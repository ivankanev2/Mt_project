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51195" w14:textId="77777777" w:rsidR="00A07307" w:rsidRDefault="00A07307" w:rsidP="009E5D5D">
      <w:pPr>
        <w:pStyle w:val="Center-12B"/>
        <w:spacing w:after="480"/>
        <w:rPr>
          <w:rFonts w:ascii="Calibri" w:hAnsi="Calibri" w:cs="Calibri"/>
          <w:sz w:val="28"/>
          <w:szCs w:val="28"/>
        </w:rPr>
      </w:pPr>
    </w:p>
    <w:p w14:paraId="153CE19D" w14:textId="77777777" w:rsidR="00A07307" w:rsidRDefault="00A07307">
      <w:pPr>
        <w:tabs>
          <w:tab w:val="clear" w:pos="720"/>
          <w:tab w:val="clear" w:pos="1296"/>
          <w:tab w:val="clear" w:pos="1872"/>
          <w:tab w:val="clear" w:pos="2448"/>
        </w:tabs>
        <w:spacing w:before="0" w:after="0" w:line="240" w:lineRule="auto"/>
        <w:rPr>
          <w:rFonts w:ascii="Calibri" w:hAnsi="Calibri" w:cs="Calibri"/>
          <w:b/>
          <w:sz w:val="28"/>
          <w:szCs w:val="28"/>
        </w:rPr>
      </w:pPr>
      <w:r>
        <w:rPr>
          <w:rFonts w:ascii="Calibri" w:hAnsi="Calibri" w:cs="Calibri"/>
          <w:sz w:val="28"/>
          <w:szCs w:val="28"/>
        </w:rPr>
        <w:br w:type="page"/>
      </w:r>
    </w:p>
    <w:p w14:paraId="7B47F222" w14:textId="7B8F9C56" w:rsidR="00C437FE" w:rsidRDefault="00E91642" w:rsidP="009E5D5D">
      <w:pPr>
        <w:pStyle w:val="Center-12B"/>
        <w:spacing w:after="480"/>
        <w:rPr>
          <w:ins w:id="1" w:author="Ugurlar, Alican" w:date="2023-12-05T16:58:00Z"/>
          <w:rFonts w:ascii="Calibri" w:hAnsi="Calibri" w:cs="Calibri"/>
          <w:sz w:val="28"/>
          <w:szCs w:val="28"/>
        </w:rPr>
      </w:pPr>
      <w:r>
        <w:rPr>
          <w:rFonts w:ascii="Calibri" w:hAnsi="Calibri" w:cs="Calibri"/>
          <w:sz w:val="28"/>
          <w:szCs w:val="28"/>
        </w:rPr>
        <w:lastRenderedPageBreak/>
        <w:t>BGP-GW-GL-200</w:t>
      </w:r>
      <w:r w:rsidR="00C437FE" w:rsidRPr="00482F96">
        <w:rPr>
          <w:rFonts w:ascii="Calibri" w:hAnsi="Calibri" w:cs="Calibri"/>
          <w:sz w:val="28"/>
          <w:szCs w:val="28"/>
        </w:rPr>
        <w:br/>
      </w:r>
      <w:r w:rsidR="003D7321" w:rsidRPr="00482F96">
        <w:rPr>
          <w:rFonts w:ascii="Calibri" w:hAnsi="Calibri" w:cs="Calibri"/>
          <w:sz w:val="28"/>
          <w:szCs w:val="28"/>
        </w:rPr>
        <w:t xml:space="preserve">Revision </w:t>
      </w:r>
      <w:r w:rsidR="00D47E88">
        <w:rPr>
          <w:rFonts w:ascii="Calibri" w:hAnsi="Calibri" w:cs="Calibri"/>
          <w:sz w:val="28"/>
          <w:szCs w:val="28"/>
        </w:rPr>
        <w:t>B</w:t>
      </w:r>
      <w:r w:rsidR="005B50B6">
        <w:rPr>
          <w:rFonts w:ascii="Calibri" w:hAnsi="Calibri" w:cs="Calibri"/>
          <w:sz w:val="28"/>
          <w:szCs w:val="28"/>
        </w:rPr>
        <w:t xml:space="preserve"> </w:t>
      </w:r>
    </w:p>
    <w:p w14:paraId="4F28357D" w14:textId="77777777" w:rsidR="000C765E" w:rsidRDefault="000C765E" w:rsidP="009E5D5D">
      <w:pPr>
        <w:pStyle w:val="Center-12B"/>
        <w:spacing w:after="480"/>
        <w:rPr>
          <w:ins w:id="2" w:author="Ugurlar, Alican" w:date="2023-12-05T16:58:00Z"/>
          <w:rFonts w:ascii="Calibri" w:hAnsi="Calibri" w:cs="Calibri"/>
          <w:sz w:val="28"/>
          <w:szCs w:val="28"/>
        </w:rPr>
      </w:pPr>
    </w:p>
    <w:p w14:paraId="60D43B7D" w14:textId="77777777" w:rsidR="000C765E" w:rsidRDefault="000C765E" w:rsidP="009E5D5D">
      <w:pPr>
        <w:pStyle w:val="Center-12B"/>
        <w:spacing w:after="480"/>
        <w:rPr>
          <w:ins w:id="3" w:author="Ugurlar, Alican" w:date="2023-12-05T16:58:00Z"/>
          <w:rFonts w:ascii="Calibri" w:hAnsi="Calibri" w:cs="Calibri"/>
          <w:sz w:val="28"/>
          <w:szCs w:val="28"/>
        </w:rPr>
      </w:pPr>
    </w:p>
    <w:p w14:paraId="38714A59" w14:textId="77777777" w:rsidR="000C765E" w:rsidRPr="00482F96" w:rsidRDefault="000C765E" w:rsidP="009E5D5D">
      <w:pPr>
        <w:pStyle w:val="Center-12B"/>
        <w:spacing w:after="480"/>
        <w:rPr>
          <w:rFonts w:ascii="Calibri" w:hAnsi="Calibri" w:cs="Calibri"/>
          <w:sz w:val="28"/>
          <w:szCs w:val="28"/>
        </w:rPr>
      </w:pPr>
    </w:p>
    <w:p w14:paraId="22A2AA38" w14:textId="77777777" w:rsidR="00A3321E" w:rsidRDefault="00A3321E" w:rsidP="00FB16AD">
      <w:pPr>
        <w:pStyle w:val="PropStatement"/>
        <w:spacing w:before="0"/>
        <w:jc w:val="both"/>
        <w:rPr>
          <w:rFonts w:ascii="Calibri" w:hAnsi="Calibri" w:cs="Calibri"/>
          <w:b/>
          <w:kern w:val="0"/>
          <w:sz w:val="36"/>
          <w:szCs w:val="22"/>
        </w:rPr>
      </w:pPr>
      <w:r w:rsidRPr="00A3321E">
        <w:rPr>
          <w:rFonts w:ascii="Calibri" w:hAnsi="Calibri" w:cs="Calibri"/>
          <w:b/>
          <w:kern w:val="0"/>
          <w:sz w:val="36"/>
          <w:szCs w:val="22"/>
        </w:rPr>
        <w:t>High Level Risk Assessment of the 26 identified laws, regulations, standards and guides, proposed by KNPP Newbuilds for 2023 Front-End Engineering and Design (FEED) study for the AP1000</w:t>
      </w:r>
    </w:p>
    <w:p w14:paraId="33259734" w14:textId="77777777" w:rsidR="00A3321E" w:rsidRDefault="00A3321E" w:rsidP="00FB16AD">
      <w:pPr>
        <w:pStyle w:val="PropStatement"/>
        <w:spacing w:before="0"/>
        <w:jc w:val="both"/>
        <w:rPr>
          <w:rFonts w:ascii="Calibri" w:hAnsi="Calibri" w:cs="Calibri"/>
          <w:b/>
          <w:kern w:val="0"/>
          <w:sz w:val="36"/>
          <w:szCs w:val="22"/>
        </w:rPr>
      </w:pPr>
    </w:p>
    <w:p w14:paraId="115E58DF" w14:textId="77777777" w:rsidR="00A3321E" w:rsidRDefault="00A3321E" w:rsidP="00FB16AD">
      <w:pPr>
        <w:pStyle w:val="PropStatement"/>
        <w:spacing w:before="0"/>
        <w:jc w:val="both"/>
        <w:rPr>
          <w:rFonts w:ascii="Calibri" w:hAnsi="Calibri" w:cs="Calibri"/>
          <w:b/>
          <w:kern w:val="0"/>
          <w:sz w:val="36"/>
          <w:szCs w:val="22"/>
        </w:rPr>
      </w:pPr>
    </w:p>
    <w:p w14:paraId="461782CE" w14:textId="77777777" w:rsidR="00A3321E" w:rsidRDefault="00A3321E" w:rsidP="00FB16AD">
      <w:pPr>
        <w:pStyle w:val="PropStatement"/>
        <w:spacing w:before="0"/>
        <w:jc w:val="both"/>
        <w:rPr>
          <w:rFonts w:ascii="Calibri" w:hAnsi="Calibri" w:cs="Calibri"/>
          <w:b/>
          <w:kern w:val="0"/>
          <w:sz w:val="36"/>
          <w:szCs w:val="22"/>
        </w:rPr>
      </w:pPr>
    </w:p>
    <w:p w14:paraId="597420C2" w14:textId="77777777" w:rsidR="00A3321E" w:rsidRDefault="00A3321E" w:rsidP="00FB16AD">
      <w:pPr>
        <w:pStyle w:val="PropStatement"/>
        <w:spacing w:before="0"/>
        <w:jc w:val="both"/>
        <w:rPr>
          <w:rFonts w:ascii="Calibri" w:hAnsi="Calibri" w:cs="Calibri"/>
          <w:b/>
          <w:kern w:val="0"/>
          <w:sz w:val="36"/>
          <w:szCs w:val="22"/>
        </w:rPr>
      </w:pPr>
    </w:p>
    <w:p w14:paraId="0D47ED26" w14:textId="77777777" w:rsidR="00A3321E" w:rsidRDefault="00A3321E" w:rsidP="00FB16AD">
      <w:pPr>
        <w:pStyle w:val="PropStatement"/>
        <w:spacing w:before="0"/>
        <w:jc w:val="both"/>
        <w:rPr>
          <w:rFonts w:ascii="Calibri" w:hAnsi="Calibri" w:cs="Calibri"/>
          <w:b/>
          <w:kern w:val="0"/>
          <w:sz w:val="36"/>
          <w:szCs w:val="22"/>
        </w:rPr>
      </w:pPr>
    </w:p>
    <w:p w14:paraId="53A4E975" w14:textId="5719A125" w:rsidR="00CB0D1E" w:rsidRPr="00482F96" w:rsidRDefault="00CB0D1E" w:rsidP="00FB16AD">
      <w:pPr>
        <w:pStyle w:val="PropStatement"/>
        <w:spacing w:before="0"/>
        <w:jc w:val="both"/>
        <w:rPr>
          <w:rFonts w:ascii="Calibri" w:hAnsi="Calibri" w:cs="Calibri"/>
          <w:szCs w:val="22"/>
        </w:rPr>
      </w:pPr>
      <w:r w:rsidRPr="00482F96">
        <w:rPr>
          <w:rFonts w:ascii="Calibri" w:hAnsi="Calibri" w:cs="Calibri"/>
          <w:bCs/>
          <w:szCs w:val="22"/>
        </w:rPr>
        <w:t>AP1000</w:t>
      </w:r>
      <w:r w:rsidRPr="00482F96">
        <w:rPr>
          <w:rFonts w:ascii="Calibri" w:hAnsi="Calibri" w:cs="Calibri"/>
          <w:szCs w:val="22"/>
        </w:rPr>
        <w:t xml:space="preserve"> is a trademark or registered trademark of Westinghouse Electric Company LLC, its affiliates and/or its subsidiaries in the United States of America and may be registered in other countries throughout the world. All rights reserved. Unauthorized use is strictly prohibited. Other names may be trademarks of their respective owners.</w:t>
      </w:r>
    </w:p>
    <w:p w14:paraId="3C4EFFB5" w14:textId="759A9BDE" w:rsidR="00C437FE" w:rsidRPr="00482F96" w:rsidRDefault="00C437FE" w:rsidP="00FB16AD">
      <w:pPr>
        <w:pStyle w:val="PropStatement"/>
        <w:spacing w:before="0"/>
        <w:jc w:val="both"/>
        <w:rPr>
          <w:rFonts w:ascii="Calibri" w:hAnsi="Calibri" w:cs="Calibri"/>
          <w:szCs w:val="22"/>
        </w:rPr>
      </w:pPr>
      <w:r w:rsidRPr="00482F96">
        <w:rPr>
          <w:rFonts w:ascii="Calibri" w:hAnsi="Calibri" w:cs="Calibri"/>
          <w:szCs w:val="22"/>
        </w:rPr>
        <w:t>This document is the property of and contains Proprietary Information owned by Westinghouse Electric Company LLC and/or its subcontractors and suppliers.</w:t>
      </w:r>
      <w:r w:rsidR="00B55EC6" w:rsidRPr="00482F96">
        <w:rPr>
          <w:rFonts w:ascii="Calibri" w:hAnsi="Calibri" w:cs="Calibri"/>
          <w:szCs w:val="22"/>
        </w:rPr>
        <w:t xml:space="preserve"> </w:t>
      </w:r>
      <w:r w:rsidRPr="00482F96">
        <w:rPr>
          <w:rFonts w:ascii="Calibri" w:hAnsi="Calibri" w:cs="Calibri"/>
          <w:szCs w:val="22"/>
        </w:rPr>
        <w:t>It is transmitted to you in confidence and trust, and you agree to treat this document in strict accordance with the terms and conditions of the agreement under which it was provided to you.</w:t>
      </w:r>
    </w:p>
    <w:p w14:paraId="3DB4A62F" w14:textId="77777777" w:rsidR="00582BCF" w:rsidRPr="000B753E" w:rsidDel="003412DD" w:rsidRDefault="00582BCF">
      <w:pPr>
        <w:rPr>
          <w:del w:id="4" w:author="Kryvonishchenko, Hlib" w:date="2023-12-05T12:33:00Z"/>
        </w:rPr>
        <w:sectPr w:rsidR="00582BCF" w:rsidRPr="000B753E" w:rsidDel="003412DD" w:rsidSect="00A3321E">
          <w:headerReference w:type="even" r:id="rId11"/>
          <w:headerReference w:type="default" r:id="rId12"/>
          <w:footerReference w:type="default" r:id="rId13"/>
          <w:headerReference w:type="first" r:id="rId14"/>
          <w:footnotePr>
            <w:numRestart w:val="eachSect"/>
          </w:footnotePr>
          <w:type w:val="continuous"/>
          <w:pgSz w:w="12240" w:h="15840" w:code="1"/>
          <w:pgMar w:top="1440" w:right="1440" w:bottom="1440" w:left="1440" w:header="720" w:footer="720" w:gutter="0"/>
          <w:cols w:space="0"/>
          <w:noEndnote/>
          <w:titlePg/>
          <w:docGrid w:linePitch="299"/>
        </w:sectPr>
      </w:pPr>
    </w:p>
    <w:p w14:paraId="3E1737BE" w14:textId="77777777" w:rsidR="00A61A6F" w:rsidRDefault="00A61A6F" w:rsidP="00CB0D1E">
      <w:pPr>
        <w:pStyle w:val="HeadingCtr-cont"/>
        <w:rPr>
          <w:ins w:id="5" w:author="Kryvonishchenko, Hlib" w:date="2023-12-05T12:34:00Z"/>
          <w:rFonts w:ascii="Calibri" w:hAnsi="Calibri" w:cs="Calibri"/>
          <w:noProof/>
          <w:szCs w:val="22"/>
        </w:rPr>
        <w:sectPr w:rsidR="00A61A6F" w:rsidSect="00A07307">
          <w:headerReference w:type="even" r:id="rId15"/>
          <w:headerReference w:type="default" r:id="rId16"/>
          <w:footerReference w:type="even" r:id="rId17"/>
          <w:footerReference w:type="default" r:id="rId18"/>
          <w:headerReference w:type="first" r:id="rId19"/>
          <w:footerReference w:type="first" r:id="rId20"/>
          <w:endnotePr>
            <w:numFmt w:val="decimal"/>
          </w:endnotePr>
          <w:type w:val="continuous"/>
          <w:pgSz w:w="12240" w:h="15840" w:code="1"/>
          <w:pgMar w:top="1440" w:right="1440" w:bottom="1440" w:left="1440" w:header="720" w:footer="720" w:gutter="0"/>
          <w:pgNumType w:start="2"/>
          <w:cols w:space="720"/>
          <w:noEndnote/>
          <w:titlePg/>
          <w:docGrid w:linePitch="299"/>
        </w:sectPr>
      </w:pPr>
      <w:bookmarkStart w:id="15" w:name="_Toc467476782"/>
    </w:p>
    <w:p w14:paraId="1B34FE07" w14:textId="6EC05960" w:rsidR="00CB0D1E" w:rsidRPr="00526A7E" w:rsidRDefault="00CB0D1E" w:rsidP="00CB0D1E">
      <w:pPr>
        <w:pStyle w:val="HeadingCtr-cont"/>
        <w:rPr>
          <w:rFonts w:ascii="Calibri" w:hAnsi="Calibri" w:cs="Calibri"/>
          <w:noProof/>
          <w:szCs w:val="22"/>
        </w:rPr>
      </w:pPr>
      <w:r w:rsidRPr="00526A7E">
        <w:rPr>
          <w:rFonts w:ascii="Calibri" w:hAnsi="Calibri" w:cs="Calibri"/>
          <w:noProof/>
          <w:szCs w:val="22"/>
        </w:rPr>
        <w:lastRenderedPageBreak/>
        <w:t>RECORD OF CHANGES</w:t>
      </w:r>
      <w:bookmarkEnd w:id="1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51"/>
        <w:gridCol w:w="2461"/>
        <w:gridCol w:w="4919"/>
        <w:gridCol w:w="1101"/>
      </w:tblGrid>
      <w:tr w:rsidR="003D7321" w:rsidRPr="00526A7E" w14:paraId="055AFEFE" w14:textId="77777777" w:rsidTr="00C12E2A">
        <w:trPr>
          <w:cantSplit/>
          <w:tblHeader/>
          <w:jc w:val="center"/>
        </w:trPr>
        <w:tc>
          <w:tcPr>
            <w:tcW w:w="951" w:type="dxa"/>
            <w:tcMar>
              <w:left w:w="43" w:type="dxa"/>
              <w:right w:w="43" w:type="dxa"/>
            </w:tcMar>
          </w:tcPr>
          <w:p w14:paraId="5B0201D2" w14:textId="77777777" w:rsidR="003D7321" w:rsidRPr="00526A7E" w:rsidRDefault="003D7321" w:rsidP="00743ACF">
            <w:pPr>
              <w:pStyle w:val="TableHead"/>
              <w:rPr>
                <w:rFonts w:ascii="Calibri" w:hAnsi="Calibri" w:cs="Calibri"/>
                <w:noProof/>
                <w:spacing w:val="-1"/>
                <w:szCs w:val="22"/>
              </w:rPr>
            </w:pPr>
            <w:r w:rsidRPr="00526A7E">
              <w:rPr>
                <w:rFonts w:ascii="Calibri" w:hAnsi="Calibri" w:cs="Calibri"/>
                <w:noProof/>
                <w:spacing w:val="-1"/>
                <w:szCs w:val="22"/>
              </w:rPr>
              <w:t>Revision</w:t>
            </w:r>
          </w:p>
        </w:tc>
        <w:tc>
          <w:tcPr>
            <w:tcW w:w="2461" w:type="dxa"/>
          </w:tcPr>
          <w:p w14:paraId="770CC6BA" w14:textId="77777777" w:rsidR="003D7321" w:rsidRPr="00526A7E" w:rsidRDefault="003D7321" w:rsidP="00743ACF">
            <w:pPr>
              <w:pStyle w:val="TableHead"/>
              <w:rPr>
                <w:rFonts w:ascii="Calibri" w:hAnsi="Calibri" w:cs="Calibri"/>
                <w:noProof/>
                <w:szCs w:val="22"/>
              </w:rPr>
            </w:pPr>
            <w:r w:rsidRPr="00526A7E">
              <w:rPr>
                <w:rFonts w:ascii="Calibri" w:hAnsi="Calibri" w:cs="Calibri"/>
                <w:noProof/>
                <w:szCs w:val="22"/>
              </w:rPr>
              <w:t>Author</w:t>
            </w:r>
          </w:p>
        </w:tc>
        <w:tc>
          <w:tcPr>
            <w:tcW w:w="4919" w:type="dxa"/>
          </w:tcPr>
          <w:p w14:paraId="4030CDEC" w14:textId="77777777" w:rsidR="003D7321" w:rsidRPr="00526A7E" w:rsidRDefault="003D7321" w:rsidP="00743ACF">
            <w:pPr>
              <w:pStyle w:val="TableHead"/>
              <w:rPr>
                <w:rFonts w:ascii="Calibri" w:hAnsi="Calibri" w:cs="Calibri"/>
                <w:noProof/>
                <w:szCs w:val="22"/>
              </w:rPr>
            </w:pPr>
            <w:r w:rsidRPr="00526A7E">
              <w:rPr>
                <w:rFonts w:ascii="Calibri" w:hAnsi="Calibri" w:cs="Calibri"/>
                <w:noProof/>
                <w:szCs w:val="22"/>
              </w:rPr>
              <w:t>Description</w:t>
            </w:r>
          </w:p>
        </w:tc>
        <w:tc>
          <w:tcPr>
            <w:tcW w:w="1101" w:type="dxa"/>
            <w:tcMar>
              <w:left w:w="29" w:type="dxa"/>
              <w:right w:w="29" w:type="dxa"/>
            </w:tcMar>
          </w:tcPr>
          <w:p w14:paraId="2B58B66B" w14:textId="77777777" w:rsidR="003D7321" w:rsidRPr="00526A7E" w:rsidRDefault="003D7321" w:rsidP="00743ACF">
            <w:pPr>
              <w:pStyle w:val="TableHead"/>
              <w:rPr>
                <w:rFonts w:ascii="Calibri" w:hAnsi="Calibri" w:cs="Calibri"/>
                <w:noProof/>
                <w:spacing w:val="-3"/>
                <w:szCs w:val="22"/>
              </w:rPr>
            </w:pPr>
            <w:r w:rsidRPr="00526A7E">
              <w:rPr>
                <w:rFonts w:ascii="Calibri" w:hAnsi="Calibri" w:cs="Calibri"/>
                <w:noProof/>
                <w:spacing w:val="-3"/>
                <w:szCs w:val="22"/>
              </w:rPr>
              <w:t>Completed</w:t>
            </w:r>
          </w:p>
        </w:tc>
      </w:tr>
      <w:tr w:rsidR="003D7321" w:rsidRPr="00526A7E" w14:paraId="2236DD1B" w14:textId="77777777" w:rsidTr="00C12E2A">
        <w:trPr>
          <w:cantSplit/>
          <w:jc w:val="center"/>
        </w:trPr>
        <w:tc>
          <w:tcPr>
            <w:tcW w:w="951" w:type="dxa"/>
            <w:tcMar>
              <w:left w:w="43" w:type="dxa"/>
              <w:right w:w="43" w:type="dxa"/>
            </w:tcMar>
          </w:tcPr>
          <w:p w14:paraId="0EF4FAC4" w14:textId="25E3CB6F" w:rsidR="003D7321" w:rsidRPr="00526A7E" w:rsidRDefault="00271751" w:rsidP="003D7321">
            <w:pPr>
              <w:pStyle w:val="TableBodyCtr"/>
              <w:rPr>
                <w:rFonts w:ascii="Calibri" w:hAnsi="Calibri" w:cs="Calibri"/>
                <w:sz w:val="22"/>
                <w:szCs w:val="22"/>
              </w:rPr>
            </w:pPr>
            <w:r>
              <w:rPr>
                <w:rFonts w:ascii="Calibri" w:hAnsi="Calibri" w:cs="Calibri"/>
                <w:sz w:val="22"/>
                <w:szCs w:val="22"/>
              </w:rPr>
              <w:t>A</w:t>
            </w:r>
          </w:p>
        </w:tc>
        <w:tc>
          <w:tcPr>
            <w:tcW w:w="2461" w:type="dxa"/>
          </w:tcPr>
          <w:p w14:paraId="0635C3CD" w14:textId="095657B8" w:rsidR="00976C04" w:rsidRPr="00526A7E" w:rsidRDefault="007D2BB1" w:rsidP="003D7321">
            <w:pPr>
              <w:pStyle w:val="TableBody"/>
              <w:rPr>
                <w:rFonts w:ascii="Calibri" w:hAnsi="Calibri" w:cs="Calibri"/>
                <w:sz w:val="22"/>
                <w:szCs w:val="22"/>
              </w:rPr>
            </w:pPr>
            <w:r>
              <w:rPr>
                <w:rFonts w:ascii="Calibri" w:hAnsi="Calibri" w:cs="Calibri"/>
                <w:sz w:val="22"/>
                <w:szCs w:val="22"/>
              </w:rPr>
              <w:t>Hlib Kryvonishchenko</w:t>
            </w:r>
          </w:p>
        </w:tc>
        <w:tc>
          <w:tcPr>
            <w:tcW w:w="4919" w:type="dxa"/>
          </w:tcPr>
          <w:p w14:paraId="57A542A6" w14:textId="6ED80B61" w:rsidR="003D7321" w:rsidRPr="00526A7E" w:rsidRDefault="001F68C1" w:rsidP="007D2BB1">
            <w:pPr>
              <w:pStyle w:val="TableBody"/>
              <w:rPr>
                <w:rFonts w:ascii="Calibri" w:hAnsi="Calibri" w:cs="Calibri"/>
                <w:sz w:val="22"/>
                <w:szCs w:val="22"/>
              </w:rPr>
            </w:pPr>
            <w:r>
              <w:rPr>
                <w:rFonts w:ascii="Calibri" w:hAnsi="Calibri" w:cs="Calibri"/>
                <w:sz w:val="22"/>
                <w:szCs w:val="22"/>
              </w:rPr>
              <w:t>I</w:t>
            </w:r>
            <w:r w:rsidRPr="001F68C1">
              <w:rPr>
                <w:rFonts w:ascii="Calibri" w:hAnsi="Calibri" w:cs="Calibri"/>
                <w:sz w:val="22"/>
                <w:szCs w:val="22"/>
              </w:rPr>
              <w:t xml:space="preserve">nitial Document Issue </w:t>
            </w:r>
          </w:p>
        </w:tc>
        <w:tc>
          <w:tcPr>
            <w:tcW w:w="1101" w:type="dxa"/>
          </w:tcPr>
          <w:p w14:paraId="79FAB677" w14:textId="68D0916C" w:rsidR="003D7321" w:rsidRPr="00526A7E" w:rsidRDefault="0032302C" w:rsidP="003D7321">
            <w:pPr>
              <w:pStyle w:val="TableBodyCtr"/>
              <w:rPr>
                <w:rFonts w:ascii="Calibri" w:hAnsi="Calibri" w:cs="Calibri"/>
                <w:sz w:val="22"/>
                <w:szCs w:val="22"/>
              </w:rPr>
            </w:pPr>
            <w:r w:rsidRPr="00526A7E">
              <w:rPr>
                <w:rFonts w:ascii="Calibri" w:hAnsi="Calibri" w:cs="Calibri"/>
                <w:sz w:val="22"/>
                <w:szCs w:val="22"/>
              </w:rPr>
              <w:t xml:space="preserve">See </w:t>
            </w:r>
            <w:r w:rsidR="008464A4" w:rsidRPr="00526A7E">
              <w:rPr>
                <w:rFonts w:ascii="Calibri" w:hAnsi="Calibri" w:cs="Calibri"/>
                <w:sz w:val="22"/>
                <w:szCs w:val="22"/>
              </w:rPr>
              <w:t>PRIME</w:t>
            </w:r>
          </w:p>
        </w:tc>
      </w:tr>
      <w:tr w:rsidR="003D7321" w:rsidRPr="00526A7E" w14:paraId="4909CC04" w14:textId="77777777" w:rsidTr="00C12E2A">
        <w:trPr>
          <w:cantSplit/>
          <w:jc w:val="center"/>
        </w:trPr>
        <w:tc>
          <w:tcPr>
            <w:tcW w:w="951" w:type="dxa"/>
            <w:tcMar>
              <w:left w:w="43" w:type="dxa"/>
              <w:right w:w="43" w:type="dxa"/>
            </w:tcMar>
          </w:tcPr>
          <w:p w14:paraId="2DCD219D" w14:textId="1D580EFD" w:rsidR="003D7321" w:rsidRPr="00526A7E" w:rsidRDefault="005B0D2A" w:rsidP="003D7321">
            <w:pPr>
              <w:pStyle w:val="TableBodyCtr"/>
              <w:rPr>
                <w:rFonts w:ascii="Calibri" w:hAnsi="Calibri" w:cs="Calibri"/>
                <w:sz w:val="22"/>
                <w:szCs w:val="22"/>
              </w:rPr>
            </w:pPr>
            <w:r>
              <w:rPr>
                <w:rFonts w:ascii="Calibri" w:hAnsi="Calibri" w:cs="Calibri"/>
                <w:sz w:val="22"/>
                <w:szCs w:val="22"/>
              </w:rPr>
              <w:t>B</w:t>
            </w:r>
          </w:p>
        </w:tc>
        <w:tc>
          <w:tcPr>
            <w:tcW w:w="2461" w:type="dxa"/>
          </w:tcPr>
          <w:p w14:paraId="318F3E7B" w14:textId="3AF76695" w:rsidR="003D7321" w:rsidRPr="00526A7E" w:rsidRDefault="005B0D2A" w:rsidP="003D7321">
            <w:pPr>
              <w:pStyle w:val="TableBody"/>
              <w:rPr>
                <w:rFonts w:ascii="Calibri" w:hAnsi="Calibri" w:cs="Calibri"/>
                <w:sz w:val="22"/>
                <w:szCs w:val="22"/>
              </w:rPr>
            </w:pPr>
            <w:r>
              <w:rPr>
                <w:rFonts w:ascii="Calibri" w:hAnsi="Calibri" w:cs="Calibri"/>
                <w:sz w:val="22"/>
                <w:szCs w:val="22"/>
              </w:rPr>
              <w:t>Hlib Kryvonishchenko</w:t>
            </w:r>
          </w:p>
        </w:tc>
        <w:tc>
          <w:tcPr>
            <w:tcW w:w="4919" w:type="dxa"/>
          </w:tcPr>
          <w:p w14:paraId="5F5CC23C" w14:textId="54CFCEB3" w:rsidR="003D7321" w:rsidRPr="00526A7E" w:rsidRDefault="00731228" w:rsidP="003D7321">
            <w:pPr>
              <w:pStyle w:val="TableBody"/>
              <w:rPr>
                <w:rFonts w:ascii="Calibri" w:hAnsi="Calibri" w:cs="Calibri"/>
                <w:sz w:val="22"/>
                <w:szCs w:val="22"/>
              </w:rPr>
            </w:pPr>
            <w:r>
              <w:rPr>
                <w:rFonts w:ascii="Calibri" w:hAnsi="Calibri" w:cs="Calibri"/>
                <w:sz w:val="22"/>
                <w:szCs w:val="22"/>
              </w:rPr>
              <w:t>Inclusion</w:t>
            </w:r>
            <w:r w:rsidR="004F2860">
              <w:rPr>
                <w:rFonts w:ascii="Calibri" w:hAnsi="Calibri" w:cs="Calibri"/>
                <w:sz w:val="22"/>
                <w:szCs w:val="22"/>
              </w:rPr>
              <w:t xml:space="preserve"> of the results of the assessment</w:t>
            </w:r>
            <w:r w:rsidR="00BC7D01">
              <w:rPr>
                <w:rFonts w:ascii="Calibri" w:hAnsi="Calibri" w:cs="Calibri"/>
                <w:sz w:val="22"/>
                <w:szCs w:val="22"/>
              </w:rPr>
              <w:t xml:space="preserve"> </w:t>
            </w:r>
            <w:r w:rsidR="00BC7D01" w:rsidRPr="00BC7D01">
              <w:rPr>
                <w:rFonts w:ascii="Calibri" w:hAnsi="Calibri" w:cs="Calibri"/>
                <w:sz w:val="22"/>
                <w:szCs w:val="22"/>
              </w:rPr>
              <w:t>APP-GW-G0R-007</w:t>
            </w:r>
            <w:r w:rsidR="00BC7D01">
              <w:rPr>
                <w:rFonts w:ascii="Calibri" w:hAnsi="Calibri" w:cs="Calibri"/>
                <w:sz w:val="22"/>
                <w:szCs w:val="22"/>
              </w:rPr>
              <w:t xml:space="preserve"> Revision A, </w:t>
            </w:r>
            <w:r w:rsidR="004F2860">
              <w:rPr>
                <w:rFonts w:ascii="Calibri" w:hAnsi="Calibri" w:cs="Calibri"/>
                <w:sz w:val="22"/>
                <w:szCs w:val="22"/>
              </w:rPr>
              <w:t xml:space="preserve"> reference [</w:t>
            </w:r>
            <w:r w:rsidR="001B19C5">
              <w:rPr>
                <w:rFonts w:ascii="Calibri" w:hAnsi="Calibri" w:cs="Calibri"/>
                <w:sz w:val="22"/>
                <w:szCs w:val="22"/>
              </w:rPr>
              <w:fldChar w:fldCharType="begin"/>
            </w:r>
            <w:r w:rsidR="001B19C5">
              <w:rPr>
                <w:rFonts w:ascii="Calibri" w:hAnsi="Calibri" w:cs="Calibri"/>
                <w:sz w:val="22"/>
                <w:szCs w:val="22"/>
              </w:rPr>
              <w:instrText xml:space="preserve"> REF _Ref152631906 \r \h </w:instrText>
            </w:r>
            <w:r w:rsidR="001B19C5">
              <w:rPr>
                <w:rFonts w:ascii="Calibri" w:hAnsi="Calibri" w:cs="Calibri"/>
                <w:sz w:val="22"/>
                <w:szCs w:val="22"/>
              </w:rPr>
            </w:r>
            <w:r w:rsidR="001B19C5">
              <w:rPr>
                <w:rFonts w:ascii="Calibri" w:hAnsi="Calibri" w:cs="Calibri"/>
                <w:sz w:val="22"/>
                <w:szCs w:val="22"/>
              </w:rPr>
              <w:fldChar w:fldCharType="separate"/>
            </w:r>
            <w:r w:rsidR="001B19C5">
              <w:rPr>
                <w:rFonts w:ascii="Calibri" w:hAnsi="Calibri" w:cs="Calibri"/>
                <w:sz w:val="22"/>
                <w:szCs w:val="22"/>
              </w:rPr>
              <w:t>41</w:t>
            </w:r>
            <w:r w:rsidR="001B19C5">
              <w:rPr>
                <w:rFonts w:ascii="Calibri" w:hAnsi="Calibri" w:cs="Calibri"/>
                <w:sz w:val="22"/>
                <w:szCs w:val="22"/>
              </w:rPr>
              <w:fldChar w:fldCharType="end"/>
            </w:r>
            <w:r w:rsidR="004F2860">
              <w:rPr>
                <w:rFonts w:ascii="Calibri" w:hAnsi="Calibri" w:cs="Calibri"/>
                <w:sz w:val="22"/>
                <w:szCs w:val="22"/>
              </w:rPr>
              <w:t>] t</w:t>
            </w:r>
            <w:r w:rsidR="00BC7D01">
              <w:rPr>
                <w:rFonts w:ascii="Calibri" w:hAnsi="Calibri" w:cs="Calibri"/>
                <w:sz w:val="22"/>
                <w:szCs w:val="22"/>
              </w:rPr>
              <w:t>o</w:t>
            </w:r>
            <w:r w:rsidR="00E67324">
              <w:rPr>
                <w:rFonts w:ascii="Calibri" w:hAnsi="Calibri" w:cs="Calibri"/>
                <w:sz w:val="22"/>
                <w:szCs w:val="22"/>
              </w:rPr>
              <w:t xml:space="preserve"> sections </w:t>
            </w:r>
            <w:r w:rsidR="006B57A4" w:rsidRPr="006B57A4">
              <w:rPr>
                <w:rFonts w:ascii="Calibri" w:hAnsi="Calibri" w:cs="Calibri"/>
                <w:sz w:val="22"/>
                <w:szCs w:val="22"/>
              </w:rPr>
              <w:t>2.11</w:t>
            </w:r>
            <w:r w:rsidR="006B57A4" w:rsidRPr="006B57A4">
              <w:rPr>
                <w:rFonts w:ascii="Calibri" w:hAnsi="Calibri" w:cs="Calibri"/>
                <w:sz w:val="22"/>
                <w:szCs w:val="22"/>
              </w:rPr>
              <w:tab/>
            </w:r>
            <w:r w:rsidR="006B57A4">
              <w:rPr>
                <w:rFonts w:ascii="Calibri" w:hAnsi="Calibri" w:cs="Calibri"/>
                <w:sz w:val="22"/>
                <w:szCs w:val="22"/>
              </w:rPr>
              <w:t xml:space="preserve"> </w:t>
            </w:r>
            <w:r w:rsidR="006B57A4" w:rsidRPr="006B57A4">
              <w:rPr>
                <w:rFonts w:ascii="Calibri" w:hAnsi="Calibri" w:cs="Calibri"/>
                <w:sz w:val="22"/>
                <w:szCs w:val="22"/>
              </w:rPr>
              <w:t xml:space="preserve">SSG-39 </w:t>
            </w:r>
            <w:r w:rsidR="00C453BC" w:rsidRPr="006B57A4">
              <w:rPr>
                <w:rFonts w:ascii="Calibri" w:hAnsi="Calibri" w:cs="Calibri"/>
                <w:sz w:val="22"/>
                <w:szCs w:val="22"/>
              </w:rPr>
              <w:t xml:space="preserve">Design </w:t>
            </w:r>
            <w:r w:rsidR="002345F9">
              <w:rPr>
                <w:rFonts w:ascii="Calibri" w:hAnsi="Calibri" w:cs="Calibri"/>
                <w:sz w:val="22"/>
                <w:szCs w:val="22"/>
              </w:rPr>
              <w:t>o</w:t>
            </w:r>
            <w:r w:rsidR="00C453BC" w:rsidRPr="006B57A4">
              <w:rPr>
                <w:rFonts w:ascii="Calibri" w:hAnsi="Calibri" w:cs="Calibri"/>
                <w:sz w:val="22"/>
                <w:szCs w:val="22"/>
              </w:rPr>
              <w:t xml:space="preserve">f Instrumentation and Control Systems </w:t>
            </w:r>
            <w:r w:rsidR="00C453BC">
              <w:rPr>
                <w:rFonts w:ascii="Calibri" w:hAnsi="Calibri" w:cs="Calibri"/>
                <w:sz w:val="22"/>
                <w:szCs w:val="22"/>
              </w:rPr>
              <w:t>f</w:t>
            </w:r>
            <w:r w:rsidR="00C453BC" w:rsidRPr="006B57A4">
              <w:rPr>
                <w:rFonts w:ascii="Calibri" w:hAnsi="Calibri" w:cs="Calibri"/>
                <w:sz w:val="22"/>
                <w:szCs w:val="22"/>
              </w:rPr>
              <w:t>or Nuclear Power Plants</w:t>
            </w:r>
            <w:r w:rsidR="00A24C5F">
              <w:rPr>
                <w:rFonts w:ascii="Calibri" w:hAnsi="Calibri" w:cs="Calibri"/>
                <w:sz w:val="22"/>
                <w:szCs w:val="22"/>
              </w:rPr>
              <w:t xml:space="preserve">, and </w:t>
            </w:r>
            <w:r w:rsidR="00A24C5F" w:rsidRPr="00A24C5F">
              <w:rPr>
                <w:rFonts w:ascii="Calibri" w:hAnsi="Calibri" w:cs="Calibri"/>
                <w:sz w:val="22"/>
                <w:szCs w:val="22"/>
              </w:rPr>
              <w:t>3.2.1</w:t>
            </w:r>
            <w:r w:rsidR="00A24C5F" w:rsidRPr="00A24C5F">
              <w:rPr>
                <w:rFonts w:ascii="Calibri" w:hAnsi="Calibri" w:cs="Calibri"/>
                <w:sz w:val="22"/>
                <w:szCs w:val="22"/>
              </w:rPr>
              <w:tab/>
            </w:r>
            <w:ins w:id="16" w:author="Kryvonishchenko, Hlib" w:date="2023-12-21T10:11:00Z">
              <w:r w:rsidR="00BF1077">
                <w:rPr>
                  <w:rFonts w:ascii="Calibri" w:hAnsi="Calibri" w:cs="Calibri"/>
                  <w:sz w:val="22"/>
                  <w:szCs w:val="22"/>
                </w:rPr>
                <w:t xml:space="preserve"> </w:t>
              </w:r>
            </w:ins>
            <w:r w:rsidR="00A24C5F" w:rsidRPr="00A24C5F">
              <w:rPr>
                <w:rFonts w:ascii="Calibri" w:hAnsi="Calibri" w:cs="Calibri"/>
                <w:sz w:val="22"/>
                <w:szCs w:val="22"/>
              </w:rPr>
              <w:t>Risks and topics for further consideration</w:t>
            </w:r>
            <w:r>
              <w:rPr>
                <w:rFonts w:ascii="Calibri" w:hAnsi="Calibri" w:cs="Calibri"/>
                <w:sz w:val="22"/>
                <w:szCs w:val="22"/>
              </w:rPr>
              <w:t>.</w:t>
            </w:r>
          </w:p>
        </w:tc>
        <w:tc>
          <w:tcPr>
            <w:tcW w:w="1101" w:type="dxa"/>
          </w:tcPr>
          <w:p w14:paraId="04945191" w14:textId="2333E8E2" w:rsidR="003D7321" w:rsidRPr="00526A7E" w:rsidRDefault="005B0D2A" w:rsidP="003D7321">
            <w:pPr>
              <w:pStyle w:val="TableBodyCtr"/>
              <w:rPr>
                <w:rFonts w:ascii="Calibri" w:hAnsi="Calibri" w:cs="Calibri"/>
                <w:sz w:val="22"/>
                <w:szCs w:val="22"/>
              </w:rPr>
            </w:pPr>
            <w:r w:rsidRPr="00526A7E">
              <w:rPr>
                <w:rFonts w:ascii="Calibri" w:hAnsi="Calibri" w:cs="Calibri"/>
                <w:sz w:val="22"/>
                <w:szCs w:val="22"/>
              </w:rPr>
              <w:t>See PRIME</w:t>
            </w:r>
          </w:p>
        </w:tc>
      </w:tr>
    </w:tbl>
    <w:p w14:paraId="149CD493" w14:textId="77777777" w:rsidR="00CB0D1E" w:rsidRPr="00526A7E" w:rsidRDefault="00CB0D1E" w:rsidP="00CB0D1E">
      <w:pPr>
        <w:rPr>
          <w:rFonts w:ascii="Calibri" w:hAnsi="Calibri" w:cs="Calibri"/>
          <w:szCs w:val="22"/>
        </w:rPr>
      </w:pPr>
    </w:p>
    <w:p w14:paraId="5F93C7F1" w14:textId="77777777" w:rsidR="000563B4" w:rsidRPr="00526A7E" w:rsidRDefault="000563B4" w:rsidP="000563B4">
      <w:pPr>
        <w:pStyle w:val="HeadingCtr-cont"/>
        <w:rPr>
          <w:rFonts w:ascii="Calibri" w:hAnsi="Calibri" w:cs="Calibri"/>
          <w:noProof/>
          <w:szCs w:val="22"/>
        </w:rPr>
      </w:pPr>
      <w:r w:rsidRPr="00526A7E">
        <w:rPr>
          <w:rFonts w:ascii="Calibri" w:hAnsi="Calibri" w:cs="Calibri"/>
          <w:noProof/>
          <w:szCs w:val="22"/>
        </w:rPr>
        <w:t>OPEN ITEMS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008"/>
        <w:gridCol w:w="7200"/>
        <w:gridCol w:w="1224"/>
      </w:tblGrid>
      <w:tr w:rsidR="000563B4" w:rsidRPr="00526A7E" w14:paraId="2065770A" w14:textId="77777777" w:rsidTr="000563B4">
        <w:trPr>
          <w:tblHeader/>
          <w:jc w:val="center"/>
        </w:trPr>
        <w:tc>
          <w:tcPr>
            <w:tcW w:w="1008" w:type="dxa"/>
          </w:tcPr>
          <w:p w14:paraId="436A5FC3" w14:textId="77777777" w:rsidR="000563B4" w:rsidRPr="00526A7E" w:rsidRDefault="000563B4" w:rsidP="000563B4">
            <w:pPr>
              <w:pStyle w:val="TableHead"/>
              <w:rPr>
                <w:rFonts w:ascii="Calibri" w:hAnsi="Calibri" w:cs="Calibri"/>
                <w:noProof/>
                <w:szCs w:val="22"/>
              </w:rPr>
            </w:pPr>
            <w:r w:rsidRPr="00526A7E">
              <w:rPr>
                <w:rFonts w:ascii="Calibri" w:hAnsi="Calibri" w:cs="Calibri"/>
                <w:noProof/>
                <w:szCs w:val="22"/>
              </w:rPr>
              <w:t>Item</w:t>
            </w:r>
          </w:p>
        </w:tc>
        <w:tc>
          <w:tcPr>
            <w:tcW w:w="7200" w:type="dxa"/>
          </w:tcPr>
          <w:p w14:paraId="62E8954D" w14:textId="77777777" w:rsidR="000563B4" w:rsidRPr="00526A7E" w:rsidRDefault="000563B4" w:rsidP="000563B4">
            <w:pPr>
              <w:pStyle w:val="TableHead"/>
              <w:rPr>
                <w:rFonts w:ascii="Calibri" w:hAnsi="Calibri" w:cs="Calibri"/>
                <w:noProof/>
                <w:szCs w:val="22"/>
              </w:rPr>
            </w:pPr>
            <w:r w:rsidRPr="00526A7E">
              <w:rPr>
                <w:rFonts w:ascii="Calibri" w:hAnsi="Calibri" w:cs="Calibri"/>
                <w:noProof/>
                <w:szCs w:val="22"/>
              </w:rPr>
              <w:t>Description</w:t>
            </w:r>
          </w:p>
        </w:tc>
        <w:tc>
          <w:tcPr>
            <w:tcW w:w="1224" w:type="dxa"/>
          </w:tcPr>
          <w:p w14:paraId="0FB4A688" w14:textId="77777777" w:rsidR="000563B4" w:rsidRPr="00526A7E" w:rsidRDefault="000563B4" w:rsidP="000563B4">
            <w:pPr>
              <w:pStyle w:val="TableHead"/>
              <w:rPr>
                <w:rFonts w:ascii="Calibri" w:hAnsi="Calibri" w:cs="Calibri"/>
                <w:noProof/>
                <w:szCs w:val="22"/>
              </w:rPr>
            </w:pPr>
            <w:r w:rsidRPr="00526A7E">
              <w:rPr>
                <w:rFonts w:ascii="Calibri" w:hAnsi="Calibri" w:cs="Calibri"/>
                <w:noProof/>
                <w:szCs w:val="22"/>
              </w:rPr>
              <w:t>Status</w:t>
            </w:r>
          </w:p>
        </w:tc>
      </w:tr>
      <w:tr w:rsidR="000C4DB6" w:rsidRPr="00526A7E" w14:paraId="522B0535" w14:textId="77777777" w:rsidTr="000563B4">
        <w:trPr>
          <w:jc w:val="center"/>
        </w:trPr>
        <w:tc>
          <w:tcPr>
            <w:tcW w:w="1008" w:type="dxa"/>
          </w:tcPr>
          <w:p w14:paraId="6F9486FB" w14:textId="74194261" w:rsidR="000C4DB6" w:rsidRPr="00526A7E" w:rsidRDefault="007E26AC" w:rsidP="0035035B">
            <w:pPr>
              <w:pStyle w:val="TableBodyCtr"/>
              <w:rPr>
                <w:rFonts w:ascii="Calibri" w:hAnsi="Calibri" w:cs="Calibri"/>
                <w:noProof/>
                <w:sz w:val="22"/>
                <w:szCs w:val="22"/>
              </w:rPr>
            </w:pPr>
            <w:r w:rsidRPr="007E26AC">
              <w:rPr>
                <w:rFonts w:ascii="Calibri" w:hAnsi="Calibri" w:cs="Calibri"/>
                <w:noProof/>
                <w:sz w:val="22"/>
                <w:szCs w:val="22"/>
              </w:rPr>
              <w:t>N/A</w:t>
            </w:r>
          </w:p>
        </w:tc>
        <w:tc>
          <w:tcPr>
            <w:tcW w:w="7200" w:type="dxa"/>
          </w:tcPr>
          <w:p w14:paraId="300B4EE9" w14:textId="1D62B0A9" w:rsidR="000C4DB6" w:rsidRPr="00526A7E" w:rsidRDefault="0033477D" w:rsidP="000C4DB6">
            <w:pPr>
              <w:pStyle w:val="TableBody"/>
              <w:rPr>
                <w:rFonts w:ascii="Calibri" w:hAnsi="Calibri" w:cs="Calibri"/>
                <w:noProof/>
                <w:sz w:val="22"/>
                <w:szCs w:val="22"/>
              </w:rPr>
            </w:pPr>
            <w:r>
              <w:rPr>
                <w:rFonts w:ascii="Calibri" w:hAnsi="Calibri" w:cs="Calibri"/>
                <w:noProof/>
                <w:sz w:val="22"/>
                <w:szCs w:val="22"/>
              </w:rPr>
              <w:t xml:space="preserve"> </w:t>
            </w:r>
            <w:r w:rsidR="00CA604D" w:rsidRPr="00CA604D">
              <w:rPr>
                <w:rFonts w:ascii="Calibri" w:hAnsi="Calibri" w:cs="Calibri"/>
                <w:noProof/>
                <w:sz w:val="22"/>
                <w:szCs w:val="22"/>
              </w:rPr>
              <w:t>No open items</w:t>
            </w:r>
          </w:p>
        </w:tc>
        <w:tc>
          <w:tcPr>
            <w:tcW w:w="1224" w:type="dxa"/>
          </w:tcPr>
          <w:p w14:paraId="3CDF00B5" w14:textId="2FE8942C" w:rsidR="000C4DB6" w:rsidRPr="00526A7E" w:rsidRDefault="000C4DB6" w:rsidP="0035035B">
            <w:pPr>
              <w:pStyle w:val="TableBodyCtr"/>
              <w:rPr>
                <w:rFonts w:ascii="Calibri" w:hAnsi="Calibri" w:cs="Calibri"/>
                <w:noProof/>
                <w:sz w:val="22"/>
                <w:szCs w:val="22"/>
              </w:rPr>
            </w:pPr>
          </w:p>
        </w:tc>
      </w:tr>
    </w:tbl>
    <w:p w14:paraId="577399D8" w14:textId="77777777" w:rsidR="000563B4" w:rsidRPr="00D0261B" w:rsidRDefault="000563B4" w:rsidP="00CB0D1E">
      <w:pPr>
        <w:rPr>
          <w:rFonts w:ascii="Calibri" w:hAnsi="Calibri" w:cs="Calibri"/>
        </w:rPr>
      </w:pPr>
    </w:p>
    <w:p w14:paraId="756156A4" w14:textId="77777777" w:rsidR="003412DD" w:rsidRDefault="00CB0D1E" w:rsidP="00B95A29">
      <w:pPr>
        <w:pStyle w:val="TOCHeading"/>
        <w:jc w:val="center"/>
      </w:pPr>
      <w:r w:rsidRPr="000B753E">
        <w:br w:type="page"/>
      </w:r>
    </w:p>
    <w:sdt>
      <w:sdtPr>
        <w:rPr>
          <w:rFonts w:ascii="Times New Roman" w:hAnsi="Times New Roman"/>
          <w:b w:val="0"/>
          <w:bCs w:val="0"/>
          <w:color w:val="auto"/>
          <w:kern w:val="22"/>
          <w:sz w:val="22"/>
          <w:szCs w:val="20"/>
          <w:lang w:val="pl-PL"/>
        </w:rPr>
        <w:id w:val="503704412"/>
        <w:docPartObj>
          <w:docPartGallery w:val="Table of Contents"/>
          <w:docPartUnique/>
        </w:docPartObj>
      </w:sdtPr>
      <w:sdtEndPr>
        <w:rPr>
          <w:rFonts w:asciiTheme="minorHAnsi" w:hAnsiTheme="minorHAnsi"/>
          <w:lang w:val="en-US"/>
        </w:rPr>
      </w:sdtEndPr>
      <w:sdtContent>
        <w:p w14:paraId="04D079A8" w14:textId="10179FFD" w:rsidR="00B95A29" w:rsidRPr="00406AC7" w:rsidRDefault="00B95A29" w:rsidP="00B95A29">
          <w:pPr>
            <w:pStyle w:val="TOCHeading"/>
            <w:jc w:val="center"/>
            <w:rPr>
              <w:rFonts w:asciiTheme="minorHAnsi" w:hAnsiTheme="minorHAnsi" w:cstheme="minorHAnsi"/>
            </w:rPr>
          </w:pPr>
          <w:r w:rsidRPr="00406AC7">
            <w:rPr>
              <w:rFonts w:asciiTheme="minorHAnsi" w:hAnsiTheme="minorHAnsi" w:cstheme="minorHAnsi"/>
              <w:color w:val="auto"/>
              <w:sz w:val="22"/>
              <w:szCs w:val="22"/>
              <w:lang w:val="pl-PL"/>
            </w:rPr>
            <w:t>TABLE OF CONTENTS</w:t>
          </w:r>
        </w:p>
        <w:p w14:paraId="07CBE9D5" w14:textId="1B2C7858" w:rsidR="003412DD" w:rsidRDefault="00B95A29" w:rsidP="00BF0B7B">
          <w:pPr>
            <w:pStyle w:val="TOC1"/>
            <w:rPr>
              <w:rFonts w:eastAsiaTheme="minorEastAsia" w:cstheme="minorBidi"/>
              <w:kern w:val="2"/>
              <w:szCs w:val="22"/>
              <w14:ligatures w14:val="standardContextual"/>
            </w:rPr>
          </w:pPr>
          <w:r w:rsidRPr="00406AC7">
            <w:fldChar w:fldCharType="begin"/>
          </w:r>
          <w:r w:rsidRPr="00406AC7">
            <w:instrText xml:space="preserve"> TOC \o "1-3" \h \z \u </w:instrText>
          </w:r>
          <w:r w:rsidRPr="00406AC7">
            <w:fldChar w:fldCharType="separate"/>
          </w:r>
          <w:hyperlink w:anchor="_Toc152671784" w:history="1">
            <w:r w:rsidR="003412DD" w:rsidRPr="00B96D75">
              <w:rPr>
                <w:rStyle w:val="Hyperlink"/>
              </w:rPr>
              <w:t>1</w:t>
            </w:r>
            <w:r w:rsidR="003412DD">
              <w:rPr>
                <w:rFonts w:eastAsiaTheme="minorEastAsia" w:cstheme="minorBidi"/>
                <w:kern w:val="2"/>
                <w:szCs w:val="22"/>
                <w14:ligatures w14:val="standardContextual"/>
              </w:rPr>
              <w:tab/>
            </w:r>
            <w:r w:rsidR="003412DD" w:rsidRPr="00B96D75">
              <w:rPr>
                <w:rStyle w:val="Hyperlink"/>
              </w:rPr>
              <w:t>INTRODUCTION</w:t>
            </w:r>
            <w:r w:rsidR="003412DD">
              <w:rPr>
                <w:webHidden/>
              </w:rPr>
              <w:tab/>
            </w:r>
            <w:r w:rsidR="003412DD">
              <w:rPr>
                <w:webHidden/>
              </w:rPr>
              <w:fldChar w:fldCharType="begin"/>
            </w:r>
            <w:r w:rsidR="003412DD">
              <w:rPr>
                <w:webHidden/>
              </w:rPr>
              <w:instrText xml:space="preserve"> PAGEREF _Toc152671784 \h </w:instrText>
            </w:r>
            <w:r w:rsidR="003412DD">
              <w:rPr>
                <w:webHidden/>
              </w:rPr>
            </w:r>
            <w:r w:rsidR="003412DD">
              <w:rPr>
                <w:webHidden/>
              </w:rPr>
              <w:fldChar w:fldCharType="separate"/>
            </w:r>
            <w:r w:rsidR="005D551D">
              <w:rPr>
                <w:webHidden/>
              </w:rPr>
              <w:t>12</w:t>
            </w:r>
            <w:r w:rsidR="003412DD">
              <w:rPr>
                <w:webHidden/>
              </w:rPr>
              <w:fldChar w:fldCharType="end"/>
            </w:r>
          </w:hyperlink>
        </w:p>
        <w:p w14:paraId="34D64A00" w14:textId="00B9138F" w:rsidR="003412DD" w:rsidRDefault="00000000" w:rsidP="004A6435">
          <w:pPr>
            <w:pStyle w:val="TOC2"/>
            <w:rPr>
              <w:rFonts w:eastAsiaTheme="minorEastAsia" w:cstheme="minorBidi"/>
              <w:kern w:val="2"/>
              <w:szCs w:val="22"/>
              <w14:ligatures w14:val="standardContextual"/>
            </w:rPr>
          </w:pPr>
          <w:hyperlink w:anchor="_Toc152671785" w:history="1">
            <w:r w:rsidR="003412DD" w:rsidRPr="00B96D75">
              <w:rPr>
                <w:rStyle w:val="Hyperlink"/>
                <w:rFonts w:cstheme="minorHAnsi"/>
              </w:rPr>
              <w:t>1.1</w:t>
            </w:r>
            <w:r w:rsidR="003412DD">
              <w:rPr>
                <w:rFonts w:eastAsiaTheme="minorEastAsia" w:cstheme="minorBidi"/>
                <w:kern w:val="2"/>
                <w:szCs w:val="22"/>
                <w14:ligatures w14:val="standardContextual"/>
              </w:rPr>
              <w:tab/>
            </w:r>
            <w:r w:rsidR="003412DD" w:rsidRPr="00B96D75">
              <w:rPr>
                <w:rStyle w:val="Hyperlink"/>
                <w:rFonts w:cstheme="minorHAnsi"/>
              </w:rPr>
              <w:t>Overview and purpose of document</w:t>
            </w:r>
            <w:r w:rsidR="003412DD">
              <w:rPr>
                <w:webHidden/>
              </w:rPr>
              <w:tab/>
            </w:r>
            <w:r w:rsidR="003412DD">
              <w:rPr>
                <w:webHidden/>
              </w:rPr>
              <w:fldChar w:fldCharType="begin"/>
            </w:r>
            <w:r w:rsidR="003412DD">
              <w:rPr>
                <w:webHidden/>
              </w:rPr>
              <w:instrText xml:space="preserve"> PAGEREF _Toc152671785 \h </w:instrText>
            </w:r>
            <w:r w:rsidR="003412DD">
              <w:rPr>
                <w:webHidden/>
              </w:rPr>
            </w:r>
            <w:r w:rsidR="003412DD">
              <w:rPr>
                <w:webHidden/>
              </w:rPr>
              <w:fldChar w:fldCharType="separate"/>
            </w:r>
            <w:r w:rsidR="005D551D">
              <w:rPr>
                <w:webHidden/>
              </w:rPr>
              <w:t>12</w:t>
            </w:r>
            <w:r w:rsidR="003412DD">
              <w:rPr>
                <w:webHidden/>
              </w:rPr>
              <w:fldChar w:fldCharType="end"/>
            </w:r>
          </w:hyperlink>
        </w:p>
        <w:p w14:paraId="1BE1AFA1" w14:textId="6A835AF7" w:rsidR="003412DD" w:rsidRDefault="00000000">
          <w:pPr>
            <w:pStyle w:val="TOC3"/>
            <w:rPr>
              <w:rFonts w:eastAsiaTheme="minorEastAsia" w:cstheme="minorBidi"/>
              <w:caps w:val="0"/>
              <w:kern w:val="2"/>
              <w:szCs w:val="22"/>
              <w14:ligatures w14:val="standardContextual"/>
            </w:rPr>
          </w:pPr>
          <w:hyperlink w:anchor="_Toc152671786" w:history="1">
            <w:r w:rsidR="003412DD" w:rsidRPr="00B96D75">
              <w:rPr>
                <w:rStyle w:val="Hyperlink"/>
              </w:rPr>
              <w:t>1.1.1</w:t>
            </w:r>
            <w:r w:rsidR="003412DD">
              <w:rPr>
                <w:rFonts w:eastAsiaTheme="minorEastAsia" w:cstheme="minorBidi"/>
                <w:caps w:val="0"/>
                <w:kern w:val="2"/>
                <w:szCs w:val="22"/>
                <w14:ligatures w14:val="standardContextual"/>
              </w:rPr>
              <w:tab/>
            </w:r>
            <w:r w:rsidR="003412DD" w:rsidRPr="00B96D75">
              <w:rPr>
                <w:rStyle w:val="Hyperlink"/>
              </w:rPr>
              <w:t>Document Structure</w:t>
            </w:r>
            <w:r w:rsidR="003412DD">
              <w:rPr>
                <w:webHidden/>
              </w:rPr>
              <w:tab/>
            </w:r>
            <w:r w:rsidR="003412DD">
              <w:rPr>
                <w:webHidden/>
              </w:rPr>
              <w:fldChar w:fldCharType="begin"/>
            </w:r>
            <w:r w:rsidR="003412DD">
              <w:rPr>
                <w:webHidden/>
              </w:rPr>
              <w:instrText xml:space="preserve"> PAGEREF _Toc152671786 \h </w:instrText>
            </w:r>
            <w:r w:rsidR="003412DD">
              <w:rPr>
                <w:webHidden/>
              </w:rPr>
            </w:r>
            <w:r w:rsidR="003412DD">
              <w:rPr>
                <w:webHidden/>
              </w:rPr>
              <w:fldChar w:fldCharType="separate"/>
            </w:r>
            <w:r w:rsidR="005D551D">
              <w:rPr>
                <w:webHidden/>
              </w:rPr>
              <w:t>12</w:t>
            </w:r>
            <w:r w:rsidR="003412DD">
              <w:rPr>
                <w:webHidden/>
              </w:rPr>
              <w:fldChar w:fldCharType="end"/>
            </w:r>
          </w:hyperlink>
        </w:p>
        <w:p w14:paraId="3C1B6DDC" w14:textId="260E89C7" w:rsidR="003412DD" w:rsidRDefault="00000000" w:rsidP="004A6435">
          <w:pPr>
            <w:pStyle w:val="TOC2"/>
            <w:rPr>
              <w:rFonts w:eastAsiaTheme="minorEastAsia" w:cstheme="minorBidi"/>
              <w:kern w:val="2"/>
              <w:szCs w:val="22"/>
              <w14:ligatures w14:val="standardContextual"/>
            </w:rPr>
          </w:pPr>
          <w:hyperlink w:anchor="_Toc152671787" w:history="1">
            <w:r w:rsidR="003412DD" w:rsidRPr="00B96D75">
              <w:rPr>
                <w:rStyle w:val="Hyperlink"/>
                <w:rFonts w:cstheme="minorHAnsi"/>
              </w:rPr>
              <w:t>1.2</w:t>
            </w:r>
            <w:r w:rsidR="003412DD">
              <w:rPr>
                <w:rFonts w:eastAsiaTheme="minorEastAsia" w:cstheme="minorBidi"/>
                <w:kern w:val="2"/>
                <w:szCs w:val="22"/>
                <w14:ligatures w14:val="standardContextual"/>
              </w:rPr>
              <w:tab/>
            </w:r>
            <w:r w:rsidR="003412DD" w:rsidRPr="00B96D75">
              <w:rPr>
                <w:rStyle w:val="Hyperlink"/>
                <w:rFonts w:cstheme="minorHAnsi"/>
              </w:rPr>
              <w:t>Standard AP1000 plant as basis for the assessments</w:t>
            </w:r>
            <w:r w:rsidR="003412DD">
              <w:rPr>
                <w:webHidden/>
              </w:rPr>
              <w:tab/>
            </w:r>
            <w:r w:rsidR="003412DD">
              <w:rPr>
                <w:webHidden/>
              </w:rPr>
              <w:fldChar w:fldCharType="begin"/>
            </w:r>
            <w:r w:rsidR="003412DD">
              <w:rPr>
                <w:webHidden/>
              </w:rPr>
              <w:instrText xml:space="preserve"> PAGEREF _Toc152671787 \h </w:instrText>
            </w:r>
            <w:r w:rsidR="003412DD">
              <w:rPr>
                <w:webHidden/>
              </w:rPr>
            </w:r>
            <w:r w:rsidR="003412DD">
              <w:rPr>
                <w:webHidden/>
              </w:rPr>
              <w:fldChar w:fldCharType="separate"/>
            </w:r>
            <w:r w:rsidR="005D551D">
              <w:rPr>
                <w:webHidden/>
              </w:rPr>
              <w:t>13</w:t>
            </w:r>
            <w:r w:rsidR="003412DD">
              <w:rPr>
                <w:webHidden/>
              </w:rPr>
              <w:fldChar w:fldCharType="end"/>
            </w:r>
          </w:hyperlink>
        </w:p>
        <w:p w14:paraId="03525782" w14:textId="216CC540" w:rsidR="003412DD" w:rsidRDefault="00000000" w:rsidP="004A6435">
          <w:pPr>
            <w:pStyle w:val="TOC2"/>
            <w:rPr>
              <w:rFonts w:eastAsiaTheme="minorEastAsia" w:cstheme="minorBidi"/>
              <w:kern w:val="2"/>
              <w:szCs w:val="22"/>
              <w14:ligatures w14:val="standardContextual"/>
            </w:rPr>
          </w:pPr>
          <w:hyperlink w:anchor="_Toc152671788" w:history="1">
            <w:r w:rsidR="003412DD" w:rsidRPr="00B96D75">
              <w:rPr>
                <w:rStyle w:val="Hyperlink"/>
                <w:rFonts w:cstheme="minorHAnsi"/>
              </w:rPr>
              <w:t>1.3</w:t>
            </w:r>
            <w:r w:rsidR="003412DD">
              <w:rPr>
                <w:rFonts w:eastAsiaTheme="minorEastAsia" w:cstheme="minorBidi"/>
                <w:kern w:val="2"/>
                <w:szCs w:val="22"/>
                <w14:ligatures w14:val="standardContextual"/>
              </w:rPr>
              <w:tab/>
            </w:r>
            <w:r w:rsidR="003412DD" w:rsidRPr="00B96D75">
              <w:rPr>
                <w:rStyle w:val="Hyperlink"/>
                <w:rFonts w:cstheme="minorHAnsi"/>
              </w:rPr>
              <w:t>Regulation risk assessment categories</w:t>
            </w:r>
            <w:r w:rsidR="003412DD">
              <w:rPr>
                <w:webHidden/>
              </w:rPr>
              <w:tab/>
            </w:r>
            <w:r w:rsidR="003412DD">
              <w:rPr>
                <w:webHidden/>
              </w:rPr>
              <w:fldChar w:fldCharType="begin"/>
            </w:r>
            <w:r w:rsidR="003412DD">
              <w:rPr>
                <w:webHidden/>
              </w:rPr>
              <w:instrText xml:space="preserve"> PAGEREF _Toc152671788 \h </w:instrText>
            </w:r>
            <w:r w:rsidR="003412DD">
              <w:rPr>
                <w:webHidden/>
              </w:rPr>
            </w:r>
            <w:r w:rsidR="003412DD">
              <w:rPr>
                <w:webHidden/>
              </w:rPr>
              <w:fldChar w:fldCharType="separate"/>
            </w:r>
            <w:r w:rsidR="005D551D">
              <w:rPr>
                <w:webHidden/>
              </w:rPr>
              <w:t>14</w:t>
            </w:r>
            <w:r w:rsidR="003412DD">
              <w:rPr>
                <w:webHidden/>
              </w:rPr>
              <w:fldChar w:fldCharType="end"/>
            </w:r>
          </w:hyperlink>
        </w:p>
        <w:p w14:paraId="08F3CDC1" w14:textId="4CB58AF6" w:rsidR="003412DD" w:rsidRDefault="00000000" w:rsidP="004A6435">
          <w:pPr>
            <w:pStyle w:val="TOC2"/>
            <w:rPr>
              <w:rFonts w:eastAsiaTheme="minorEastAsia" w:cstheme="minorBidi"/>
              <w:kern w:val="2"/>
              <w:szCs w:val="22"/>
              <w14:ligatures w14:val="standardContextual"/>
            </w:rPr>
          </w:pPr>
          <w:hyperlink w:anchor="_Toc152671789" w:history="1">
            <w:r w:rsidR="003412DD" w:rsidRPr="00B96D75">
              <w:rPr>
                <w:rStyle w:val="Hyperlink"/>
              </w:rPr>
              <w:t>1.4</w:t>
            </w:r>
            <w:r w:rsidR="003412DD">
              <w:rPr>
                <w:rFonts w:eastAsiaTheme="minorEastAsia" w:cstheme="minorBidi"/>
                <w:kern w:val="2"/>
                <w:szCs w:val="22"/>
                <w14:ligatures w14:val="standardContextual"/>
              </w:rPr>
              <w:tab/>
            </w:r>
            <w:r w:rsidR="003412DD" w:rsidRPr="00B96D75">
              <w:rPr>
                <w:rStyle w:val="Hyperlink"/>
              </w:rPr>
              <w:t>Compliance assesment classification label</w:t>
            </w:r>
            <w:r w:rsidR="003412DD">
              <w:rPr>
                <w:webHidden/>
              </w:rPr>
              <w:tab/>
            </w:r>
            <w:r w:rsidR="003412DD">
              <w:rPr>
                <w:webHidden/>
              </w:rPr>
              <w:fldChar w:fldCharType="begin"/>
            </w:r>
            <w:r w:rsidR="003412DD">
              <w:rPr>
                <w:webHidden/>
              </w:rPr>
              <w:instrText xml:space="preserve"> PAGEREF _Toc152671789 \h </w:instrText>
            </w:r>
            <w:r w:rsidR="003412DD">
              <w:rPr>
                <w:webHidden/>
              </w:rPr>
            </w:r>
            <w:r w:rsidR="003412DD">
              <w:rPr>
                <w:webHidden/>
              </w:rPr>
              <w:fldChar w:fldCharType="separate"/>
            </w:r>
            <w:r w:rsidR="005D551D">
              <w:rPr>
                <w:webHidden/>
              </w:rPr>
              <w:t>14</w:t>
            </w:r>
            <w:r w:rsidR="003412DD">
              <w:rPr>
                <w:webHidden/>
              </w:rPr>
              <w:fldChar w:fldCharType="end"/>
            </w:r>
          </w:hyperlink>
        </w:p>
        <w:p w14:paraId="0C290916" w14:textId="132CE9C7" w:rsidR="003412DD" w:rsidRDefault="00000000" w:rsidP="00BF0B7B">
          <w:pPr>
            <w:pStyle w:val="TOC1"/>
            <w:rPr>
              <w:rFonts w:eastAsiaTheme="minorEastAsia" w:cstheme="minorBidi"/>
              <w:kern w:val="2"/>
              <w:szCs w:val="22"/>
              <w14:ligatures w14:val="standardContextual"/>
            </w:rPr>
          </w:pPr>
          <w:hyperlink w:anchor="_Toc152671790" w:history="1">
            <w:r w:rsidR="003412DD" w:rsidRPr="00B96D75">
              <w:rPr>
                <w:rStyle w:val="Hyperlink"/>
              </w:rPr>
              <w:t>2</w:t>
            </w:r>
            <w:r w:rsidR="003412DD">
              <w:rPr>
                <w:rFonts w:eastAsiaTheme="minorEastAsia" w:cstheme="minorBidi"/>
                <w:kern w:val="2"/>
                <w:szCs w:val="22"/>
                <w14:ligatures w14:val="standardContextual"/>
              </w:rPr>
              <w:tab/>
            </w:r>
            <w:r w:rsidR="003412DD" w:rsidRPr="00B96D75">
              <w:rPr>
                <w:rStyle w:val="Hyperlink"/>
              </w:rPr>
              <w:t xml:space="preserve">HIGH LEVEL RISK ASSESMENTS </w:t>
            </w:r>
            <w:r w:rsidR="00BF0B7B" w:rsidRPr="00B96D75">
              <w:rPr>
                <w:rStyle w:val="Hyperlink"/>
              </w:rPr>
              <w:t>SUMMARIES</w:t>
            </w:r>
            <w:r w:rsidR="003412DD">
              <w:rPr>
                <w:webHidden/>
              </w:rPr>
              <w:tab/>
            </w:r>
            <w:r w:rsidR="003412DD">
              <w:rPr>
                <w:webHidden/>
              </w:rPr>
              <w:fldChar w:fldCharType="begin"/>
            </w:r>
            <w:r w:rsidR="003412DD">
              <w:rPr>
                <w:webHidden/>
              </w:rPr>
              <w:instrText xml:space="preserve"> PAGEREF _Toc152671790 \h </w:instrText>
            </w:r>
            <w:r w:rsidR="003412DD">
              <w:rPr>
                <w:webHidden/>
              </w:rPr>
            </w:r>
            <w:r w:rsidR="003412DD">
              <w:rPr>
                <w:webHidden/>
              </w:rPr>
              <w:fldChar w:fldCharType="separate"/>
            </w:r>
            <w:r w:rsidR="005D551D">
              <w:rPr>
                <w:webHidden/>
              </w:rPr>
              <w:t>16</w:t>
            </w:r>
            <w:r w:rsidR="003412DD">
              <w:rPr>
                <w:webHidden/>
              </w:rPr>
              <w:fldChar w:fldCharType="end"/>
            </w:r>
          </w:hyperlink>
        </w:p>
        <w:p w14:paraId="1D4E3C4B" w14:textId="558EA5A7" w:rsidR="003412DD" w:rsidRDefault="00000000" w:rsidP="004A6435">
          <w:pPr>
            <w:pStyle w:val="TOC2"/>
            <w:rPr>
              <w:rFonts w:eastAsiaTheme="minorEastAsia" w:cstheme="minorBidi"/>
              <w:kern w:val="2"/>
              <w:szCs w:val="22"/>
              <w14:ligatures w14:val="standardContextual"/>
            </w:rPr>
          </w:pPr>
          <w:hyperlink w:anchor="_Toc152671791" w:history="1">
            <w:r w:rsidR="003412DD" w:rsidRPr="00B96D75">
              <w:rPr>
                <w:rStyle w:val="Hyperlink"/>
                <w:rFonts w:cstheme="minorHAnsi"/>
              </w:rPr>
              <w:t>2.1</w:t>
            </w:r>
            <w:r w:rsidR="003412DD">
              <w:rPr>
                <w:rFonts w:eastAsiaTheme="minorEastAsia" w:cstheme="minorBidi"/>
                <w:kern w:val="2"/>
                <w:szCs w:val="22"/>
                <w14:ligatures w14:val="standardContextual"/>
              </w:rPr>
              <w:tab/>
            </w:r>
            <w:r w:rsidR="003412DD" w:rsidRPr="00B96D75">
              <w:rPr>
                <w:rStyle w:val="Hyperlink"/>
              </w:rPr>
              <w:t>*ACT ON THE SAFE USE OF NUCLEAR ENERGY</w:t>
            </w:r>
            <w:r w:rsidR="003412DD">
              <w:rPr>
                <w:webHidden/>
              </w:rPr>
              <w:tab/>
            </w:r>
            <w:r w:rsidR="003412DD">
              <w:rPr>
                <w:webHidden/>
              </w:rPr>
              <w:fldChar w:fldCharType="begin"/>
            </w:r>
            <w:r w:rsidR="003412DD">
              <w:rPr>
                <w:webHidden/>
              </w:rPr>
              <w:instrText xml:space="preserve"> PAGEREF _Toc152671791 \h </w:instrText>
            </w:r>
            <w:r w:rsidR="003412DD">
              <w:rPr>
                <w:webHidden/>
              </w:rPr>
            </w:r>
            <w:r w:rsidR="003412DD">
              <w:rPr>
                <w:webHidden/>
              </w:rPr>
              <w:fldChar w:fldCharType="separate"/>
            </w:r>
            <w:r w:rsidR="005D551D">
              <w:rPr>
                <w:webHidden/>
              </w:rPr>
              <w:t>16</w:t>
            </w:r>
            <w:r w:rsidR="003412DD">
              <w:rPr>
                <w:webHidden/>
              </w:rPr>
              <w:fldChar w:fldCharType="end"/>
            </w:r>
          </w:hyperlink>
        </w:p>
        <w:p w14:paraId="5D6BD360" w14:textId="30ADE5FC" w:rsidR="003412DD" w:rsidRDefault="00000000">
          <w:pPr>
            <w:pStyle w:val="TOC3"/>
            <w:rPr>
              <w:rFonts w:eastAsiaTheme="minorEastAsia" w:cstheme="minorBidi"/>
              <w:caps w:val="0"/>
              <w:kern w:val="2"/>
              <w:szCs w:val="22"/>
              <w14:ligatures w14:val="standardContextual"/>
            </w:rPr>
          </w:pPr>
          <w:hyperlink w:anchor="_Toc152671792" w:history="1">
            <w:r w:rsidR="003412DD" w:rsidRPr="00B96D75">
              <w:rPr>
                <w:rStyle w:val="Hyperlink"/>
              </w:rPr>
              <w:t>2.1.1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_Toc152671792 \h </w:instrText>
            </w:r>
            <w:r w:rsidR="003412DD">
              <w:rPr>
                <w:webHidden/>
              </w:rPr>
            </w:r>
            <w:r w:rsidR="003412DD">
              <w:rPr>
                <w:webHidden/>
              </w:rPr>
              <w:fldChar w:fldCharType="separate"/>
            </w:r>
            <w:r w:rsidR="005D551D">
              <w:rPr>
                <w:webHidden/>
              </w:rPr>
              <w:t>16</w:t>
            </w:r>
            <w:r w:rsidR="003412DD">
              <w:rPr>
                <w:webHidden/>
              </w:rPr>
              <w:fldChar w:fldCharType="end"/>
            </w:r>
          </w:hyperlink>
        </w:p>
        <w:p w14:paraId="0C9903C9" w14:textId="7236225D" w:rsidR="003412DD" w:rsidRDefault="00000000">
          <w:pPr>
            <w:pStyle w:val="TOC3"/>
            <w:rPr>
              <w:rFonts w:eastAsiaTheme="minorEastAsia" w:cstheme="minorBidi"/>
              <w:caps w:val="0"/>
              <w:kern w:val="2"/>
              <w:szCs w:val="22"/>
              <w14:ligatures w14:val="standardContextual"/>
            </w:rPr>
          </w:pPr>
          <w:hyperlink w:anchor="_Toc152671793" w:history="1">
            <w:r w:rsidR="003412DD" w:rsidRPr="00B96D75">
              <w:rPr>
                <w:rStyle w:val="Hyperlink"/>
              </w:rPr>
              <w:t>2.1.2</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_Toc152671793 \h </w:instrText>
            </w:r>
            <w:r w:rsidR="003412DD">
              <w:rPr>
                <w:webHidden/>
              </w:rPr>
            </w:r>
            <w:r w:rsidR="003412DD">
              <w:rPr>
                <w:webHidden/>
              </w:rPr>
              <w:fldChar w:fldCharType="separate"/>
            </w:r>
            <w:r w:rsidR="005D551D">
              <w:rPr>
                <w:webHidden/>
              </w:rPr>
              <w:t>16</w:t>
            </w:r>
            <w:r w:rsidR="003412DD">
              <w:rPr>
                <w:webHidden/>
              </w:rPr>
              <w:fldChar w:fldCharType="end"/>
            </w:r>
          </w:hyperlink>
        </w:p>
        <w:p w14:paraId="6532FDCD" w14:textId="722AA205" w:rsidR="003412DD" w:rsidRDefault="00000000">
          <w:pPr>
            <w:pStyle w:val="TOC3"/>
            <w:rPr>
              <w:rFonts w:eastAsiaTheme="minorEastAsia" w:cstheme="minorBidi"/>
              <w:caps w:val="0"/>
              <w:kern w:val="2"/>
              <w:szCs w:val="22"/>
              <w14:ligatures w14:val="standardContextual"/>
            </w:rPr>
          </w:pPr>
          <w:hyperlink w:anchor="_Toc152671794" w:history="1">
            <w:r w:rsidR="003412DD" w:rsidRPr="00B96D75">
              <w:rPr>
                <w:rStyle w:val="Hyperlink"/>
              </w:rPr>
              <w:t>2.1.3</w:t>
            </w:r>
            <w:r w:rsidR="003412DD">
              <w:rPr>
                <w:rFonts w:eastAsiaTheme="minorEastAsia" w:cstheme="minorBidi"/>
                <w:caps w:val="0"/>
                <w:kern w:val="2"/>
                <w:szCs w:val="22"/>
                <w14:ligatures w14:val="standardContextual"/>
              </w:rPr>
              <w:tab/>
            </w:r>
            <w:r w:rsidR="003412DD" w:rsidRPr="00B96D75">
              <w:rPr>
                <w:rStyle w:val="Hyperlink"/>
              </w:rPr>
              <w:t>Identified Potential Risks to Be Addressed In Bulgaria Project</w:t>
            </w:r>
            <w:r w:rsidR="003412DD">
              <w:rPr>
                <w:webHidden/>
              </w:rPr>
              <w:tab/>
            </w:r>
            <w:r w:rsidR="003412DD">
              <w:rPr>
                <w:webHidden/>
              </w:rPr>
              <w:fldChar w:fldCharType="begin"/>
            </w:r>
            <w:r w:rsidR="003412DD">
              <w:rPr>
                <w:webHidden/>
              </w:rPr>
              <w:instrText xml:space="preserve"> PAGEREF _Toc152671794 \h </w:instrText>
            </w:r>
            <w:r w:rsidR="003412DD">
              <w:rPr>
                <w:webHidden/>
              </w:rPr>
            </w:r>
            <w:r w:rsidR="003412DD">
              <w:rPr>
                <w:webHidden/>
              </w:rPr>
              <w:fldChar w:fldCharType="separate"/>
            </w:r>
            <w:r w:rsidR="005D551D">
              <w:rPr>
                <w:webHidden/>
              </w:rPr>
              <w:t>16</w:t>
            </w:r>
            <w:r w:rsidR="003412DD">
              <w:rPr>
                <w:webHidden/>
              </w:rPr>
              <w:fldChar w:fldCharType="end"/>
            </w:r>
          </w:hyperlink>
        </w:p>
        <w:p w14:paraId="703F7BC2" w14:textId="73F5EB1E" w:rsidR="003412DD" w:rsidRDefault="00000000" w:rsidP="004A6435">
          <w:pPr>
            <w:pStyle w:val="TOC2"/>
            <w:rPr>
              <w:rFonts w:eastAsiaTheme="minorEastAsia" w:cstheme="minorBidi"/>
              <w:kern w:val="2"/>
              <w:szCs w:val="22"/>
              <w14:ligatures w14:val="standardContextual"/>
            </w:rPr>
          </w:pPr>
          <w:hyperlink w:anchor="_Toc152671795" w:history="1">
            <w:r w:rsidR="003412DD" w:rsidRPr="00B96D75">
              <w:rPr>
                <w:rStyle w:val="Hyperlink"/>
              </w:rPr>
              <w:t>2.2</w:t>
            </w:r>
            <w:r w:rsidR="003412DD">
              <w:rPr>
                <w:rFonts w:eastAsiaTheme="minorEastAsia" w:cstheme="minorBidi"/>
                <w:kern w:val="2"/>
                <w:szCs w:val="22"/>
                <w14:ligatures w14:val="standardContextual"/>
              </w:rPr>
              <w:tab/>
            </w:r>
            <w:r w:rsidR="003412DD" w:rsidRPr="00B96D75">
              <w:rPr>
                <w:rStyle w:val="Hyperlink"/>
              </w:rPr>
              <w:t>*REGULATION ON RADIATION PROTECTION</w:t>
            </w:r>
            <w:r w:rsidR="003412DD">
              <w:rPr>
                <w:webHidden/>
              </w:rPr>
              <w:tab/>
            </w:r>
            <w:r w:rsidR="003412DD">
              <w:rPr>
                <w:webHidden/>
              </w:rPr>
              <w:fldChar w:fldCharType="begin"/>
            </w:r>
            <w:r w:rsidR="003412DD">
              <w:rPr>
                <w:webHidden/>
              </w:rPr>
              <w:instrText xml:space="preserve"> PAGEREF _Toc152671795 \h </w:instrText>
            </w:r>
            <w:r w:rsidR="003412DD">
              <w:rPr>
                <w:webHidden/>
              </w:rPr>
            </w:r>
            <w:r w:rsidR="003412DD">
              <w:rPr>
                <w:webHidden/>
              </w:rPr>
              <w:fldChar w:fldCharType="separate"/>
            </w:r>
            <w:r w:rsidR="005D551D">
              <w:rPr>
                <w:webHidden/>
              </w:rPr>
              <w:t>17</w:t>
            </w:r>
            <w:r w:rsidR="003412DD">
              <w:rPr>
                <w:webHidden/>
              </w:rPr>
              <w:fldChar w:fldCharType="end"/>
            </w:r>
          </w:hyperlink>
        </w:p>
        <w:p w14:paraId="4E7BBCF5" w14:textId="74FAA9E2" w:rsidR="003412DD" w:rsidRDefault="00000000">
          <w:pPr>
            <w:pStyle w:val="TOC3"/>
            <w:rPr>
              <w:rFonts w:eastAsiaTheme="minorEastAsia" w:cstheme="minorBidi"/>
              <w:caps w:val="0"/>
              <w:kern w:val="2"/>
              <w:szCs w:val="22"/>
              <w14:ligatures w14:val="standardContextual"/>
            </w:rPr>
          </w:pPr>
          <w:hyperlink w:anchor="_Toc152671796" w:history="1">
            <w:r w:rsidR="003412DD" w:rsidRPr="00B96D75">
              <w:rPr>
                <w:rStyle w:val="Hyperlink"/>
              </w:rPr>
              <w:t>2.2.1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_Toc152671796 \h </w:instrText>
            </w:r>
            <w:r w:rsidR="003412DD">
              <w:rPr>
                <w:webHidden/>
              </w:rPr>
            </w:r>
            <w:r w:rsidR="003412DD">
              <w:rPr>
                <w:webHidden/>
              </w:rPr>
              <w:fldChar w:fldCharType="separate"/>
            </w:r>
            <w:r w:rsidR="005D551D">
              <w:rPr>
                <w:webHidden/>
              </w:rPr>
              <w:t>17</w:t>
            </w:r>
            <w:r w:rsidR="003412DD">
              <w:rPr>
                <w:webHidden/>
              </w:rPr>
              <w:fldChar w:fldCharType="end"/>
            </w:r>
          </w:hyperlink>
        </w:p>
        <w:p w14:paraId="7C0CEA07" w14:textId="6B45A015" w:rsidR="003412DD" w:rsidRDefault="00000000">
          <w:pPr>
            <w:pStyle w:val="TOC3"/>
            <w:rPr>
              <w:rFonts w:eastAsiaTheme="minorEastAsia" w:cstheme="minorBidi"/>
              <w:caps w:val="0"/>
              <w:kern w:val="2"/>
              <w:szCs w:val="22"/>
              <w14:ligatures w14:val="standardContextual"/>
            </w:rPr>
          </w:pPr>
          <w:hyperlink w:anchor="_Toc152671797" w:history="1">
            <w:r w:rsidR="003412DD" w:rsidRPr="00B96D75">
              <w:rPr>
                <w:rStyle w:val="Hyperlink"/>
              </w:rPr>
              <w:t>2.2.2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Regulation Assessment</w:t>
            </w:r>
            <w:r w:rsidR="003412DD">
              <w:rPr>
                <w:webHidden/>
              </w:rPr>
              <w:tab/>
            </w:r>
            <w:r w:rsidR="003412DD">
              <w:rPr>
                <w:webHidden/>
              </w:rPr>
              <w:fldChar w:fldCharType="begin"/>
            </w:r>
            <w:r w:rsidR="003412DD">
              <w:rPr>
                <w:webHidden/>
              </w:rPr>
              <w:instrText xml:space="preserve"> PAGEREF _Toc152671797 \h </w:instrText>
            </w:r>
            <w:r w:rsidR="003412DD">
              <w:rPr>
                <w:webHidden/>
              </w:rPr>
            </w:r>
            <w:r w:rsidR="003412DD">
              <w:rPr>
                <w:webHidden/>
              </w:rPr>
              <w:fldChar w:fldCharType="separate"/>
            </w:r>
            <w:r w:rsidR="005D551D">
              <w:rPr>
                <w:webHidden/>
              </w:rPr>
              <w:t>17</w:t>
            </w:r>
            <w:r w:rsidR="003412DD">
              <w:rPr>
                <w:webHidden/>
              </w:rPr>
              <w:fldChar w:fldCharType="end"/>
            </w:r>
          </w:hyperlink>
        </w:p>
        <w:p w14:paraId="167B0562" w14:textId="54840305" w:rsidR="003412DD" w:rsidRDefault="00000000">
          <w:pPr>
            <w:pStyle w:val="TOC3"/>
            <w:rPr>
              <w:rFonts w:eastAsiaTheme="minorEastAsia" w:cstheme="minorBidi"/>
              <w:caps w:val="0"/>
              <w:kern w:val="2"/>
              <w:szCs w:val="22"/>
              <w14:ligatures w14:val="standardContextual"/>
            </w:rPr>
          </w:pPr>
          <w:hyperlink w:anchor="_Toc152671798" w:history="1">
            <w:r w:rsidR="003412DD" w:rsidRPr="00B96D75">
              <w:rPr>
                <w:rStyle w:val="Hyperlink"/>
              </w:rPr>
              <w:t>2.2.3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_Toc152671798 \h </w:instrText>
            </w:r>
            <w:r w:rsidR="003412DD">
              <w:rPr>
                <w:webHidden/>
              </w:rPr>
            </w:r>
            <w:r w:rsidR="003412DD">
              <w:rPr>
                <w:webHidden/>
              </w:rPr>
              <w:fldChar w:fldCharType="separate"/>
            </w:r>
            <w:r w:rsidR="005D551D">
              <w:rPr>
                <w:webHidden/>
              </w:rPr>
              <w:t>20</w:t>
            </w:r>
            <w:r w:rsidR="003412DD">
              <w:rPr>
                <w:webHidden/>
              </w:rPr>
              <w:fldChar w:fldCharType="end"/>
            </w:r>
          </w:hyperlink>
        </w:p>
        <w:p w14:paraId="088A3761" w14:textId="066163E6" w:rsidR="003412DD" w:rsidRDefault="00000000">
          <w:pPr>
            <w:pStyle w:val="TOC3"/>
            <w:rPr>
              <w:rFonts w:eastAsiaTheme="minorEastAsia" w:cstheme="minorBidi"/>
              <w:caps w:val="0"/>
              <w:kern w:val="2"/>
              <w:szCs w:val="22"/>
              <w14:ligatures w14:val="standardContextual"/>
            </w:rPr>
          </w:pPr>
          <w:hyperlink w:anchor="_Toc152671799" w:history="1">
            <w:r w:rsidR="003412DD" w:rsidRPr="00B96D75">
              <w:rPr>
                <w:rStyle w:val="Hyperlink"/>
              </w:rPr>
              <w:t>2.2.4</w:t>
            </w:r>
            <w:r w:rsidR="003412DD">
              <w:rPr>
                <w:rFonts w:eastAsiaTheme="minorEastAsia" w:cstheme="minorBidi"/>
                <w:caps w:val="0"/>
                <w:kern w:val="2"/>
                <w:szCs w:val="22"/>
                <w14:ligatures w14:val="standardContextual"/>
              </w:rPr>
              <w:tab/>
            </w:r>
            <w:r w:rsidR="003412DD" w:rsidRPr="00B96D75">
              <w:rPr>
                <w:rStyle w:val="Hyperlink"/>
              </w:rPr>
              <w:t>Identified Potential Risks To Be Addressed In Bulgaria Project</w:t>
            </w:r>
            <w:r w:rsidR="003412DD">
              <w:rPr>
                <w:webHidden/>
              </w:rPr>
              <w:tab/>
            </w:r>
            <w:r w:rsidR="003412DD">
              <w:rPr>
                <w:webHidden/>
              </w:rPr>
              <w:fldChar w:fldCharType="begin"/>
            </w:r>
            <w:r w:rsidR="003412DD">
              <w:rPr>
                <w:webHidden/>
              </w:rPr>
              <w:instrText xml:space="preserve"> PAGEREF _Toc152671799 \h </w:instrText>
            </w:r>
            <w:r w:rsidR="003412DD">
              <w:rPr>
                <w:webHidden/>
              </w:rPr>
            </w:r>
            <w:r w:rsidR="003412DD">
              <w:rPr>
                <w:webHidden/>
              </w:rPr>
              <w:fldChar w:fldCharType="separate"/>
            </w:r>
            <w:r w:rsidR="005D551D">
              <w:rPr>
                <w:webHidden/>
              </w:rPr>
              <w:t>20</w:t>
            </w:r>
            <w:r w:rsidR="003412DD">
              <w:rPr>
                <w:webHidden/>
              </w:rPr>
              <w:fldChar w:fldCharType="end"/>
            </w:r>
          </w:hyperlink>
        </w:p>
        <w:p w14:paraId="397B2F3F" w14:textId="439BA1FF" w:rsidR="003412DD" w:rsidRDefault="00000000" w:rsidP="004A6435">
          <w:pPr>
            <w:pStyle w:val="TOC2"/>
            <w:rPr>
              <w:rFonts w:eastAsiaTheme="minorEastAsia" w:cstheme="minorBidi"/>
              <w:kern w:val="2"/>
              <w:szCs w:val="22"/>
              <w14:ligatures w14:val="standardContextual"/>
            </w:rPr>
          </w:pPr>
          <w:hyperlink w:anchor="_Toc152671800" w:history="1">
            <w:r w:rsidR="003412DD" w:rsidRPr="00B96D75">
              <w:rPr>
                <w:rStyle w:val="Hyperlink"/>
              </w:rPr>
              <w:t>2.3</w:t>
            </w:r>
            <w:r w:rsidR="003412DD">
              <w:rPr>
                <w:rFonts w:eastAsiaTheme="minorEastAsia" w:cstheme="minorBidi"/>
                <w:kern w:val="2"/>
                <w:szCs w:val="22"/>
                <w14:ligatures w14:val="standardContextual"/>
              </w:rPr>
              <w:tab/>
            </w:r>
            <w:r w:rsidR="003412DD" w:rsidRPr="00B96D75">
              <w:rPr>
                <w:rStyle w:val="Hyperlink"/>
              </w:rPr>
              <w:t>*REGULATION ON ENSURING THE SAFETY OF NUCLEAR POWER PLANTS</w:t>
            </w:r>
            <w:r w:rsidR="003412DD">
              <w:rPr>
                <w:webHidden/>
              </w:rPr>
              <w:tab/>
            </w:r>
            <w:r w:rsidR="003412DD">
              <w:rPr>
                <w:webHidden/>
              </w:rPr>
              <w:fldChar w:fldCharType="begin"/>
            </w:r>
            <w:r w:rsidR="003412DD">
              <w:rPr>
                <w:webHidden/>
              </w:rPr>
              <w:instrText xml:space="preserve"> PAGEREF _Toc152671800 \h </w:instrText>
            </w:r>
            <w:r w:rsidR="003412DD">
              <w:rPr>
                <w:webHidden/>
              </w:rPr>
            </w:r>
            <w:r w:rsidR="003412DD">
              <w:rPr>
                <w:webHidden/>
              </w:rPr>
              <w:fldChar w:fldCharType="separate"/>
            </w:r>
            <w:r w:rsidR="005D551D">
              <w:rPr>
                <w:webHidden/>
              </w:rPr>
              <w:t>22</w:t>
            </w:r>
            <w:r w:rsidR="003412DD">
              <w:rPr>
                <w:webHidden/>
              </w:rPr>
              <w:fldChar w:fldCharType="end"/>
            </w:r>
          </w:hyperlink>
        </w:p>
        <w:p w14:paraId="45D067C4" w14:textId="2C876292" w:rsidR="003412DD" w:rsidRDefault="00000000">
          <w:pPr>
            <w:pStyle w:val="TOC3"/>
            <w:rPr>
              <w:rFonts w:eastAsiaTheme="minorEastAsia" w:cstheme="minorBidi"/>
              <w:caps w:val="0"/>
              <w:kern w:val="2"/>
              <w:szCs w:val="22"/>
              <w14:ligatures w14:val="standardContextual"/>
            </w:rPr>
          </w:pPr>
          <w:hyperlink w:anchor="_Toc152671801" w:history="1">
            <w:r w:rsidR="003412DD" w:rsidRPr="00B96D75">
              <w:rPr>
                <w:rStyle w:val="Hyperlink"/>
              </w:rPr>
              <w:t>2.3.1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_Toc152671801 \h </w:instrText>
            </w:r>
            <w:r w:rsidR="003412DD">
              <w:rPr>
                <w:webHidden/>
              </w:rPr>
            </w:r>
            <w:r w:rsidR="003412DD">
              <w:rPr>
                <w:webHidden/>
              </w:rPr>
              <w:fldChar w:fldCharType="separate"/>
            </w:r>
            <w:r w:rsidR="005D551D">
              <w:rPr>
                <w:webHidden/>
              </w:rPr>
              <w:t>22</w:t>
            </w:r>
            <w:r w:rsidR="003412DD">
              <w:rPr>
                <w:webHidden/>
              </w:rPr>
              <w:fldChar w:fldCharType="end"/>
            </w:r>
          </w:hyperlink>
        </w:p>
        <w:p w14:paraId="6729A8E9" w14:textId="224B18BD" w:rsidR="003412DD" w:rsidRDefault="00000000">
          <w:pPr>
            <w:pStyle w:val="TOC3"/>
            <w:rPr>
              <w:rFonts w:eastAsiaTheme="minorEastAsia" w:cstheme="minorBidi"/>
              <w:caps w:val="0"/>
              <w:kern w:val="2"/>
              <w:szCs w:val="22"/>
              <w14:ligatures w14:val="standardContextual"/>
            </w:rPr>
          </w:pPr>
          <w:hyperlink w:anchor="_Toc152671802" w:history="1">
            <w:r w:rsidR="003412DD" w:rsidRPr="00B96D75">
              <w:rPr>
                <w:rStyle w:val="Hyperlink"/>
              </w:rPr>
              <w:t>2.3.2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Regulation Assessment</w:t>
            </w:r>
            <w:r w:rsidR="003412DD">
              <w:rPr>
                <w:webHidden/>
              </w:rPr>
              <w:tab/>
            </w:r>
            <w:r w:rsidR="003412DD">
              <w:rPr>
                <w:webHidden/>
              </w:rPr>
              <w:fldChar w:fldCharType="begin"/>
            </w:r>
            <w:r w:rsidR="003412DD">
              <w:rPr>
                <w:webHidden/>
              </w:rPr>
              <w:instrText xml:space="preserve"> PAGEREF _Toc152671802 \h </w:instrText>
            </w:r>
            <w:r w:rsidR="003412DD">
              <w:rPr>
                <w:webHidden/>
              </w:rPr>
            </w:r>
            <w:r w:rsidR="003412DD">
              <w:rPr>
                <w:webHidden/>
              </w:rPr>
              <w:fldChar w:fldCharType="separate"/>
            </w:r>
            <w:r w:rsidR="005D551D">
              <w:rPr>
                <w:webHidden/>
              </w:rPr>
              <w:t>22</w:t>
            </w:r>
            <w:r w:rsidR="003412DD">
              <w:rPr>
                <w:webHidden/>
              </w:rPr>
              <w:fldChar w:fldCharType="end"/>
            </w:r>
          </w:hyperlink>
        </w:p>
        <w:p w14:paraId="4441E343" w14:textId="5565B811" w:rsidR="003412DD" w:rsidRDefault="00000000">
          <w:pPr>
            <w:pStyle w:val="TOC3"/>
            <w:rPr>
              <w:rFonts w:eastAsiaTheme="minorEastAsia" w:cstheme="minorBidi"/>
              <w:caps w:val="0"/>
              <w:kern w:val="2"/>
              <w:szCs w:val="22"/>
              <w14:ligatures w14:val="standardContextual"/>
            </w:rPr>
          </w:pPr>
          <w:hyperlink w:anchor="_Toc152671803" w:history="1">
            <w:r w:rsidR="003412DD" w:rsidRPr="00B96D75">
              <w:rPr>
                <w:rStyle w:val="Hyperlink"/>
              </w:rPr>
              <w:t>2.3.3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_Toc152671803 \h </w:instrText>
            </w:r>
            <w:r w:rsidR="003412DD">
              <w:rPr>
                <w:webHidden/>
              </w:rPr>
            </w:r>
            <w:r w:rsidR="003412DD">
              <w:rPr>
                <w:webHidden/>
              </w:rPr>
              <w:fldChar w:fldCharType="separate"/>
            </w:r>
            <w:r w:rsidR="005D551D">
              <w:rPr>
                <w:webHidden/>
              </w:rPr>
              <w:t>33</w:t>
            </w:r>
            <w:r w:rsidR="003412DD">
              <w:rPr>
                <w:webHidden/>
              </w:rPr>
              <w:fldChar w:fldCharType="end"/>
            </w:r>
          </w:hyperlink>
        </w:p>
        <w:p w14:paraId="2EB85B68" w14:textId="28B537A6" w:rsidR="003412DD" w:rsidRDefault="00000000">
          <w:pPr>
            <w:pStyle w:val="TOC3"/>
            <w:rPr>
              <w:rFonts w:eastAsiaTheme="minorEastAsia" w:cstheme="minorBidi"/>
              <w:caps w:val="0"/>
              <w:kern w:val="2"/>
              <w:szCs w:val="22"/>
              <w14:ligatures w14:val="standardContextual"/>
            </w:rPr>
          </w:pPr>
          <w:hyperlink w:anchor="_Toc152671804" w:history="1">
            <w:r w:rsidR="003412DD" w:rsidRPr="00B96D75">
              <w:rPr>
                <w:rStyle w:val="Hyperlink"/>
              </w:rPr>
              <w:t>2.3.4</w:t>
            </w:r>
            <w:r w:rsidR="003412DD">
              <w:rPr>
                <w:rFonts w:eastAsiaTheme="minorEastAsia" w:cstheme="minorBidi"/>
                <w:caps w:val="0"/>
                <w:kern w:val="2"/>
                <w:szCs w:val="22"/>
                <w14:ligatures w14:val="standardContextual"/>
              </w:rPr>
              <w:tab/>
            </w:r>
            <w:r w:rsidR="003412DD" w:rsidRPr="00B96D75">
              <w:rPr>
                <w:rStyle w:val="Hyperlink"/>
              </w:rPr>
              <w:t>Identified Potential Risks To Be Addressed In Bulgaria Project</w:t>
            </w:r>
            <w:r w:rsidR="003412DD">
              <w:rPr>
                <w:webHidden/>
              </w:rPr>
              <w:tab/>
            </w:r>
            <w:r w:rsidR="003412DD">
              <w:rPr>
                <w:webHidden/>
              </w:rPr>
              <w:fldChar w:fldCharType="begin"/>
            </w:r>
            <w:r w:rsidR="003412DD">
              <w:rPr>
                <w:webHidden/>
              </w:rPr>
              <w:instrText xml:space="preserve"> PAGEREF _Toc152671804 \h </w:instrText>
            </w:r>
            <w:r w:rsidR="003412DD">
              <w:rPr>
                <w:webHidden/>
              </w:rPr>
            </w:r>
            <w:r w:rsidR="003412DD">
              <w:rPr>
                <w:webHidden/>
              </w:rPr>
              <w:fldChar w:fldCharType="separate"/>
            </w:r>
            <w:r w:rsidR="005D551D">
              <w:rPr>
                <w:webHidden/>
              </w:rPr>
              <w:t>33</w:t>
            </w:r>
            <w:r w:rsidR="003412DD">
              <w:rPr>
                <w:webHidden/>
              </w:rPr>
              <w:fldChar w:fldCharType="end"/>
            </w:r>
          </w:hyperlink>
        </w:p>
        <w:p w14:paraId="719764FE" w14:textId="5946499F" w:rsidR="003412DD" w:rsidRDefault="00000000" w:rsidP="004A6435">
          <w:pPr>
            <w:pStyle w:val="TOC2"/>
            <w:rPr>
              <w:rFonts w:eastAsiaTheme="minorEastAsia" w:cstheme="minorBidi"/>
              <w:kern w:val="2"/>
              <w:szCs w:val="22"/>
              <w14:ligatures w14:val="standardContextual"/>
            </w:rPr>
          </w:pPr>
          <w:hyperlink w:anchor="_Toc152671805" w:history="1">
            <w:r w:rsidR="003412DD" w:rsidRPr="00B96D75">
              <w:rPr>
                <w:rStyle w:val="Hyperlink"/>
              </w:rPr>
              <w:t>2.4</w:t>
            </w:r>
            <w:r w:rsidR="003412DD">
              <w:rPr>
                <w:rFonts w:eastAsiaTheme="minorEastAsia" w:cstheme="minorBidi"/>
                <w:kern w:val="2"/>
                <w:szCs w:val="22"/>
                <w14:ligatures w14:val="standardContextual"/>
              </w:rPr>
              <w:tab/>
            </w:r>
            <w:r w:rsidR="003412DD" w:rsidRPr="00B96D75">
              <w:rPr>
                <w:rStyle w:val="Hyperlink"/>
              </w:rPr>
              <w:t>*REGULATION ON ENSURING THE SAFETY IN SPENT FUEL MANAGEMENT</w:t>
            </w:r>
            <w:r w:rsidR="003412DD">
              <w:rPr>
                <w:webHidden/>
              </w:rPr>
              <w:tab/>
            </w:r>
            <w:r w:rsidR="003412DD">
              <w:rPr>
                <w:webHidden/>
              </w:rPr>
              <w:fldChar w:fldCharType="begin"/>
            </w:r>
            <w:r w:rsidR="003412DD">
              <w:rPr>
                <w:webHidden/>
              </w:rPr>
              <w:instrText xml:space="preserve"> PAGEREF _Toc152671805 \h </w:instrText>
            </w:r>
            <w:r w:rsidR="003412DD">
              <w:rPr>
                <w:webHidden/>
              </w:rPr>
            </w:r>
            <w:r w:rsidR="003412DD">
              <w:rPr>
                <w:webHidden/>
              </w:rPr>
              <w:fldChar w:fldCharType="separate"/>
            </w:r>
            <w:r w:rsidR="005D551D">
              <w:rPr>
                <w:webHidden/>
              </w:rPr>
              <w:t>38</w:t>
            </w:r>
            <w:r w:rsidR="003412DD">
              <w:rPr>
                <w:webHidden/>
              </w:rPr>
              <w:fldChar w:fldCharType="end"/>
            </w:r>
          </w:hyperlink>
        </w:p>
        <w:p w14:paraId="580A57A9" w14:textId="5F60CB46" w:rsidR="003412DD" w:rsidRDefault="00000000">
          <w:pPr>
            <w:pStyle w:val="TOC3"/>
            <w:rPr>
              <w:rFonts w:eastAsiaTheme="minorEastAsia" w:cstheme="minorBidi"/>
              <w:caps w:val="0"/>
              <w:kern w:val="2"/>
              <w:szCs w:val="22"/>
              <w14:ligatures w14:val="standardContextual"/>
            </w:rPr>
          </w:pPr>
          <w:hyperlink w:anchor="_Toc152671806" w:history="1">
            <w:r w:rsidR="003412DD" w:rsidRPr="00B96D75">
              <w:rPr>
                <w:rStyle w:val="Hyperlink"/>
              </w:rPr>
              <w:t>2.4.1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_Toc152671806 \h </w:instrText>
            </w:r>
            <w:r w:rsidR="003412DD">
              <w:rPr>
                <w:webHidden/>
              </w:rPr>
            </w:r>
            <w:r w:rsidR="003412DD">
              <w:rPr>
                <w:webHidden/>
              </w:rPr>
              <w:fldChar w:fldCharType="separate"/>
            </w:r>
            <w:r w:rsidR="005D551D">
              <w:rPr>
                <w:webHidden/>
              </w:rPr>
              <w:t>38</w:t>
            </w:r>
            <w:r w:rsidR="003412DD">
              <w:rPr>
                <w:webHidden/>
              </w:rPr>
              <w:fldChar w:fldCharType="end"/>
            </w:r>
          </w:hyperlink>
        </w:p>
        <w:p w14:paraId="1FD1E41C" w14:textId="3BFA7175" w:rsidR="003412DD" w:rsidRDefault="00000000">
          <w:pPr>
            <w:pStyle w:val="TOC3"/>
            <w:rPr>
              <w:rFonts w:eastAsiaTheme="minorEastAsia" w:cstheme="minorBidi"/>
              <w:caps w:val="0"/>
              <w:kern w:val="2"/>
              <w:szCs w:val="22"/>
              <w14:ligatures w14:val="standardContextual"/>
            </w:rPr>
          </w:pPr>
          <w:hyperlink w:anchor="_Toc152671807" w:history="1">
            <w:r w:rsidR="003412DD" w:rsidRPr="00B96D75">
              <w:rPr>
                <w:rStyle w:val="Hyperlink"/>
              </w:rPr>
              <w:t>2.4.2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Regulation Assessment</w:t>
            </w:r>
            <w:r w:rsidR="003412DD">
              <w:rPr>
                <w:webHidden/>
              </w:rPr>
              <w:tab/>
            </w:r>
            <w:r w:rsidR="003412DD">
              <w:rPr>
                <w:webHidden/>
              </w:rPr>
              <w:fldChar w:fldCharType="begin"/>
            </w:r>
            <w:r w:rsidR="003412DD">
              <w:rPr>
                <w:webHidden/>
              </w:rPr>
              <w:instrText xml:space="preserve"> PAGEREF _Toc152671807 \h </w:instrText>
            </w:r>
            <w:r w:rsidR="003412DD">
              <w:rPr>
                <w:webHidden/>
              </w:rPr>
            </w:r>
            <w:r w:rsidR="003412DD">
              <w:rPr>
                <w:webHidden/>
              </w:rPr>
              <w:fldChar w:fldCharType="separate"/>
            </w:r>
            <w:r w:rsidR="005D551D">
              <w:rPr>
                <w:webHidden/>
              </w:rPr>
              <w:t>38</w:t>
            </w:r>
            <w:r w:rsidR="003412DD">
              <w:rPr>
                <w:webHidden/>
              </w:rPr>
              <w:fldChar w:fldCharType="end"/>
            </w:r>
          </w:hyperlink>
        </w:p>
        <w:p w14:paraId="5228C75C" w14:textId="4232A67D" w:rsidR="003412DD" w:rsidRDefault="00000000">
          <w:pPr>
            <w:pStyle w:val="TOC3"/>
            <w:rPr>
              <w:rFonts w:eastAsiaTheme="minorEastAsia" w:cstheme="minorBidi"/>
              <w:caps w:val="0"/>
              <w:kern w:val="2"/>
              <w:szCs w:val="22"/>
              <w14:ligatures w14:val="standardContextual"/>
            </w:rPr>
          </w:pPr>
          <w:hyperlink w:anchor="_Toc152671808" w:history="1">
            <w:r w:rsidR="003412DD" w:rsidRPr="00B96D75">
              <w:rPr>
                <w:rStyle w:val="Hyperlink"/>
              </w:rPr>
              <w:t>2.4.3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_Toc152671808 \h </w:instrText>
            </w:r>
            <w:r w:rsidR="003412DD">
              <w:rPr>
                <w:webHidden/>
              </w:rPr>
            </w:r>
            <w:r w:rsidR="003412DD">
              <w:rPr>
                <w:webHidden/>
              </w:rPr>
              <w:fldChar w:fldCharType="separate"/>
            </w:r>
            <w:r w:rsidR="005D551D">
              <w:rPr>
                <w:webHidden/>
              </w:rPr>
              <w:t>44</w:t>
            </w:r>
            <w:r w:rsidR="003412DD">
              <w:rPr>
                <w:webHidden/>
              </w:rPr>
              <w:fldChar w:fldCharType="end"/>
            </w:r>
          </w:hyperlink>
        </w:p>
        <w:p w14:paraId="0174EF50" w14:textId="5CEBEC56" w:rsidR="003412DD" w:rsidRDefault="00000000">
          <w:pPr>
            <w:pStyle w:val="TOC3"/>
            <w:rPr>
              <w:rFonts w:eastAsiaTheme="minorEastAsia" w:cstheme="minorBidi"/>
              <w:caps w:val="0"/>
              <w:kern w:val="2"/>
              <w:szCs w:val="22"/>
              <w14:ligatures w14:val="standardContextual"/>
            </w:rPr>
          </w:pPr>
          <w:hyperlink w:anchor="_Toc152671809" w:history="1">
            <w:r w:rsidR="003412DD" w:rsidRPr="00B96D75">
              <w:rPr>
                <w:rStyle w:val="Hyperlink"/>
              </w:rPr>
              <w:t>2.4.4</w:t>
            </w:r>
            <w:r w:rsidR="003412DD">
              <w:rPr>
                <w:rFonts w:eastAsiaTheme="minorEastAsia" w:cstheme="minorBidi"/>
                <w:caps w:val="0"/>
                <w:kern w:val="2"/>
                <w:szCs w:val="22"/>
                <w14:ligatures w14:val="standardContextual"/>
              </w:rPr>
              <w:tab/>
            </w:r>
            <w:r w:rsidR="003412DD" w:rsidRPr="00B96D75">
              <w:rPr>
                <w:rStyle w:val="Hyperlink"/>
              </w:rPr>
              <w:t>Identified Potential Risks To Be Addressed In Bulgaria Project</w:t>
            </w:r>
            <w:r w:rsidR="003412DD">
              <w:rPr>
                <w:webHidden/>
              </w:rPr>
              <w:tab/>
            </w:r>
            <w:r w:rsidR="003412DD">
              <w:rPr>
                <w:webHidden/>
              </w:rPr>
              <w:fldChar w:fldCharType="begin"/>
            </w:r>
            <w:r w:rsidR="003412DD">
              <w:rPr>
                <w:webHidden/>
              </w:rPr>
              <w:instrText xml:space="preserve"> PAGEREF _Toc152671809 \h </w:instrText>
            </w:r>
            <w:r w:rsidR="003412DD">
              <w:rPr>
                <w:webHidden/>
              </w:rPr>
            </w:r>
            <w:r w:rsidR="003412DD">
              <w:rPr>
                <w:webHidden/>
              </w:rPr>
              <w:fldChar w:fldCharType="separate"/>
            </w:r>
            <w:r w:rsidR="005D551D">
              <w:rPr>
                <w:webHidden/>
              </w:rPr>
              <w:t>44</w:t>
            </w:r>
            <w:r w:rsidR="003412DD">
              <w:rPr>
                <w:webHidden/>
              </w:rPr>
              <w:fldChar w:fldCharType="end"/>
            </w:r>
          </w:hyperlink>
        </w:p>
        <w:p w14:paraId="7E0D9033" w14:textId="7DAA9862" w:rsidR="003412DD" w:rsidRDefault="00000000" w:rsidP="004A6435">
          <w:pPr>
            <w:pStyle w:val="TOC2"/>
            <w:rPr>
              <w:rFonts w:eastAsiaTheme="minorEastAsia" w:cstheme="minorBidi"/>
              <w:kern w:val="2"/>
              <w:szCs w:val="22"/>
              <w14:ligatures w14:val="standardContextual"/>
            </w:rPr>
          </w:pPr>
          <w:hyperlink w:anchor="_Toc152671810" w:history="1">
            <w:r w:rsidR="003412DD" w:rsidRPr="00B96D75">
              <w:rPr>
                <w:rStyle w:val="Hyperlink"/>
              </w:rPr>
              <w:t>2.5</w:t>
            </w:r>
            <w:r w:rsidR="003412DD">
              <w:rPr>
                <w:rFonts w:eastAsiaTheme="minorEastAsia" w:cstheme="minorBidi"/>
                <w:kern w:val="2"/>
                <w:szCs w:val="22"/>
                <w14:ligatures w14:val="standardContextual"/>
              </w:rPr>
              <w:tab/>
            </w:r>
            <w:r w:rsidR="003412DD" w:rsidRPr="00B96D75">
              <w:rPr>
                <w:rStyle w:val="Hyperlink"/>
              </w:rPr>
              <w:t>*REGULATION ON SAFE MANAGEMENT OF RADIOACTIVE WASTE</w:t>
            </w:r>
            <w:r w:rsidR="003412DD">
              <w:rPr>
                <w:webHidden/>
              </w:rPr>
              <w:tab/>
            </w:r>
            <w:r w:rsidR="003412DD">
              <w:rPr>
                <w:webHidden/>
              </w:rPr>
              <w:fldChar w:fldCharType="begin"/>
            </w:r>
            <w:r w:rsidR="003412DD">
              <w:rPr>
                <w:webHidden/>
              </w:rPr>
              <w:instrText xml:space="preserve"> PAGEREF _Toc152671810 \h </w:instrText>
            </w:r>
            <w:r w:rsidR="003412DD">
              <w:rPr>
                <w:webHidden/>
              </w:rPr>
            </w:r>
            <w:r w:rsidR="003412DD">
              <w:rPr>
                <w:webHidden/>
              </w:rPr>
              <w:fldChar w:fldCharType="separate"/>
            </w:r>
            <w:r w:rsidR="005D551D">
              <w:rPr>
                <w:webHidden/>
              </w:rPr>
              <w:t>47</w:t>
            </w:r>
            <w:r w:rsidR="003412DD">
              <w:rPr>
                <w:webHidden/>
              </w:rPr>
              <w:fldChar w:fldCharType="end"/>
            </w:r>
          </w:hyperlink>
        </w:p>
        <w:p w14:paraId="6961E0F3" w14:textId="122D4050" w:rsidR="003412DD" w:rsidRDefault="00000000">
          <w:pPr>
            <w:pStyle w:val="TOC3"/>
            <w:rPr>
              <w:rFonts w:eastAsiaTheme="minorEastAsia" w:cstheme="minorBidi"/>
              <w:caps w:val="0"/>
              <w:kern w:val="2"/>
              <w:szCs w:val="22"/>
              <w14:ligatures w14:val="standardContextual"/>
            </w:rPr>
          </w:pPr>
          <w:hyperlink w:anchor="_Toc152671811" w:history="1">
            <w:r w:rsidR="003412DD" w:rsidRPr="00B96D75">
              <w:rPr>
                <w:rStyle w:val="Hyperlink"/>
              </w:rPr>
              <w:t>2.5.1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_Toc152671811 \h </w:instrText>
            </w:r>
            <w:r w:rsidR="003412DD">
              <w:rPr>
                <w:webHidden/>
              </w:rPr>
            </w:r>
            <w:r w:rsidR="003412DD">
              <w:rPr>
                <w:webHidden/>
              </w:rPr>
              <w:fldChar w:fldCharType="separate"/>
            </w:r>
            <w:r w:rsidR="005D551D">
              <w:rPr>
                <w:webHidden/>
              </w:rPr>
              <w:t>47</w:t>
            </w:r>
            <w:r w:rsidR="003412DD">
              <w:rPr>
                <w:webHidden/>
              </w:rPr>
              <w:fldChar w:fldCharType="end"/>
            </w:r>
          </w:hyperlink>
        </w:p>
        <w:p w14:paraId="6AFFA95C" w14:textId="0EE622EF" w:rsidR="003412DD" w:rsidRDefault="00000000">
          <w:pPr>
            <w:pStyle w:val="TOC3"/>
            <w:rPr>
              <w:rFonts w:eastAsiaTheme="minorEastAsia" w:cstheme="minorBidi"/>
              <w:caps w:val="0"/>
              <w:kern w:val="2"/>
              <w:szCs w:val="22"/>
              <w14:ligatures w14:val="standardContextual"/>
            </w:rPr>
          </w:pPr>
          <w:hyperlink w:anchor="_Toc152671812" w:history="1">
            <w:r w:rsidR="003412DD" w:rsidRPr="00B96D75">
              <w:rPr>
                <w:rStyle w:val="Hyperlink"/>
              </w:rPr>
              <w:t>2.5.2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Regulation Assessment</w:t>
            </w:r>
            <w:r w:rsidR="003412DD">
              <w:rPr>
                <w:webHidden/>
              </w:rPr>
              <w:tab/>
            </w:r>
            <w:r w:rsidR="003412DD">
              <w:rPr>
                <w:webHidden/>
              </w:rPr>
              <w:fldChar w:fldCharType="begin"/>
            </w:r>
            <w:r w:rsidR="003412DD">
              <w:rPr>
                <w:webHidden/>
              </w:rPr>
              <w:instrText xml:space="preserve"> PAGEREF _Toc152671812 \h </w:instrText>
            </w:r>
            <w:r w:rsidR="003412DD">
              <w:rPr>
                <w:webHidden/>
              </w:rPr>
            </w:r>
            <w:r w:rsidR="003412DD">
              <w:rPr>
                <w:webHidden/>
              </w:rPr>
              <w:fldChar w:fldCharType="separate"/>
            </w:r>
            <w:r w:rsidR="005D551D">
              <w:rPr>
                <w:webHidden/>
              </w:rPr>
              <w:t>47</w:t>
            </w:r>
            <w:r w:rsidR="003412DD">
              <w:rPr>
                <w:webHidden/>
              </w:rPr>
              <w:fldChar w:fldCharType="end"/>
            </w:r>
          </w:hyperlink>
        </w:p>
        <w:p w14:paraId="6D111B84" w14:textId="25775487" w:rsidR="003412DD" w:rsidRDefault="00000000">
          <w:pPr>
            <w:pStyle w:val="TOC3"/>
            <w:rPr>
              <w:rFonts w:eastAsiaTheme="minorEastAsia" w:cstheme="minorBidi"/>
              <w:caps w:val="0"/>
              <w:kern w:val="2"/>
              <w:szCs w:val="22"/>
              <w14:ligatures w14:val="standardContextual"/>
            </w:rPr>
          </w:pPr>
          <w:hyperlink w:anchor="_Toc152671813" w:history="1">
            <w:r w:rsidR="003412DD" w:rsidRPr="00B96D75">
              <w:rPr>
                <w:rStyle w:val="Hyperlink"/>
              </w:rPr>
              <w:t>2.5.3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_Toc152671813 \h </w:instrText>
            </w:r>
            <w:r w:rsidR="003412DD">
              <w:rPr>
                <w:webHidden/>
              </w:rPr>
            </w:r>
            <w:r w:rsidR="003412DD">
              <w:rPr>
                <w:webHidden/>
              </w:rPr>
              <w:fldChar w:fldCharType="separate"/>
            </w:r>
            <w:r w:rsidR="005D551D">
              <w:rPr>
                <w:webHidden/>
              </w:rPr>
              <w:t>49</w:t>
            </w:r>
            <w:r w:rsidR="003412DD">
              <w:rPr>
                <w:webHidden/>
              </w:rPr>
              <w:fldChar w:fldCharType="end"/>
            </w:r>
          </w:hyperlink>
        </w:p>
        <w:p w14:paraId="445982C6" w14:textId="0CFCFD81" w:rsidR="003412DD" w:rsidRDefault="00000000">
          <w:pPr>
            <w:pStyle w:val="TOC3"/>
            <w:rPr>
              <w:rFonts w:eastAsiaTheme="minorEastAsia" w:cstheme="minorBidi"/>
              <w:caps w:val="0"/>
              <w:kern w:val="2"/>
              <w:szCs w:val="22"/>
              <w14:ligatures w14:val="standardContextual"/>
            </w:rPr>
          </w:pPr>
          <w:hyperlink w:anchor="_Toc152671814" w:history="1">
            <w:r w:rsidR="003412DD" w:rsidRPr="00B96D75">
              <w:rPr>
                <w:rStyle w:val="Hyperlink"/>
              </w:rPr>
              <w:t>2.5.4</w:t>
            </w:r>
            <w:r w:rsidR="003412DD">
              <w:rPr>
                <w:rFonts w:eastAsiaTheme="minorEastAsia" w:cstheme="minorBidi"/>
                <w:caps w:val="0"/>
                <w:kern w:val="2"/>
                <w:szCs w:val="22"/>
                <w14:ligatures w14:val="standardContextual"/>
              </w:rPr>
              <w:tab/>
            </w:r>
            <w:r w:rsidR="003412DD" w:rsidRPr="00B96D75">
              <w:rPr>
                <w:rStyle w:val="Hyperlink"/>
              </w:rPr>
              <w:t>Identified Potential Risks To Be Addressed In Bulgaria Project</w:t>
            </w:r>
            <w:r w:rsidR="003412DD">
              <w:rPr>
                <w:webHidden/>
              </w:rPr>
              <w:tab/>
            </w:r>
            <w:r w:rsidR="003412DD">
              <w:rPr>
                <w:webHidden/>
              </w:rPr>
              <w:fldChar w:fldCharType="begin"/>
            </w:r>
            <w:r w:rsidR="003412DD">
              <w:rPr>
                <w:webHidden/>
              </w:rPr>
              <w:instrText xml:space="preserve"> PAGEREF _Toc152671814 \h </w:instrText>
            </w:r>
            <w:r w:rsidR="003412DD">
              <w:rPr>
                <w:webHidden/>
              </w:rPr>
            </w:r>
            <w:r w:rsidR="003412DD">
              <w:rPr>
                <w:webHidden/>
              </w:rPr>
              <w:fldChar w:fldCharType="separate"/>
            </w:r>
            <w:r w:rsidR="005D551D">
              <w:rPr>
                <w:webHidden/>
              </w:rPr>
              <w:t>49</w:t>
            </w:r>
            <w:r w:rsidR="003412DD">
              <w:rPr>
                <w:webHidden/>
              </w:rPr>
              <w:fldChar w:fldCharType="end"/>
            </w:r>
          </w:hyperlink>
        </w:p>
        <w:p w14:paraId="38FACE75" w14:textId="7391E5B0" w:rsidR="003412DD" w:rsidRDefault="00000000" w:rsidP="004A6435">
          <w:pPr>
            <w:pStyle w:val="TOC2"/>
            <w:rPr>
              <w:rFonts w:eastAsiaTheme="minorEastAsia" w:cstheme="minorBidi"/>
              <w:kern w:val="2"/>
              <w:szCs w:val="22"/>
              <w14:ligatures w14:val="standardContextual"/>
            </w:rPr>
          </w:pPr>
          <w:hyperlink w:anchor="_Toc152671815" w:history="1">
            <w:r w:rsidR="003412DD" w:rsidRPr="00B96D75">
              <w:rPr>
                <w:rStyle w:val="Hyperlink"/>
              </w:rPr>
              <w:t>2.6</w:t>
            </w:r>
            <w:r w:rsidR="003412DD">
              <w:rPr>
                <w:rFonts w:eastAsiaTheme="minorEastAsia" w:cstheme="minorBidi"/>
                <w:kern w:val="2"/>
                <w:szCs w:val="22"/>
                <w14:ligatures w14:val="standardContextual"/>
              </w:rPr>
              <w:tab/>
            </w:r>
            <w:r w:rsidR="003412DD" w:rsidRPr="00B96D75">
              <w:rPr>
                <w:rStyle w:val="Hyperlink"/>
              </w:rPr>
              <w:t>*GSR PART 3 RADIATION PROTECTION AND SAFETY OF RADIATION SOURCES</w:t>
            </w:r>
            <w:r w:rsidR="003412DD">
              <w:rPr>
                <w:webHidden/>
              </w:rPr>
              <w:tab/>
            </w:r>
            <w:r w:rsidR="003412DD">
              <w:rPr>
                <w:webHidden/>
              </w:rPr>
              <w:fldChar w:fldCharType="begin"/>
            </w:r>
            <w:r w:rsidR="003412DD">
              <w:rPr>
                <w:webHidden/>
              </w:rPr>
              <w:instrText xml:space="preserve"> PAGEREF _Toc152671815 \h </w:instrText>
            </w:r>
            <w:r w:rsidR="003412DD">
              <w:rPr>
                <w:webHidden/>
              </w:rPr>
            </w:r>
            <w:r w:rsidR="003412DD">
              <w:rPr>
                <w:webHidden/>
              </w:rPr>
              <w:fldChar w:fldCharType="separate"/>
            </w:r>
            <w:r w:rsidR="005D551D">
              <w:rPr>
                <w:webHidden/>
              </w:rPr>
              <w:t>50</w:t>
            </w:r>
            <w:r w:rsidR="003412DD">
              <w:rPr>
                <w:webHidden/>
              </w:rPr>
              <w:fldChar w:fldCharType="end"/>
            </w:r>
          </w:hyperlink>
        </w:p>
        <w:p w14:paraId="08CF20E5" w14:textId="1E522E6F" w:rsidR="003412DD" w:rsidRDefault="00000000">
          <w:pPr>
            <w:pStyle w:val="TOC3"/>
            <w:rPr>
              <w:rFonts w:eastAsiaTheme="minorEastAsia" w:cstheme="minorBidi"/>
              <w:caps w:val="0"/>
              <w:kern w:val="2"/>
              <w:szCs w:val="22"/>
              <w14:ligatures w14:val="standardContextual"/>
            </w:rPr>
          </w:pPr>
          <w:hyperlink w:anchor="_Toc152671816" w:history="1">
            <w:r w:rsidR="003412DD" w:rsidRPr="00B96D75">
              <w:rPr>
                <w:rStyle w:val="Hyperlink"/>
              </w:rPr>
              <w:t>2.6.1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_Toc152671816 \h </w:instrText>
            </w:r>
            <w:r w:rsidR="003412DD">
              <w:rPr>
                <w:webHidden/>
              </w:rPr>
            </w:r>
            <w:r w:rsidR="003412DD">
              <w:rPr>
                <w:webHidden/>
              </w:rPr>
              <w:fldChar w:fldCharType="separate"/>
            </w:r>
            <w:r w:rsidR="005D551D">
              <w:rPr>
                <w:webHidden/>
              </w:rPr>
              <w:t>50</w:t>
            </w:r>
            <w:r w:rsidR="003412DD">
              <w:rPr>
                <w:webHidden/>
              </w:rPr>
              <w:fldChar w:fldCharType="end"/>
            </w:r>
          </w:hyperlink>
        </w:p>
        <w:p w14:paraId="0D2DA21F" w14:textId="1BCDEA92" w:rsidR="003412DD" w:rsidRDefault="00000000">
          <w:pPr>
            <w:pStyle w:val="TOC3"/>
            <w:rPr>
              <w:rFonts w:eastAsiaTheme="minorEastAsia" w:cstheme="minorBidi"/>
              <w:caps w:val="0"/>
              <w:kern w:val="2"/>
              <w:szCs w:val="22"/>
              <w14:ligatures w14:val="standardContextual"/>
            </w:rPr>
          </w:pPr>
          <w:hyperlink w:anchor="_Toc152671817" w:history="1">
            <w:r w:rsidR="003412DD" w:rsidRPr="00B96D75">
              <w:rPr>
                <w:rStyle w:val="Hyperlink"/>
              </w:rPr>
              <w:t>2.6.2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Safety Requirements Assessment</w:t>
            </w:r>
            <w:r w:rsidR="003412DD">
              <w:rPr>
                <w:webHidden/>
              </w:rPr>
              <w:tab/>
            </w:r>
            <w:r w:rsidR="003412DD">
              <w:rPr>
                <w:webHidden/>
              </w:rPr>
              <w:fldChar w:fldCharType="begin"/>
            </w:r>
            <w:r w:rsidR="003412DD">
              <w:rPr>
                <w:webHidden/>
              </w:rPr>
              <w:instrText xml:space="preserve"> PAGEREF _Toc152671817 \h </w:instrText>
            </w:r>
            <w:r w:rsidR="003412DD">
              <w:rPr>
                <w:webHidden/>
              </w:rPr>
            </w:r>
            <w:r w:rsidR="003412DD">
              <w:rPr>
                <w:webHidden/>
              </w:rPr>
              <w:fldChar w:fldCharType="separate"/>
            </w:r>
            <w:r w:rsidR="005D551D">
              <w:rPr>
                <w:webHidden/>
              </w:rPr>
              <w:t>50</w:t>
            </w:r>
            <w:r w:rsidR="003412DD">
              <w:rPr>
                <w:webHidden/>
              </w:rPr>
              <w:fldChar w:fldCharType="end"/>
            </w:r>
          </w:hyperlink>
        </w:p>
        <w:p w14:paraId="2AB14A31" w14:textId="0A112C61" w:rsidR="003412DD" w:rsidRDefault="00000000">
          <w:pPr>
            <w:pStyle w:val="TOC3"/>
            <w:rPr>
              <w:rFonts w:eastAsiaTheme="minorEastAsia" w:cstheme="minorBidi"/>
              <w:caps w:val="0"/>
              <w:kern w:val="2"/>
              <w:szCs w:val="22"/>
              <w14:ligatures w14:val="standardContextual"/>
            </w:rPr>
          </w:pPr>
          <w:hyperlink w:anchor="_Toc152671818" w:history="1">
            <w:r w:rsidR="003412DD" w:rsidRPr="00B96D75">
              <w:rPr>
                <w:rStyle w:val="Hyperlink"/>
              </w:rPr>
              <w:t>2.6.3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_Toc152671818 \h </w:instrText>
            </w:r>
            <w:r w:rsidR="003412DD">
              <w:rPr>
                <w:webHidden/>
              </w:rPr>
            </w:r>
            <w:r w:rsidR="003412DD">
              <w:rPr>
                <w:webHidden/>
              </w:rPr>
              <w:fldChar w:fldCharType="separate"/>
            </w:r>
            <w:r w:rsidR="005D551D">
              <w:rPr>
                <w:webHidden/>
              </w:rPr>
              <w:t>51</w:t>
            </w:r>
            <w:r w:rsidR="003412DD">
              <w:rPr>
                <w:webHidden/>
              </w:rPr>
              <w:fldChar w:fldCharType="end"/>
            </w:r>
          </w:hyperlink>
        </w:p>
        <w:p w14:paraId="6E7805DA" w14:textId="65DE8DD1" w:rsidR="003412DD" w:rsidRDefault="00000000">
          <w:pPr>
            <w:pStyle w:val="TOC3"/>
            <w:rPr>
              <w:rFonts w:eastAsiaTheme="minorEastAsia" w:cstheme="minorBidi"/>
              <w:caps w:val="0"/>
              <w:kern w:val="2"/>
              <w:szCs w:val="22"/>
              <w14:ligatures w14:val="standardContextual"/>
            </w:rPr>
          </w:pPr>
          <w:hyperlink w:anchor="_Toc152671819" w:history="1">
            <w:r w:rsidR="003412DD" w:rsidRPr="00B96D75">
              <w:rPr>
                <w:rStyle w:val="Hyperlink"/>
              </w:rPr>
              <w:t>2.6.4</w:t>
            </w:r>
            <w:r w:rsidR="003412DD">
              <w:rPr>
                <w:rFonts w:eastAsiaTheme="minorEastAsia" w:cstheme="minorBidi"/>
                <w:caps w:val="0"/>
                <w:kern w:val="2"/>
                <w:szCs w:val="22"/>
                <w14:ligatures w14:val="standardContextual"/>
              </w:rPr>
              <w:tab/>
            </w:r>
            <w:r w:rsidR="003412DD" w:rsidRPr="00B96D75">
              <w:rPr>
                <w:rStyle w:val="Hyperlink"/>
              </w:rPr>
              <w:t>Identified Potential Risks To Be Addressed In Bulgaria Project</w:t>
            </w:r>
            <w:r w:rsidR="003412DD">
              <w:rPr>
                <w:webHidden/>
              </w:rPr>
              <w:tab/>
            </w:r>
            <w:r w:rsidR="003412DD">
              <w:rPr>
                <w:webHidden/>
              </w:rPr>
              <w:fldChar w:fldCharType="begin"/>
            </w:r>
            <w:r w:rsidR="003412DD">
              <w:rPr>
                <w:webHidden/>
              </w:rPr>
              <w:instrText xml:space="preserve"> PAGEREF _Toc152671819 \h </w:instrText>
            </w:r>
            <w:r w:rsidR="003412DD">
              <w:rPr>
                <w:webHidden/>
              </w:rPr>
            </w:r>
            <w:r w:rsidR="003412DD">
              <w:rPr>
                <w:webHidden/>
              </w:rPr>
              <w:fldChar w:fldCharType="separate"/>
            </w:r>
            <w:r w:rsidR="005D551D">
              <w:rPr>
                <w:webHidden/>
              </w:rPr>
              <w:t>52</w:t>
            </w:r>
            <w:r w:rsidR="003412DD">
              <w:rPr>
                <w:webHidden/>
              </w:rPr>
              <w:fldChar w:fldCharType="end"/>
            </w:r>
          </w:hyperlink>
        </w:p>
        <w:p w14:paraId="0D85640D" w14:textId="0924FA12" w:rsidR="003412DD" w:rsidRDefault="00000000" w:rsidP="004A6435">
          <w:pPr>
            <w:pStyle w:val="TOC2"/>
            <w:rPr>
              <w:rFonts w:eastAsiaTheme="minorEastAsia" w:cstheme="minorBidi"/>
              <w:kern w:val="2"/>
              <w:szCs w:val="22"/>
              <w14:ligatures w14:val="standardContextual"/>
            </w:rPr>
          </w:pPr>
          <w:hyperlink w:anchor="_Toc152671820" w:history="1">
            <w:r w:rsidR="003412DD" w:rsidRPr="00B96D75">
              <w:rPr>
                <w:rStyle w:val="Hyperlink"/>
              </w:rPr>
              <w:t>2.7</w:t>
            </w:r>
            <w:r w:rsidR="003412DD">
              <w:rPr>
                <w:rFonts w:eastAsiaTheme="minorEastAsia" w:cstheme="minorBidi"/>
                <w:kern w:val="2"/>
                <w:szCs w:val="22"/>
                <w14:ligatures w14:val="standardContextual"/>
              </w:rPr>
              <w:tab/>
            </w:r>
            <w:r w:rsidR="003412DD" w:rsidRPr="00B96D75">
              <w:rPr>
                <w:rStyle w:val="Hyperlink"/>
              </w:rPr>
              <w:t>*GSR PART 4 SAFETY ASSESSMENT FOR FACILITIES AND ACTIVITIES</w:t>
            </w:r>
            <w:r w:rsidR="003412DD">
              <w:rPr>
                <w:webHidden/>
              </w:rPr>
              <w:tab/>
            </w:r>
            <w:r w:rsidR="003412DD">
              <w:rPr>
                <w:webHidden/>
              </w:rPr>
              <w:fldChar w:fldCharType="begin"/>
            </w:r>
            <w:r w:rsidR="003412DD">
              <w:rPr>
                <w:webHidden/>
              </w:rPr>
              <w:instrText xml:space="preserve"> PAGEREF _Toc152671820 \h </w:instrText>
            </w:r>
            <w:r w:rsidR="003412DD">
              <w:rPr>
                <w:webHidden/>
              </w:rPr>
            </w:r>
            <w:r w:rsidR="003412DD">
              <w:rPr>
                <w:webHidden/>
              </w:rPr>
              <w:fldChar w:fldCharType="separate"/>
            </w:r>
            <w:r w:rsidR="005D551D">
              <w:rPr>
                <w:webHidden/>
              </w:rPr>
              <w:t>53</w:t>
            </w:r>
            <w:r w:rsidR="003412DD">
              <w:rPr>
                <w:webHidden/>
              </w:rPr>
              <w:fldChar w:fldCharType="end"/>
            </w:r>
          </w:hyperlink>
        </w:p>
        <w:p w14:paraId="515BF0E8" w14:textId="3BDF068B" w:rsidR="003412DD" w:rsidRDefault="00000000">
          <w:pPr>
            <w:pStyle w:val="TOC3"/>
            <w:rPr>
              <w:rFonts w:eastAsiaTheme="minorEastAsia" w:cstheme="minorBidi"/>
              <w:caps w:val="0"/>
              <w:kern w:val="2"/>
              <w:szCs w:val="22"/>
              <w14:ligatures w14:val="standardContextual"/>
            </w:rPr>
          </w:pPr>
          <w:hyperlink w:anchor="_Toc152671821" w:history="1">
            <w:r w:rsidR="003412DD" w:rsidRPr="00B96D75">
              <w:rPr>
                <w:rStyle w:val="Hyperlink"/>
              </w:rPr>
              <w:t>2.7.1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_Toc152671821 \h </w:instrText>
            </w:r>
            <w:r w:rsidR="003412DD">
              <w:rPr>
                <w:webHidden/>
              </w:rPr>
            </w:r>
            <w:r w:rsidR="003412DD">
              <w:rPr>
                <w:webHidden/>
              </w:rPr>
              <w:fldChar w:fldCharType="separate"/>
            </w:r>
            <w:r w:rsidR="005D551D">
              <w:rPr>
                <w:webHidden/>
              </w:rPr>
              <w:t>53</w:t>
            </w:r>
            <w:r w:rsidR="003412DD">
              <w:rPr>
                <w:webHidden/>
              </w:rPr>
              <w:fldChar w:fldCharType="end"/>
            </w:r>
          </w:hyperlink>
        </w:p>
        <w:p w14:paraId="4F35D83C" w14:textId="1B20B07E" w:rsidR="003412DD" w:rsidRDefault="00000000">
          <w:pPr>
            <w:pStyle w:val="TOC3"/>
            <w:rPr>
              <w:rFonts w:eastAsiaTheme="minorEastAsia" w:cstheme="minorBidi"/>
              <w:caps w:val="0"/>
              <w:kern w:val="2"/>
              <w:szCs w:val="22"/>
              <w14:ligatures w14:val="standardContextual"/>
            </w:rPr>
          </w:pPr>
          <w:hyperlink w:anchor="_Toc152671822" w:history="1">
            <w:r w:rsidR="003412DD" w:rsidRPr="00B96D75">
              <w:rPr>
                <w:rStyle w:val="Hyperlink"/>
              </w:rPr>
              <w:t>2.7.2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Safety Requirements Assessment</w:t>
            </w:r>
            <w:r w:rsidR="003412DD">
              <w:rPr>
                <w:webHidden/>
              </w:rPr>
              <w:tab/>
            </w:r>
            <w:r w:rsidR="003412DD">
              <w:rPr>
                <w:webHidden/>
              </w:rPr>
              <w:fldChar w:fldCharType="begin"/>
            </w:r>
            <w:r w:rsidR="003412DD">
              <w:rPr>
                <w:webHidden/>
              </w:rPr>
              <w:instrText xml:space="preserve"> PAGEREF _Toc152671822 \h </w:instrText>
            </w:r>
            <w:r w:rsidR="003412DD">
              <w:rPr>
                <w:webHidden/>
              </w:rPr>
            </w:r>
            <w:r w:rsidR="003412DD">
              <w:rPr>
                <w:webHidden/>
              </w:rPr>
              <w:fldChar w:fldCharType="separate"/>
            </w:r>
            <w:r w:rsidR="005D551D">
              <w:rPr>
                <w:webHidden/>
              </w:rPr>
              <w:t>53</w:t>
            </w:r>
            <w:r w:rsidR="003412DD">
              <w:rPr>
                <w:webHidden/>
              </w:rPr>
              <w:fldChar w:fldCharType="end"/>
            </w:r>
          </w:hyperlink>
        </w:p>
        <w:p w14:paraId="5FB55B79" w14:textId="664762E6" w:rsidR="003412DD" w:rsidRDefault="00000000">
          <w:pPr>
            <w:pStyle w:val="TOC3"/>
            <w:rPr>
              <w:rFonts w:eastAsiaTheme="minorEastAsia" w:cstheme="minorBidi"/>
              <w:caps w:val="0"/>
              <w:kern w:val="2"/>
              <w:szCs w:val="22"/>
              <w14:ligatures w14:val="standardContextual"/>
            </w:rPr>
          </w:pPr>
          <w:hyperlink w:anchor="_Toc152671823" w:history="1">
            <w:r w:rsidR="003412DD" w:rsidRPr="00B96D75">
              <w:rPr>
                <w:rStyle w:val="Hyperlink"/>
              </w:rPr>
              <w:t>2.7.3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_Toc152671823 \h </w:instrText>
            </w:r>
            <w:r w:rsidR="003412DD">
              <w:rPr>
                <w:webHidden/>
              </w:rPr>
            </w:r>
            <w:r w:rsidR="003412DD">
              <w:rPr>
                <w:webHidden/>
              </w:rPr>
              <w:fldChar w:fldCharType="separate"/>
            </w:r>
            <w:r w:rsidR="005D551D">
              <w:rPr>
                <w:webHidden/>
              </w:rPr>
              <w:t>57</w:t>
            </w:r>
            <w:r w:rsidR="003412DD">
              <w:rPr>
                <w:webHidden/>
              </w:rPr>
              <w:fldChar w:fldCharType="end"/>
            </w:r>
          </w:hyperlink>
        </w:p>
        <w:p w14:paraId="4B831D74" w14:textId="25B499F2" w:rsidR="003412DD" w:rsidRDefault="00000000">
          <w:pPr>
            <w:pStyle w:val="TOC3"/>
            <w:rPr>
              <w:rFonts w:eastAsiaTheme="minorEastAsia" w:cstheme="minorBidi"/>
              <w:caps w:val="0"/>
              <w:kern w:val="2"/>
              <w:szCs w:val="22"/>
              <w14:ligatures w14:val="standardContextual"/>
            </w:rPr>
          </w:pPr>
          <w:hyperlink w:anchor="_Toc152671824" w:history="1">
            <w:r w:rsidR="003412DD" w:rsidRPr="00B96D75">
              <w:rPr>
                <w:rStyle w:val="Hyperlink"/>
              </w:rPr>
              <w:t>2.7.4</w:t>
            </w:r>
            <w:r w:rsidR="003412DD">
              <w:rPr>
                <w:rFonts w:eastAsiaTheme="minorEastAsia" w:cstheme="minorBidi"/>
                <w:caps w:val="0"/>
                <w:kern w:val="2"/>
                <w:szCs w:val="22"/>
                <w14:ligatures w14:val="standardContextual"/>
              </w:rPr>
              <w:tab/>
            </w:r>
            <w:r w:rsidR="003412DD" w:rsidRPr="00B96D75">
              <w:rPr>
                <w:rStyle w:val="Hyperlink"/>
              </w:rPr>
              <w:t>Identified Potential Risks To Be Addressed In Bulgaria Project</w:t>
            </w:r>
            <w:r w:rsidR="003412DD">
              <w:rPr>
                <w:webHidden/>
              </w:rPr>
              <w:tab/>
            </w:r>
            <w:r w:rsidR="003412DD">
              <w:rPr>
                <w:webHidden/>
              </w:rPr>
              <w:fldChar w:fldCharType="begin"/>
            </w:r>
            <w:r w:rsidR="003412DD">
              <w:rPr>
                <w:webHidden/>
              </w:rPr>
              <w:instrText xml:space="preserve"> PAGEREF _Toc152671824 \h </w:instrText>
            </w:r>
            <w:r w:rsidR="003412DD">
              <w:rPr>
                <w:webHidden/>
              </w:rPr>
            </w:r>
            <w:r w:rsidR="003412DD">
              <w:rPr>
                <w:webHidden/>
              </w:rPr>
              <w:fldChar w:fldCharType="separate"/>
            </w:r>
            <w:r w:rsidR="005D551D">
              <w:rPr>
                <w:webHidden/>
              </w:rPr>
              <w:t>57</w:t>
            </w:r>
            <w:r w:rsidR="003412DD">
              <w:rPr>
                <w:webHidden/>
              </w:rPr>
              <w:fldChar w:fldCharType="end"/>
            </w:r>
          </w:hyperlink>
        </w:p>
        <w:p w14:paraId="000DC595" w14:textId="58FFD69A" w:rsidR="003412DD" w:rsidRDefault="00000000" w:rsidP="004A6435">
          <w:pPr>
            <w:pStyle w:val="TOC2"/>
            <w:rPr>
              <w:rFonts w:eastAsiaTheme="minorEastAsia" w:cstheme="minorBidi"/>
              <w:kern w:val="2"/>
              <w:szCs w:val="22"/>
              <w14:ligatures w14:val="standardContextual"/>
            </w:rPr>
          </w:pPr>
          <w:hyperlink w:anchor="_Toc152671825" w:history="1">
            <w:r w:rsidR="003412DD" w:rsidRPr="00B96D75">
              <w:rPr>
                <w:rStyle w:val="Hyperlink"/>
              </w:rPr>
              <w:t>2.8</w:t>
            </w:r>
            <w:r w:rsidR="003412DD">
              <w:rPr>
                <w:rFonts w:eastAsiaTheme="minorEastAsia" w:cstheme="minorBidi"/>
                <w:kern w:val="2"/>
                <w:szCs w:val="22"/>
                <w14:ligatures w14:val="standardContextual"/>
              </w:rPr>
              <w:tab/>
            </w:r>
            <w:r w:rsidR="003412DD" w:rsidRPr="00B96D75">
              <w:rPr>
                <w:rStyle w:val="Hyperlink"/>
              </w:rPr>
              <w:t>*SSR-2/1 SAFETY OF NUCLEAR POWER PLANTS: DESIGN</w:t>
            </w:r>
            <w:r w:rsidR="003412DD">
              <w:rPr>
                <w:webHidden/>
              </w:rPr>
              <w:tab/>
            </w:r>
            <w:r w:rsidR="003412DD">
              <w:rPr>
                <w:webHidden/>
              </w:rPr>
              <w:fldChar w:fldCharType="begin"/>
            </w:r>
            <w:r w:rsidR="003412DD">
              <w:rPr>
                <w:webHidden/>
              </w:rPr>
              <w:instrText xml:space="preserve"> PAGEREF _Toc152671825 \h </w:instrText>
            </w:r>
            <w:r w:rsidR="003412DD">
              <w:rPr>
                <w:webHidden/>
              </w:rPr>
            </w:r>
            <w:r w:rsidR="003412DD">
              <w:rPr>
                <w:webHidden/>
              </w:rPr>
              <w:fldChar w:fldCharType="separate"/>
            </w:r>
            <w:r w:rsidR="005D551D">
              <w:rPr>
                <w:webHidden/>
              </w:rPr>
              <w:t>58</w:t>
            </w:r>
            <w:r w:rsidR="003412DD">
              <w:rPr>
                <w:webHidden/>
              </w:rPr>
              <w:fldChar w:fldCharType="end"/>
            </w:r>
          </w:hyperlink>
        </w:p>
        <w:p w14:paraId="2B61A1D3" w14:textId="378B17F8" w:rsidR="003412DD" w:rsidRDefault="00000000">
          <w:pPr>
            <w:pStyle w:val="TOC3"/>
            <w:rPr>
              <w:rFonts w:eastAsiaTheme="minorEastAsia" w:cstheme="minorBidi"/>
              <w:caps w:val="0"/>
              <w:kern w:val="2"/>
              <w:szCs w:val="22"/>
              <w14:ligatures w14:val="standardContextual"/>
            </w:rPr>
          </w:pPr>
          <w:hyperlink w:anchor="_Toc152671826" w:history="1">
            <w:r w:rsidR="003412DD" w:rsidRPr="00B96D75">
              <w:rPr>
                <w:rStyle w:val="Hyperlink"/>
              </w:rPr>
              <w:t>2.8.1</w:t>
            </w:r>
            <w:r w:rsidR="003412DD">
              <w:rPr>
                <w:rFonts w:eastAsiaTheme="minorEastAsia" w:cstheme="minorBidi"/>
                <w:caps w:val="0"/>
                <w:kern w:val="2"/>
                <w:szCs w:val="22"/>
                <w14:ligatures w14:val="standardContextual"/>
              </w:rPr>
              <w:tab/>
            </w:r>
            <w:r w:rsidR="003412DD" w:rsidRPr="00B96D75">
              <w:rPr>
                <w:rStyle w:val="Hyperlink"/>
              </w:rPr>
              <w:t>High Level Risk Assessment</w:t>
            </w:r>
            <w:r w:rsidR="003412DD">
              <w:rPr>
                <w:webHidden/>
              </w:rPr>
              <w:tab/>
            </w:r>
            <w:r w:rsidR="003412DD">
              <w:rPr>
                <w:webHidden/>
              </w:rPr>
              <w:fldChar w:fldCharType="begin"/>
            </w:r>
            <w:r w:rsidR="003412DD">
              <w:rPr>
                <w:webHidden/>
              </w:rPr>
              <w:instrText xml:space="preserve"> PAGEREF _Toc152671826 \h </w:instrText>
            </w:r>
            <w:r w:rsidR="003412DD">
              <w:rPr>
                <w:webHidden/>
              </w:rPr>
            </w:r>
            <w:r w:rsidR="003412DD">
              <w:rPr>
                <w:webHidden/>
              </w:rPr>
              <w:fldChar w:fldCharType="separate"/>
            </w:r>
            <w:r w:rsidR="005D551D">
              <w:rPr>
                <w:webHidden/>
              </w:rPr>
              <w:t>58</w:t>
            </w:r>
            <w:r w:rsidR="003412DD">
              <w:rPr>
                <w:webHidden/>
              </w:rPr>
              <w:fldChar w:fldCharType="end"/>
            </w:r>
          </w:hyperlink>
        </w:p>
        <w:p w14:paraId="5B89D413" w14:textId="5D34918C" w:rsidR="003412DD" w:rsidRDefault="00000000">
          <w:pPr>
            <w:pStyle w:val="TOC3"/>
            <w:rPr>
              <w:rFonts w:eastAsiaTheme="minorEastAsia" w:cstheme="minorBidi"/>
              <w:caps w:val="0"/>
              <w:kern w:val="2"/>
              <w:szCs w:val="22"/>
              <w14:ligatures w14:val="standardContextual"/>
            </w:rPr>
          </w:pPr>
          <w:hyperlink w:anchor="_Toc152671827" w:history="1">
            <w:r w:rsidR="003412DD" w:rsidRPr="00B96D75">
              <w:rPr>
                <w:rStyle w:val="Hyperlink"/>
              </w:rPr>
              <w:t>2.8.2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Safety Requirements Assessment</w:t>
            </w:r>
            <w:r w:rsidR="003412DD">
              <w:rPr>
                <w:webHidden/>
              </w:rPr>
              <w:tab/>
            </w:r>
            <w:r w:rsidR="003412DD">
              <w:rPr>
                <w:webHidden/>
              </w:rPr>
              <w:fldChar w:fldCharType="begin"/>
            </w:r>
            <w:r w:rsidR="003412DD">
              <w:rPr>
                <w:webHidden/>
              </w:rPr>
              <w:instrText xml:space="preserve"> PAGEREF _Toc152671827 \h </w:instrText>
            </w:r>
            <w:r w:rsidR="003412DD">
              <w:rPr>
                <w:webHidden/>
              </w:rPr>
            </w:r>
            <w:r w:rsidR="003412DD">
              <w:rPr>
                <w:webHidden/>
              </w:rPr>
              <w:fldChar w:fldCharType="separate"/>
            </w:r>
            <w:r w:rsidR="005D551D">
              <w:rPr>
                <w:webHidden/>
              </w:rPr>
              <w:t>58</w:t>
            </w:r>
            <w:r w:rsidR="003412DD">
              <w:rPr>
                <w:webHidden/>
              </w:rPr>
              <w:fldChar w:fldCharType="end"/>
            </w:r>
          </w:hyperlink>
        </w:p>
        <w:p w14:paraId="5199BBC3" w14:textId="2B27E013" w:rsidR="003412DD" w:rsidRDefault="00000000">
          <w:pPr>
            <w:pStyle w:val="TOC3"/>
            <w:rPr>
              <w:rFonts w:eastAsiaTheme="minorEastAsia" w:cstheme="minorBidi"/>
              <w:caps w:val="0"/>
              <w:kern w:val="2"/>
              <w:szCs w:val="22"/>
              <w14:ligatures w14:val="standardContextual"/>
            </w:rPr>
          </w:pPr>
          <w:hyperlink w:anchor="_Toc152671828" w:history="1">
            <w:r w:rsidR="003412DD" w:rsidRPr="00B96D75">
              <w:rPr>
                <w:rStyle w:val="Hyperlink"/>
              </w:rPr>
              <w:t>2.8.3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_Toc152671828 \h </w:instrText>
            </w:r>
            <w:r w:rsidR="003412DD">
              <w:rPr>
                <w:webHidden/>
              </w:rPr>
            </w:r>
            <w:r w:rsidR="003412DD">
              <w:rPr>
                <w:webHidden/>
              </w:rPr>
              <w:fldChar w:fldCharType="separate"/>
            </w:r>
            <w:r w:rsidR="005D551D">
              <w:rPr>
                <w:webHidden/>
              </w:rPr>
              <w:t>60</w:t>
            </w:r>
            <w:r w:rsidR="003412DD">
              <w:rPr>
                <w:webHidden/>
              </w:rPr>
              <w:fldChar w:fldCharType="end"/>
            </w:r>
          </w:hyperlink>
        </w:p>
        <w:p w14:paraId="11C50009" w14:textId="374E10D1" w:rsidR="003412DD" w:rsidRDefault="00000000">
          <w:pPr>
            <w:pStyle w:val="TOC3"/>
            <w:rPr>
              <w:rFonts w:eastAsiaTheme="minorEastAsia" w:cstheme="minorBidi"/>
              <w:caps w:val="0"/>
              <w:kern w:val="2"/>
              <w:szCs w:val="22"/>
              <w14:ligatures w14:val="standardContextual"/>
            </w:rPr>
          </w:pPr>
          <w:hyperlink w:anchor="_Toc152671829" w:history="1">
            <w:r w:rsidR="003412DD" w:rsidRPr="00B96D75">
              <w:rPr>
                <w:rStyle w:val="Hyperlink"/>
              </w:rPr>
              <w:t>2.8.4</w:t>
            </w:r>
            <w:r w:rsidR="003412DD">
              <w:rPr>
                <w:rFonts w:eastAsiaTheme="minorEastAsia" w:cstheme="minorBidi"/>
                <w:caps w:val="0"/>
                <w:kern w:val="2"/>
                <w:szCs w:val="22"/>
                <w14:ligatures w14:val="standardContextual"/>
              </w:rPr>
              <w:tab/>
            </w:r>
            <w:r w:rsidR="003412DD" w:rsidRPr="00B96D75">
              <w:rPr>
                <w:rStyle w:val="Hyperlink"/>
              </w:rPr>
              <w:t>Identified Potential Risks To Be Addressed In Bulgaria Project</w:t>
            </w:r>
            <w:r w:rsidR="003412DD">
              <w:rPr>
                <w:webHidden/>
              </w:rPr>
              <w:tab/>
            </w:r>
            <w:r w:rsidR="003412DD">
              <w:rPr>
                <w:webHidden/>
              </w:rPr>
              <w:fldChar w:fldCharType="begin"/>
            </w:r>
            <w:r w:rsidR="003412DD">
              <w:rPr>
                <w:webHidden/>
              </w:rPr>
              <w:instrText xml:space="preserve"> PAGEREF _Toc152671829 \h </w:instrText>
            </w:r>
            <w:r w:rsidR="003412DD">
              <w:rPr>
                <w:webHidden/>
              </w:rPr>
            </w:r>
            <w:r w:rsidR="003412DD">
              <w:rPr>
                <w:webHidden/>
              </w:rPr>
              <w:fldChar w:fldCharType="separate"/>
            </w:r>
            <w:r w:rsidR="005D551D">
              <w:rPr>
                <w:webHidden/>
              </w:rPr>
              <w:t>60</w:t>
            </w:r>
            <w:r w:rsidR="003412DD">
              <w:rPr>
                <w:webHidden/>
              </w:rPr>
              <w:fldChar w:fldCharType="end"/>
            </w:r>
          </w:hyperlink>
        </w:p>
        <w:p w14:paraId="4D9F04BA" w14:textId="05596F66" w:rsidR="003412DD" w:rsidRDefault="00000000" w:rsidP="004A6435">
          <w:pPr>
            <w:pStyle w:val="TOC2"/>
            <w:rPr>
              <w:rFonts w:eastAsiaTheme="minorEastAsia" w:cstheme="minorBidi"/>
              <w:kern w:val="2"/>
              <w:szCs w:val="22"/>
              <w14:ligatures w14:val="standardContextual"/>
            </w:rPr>
          </w:pPr>
          <w:hyperlink w:anchor="_Toc152671830" w:history="1">
            <w:r w:rsidR="003412DD" w:rsidRPr="00B96D75">
              <w:rPr>
                <w:rStyle w:val="Hyperlink"/>
              </w:rPr>
              <w:t>2.9</w:t>
            </w:r>
            <w:r w:rsidR="003412DD">
              <w:rPr>
                <w:rFonts w:eastAsiaTheme="minorEastAsia" w:cstheme="minorBidi"/>
                <w:kern w:val="2"/>
                <w:szCs w:val="22"/>
                <w14:ligatures w14:val="standardContextual"/>
              </w:rPr>
              <w:tab/>
            </w:r>
            <w:r w:rsidR="003412DD" w:rsidRPr="00B96D75">
              <w:rPr>
                <w:rStyle w:val="Hyperlink"/>
              </w:rPr>
              <w:t>SSG-30 SAFETY CLASSIFICATION OF STRUCTURES, SYSTEMS AND COMPONENTS IN NUCLEAR POWER PLANTS</w:t>
            </w:r>
            <w:r w:rsidR="003412DD">
              <w:rPr>
                <w:webHidden/>
              </w:rPr>
              <w:tab/>
            </w:r>
            <w:r w:rsidR="003412DD">
              <w:rPr>
                <w:webHidden/>
              </w:rPr>
              <w:fldChar w:fldCharType="begin"/>
            </w:r>
            <w:r w:rsidR="003412DD">
              <w:rPr>
                <w:webHidden/>
              </w:rPr>
              <w:instrText xml:space="preserve"> PAGEREF _Toc152671830 \h </w:instrText>
            </w:r>
            <w:r w:rsidR="003412DD">
              <w:rPr>
                <w:webHidden/>
              </w:rPr>
            </w:r>
            <w:r w:rsidR="003412DD">
              <w:rPr>
                <w:webHidden/>
              </w:rPr>
              <w:fldChar w:fldCharType="separate"/>
            </w:r>
            <w:r w:rsidR="005D551D">
              <w:rPr>
                <w:webHidden/>
              </w:rPr>
              <w:t>61</w:t>
            </w:r>
            <w:r w:rsidR="003412DD">
              <w:rPr>
                <w:webHidden/>
              </w:rPr>
              <w:fldChar w:fldCharType="end"/>
            </w:r>
          </w:hyperlink>
        </w:p>
        <w:p w14:paraId="68853AE5" w14:textId="262CAE19" w:rsidR="003412DD" w:rsidRDefault="00000000">
          <w:pPr>
            <w:pStyle w:val="TOC3"/>
            <w:rPr>
              <w:rFonts w:eastAsiaTheme="minorEastAsia" w:cstheme="minorBidi"/>
              <w:caps w:val="0"/>
              <w:kern w:val="2"/>
              <w:szCs w:val="22"/>
              <w14:ligatures w14:val="standardContextual"/>
            </w:rPr>
          </w:pPr>
          <w:hyperlink w:anchor="_Toc152671831" w:history="1">
            <w:r w:rsidR="003412DD" w:rsidRPr="00B96D75">
              <w:rPr>
                <w:rStyle w:val="Hyperlink"/>
              </w:rPr>
              <w:t>2.9.1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_Toc152671831 \h </w:instrText>
            </w:r>
            <w:r w:rsidR="003412DD">
              <w:rPr>
                <w:webHidden/>
              </w:rPr>
            </w:r>
            <w:r w:rsidR="003412DD">
              <w:rPr>
                <w:webHidden/>
              </w:rPr>
              <w:fldChar w:fldCharType="separate"/>
            </w:r>
            <w:r w:rsidR="005D551D">
              <w:rPr>
                <w:webHidden/>
              </w:rPr>
              <w:t>61</w:t>
            </w:r>
            <w:r w:rsidR="003412DD">
              <w:rPr>
                <w:webHidden/>
              </w:rPr>
              <w:fldChar w:fldCharType="end"/>
            </w:r>
          </w:hyperlink>
        </w:p>
        <w:p w14:paraId="5A314F89" w14:textId="2C4C9CB0" w:rsidR="003412DD" w:rsidRDefault="00000000">
          <w:pPr>
            <w:pStyle w:val="TOC3"/>
            <w:rPr>
              <w:rFonts w:eastAsiaTheme="minorEastAsia" w:cstheme="minorBidi"/>
              <w:caps w:val="0"/>
              <w:kern w:val="2"/>
              <w:szCs w:val="22"/>
              <w14:ligatures w14:val="standardContextual"/>
            </w:rPr>
          </w:pPr>
          <w:hyperlink w:anchor="_Toc152671832" w:history="1">
            <w:r w:rsidR="003412DD" w:rsidRPr="00B96D75">
              <w:rPr>
                <w:rStyle w:val="Hyperlink"/>
              </w:rPr>
              <w:t>2.9.2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Guide Assessment</w:t>
            </w:r>
            <w:r w:rsidR="003412DD">
              <w:rPr>
                <w:webHidden/>
              </w:rPr>
              <w:tab/>
            </w:r>
            <w:r w:rsidR="003412DD">
              <w:rPr>
                <w:webHidden/>
              </w:rPr>
              <w:fldChar w:fldCharType="begin"/>
            </w:r>
            <w:r w:rsidR="003412DD">
              <w:rPr>
                <w:webHidden/>
              </w:rPr>
              <w:instrText xml:space="preserve"> PAGEREF _Toc152671832 \h </w:instrText>
            </w:r>
            <w:r w:rsidR="003412DD">
              <w:rPr>
                <w:webHidden/>
              </w:rPr>
            </w:r>
            <w:r w:rsidR="003412DD">
              <w:rPr>
                <w:webHidden/>
              </w:rPr>
              <w:fldChar w:fldCharType="separate"/>
            </w:r>
            <w:r w:rsidR="005D551D">
              <w:rPr>
                <w:webHidden/>
              </w:rPr>
              <w:t>61</w:t>
            </w:r>
            <w:r w:rsidR="003412DD">
              <w:rPr>
                <w:webHidden/>
              </w:rPr>
              <w:fldChar w:fldCharType="end"/>
            </w:r>
          </w:hyperlink>
        </w:p>
        <w:p w14:paraId="30C52DA3" w14:textId="025041B7" w:rsidR="003412DD" w:rsidRDefault="00000000">
          <w:pPr>
            <w:pStyle w:val="TOC3"/>
            <w:rPr>
              <w:rFonts w:eastAsiaTheme="minorEastAsia" w:cstheme="minorBidi"/>
              <w:caps w:val="0"/>
              <w:kern w:val="2"/>
              <w:szCs w:val="22"/>
              <w14:ligatures w14:val="standardContextual"/>
            </w:rPr>
          </w:pPr>
          <w:hyperlink w:anchor="_Toc152671833" w:history="1">
            <w:r w:rsidR="003412DD" w:rsidRPr="00B96D75">
              <w:rPr>
                <w:rStyle w:val="Hyperlink"/>
              </w:rPr>
              <w:t>2.9.3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_Toc152671833 \h </w:instrText>
            </w:r>
            <w:r w:rsidR="003412DD">
              <w:rPr>
                <w:webHidden/>
              </w:rPr>
            </w:r>
            <w:r w:rsidR="003412DD">
              <w:rPr>
                <w:webHidden/>
              </w:rPr>
              <w:fldChar w:fldCharType="separate"/>
            </w:r>
            <w:r w:rsidR="005D551D">
              <w:rPr>
                <w:webHidden/>
              </w:rPr>
              <w:t>63</w:t>
            </w:r>
            <w:r w:rsidR="003412DD">
              <w:rPr>
                <w:webHidden/>
              </w:rPr>
              <w:fldChar w:fldCharType="end"/>
            </w:r>
          </w:hyperlink>
        </w:p>
        <w:p w14:paraId="17748B27" w14:textId="7E44CA54" w:rsidR="003412DD" w:rsidRDefault="00000000" w:rsidP="004A6435">
          <w:pPr>
            <w:pStyle w:val="TOC2"/>
            <w:rPr>
              <w:rFonts w:eastAsiaTheme="minorEastAsia" w:cstheme="minorBidi"/>
              <w:kern w:val="2"/>
              <w:szCs w:val="22"/>
              <w14:ligatures w14:val="standardContextual"/>
            </w:rPr>
          </w:pPr>
          <w:hyperlink w:anchor="_Toc152671834" w:history="1">
            <w:r w:rsidR="003412DD" w:rsidRPr="00B96D75">
              <w:rPr>
                <w:rStyle w:val="Hyperlink"/>
              </w:rPr>
              <w:t>2.10</w:t>
            </w:r>
            <w:r w:rsidR="003412DD">
              <w:rPr>
                <w:rFonts w:eastAsiaTheme="minorEastAsia" w:cstheme="minorBidi"/>
                <w:kern w:val="2"/>
                <w:szCs w:val="22"/>
                <w14:ligatures w14:val="standardContextual"/>
              </w:rPr>
              <w:tab/>
            </w:r>
            <w:r w:rsidR="003412DD" w:rsidRPr="00B96D75">
              <w:rPr>
                <w:rStyle w:val="Hyperlink"/>
              </w:rPr>
              <w:t>SSG-34 DESIGN OF ELECTRICAL POWER SYSTEMS FOR NUCLEAR POWER PLANTS</w:t>
            </w:r>
            <w:r w:rsidR="003412DD">
              <w:rPr>
                <w:webHidden/>
              </w:rPr>
              <w:tab/>
            </w:r>
            <w:r w:rsidR="003412DD">
              <w:rPr>
                <w:webHidden/>
              </w:rPr>
              <w:fldChar w:fldCharType="begin"/>
            </w:r>
            <w:r w:rsidR="003412DD">
              <w:rPr>
                <w:webHidden/>
              </w:rPr>
              <w:instrText xml:space="preserve"> PAGEREF _Toc152671834 \h </w:instrText>
            </w:r>
            <w:r w:rsidR="003412DD">
              <w:rPr>
                <w:webHidden/>
              </w:rPr>
            </w:r>
            <w:r w:rsidR="003412DD">
              <w:rPr>
                <w:webHidden/>
              </w:rPr>
              <w:fldChar w:fldCharType="separate"/>
            </w:r>
            <w:r w:rsidR="005D551D">
              <w:rPr>
                <w:webHidden/>
              </w:rPr>
              <w:t>64</w:t>
            </w:r>
            <w:r w:rsidR="003412DD">
              <w:rPr>
                <w:webHidden/>
              </w:rPr>
              <w:fldChar w:fldCharType="end"/>
            </w:r>
          </w:hyperlink>
        </w:p>
        <w:p w14:paraId="6D0B0ED6" w14:textId="62D3DCE7" w:rsidR="003412DD" w:rsidRDefault="00000000">
          <w:pPr>
            <w:pStyle w:val="TOC3"/>
            <w:rPr>
              <w:rFonts w:eastAsiaTheme="minorEastAsia" w:cstheme="minorBidi"/>
              <w:caps w:val="0"/>
              <w:kern w:val="2"/>
              <w:szCs w:val="22"/>
              <w14:ligatures w14:val="standardContextual"/>
            </w:rPr>
          </w:pPr>
          <w:hyperlink w:anchor="_Toc152671835" w:history="1">
            <w:r w:rsidR="003412DD" w:rsidRPr="00B96D75">
              <w:rPr>
                <w:rStyle w:val="Hyperlink"/>
              </w:rPr>
              <w:t>2.10.1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_Toc152671835 \h </w:instrText>
            </w:r>
            <w:r w:rsidR="003412DD">
              <w:rPr>
                <w:webHidden/>
              </w:rPr>
            </w:r>
            <w:r w:rsidR="003412DD">
              <w:rPr>
                <w:webHidden/>
              </w:rPr>
              <w:fldChar w:fldCharType="separate"/>
            </w:r>
            <w:r w:rsidR="005D551D">
              <w:rPr>
                <w:webHidden/>
              </w:rPr>
              <w:t>64</w:t>
            </w:r>
            <w:r w:rsidR="003412DD">
              <w:rPr>
                <w:webHidden/>
              </w:rPr>
              <w:fldChar w:fldCharType="end"/>
            </w:r>
          </w:hyperlink>
        </w:p>
        <w:p w14:paraId="5C45265F" w14:textId="2E9EE696" w:rsidR="003412DD" w:rsidRDefault="00000000">
          <w:pPr>
            <w:pStyle w:val="TOC3"/>
            <w:rPr>
              <w:rFonts w:eastAsiaTheme="minorEastAsia" w:cstheme="minorBidi"/>
              <w:caps w:val="0"/>
              <w:kern w:val="2"/>
              <w:szCs w:val="22"/>
              <w14:ligatures w14:val="standardContextual"/>
            </w:rPr>
          </w:pPr>
          <w:hyperlink w:anchor="_Toc152671836" w:history="1">
            <w:r w:rsidR="003412DD" w:rsidRPr="00B96D75">
              <w:rPr>
                <w:rStyle w:val="Hyperlink"/>
              </w:rPr>
              <w:t>2.10.2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Guide Assessment</w:t>
            </w:r>
            <w:r w:rsidR="003412DD">
              <w:rPr>
                <w:webHidden/>
              </w:rPr>
              <w:tab/>
            </w:r>
            <w:r w:rsidR="003412DD">
              <w:rPr>
                <w:webHidden/>
              </w:rPr>
              <w:fldChar w:fldCharType="begin"/>
            </w:r>
            <w:r w:rsidR="003412DD">
              <w:rPr>
                <w:webHidden/>
              </w:rPr>
              <w:instrText xml:space="preserve"> PAGEREF _Toc152671836 \h </w:instrText>
            </w:r>
            <w:r w:rsidR="003412DD">
              <w:rPr>
                <w:webHidden/>
              </w:rPr>
            </w:r>
            <w:r w:rsidR="003412DD">
              <w:rPr>
                <w:webHidden/>
              </w:rPr>
              <w:fldChar w:fldCharType="separate"/>
            </w:r>
            <w:r w:rsidR="005D551D">
              <w:rPr>
                <w:webHidden/>
              </w:rPr>
              <w:t>64</w:t>
            </w:r>
            <w:r w:rsidR="003412DD">
              <w:rPr>
                <w:webHidden/>
              </w:rPr>
              <w:fldChar w:fldCharType="end"/>
            </w:r>
          </w:hyperlink>
        </w:p>
        <w:p w14:paraId="63DDE373" w14:textId="39736E80" w:rsidR="003412DD" w:rsidRDefault="00000000">
          <w:pPr>
            <w:pStyle w:val="TOC3"/>
            <w:rPr>
              <w:rFonts w:eastAsiaTheme="minorEastAsia" w:cstheme="minorBidi"/>
              <w:caps w:val="0"/>
              <w:kern w:val="2"/>
              <w:szCs w:val="22"/>
              <w14:ligatures w14:val="standardContextual"/>
            </w:rPr>
          </w:pPr>
          <w:hyperlink w:anchor="_Toc152671837" w:history="1">
            <w:r w:rsidR="003412DD" w:rsidRPr="00B96D75">
              <w:rPr>
                <w:rStyle w:val="Hyperlink"/>
              </w:rPr>
              <w:t>2.10.3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_Toc152671837 \h </w:instrText>
            </w:r>
            <w:r w:rsidR="003412DD">
              <w:rPr>
                <w:webHidden/>
              </w:rPr>
            </w:r>
            <w:r w:rsidR="003412DD">
              <w:rPr>
                <w:webHidden/>
              </w:rPr>
              <w:fldChar w:fldCharType="separate"/>
            </w:r>
            <w:r w:rsidR="005D551D">
              <w:rPr>
                <w:webHidden/>
              </w:rPr>
              <w:t>68</w:t>
            </w:r>
            <w:r w:rsidR="003412DD">
              <w:rPr>
                <w:webHidden/>
              </w:rPr>
              <w:fldChar w:fldCharType="end"/>
            </w:r>
          </w:hyperlink>
        </w:p>
        <w:p w14:paraId="526BA3EB" w14:textId="1C5CA5EF" w:rsidR="003412DD" w:rsidRDefault="00000000" w:rsidP="004A6435">
          <w:pPr>
            <w:pStyle w:val="TOC2"/>
            <w:rPr>
              <w:rFonts w:eastAsiaTheme="minorEastAsia" w:cstheme="minorBidi"/>
              <w:kern w:val="2"/>
              <w:szCs w:val="22"/>
              <w14:ligatures w14:val="standardContextual"/>
            </w:rPr>
          </w:pPr>
          <w:hyperlink w:anchor="_Toc152671838" w:history="1">
            <w:r w:rsidR="003412DD" w:rsidRPr="00B96D75">
              <w:rPr>
                <w:rStyle w:val="Hyperlink"/>
              </w:rPr>
              <w:t>2.11</w:t>
            </w:r>
            <w:r w:rsidR="003412DD">
              <w:rPr>
                <w:rFonts w:eastAsiaTheme="minorEastAsia" w:cstheme="minorBidi"/>
                <w:kern w:val="2"/>
                <w:szCs w:val="22"/>
                <w14:ligatures w14:val="standardContextual"/>
              </w:rPr>
              <w:tab/>
            </w:r>
            <w:r w:rsidR="003412DD" w:rsidRPr="00B96D75">
              <w:rPr>
                <w:rStyle w:val="Hyperlink"/>
              </w:rPr>
              <w:t>SSG-39 DESIGN OF INSTRUMENTATION AND CONTROL SYSTEMS FOR NUCLEAR POWER PLANTS</w:t>
            </w:r>
            <w:r w:rsidR="003412DD">
              <w:rPr>
                <w:webHidden/>
              </w:rPr>
              <w:tab/>
            </w:r>
            <w:r w:rsidR="003412DD">
              <w:rPr>
                <w:webHidden/>
              </w:rPr>
              <w:fldChar w:fldCharType="begin"/>
            </w:r>
            <w:r w:rsidR="003412DD">
              <w:rPr>
                <w:webHidden/>
              </w:rPr>
              <w:instrText xml:space="preserve"> PAGEREF _Toc152671838 \h </w:instrText>
            </w:r>
            <w:r w:rsidR="003412DD">
              <w:rPr>
                <w:webHidden/>
              </w:rPr>
            </w:r>
            <w:r w:rsidR="003412DD">
              <w:rPr>
                <w:webHidden/>
              </w:rPr>
              <w:fldChar w:fldCharType="separate"/>
            </w:r>
            <w:r w:rsidR="005D551D">
              <w:rPr>
                <w:webHidden/>
              </w:rPr>
              <w:t>69</w:t>
            </w:r>
            <w:r w:rsidR="003412DD">
              <w:rPr>
                <w:webHidden/>
              </w:rPr>
              <w:fldChar w:fldCharType="end"/>
            </w:r>
          </w:hyperlink>
        </w:p>
        <w:p w14:paraId="067C52DB" w14:textId="79C9E3FF" w:rsidR="003412DD" w:rsidRDefault="00000000">
          <w:pPr>
            <w:pStyle w:val="TOC3"/>
            <w:rPr>
              <w:rFonts w:eastAsiaTheme="minorEastAsia" w:cstheme="minorBidi"/>
              <w:caps w:val="0"/>
              <w:kern w:val="2"/>
              <w:szCs w:val="22"/>
              <w14:ligatures w14:val="standardContextual"/>
            </w:rPr>
          </w:pPr>
          <w:hyperlink w:anchor="_Toc152671839" w:history="1">
            <w:r w:rsidR="003412DD" w:rsidRPr="00B96D75">
              <w:rPr>
                <w:rStyle w:val="Hyperlink"/>
              </w:rPr>
              <w:t>2.11.1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_Toc152671839 \h </w:instrText>
            </w:r>
            <w:r w:rsidR="003412DD">
              <w:rPr>
                <w:webHidden/>
              </w:rPr>
            </w:r>
            <w:r w:rsidR="003412DD">
              <w:rPr>
                <w:webHidden/>
              </w:rPr>
              <w:fldChar w:fldCharType="separate"/>
            </w:r>
            <w:r w:rsidR="005D551D">
              <w:rPr>
                <w:webHidden/>
              </w:rPr>
              <w:t>69</w:t>
            </w:r>
            <w:r w:rsidR="003412DD">
              <w:rPr>
                <w:webHidden/>
              </w:rPr>
              <w:fldChar w:fldCharType="end"/>
            </w:r>
          </w:hyperlink>
        </w:p>
        <w:p w14:paraId="6A833EEC" w14:textId="1F89E6FE" w:rsidR="003412DD" w:rsidRDefault="00000000">
          <w:pPr>
            <w:pStyle w:val="TOC3"/>
            <w:rPr>
              <w:rFonts w:eastAsiaTheme="minorEastAsia" w:cstheme="minorBidi"/>
              <w:caps w:val="0"/>
              <w:kern w:val="2"/>
              <w:szCs w:val="22"/>
              <w14:ligatures w14:val="standardContextual"/>
            </w:rPr>
          </w:pPr>
          <w:hyperlink w:anchor="_Toc152671840" w:history="1">
            <w:r w:rsidR="003412DD" w:rsidRPr="00B96D75">
              <w:rPr>
                <w:rStyle w:val="Hyperlink"/>
              </w:rPr>
              <w:t>2.11.2</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_Toc152671840 \h </w:instrText>
            </w:r>
            <w:r w:rsidR="003412DD">
              <w:rPr>
                <w:webHidden/>
              </w:rPr>
            </w:r>
            <w:r w:rsidR="003412DD">
              <w:rPr>
                <w:webHidden/>
              </w:rPr>
              <w:fldChar w:fldCharType="separate"/>
            </w:r>
            <w:r w:rsidR="005D551D">
              <w:rPr>
                <w:webHidden/>
              </w:rPr>
              <w:t>73</w:t>
            </w:r>
            <w:r w:rsidR="003412DD">
              <w:rPr>
                <w:webHidden/>
              </w:rPr>
              <w:fldChar w:fldCharType="end"/>
            </w:r>
          </w:hyperlink>
        </w:p>
        <w:p w14:paraId="4811D9BF" w14:textId="351DFC34" w:rsidR="003412DD" w:rsidRDefault="00000000" w:rsidP="004A6435">
          <w:pPr>
            <w:pStyle w:val="TOC2"/>
            <w:rPr>
              <w:rFonts w:eastAsiaTheme="minorEastAsia" w:cstheme="minorBidi"/>
              <w:kern w:val="2"/>
              <w:szCs w:val="22"/>
              <w14:ligatures w14:val="standardContextual"/>
            </w:rPr>
          </w:pPr>
          <w:hyperlink w:anchor="_Toc152671841" w:history="1">
            <w:r w:rsidR="003412DD" w:rsidRPr="00B96D75">
              <w:rPr>
                <w:rStyle w:val="Hyperlink"/>
              </w:rPr>
              <w:t>2.12</w:t>
            </w:r>
            <w:r w:rsidR="003412DD">
              <w:rPr>
                <w:rFonts w:eastAsiaTheme="minorEastAsia" w:cstheme="minorBidi"/>
                <w:kern w:val="2"/>
                <w:szCs w:val="22"/>
                <w14:ligatures w14:val="standardContextual"/>
              </w:rPr>
              <w:tab/>
            </w:r>
            <w:r w:rsidR="003412DD" w:rsidRPr="00B96D75">
              <w:rPr>
                <w:rStyle w:val="Hyperlink"/>
              </w:rPr>
              <w:t>SSG-52 DESIGN OF THE REACTOR CORE FOR NUCLEAR POWER PLANTS</w:t>
            </w:r>
            <w:r w:rsidR="003412DD">
              <w:rPr>
                <w:webHidden/>
              </w:rPr>
              <w:tab/>
            </w:r>
            <w:r w:rsidR="003412DD">
              <w:rPr>
                <w:webHidden/>
              </w:rPr>
              <w:fldChar w:fldCharType="begin"/>
            </w:r>
            <w:r w:rsidR="003412DD">
              <w:rPr>
                <w:webHidden/>
              </w:rPr>
              <w:instrText xml:space="preserve"> PAGEREF _Toc152671841 \h </w:instrText>
            </w:r>
            <w:r w:rsidR="003412DD">
              <w:rPr>
                <w:webHidden/>
              </w:rPr>
            </w:r>
            <w:r w:rsidR="003412DD">
              <w:rPr>
                <w:webHidden/>
              </w:rPr>
              <w:fldChar w:fldCharType="separate"/>
            </w:r>
            <w:r w:rsidR="005D551D">
              <w:rPr>
                <w:webHidden/>
              </w:rPr>
              <w:t>75</w:t>
            </w:r>
            <w:r w:rsidR="003412DD">
              <w:rPr>
                <w:webHidden/>
              </w:rPr>
              <w:fldChar w:fldCharType="end"/>
            </w:r>
          </w:hyperlink>
        </w:p>
        <w:p w14:paraId="6FDB5172" w14:textId="5B2D4369" w:rsidR="003412DD" w:rsidRDefault="00000000">
          <w:pPr>
            <w:pStyle w:val="TOC3"/>
            <w:rPr>
              <w:rFonts w:eastAsiaTheme="minorEastAsia" w:cstheme="minorBidi"/>
              <w:caps w:val="0"/>
              <w:kern w:val="2"/>
              <w:szCs w:val="22"/>
              <w14:ligatures w14:val="standardContextual"/>
            </w:rPr>
          </w:pPr>
          <w:hyperlink w:anchor="_Toc152671842" w:history="1">
            <w:r w:rsidR="003412DD" w:rsidRPr="00B96D75">
              <w:rPr>
                <w:rStyle w:val="Hyperlink"/>
              </w:rPr>
              <w:t>2.12.1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_Toc152671842 \h </w:instrText>
            </w:r>
            <w:r w:rsidR="003412DD">
              <w:rPr>
                <w:webHidden/>
              </w:rPr>
            </w:r>
            <w:r w:rsidR="003412DD">
              <w:rPr>
                <w:webHidden/>
              </w:rPr>
              <w:fldChar w:fldCharType="separate"/>
            </w:r>
            <w:r w:rsidR="005D551D">
              <w:rPr>
                <w:webHidden/>
              </w:rPr>
              <w:t>75</w:t>
            </w:r>
            <w:r w:rsidR="003412DD">
              <w:rPr>
                <w:webHidden/>
              </w:rPr>
              <w:fldChar w:fldCharType="end"/>
            </w:r>
          </w:hyperlink>
        </w:p>
        <w:p w14:paraId="4BD0732E" w14:textId="312EEBA9" w:rsidR="003412DD" w:rsidRDefault="00000000">
          <w:pPr>
            <w:pStyle w:val="TOC3"/>
            <w:rPr>
              <w:rFonts w:eastAsiaTheme="minorEastAsia" w:cstheme="minorBidi"/>
              <w:caps w:val="0"/>
              <w:kern w:val="2"/>
              <w:szCs w:val="22"/>
              <w14:ligatures w14:val="standardContextual"/>
            </w:rPr>
          </w:pPr>
          <w:hyperlink w:anchor="_Toc152671843" w:history="1">
            <w:r w:rsidR="003412DD" w:rsidRPr="00B96D75">
              <w:rPr>
                <w:rStyle w:val="Hyperlink"/>
              </w:rPr>
              <w:t>2.12.2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Guide Assessment</w:t>
            </w:r>
            <w:r w:rsidR="003412DD">
              <w:rPr>
                <w:webHidden/>
              </w:rPr>
              <w:tab/>
            </w:r>
            <w:r w:rsidR="003412DD">
              <w:rPr>
                <w:webHidden/>
              </w:rPr>
              <w:fldChar w:fldCharType="begin"/>
            </w:r>
            <w:r w:rsidR="003412DD">
              <w:rPr>
                <w:webHidden/>
              </w:rPr>
              <w:instrText xml:space="preserve"> PAGEREF _Toc152671843 \h </w:instrText>
            </w:r>
            <w:r w:rsidR="003412DD">
              <w:rPr>
                <w:webHidden/>
              </w:rPr>
            </w:r>
            <w:r w:rsidR="003412DD">
              <w:rPr>
                <w:webHidden/>
              </w:rPr>
              <w:fldChar w:fldCharType="separate"/>
            </w:r>
            <w:r w:rsidR="005D551D">
              <w:rPr>
                <w:webHidden/>
              </w:rPr>
              <w:t>75</w:t>
            </w:r>
            <w:r w:rsidR="003412DD">
              <w:rPr>
                <w:webHidden/>
              </w:rPr>
              <w:fldChar w:fldCharType="end"/>
            </w:r>
          </w:hyperlink>
        </w:p>
        <w:p w14:paraId="16DF93CA" w14:textId="355A151D" w:rsidR="003412DD" w:rsidRDefault="00000000">
          <w:pPr>
            <w:pStyle w:val="TOC3"/>
            <w:rPr>
              <w:rFonts w:eastAsiaTheme="minorEastAsia" w:cstheme="minorBidi"/>
              <w:caps w:val="0"/>
              <w:kern w:val="2"/>
              <w:szCs w:val="22"/>
              <w14:ligatures w14:val="standardContextual"/>
            </w:rPr>
          </w:pPr>
          <w:hyperlink w:anchor="_Toc152671844" w:history="1">
            <w:r w:rsidR="003412DD" w:rsidRPr="00B96D75">
              <w:rPr>
                <w:rStyle w:val="Hyperlink"/>
              </w:rPr>
              <w:t>2.12.3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_Toc152671844 \h </w:instrText>
            </w:r>
            <w:r w:rsidR="003412DD">
              <w:rPr>
                <w:webHidden/>
              </w:rPr>
            </w:r>
            <w:r w:rsidR="003412DD">
              <w:rPr>
                <w:webHidden/>
              </w:rPr>
              <w:fldChar w:fldCharType="separate"/>
            </w:r>
            <w:r w:rsidR="005D551D">
              <w:rPr>
                <w:webHidden/>
              </w:rPr>
              <w:t>76</w:t>
            </w:r>
            <w:r w:rsidR="003412DD">
              <w:rPr>
                <w:webHidden/>
              </w:rPr>
              <w:fldChar w:fldCharType="end"/>
            </w:r>
          </w:hyperlink>
        </w:p>
        <w:p w14:paraId="1A356B53" w14:textId="0B94F77C" w:rsidR="003412DD" w:rsidRDefault="00000000" w:rsidP="004A6435">
          <w:pPr>
            <w:pStyle w:val="TOC2"/>
            <w:rPr>
              <w:rFonts w:eastAsiaTheme="minorEastAsia" w:cstheme="minorBidi"/>
              <w:kern w:val="2"/>
              <w:szCs w:val="22"/>
              <w14:ligatures w14:val="standardContextual"/>
            </w:rPr>
          </w:pPr>
          <w:hyperlink w:anchor="_Toc152671845" w:history="1">
            <w:r w:rsidR="003412DD" w:rsidRPr="00B96D75">
              <w:rPr>
                <w:rStyle w:val="Hyperlink"/>
              </w:rPr>
              <w:t>2.13</w:t>
            </w:r>
            <w:r w:rsidR="003412DD">
              <w:rPr>
                <w:rFonts w:eastAsiaTheme="minorEastAsia" w:cstheme="minorBidi"/>
                <w:kern w:val="2"/>
                <w:szCs w:val="22"/>
                <w14:ligatures w14:val="standardContextual"/>
              </w:rPr>
              <w:tab/>
            </w:r>
            <w:r w:rsidR="003412DD" w:rsidRPr="00B96D75">
              <w:rPr>
                <w:rStyle w:val="Hyperlink"/>
              </w:rPr>
              <w:t>SSG-53 DESIGN OF THE REACTOR CONTAINMENT AND ASSOCIATED SYSTEMS FOR NUCLEAR POWER PLANTS</w:t>
            </w:r>
            <w:r w:rsidR="003412DD">
              <w:rPr>
                <w:webHidden/>
              </w:rPr>
              <w:tab/>
            </w:r>
            <w:r w:rsidR="003412DD">
              <w:rPr>
                <w:webHidden/>
              </w:rPr>
              <w:fldChar w:fldCharType="begin"/>
            </w:r>
            <w:r w:rsidR="003412DD">
              <w:rPr>
                <w:webHidden/>
              </w:rPr>
              <w:instrText xml:space="preserve"> PAGEREF _Toc152671845 \h </w:instrText>
            </w:r>
            <w:r w:rsidR="003412DD">
              <w:rPr>
                <w:webHidden/>
              </w:rPr>
            </w:r>
            <w:r w:rsidR="003412DD">
              <w:rPr>
                <w:webHidden/>
              </w:rPr>
              <w:fldChar w:fldCharType="separate"/>
            </w:r>
            <w:r w:rsidR="005D551D">
              <w:rPr>
                <w:webHidden/>
              </w:rPr>
              <w:t>77</w:t>
            </w:r>
            <w:r w:rsidR="003412DD">
              <w:rPr>
                <w:webHidden/>
              </w:rPr>
              <w:fldChar w:fldCharType="end"/>
            </w:r>
          </w:hyperlink>
        </w:p>
        <w:p w14:paraId="0E6318CF" w14:textId="7698B0AD" w:rsidR="003412DD" w:rsidRDefault="00000000">
          <w:pPr>
            <w:pStyle w:val="TOC3"/>
            <w:rPr>
              <w:rFonts w:eastAsiaTheme="minorEastAsia" w:cstheme="minorBidi"/>
              <w:caps w:val="0"/>
              <w:kern w:val="2"/>
              <w:szCs w:val="22"/>
              <w14:ligatures w14:val="standardContextual"/>
            </w:rPr>
          </w:pPr>
          <w:hyperlink w:anchor="_Toc152671846" w:history="1">
            <w:r w:rsidR="003412DD" w:rsidRPr="00B96D75">
              <w:rPr>
                <w:rStyle w:val="Hyperlink"/>
              </w:rPr>
              <w:t>2.13.1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_Toc152671846 \h </w:instrText>
            </w:r>
            <w:r w:rsidR="003412DD">
              <w:rPr>
                <w:webHidden/>
              </w:rPr>
            </w:r>
            <w:r w:rsidR="003412DD">
              <w:rPr>
                <w:webHidden/>
              </w:rPr>
              <w:fldChar w:fldCharType="separate"/>
            </w:r>
            <w:r w:rsidR="005D551D">
              <w:rPr>
                <w:webHidden/>
              </w:rPr>
              <w:t>77</w:t>
            </w:r>
            <w:r w:rsidR="003412DD">
              <w:rPr>
                <w:webHidden/>
              </w:rPr>
              <w:fldChar w:fldCharType="end"/>
            </w:r>
          </w:hyperlink>
        </w:p>
        <w:p w14:paraId="0ABB85E2" w14:textId="6419B129" w:rsidR="003412DD" w:rsidRDefault="00000000">
          <w:pPr>
            <w:pStyle w:val="TOC3"/>
            <w:rPr>
              <w:rFonts w:eastAsiaTheme="minorEastAsia" w:cstheme="minorBidi"/>
              <w:caps w:val="0"/>
              <w:kern w:val="2"/>
              <w:szCs w:val="22"/>
              <w14:ligatures w14:val="standardContextual"/>
            </w:rPr>
          </w:pPr>
          <w:hyperlink w:anchor="_Toc152671847" w:history="1">
            <w:r w:rsidR="003412DD" w:rsidRPr="00B96D75">
              <w:rPr>
                <w:rStyle w:val="Hyperlink"/>
              </w:rPr>
              <w:t>2.13.2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Guide Assessment</w:t>
            </w:r>
            <w:r w:rsidR="003412DD">
              <w:rPr>
                <w:webHidden/>
              </w:rPr>
              <w:tab/>
            </w:r>
            <w:r w:rsidR="003412DD">
              <w:rPr>
                <w:webHidden/>
              </w:rPr>
              <w:fldChar w:fldCharType="begin"/>
            </w:r>
            <w:r w:rsidR="003412DD">
              <w:rPr>
                <w:webHidden/>
              </w:rPr>
              <w:instrText xml:space="preserve"> PAGEREF _Toc152671847 \h </w:instrText>
            </w:r>
            <w:r w:rsidR="003412DD">
              <w:rPr>
                <w:webHidden/>
              </w:rPr>
            </w:r>
            <w:r w:rsidR="003412DD">
              <w:rPr>
                <w:webHidden/>
              </w:rPr>
              <w:fldChar w:fldCharType="separate"/>
            </w:r>
            <w:r w:rsidR="005D551D">
              <w:rPr>
                <w:webHidden/>
              </w:rPr>
              <w:t>77</w:t>
            </w:r>
            <w:r w:rsidR="003412DD">
              <w:rPr>
                <w:webHidden/>
              </w:rPr>
              <w:fldChar w:fldCharType="end"/>
            </w:r>
          </w:hyperlink>
        </w:p>
        <w:p w14:paraId="570BE9EB" w14:textId="6650A6C7" w:rsidR="003412DD" w:rsidRDefault="00000000">
          <w:pPr>
            <w:pStyle w:val="TOC3"/>
            <w:rPr>
              <w:rFonts w:eastAsiaTheme="minorEastAsia" w:cstheme="minorBidi"/>
              <w:caps w:val="0"/>
              <w:kern w:val="2"/>
              <w:szCs w:val="22"/>
              <w14:ligatures w14:val="standardContextual"/>
            </w:rPr>
          </w:pPr>
          <w:hyperlink w:anchor="_Toc152671848" w:history="1">
            <w:r w:rsidR="003412DD" w:rsidRPr="00B96D75">
              <w:rPr>
                <w:rStyle w:val="Hyperlink"/>
              </w:rPr>
              <w:t>2.13.3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_Toc152671848 \h </w:instrText>
            </w:r>
            <w:r w:rsidR="003412DD">
              <w:rPr>
                <w:webHidden/>
              </w:rPr>
            </w:r>
            <w:r w:rsidR="003412DD">
              <w:rPr>
                <w:webHidden/>
              </w:rPr>
              <w:fldChar w:fldCharType="separate"/>
            </w:r>
            <w:r w:rsidR="005D551D">
              <w:rPr>
                <w:webHidden/>
              </w:rPr>
              <w:t>79</w:t>
            </w:r>
            <w:r w:rsidR="003412DD">
              <w:rPr>
                <w:webHidden/>
              </w:rPr>
              <w:fldChar w:fldCharType="end"/>
            </w:r>
          </w:hyperlink>
        </w:p>
        <w:p w14:paraId="7F19CCC3" w14:textId="0E9ADB3C" w:rsidR="003412DD" w:rsidRDefault="00000000" w:rsidP="004A6435">
          <w:pPr>
            <w:pStyle w:val="TOC2"/>
            <w:rPr>
              <w:rFonts w:eastAsiaTheme="minorEastAsia" w:cstheme="minorBidi"/>
              <w:kern w:val="2"/>
              <w:szCs w:val="22"/>
              <w14:ligatures w14:val="standardContextual"/>
            </w:rPr>
          </w:pPr>
          <w:hyperlink w:anchor="_Toc152671849" w:history="1">
            <w:r w:rsidR="003412DD" w:rsidRPr="00B96D75">
              <w:rPr>
                <w:rStyle w:val="Hyperlink"/>
              </w:rPr>
              <w:t>2.14</w:t>
            </w:r>
            <w:r w:rsidR="003412DD">
              <w:rPr>
                <w:rFonts w:eastAsiaTheme="minorEastAsia" w:cstheme="minorBidi"/>
                <w:kern w:val="2"/>
                <w:szCs w:val="22"/>
                <w14:ligatures w14:val="standardContextual"/>
              </w:rPr>
              <w:tab/>
            </w:r>
            <w:r w:rsidR="003412DD" w:rsidRPr="00B96D75">
              <w:rPr>
                <w:rStyle w:val="Hyperlink"/>
              </w:rPr>
              <w:t>SSG-54 ACCIDENT MANAGEMENT PROGRAMMES FOR NUCLEAR POWER PLANTS</w:t>
            </w:r>
            <w:r w:rsidR="003412DD">
              <w:rPr>
                <w:webHidden/>
              </w:rPr>
              <w:tab/>
            </w:r>
            <w:r w:rsidR="003412DD">
              <w:rPr>
                <w:webHidden/>
              </w:rPr>
              <w:fldChar w:fldCharType="begin"/>
            </w:r>
            <w:r w:rsidR="003412DD">
              <w:rPr>
                <w:webHidden/>
              </w:rPr>
              <w:instrText xml:space="preserve"> PAGEREF _Toc152671849 \h </w:instrText>
            </w:r>
            <w:r w:rsidR="003412DD">
              <w:rPr>
                <w:webHidden/>
              </w:rPr>
            </w:r>
            <w:r w:rsidR="003412DD">
              <w:rPr>
                <w:webHidden/>
              </w:rPr>
              <w:fldChar w:fldCharType="separate"/>
            </w:r>
            <w:r w:rsidR="005D551D">
              <w:rPr>
                <w:webHidden/>
              </w:rPr>
              <w:t>80</w:t>
            </w:r>
            <w:r w:rsidR="003412DD">
              <w:rPr>
                <w:webHidden/>
              </w:rPr>
              <w:fldChar w:fldCharType="end"/>
            </w:r>
          </w:hyperlink>
        </w:p>
        <w:p w14:paraId="1BD1405D" w14:textId="5B7DA3D9" w:rsidR="003412DD" w:rsidRDefault="00000000">
          <w:pPr>
            <w:pStyle w:val="TOC3"/>
            <w:rPr>
              <w:rFonts w:eastAsiaTheme="minorEastAsia" w:cstheme="minorBidi"/>
              <w:caps w:val="0"/>
              <w:kern w:val="2"/>
              <w:szCs w:val="22"/>
              <w14:ligatures w14:val="standardContextual"/>
            </w:rPr>
          </w:pPr>
          <w:hyperlink w:anchor="_Toc152671850" w:history="1">
            <w:r w:rsidR="003412DD" w:rsidRPr="00B96D75">
              <w:rPr>
                <w:rStyle w:val="Hyperlink"/>
              </w:rPr>
              <w:t>2.14.1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_Toc152671850 \h </w:instrText>
            </w:r>
            <w:r w:rsidR="003412DD">
              <w:rPr>
                <w:webHidden/>
              </w:rPr>
            </w:r>
            <w:r w:rsidR="003412DD">
              <w:rPr>
                <w:webHidden/>
              </w:rPr>
              <w:fldChar w:fldCharType="separate"/>
            </w:r>
            <w:r w:rsidR="005D551D">
              <w:rPr>
                <w:webHidden/>
              </w:rPr>
              <w:t>80</w:t>
            </w:r>
            <w:r w:rsidR="003412DD">
              <w:rPr>
                <w:webHidden/>
              </w:rPr>
              <w:fldChar w:fldCharType="end"/>
            </w:r>
          </w:hyperlink>
        </w:p>
        <w:p w14:paraId="459EFC70" w14:textId="6E436E9B" w:rsidR="003412DD" w:rsidRDefault="00000000">
          <w:pPr>
            <w:pStyle w:val="TOC3"/>
            <w:rPr>
              <w:rFonts w:eastAsiaTheme="minorEastAsia" w:cstheme="minorBidi"/>
              <w:caps w:val="0"/>
              <w:kern w:val="2"/>
              <w:szCs w:val="22"/>
              <w14:ligatures w14:val="standardContextual"/>
            </w:rPr>
          </w:pPr>
          <w:hyperlink w:anchor="_Toc152671851" w:history="1">
            <w:r w:rsidR="003412DD" w:rsidRPr="00B96D75">
              <w:rPr>
                <w:rStyle w:val="Hyperlink"/>
              </w:rPr>
              <w:t>2.14.2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Guide Assessment</w:t>
            </w:r>
            <w:r w:rsidR="003412DD">
              <w:rPr>
                <w:webHidden/>
              </w:rPr>
              <w:tab/>
            </w:r>
            <w:r w:rsidR="003412DD">
              <w:rPr>
                <w:webHidden/>
              </w:rPr>
              <w:fldChar w:fldCharType="begin"/>
            </w:r>
            <w:r w:rsidR="003412DD">
              <w:rPr>
                <w:webHidden/>
              </w:rPr>
              <w:instrText xml:space="preserve"> PAGEREF _Toc152671851 \h </w:instrText>
            </w:r>
            <w:r w:rsidR="003412DD">
              <w:rPr>
                <w:webHidden/>
              </w:rPr>
            </w:r>
            <w:r w:rsidR="003412DD">
              <w:rPr>
                <w:webHidden/>
              </w:rPr>
              <w:fldChar w:fldCharType="separate"/>
            </w:r>
            <w:r w:rsidR="005D551D">
              <w:rPr>
                <w:webHidden/>
              </w:rPr>
              <w:t>80</w:t>
            </w:r>
            <w:r w:rsidR="003412DD">
              <w:rPr>
                <w:webHidden/>
              </w:rPr>
              <w:fldChar w:fldCharType="end"/>
            </w:r>
          </w:hyperlink>
        </w:p>
        <w:p w14:paraId="7F47278E" w14:textId="43077A9E" w:rsidR="003412DD" w:rsidRDefault="00000000">
          <w:pPr>
            <w:pStyle w:val="TOC3"/>
            <w:rPr>
              <w:rFonts w:eastAsiaTheme="minorEastAsia" w:cstheme="minorBidi"/>
              <w:caps w:val="0"/>
              <w:kern w:val="2"/>
              <w:szCs w:val="22"/>
              <w14:ligatures w14:val="standardContextual"/>
            </w:rPr>
          </w:pPr>
          <w:hyperlink w:anchor="_Toc152671852" w:history="1">
            <w:r w:rsidR="003412DD" w:rsidRPr="00B96D75">
              <w:rPr>
                <w:rStyle w:val="Hyperlink"/>
              </w:rPr>
              <w:t>2.14.3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_Toc152671852 \h </w:instrText>
            </w:r>
            <w:r w:rsidR="003412DD">
              <w:rPr>
                <w:webHidden/>
              </w:rPr>
            </w:r>
            <w:r w:rsidR="003412DD">
              <w:rPr>
                <w:webHidden/>
              </w:rPr>
              <w:fldChar w:fldCharType="separate"/>
            </w:r>
            <w:r w:rsidR="005D551D">
              <w:rPr>
                <w:webHidden/>
              </w:rPr>
              <w:t>83</w:t>
            </w:r>
            <w:r w:rsidR="003412DD">
              <w:rPr>
                <w:webHidden/>
              </w:rPr>
              <w:fldChar w:fldCharType="end"/>
            </w:r>
          </w:hyperlink>
        </w:p>
        <w:p w14:paraId="67C56EBD" w14:textId="0C7E8B8E" w:rsidR="003412DD" w:rsidRDefault="00000000" w:rsidP="004A6435">
          <w:pPr>
            <w:pStyle w:val="TOC2"/>
            <w:rPr>
              <w:rFonts w:eastAsiaTheme="minorEastAsia" w:cstheme="minorBidi"/>
              <w:kern w:val="2"/>
              <w:szCs w:val="22"/>
              <w14:ligatures w14:val="standardContextual"/>
            </w:rPr>
          </w:pPr>
          <w:hyperlink w:anchor="_Toc152671853" w:history="1">
            <w:r w:rsidR="003412DD" w:rsidRPr="00B96D75">
              <w:rPr>
                <w:rStyle w:val="Hyperlink"/>
              </w:rPr>
              <w:t>2.15</w:t>
            </w:r>
            <w:r w:rsidR="003412DD">
              <w:rPr>
                <w:rFonts w:eastAsiaTheme="minorEastAsia" w:cstheme="minorBidi"/>
                <w:kern w:val="2"/>
                <w:szCs w:val="22"/>
                <w14:ligatures w14:val="standardContextual"/>
              </w:rPr>
              <w:tab/>
            </w:r>
            <w:r w:rsidR="003412DD" w:rsidRPr="00B96D75">
              <w:rPr>
                <w:rStyle w:val="Hyperlink"/>
              </w:rPr>
              <w:t>SSG-56 DESIGN OF THE REACTOR COOLANT SYSTEM AND ASSOCIATED SYSTEMS FOR NUCLEAR POWER PLANTS</w:t>
            </w:r>
            <w:r w:rsidR="003412DD">
              <w:rPr>
                <w:webHidden/>
              </w:rPr>
              <w:tab/>
            </w:r>
            <w:r w:rsidR="003412DD">
              <w:rPr>
                <w:webHidden/>
              </w:rPr>
              <w:fldChar w:fldCharType="begin"/>
            </w:r>
            <w:r w:rsidR="003412DD">
              <w:rPr>
                <w:webHidden/>
              </w:rPr>
              <w:instrText xml:space="preserve"> PAGEREF _Toc152671853 \h </w:instrText>
            </w:r>
            <w:r w:rsidR="003412DD">
              <w:rPr>
                <w:webHidden/>
              </w:rPr>
            </w:r>
            <w:r w:rsidR="003412DD">
              <w:rPr>
                <w:webHidden/>
              </w:rPr>
              <w:fldChar w:fldCharType="separate"/>
            </w:r>
            <w:r w:rsidR="005D551D">
              <w:rPr>
                <w:webHidden/>
              </w:rPr>
              <w:t>84</w:t>
            </w:r>
            <w:r w:rsidR="003412DD">
              <w:rPr>
                <w:webHidden/>
              </w:rPr>
              <w:fldChar w:fldCharType="end"/>
            </w:r>
          </w:hyperlink>
        </w:p>
        <w:p w14:paraId="1C36481E" w14:textId="7397DE7D" w:rsidR="003412DD" w:rsidRDefault="00000000">
          <w:pPr>
            <w:pStyle w:val="TOC3"/>
            <w:rPr>
              <w:rFonts w:eastAsiaTheme="minorEastAsia" w:cstheme="minorBidi"/>
              <w:caps w:val="0"/>
              <w:kern w:val="2"/>
              <w:szCs w:val="22"/>
              <w14:ligatures w14:val="standardContextual"/>
            </w:rPr>
          </w:pPr>
          <w:hyperlink w:anchor="_Toc152671854" w:history="1">
            <w:r w:rsidR="003412DD" w:rsidRPr="00B96D75">
              <w:rPr>
                <w:rStyle w:val="Hyperlink"/>
              </w:rPr>
              <w:t>2.15.1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_Toc152671854 \h </w:instrText>
            </w:r>
            <w:r w:rsidR="003412DD">
              <w:rPr>
                <w:webHidden/>
              </w:rPr>
            </w:r>
            <w:r w:rsidR="003412DD">
              <w:rPr>
                <w:webHidden/>
              </w:rPr>
              <w:fldChar w:fldCharType="separate"/>
            </w:r>
            <w:r w:rsidR="005D551D">
              <w:rPr>
                <w:webHidden/>
              </w:rPr>
              <w:t>84</w:t>
            </w:r>
            <w:r w:rsidR="003412DD">
              <w:rPr>
                <w:webHidden/>
              </w:rPr>
              <w:fldChar w:fldCharType="end"/>
            </w:r>
          </w:hyperlink>
        </w:p>
        <w:p w14:paraId="69795940" w14:textId="2DC19F18" w:rsidR="003412DD" w:rsidRDefault="00000000">
          <w:pPr>
            <w:pStyle w:val="TOC3"/>
            <w:rPr>
              <w:rFonts w:eastAsiaTheme="minorEastAsia" w:cstheme="minorBidi"/>
              <w:caps w:val="0"/>
              <w:kern w:val="2"/>
              <w:szCs w:val="22"/>
              <w14:ligatures w14:val="standardContextual"/>
            </w:rPr>
          </w:pPr>
          <w:hyperlink w:anchor="_Toc152671855" w:history="1">
            <w:r w:rsidR="003412DD" w:rsidRPr="00B96D75">
              <w:rPr>
                <w:rStyle w:val="Hyperlink"/>
              </w:rPr>
              <w:t>2.15.2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Guide Assessment</w:t>
            </w:r>
            <w:r w:rsidR="003412DD">
              <w:rPr>
                <w:webHidden/>
              </w:rPr>
              <w:tab/>
            </w:r>
            <w:r w:rsidR="003412DD">
              <w:rPr>
                <w:webHidden/>
              </w:rPr>
              <w:fldChar w:fldCharType="begin"/>
            </w:r>
            <w:r w:rsidR="003412DD">
              <w:rPr>
                <w:webHidden/>
              </w:rPr>
              <w:instrText xml:space="preserve"> PAGEREF _Toc152671855 \h </w:instrText>
            </w:r>
            <w:r w:rsidR="003412DD">
              <w:rPr>
                <w:webHidden/>
              </w:rPr>
            </w:r>
            <w:r w:rsidR="003412DD">
              <w:rPr>
                <w:webHidden/>
              </w:rPr>
              <w:fldChar w:fldCharType="separate"/>
            </w:r>
            <w:r w:rsidR="005D551D">
              <w:rPr>
                <w:webHidden/>
              </w:rPr>
              <w:t>84</w:t>
            </w:r>
            <w:r w:rsidR="003412DD">
              <w:rPr>
                <w:webHidden/>
              </w:rPr>
              <w:fldChar w:fldCharType="end"/>
            </w:r>
          </w:hyperlink>
        </w:p>
        <w:p w14:paraId="6F61C87C" w14:textId="60E3A6F5" w:rsidR="003412DD" w:rsidRDefault="00000000">
          <w:pPr>
            <w:pStyle w:val="TOC3"/>
            <w:rPr>
              <w:rFonts w:eastAsiaTheme="minorEastAsia" w:cstheme="minorBidi"/>
              <w:caps w:val="0"/>
              <w:kern w:val="2"/>
              <w:szCs w:val="22"/>
              <w14:ligatures w14:val="standardContextual"/>
            </w:rPr>
          </w:pPr>
          <w:hyperlink w:anchor="_Toc152671856" w:history="1">
            <w:r w:rsidR="003412DD" w:rsidRPr="00B96D75">
              <w:rPr>
                <w:rStyle w:val="Hyperlink"/>
              </w:rPr>
              <w:t>2.15.3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_Toc152671856 \h </w:instrText>
            </w:r>
            <w:r w:rsidR="003412DD">
              <w:rPr>
                <w:webHidden/>
              </w:rPr>
            </w:r>
            <w:r w:rsidR="003412DD">
              <w:rPr>
                <w:webHidden/>
              </w:rPr>
              <w:fldChar w:fldCharType="separate"/>
            </w:r>
            <w:r w:rsidR="005D551D">
              <w:rPr>
                <w:webHidden/>
              </w:rPr>
              <w:t>87</w:t>
            </w:r>
            <w:r w:rsidR="003412DD">
              <w:rPr>
                <w:webHidden/>
              </w:rPr>
              <w:fldChar w:fldCharType="end"/>
            </w:r>
          </w:hyperlink>
        </w:p>
        <w:p w14:paraId="15552DE4" w14:textId="574F8554" w:rsidR="003412DD" w:rsidRDefault="00000000" w:rsidP="004A6435">
          <w:pPr>
            <w:pStyle w:val="TOC2"/>
            <w:rPr>
              <w:rFonts w:eastAsiaTheme="minorEastAsia" w:cstheme="minorBidi"/>
              <w:kern w:val="2"/>
              <w:szCs w:val="22"/>
              <w14:ligatures w14:val="standardContextual"/>
            </w:rPr>
          </w:pPr>
          <w:hyperlink w:anchor="_Toc152671857" w:history="1">
            <w:r w:rsidR="003412DD" w:rsidRPr="00B96D75">
              <w:rPr>
                <w:rStyle w:val="Hyperlink"/>
              </w:rPr>
              <w:t>2.16</w:t>
            </w:r>
            <w:r w:rsidR="003412DD">
              <w:rPr>
                <w:rFonts w:eastAsiaTheme="minorEastAsia" w:cstheme="minorBidi"/>
                <w:kern w:val="2"/>
                <w:szCs w:val="22"/>
                <w14:ligatures w14:val="standardContextual"/>
              </w:rPr>
              <w:tab/>
            </w:r>
            <w:r w:rsidR="003412DD" w:rsidRPr="00B96D75">
              <w:rPr>
                <w:rStyle w:val="Hyperlink"/>
              </w:rPr>
              <w:t>SSG-61 FORMAT AND CONTENT OF THE SAFETY ANALYSIS REPORT FOR NUCLEAR POWER PLANTS</w:t>
            </w:r>
            <w:r w:rsidR="003412DD">
              <w:rPr>
                <w:webHidden/>
              </w:rPr>
              <w:tab/>
            </w:r>
            <w:r w:rsidR="003412DD">
              <w:rPr>
                <w:webHidden/>
              </w:rPr>
              <w:fldChar w:fldCharType="begin"/>
            </w:r>
            <w:r w:rsidR="003412DD">
              <w:rPr>
                <w:webHidden/>
              </w:rPr>
              <w:instrText xml:space="preserve"> PAGEREF _Toc152671857 \h </w:instrText>
            </w:r>
            <w:r w:rsidR="003412DD">
              <w:rPr>
                <w:webHidden/>
              </w:rPr>
            </w:r>
            <w:r w:rsidR="003412DD">
              <w:rPr>
                <w:webHidden/>
              </w:rPr>
              <w:fldChar w:fldCharType="separate"/>
            </w:r>
            <w:r w:rsidR="005D551D">
              <w:rPr>
                <w:webHidden/>
              </w:rPr>
              <w:t>88</w:t>
            </w:r>
            <w:r w:rsidR="003412DD">
              <w:rPr>
                <w:webHidden/>
              </w:rPr>
              <w:fldChar w:fldCharType="end"/>
            </w:r>
          </w:hyperlink>
        </w:p>
        <w:p w14:paraId="7FCE4C94" w14:textId="37BB102E" w:rsidR="003412DD" w:rsidRDefault="00000000">
          <w:pPr>
            <w:pStyle w:val="TOC3"/>
            <w:rPr>
              <w:rFonts w:eastAsiaTheme="minorEastAsia" w:cstheme="minorBidi"/>
              <w:caps w:val="0"/>
              <w:kern w:val="2"/>
              <w:szCs w:val="22"/>
              <w14:ligatures w14:val="standardContextual"/>
            </w:rPr>
          </w:pPr>
          <w:hyperlink w:anchor="_Toc152671858" w:history="1">
            <w:r w:rsidR="003412DD" w:rsidRPr="00B96D75">
              <w:rPr>
                <w:rStyle w:val="Hyperlink"/>
              </w:rPr>
              <w:t>2.16.1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_Toc152671858 \h </w:instrText>
            </w:r>
            <w:r w:rsidR="003412DD">
              <w:rPr>
                <w:webHidden/>
              </w:rPr>
            </w:r>
            <w:r w:rsidR="003412DD">
              <w:rPr>
                <w:webHidden/>
              </w:rPr>
              <w:fldChar w:fldCharType="separate"/>
            </w:r>
            <w:r w:rsidR="005D551D">
              <w:rPr>
                <w:webHidden/>
              </w:rPr>
              <w:t>88</w:t>
            </w:r>
            <w:r w:rsidR="003412DD">
              <w:rPr>
                <w:webHidden/>
              </w:rPr>
              <w:fldChar w:fldCharType="end"/>
            </w:r>
          </w:hyperlink>
        </w:p>
        <w:p w14:paraId="285CD848" w14:textId="2A76DCD0" w:rsidR="003412DD" w:rsidRDefault="00000000">
          <w:pPr>
            <w:pStyle w:val="TOC3"/>
            <w:rPr>
              <w:rFonts w:eastAsiaTheme="minorEastAsia" w:cstheme="minorBidi"/>
              <w:caps w:val="0"/>
              <w:kern w:val="2"/>
              <w:szCs w:val="22"/>
              <w14:ligatures w14:val="standardContextual"/>
            </w:rPr>
          </w:pPr>
          <w:hyperlink w:anchor="_Toc152671859" w:history="1">
            <w:r w:rsidR="003412DD" w:rsidRPr="00B96D75">
              <w:rPr>
                <w:rStyle w:val="Hyperlink"/>
              </w:rPr>
              <w:t>2.16.2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Guide Assessment</w:t>
            </w:r>
            <w:r w:rsidR="003412DD">
              <w:rPr>
                <w:webHidden/>
              </w:rPr>
              <w:tab/>
            </w:r>
            <w:r w:rsidR="003412DD">
              <w:rPr>
                <w:webHidden/>
              </w:rPr>
              <w:fldChar w:fldCharType="begin"/>
            </w:r>
            <w:r w:rsidR="003412DD">
              <w:rPr>
                <w:webHidden/>
              </w:rPr>
              <w:instrText xml:space="preserve"> PAGEREF _Toc152671859 \h </w:instrText>
            </w:r>
            <w:r w:rsidR="003412DD">
              <w:rPr>
                <w:webHidden/>
              </w:rPr>
            </w:r>
            <w:r w:rsidR="003412DD">
              <w:rPr>
                <w:webHidden/>
              </w:rPr>
              <w:fldChar w:fldCharType="separate"/>
            </w:r>
            <w:r w:rsidR="005D551D">
              <w:rPr>
                <w:webHidden/>
              </w:rPr>
              <w:t>92</w:t>
            </w:r>
            <w:r w:rsidR="003412DD">
              <w:rPr>
                <w:webHidden/>
              </w:rPr>
              <w:fldChar w:fldCharType="end"/>
            </w:r>
          </w:hyperlink>
        </w:p>
        <w:p w14:paraId="0CE20838" w14:textId="3BE4ED21" w:rsidR="003412DD" w:rsidRDefault="00000000">
          <w:pPr>
            <w:pStyle w:val="TOC3"/>
            <w:rPr>
              <w:rFonts w:eastAsiaTheme="minorEastAsia" w:cstheme="minorBidi"/>
              <w:caps w:val="0"/>
              <w:kern w:val="2"/>
              <w:szCs w:val="22"/>
              <w14:ligatures w14:val="standardContextual"/>
            </w:rPr>
          </w:pPr>
          <w:hyperlink w:anchor="_Toc152671860" w:history="1">
            <w:r w:rsidR="003412DD" w:rsidRPr="00B96D75">
              <w:rPr>
                <w:rStyle w:val="Hyperlink"/>
              </w:rPr>
              <w:t>2.16.3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_Toc152671860 \h </w:instrText>
            </w:r>
            <w:r w:rsidR="003412DD">
              <w:rPr>
                <w:webHidden/>
              </w:rPr>
            </w:r>
            <w:r w:rsidR="003412DD">
              <w:rPr>
                <w:webHidden/>
              </w:rPr>
              <w:fldChar w:fldCharType="separate"/>
            </w:r>
            <w:r w:rsidR="005D551D">
              <w:rPr>
                <w:webHidden/>
              </w:rPr>
              <w:t>101</w:t>
            </w:r>
            <w:r w:rsidR="003412DD">
              <w:rPr>
                <w:webHidden/>
              </w:rPr>
              <w:fldChar w:fldCharType="end"/>
            </w:r>
          </w:hyperlink>
        </w:p>
        <w:p w14:paraId="5661F973" w14:textId="702939F2" w:rsidR="003412DD" w:rsidRDefault="00000000" w:rsidP="004A6435">
          <w:pPr>
            <w:pStyle w:val="TOC2"/>
            <w:rPr>
              <w:rFonts w:eastAsiaTheme="minorEastAsia" w:cstheme="minorBidi"/>
              <w:kern w:val="2"/>
              <w:szCs w:val="22"/>
              <w14:ligatures w14:val="standardContextual"/>
            </w:rPr>
          </w:pPr>
          <w:hyperlink w:anchor="_Toc152671861" w:history="1">
            <w:r w:rsidR="003412DD" w:rsidRPr="00B96D75">
              <w:rPr>
                <w:rStyle w:val="Hyperlink"/>
              </w:rPr>
              <w:t>2.17</w:t>
            </w:r>
            <w:r w:rsidR="003412DD">
              <w:rPr>
                <w:rFonts w:eastAsiaTheme="minorEastAsia" w:cstheme="minorBidi"/>
                <w:kern w:val="2"/>
                <w:szCs w:val="22"/>
                <w14:ligatures w14:val="standardContextual"/>
              </w:rPr>
              <w:tab/>
            </w:r>
            <w:r w:rsidR="003412DD" w:rsidRPr="00B96D75">
              <w:rPr>
                <w:rStyle w:val="Hyperlink"/>
              </w:rPr>
              <w:t>SSG-62 DESIGN OF AUXILIARY SYSTEMS AND SUPPORTING SYSTEMS FOR NUCLEAR POWER PLANTS</w:t>
            </w:r>
            <w:r w:rsidR="003412DD">
              <w:rPr>
                <w:webHidden/>
              </w:rPr>
              <w:tab/>
            </w:r>
            <w:r w:rsidR="003412DD">
              <w:rPr>
                <w:webHidden/>
              </w:rPr>
              <w:fldChar w:fldCharType="begin"/>
            </w:r>
            <w:r w:rsidR="003412DD">
              <w:rPr>
                <w:webHidden/>
              </w:rPr>
              <w:instrText xml:space="preserve"> PAGEREF _Toc152671861 \h </w:instrText>
            </w:r>
            <w:r w:rsidR="003412DD">
              <w:rPr>
                <w:webHidden/>
              </w:rPr>
            </w:r>
            <w:r w:rsidR="003412DD">
              <w:rPr>
                <w:webHidden/>
              </w:rPr>
              <w:fldChar w:fldCharType="separate"/>
            </w:r>
            <w:r w:rsidR="005D551D">
              <w:rPr>
                <w:webHidden/>
              </w:rPr>
              <w:t>103</w:t>
            </w:r>
            <w:r w:rsidR="003412DD">
              <w:rPr>
                <w:webHidden/>
              </w:rPr>
              <w:fldChar w:fldCharType="end"/>
            </w:r>
          </w:hyperlink>
        </w:p>
        <w:p w14:paraId="07AB97F5" w14:textId="50935BE3" w:rsidR="003412DD" w:rsidRDefault="00000000">
          <w:pPr>
            <w:pStyle w:val="TOC3"/>
            <w:rPr>
              <w:rFonts w:eastAsiaTheme="minorEastAsia" w:cstheme="minorBidi"/>
              <w:caps w:val="0"/>
              <w:kern w:val="2"/>
              <w:szCs w:val="22"/>
              <w14:ligatures w14:val="standardContextual"/>
            </w:rPr>
          </w:pPr>
          <w:hyperlink w:anchor="_Toc152671862" w:history="1">
            <w:r w:rsidR="003412DD" w:rsidRPr="00B96D75">
              <w:rPr>
                <w:rStyle w:val="Hyperlink"/>
              </w:rPr>
              <w:t>2.17.1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_Toc152671862 \h </w:instrText>
            </w:r>
            <w:r w:rsidR="003412DD">
              <w:rPr>
                <w:webHidden/>
              </w:rPr>
            </w:r>
            <w:r w:rsidR="003412DD">
              <w:rPr>
                <w:webHidden/>
              </w:rPr>
              <w:fldChar w:fldCharType="separate"/>
            </w:r>
            <w:r w:rsidR="005D551D">
              <w:rPr>
                <w:webHidden/>
              </w:rPr>
              <w:t>103</w:t>
            </w:r>
            <w:r w:rsidR="003412DD">
              <w:rPr>
                <w:webHidden/>
              </w:rPr>
              <w:fldChar w:fldCharType="end"/>
            </w:r>
          </w:hyperlink>
        </w:p>
        <w:p w14:paraId="5CF14A0D" w14:textId="66AEF012" w:rsidR="003412DD" w:rsidRDefault="00000000">
          <w:pPr>
            <w:pStyle w:val="TOC3"/>
            <w:rPr>
              <w:rFonts w:eastAsiaTheme="minorEastAsia" w:cstheme="minorBidi"/>
              <w:caps w:val="0"/>
              <w:kern w:val="2"/>
              <w:szCs w:val="22"/>
              <w14:ligatures w14:val="standardContextual"/>
            </w:rPr>
          </w:pPr>
          <w:hyperlink w:anchor="_Toc152671863" w:history="1">
            <w:r w:rsidR="003412DD" w:rsidRPr="00B96D75">
              <w:rPr>
                <w:rStyle w:val="Hyperlink"/>
              </w:rPr>
              <w:t>2.17.2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Guide Assessment</w:t>
            </w:r>
            <w:r w:rsidR="003412DD">
              <w:rPr>
                <w:webHidden/>
              </w:rPr>
              <w:tab/>
            </w:r>
            <w:r w:rsidR="003412DD">
              <w:rPr>
                <w:webHidden/>
              </w:rPr>
              <w:fldChar w:fldCharType="begin"/>
            </w:r>
            <w:r w:rsidR="003412DD">
              <w:rPr>
                <w:webHidden/>
              </w:rPr>
              <w:instrText xml:space="preserve"> PAGEREF _Toc152671863 \h </w:instrText>
            </w:r>
            <w:r w:rsidR="003412DD">
              <w:rPr>
                <w:webHidden/>
              </w:rPr>
            </w:r>
            <w:r w:rsidR="003412DD">
              <w:rPr>
                <w:webHidden/>
              </w:rPr>
              <w:fldChar w:fldCharType="separate"/>
            </w:r>
            <w:r w:rsidR="005D551D">
              <w:rPr>
                <w:webHidden/>
              </w:rPr>
              <w:t>103</w:t>
            </w:r>
            <w:r w:rsidR="003412DD">
              <w:rPr>
                <w:webHidden/>
              </w:rPr>
              <w:fldChar w:fldCharType="end"/>
            </w:r>
          </w:hyperlink>
        </w:p>
        <w:p w14:paraId="2FB2A978" w14:textId="16F0D172" w:rsidR="003412DD" w:rsidRDefault="00000000">
          <w:pPr>
            <w:pStyle w:val="TOC3"/>
            <w:rPr>
              <w:rFonts w:eastAsiaTheme="minorEastAsia" w:cstheme="minorBidi"/>
              <w:caps w:val="0"/>
              <w:kern w:val="2"/>
              <w:szCs w:val="22"/>
              <w14:ligatures w14:val="standardContextual"/>
            </w:rPr>
          </w:pPr>
          <w:hyperlink w:anchor="_Toc152671864" w:history="1">
            <w:r w:rsidR="003412DD" w:rsidRPr="00B96D75">
              <w:rPr>
                <w:rStyle w:val="Hyperlink"/>
              </w:rPr>
              <w:t>2.17.3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_Toc152671864 \h </w:instrText>
            </w:r>
            <w:r w:rsidR="003412DD">
              <w:rPr>
                <w:webHidden/>
              </w:rPr>
            </w:r>
            <w:r w:rsidR="003412DD">
              <w:rPr>
                <w:webHidden/>
              </w:rPr>
              <w:fldChar w:fldCharType="separate"/>
            </w:r>
            <w:r w:rsidR="005D551D">
              <w:rPr>
                <w:webHidden/>
              </w:rPr>
              <w:t>109</w:t>
            </w:r>
            <w:r w:rsidR="003412DD">
              <w:rPr>
                <w:webHidden/>
              </w:rPr>
              <w:fldChar w:fldCharType="end"/>
            </w:r>
          </w:hyperlink>
        </w:p>
        <w:p w14:paraId="741C24C7" w14:textId="1DF7B328" w:rsidR="003412DD" w:rsidRDefault="00000000" w:rsidP="004A6435">
          <w:pPr>
            <w:pStyle w:val="TOC2"/>
            <w:rPr>
              <w:rFonts w:eastAsiaTheme="minorEastAsia" w:cstheme="minorBidi"/>
              <w:kern w:val="2"/>
              <w:szCs w:val="22"/>
              <w14:ligatures w14:val="standardContextual"/>
            </w:rPr>
          </w:pPr>
          <w:hyperlink w:anchor="_Toc152671865" w:history="1">
            <w:r w:rsidR="003412DD" w:rsidRPr="00B96D75">
              <w:rPr>
                <w:rStyle w:val="Hyperlink"/>
              </w:rPr>
              <w:t>2.18</w:t>
            </w:r>
            <w:r w:rsidR="003412DD">
              <w:rPr>
                <w:rFonts w:eastAsiaTheme="minorEastAsia" w:cstheme="minorBidi"/>
                <w:kern w:val="2"/>
                <w:szCs w:val="22"/>
                <w14:ligatures w14:val="standardContextual"/>
              </w:rPr>
              <w:tab/>
            </w:r>
            <w:r w:rsidR="003412DD" w:rsidRPr="00B96D75">
              <w:rPr>
                <w:rStyle w:val="Hyperlink"/>
              </w:rPr>
              <w:t>SSG-63 DESIGN OF FUEL HANDLING AND STORAGE SYSTEMS FOR NUCLEAR POWER PLANTS</w:t>
            </w:r>
            <w:r w:rsidR="003412DD">
              <w:rPr>
                <w:webHidden/>
              </w:rPr>
              <w:tab/>
            </w:r>
            <w:r w:rsidR="003412DD">
              <w:rPr>
                <w:webHidden/>
              </w:rPr>
              <w:fldChar w:fldCharType="begin"/>
            </w:r>
            <w:r w:rsidR="003412DD">
              <w:rPr>
                <w:webHidden/>
              </w:rPr>
              <w:instrText xml:space="preserve"> PAGEREF _Toc152671865 \h </w:instrText>
            </w:r>
            <w:r w:rsidR="003412DD">
              <w:rPr>
                <w:webHidden/>
              </w:rPr>
            </w:r>
            <w:r w:rsidR="003412DD">
              <w:rPr>
                <w:webHidden/>
              </w:rPr>
              <w:fldChar w:fldCharType="separate"/>
            </w:r>
            <w:r w:rsidR="005D551D">
              <w:rPr>
                <w:webHidden/>
              </w:rPr>
              <w:t>110</w:t>
            </w:r>
            <w:r w:rsidR="003412DD">
              <w:rPr>
                <w:webHidden/>
              </w:rPr>
              <w:fldChar w:fldCharType="end"/>
            </w:r>
          </w:hyperlink>
        </w:p>
        <w:p w14:paraId="76BBCB5E" w14:textId="2D2AF947" w:rsidR="003412DD" w:rsidRDefault="00000000">
          <w:pPr>
            <w:pStyle w:val="TOC3"/>
            <w:rPr>
              <w:rFonts w:eastAsiaTheme="minorEastAsia" w:cstheme="minorBidi"/>
              <w:caps w:val="0"/>
              <w:kern w:val="2"/>
              <w:szCs w:val="22"/>
              <w14:ligatures w14:val="standardContextual"/>
            </w:rPr>
          </w:pPr>
          <w:hyperlink w:anchor="_Toc152671866" w:history="1">
            <w:r w:rsidR="003412DD" w:rsidRPr="00B96D75">
              <w:rPr>
                <w:rStyle w:val="Hyperlink"/>
              </w:rPr>
              <w:t>2.18.1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_Toc152671866 \h </w:instrText>
            </w:r>
            <w:r w:rsidR="003412DD">
              <w:rPr>
                <w:webHidden/>
              </w:rPr>
            </w:r>
            <w:r w:rsidR="003412DD">
              <w:rPr>
                <w:webHidden/>
              </w:rPr>
              <w:fldChar w:fldCharType="separate"/>
            </w:r>
            <w:r w:rsidR="005D551D">
              <w:rPr>
                <w:webHidden/>
              </w:rPr>
              <w:t>110</w:t>
            </w:r>
            <w:r w:rsidR="003412DD">
              <w:rPr>
                <w:webHidden/>
              </w:rPr>
              <w:fldChar w:fldCharType="end"/>
            </w:r>
          </w:hyperlink>
        </w:p>
        <w:p w14:paraId="1D75D6B4" w14:textId="62B7B199" w:rsidR="003412DD" w:rsidRDefault="00000000">
          <w:pPr>
            <w:pStyle w:val="TOC3"/>
            <w:rPr>
              <w:rFonts w:eastAsiaTheme="minorEastAsia" w:cstheme="minorBidi"/>
              <w:caps w:val="0"/>
              <w:kern w:val="2"/>
              <w:szCs w:val="22"/>
              <w14:ligatures w14:val="standardContextual"/>
            </w:rPr>
          </w:pPr>
          <w:hyperlink w:anchor="_Toc152671867" w:history="1">
            <w:r w:rsidR="003412DD" w:rsidRPr="00B96D75">
              <w:rPr>
                <w:rStyle w:val="Hyperlink"/>
              </w:rPr>
              <w:t>2.18.2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Guide Assessment</w:t>
            </w:r>
            <w:r w:rsidR="003412DD">
              <w:rPr>
                <w:webHidden/>
              </w:rPr>
              <w:tab/>
            </w:r>
            <w:r w:rsidR="003412DD">
              <w:rPr>
                <w:webHidden/>
              </w:rPr>
              <w:fldChar w:fldCharType="begin"/>
            </w:r>
            <w:r w:rsidR="003412DD">
              <w:rPr>
                <w:webHidden/>
              </w:rPr>
              <w:instrText xml:space="preserve"> PAGEREF _Toc152671867 \h </w:instrText>
            </w:r>
            <w:r w:rsidR="003412DD">
              <w:rPr>
                <w:webHidden/>
              </w:rPr>
            </w:r>
            <w:r w:rsidR="003412DD">
              <w:rPr>
                <w:webHidden/>
              </w:rPr>
              <w:fldChar w:fldCharType="separate"/>
            </w:r>
            <w:r w:rsidR="005D551D">
              <w:rPr>
                <w:webHidden/>
              </w:rPr>
              <w:t>110</w:t>
            </w:r>
            <w:r w:rsidR="003412DD">
              <w:rPr>
                <w:webHidden/>
              </w:rPr>
              <w:fldChar w:fldCharType="end"/>
            </w:r>
          </w:hyperlink>
        </w:p>
        <w:p w14:paraId="4CBA6D1D" w14:textId="76117EF4" w:rsidR="003412DD" w:rsidRDefault="00000000">
          <w:pPr>
            <w:pStyle w:val="TOC3"/>
            <w:rPr>
              <w:rFonts w:eastAsiaTheme="minorEastAsia" w:cstheme="minorBidi"/>
              <w:caps w:val="0"/>
              <w:kern w:val="2"/>
              <w:szCs w:val="22"/>
              <w14:ligatures w14:val="standardContextual"/>
            </w:rPr>
          </w:pPr>
          <w:hyperlink w:anchor="_Toc152671868" w:history="1">
            <w:r w:rsidR="003412DD" w:rsidRPr="00B96D75">
              <w:rPr>
                <w:rStyle w:val="Hyperlink"/>
              </w:rPr>
              <w:t>2.18.3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_Toc152671868 \h </w:instrText>
            </w:r>
            <w:r w:rsidR="003412DD">
              <w:rPr>
                <w:webHidden/>
              </w:rPr>
            </w:r>
            <w:r w:rsidR="003412DD">
              <w:rPr>
                <w:webHidden/>
              </w:rPr>
              <w:fldChar w:fldCharType="separate"/>
            </w:r>
            <w:r w:rsidR="005D551D">
              <w:rPr>
                <w:webHidden/>
              </w:rPr>
              <w:t>111</w:t>
            </w:r>
            <w:r w:rsidR="003412DD">
              <w:rPr>
                <w:webHidden/>
              </w:rPr>
              <w:fldChar w:fldCharType="end"/>
            </w:r>
          </w:hyperlink>
        </w:p>
        <w:p w14:paraId="26F8D471" w14:textId="77956B1C" w:rsidR="003412DD" w:rsidRDefault="00000000" w:rsidP="004A6435">
          <w:pPr>
            <w:pStyle w:val="TOC2"/>
            <w:rPr>
              <w:rFonts w:eastAsiaTheme="minorEastAsia" w:cstheme="minorBidi"/>
              <w:kern w:val="2"/>
              <w:szCs w:val="22"/>
              <w14:ligatures w14:val="standardContextual"/>
            </w:rPr>
          </w:pPr>
          <w:hyperlink w:anchor="_Toc152671869" w:history="1">
            <w:r w:rsidR="003412DD" w:rsidRPr="00B96D75">
              <w:rPr>
                <w:rStyle w:val="Hyperlink"/>
              </w:rPr>
              <w:t>2.19</w:t>
            </w:r>
            <w:r w:rsidR="003412DD">
              <w:rPr>
                <w:rFonts w:eastAsiaTheme="minorEastAsia" w:cstheme="minorBidi"/>
                <w:kern w:val="2"/>
                <w:szCs w:val="22"/>
                <w14:ligatures w14:val="standardContextual"/>
              </w:rPr>
              <w:tab/>
            </w:r>
            <w:r w:rsidR="003412DD" w:rsidRPr="00B96D75">
              <w:rPr>
                <w:rStyle w:val="Hyperlink"/>
              </w:rPr>
              <w:t>SSG-64 PROTECTION AGAINST INTERNAL HAZARDS IN THE DESIGN OF NUCLEAR POWER PLANTS</w:t>
            </w:r>
            <w:r w:rsidR="003412DD">
              <w:rPr>
                <w:webHidden/>
              </w:rPr>
              <w:tab/>
            </w:r>
            <w:r w:rsidR="003412DD">
              <w:rPr>
                <w:webHidden/>
              </w:rPr>
              <w:fldChar w:fldCharType="begin"/>
            </w:r>
            <w:r w:rsidR="003412DD">
              <w:rPr>
                <w:webHidden/>
              </w:rPr>
              <w:instrText xml:space="preserve"> PAGEREF _Toc152671869 \h </w:instrText>
            </w:r>
            <w:r w:rsidR="003412DD">
              <w:rPr>
                <w:webHidden/>
              </w:rPr>
            </w:r>
            <w:r w:rsidR="003412DD">
              <w:rPr>
                <w:webHidden/>
              </w:rPr>
              <w:fldChar w:fldCharType="separate"/>
            </w:r>
            <w:r w:rsidR="005D551D">
              <w:rPr>
                <w:webHidden/>
              </w:rPr>
              <w:t>112</w:t>
            </w:r>
            <w:r w:rsidR="003412DD">
              <w:rPr>
                <w:webHidden/>
              </w:rPr>
              <w:fldChar w:fldCharType="end"/>
            </w:r>
          </w:hyperlink>
        </w:p>
        <w:p w14:paraId="32FAC3E6" w14:textId="04BD9CBB" w:rsidR="003412DD" w:rsidRDefault="00000000">
          <w:pPr>
            <w:pStyle w:val="TOC3"/>
            <w:rPr>
              <w:rFonts w:eastAsiaTheme="minorEastAsia" w:cstheme="minorBidi"/>
              <w:caps w:val="0"/>
              <w:kern w:val="2"/>
              <w:szCs w:val="22"/>
              <w14:ligatures w14:val="standardContextual"/>
            </w:rPr>
          </w:pPr>
          <w:hyperlink w:anchor="_Toc152671870" w:history="1">
            <w:r w:rsidR="003412DD" w:rsidRPr="00B96D75">
              <w:rPr>
                <w:rStyle w:val="Hyperlink"/>
              </w:rPr>
              <w:t>2.19.1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_Toc152671870 \h </w:instrText>
            </w:r>
            <w:r w:rsidR="003412DD">
              <w:rPr>
                <w:webHidden/>
              </w:rPr>
            </w:r>
            <w:r w:rsidR="003412DD">
              <w:rPr>
                <w:webHidden/>
              </w:rPr>
              <w:fldChar w:fldCharType="separate"/>
            </w:r>
            <w:r w:rsidR="005D551D">
              <w:rPr>
                <w:webHidden/>
              </w:rPr>
              <w:t>112</w:t>
            </w:r>
            <w:r w:rsidR="003412DD">
              <w:rPr>
                <w:webHidden/>
              </w:rPr>
              <w:fldChar w:fldCharType="end"/>
            </w:r>
          </w:hyperlink>
        </w:p>
        <w:p w14:paraId="593A2805" w14:textId="1C46EBE1" w:rsidR="003412DD" w:rsidRDefault="00000000">
          <w:pPr>
            <w:pStyle w:val="TOC3"/>
            <w:rPr>
              <w:rFonts w:eastAsiaTheme="minorEastAsia" w:cstheme="minorBidi"/>
              <w:caps w:val="0"/>
              <w:kern w:val="2"/>
              <w:szCs w:val="22"/>
              <w14:ligatures w14:val="standardContextual"/>
            </w:rPr>
          </w:pPr>
          <w:hyperlink w:anchor="_Toc152671871" w:history="1">
            <w:r w:rsidR="003412DD" w:rsidRPr="00B96D75">
              <w:rPr>
                <w:rStyle w:val="Hyperlink"/>
              </w:rPr>
              <w:t>2.19.2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Guide Assessment</w:t>
            </w:r>
            <w:r w:rsidR="003412DD">
              <w:rPr>
                <w:webHidden/>
              </w:rPr>
              <w:tab/>
            </w:r>
            <w:r w:rsidR="003412DD">
              <w:rPr>
                <w:webHidden/>
              </w:rPr>
              <w:fldChar w:fldCharType="begin"/>
            </w:r>
            <w:r w:rsidR="003412DD">
              <w:rPr>
                <w:webHidden/>
              </w:rPr>
              <w:instrText xml:space="preserve"> PAGEREF _Toc152671871 \h </w:instrText>
            </w:r>
            <w:r w:rsidR="003412DD">
              <w:rPr>
                <w:webHidden/>
              </w:rPr>
            </w:r>
            <w:r w:rsidR="003412DD">
              <w:rPr>
                <w:webHidden/>
              </w:rPr>
              <w:fldChar w:fldCharType="separate"/>
            </w:r>
            <w:r w:rsidR="005D551D">
              <w:rPr>
                <w:webHidden/>
              </w:rPr>
              <w:t>112</w:t>
            </w:r>
            <w:r w:rsidR="003412DD">
              <w:rPr>
                <w:webHidden/>
              </w:rPr>
              <w:fldChar w:fldCharType="end"/>
            </w:r>
          </w:hyperlink>
        </w:p>
        <w:p w14:paraId="271E1D03" w14:textId="47D57A0B" w:rsidR="003412DD" w:rsidRDefault="00000000">
          <w:pPr>
            <w:pStyle w:val="TOC3"/>
            <w:rPr>
              <w:rFonts w:eastAsiaTheme="minorEastAsia" w:cstheme="minorBidi"/>
              <w:caps w:val="0"/>
              <w:kern w:val="2"/>
              <w:szCs w:val="22"/>
              <w14:ligatures w14:val="standardContextual"/>
            </w:rPr>
          </w:pPr>
          <w:hyperlink w:anchor="_Toc152671872" w:history="1">
            <w:r w:rsidR="003412DD" w:rsidRPr="00B96D75">
              <w:rPr>
                <w:rStyle w:val="Hyperlink"/>
              </w:rPr>
              <w:t>2.19.3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_Toc152671872 \h </w:instrText>
            </w:r>
            <w:r w:rsidR="003412DD">
              <w:rPr>
                <w:webHidden/>
              </w:rPr>
            </w:r>
            <w:r w:rsidR="003412DD">
              <w:rPr>
                <w:webHidden/>
              </w:rPr>
              <w:fldChar w:fldCharType="separate"/>
            </w:r>
            <w:r w:rsidR="005D551D">
              <w:rPr>
                <w:webHidden/>
              </w:rPr>
              <w:t>114</w:t>
            </w:r>
            <w:r w:rsidR="003412DD">
              <w:rPr>
                <w:webHidden/>
              </w:rPr>
              <w:fldChar w:fldCharType="end"/>
            </w:r>
          </w:hyperlink>
        </w:p>
        <w:p w14:paraId="494BC3B9" w14:textId="1CCEDDDE" w:rsidR="003412DD" w:rsidRDefault="00000000" w:rsidP="004A6435">
          <w:pPr>
            <w:pStyle w:val="TOC2"/>
            <w:rPr>
              <w:rFonts w:eastAsiaTheme="minorEastAsia" w:cstheme="minorBidi"/>
              <w:kern w:val="2"/>
              <w:szCs w:val="22"/>
              <w14:ligatures w14:val="standardContextual"/>
            </w:rPr>
          </w:pPr>
          <w:hyperlink w:anchor="_Toc152671873" w:history="1">
            <w:r w:rsidR="003412DD" w:rsidRPr="00B96D75">
              <w:rPr>
                <w:rStyle w:val="Hyperlink"/>
              </w:rPr>
              <w:t>2.20</w:t>
            </w:r>
            <w:r w:rsidR="003412DD">
              <w:rPr>
                <w:rFonts w:eastAsiaTheme="minorEastAsia" w:cstheme="minorBidi"/>
                <w:kern w:val="2"/>
                <w:szCs w:val="22"/>
                <w14:ligatures w14:val="standardContextual"/>
              </w:rPr>
              <w:tab/>
            </w:r>
            <w:r w:rsidR="003412DD" w:rsidRPr="00B96D75">
              <w:rPr>
                <w:rStyle w:val="Hyperlink"/>
              </w:rPr>
              <w:t>SSG-67 SEISMIC DESIGN FOR NUCLEAR INSTALLATIONS</w:t>
            </w:r>
            <w:r w:rsidR="003412DD">
              <w:rPr>
                <w:webHidden/>
              </w:rPr>
              <w:tab/>
            </w:r>
            <w:r w:rsidR="003412DD">
              <w:rPr>
                <w:webHidden/>
              </w:rPr>
              <w:fldChar w:fldCharType="begin"/>
            </w:r>
            <w:r w:rsidR="003412DD">
              <w:rPr>
                <w:webHidden/>
              </w:rPr>
              <w:instrText xml:space="preserve"> PAGEREF _Toc152671873 \h </w:instrText>
            </w:r>
            <w:r w:rsidR="003412DD">
              <w:rPr>
                <w:webHidden/>
              </w:rPr>
            </w:r>
            <w:r w:rsidR="003412DD">
              <w:rPr>
                <w:webHidden/>
              </w:rPr>
              <w:fldChar w:fldCharType="separate"/>
            </w:r>
            <w:r w:rsidR="005D551D">
              <w:rPr>
                <w:webHidden/>
              </w:rPr>
              <w:t>115</w:t>
            </w:r>
            <w:r w:rsidR="003412DD">
              <w:rPr>
                <w:webHidden/>
              </w:rPr>
              <w:fldChar w:fldCharType="end"/>
            </w:r>
          </w:hyperlink>
        </w:p>
        <w:p w14:paraId="7AA05C8E" w14:textId="0914EFB2" w:rsidR="003412DD" w:rsidRDefault="00000000">
          <w:pPr>
            <w:pStyle w:val="TOC3"/>
            <w:rPr>
              <w:rFonts w:eastAsiaTheme="minorEastAsia" w:cstheme="minorBidi"/>
              <w:caps w:val="0"/>
              <w:kern w:val="2"/>
              <w:szCs w:val="22"/>
              <w14:ligatures w14:val="standardContextual"/>
            </w:rPr>
          </w:pPr>
          <w:hyperlink w:anchor="_Toc152671874" w:history="1">
            <w:r w:rsidR="003412DD" w:rsidRPr="00B96D75">
              <w:rPr>
                <w:rStyle w:val="Hyperlink"/>
              </w:rPr>
              <w:t>2.20.1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_Toc152671874 \h </w:instrText>
            </w:r>
            <w:r w:rsidR="003412DD">
              <w:rPr>
                <w:webHidden/>
              </w:rPr>
            </w:r>
            <w:r w:rsidR="003412DD">
              <w:rPr>
                <w:webHidden/>
              </w:rPr>
              <w:fldChar w:fldCharType="separate"/>
            </w:r>
            <w:r w:rsidR="005D551D">
              <w:rPr>
                <w:webHidden/>
              </w:rPr>
              <w:t>115</w:t>
            </w:r>
            <w:r w:rsidR="003412DD">
              <w:rPr>
                <w:webHidden/>
              </w:rPr>
              <w:fldChar w:fldCharType="end"/>
            </w:r>
          </w:hyperlink>
        </w:p>
        <w:p w14:paraId="750BB74F" w14:textId="388B31DA" w:rsidR="003412DD" w:rsidRDefault="00000000">
          <w:pPr>
            <w:pStyle w:val="TOC3"/>
            <w:rPr>
              <w:rFonts w:eastAsiaTheme="minorEastAsia" w:cstheme="minorBidi"/>
              <w:caps w:val="0"/>
              <w:kern w:val="2"/>
              <w:szCs w:val="22"/>
              <w14:ligatures w14:val="standardContextual"/>
            </w:rPr>
          </w:pPr>
          <w:hyperlink w:anchor="_Toc152671875" w:history="1">
            <w:r w:rsidR="003412DD" w:rsidRPr="00B96D75">
              <w:rPr>
                <w:rStyle w:val="Hyperlink"/>
              </w:rPr>
              <w:t>2.20.2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Guide Assessment</w:t>
            </w:r>
            <w:r w:rsidR="003412DD">
              <w:rPr>
                <w:webHidden/>
              </w:rPr>
              <w:tab/>
            </w:r>
            <w:r w:rsidR="003412DD">
              <w:rPr>
                <w:webHidden/>
              </w:rPr>
              <w:fldChar w:fldCharType="begin"/>
            </w:r>
            <w:r w:rsidR="003412DD">
              <w:rPr>
                <w:webHidden/>
              </w:rPr>
              <w:instrText xml:space="preserve"> PAGEREF _Toc152671875 \h </w:instrText>
            </w:r>
            <w:r w:rsidR="003412DD">
              <w:rPr>
                <w:webHidden/>
              </w:rPr>
            </w:r>
            <w:r w:rsidR="003412DD">
              <w:rPr>
                <w:webHidden/>
              </w:rPr>
              <w:fldChar w:fldCharType="separate"/>
            </w:r>
            <w:r w:rsidR="005D551D">
              <w:rPr>
                <w:webHidden/>
              </w:rPr>
              <w:t>115</w:t>
            </w:r>
            <w:r w:rsidR="003412DD">
              <w:rPr>
                <w:webHidden/>
              </w:rPr>
              <w:fldChar w:fldCharType="end"/>
            </w:r>
          </w:hyperlink>
        </w:p>
        <w:p w14:paraId="5D843820" w14:textId="746744F5" w:rsidR="003412DD" w:rsidRDefault="00000000">
          <w:pPr>
            <w:pStyle w:val="TOC3"/>
            <w:rPr>
              <w:rFonts w:eastAsiaTheme="minorEastAsia" w:cstheme="minorBidi"/>
              <w:caps w:val="0"/>
              <w:kern w:val="2"/>
              <w:szCs w:val="22"/>
              <w14:ligatures w14:val="standardContextual"/>
            </w:rPr>
          </w:pPr>
          <w:hyperlink w:anchor="_Toc152671876" w:history="1">
            <w:r w:rsidR="003412DD" w:rsidRPr="00B96D75">
              <w:rPr>
                <w:rStyle w:val="Hyperlink"/>
              </w:rPr>
              <w:t>2.20.3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_Toc152671876 \h </w:instrText>
            </w:r>
            <w:r w:rsidR="003412DD">
              <w:rPr>
                <w:webHidden/>
              </w:rPr>
            </w:r>
            <w:r w:rsidR="003412DD">
              <w:rPr>
                <w:webHidden/>
              </w:rPr>
              <w:fldChar w:fldCharType="separate"/>
            </w:r>
            <w:r w:rsidR="005D551D">
              <w:rPr>
                <w:webHidden/>
              </w:rPr>
              <w:t>124</w:t>
            </w:r>
            <w:r w:rsidR="003412DD">
              <w:rPr>
                <w:webHidden/>
              </w:rPr>
              <w:fldChar w:fldCharType="end"/>
            </w:r>
          </w:hyperlink>
        </w:p>
        <w:p w14:paraId="346A0927" w14:textId="3B4EC54F" w:rsidR="003412DD" w:rsidRDefault="00000000" w:rsidP="004A6435">
          <w:pPr>
            <w:pStyle w:val="TOC2"/>
            <w:rPr>
              <w:rFonts w:eastAsiaTheme="minorEastAsia" w:cstheme="minorBidi"/>
              <w:kern w:val="2"/>
              <w:szCs w:val="22"/>
              <w14:ligatures w14:val="standardContextual"/>
            </w:rPr>
          </w:pPr>
          <w:hyperlink w:anchor="_Toc152671877" w:history="1">
            <w:r w:rsidR="003412DD" w:rsidRPr="00B96D75">
              <w:rPr>
                <w:rStyle w:val="Hyperlink"/>
              </w:rPr>
              <w:t>2.21</w:t>
            </w:r>
            <w:r w:rsidR="003412DD">
              <w:rPr>
                <w:rFonts w:eastAsiaTheme="minorEastAsia" w:cstheme="minorBidi"/>
                <w:kern w:val="2"/>
                <w:szCs w:val="22"/>
                <w14:ligatures w14:val="standardContextual"/>
              </w:rPr>
              <w:tab/>
            </w:r>
            <w:r w:rsidR="003412DD" w:rsidRPr="00B96D75">
              <w:rPr>
                <w:rStyle w:val="Hyperlink"/>
              </w:rPr>
              <w:t>SSG-68 DESIGN OF NUCLEAR INSTALLATIONS AGAINST EXTERNAL EVENTS EXCLUDING EARTHQUAKES</w:t>
            </w:r>
            <w:r w:rsidR="003412DD">
              <w:rPr>
                <w:webHidden/>
              </w:rPr>
              <w:tab/>
            </w:r>
            <w:r w:rsidR="003412DD">
              <w:rPr>
                <w:webHidden/>
              </w:rPr>
              <w:fldChar w:fldCharType="begin"/>
            </w:r>
            <w:r w:rsidR="003412DD">
              <w:rPr>
                <w:webHidden/>
              </w:rPr>
              <w:instrText xml:space="preserve"> PAGEREF _Toc152671877 \h </w:instrText>
            </w:r>
            <w:r w:rsidR="003412DD">
              <w:rPr>
                <w:webHidden/>
              </w:rPr>
            </w:r>
            <w:r w:rsidR="003412DD">
              <w:rPr>
                <w:webHidden/>
              </w:rPr>
              <w:fldChar w:fldCharType="separate"/>
            </w:r>
            <w:r w:rsidR="005D551D">
              <w:rPr>
                <w:webHidden/>
              </w:rPr>
              <w:t>125</w:t>
            </w:r>
            <w:r w:rsidR="003412DD">
              <w:rPr>
                <w:webHidden/>
              </w:rPr>
              <w:fldChar w:fldCharType="end"/>
            </w:r>
          </w:hyperlink>
        </w:p>
        <w:p w14:paraId="62EDFBBA" w14:textId="50B9BA59" w:rsidR="003412DD" w:rsidRDefault="00000000">
          <w:pPr>
            <w:pStyle w:val="TOC3"/>
            <w:rPr>
              <w:rFonts w:eastAsiaTheme="minorEastAsia" w:cstheme="minorBidi"/>
              <w:caps w:val="0"/>
              <w:kern w:val="2"/>
              <w:szCs w:val="22"/>
              <w14:ligatures w14:val="standardContextual"/>
            </w:rPr>
          </w:pPr>
          <w:hyperlink w:anchor="_Toc152671878" w:history="1">
            <w:r w:rsidR="003412DD" w:rsidRPr="00B96D75">
              <w:rPr>
                <w:rStyle w:val="Hyperlink"/>
              </w:rPr>
              <w:t>2.21.1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_Toc152671878 \h </w:instrText>
            </w:r>
            <w:r w:rsidR="003412DD">
              <w:rPr>
                <w:webHidden/>
              </w:rPr>
            </w:r>
            <w:r w:rsidR="003412DD">
              <w:rPr>
                <w:webHidden/>
              </w:rPr>
              <w:fldChar w:fldCharType="separate"/>
            </w:r>
            <w:r w:rsidR="005D551D">
              <w:rPr>
                <w:webHidden/>
              </w:rPr>
              <w:t>125</w:t>
            </w:r>
            <w:r w:rsidR="003412DD">
              <w:rPr>
                <w:webHidden/>
              </w:rPr>
              <w:fldChar w:fldCharType="end"/>
            </w:r>
          </w:hyperlink>
        </w:p>
        <w:p w14:paraId="5EDEF140" w14:textId="1C8E4727" w:rsidR="003412DD" w:rsidRDefault="00000000">
          <w:pPr>
            <w:pStyle w:val="TOC3"/>
            <w:rPr>
              <w:rFonts w:eastAsiaTheme="minorEastAsia" w:cstheme="minorBidi"/>
              <w:caps w:val="0"/>
              <w:kern w:val="2"/>
              <w:szCs w:val="22"/>
              <w14:ligatures w14:val="standardContextual"/>
            </w:rPr>
          </w:pPr>
          <w:hyperlink w:anchor="_Toc152671879" w:history="1">
            <w:r w:rsidR="003412DD" w:rsidRPr="00B96D75">
              <w:rPr>
                <w:rStyle w:val="Hyperlink"/>
              </w:rPr>
              <w:t>2.21.2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Guide Assessment</w:t>
            </w:r>
            <w:r w:rsidR="003412DD">
              <w:rPr>
                <w:webHidden/>
              </w:rPr>
              <w:tab/>
            </w:r>
            <w:r w:rsidR="003412DD">
              <w:rPr>
                <w:webHidden/>
              </w:rPr>
              <w:fldChar w:fldCharType="begin"/>
            </w:r>
            <w:r w:rsidR="003412DD">
              <w:rPr>
                <w:webHidden/>
              </w:rPr>
              <w:instrText xml:space="preserve"> PAGEREF _Toc152671879 \h </w:instrText>
            </w:r>
            <w:r w:rsidR="003412DD">
              <w:rPr>
                <w:webHidden/>
              </w:rPr>
            </w:r>
            <w:r w:rsidR="003412DD">
              <w:rPr>
                <w:webHidden/>
              </w:rPr>
              <w:fldChar w:fldCharType="separate"/>
            </w:r>
            <w:r w:rsidR="005D551D">
              <w:rPr>
                <w:webHidden/>
              </w:rPr>
              <w:t>125</w:t>
            </w:r>
            <w:r w:rsidR="003412DD">
              <w:rPr>
                <w:webHidden/>
              </w:rPr>
              <w:fldChar w:fldCharType="end"/>
            </w:r>
          </w:hyperlink>
        </w:p>
        <w:p w14:paraId="29DA068F" w14:textId="2000FF60" w:rsidR="003412DD" w:rsidRDefault="00000000">
          <w:pPr>
            <w:pStyle w:val="TOC3"/>
            <w:rPr>
              <w:rFonts w:eastAsiaTheme="minorEastAsia" w:cstheme="minorBidi"/>
              <w:caps w:val="0"/>
              <w:kern w:val="2"/>
              <w:szCs w:val="22"/>
              <w14:ligatures w14:val="standardContextual"/>
            </w:rPr>
          </w:pPr>
          <w:hyperlink w:anchor="_Toc152671880" w:history="1">
            <w:r w:rsidR="003412DD" w:rsidRPr="00B96D75">
              <w:rPr>
                <w:rStyle w:val="Hyperlink"/>
              </w:rPr>
              <w:t>2.21.3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_Toc152671880 \h </w:instrText>
            </w:r>
            <w:r w:rsidR="003412DD">
              <w:rPr>
                <w:webHidden/>
              </w:rPr>
            </w:r>
            <w:r w:rsidR="003412DD">
              <w:rPr>
                <w:webHidden/>
              </w:rPr>
              <w:fldChar w:fldCharType="separate"/>
            </w:r>
            <w:r w:rsidR="005D551D">
              <w:rPr>
                <w:webHidden/>
              </w:rPr>
              <w:t>137</w:t>
            </w:r>
            <w:r w:rsidR="003412DD">
              <w:rPr>
                <w:webHidden/>
              </w:rPr>
              <w:fldChar w:fldCharType="end"/>
            </w:r>
          </w:hyperlink>
        </w:p>
        <w:p w14:paraId="2C3A5B6A" w14:textId="172C6446" w:rsidR="003412DD" w:rsidRDefault="00000000" w:rsidP="004A6435">
          <w:pPr>
            <w:pStyle w:val="TOC2"/>
            <w:rPr>
              <w:rFonts w:eastAsiaTheme="minorEastAsia" w:cstheme="minorBidi"/>
              <w:kern w:val="2"/>
              <w:szCs w:val="22"/>
              <w14:ligatures w14:val="standardContextual"/>
            </w:rPr>
          </w:pPr>
          <w:hyperlink w:anchor="_Toc152671881" w:history="1">
            <w:r w:rsidR="003412DD" w:rsidRPr="00B96D75">
              <w:rPr>
                <w:rStyle w:val="Hyperlink"/>
              </w:rPr>
              <w:t>2.22</w:t>
            </w:r>
            <w:r w:rsidR="003412DD">
              <w:rPr>
                <w:rFonts w:eastAsiaTheme="minorEastAsia" w:cstheme="minorBidi"/>
                <w:kern w:val="2"/>
                <w:szCs w:val="22"/>
                <w14:ligatures w14:val="standardContextual"/>
              </w:rPr>
              <w:tab/>
            </w:r>
            <w:r w:rsidR="003412DD" w:rsidRPr="00B96D75">
              <w:rPr>
                <w:rStyle w:val="Hyperlink"/>
              </w:rPr>
              <w:t>SSG-69 EQUIPMENT QUALIFICATION FOR NUCLEAR INSTALLATIONS</w:t>
            </w:r>
            <w:r w:rsidR="003412DD">
              <w:rPr>
                <w:webHidden/>
              </w:rPr>
              <w:tab/>
            </w:r>
            <w:r w:rsidR="003412DD">
              <w:rPr>
                <w:webHidden/>
              </w:rPr>
              <w:fldChar w:fldCharType="begin"/>
            </w:r>
            <w:r w:rsidR="003412DD">
              <w:rPr>
                <w:webHidden/>
              </w:rPr>
              <w:instrText xml:space="preserve"> PAGEREF _Toc152671881 \h </w:instrText>
            </w:r>
            <w:r w:rsidR="003412DD">
              <w:rPr>
                <w:webHidden/>
              </w:rPr>
            </w:r>
            <w:r w:rsidR="003412DD">
              <w:rPr>
                <w:webHidden/>
              </w:rPr>
              <w:fldChar w:fldCharType="separate"/>
            </w:r>
            <w:r w:rsidR="005D551D">
              <w:rPr>
                <w:webHidden/>
              </w:rPr>
              <w:t>138</w:t>
            </w:r>
            <w:r w:rsidR="003412DD">
              <w:rPr>
                <w:webHidden/>
              </w:rPr>
              <w:fldChar w:fldCharType="end"/>
            </w:r>
          </w:hyperlink>
        </w:p>
        <w:p w14:paraId="55D1C594" w14:textId="7BABF8EF" w:rsidR="003412DD" w:rsidRDefault="00000000">
          <w:pPr>
            <w:pStyle w:val="TOC3"/>
            <w:rPr>
              <w:rFonts w:eastAsiaTheme="minorEastAsia" w:cstheme="minorBidi"/>
              <w:caps w:val="0"/>
              <w:kern w:val="2"/>
              <w:szCs w:val="22"/>
              <w14:ligatures w14:val="standardContextual"/>
            </w:rPr>
          </w:pPr>
          <w:hyperlink w:anchor="_Toc152671882" w:history="1">
            <w:r w:rsidR="003412DD" w:rsidRPr="00B96D75">
              <w:rPr>
                <w:rStyle w:val="Hyperlink"/>
              </w:rPr>
              <w:t>2.22.1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_Toc152671882 \h </w:instrText>
            </w:r>
            <w:r w:rsidR="003412DD">
              <w:rPr>
                <w:webHidden/>
              </w:rPr>
            </w:r>
            <w:r w:rsidR="003412DD">
              <w:rPr>
                <w:webHidden/>
              </w:rPr>
              <w:fldChar w:fldCharType="separate"/>
            </w:r>
            <w:r w:rsidR="005D551D">
              <w:rPr>
                <w:webHidden/>
              </w:rPr>
              <w:t>138</w:t>
            </w:r>
            <w:r w:rsidR="003412DD">
              <w:rPr>
                <w:webHidden/>
              </w:rPr>
              <w:fldChar w:fldCharType="end"/>
            </w:r>
          </w:hyperlink>
        </w:p>
        <w:p w14:paraId="6B9590F6" w14:textId="5482D0FB" w:rsidR="003412DD" w:rsidRDefault="00000000">
          <w:pPr>
            <w:pStyle w:val="TOC3"/>
            <w:rPr>
              <w:rFonts w:eastAsiaTheme="minorEastAsia" w:cstheme="minorBidi"/>
              <w:caps w:val="0"/>
              <w:kern w:val="2"/>
              <w:szCs w:val="22"/>
              <w14:ligatures w14:val="standardContextual"/>
            </w:rPr>
          </w:pPr>
          <w:hyperlink w:anchor="_Toc152671883" w:history="1">
            <w:r w:rsidR="003412DD" w:rsidRPr="00B96D75">
              <w:rPr>
                <w:rStyle w:val="Hyperlink"/>
              </w:rPr>
              <w:t>2.22.2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Guide Assessment</w:t>
            </w:r>
            <w:r w:rsidR="003412DD">
              <w:rPr>
                <w:webHidden/>
              </w:rPr>
              <w:tab/>
            </w:r>
            <w:r w:rsidR="003412DD">
              <w:rPr>
                <w:webHidden/>
              </w:rPr>
              <w:fldChar w:fldCharType="begin"/>
            </w:r>
            <w:r w:rsidR="003412DD">
              <w:rPr>
                <w:webHidden/>
              </w:rPr>
              <w:instrText xml:space="preserve"> PAGEREF _Toc152671883 \h </w:instrText>
            </w:r>
            <w:r w:rsidR="003412DD">
              <w:rPr>
                <w:webHidden/>
              </w:rPr>
            </w:r>
            <w:r w:rsidR="003412DD">
              <w:rPr>
                <w:webHidden/>
              </w:rPr>
              <w:fldChar w:fldCharType="separate"/>
            </w:r>
            <w:r w:rsidR="005D551D">
              <w:rPr>
                <w:webHidden/>
              </w:rPr>
              <w:t>138</w:t>
            </w:r>
            <w:r w:rsidR="003412DD">
              <w:rPr>
                <w:webHidden/>
              </w:rPr>
              <w:fldChar w:fldCharType="end"/>
            </w:r>
          </w:hyperlink>
        </w:p>
        <w:p w14:paraId="63E7112B" w14:textId="17696D54" w:rsidR="003412DD" w:rsidRDefault="00000000">
          <w:pPr>
            <w:pStyle w:val="TOC3"/>
            <w:rPr>
              <w:rFonts w:eastAsiaTheme="minorEastAsia" w:cstheme="minorBidi"/>
              <w:caps w:val="0"/>
              <w:kern w:val="2"/>
              <w:szCs w:val="22"/>
              <w14:ligatures w14:val="standardContextual"/>
            </w:rPr>
          </w:pPr>
          <w:hyperlink w:anchor="_Toc152671884" w:history="1">
            <w:r w:rsidR="003412DD" w:rsidRPr="00B96D75">
              <w:rPr>
                <w:rStyle w:val="Hyperlink"/>
              </w:rPr>
              <w:t>2.22.3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_Toc152671884 \h </w:instrText>
            </w:r>
            <w:r w:rsidR="003412DD">
              <w:rPr>
                <w:webHidden/>
              </w:rPr>
            </w:r>
            <w:r w:rsidR="003412DD">
              <w:rPr>
                <w:webHidden/>
              </w:rPr>
              <w:fldChar w:fldCharType="separate"/>
            </w:r>
            <w:r w:rsidR="005D551D">
              <w:rPr>
                <w:webHidden/>
              </w:rPr>
              <w:t>139</w:t>
            </w:r>
            <w:r w:rsidR="003412DD">
              <w:rPr>
                <w:webHidden/>
              </w:rPr>
              <w:fldChar w:fldCharType="end"/>
            </w:r>
          </w:hyperlink>
        </w:p>
        <w:p w14:paraId="328A9CBA" w14:textId="426EAE4B" w:rsidR="003412DD" w:rsidRDefault="00000000" w:rsidP="004A6435">
          <w:pPr>
            <w:pStyle w:val="TOC2"/>
            <w:rPr>
              <w:rFonts w:eastAsiaTheme="minorEastAsia" w:cstheme="minorBidi"/>
              <w:kern w:val="2"/>
              <w:szCs w:val="22"/>
              <w14:ligatures w14:val="standardContextual"/>
            </w:rPr>
          </w:pPr>
          <w:hyperlink w:anchor="_Toc152671885" w:history="1">
            <w:r w:rsidR="003412DD" w:rsidRPr="00B96D75">
              <w:rPr>
                <w:rStyle w:val="Hyperlink"/>
              </w:rPr>
              <w:t>2.23</w:t>
            </w:r>
            <w:r w:rsidR="003412DD">
              <w:rPr>
                <w:rFonts w:eastAsiaTheme="minorEastAsia" w:cstheme="minorBidi"/>
                <w:kern w:val="2"/>
                <w:szCs w:val="22"/>
                <w14:ligatures w14:val="standardContextual"/>
              </w:rPr>
              <w:tab/>
            </w:r>
            <w:r w:rsidR="003412DD" w:rsidRPr="00B96D75">
              <w:rPr>
                <w:rStyle w:val="Hyperlink"/>
              </w:rPr>
              <w:t>SSG-70 OPERATIONAL LIMITS AND CONDITIONS AND OPERATING PROCEDURES FOR NUCLEAR POWER PLANTS</w:t>
            </w:r>
            <w:r w:rsidR="003412DD">
              <w:rPr>
                <w:webHidden/>
              </w:rPr>
              <w:tab/>
            </w:r>
            <w:r w:rsidR="003412DD">
              <w:rPr>
                <w:webHidden/>
              </w:rPr>
              <w:fldChar w:fldCharType="begin"/>
            </w:r>
            <w:r w:rsidR="003412DD">
              <w:rPr>
                <w:webHidden/>
              </w:rPr>
              <w:instrText xml:space="preserve"> PAGEREF _Toc152671885 \h </w:instrText>
            </w:r>
            <w:r w:rsidR="003412DD">
              <w:rPr>
                <w:webHidden/>
              </w:rPr>
            </w:r>
            <w:r w:rsidR="003412DD">
              <w:rPr>
                <w:webHidden/>
              </w:rPr>
              <w:fldChar w:fldCharType="separate"/>
            </w:r>
            <w:r w:rsidR="005D551D">
              <w:rPr>
                <w:webHidden/>
              </w:rPr>
              <w:t>140</w:t>
            </w:r>
            <w:r w:rsidR="003412DD">
              <w:rPr>
                <w:webHidden/>
              </w:rPr>
              <w:fldChar w:fldCharType="end"/>
            </w:r>
          </w:hyperlink>
        </w:p>
        <w:p w14:paraId="0AAB59F3" w14:textId="37FBB223" w:rsidR="003412DD" w:rsidRDefault="00000000">
          <w:pPr>
            <w:pStyle w:val="TOC3"/>
            <w:rPr>
              <w:rFonts w:eastAsiaTheme="minorEastAsia" w:cstheme="minorBidi"/>
              <w:caps w:val="0"/>
              <w:kern w:val="2"/>
              <w:szCs w:val="22"/>
              <w14:ligatures w14:val="standardContextual"/>
            </w:rPr>
          </w:pPr>
          <w:hyperlink w:anchor="_Toc152671886" w:history="1">
            <w:r w:rsidR="003412DD" w:rsidRPr="00B96D75">
              <w:rPr>
                <w:rStyle w:val="Hyperlink"/>
              </w:rPr>
              <w:t>2.23.1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_Toc152671886 \h </w:instrText>
            </w:r>
            <w:r w:rsidR="003412DD">
              <w:rPr>
                <w:webHidden/>
              </w:rPr>
            </w:r>
            <w:r w:rsidR="003412DD">
              <w:rPr>
                <w:webHidden/>
              </w:rPr>
              <w:fldChar w:fldCharType="separate"/>
            </w:r>
            <w:r w:rsidR="005D551D">
              <w:rPr>
                <w:webHidden/>
              </w:rPr>
              <w:t>140</w:t>
            </w:r>
            <w:r w:rsidR="003412DD">
              <w:rPr>
                <w:webHidden/>
              </w:rPr>
              <w:fldChar w:fldCharType="end"/>
            </w:r>
          </w:hyperlink>
        </w:p>
        <w:p w14:paraId="6AA6729A" w14:textId="369DE421" w:rsidR="003412DD" w:rsidRDefault="00000000">
          <w:pPr>
            <w:pStyle w:val="TOC3"/>
            <w:rPr>
              <w:rFonts w:eastAsiaTheme="minorEastAsia" w:cstheme="minorBidi"/>
              <w:caps w:val="0"/>
              <w:kern w:val="2"/>
              <w:szCs w:val="22"/>
              <w14:ligatures w14:val="standardContextual"/>
            </w:rPr>
          </w:pPr>
          <w:hyperlink w:anchor="_Toc152671887" w:history="1">
            <w:r w:rsidR="003412DD" w:rsidRPr="00B96D75">
              <w:rPr>
                <w:rStyle w:val="Hyperlink"/>
              </w:rPr>
              <w:t>2.23.2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Guide Assessment</w:t>
            </w:r>
            <w:r w:rsidR="003412DD">
              <w:rPr>
                <w:webHidden/>
              </w:rPr>
              <w:tab/>
            </w:r>
            <w:r w:rsidR="003412DD">
              <w:rPr>
                <w:webHidden/>
              </w:rPr>
              <w:fldChar w:fldCharType="begin"/>
            </w:r>
            <w:r w:rsidR="003412DD">
              <w:rPr>
                <w:webHidden/>
              </w:rPr>
              <w:instrText xml:space="preserve"> PAGEREF _Toc152671887 \h </w:instrText>
            </w:r>
            <w:r w:rsidR="003412DD">
              <w:rPr>
                <w:webHidden/>
              </w:rPr>
            </w:r>
            <w:r w:rsidR="003412DD">
              <w:rPr>
                <w:webHidden/>
              </w:rPr>
              <w:fldChar w:fldCharType="separate"/>
            </w:r>
            <w:r w:rsidR="005D551D">
              <w:rPr>
                <w:webHidden/>
              </w:rPr>
              <w:t>140</w:t>
            </w:r>
            <w:r w:rsidR="003412DD">
              <w:rPr>
                <w:webHidden/>
              </w:rPr>
              <w:fldChar w:fldCharType="end"/>
            </w:r>
          </w:hyperlink>
        </w:p>
        <w:p w14:paraId="0E87680C" w14:textId="20BBA019" w:rsidR="003412DD" w:rsidRDefault="00000000">
          <w:pPr>
            <w:pStyle w:val="TOC3"/>
            <w:rPr>
              <w:rFonts w:eastAsiaTheme="minorEastAsia" w:cstheme="minorBidi"/>
              <w:caps w:val="0"/>
              <w:kern w:val="2"/>
              <w:szCs w:val="22"/>
              <w14:ligatures w14:val="standardContextual"/>
            </w:rPr>
          </w:pPr>
          <w:hyperlink w:anchor="_Toc152671888" w:history="1">
            <w:r w:rsidR="003412DD" w:rsidRPr="00B96D75">
              <w:rPr>
                <w:rStyle w:val="Hyperlink"/>
              </w:rPr>
              <w:t>2.23.3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_Toc152671888 \h </w:instrText>
            </w:r>
            <w:r w:rsidR="003412DD">
              <w:rPr>
                <w:webHidden/>
              </w:rPr>
            </w:r>
            <w:r w:rsidR="003412DD">
              <w:rPr>
                <w:webHidden/>
              </w:rPr>
              <w:fldChar w:fldCharType="separate"/>
            </w:r>
            <w:r w:rsidR="005D551D">
              <w:rPr>
                <w:webHidden/>
              </w:rPr>
              <w:t>141</w:t>
            </w:r>
            <w:r w:rsidR="003412DD">
              <w:rPr>
                <w:webHidden/>
              </w:rPr>
              <w:fldChar w:fldCharType="end"/>
            </w:r>
          </w:hyperlink>
        </w:p>
        <w:p w14:paraId="7BAF4FA0" w14:textId="7E99EE84" w:rsidR="003412DD" w:rsidRDefault="00000000" w:rsidP="004A6435">
          <w:pPr>
            <w:pStyle w:val="TOC2"/>
            <w:rPr>
              <w:rFonts w:eastAsiaTheme="minorEastAsia" w:cstheme="minorBidi"/>
              <w:kern w:val="2"/>
              <w:szCs w:val="22"/>
              <w14:ligatures w14:val="standardContextual"/>
            </w:rPr>
          </w:pPr>
          <w:hyperlink w:anchor="_Toc152671889" w:history="1">
            <w:r w:rsidR="003412DD" w:rsidRPr="00B96D75">
              <w:rPr>
                <w:rStyle w:val="Hyperlink"/>
              </w:rPr>
              <w:t>2.24</w:t>
            </w:r>
            <w:r w:rsidR="003412DD">
              <w:rPr>
                <w:rFonts w:eastAsiaTheme="minorEastAsia" w:cstheme="minorBidi"/>
                <w:kern w:val="2"/>
                <w:szCs w:val="22"/>
                <w14:ligatures w14:val="standardContextual"/>
              </w:rPr>
              <w:tab/>
            </w:r>
            <w:r w:rsidR="003412DD" w:rsidRPr="00B96D75">
              <w:rPr>
                <w:rStyle w:val="Hyperlink"/>
              </w:rPr>
              <w:t>SSG-73 CORE MANAGEMENT AND FUEL HANDLING FOR NUCLEAR POWER PLANTS</w:t>
            </w:r>
            <w:r w:rsidR="003412DD">
              <w:rPr>
                <w:webHidden/>
              </w:rPr>
              <w:tab/>
            </w:r>
            <w:r w:rsidR="003412DD">
              <w:rPr>
                <w:webHidden/>
              </w:rPr>
              <w:fldChar w:fldCharType="begin"/>
            </w:r>
            <w:r w:rsidR="003412DD">
              <w:rPr>
                <w:webHidden/>
              </w:rPr>
              <w:instrText xml:space="preserve"> PAGEREF _Toc152671889 \h </w:instrText>
            </w:r>
            <w:r w:rsidR="003412DD">
              <w:rPr>
                <w:webHidden/>
              </w:rPr>
            </w:r>
            <w:r w:rsidR="003412DD">
              <w:rPr>
                <w:webHidden/>
              </w:rPr>
              <w:fldChar w:fldCharType="separate"/>
            </w:r>
            <w:r w:rsidR="005D551D">
              <w:rPr>
                <w:webHidden/>
              </w:rPr>
              <w:t>142</w:t>
            </w:r>
            <w:r w:rsidR="003412DD">
              <w:rPr>
                <w:webHidden/>
              </w:rPr>
              <w:fldChar w:fldCharType="end"/>
            </w:r>
          </w:hyperlink>
        </w:p>
        <w:p w14:paraId="0F8EA0F8" w14:textId="70A4FD34" w:rsidR="003412DD" w:rsidRDefault="00000000">
          <w:pPr>
            <w:pStyle w:val="TOC3"/>
            <w:rPr>
              <w:rFonts w:eastAsiaTheme="minorEastAsia" w:cstheme="minorBidi"/>
              <w:caps w:val="0"/>
              <w:kern w:val="2"/>
              <w:szCs w:val="22"/>
              <w14:ligatures w14:val="standardContextual"/>
            </w:rPr>
          </w:pPr>
          <w:hyperlink w:anchor="_Toc152671890" w:history="1">
            <w:r w:rsidR="003412DD" w:rsidRPr="00B96D75">
              <w:rPr>
                <w:rStyle w:val="Hyperlink"/>
              </w:rPr>
              <w:t>2.24.1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_Toc152671890 \h </w:instrText>
            </w:r>
            <w:r w:rsidR="003412DD">
              <w:rPr>
                <w:webHidden/>
              </w:rPr>
            </w:r>
            <w:r w:rsidR="003412DD">
              <w:rPr>
                <w:webHidden/>
              </w:rPr>
              <w:fldChar w:fldCharType="separate"/>
            </w:r>
            <w:r w:rsidR="005D551D">
              <w:rPr>
                <w:webHidden/>
              </w:rPr>
              <w:t>142</w:t>
            </w:r>
            <w:r w:rsidR="003412DD">
              <w:rPr>
                <w:webHidden/>
              </w:rPr>
              <w:fldChar w:fldCharType="end"/>
            </w:r>
          </w:hyperlink>
        </w:p>
        <w:p w14:paraId="6DC1F6AC" w14:textId="0B58CB5E" w:rsidR="003412DD" w:rsidRDefault="00000000">
          <w:pPr>
            <w:pStyle w:val="TOC3"/>
            <w:rPr>
              <w:rFonts w:eastAsiaTheme="minorEastAsia" w:cstheme="minorBidi"/>
              <w:caps w:val="0"/>
              <w:kern w:val="2"/>
              <w:szCs w:val="22"/>
              <w14:ligatures w14:val="standardContextual"/>
            </w:rPr>
          </w:pPr>
          <w:hyperlink w:anchor="_Toc152671891" w:history="1">
            <w:r w:rsidR="003412DD" w:rsidRPr="00B96D75">
              <w:rPr>
                <w:rStyle w:val="Hyperlink"/>
              </w:rPr>
              <w:t>2.24.2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Guide Assessment</w:t>
            </w:r>
            <w:r w:rsidR="003412DD">
              <w:rPr>
                <w:webHidden/>
              </w:rPr>
              <w:tab/>
            </w:r>
            <w:r w:rsidR="003412DD">
              <w:rPr>
                <w:webHidden/>
              </w:rPr>
              <w:fldChar w:fldCharType="begin"/>
            </w:r>
            <w:r w:rsidR="003412DD">
              <w:rPr>
                <w:webHidden/>
              </w:rPr>
              <w:instrText xml:space="preserve"> PAGEREF _Toc152671891 \h </w:instrText>
            </w:r>
            <w:r w:rsidR="003412DD">
              <w:rPr>
                <w:webHidden/>
              </w:rPr>
            </w:r>
            <w:r w:rsidR="003412DD">
              <w:rPr>
                <w:webHidden/>
              </w:rPr>
              <w:fldChar w:fldCharType="separate"/>
            </w:r>
            <w:r w:rsidR="005D551D">
              <w:rPr>
                <w:webHidden/>
              </w:rPr>
              <w:t>142</w:t>
            </w:r>
            <w:r w:rsidR="003412DD">
              <w:rPr>
                <w:webHidden/>
              </w:rPr>
              <w:fldChar w:fldCharType="end"/>
            </w:r>
          </w:hyperlink>
        </w:p>
        <w:p w14:paraId="4521279C" w14:textId="56F36ED3" w:rsidR="003412DD" w:rsidRDefault="00000000">
          <w:pPr>
            <w:pStyle w:val="TOC3"/>
            <w:rPr>
              <w:rFonts w:eastAsiaTheme="minorEastAsia" w:cstheme="minorBidi"/>
              <w:caps w:val="0"/>
              <w:kern w:val="2"/>
              <w:szCs w:val="22"/>
              <w14:ligatures w14:val="standardContextual"/>
            </w:rPr>
          </w:pPr>
          <w:hyperlink w:anchor="_Toc152671892" w:history="1">
            <w:r w:rsidR="003412DD" w:rsidRPr="00B96D75">
              <w:rPr>
                <w:rStyle w:val="Hyperlink"/>
              </w:rPr>
              <w:t>2.24.3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_Toc152671892 \h </w:instrText>
            </w:r>
            <w:r w:rsidR="003412DD">
              <w:rPr>
                <w:webHidden/>
              </w:rPr>
            </w:r>
            <w:r w:rsidR="003412DD">
              <w:rPr>
                <w:webHidden/>
              </w:rPr>
              <w:fldChar w:fldCharType="separate"/>
            </w:r>
            <w:r w:rsidR="005D551D">
              <w:rPr>
                <w:webHidden/>
              </w:rPr>
              <w:t>143</w:t>
            </w:r>
            <w:r w:rsidR="003412DD">
              <w:rPr>
                <w:webHidden/>
              </w:rPr>
              <w:fldChar w:fldCharType="end"/>
            </w:r>
          </w:hyperlink>
        </w:p>
        <w:p w14:paraId="23F960B8" w14:textId="25F56C59" w:rsidR="003412DD" w:rsidRDefault="00000000" w:rsidP="004A6435">
          <w:pPr>
            <w:pStyle w:val="TOC2"/>
            <w:rPr>
              <w:rFonts w:eastAsiaTheme="minorEastAsia" w:cstheme="minorBidi"/>
              <w:kern w:val="2"/>
              <w:szCs w:val="22"/>
              <w14:ligatures w14:val="standardContextual"/>
            </w:rPr>
          </w:pPr>
          <w:hyperlink w:anchor="_Toc152671893" w:history="1">
            <w:r w:rsidR="003412DD" w:rsidRPr="00B96D75">
              <w:rPr>
                <w:rStyle w:val="Hyperlink"/>
              </w:rPr>
              <w:t>2.25</w:t>
            </w:r>
            <w:r w:rsidR="003412DD">
              <w:rPr>
                <w:rFonts w:eastAsiaTheme="minorEastAsia" w:cstheme="minorBidi"/>
                <w:kern w:val="2"/>
                <w:szCs w:val="22"/>
                <w14:ligatures w14:val="standardContextual"/>
              </w:rPr>
              <w:tab/>
            </w:r>
            <w:r w:rsidR="003412DD" w:rsidRPr="00B96D75">
              <w:rPr>
                <w:rStyle w:val="Hyperlink"/>
              </w:rPr>
              <w:t>*WENRA REPORT SAFETY OF NEW NPP DESIGNS</w:t>
            </w:r>
            <w:r w:rsidR="003412DD">
              <w:rPr>
                <w:webHidden/>
              </w:rPr>
              <w:tab/>
            </w:r>
            <w:r w:rsidR="003412DD">
              <w:rPr>
                <w:webHidden/>
              </w:rPr>
              <w:fldChar w:fldCharType="begin"/>
            </w:r>
            <w:r w:rsidR="003412DD">
              <w:rPr>
                <w:webHidden/>
              </w:rPr>
              <w:instrText xml:space="preserve"> PAGEREF _Toc152671893 \h </w:instrText>
            </w:r>
            <w:r w:rsidR="003412DD">
              <w:rPr>
                <w:webHidden/>
              </w:rPr>
            </w:r>
            <w:r w:rsidR="003412DD">
              <w:rPr>
                <w:webHidden/>
              </w:rPr>
              <w:fldChar w:fldCharType="separate"/>
            </w:r>
            <w:r w:rsidR="005D551D">
              <w:rPr>
                <w:webHidden/>
              </w:rPr>
              <w:t>144</w:t>
            </w:r>
            <w:r w:rsidR="003412DD">
              <w:rPr>
                <w:webHidden/>
              </w:rPr>
              <w:fldChar w:fldCharType="end"/>
            </w:r>
          </w:hyperlink>
        </w:p>
        <w:p w14:paraId="31002C8A" w14:textId="681951AE" w:rsidR="003412DD" w:rsidRDefault="00000000">
          <w:pPr>
            <w:pStyle w:val="TOC3"/>
            <w:rPr>
              <w:rFonts w:eastAsiaTheme="minorEastAsia" w:cstheme="minorBidi"/>
              <w:caps w:val="0"/>
              <w:kern w:val="2"/>
              <w:szCs w:val="22"/>
              <w14:ligatures w14:val="standardContextual"/>
            </w:rPr>
          </w:pPr>
          <w:hyperlink w:anchor="_Toc152671894" w:history="1">
            <w:r w:rsidR="003412DD" w:rsidRPr="00B96D75">
              <w:rPr>
                <w:rStyle w:val="Hyperlink"/>
              </w:rPr>
              <w:t>2.25.1</w:t>
            </w:r>
            <w:r w:rsidR="003412DD">
              <w:rPr>
                <w:rFonts w:eastAsiaTheme="minorEastAsia" w:cstheme="minorBidi"/>
                <w:caps w:val="0"/>
                <w:kern w:val="2"/>
                <w:szCs w:val="22"/>
                <w14:ligatures w14:val="standardContextual"/>
              </w:rPr>
              <w:tab/>
            </w:r>
            <w:r w:rsidR="003412DD" w:rsidRPr="00B96D75">
              <w:rPr>
                <w:rStyle w:val="Hyperlink"/>
              </w:rPr>
              <w:t>High Level Risk Assessment Summary</w:t>
            </w:r>
            <w:r w:rsidR="003412DD">
              <w:rPr>
                <w:webHidden/>
              </w:rPr>
              <w:tab/>
            </w:r>
            <w:r w:rsidR="003412DD">
              <w:rPr>
                <w:webHidden/>
              </w:rPr>
              <w:fldChar w:fldCharType="begin"/>
            </w:r>
            <w:r w:rsidR="003412DD">
              <w:rPr>
                <w:webHidden/>
              </w:rPr>
              <w:instrText xml:space="preserve"> PAGEREF _Toc152671894 \h </w:instrText>
            </w:r>
            <w:r w:rsidR="003412DD">
              <w:rPr>
                <w:webHidden/>
              </w:rPr>
            </w:r>
            <w:r w:rsidR="003412DD">
              <w:rPr>
                <w:webHidden/>
              </w:rPr>
              <w:fldChar w:fldCharType="separate"/>
            </w:r>
            <w:r w:rsidR="005D551D">
              <w:rPr>
                <w:webHidden/>
              </w:rPr>
              <w:t>144</w:t>
            </w:r>
            <w:r w:rsidR="003412DD">
              <w:rPr>
                <w:webHidden/>
              </w:rPr>
              <w:fldChar w:fldCharType="end"/>
            </w:r>
          </w:hyperlink>
        </w:p>
        <w:p w14:paraId="6EB97EB9" w14:textId="20AE959B" w:rsidR="003412DD" w:rsidRDefault="00000000">
          <w:pPr>
            <w:pStyle w:val="TOC3"/>
            <w:rPr>
              <w:rFonts w:eastAsiaTheme="minorEastAsia" w:cstheme="minorBidi"/>
              <w:caps w:val="0"/>
              <w:kern w:val="2"/>
              <w:szCs w:val="22"/>
              <w14:ligatures w14:val="standardContextual"/>
            </w:rPr>
          </w:pPr>
          <w:hyperlink w:anchor="_Toc152671895" w:history="1">
            <w:r w:rsidR="003412DD" w:rsidRPr="00B96D75">
              <w:rPr>
                <w:rStyle w:val="Hyperlink"/>
              </w:rPr>
              <w:t>2.25.2</w:t>
            </w:r>
            <w:r w:rsidR="003412DD">
              <w:rPr>
                <w:rFonts w:eastAsiaTheme="minorEastAsia" w:cstheme="minorBidi"/>
                <w:caps w:val="0"/>
                <w:kern w:val="2"/>
                <w:szCs w:val="22"/>
                <w14:ligatures w14:val="standardContextual"/>
              </w:rPr>
              <w:tab/>
            </w:r>
            <w:r w:rsidR="003412DD" w:rsidRPr="00B96D75">
              <w:rPr>
                <w:rStyle w:val="Hyperlink"/>
              </w:rPr>
              <w:t>Roadmap of Items Specifically Discussed in the WENRA Report</w:t>
            </w:r>
            <w:r w:rsidR="003412DD">
              <w:rPr>
                <w:webHidden/>
              </w:rPr>
              <w:tab/>
            </w:r>
            <w:r w:rsidR="003412DD">
              <w:rPr>
                <w:webHidden/>
              </w:rPr>
              <w:fldChar w:fldCharType="begin"/>
            </w:r>
            <w:r w:rsidR="003412DD">
              <w:rPr>
                <w:webHidden/>
              </w:rPr>
              <w:instrText xml:space="preserve"> PAGEREF _Toc152671895 \h </w:instrText>
            </w:r>
            <w:r w:rsidR="003412DD">
              <w:rPr>
                <w:webHidden/>
              </w:rPr>
            </w:r>
            <w:r w:rsidR="003412DD">
              <w:rPr>
                <w:webHidden/>
              </w:rPr>
              <w:fldChar w:fldCharType="separate"/>
            </w:r>
            <w:r w:rsidR="005D551D">
              <w:rPr>
                <w:webHidden/>
              </w:rPr>
              <w:t>144</w:t>
            </w:r>
            <w:r w:rsidR="003412DD">
              <w:rPr>
                <w:webHidden/>
              </w:rPr>
              <w:fldChar w:fldCharType="end"/>
            </w:r>
          </w:hyperlink>
        </w:p>
        <w:p w14:paraId="5D3F822E" w14:textId="05741B72" w:rsidR="003412DD" w:rsidRDefault="00000000">
          <w:pPr>
            <w:pStyle w:val="TOC3"/>
            <w:rPr>
              <w:rFonts w:eastAsiaTheme="minorEastAsia" w:cstheme="minorBidi"/>
              <w:caps w:val="0"/>
              <w:kern w:val="2"/>
              <w:szCs w:val="22"/>
              <w14:ligatures w14:val="standardContextual"/>
            </w:rPr>
          </w:pPr>
          <w:hyperlink w:anchor="_Toc152671896" w:history="1">
            <w:r w:rsidR="003412DD" w:rsidRPr="00B96D75">
              <w:rPr>
                <w:rStyle w:val="Hyperlink"/>
              </w:rPr>
              <w:t>2.25.3</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_Toc152671896 \h </w:instrText>
            </w:r>
            <w:r w:rsidR="003412DD">
              <w:rPr>
                <w:webHidden/>
              </w:rPr>
            </w:r>
            <w:r w:rsidR="003412DD">
              <w:rPr>
                <w:webHidden/>
              </w:rPr>
              <w:fldChar w:fldCharType="separate"/>
            </w:r>
            <w:r w:rsidR="005D551D">
              <w:rPr>
                <w:webHidden/>
              </w:rPr>
              <w:t>145</w:t>
            </w:r>
            <w:r w:rsidR="003412DD">
              <w:rPr>
                <w:webHidden/>
              </w:rPr>
              <w:fldChar w:fldCharType="end"/>
            </w:r>
          </w:hyperlink>
        </w:p>
        <w:p w14:paraId="68720C07" w14:textId="03BACF2C" w:rsidR="003412DD" w:rsidRDefault="00000000">
          <w:pPr>
            <w:pStyle w:val="TOC3"/>
            <w:rPr>
              <w:rFonts w:eastAsiaTheme="minorEastAsia" w:cstheme="minorBidi"/>
              <w:caps w:val="0"/>
              <w:kern w:val="2"/>
              <w:szCs w:val="22"/>
              <w14:ligatures w14:val="standardContextual"/>
            </w:rPr>
          </w:pPr>
          <w:hyperlink w:anchor="_Toc152671897" w:history="1">
            <w:r w:rsidR="003412DD" w:rsidRPr="00B96D75">
              <w:rPr>
                <w:rStyle w:val="Hyperlink"/>
              </w:rPr>
              <w:t>2.25.4</w:t>
            </w:r>
            <w:r w:rsidR="003412DD">
              <w:rPr>
                <w:rFonts w:eastAsiaTheme="minorEastAsia" w:cstheme="minorBidi"/>
                <w:caps w:val="0"/>
                <w:kern w:val="2"/>
                <w:szCs w:val="22"/>
                <w14:ligatures w14:val="standardContextual"/>
              </w:rPr>
              <w:tab/>
            </w:r>
            <w:r w:rsidR="003412DD" w:rsidRPr="00B96D75">
              <w:rPr>
                <w:rStyle w:val="Hyperlink"/>
              </w:rPr>
              <w:t>Identified Potential Risks To Be Addressed In Bulgaria Project</w:t>
            </w:r>
            <w:r w:rsidR="003412DD">
              <w:rPr>
                <w:webHidden/>
              </w:rPr>
              <w:tab/>
            </w:r>
            <w:r w:rsidR="003412DD">
              <w:rPr>
                <w:webHidden/>
              </w:rPr>
              <w:fldChar w:fldCharType="begin"/>
            </w:r>
            <w:r w:rsidR="003412DD">
              <w:rPr>
                <w:webHidden/>
              </w:rPr>
              <w:instrText xml:space="preserve"> PAGEREF _Toc152671897 \h </w:instrText>
            </w:r>
            <w:r w:rsidR="003412DD">
              <w:rPr>
                <w:webHidden/>
              </w:rPr>
            </w:r>
            <w:r w:rsidR="003412DD">
              <w:rPr>
                <w:webHidden/>
              </w:rPr>
              <w:fldChar w:fldCharType="separate"/>
            </w:r>
            <w:r w:rsidR="005D551D">
              <w:rPr>
                <w:webHidden/>
              </w:rPr>
              <w:t>145</w:t>
            </w:r>
            <w:r w:rsidR="003412DD">
              <w:rPr>
                <w:webHidden/>
              </w:rPr>
              <w:fldChar w:fldCharType="end"/>
            </w:r>
          </w:hyperlink>
        </w:p>
        <w:p w14:paraId="7A446944" w14:textId="15B9FDF3" w:rsidR="003412DD" w:rsidRDefault="00000000" w:rsidP="004A6435">
          <w:pPr>
            <w:pStyle w:val="TOC2"/>
            <w:rPr>
              <w:rFonts w:eastAsiaTheme="minorEastAsia" w:cstheme="minorBidi"/>
              <w:kern w:val="2"/>
              <w:szCs w:val="22"/>
              <w14:ligatures w14:val="standardContextual"/>
            </w:rPr>
          </w:pPr>
          <w:hyperlink w:anchor="_Toc152671898" w:history="1">
            <w:r w:rsidR="003412DD" w:rsidRPr="00B96D75">
              <w:rPr>
                <w:rStyle w:val="Hyperlink"/>
              </w:rPr>
              <w:t>2.26</w:t>
            </w:r>
            <w:r w:rsidR="003412DD">
              <w:rPr>
                <w:rFonts w:eastAsiaTheme="minorEastAsia" w:cstheme="minorBidi"/>
                <w:kern w:val="2"/>
                <w:szCs w:val="22"/>
                <w14:ligatures w14:val="standardContextual"/>
              </w:rPr>
              <w:tab/>
            </w:r>
            <w:r w:rsidR="003412DD" w:rsidRPr="00B96D75">
              <w:rPr>
                <w:rStyle w:val="Hyperlink"/>
              </w:rPr>
              <w:t>ENERGY ACT</w:t>
            </w:r>
            <w:r w:rsidR="003412DD">
              <w:rPr>
                <w:webHidden/>
              </w:rPr>
              <w:tab/>
            </w:r>
            <w:r w:rsidR="003412DD">
              <w:rPr>
                <w:webHidden/>
              </w:rPr>
              <w:fldChar w:fldCharType="begin"/>
            </w:r>
            <w:r w:rsidR="003412DD">
              <w:rPr>
                <w:webHidden/>
              </w:rPr>
              <w:instrText xml:space="preserve"> PAGEREF _Toc152671898 \h </w:instrText>
            </w:r>
            <w:r w:rsidR="003412DD">
              <w:rPr>
                <w:webHidden/>
              </w:rPr>
            </w:r>
            <w:r w:rsidR="003412DD">
              <w:rPr>
                <w:webHidden/>
              </w:rPr>
              <w:fldChar w:fldCharType="separate"/>
            </w:r>
            <w:r w:rsidR="005D551D">
              <w:rPr>
                <w:webHidden/>
              </w:rPr>
              <w:t>146</w:t>
            </w:r>
            <w:r w:rsidR="003412DD">
              <w:rPr>
                <w:webHidden/>
              </w:rPr>
              <w:fldChar w:fldCharType="end"/>
            </w:r>
          </w:hyperlink>
        </w:p>
        <w:p w14:paraId="2D875828" w14:textId="6A9B2F34" w:rsidR="003412DD" w:rsidRDefault="00000000">
          <w:pPr>
            <w:pStyle w:val="TOC3"/>
            <w:rPr>
              <w:rFonts w:eastAsiaTheme="minorEastAsia" w:cstheme="minorBidi"/>
              <w:caps w:val="0"/>
              <w:kern w:val="2"/>
              <w:szCs w:val="22"/>
              <w14:ligatures w14:val="standardContextual"/>
            </w:rPr>
          </w:pPr>
          <w:hyperlink w:anchor="_Toc152671899" w:history="1">
            <w:r w:rsidR="003412DD" w:rsidRPr="00B96D75">
              <w:rPr>
                <w:rStyle w:val="Hyperlink"/>
              </w:rPr>
              <w:t>2.26.1</w:t>
            </w:r>
            <w:r w:rsidR="003412DD">
              <w:rPr>
                <w:rFonts w:eastAsiaTheme="minorEastAsia" w:cstheme="minorBidi"/>
                <w:caps w:val="0"/>
                <w:kern w:val="2"/>
                <w:szCs w:val="22"/>
                <w14:ligatures w14:val="standardContextual"/>
              </w:rPr>
              <w:tab/>
            </w:r>
            <w:r w:rsidR="003412DD" w:rsidRPr="00B96D75">
              <w:rPr>
                <w:rStyle w:val="Hyperlink"/>
              </w:rPr>
              <w:t>High Level Risk Assessment</w:t>
            </w:r>
            <w:r w:rsidR="003412DD">
              <w:rPr>
                <w:webHidden/>
              </w:rPr>
              <w:tab/>
            </w:r>
            <w:r w:rsidR="003412DD">
              <w:rPr>
                <w:webHidden/>
              </w:rPr>
              <w:fldChar w:fldCharType="begin"/>
            </w:r>
            <w:r w:rsidR="003412DD">
              <w:rPr>
                <w:webHidden/>
              </w:rPr>
              <w:instrText xml:space="preserve"> PAGEREF _Toc152671899 \h </w:instrText>
            </w:r>
            <w:r w:rsidR="003412DD">
              <w:rPr>
                <w:webHidden/>
              </w:rPr>
            </w:r>
            <w:r w:rsidR="003412DD">
              <w:rPr>
                <w:webHidden/>
              </w:rPr>
              <w:fldChar w:fldCharType="separate"/>
            </w:r>
            <w:r w:rsidR="005D551D">
              <w:rPr>
                <w:webHidden/>
              </w:rPr>
              <w:t>146</w:t>
            </w:r>
            <w:r w:rsidR="003412DD">
              <w:rPr>
                <w:webHidden/>
              </w:rPr>
              <w:fldChar w:fldCharType="end"/>
            </w:r>
          </w:hyperlink>
        </w:p>
        <w:p w14:paraId="3C4DB326" w14:textId="59F8622E" w:rsidR="003412DD" w:rsidRDefault="00000000">
          <w:pPr>
            <w:pStyle w:val="TOC3"/>
            <w:rPr>
              <w:rFonts w:eastAsiaTheme="minorEastAsia" w:cstheme="minorBidi"/>
              <w:caps w:val="0"/>
              <w:kern w:val="2"/>
              <w:szCs w:val="22"/>
              <w14:ligatures w14:val="standardContextual"/>
            </w:rPr>
          </w:pPr>
          <w:hyperlink w:anchor="_Toc152671900" w:history="1">
            <w:r w:rsidR="003412DD" w:rsidRPr="00B96D75">
              <w:rPr>
                <w:rStyle w:val="Hyperlink"/>
              </w:rPr>
              <w:t>2.26.2</w:t>
            </w:r>
            <w:r w:rsidR="003412DD">
              <w:rPr>
                <w:rFonts w:eastAsiaTheme="minorEastAsia" w:cstheme="minorBidi"/>
                <w:caps w:val="0"/>
                <w:kern w:val="2"/>
                <w:szCs w:val="22"/>
                <w14:ligatures w14:val="standardContextual"/>
              </w:rPr>
              <w:tab/>
            </w:r>
            <w:r w:rsidR="003412DD" w:rsidRPr="00B96D75">
              <w:rPr>
                <w:rStyle w:val="Hyperlink"/>
              </w:rPr>
              <w:t>Non Compliance</w:t>
            </w:r>
            <w:r w:rsidR="003412DD">
              <w:rPr>
                <w:webHidden/>
              </w:rPr>
              <w:tab/>
            </w:r>
            <w:r w:rsidR="003412DD">
              <w:rPr>
                <w:webHidden/>
              </w:rPr>
              <w:fldChar w:fldCharType="begin"/>
            </w:r>
            <w:r w:rsidR="003412DD">
              <w:rPr>
                <w:webHidden/>
              </w:rPr>
              <w:instrText xml:space="preserve"> PAGEREF _Toc152671900 \h </w:instrText>
            </w:r>
            <w:r w:rsidR="003412DD">
              <w:rPr>
                <w:webHidden/>
              </w:rPr>
            </w:r>
            <w:r w:rsidR="003412DD">
              <w:rPr>
                <w:webHidden/>
              </w:rPr>
              <w:fldChar w:fldCharType="separate"/>
            </w:r>
            <w:r w:rsidR="005D551D">
              <w:rPr>
                <w:webHidden/>
              </w:rPr>
              <w:t>146</w:t>
            </w:r>
            <w:r w:rsidR="003412DD">
              <w:rPr>
                <w:webHidden/>
              </w:rPr>
              <w:fldChar w:fldCharType="end"/>
            </w:r>
          </w:hyperlink>
        </w:p>
        <w:p w14:paraId="0BDE90A0" w14:textId="03DDB402" w:rsidR="003412DD" w:rsidRDefault="00000000">
          <w:pPr>
            <w:pStyle w:val="TOC3"/>
            <w:rPr>
              <w:rFonts w:eastAsiaTheme="minorEastAsia" w:cstheme="minorBidi"/>
              <w:caps w:val="0"/>
              <w:kern w:val="2"/>
              <w:szCs w:val="22"/>
              <w14:ligatures w14:val="standardContextual"/>
            </w:rPr>
          </w:pPr>
          <w:hyperlink w:anchor="_Toc152671901" w:history="1">
            <w:r w:rsidR="003412DD" w:rsidRPr="00B96D75">
              <w:rPr>
                <w:rStyle w:val="Hyperlink"/>
              </w:rPr>
              <w:t>2.26.3</w:t>
            </w:r>
            <w:r w:rsidR="003412DD">
              <w:rPr>
                <w:rFonts w:eastAsiaTheme="minorEastAsia" w:cstheme="minorBidi"/>
                <w:caps w:val="0"/>
                <w:kern w:val="2"/>
                <w:szCs w:val="22"/>
                <w14:ligatures w14:val="standardContextual"/>
              </w:rPr>
              <w:tab/>
            </w:r>
            <w:r w:rsidR="003412DD" w:rsidRPr="00B96D75">
              <w:rPr>
                <w:rStyle w:val="Hyperlink"/>
              </w:rPr>
              <w:t>Identified Potential Risks To Be Addressed In Bulgaria Project</w:t>
            </w:r>
            <w:r w:rsidR="003412DD">
              <w:rPr>
                <w:webHidden/>
              </w:rPr>
              <w:tab/>
            </w:r>
            <w:r w:rsidR="003412DD">
              <w:rPr>
                <w:webHidden/>
              </w:rPr>
              <w:fldChar w:fldCharType="begin"/>
            </w:r>
            <w:r w:rsidR="003412DD">
              <w:rPr>
                <w:webHidden/>
              </w:rPr>
              <w:instrText xml:space="preserve"> PAGEREF _Toc152671901 \h </w:instrText>
            </w:r>
            <w:r w:rsidR="003412DD">
              <w:rPr>
                <w:webHidden/>
              </w:rPr>
            </w:r>
            <w:r w:rsidR="003412DD">
              <w:rPr>
                <w:webHidden/>
              </w:rPr>
              <w:fldChar w:fldCharType="separate"/>
            </w:r>
            <w:r w:rsidR="005D551D">
              <w:rPr>
                <w:webHidden/>
              </w:rPr>
              <w:t>146</w:t>
            </w:r>
            <w:r w:rsidR="003412DD">
              <w:rPr>
                <w:webHidden/>
              </w:rPr>
              <w:fldChar w:fldCharType="end"/>
            </w:r>
          </w:hyperlink>
        </w:p>
        <w:p w14:paraId="745EF91A" w14:textId="5F9E923E" w:rsidR="003412DD" w:rsidRDefault="00000000" w:rsidP="00BF0B7B">
          <w:pPr>
            <w:pStyle w:val="TOC1"/>
            <w:rPr>
              <w:rFonts w:eastAsiaTheme="minorEastAsia" w:cstheme="minorBidi"/>
              <w:kern w:val="2"/>
              <w:szCs w:val="22"/>
              <w14:ligatures w14:val="standardContextual"/>
            </w:rPr>
          </w:pPr>
          <w:hyperlink w:anchor="_Toc152671902" w:history="1">
            <w:r w:rsidR="003412DD" w:rsidRPr="00B96D75">
              <w:rPr>
                <w:rStyle w:val="Hyperlink"/>
              </w:rPr>
              <w:t>3</w:t>
            </w:r>
            <w:r w:rsidR="003412DD">
              <w:rPr>
                <w:rFonts w:eastAsiaTheme="minorEastAsia" w:cstheme="minorBidi"/>
                <w:kern w:val="2"/>
                <w:szCs w:val="22"/>
                <w14:ligatures w14:val="standardContextual"/>
              </w:rPr>
              <w:tab/>
            </w:r>
            <w:r w:rsidR="003412DD" w:rsidRPr="00B96D75">
              <w:rPr>
                <w:rStyle w:val="Hyperlink"/>
              </w:rPr>
              <w:t>SUMMARY AND CONCLUSIONS</w:t>
            </w:r>
            <w:r w:rsidR="003412DD">
              <w:rPr>
                <w:webHidden/>
              </w:rPr>
              <w:tab/>
            </w:r>
            <w:r w:rsidR="003412DD">
              <w:rPr>
                <w:webHidden/>
              </w:rPr>
              <w:fldChar w:fldCharType="begin"/>
            </w:r>
            <w:r w:rsidR="003412DD">
              <w:rPr>
                <w:webHidden/>
              </w:rPr>
              <w:instrText xml:space="preserve"> PAGEREF _Toc152671902 \h </w:instrText>
            </w:r>
            <w:r w:rsidR="003412DD">
              <w:rPr>
                <w:webHidden/>
              </w:rPr>
            </w:r>
            <w:r w:rsidR="003412DD">
              <w:rPr>
                <w:webHidden/>
              </w:rPr>
              <w:fldChar w:fldCharType="separate"/>
            </w:r>
            <w:r w:rsidR="005D551D">
              <w:rPr>
                <w:webHidden/>
              </w:rPr>
              <w:t>147</w:t>
            </w:r>
            <w:r w:rsidR="003412DD">
              <w:rPr>
                <w:webHidden/>
              </w:rPr>
              <w:fldChar w:fldCharType="end"/>
            </w:r>
          </w:hyperlink>
        </w:p>
        <w:p w14:paraId="7A875660" w14:textId="51019DDA" w:rsidR="003412DD" w:rsidRDefault="00000000" w:rsidP="004A6435">
          <w:pPr>
            <w:pStyle w:val="TOC2"/>
            <w:rPr>
              <w:rFonts w:eastAsiaTheme="minorEastAsia" w:cstheme="minorBidi"/>
              <w:kern w:val="2"/>
              <w:szCs w:val="22"/>
              <w14:ligatures w14:val="standardContextual"/>
            </w:rPr>
          </w:pPr>
          <w:hyperlink w:anchor="_Toc152671903" w:history="1">
            <w:r w:rsidR="003412DD" w:rsidRPr="00B96D75">
              <w:rPr>
                <w:rStyle w:val="Hyperlink"/>
                <w:rFonts w:cstheme="minorHAnsi"/>
              </w:rPr>
              <w:t>3.1</w:t>
            </w:r>
            <w:r w:rsidR="003412DD">
              <w:rPr>
                <w:rFonts w:eastAsiaTheme="minorEastAsia" w:cstheme="minorBidi"/>
                <w:kern w:val="2"/>
                <w:szCs w:val="22"/>
                <w14:ligatures w14:val="standardContextual"/>
              </w:rPr>
              <w:tab/>
            </w:r>
            <w:r w:rsidR="003412DD" w:rsidRPr="00B96D75">
              <w:rPr>
                <w:rStyle w:val="Hyperlink"/>
                <w:rFonts w:cstheme="minorHAnsi"/>
              </w:rPr>
              <w:t>ASSIGNED RISK CLASSES</w:t>
            </w:r>
            <w:r w:rsidR="003412DD">
              <w:rPr>
                <w:webHidden/>
              </w:rPr>
              <w:tab/>
            </w:r>
            <w:r w:rsidR="003412DD">
              <w:rPr>
                <w:webHidden/>
              </w:rPr>
              <w:fldChar w:fldCharType="begin"/>
            </w:r>
            <w:r w:rsidR="003412DD">
              <w:rPr>
                <w:webHidden/>
              </w:rPr>
              <w:instrText xml:space="preserve"> PAGEREF _Toc152671903 \h </w:instrText>
            </w:r>
            <w:r w:rsidR="003412DD">
              <w:rPr>
                <w:webHidden/>
              </w:rPr>
            </w:r>
            <w:r w:rsidR="003412DD">
              <w:rPr>
                <w:webHidden/>
              </w:rPr>
              <w:fldChar w:fldCharType="separate"/>
            </w:r>
            <w:r w:rsidR="005D551D">
              <w:rPr>
                <w:webHidden/>
              </w:rPr>
              <w:t>147</w:t>
            </w:r>
            <w:r w:rsidR="003412DD">
              <w:rPr>
                <w:webHidden/>
              </w:rPr>
              <w:fldChar w:fldCharType="end"/>
            </w:r>
          </w:hyperlink>
        </w:p>
        <w:p w14:paraId="35098B80" w14:textId="28E4D391" w:rsidR="003412DD" w:rsidRDefault="00000000" w:rsidP="004A6435">
          <w:pPr>
            <w:pStyle w:val="TOC2"/>
            <w:rPr>
              <w:rFonts w:eastAsiaTheme="minorEastAsia" w:cstheme="minorBidi"/>
              <w:kern w:val="2"/>
              <w:szCs w:val="22"/>
              <w14:ligatures w14:val="standardContextual"/>
            </w:rPr>
          </w:pPr>
          <w:hyperlink w:anchor="_Toc152671904" w:history="1">
            <w:r w:rsidR="003412DD" w:rsidRPr="00B96D75">
              <w:rPr>
                <w:rStyle w:val="Hyperlink"/>
                <w:rFonts w:cstheme="minorHAnsi"/>
              </w:rPr>
              <w:t>3.2</w:t>
            </w:r>
            <w:r w:rsidR="003412DD">
              <w:rPr>
                <w:rFonts w:eastAsiaTheme="minorEastAsia" w:cstheme="minorBidi"/>
                <w:kern w:val="2"/>
                <w:szCs w:val="22"/>
                <w14:ligatures w14:val="standardContextual"/>
              </w:rPr>
              <w:tab/>
            </w:r>
            <w:r w:rsidR="003412DD" w:rsidRPr="00B96D75">
              <w:rPr>
                <w:rStyle w:val="Hyperlink"/>
                <w:rFonts w:cstheme="minorHAnsi"/>
              </w:rPr>
              <w:t>Main risks to be addressed in Bulgaria project</w:t>
            </w:r>
            <w:r w:rsidR="003412DD">
              <w:rPr>
                <w:webHidden/>
              </w:rPr>
              <w:tab/>
            </w:r>
            <w:r w:rsidR="003412DD">
              <w:rPr>
                <w:webHidden/>
              </w:rPr>
              <w:fldChar w:fldCharType="begin"/>
            </w:r>
            <w:r w:rsidR="003412DD">
              <w:rPr>
                <w:webHidden/>
              </w:rPr>
              <w:instrText xml:space="preserve"> PAGEREF _Toc152671904 \h </w:instrText>
            </w:r>
            <w:r w:rsidR="003412DD">
              <w:rPr>
                <w:webHidden/>
              </w:rPr>
            </w:r>
            <w:r w:rsidR="003412DD">
              <w:rPr>
                <w:webHidden/>
              </w:rPr>
              <w:fldChar w:fldCharType="separate"/>
            </w:r>
            <w:r w:rsidR="005D551D">
              <w:rPr>
                <w:webHidden/>
              </w:rPr>
              <w:t>149</w:t>
            </w:r>
            <w:r w:rsidR="003412DD">
              <w:rPr>
                <w:webHidden/>
              </w:rPr>
              <w:fldChar w:fldCharType="end"/>
            </w:r>
          </w:hyperlink>
        </w:p>
        <w:p w14:paraId="4A397342" w14:textId="0DF9EC95" w:rsidR="003412DD" w:rsidRDefault="00000000">
          <w:pPr>
            <w:pStyle w:val="TOC3"/>
            <w:rPr>
              <w:rFonts w:eastAsiaTheme="minorEastAsia" w:cstheme="minorBidi"/>
              <w:caps w:val="0"/>
              <w:kern w:val="2"/>
              <w:szCs w:val="22"/>
              <w14:ligatures w14:val="standardContextual"/>
            </w:rPr>
          </w:pPr>
          <w:hyperlink w:anchor="_Toc152671905" w:history="1">
            <w:r w:rsidR="003412DD" w:rsidRPr="00B96D75">
              <w:rPr>
                <w:rStyle w:val="Hyperlink"/>
              </w:rPr>
              <w:t>3.2.1</w:t>
            </w:r>
            <w:r w:rsidR="003412DD">
              <w:rPr>
                <w:rFonts w:eastAsiaTheme="minorEastAsia" w:cstheme="minorBidi"/>
                <w:caps w:val="0"/>
                <w:kern w:val="2"/>
                <w:szCs w:val="22"/>
                <w14:ligatures w14:val="standardContextual"/>
              </w:rPr>
              <w:tab/>
            </w:r>
            <w:r w:rsidR="003412DD" w:rsidRPr="00B96D75">
              <w:rPr>
                <w:rStyle w:val="Hyperlink"/>
              </w:rPr>
              <w:t>Risks and topics for further consideration</w:t>
            </w:r>
            <w:r w:rsidR="003412DD">
              <w:rPr>
                <w:webHidden/>
              </w:rPr>
              <w:tab/>
            </w:r>
            <w:r w:rsidR="003412DD">
              <w:rPr>
                <w:webHidden/>
              </w:rPr>
              <w:fldChar w:fldCharType="begin"/>
            </w:r>
            <w:r w:rsidR="003412DD">
              <w:rPr>
                <w:webHidden/>
              </w:rPr>
              <w:instrText xml:space="preserve"> PAGEREF _Toc152671905 \h </w:instrText>
            </w:r>
            <w:r w:rsidR="003412DD">
              <w:rPr>
                <w:webHidden/>
              </w:rPr>
            </w:r>
            <w:r w:rsidR="003412DD">
              <w:rPr>
                <w:webHidden/>
              </w:rPr>
              <w:fldChar w:fldCharType="separate"/>
            </w:r>
            <w:r w:rsidR="005D551D">
              <w:rPr>
                <w:webHidden/>
              </w:rPr>
              <w:t>149</w:t>
            </w:r>
            <w:r w:rsidR="003412DD">
              <w:rPr>
                <w:webHidden/>
              </w:rPr>
              <w:fldChar w:fldCharType="end"/>
            </w:r>
          </w:hyperlink>
        </w:p>
        <w:p w14:paraId="190788F0" w14:textId="39836CCF" w:rsidR="003412DD" w:rsidRDefault="00000000" w:rsidP="00BF0B7B">
          <w:pPr>
            <w:pStyle w:val="TOC1"/>
            <w:rPr>
              <w:rFonts w:eastAsiaTheme="minorEastAsia" w:cstheme="minorBidi"/>
              <w:kern w:val="2"/>
              <w:szCs w:val="22"/>
              <w14:ligatures w14:val="standardContextual"/>
            </w:rPr>
          </w:pPr>
          <w:hyperlink w:anchor="_Toc152671906" w:history="1">
            <w:r w:rsidR="003412DD" w:rsidRPr="00B96D75">
              <w:rPr>
                <w:rStyle w:val="Hyperlink"/>
                <w:rFonts w:ascii="Calibri" w:hAnsi="Calibri" w:cs="Calibri"/>
              </w:rPr>
              <w:t>4</w:t>
            </w:r>
            <w:r w:rsidR="003412DD">
              <w:rPr>
                <w:rFonts w:eastAsiaTheme="minorEastAsia" w:cstheme="minorBidi"/>
                <w:kern w:val="2"/>
                <w:szCs w:val="22"/>
                <w14:ligatures w14:val="standardContextual"/>
              </w:rPr>
              <w:tab/>
            </w:r>
            <w:r w:rsidR="003412DD" w:rsidRPr="00B96D75">
              <w:rPr>
                <w:rStyle w:val="Hyperlink"/>
                <w:rFonts w:ascii="Calibri" w:hAnsi="Calibri" w:cs="Calibri"/>
              </w:rPr>
              <w:t>REFERENCES</w:t>
            </w:r>
            <w:r w:rsidR="003412DD">
              <w:rPr>
                <w:webHidden/>
              </w:rPr>
              <w:tab/>
            </w:r>
            <w:r w:rsidR="003412DD">
              <w:rPr>
                <w:webHidden/>
              </w:rPr>
              <w:fldChar w:fldCharType="begin"/>
            </w:r>
            <w:r w:rsidR="003412DD">
              <w:rPr>
                <w:webHidden/>
              </w:rPr>
              <w:instrText xml:space="preserve"> PAGEREF _Toc152671906 \h </w:instrText>
            </w:r>
            <w:r w:rsidR="003412DD">
              <w:rPr>
                <w:webHidden/>
              </w:rPr>
            </w:r>
            <w:r w:rsidR="003412DD">
              <w:rPr>
                <w:webHidden/>
              </w:rPr>
              <w:fldChar w:fldCharType="separate"/>
            </w:r>
            <w:r w:rsidR="005D551D">
              <w:rPr>
                <w:webHidden/>
              </w:rPr>
              <w:t>166</w:t>
            </w:r>
            <w:r w:rsidR="003412DD">
              <w:rPr>
                <w:webHidden/>
              </w:rPr>
              <w:fldChar w:fldCharType="end"/>
            </w:r>
          </w:hyperlink>
        </w:p>
        <w:p w14:paraId="6775C5A6" w14:textId="58219739" w:rsidR="00B95A29" w:rsidRDefault="00B95A29" w:rsidP="00B95A29">
          <w:r w:rsidRPr="00406AC7">
            <w:rPr>
              <w:rFonts w:cstheme="minorHAnsi"/>
              <w:b/>
              <w:bCs/>
            </w:rPr>
            <w:fldChar w:fldCharType="end"/>
          </w:r>
        </w:p>
      </w:sdtContent>
    </w:sdt>
    <w:p w14:paraId="5449B194" w14:textId="77777777" w:rsidR="00CB7881" w:rsidRDefault="00CB7881">
      <w:pPr>
        <w:tabs>
          <w:tab w:val="clear" w:pos="720"/>
          <w:tab w:val="clear" w:pos="1296"/>
          <w:tab w:val="clear" w:pos="1872"/>
          <w:tab w:val="clear" w:pos="2448"/>
        </w:tabs>
        <w:spacing w:after="0" w:line="240" w:lineRule="auto"/>
        <w:rPr>
          <w:noProof/>
        </w:rPr>
      </w:pPr>
    </w:p>
    <w:p w14:paraId="75C4D247" w14:textId="77777777" w:rsidR="00CB7881" w:rsidRDefault="00CB7881">
      <w:pPr>
        <w:tabs>
          <w:tab w:val="clear" w:pos="720"/>
          <w:tab w:val="clear" w:pos="1296"/>
          <w:tab w:val="clear" w:pos="1872"/>
          <w:tab w:val="clear" w:pos="2448"/>
        </w:tabs>
        <w:spacing w:after="0" w:line="240" w:lineRule="auto"/>
        <w:rPr>
          <w:noProof/>
        </w:rPr>
      </w:pPr>
    </w:p>
    <w:p w14:paraId="456F4E66" w14:textId="71DAE660" w:rsidR="00CC1B36" w:rsidRDefault="00CC1B36">
      <w:pPr>
        <w:tabs>
          <w:tab w:val="clear" w:pos="720"/>
          <w:tab w:val="clear" w:pos="1296"/>
          <w:tab w:val="clear" w:pos="1872"/>
          <w:tab w:val="clear" w:pos="2448"/>
        </w:tabs>
        <w:spacing w:after="0" w:line="240" w:lineRule="auto"/>
        <w:rPr>
          <w:noProof/>
        </w:rPr>
      </w:pPr>
      <w:r>
        <w:rPr>
          <w:noProof/>
        </w:rPr>
        <w:br w:type="page"/>
      </w:r>
    </w:p>
    <w:p w14:paraId="7BEF2169" w14:textId="42229C33" w:rsidR="00525B6C" w:rsidRDefault="00525B6C">
      <w:pPr>
        <w:tabs>
          <w:tab w:val="clear" w:pos="720"/>
          <w:tab w:val="clear" w:pos="1296"/>
          <w:tab w:val="clear" w:pos="1872"/>
          <w:tab w:val="clear" w:pos="2448"/>
        </w:tabs>
        <w:spacing w:after="0" w:line="240" w:lineRule="auto"/>
        <w:rPr>
          <w:rFonts w:eastAsiaTheme="minorEastAsia"/>
        </w:rPr>
      </w:pPr>
    </w:p>
    <w:p w14:paraId="45612B79" w14:textId="7F2F4937" w:rsidR="00897D82" w:rsidRDefault="000563B4" w:rsidP="00E717A4">
      <w:pPr>
        <w:pStyle w:val="Center-11B"/>
      </w:pPr>
      <w:bookmarkStart w:id="17" w:name="_Toc138746688"/>
      <w:r w:rsidRPr="00A9014D">
        <w:rPr>
          <w:rFonts w:cstheme="minorHAnsi"/>
          <w:szCs w:val="22"/>
        </w:rPr>
        <w:t>LIST OF ACRONYMS AND ABBREVIATIONS</w:t>
      </w:r>
      <w:bookmarkEnd w:id="17"/>
    </w:p>
    <w:p w14:paraId="6C56CE89" w14:textId="77777777" w:rsidR="007A7D3B" w:rsidRDefault="007A7D3B" w:rsidP="00897D82">
      <w:pPr>
        <w:pStyle w:val="Acronym0"/>
      </w:pPr>
    </w:p>
    <w:tbl>
      <w:tblPr>
        <w:tblStyle w:val="TableGrid"/>
        <w:tblW w:w="0" w:type="auto"/>
        <w:tblLook w:val="04A0" w:firstRow="1" w:lastRow="0" w:firstColumn="1" w:lastColumn="0" w:noHBand="0" w:noVBand="1"/>
      </w:tblPr>
      <w:tblGrid>
        <w:gridCol w:w="2011"/>
        <w:gridCol w:w="7339"/>
      </w:tblGrid>
      <w:tr w:rsidR="00357DEA" w:rsidRPr="0039061C" w14:paraId="2984ADF0" w14:textId="77777777" w:rsidTr="00A17A6B">
        <w:tc>
          <w:tcPr>
            <w:tcW w:w="2065" w:type="dxa"/>
          </w:tcPr>
          <w:p w14:paraId="2ABE76E4" w14:textId="3239C26B"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AC</w:t>
            </w:r>
          </w:p>
        </w:tc>
        <w:tc>
          <w:tcPr>
            <w:tcW w:w="7616" w:type="dxa"/>
          </w:tcPr>
          <w:p w14:paraId="67E3CEE2" w14:textId="6CE445C8"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Alternate current</w:t>
            </w:r>
          </w:p>
        </w:tc>
      </w:tr>
      <w:tr w:rsidR="00357DEA" w:rsidRPr="0039061C" w14:paraId="7E950FE3" w14:textId="77777777" w:rsidTr="00A17A6B">
        <w:tc>
          <w:tcPr>
            <w:tcW w:w="2065" w:type="dxa"/>
          </w:tcPr>
          <w:p w14:paraId="62119100" w14:textId="0C55EB5E"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ADS</w:t>
            </w:r>
          </w:p>
        </w:tc>
        <w:tc>
          <w:tcPr>
            <w:tcW w:w="7616" w:type="dxa"/>
          </w:tcPr>
          <w:p w14:paraId="56F48B69" w14:textId="6FA8A278" w:rsidR="00357DEA" w:rsidRPr="0039061C" w:rsidRDefault="00182E58" w:rsidP="00357DEA">
            <w:pPr>
              <w:pStyle w:val="Acronym0"/>
              <w:rPr>
                <w:rFonts w:asciiTheme="minorHAnsi" w:hAnsiTheme="minorHAnsi" w:cstheme="minorHAnsi"/>
              </w:rPr>
            </w:pPr>
            <w:r w:rsidRPr="0039061C">
              <w:rPr>
                <w:rFonts w:asciiTheme="minorHAnsi" w:hAnsiTheme="minorHAnsi" w:cstheme="minorHAnsi"/>
              </w:rPr>
              <w:t>Automatic Depressurization System</w:t>
            </w:r>
          </w:p>
        </w:tc>
      </w:tr>
      <w:tr w:rsidR="00357DEA" w:rsidRPr="0039061C" w14:paraId="02EFF67B" w14:textId="77777777" w:rsidTr="00A17A6B">
        <w:tc>
          <w:tcPr>
            <w:tcW w:w="2065" w:type="dxa"/>
          </w:tcPr>
          <w:p w14:paraId="378F6204" w14:textId="5733233A"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ALARA</w:t>
            </w:r>
          </w:p>
        </w:tc>
        <w:tc>
          <w:tcPr>
            <w:tcW w:w="7616" w:type="dxa"/>
          </w:tcPr>
          <w:p w14:paraId="12AFF252" w14:textId="5FDB5D1B"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As Low As Reasonably Possible</w:t>
            </w:r>
          </w:p>
        </w:tc>
      </w:tr>
      <w:tr w:rsidR="00357DEA" w:rsidRPr="0039061C" w14:paraId="3C199018" w14:textId="77777777" w:rsidTr="00A17A6B">
        <w:tc>
          <w:tcPr>
            <w:tcW w:w="2065" w:type="dxa"/>
          </w:tcPr>
          <w:p w14:paraId="4ACF731F" w14:textId="7D8FCA5E"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ANS</w:t>
            </w:r>
          </w:p>
        </w:tc>
        <w:tc>
          <w:tcPr>
            <w:tcW w:w="7616" w:type="dxa"/>
          </w:tcPr>
          <w:p w14:paraId="13804D13" w14:textId="10537821"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American Nuclear Society</w:t>
            </w:r>
          </w:p>
        </w:tc>
      </w:tr>
      <w:tr w:rsidR="00357DEA" w:rsidRPr="0039061C" w14:paraId="45746B7E" w14:textId="77777777" w:rsidTr="00A17A6B">
        <w:tc>
          <w:tcPr>
            <w:tcW w:w="2065" w:type="dxa"/>
          </w:tcPr>
          <w:p w14:paraId="3BB9B96B" w14:textId="6D3446C1"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ANSI</w:t>
            </w:r>
          </w:p>
        </w:tc>
        <w:tc>
          <w:tcPr>
            <w:tcW w:w="7616" w:type="dxa"/>
          </w:tcPr>
          <w:p w14:paraId="5F0B0966" w14:textId="2DBC267F" w:rsidR="00357DEA" w:rsidRPr="0039061C" w:rsidRDefault="00DA6FCC" w:rsidP="00357DEA">
            <w:pPr>
              <w:pStyle w:val="Acronym0"/>
              <w:rPr>
                <w:rFonts w:asciiTheme="minorHAnsi" w:hAnsiTheme="minorHAnsi" w:cstheme="minorHAnsi"/>
              </w:rPr>
            </w:pPr>
            <w:r w:rsidRPr="0039061C">
              <w:rPr>
                <w:rFonts w:asciiTheme="minorHAnsi" w:hAnsiTheme="minorHAnsi" w:cstheme="minorHAnsi"/>
              </w:rPr>
              <w:t>American National Standards Institute</w:t>
            </w:r>
          </w:p>
        </w:tc>
      </w:tr>
      <w:tr w:rsidR="00357DEA" w:rsidRPr="0039061C" w14:paraId="1EAC34CF" w14:textId="77777777" w:rsidTr="00A17A6B">
        <w:tc>
          <w:tcPr>
            <w:tcW w:w="2065" w:type="dxa"/>
          </w:tcPr>
          <w:p w14:paraId="1E4C87A8" w14:textId="098B3FDF"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ASME</w:t>
            </w:r>
          </w:p>
        </w:tc>
        <w:tc>
          <w:tcPr>
            <w:tcW w:w="7616" w:type="dxa"/>
          </w:tcPr>
          <w:p w14:paraId="78FD0B6C" w14:textId="3E1DF4E6"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American Society of Mechanical Engineers</w:t>
            </w:r>
          </w:p>
        </w:tc>
      </w:tr>
      <w:tr w:rsidR="00357DEA" w:rsidRPr="0039061C" w14:paraId="12784507" w14:textId="77777777" w:rsidTr="00A17A6B">
        <w:tc>
          <w:tcPr>
            <w:tcW w:w="2065" w:type="dxa"/>
          </w:tcPr>
          <w:p w14:paraId="4F72A55E" w14:textId="1E48FFD0"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BGP</w:t>
            </w:r>
          </w:p>
        </w:tc>
        <w:tc>
          <w:tcPr>
            <w:tcW w:w="7616" w:type="dxa"/>
          </w:tcPr>
          <w:p w14:paraId="7C3EDB84" w14:textId="718A8362"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Bulgaria Standard for AP1000 plants</w:t>
            </w:r>
          </w:p>
        </w:tc>
      </w:tr>
      <w:tr w:rsidR="00357DEA" w:rsidRPr="0039061C" w14:paraId="3CB8C834" w14:textId="77777777" w:rsidTr="00A17A6B">
        <w:tc>
          <w:tcPr>
            <w:tcW w:w="2065" w:type="dxa"/>
          </w:tcPr>
          <w:p w14:paraId="2AFCCA94" w14:textId="69DF48F9"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BDB</w:t>
            </w:r>
          </w:p>
        </w:tc>
        <w:tc>
          <w:tcPr>
            <w:tcW w:w="7616" w:type="dxa"/>
          </w:tcPr>
          <w:p w14:paraId="3EF4499C" w14:textId="35FF7AC2"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beyond design basis</w:t>
            </w:r>
          </w:p>
        </w:tc>
      </w:tr>
      <w:tr w:rsidR="00357DEA" w:rsidRPr="0039061C" w14:paraId="56F4A8AE" w14:textId="77777777" w:rsidTr="00A17A6B">
        <w:tc>
          <w:tcPr>
            <w:tcW w:w="2065" w:type="dxa"/>
          </w:tcPr>
          <w:p w14:paraId="17E54743" w14:textId="25153972"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BNRA</w:t>
            </w:r>
          </w:p>
        </w:tc>
        <w:tc>
          <w:tcPr>
            <w:tcW w:w="7616" w:type="dxa"/>
          </w:tcPr>
          <w:p w14:paraId="51EB9D0C" w14:textId="3A49A381"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Bulgarian Nuclear Regulatory Agency</w:t>
            </w:r>
          </w:p>
        </w:tc>
      </w:tr>
      <w:tr w:rsidR="00357DEA" w:rsidRPr="0039061C" w14:paraId="5DEE3DF5" w14:textId="77777777" w:rsidTr="00A17A6B">
        <w:tc>
          <w:tcPr>
            <w:tcW w:w="2065" w:type="dxa"/>
          </w:tcPr>
          <w:p w14:paraId="02F7F474" w14:textId="36126494"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BWR</w:t>
            </w:r>
          </w:p>
        </w:tc>
        <w:tc>
          <w:tcPr>
            <w:tcW w:w="7616" w:type="dxa"/>
          </w:tcPr>
          <w:p w14:paraId="7D69C66D" w14:textId="7AA95E00"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Boiling Water Reactor</w:t>
            </w:r>
          </w:p>
        </w:tc>
      </w:tr>
      <w:tr w:rsidR="00357DEA" w:rsidRPr="0039061C" w14:paraId="0BF4433A" w14:textId="77777777" w:rsidTr="00A17A6B">
        <w:tc>
          <w:tcPr>
            <w:tcW w:w="2065" w:type="dxa"/>
          </w:tcPr>
          <w:p w14:paraId="17CBC23D" w14:textId="4E8816D7"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CDF</w:t>
            </w:r>
          </w:p>
        </w:tc>
        <w:tc>
          <w:tcPr>
            <w:tcW w:w="7616" w:type="dxa"/>
          </w:tcPr>
          <w:p w14:paraId="7EE756A7" w14:textId="55E12539"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Core Damage Frequency</w:t>
            </w:r>
          </w:p>
        </w:tc>
      </w:tr>
      <w:tr w:rsidR="00357DEA" w:rsidRPr="0039061C" w14:paraId="45455163" w14:textId="77777777" w:rsidTr="00A17A6B">
        <w:tc>
          <w:tcPr>
            <w:tcW w:w="2065" w:type="dxa"/>
          </w:tcPr>
          <w:p w14:paraId="34C3B39B" w14:textId="395DE3DC"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CFR</w:t>
            </w:r>
          </w:p>
        </w:tc>
        <w:tc>
          <w:tcPr>
            <w:tcW w:w="7616" w:type="dxa"/>
          </w:tcPr>
          <w:p w14:paraId="52CE093D" w14:textId="61FB34D4"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Code of Federal Regulations</w:t>
            </w:r>
          </w:p>
        </w:tc>
      </w:tr>
      <w:tr w:rsidR="00357DEA" w:rsidRPr="0039061C" w14:paraId="7F1BB187" w14:textId="77777777" w:rsidTr="00A17A6B">
        <w:tc>
          <w:tcPr>
            <w:tcW w:w="2065" w:type="dxa"/>
          </w:tcPr>
          <w:p w14:paraId="0F500FD8" w14:textId="7D2694E9"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COM</w:t>
            </w:r>
          </w:p>
        </w:tc>
        <w:tc>
          <w:tcPr>
            <w:tcW w:w="7616" w:type="dxa"/>
          </w:tcPr>
          <w:p w14:paraId="0D7C92E2" w14:textId="4C2B9E10"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Compliance</w:t>
            </w:r>
          </w:p>
        </w:tc>
      </w:tr>
      <w:tr w:rsidR="00357DEA" w:rsidRPr="0039061C" w14:paraId="549990C5" w14:textId="77777777" w:rsidTr="00A17A6B">
        <w:tc>
          <w:tcPr>
            <w:tcW w:w="2065" w:type="dxa"/>
          </w:tcPr>
          <w:p w14:paraId="6476888B" w14:textId="405BA98C"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COM-B</w:t>
            </w:r>
          </w:p>
        </w:tc>
        <w:tc>
          <w:tcPr>
            <w:tcW w:w="7616" w:type="dxa"/>
          </w:tcPr>
          <w:p w14:paraId="32612A1E" w14:textId="1784429E"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Compliant with planned update for Bulgaria Units</w:t>
            </w:r>
          </w:p>
        </w:tc>
      </w:tr>
      <w:tr w:rsidR="00357DEA" w:rsidRPr="0039061C" w14:paraId="2D323E53" w14:textId="77777777" w:rsidTr="00A17A6B">
        <w:tc>
          <w:tcPr>
            <w:tcW w:w="2065" w:type="dxa"/>
          </w:tcPr>
          <w:p w14:paraId="2253C789" w14:textId="47FC6A4F"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COM-P</w:t>
            </w:r>
          </w:p>
        </w:tc>
        <w:tc>
          <w:tcPr>
            <w:tcW w:w="7616" w:type="dxa"/>
          </w:tcPr>
          <w:p w14:paraId="031A90D0" w14:textId="39873A68"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Compliant with planned update for new European AP1000 plant projects</w:t>
            </w:r>
          </w:p>
        </w:tc>
      </w:tr>
      <w:tr w:rsidR="00357DEA" w:rsidRPr="0039061C" w14:paraId="4E685875" w14:textId="77777777" w:rsidTr="00A17A6B">
        <w:tc>
          <w:tcPr>
            <w:tcW w:w="2065" w:type="dxa"/>
          </w:tcPr>
          <w:p w14:paraId="7B8DC9EC" w14:textId="13D87C3A"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CSDRS</w:t>
            </w:r>
          </w:p>
        </w:tc>
        <w:tc>
          <w:tcPr>
            <w:tcW w:w="7616" w:type="dxa"/>
          </w:tcPr>
          <w:p w14:paraId="0988566D" w14:textId="73228BBE"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 xml:space="preserve">Certified Seismic Design Response Spectra </w:t>
            </w:r>
          </w:p>
        </w:tc>
      </w:tr>
      <w:tr w:rsidR="00357DEA" w:rsidRPr="0039061C" w14:paraId="4B8F2603" w14:textId="77777777" w:rsidTr="00A17A6B">
        <w:tc>
          <w:tcPr>
            <w:tcW w:w="2065" w:type="dxa"/>
          </w:tcPr>
          <w:p w14:paraId="14165793" w14:textId="0F57ED97"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CVS</w:t>
            </w:r>
          </w:p>
        </w:tc>
        <w:tc>
          <w:tcPr>
            <w:tcW w:w="7616" w:type="dxa"/>
          </w:tcPr>
          <w:p w14:paraId="382A586D" w14:textId="3B426D2F"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Control Volume System</w:t>
            </w:r>
          </w:p>
        </w:tc>
      </w:tr>
      <w:tr w:rsidR="00357DEA" w:rsidRPr="0039061C" w14:paraId="296E8CF0" w14:textId="77777777" w:rsidTr="00A17A6B">
        <w:tc>
          <w:tcPr>
            <w:tcW w:w="2065" w:type="dxa"/>
          </w:tcPr>
          <w:p w14:paraId="4DB227D1" w14:textId="7E6367CE"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CWO</w:t>
            </w:r>
          </w:p>
        </w:tc>
        <w:tc>
          <w:tcPr>
            <w:tcW w:w="7616" w:type="dxa"/>
          </w:tcPr>
          <w:p w14:paraId="46AE57E3" w14:textId="469251D5"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Compliance with Objective</w:t>
            </w:r>
          </w:p>
        </w:tc>
      </w:tr>
      <w:tr w:rsidR="00357DEA" w:rsidRPr="0039061C" w14:paraId="777E9F3F" w14:textId="77777777" w:rsidTr="00A17A6B">
        <w:tc>
          <w:tcPr>
            <w:tcW w:w="2065" w:type="dxa"/>
          </w:tcPr>
          <w:p w14:paraId="11219521" w14:textId="765A25ED"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DAS</w:t>
            </w:r>
          </w:p>
        </w:tc>
        <w:tc>
          <w:tcPr>
            <w:tcW w:w="7616" w:type="dxa"/>
          </w:tcPr>
          <w:p w14:paraId="5062C078" w14:textId="4D01DC77" w:rsidR="00357DEA" w:rsidRPr="0039061C" w:rsidRDefault="00C53FAA" w:rsidP="00357DEA">
            <w:pPr>
              <w:pStyle w:val="Acronym0"/>
              <w:rPr>
                <w:rFonts w:asciiTheme="minorHAnsi" w:hAnsiTheme="minorHAnsi" w:cstheme="minorHAnsi"/>
              </w:rPr>
            </w:pPr>
            <w:r>
              <w:rPr>
                <w:rFonts w:asciiTheme="minorHAnsi" w:hAnsiTheme="minorHAnsi" w:cstheme="minorHAnsi"/>
              </w:rPr>
              <w:t>Diverse Actuation System</w:t>
            </w:r>
          </w:p>
        </w:tc>
      </w:tr>
      <w:tr w:rsidR="00357DEA" w:rsidRPr="0039061C" w14:paraId="1EF1C934" w14:textId="77777777" w:rsidTr="00A17A6B">
        <w:tc>
          <w:tcPr>
            <w:tcW w:w="2065" w:type="dxa"/>
          </w:tcPr>
          <w:p w14:paraId="4FB0240E" w14:textId="7B6DF539"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DBA</w:t>
            </w:r>
          </w:p>
        </w:tc>
        <w:tc>
          <w:tcPr>
            <w:tcW w:w="7616" w:type="dxa"/>
          </w:tcPr>
          <w:p w14:paraId="336403C7" w14:textId="44657CEC"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Design Basis Accident</w:t>
            </w:r>
          </w:p>
        </w:tc>
      </w:tr>
      <w:tr w:rsidR="00357DEA" w:rsidRPr="0039061C" w14:paraId="4983FBB0" w14:textId="77777777" w:rsidTr="00A17A6B">
        <w:tc>
          <w:tcPr>
            <w:tcW w:w="2065" w:type="dxa"/>
          </w:tcPr>
          <w:p w14:paraId="3CC0968C" w14:textId="04765543"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DC</w:t>
            </w:r>
          </w:p>
        </w:tc>
        <w:tc>
          <w:tcPr>
            <w:tcW w:w="7616" w:type="dxa"/>
          </w:tcPr>
          <w:p w14:paraId="435C5DB7" w14:textId="4AB1918E"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Direct Current</w:t>
            </w:r>
          </w:p>
        </w:tc>
      </w:tr>
      <w:tr w:rsidR="00357DEA" w:rsidRPr="0039061C" w14:paraId="0A358315" w14:textId="77777777" w:rsidTr="00A17A6B">
        <w:tc>
          <w:tcPr>
            <w:tcW w:w="2065" w:type="dxa"/>
          </w:tcPr>
          <w:p w14:paraId="675B7058" w14:textId="1929C07E"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 xml:space="preserve">DCD </w:t>
            </w:r>
          </w:p>
        </w:tc>
        <w:tc>
          <w:tcPr>
            <w:tcW w:w="7616" w:type="dxa"/>
          </w:tcPr>
          <w:p w14:paraId="39F1BEE7" w14:textId="71CA5552"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Design Control Document</w:t>
            </w:r>
          </w:p>
        </w:tc>
      </w:tr>
      <w:tr w:rsidR="00357DEA" w:rsidRPr="0039061C" w14:paraId="7C887EC8" w14:textId="77777777" w:rsidTr="00A17A6B">
        <w:tc>
          <w:tcPr>
            <w:tcW w:w="2065" w:type="dxa"/>
          </w:tcPr>
          <w:p w14:paraId="41F263F7" w14:textId="7A3829CA" w:rsidR="00357DEA" w:rsidRPr="0039061C" w:rsidRDefault="00357DEA" w:rsidP="00357DEA">
            <w:pPr>
              <w:pStyle w:val="Acronym0"/>
              <w:rPr>
                <w:rFonts w:asciiTheme="minorHAnsi" w:hAnsiTheme="minorHAnsi" w:cstheme="minorHAnsi"/>
              </w:rPr>
            </w:pPr>
            <w:proofErr w:type="spellStart"/>
            <w:r w:rsidRPr="0039061C">
              <w:rPr>
                <w:rFonts w:asciiTheme="minorHAnsi" w:hAnsiTheme="minorHAnsi" w:cstheme="minorHAnsi"/>
              </w:rPr>
              <w:t>DiD</w:t>
            </w:r>
            <w:proofErr w:type="spellEnd"/>
          </w:p>
        </w:tc>
        <w:tc>
          <w:tcPr>
            <w:tcW w:w="7616" w:type="dxa"/>
          </w:tcPr>
          <w:p w14:paraId="0AF1E26F" w14:textId="57A82617"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Defense-in-Depth</w:t>
            </w:r>
          </w:p>
        </w:tc>
      </w:tr>
      <w:tr w:rsidR="00357DEA" w:rsidRPr="0039061C" w14:paraId="31CAFAE6" w14:textId="77777777" w:rsidTr="00A17A6B">
        <w:tc>
          <w:tcPr>
            <w:tcW w:w="2065" w:type="dxa"/>
          </w:tcPr>
          <w:p w14:paraId="1B74C348" w14:textId="68CA15FF"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EAB</w:t>
            </w:r>
          </w:p>
        </w:tc>
        <w:tc>
          <w:tcPr>
            <w:tcW w:w="7616" w:type="dxa"/>
          </w:tcPr>
          <w:p w14:paraId="6974681C" w14:textId="05C84BD5" w:rsidR="00357DEA" w:rsidRPr="0039061C" w:rsidRDefault="005B5332" w:rsidP="00357DEA">
            <w:pPr>
              <w:pStyle w:val="Acronym0"/>
              <w:rPr>
                <w:rFonts w:asciiTheme="minorHAnsi" w:hAnsiTheme="minorHAnsi" w:cstheme="minorHAnsi"/>
              </w:rPr>
            </w:pPr>
            <w:r w:rsidRPr="005B5332">
              <w:rPr>
                <w:rFonts w:asciiTheme="minorHAnsi" w:hAnsiTheme="minorHAnsi" w:cstheme="minorHAnsi"/>
              </w:rPr>
              <w:t>Exclusion Area Boundary</w:t>
            </w:r>
          </w:p>
        </w:tc>
      </w:tr>
      <w:tr w:rsidR="00357DEA" w:rsidRPr="0039061C" w14:paraId="56F550E5" w14:textId="77777777" w:rsidTr="00A17A6B">
        <w:tc>
          <w:tcPr>
            <w:tcW w:w="2065" w:type="dxa"/>
          </w:tcPr>
          <w:p w14:paraId="530825A4" w14:textId="2BBAC914"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EOP</w:t>
            </w:r>
          </w:p>
        </w:tc>
        <w:tc>
          <w:tcPr>
            <w:tcW w:w="7616" w:type="dxa"/>
          </w:tcPr>
          <w:p w14:paraId="7A98E77B" w14:textId="273D35B0" w:rsidR="00357DEA" w:rsidRPr="0039061C" w:rsidRDefault="0039061C" w:rsidP="00357DEA">
            <w:pPr>
              <w:pStyle w:val="Acronym0"/>
              <w:rPr>
                <w:rFonts w:asciiTheme="minorHAnsi" w:hAnsiTheme="minorHAnsi" w:cstheme="minorHAnsi"/>
              </w:rPr>
            </w:pPr>
            <w:r w:rsidRPr="0039061C">
              <w:rPr>
                <w:rFonts w:asciiTheme="minorHAnsi" w:hAnsiTheme="minorHAnsi" w:cstheme="minorHAnsi"/>
              </w:rPr>
              <w:t>Emergency Operating Procedures</w:t>
            </w:r>
          </w:p>
        </w:tc>
      </w:tr>
      <w:tr w:rsidR="00357DEA" w:rsidRPr="0039061C" w14:paraId="53CB2697" w14:textId="77777777" w:rsidTr="00A17A6B">
        <w:tc>
          <w:tcPr>
            <w:tcW w:w="2065" w:type="dxa"/>
          </w:tcPr>
          <w:p w14:paraId="1C2D3ABC" w14:textId="37C0DE41"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EP</w:t>
            </w:r>
          </w:p>
        </w:tc>
        <w:tc>
          <w:tcPr>
            <w:tcW w:w="7616" w:type="dxa"/>
          </w:tcPr>
          <w:p w14:paraId="0E32F419" w14:textId="7D1B4338"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External Party</w:t>
            </w:r>
          </w:p>
        </w:tc>
      </w:tr>
      <w:tr w:rsidR="00357DEA" w:rsidRPr="0039061C" w14:paraId="306C6FC9" w14:textId="77777777" w:rsidTr="00A17A6B">
        <w:tc>
          <w:tcPr>
            <w:tcW w:w="2065" w:type="dxa"/>
          </w:tcPr>
          <w:p w14:paraId="339461F2" w14:textId="19EEB2DB"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EQ</w:t>
            </w:r>
          </w:p>
        </w:tc>
        <w:tc>
          <w:tcPr>
            <w:tcW w:w="7616" w:type="dxa"/>
          </w:tcPr>
          <w:p w14:paraId="5E7E5AC0" w14:textId="75504A9B"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Equipment Qualification</w:t>
            </w:r>
          </w:p>
        </w:tc>
      </w:tr>
      <w:tr w:rsidR="00357DEA" w:rsidRPr="0039061C" w14:paraId="6CA00D43" w14:textId="77777777" w:rsidTr="00A17A6B">
        <w:tc>
          <w:tcPr>
            <w:tcW w:w="2065" w:type="dxa"/>
          </w:tcPr>
          <w:p w14:paraId="4B094B69" w14:textId="244B0E5A"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EU</w:t>
            </w:r>
          </w:p>
        </w:tc>
        <w:tc>
          <w:tcPr>
            <w:tcW w:w="7616" w:type="dxa"/>
          </w:tcPr>
          <w:p w14:paraId="3E9EC95F" w14:textId="6E7257DA"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European Union</w:t>
            </w:r>
          </w:p>
        </w:tc>
      </w:tr>
      <w:tr w:rsidR="00357DEA" w:rsidRPr="0039061C" w14:paraId="78E7DE07" w14:textId="77777777" w:rsidTr="00A17A6B">
        <w:tc>
          <w:tcPr>
            <w:tcW w:w="2065" w:type="dxa"/>
          </w:tcPr>
          <w:p w14:paraId="40BA8396" w14:textId="4B19BFC4"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FEED</w:t>
            </w:r>
          </w:p>
        </w:tc>
        <w:tc>
          <w:tcPr>
            <w:tcW w:w="7616" w:type="dxa"/>
          </w:tcPr>
          <w:p w14:paraId="4E56F452" w14:textId="35DEAA0E"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Front End Engineering Development</w:t>
            </w:r>
          </w:p>
        </w:tc>
      </w:tr>
      <w:tr w:rsidR="00357DEA" w:rsidRPr="0039061C" w14:paraId="36817651" w14:textId="77777777" w:rsidTr="00A17A6B">
        <w:tc>
          <w:tcPr>
            <w:tcW w:w="2065" w:type="dxa"/>
          </w:tcPr>
          <w:p w14:paraId="723DB67D" w14:textId="3A2EAB7C"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 xml:space="preserve">FSAR </w:t>
            </w:r>
          </w:p>
        </w:tc>
        <w:tc>
          <w:tcPr>
            <w:tcW w:w="7616" w:type="dxa"/>
          </w:tcPr>
          <w:p w14:paraId="448ED4AB" w14:textId="2B758A11"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Final Safety Analysis Report</w:t>
            </w:r>
          </w:p>
        </w:tc>
      </w:tr>
      <w:tr w:rsidR="00357DEA" w:rsidRPr="0039061C" w14:paraId="1A76ECBA" w14:textId="77777777" w:rsidTr="00A17A6B">
        <w:tc>
          <w:tcPr>
            <w:tcW w:w="2065" w:type="dxa"/>
          </w:tcPr>
          <w:p w14:paraId="1FA4E53C" w14:textId="573E75BB"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GDA</w:t>
            </w:r>
          </w:p>
        </w:tc>
        <w:tc>
          <w:tcPr>
            <w:tcW w:w="7616" w:type="dxa"/>
          </w:tcPr>
          <w:p w14:paraId="13FAE02D" w14:textId="123772AF"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Generic Design Assessment</w:t>
            </w:r>
          </w:p>
        </w:tc>
      </w:tr>
      <w:tr w:rsidR="00357DEA" w:rsidRPr="0039061C" w14:paraId="2359A584" w14:textId="77777777" w:rsidTr="00A17A6B">
        <w:tc>
          <w:tcPr>
            <w:tcW w:w="2065" w:type="dxa"/>
          </w:tcPr>
          <w:p w14:paraId="5F644EE5" w14:textId="74375EB1"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GSR</w:t>
            </w:r>
          </w:p>
        </w:tc>
        <w:tc>
          <w:tcPr>
            <w:tcW w:w="7616" w:type="dxa"/>
          </w:tcPr>
          <w:p w14:paraId="2633914B" w14:textId="0B389235"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General Safety Requirements</w:t>
            </w:r>
          </w:p>
        </w:tc>
      </w:tr>
      <w:tr w:rsidR="00357DEA" w:rsidRPr="0039061C" w14:paraId="0CA16D4E" w14:textId="77777777" w:rsidTr="00A17A6B">
        <w:tc>
          <w:tcPr>
            <w:tcW w:w="2065" w:type="dxa"/>
          </w:tcPr>
          <w:p w14:paraId="412F866E" w14:textId="144DAFEE"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HCLPF</w:t>
            </w:r>
          </w:p>
        </w:tc>
        <w:tc>
          <w:tcPr>
            <w:tcW w:w="7616" w:type="dxa"/>
          </w:tcPr>
          <w:p w14:paraId="5744FCC1" w14:textId="23BB4564" w:rsidR="00357DEA" w:rsidRPr="0039061C" w:rsidRDefault="005C5540" w:rsidP="00357DEA">
            <w:pPr>
              <w:pStyle w:val="Acronym0"/>
              <w:rPr>
                <w:rFonts w:asciiTheme="minorHAnsi" w:hAnsiTheme="minorHAnsi" w:cstheme="minorHAnsi"/>
              </w:rPr>
            </w:pPr>
            <w:r w:rsidRPr="0039061C">
              <w:rPr>
                <w:rFonts w:asciiTheme="minorHAnsi" w:hAnsiTheme="minorHAnsi" w:cstheme="minorHAnsi"/>
              </w:rPr>
              <w:t>High-Confidence, Low Probability of Failure</w:t>
            </w:r>
          </w:p>
        </w:tc>
      </w:tr>
      <w:tr w:rsidR="00357DEA" w:rsidRPr="0039061C" w14:paraId="4D44CF60" w14:textId="77777777" w:rsidTr="00A17A6B">
        <w:tc>
          <w:tcPr>
            <w:tcW w:w="2065" w:type="dxa"/>
          </w:tcPr>
          <w:p w14:paraId="27EB001C" w14:textId="03630B8A"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IAEA</w:t>
            </w:r>
          </w:p>
        </w:tc>
        <w:tc>
          <w:tcPr>
            <w:tcW w:w="7616" w:type="dxa"/>
          </w:tcPr>
          <w:p w14:paraId="7D70038A" w14:textId="09BE6AF4"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International Atomic Energy Agency</w:t>
            </w:r>
          </w:p>
        </w:tc>
      </w:tr>
      <w:tr w:rsidR="00357DEA" w:rsidRPr="0039061C" w14:paraId="68CAAB57" w14:textId="77777777" w:rsidTr="00A17A6B">
        <w:tc>
          <w:tcPr>
            <w:tcW w:w="2065" w:type="dxa"/>
          </w:tcPr>
          <w:p w14:paraId="63D474A8" w14:textId="6919C07F"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IDS</w:t>
            </w:r>
          </w:p>
        </w:tc>
        <w:tc>
          <w:tcPr>
            <w:tcW w:w="7616" w:type="dxa"/>
          </w:tcPr>
          <w:p w14:paraId="688C489D" w14:textId="5B2E6C55" w:rsidR="00357DEA" w:rsidRPr="0039061C" w:rsidRDefault="006E72F2" w:rsidP="00357DEA">
            <w:pPr>
              <w:pStyle w:val="Acronym0"/>
              <w:rPr>
                <w:rFonts w:asciiTheme="minorHAnsi" w:hAnsiTheme="minorHAnsi" w:cstheme="minorHAnsi"/>
              </w:rPr>
            </w:pPr>
            <w:r w:rsidRPr="0039061C">
              <w:rPr>
                <w:rFonts w:asciiTheme="minorHAnsi" w:hAnsiTheme="minorHAnsi" w:cstheme="minorHAnsi"/>
              </w:rPr>
              <w:t>Class 1E DC and UPS Power System</w:t>
            </w:r>
          </w:p>
        </w:tc>
      </w:tr>
      <w:tr w:rsidR="00357DEA" w:rsidRPr="0039061C" w14:paraId="5AD1053F" w14:textId="77777777" w:rsidTr="00A17A6B">
        <w:tc>
          <w:tcPr>
            <w:tcW w:w="2065" w:type="dxa"/>
          </w:tcPr>
          <w:p w14:paraId="421C0F8F" w14:textId="1BFAA846"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IRSWST</w:t>
            </w:r>
          </w:p>
        </w:tc>
        <w:tc>
          <w:tcPr>
            <w:tcW w:w="7616" w:type="dxa"/>
          </w:tcPr>
          <w:p w14:paraId="498DAA74" w14:textId="7A83F01F" w:rsidR="00357DEA" w:rsidRPr="0039061C" w:rsidRDefault="00380F48" w:rsidP="00357DEA">
            <w:pPr>
              <w:pStyle w:val="Acronym0"/>
              <w:rPr>
                <w:rFonts w:asciiTheme="minorHAnsi" w:hAnsiTheme="minorHAnsi" w:cstheme="minorHAnsi"/>
              </w:rPr>
            </w:pPr>
            <w:r w:rsidRPr="0039061C">
              <w:rPr>
                <w:rFonts w:asciiTheme="minorHAnsi" w:hAnsiTheme="minorHAnsi" w:cstheme="minorHAnsi"/>
              </w:rPr>
              <w:t>Inside-Containment Refueling Water Storage Tank</w:t>
            </w:r>
          </w:p>
        </w:tc>
      </w:tr>
      <w:tr w:rsidR="00357DEA" w:rsidRPr="0039061C" w14:paraId="3C79AD2C" w14:textId="77777777" w:rsidTr="00A17A6B">
        <w:tc>
          <w:tcPr>
            <w:tcW w:w="2065" w:type="dxa"/>
          </w:tcPr>
          <w:p w14:paraId="1FC32B50" w14:textId="7A163AA0"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ISFSI</w:t>
            </w:r>
          </w:p>
        </w:tc>
        <w:tc>
          <w:tcPr>
            <w:tcW w:w="7616" w:type="dxa"/>
          </w:tcPr>
          <w:p w14:paraId="1D616558" w14:textId="3A037C8C" w:rsidR="00357DEA" w:rsidRPr="0039061C" w:rsidRDefault="005B5332" w:rsidP="00357DEA">
            <w:pPr>
              <w:pStyle w:val="Acronym0"/>
              <w:rPr>
                <w:rFonts w:asciiTheme="minorHAnsi" w:hAnsiTheme="minorHAnsi" w:cstheme="minorHAnsi"/>
              </w:rPr>
            </w:pPr>
            <w:r w:rsidRPr="005B5332">
              <w:rPr>
                <w:rFonts w:asciiTheme="minorHAnsi" w:hAnsiTheme="minorHAnsi" w:cstheme="minorHAnsi"/>
              </w:rPr>
              <w:t>Independent Spent Fuel Storage Installations</w:t>
            </w:r>
          </w:p>
        </w:tc>
      </w:tr>
      <w:tr w:rsidR="00357DEA" w:rsidRPr="0039061C" w14:paraId="72DB94BD" w14:textId="77777777" w:rsidTr="00A17A6B">
        <w:tc>
          <w:tcPr>
            <w:tcW w:w="2065" w:type="dxa"/>
          </w:tcPr>
          <w:p w14:paraId="22F54069" w14:textId="41D40AFB"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KNPP</w:t>
            </w:r>
          </w:p>
        </w:tc>
        <w:tc>
          <w:tcPr>
            <w:tcW w:w="7616" w:type="dxa"/>
          </w:tcPr>
          <w:p w14:paraId="35B4C44D" w14:textId="7EB60696" w:rsidR="00357DEA" w:rsidRPr="0039061C" w:rsidRDefault="00357DEA" w:rsidP="00357DEA">
            <w:pPr>
              <w:pStyle w:val="Acronym0"/>
              <w:rPr>
                <w:rFonts w:asciiTheme="minorHAnsi" w:hAnsiTheme="minorHAnsi" w:cstheme="minorHAnsi"/>
              </w:rPr>
            </w:pPr>
            <w:proofErr w:type="spellStart"/>
            <w:r w:rsidRPr="0039061C">
              <w:rPr>
                <w:rFonts w:asciiTheme="minorHAnsi" w:hAnsiTheme="minorHAnsi" w:cstheme="minorHAnsi"/>
              </w:rPr>
              <w:t>Kozloduy</w:t>
            </w:r>
            <w:proofErr w:type="spellEnd"/>
            <w:r w:rsidRPr="0039061C">
              <w:rPr>
                <w:rFonts w:asciiTheme="minorHAnsi" w:hAnsiTheme="minorHAnsi" w:cstheme="minorHAnsi"/>
              </w:rPr>
              <w:t xml:space="preserve"> Nuclear Power Plant</w:t>
            </w:r>
          </w:p>
        </w:tc>
      </w:tr>
      <w:tr w:rsidR="00357DEA" w:rsidRPr="0039061C" w14:paraId="7C4BBA4B" w14:textId="77777777" w:rsidTr="00A17A6B">
        <w:tc>
          <w:tcPr>
            <w:tcW w:w="2065" w:type="dxa"/>
          </w:tcPr>
          <w:p w14:paraId="6CE5FD89" w14:textId="2827ACAB"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KNPP-NB</w:t>
            </w:r>
          </w:p>
        </w:tc>
        <w:tc>
          <w:tcPr>
            <w:tcW w:w="7616" w:type="dxa"/>
          </w:tcPr>
          <w:p w14:paraId="4E3C59BE" w14:textId="1517DF7C"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KNPP Newbuilds. A public limited company registered in the Republic of Bulgaria</w:t>
            </w:r>
          </w:p>
        </w:tc>
      </w:tr>
      <w:tr w:rsidR="00357DEA" w:rsidRPr="0039061C" w14:paraId="41483CCC" w14:textId="77777777" w:rsidTr="00A17A6B">
        <w:tc>
          <w:tcPr>
            <w:tcW w:w="2065" w:type="dxa"/>
          </w:tcPr>
          <w:p w14:paraId="0036BB26" w14:textId="4FE556D6"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lastRenderedPageBreak/>
              <w:t>LOCA</w:t>
            </w:r>
          </w:p>
        </w:tc>
        <w:tc>
          <w:tcPr>
            <w:tcW w:w="7616" w:type="dxa"/>
          </w:tcPr>
          <w:p w14:paraId="4EB6437F" w14:textId="2C4131D3"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Loss of Coolant Accident</w:t>
            </w:r>
          </w:p>
        </w:tc>
      </w:tr>
      <w:tr w:rsidR="00357DEA" w:rsidRPr="0039061C" w14:paraId="142B0DD6" w14:textId="77777777" w:rsidTr="00A17A6B">
        <w:tc>
          <w:tcPr>
            <w:tcW w:w="2065" w:type="dxa"/>
          </w:tcPr>
          <w:p w14:paraId="0B514849" w14:textId="5C213C93"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LPZ</w:t>
            </w:r>
          </w:p>
        </w:tc>
        <w:tc>
          <w:tcPr>
            <w:tcW w:w="7616" w:type="dxa"/>
          </w:tcPr>
          <w:p w14:paraId="484EDAC2" w14:textId="021DB3D7"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 xml:space="preserve">Low Population Zone </w:t>
            </w:r>
          </w:p>
        </w:tc>
      </w:tr>
      <w:tr w:rsidR="00357DEA" w:rsidRPr="0039061C" w14:paraId="5DE22E92" w14:textId="77777777" w:rsidTr="00A17A6B">
        <w:tc>
          <w:tcPr>
            <w:tcW w:w="2065" w:type="dxa"/>
          </w:tcPr>
          <w:p w14:paraId="52BE778C" w14:textId="4888E9D0"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LRF</w:t>
            </w:r>
          </w:p>
        </w:tc>
        <w:tc>
          <w:tcPr>
            <w:tcW w:w="7616" w:type="dxa"/>
          </w:tcPr>
          <w:p w14:paraId="6FFD2786" w14:textId="477EBEEF"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Large Release Frequency</w:t>
            </w:r>
          </w:p>
        </w:tc>
      </w:tr>
      <w:tr w:rsidR="00357DEA" w:rsidRPr="0039061C" w14:paraId="32EAAC2D" w14:textId="77777777" w:rsidTr="00A17A6B">
        <w:tc>
          <w:tcPr>
            <w:tcW w:w="2065" w:type="dxa"/>
          </w:tcPr>
          <w:p w14:paraId="492190A6" w14:textId="646FB6A8"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MCR</w:t>
            </w:r>
          </w:p>
        </w:tc>
        <w:tc>
          <w:tcPr>
            <w:tcW w:w="7616" w:type="dxa"/>
          </w:tcPr>
          <w:p w14:paraId="27B70294" w14:textId="2CBF3116"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Main Control Room</w:t>
            </w:r>
          </w:p>
        </w:tc>
      </w:tr>
      <w:tr w:rsidR="00357DEA" w:rsidRPr="0039061C" w14:paraId="638381B6" w14:textId="77777777" w:rsidTr="00A17A6B">
        <w:tc>
          <w:tcPr>
            <w:tcW w:w="2065" w:type="dxa"/>
          </w:tcPr>
          <w:p w14:paraId="6FDC0DF7" w14:textId="3DCADB9B"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NAP</w:t>
            </w:r>
          </w:p>
        </w:tc>
        <w:tc>
          <w:tcPr>
            <w:tcW w:w="7616" w:type="dxa"/>
          </w:tcPr>
          <w:p w14:paraId="6810B1D7" w14:textId="2A578F25"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Not Applicable</w:t>
            </w:r>
          </w:p>
        </w:tc>
      </w:tr>
      <w:tr w:rsidR="00357DEA" w:rsidRPr="0039061C" w14:paraId="7DB28468" w14:textId="77777777" w:rsidTr="00A17A6B">
        <w:tc>
          <w:tcPr>
            <w:tcW w:w="2065" w:type="dxa"/>
          </w:tcPr>
          <w:p w14:paraId="4713FF94" w14:textId="7C1B3D01"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NAR</w:t>
            </w:r>
          </w:p>
        </w:tc>
        <w:tc>
          <w:tcPr>
            <w:tcW w:w="7616" w:type="dxa"/>
          </w:tcPr>
          <w:p w14:paraId="6540B026" w14:textId="3C0042E7"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Not a Requirement</w:t>
            </w:r>
          </w:p>
        </w:tc>
      </w:tr>
      <w:tr w:rsidR="00357DEA" w:rsidRPr="0039061C" w14:paraId="6225156A" w14:textId="77777777" w:rsidTr="00A17A6B">
        <w:tc>
          <w:tcPr>
            <w:tcW w:w="2065" w:type="dxa"/>
          </w:tcPr>
          <w:p w14:paraId="448E8B7B" w14:textId="7113755A"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NAS</w:t>
            </w:r>
          </w:p>
        </w:tc>
        <w:tc>
          <w:tcPr>
            <w:tcW w:w="7616" w:type="dxa"/>
          </w:tcPr>
          <w:p w14:paraId="2B89D7B5" w14:textId="1289EAF2"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Not Assessable</w:t>
            </w:r>
          </w:p>
        </w:tc>
      </w:tr>
      <w:tr w:rsidR="00357DEA" w:rsidRPr="0039061C" w14:paraId="768CD4CC" w14:textId="77777777" w:rsidTr="00A17A6B">
        <w:tc>
          <w:tcPr>
            <w:tcW w:w="2065" w:type="dxa"/>
          </w:tcPr>
          <w:p w14:paraId="43B37B78" w14:textId="5006F318"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NFPA</w:t>
            </w:r>
          </w:p>
        </w:tc>
        <w:tc>
          <w:tcPr>
            <w:tcW w:w="7616" w:type="dxa"/>
          </w:tcPr>
          <w:p w14:paraId="57947D04" w14:textId="35A8CDDD"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 xml:space="preserve">National Fire Protection Association </w:t>
            </w:r>
          </w:p>
        </w:tc>
      </w:tr>
      <w:tr w:rsidR="00357DEA" w:rsidRPr="0039061C" w14:paraId="7F0F8C87" w14:textId="77777777" w:rsidTr="00A17A6B">
        <w:tc>
          <w:tcPr>
            <w:tcW w:w="2065" w:type="dxa"/>
          </w:tcPr>
          <w:p w14:paraId="13CC87DB" w14:textId="27EE7193"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NOC</w:t>
            </w:r>
          </w:p>
        </w:tc>
        <w:tc>
          <w:tcPr>
            <w:tcW w:w="7616" w:type="dxa"/>
          </w:tcPr>
          <w:p w14:paraId="288485D9" w14:textId="0187E986"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Non-Compliance</w:t>
            </w:r>
          </w:p>
        </w:tc>
      </w:tr>
      <w:tr w:rsidR="00357DEA" w:rsidRPr="0039061C" w14:paraId="62B1FABB" w14:textId="77777777" w:rsidTr="00A17A6B">
        <w:tc>
          <w:tcPr>
            <w:tcW w:w="2065" w:type="dxa"/>
          </w:tcPr>
          <w:p w14:paraId="128F07D0" w14:textId="56167A57"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NPP</w:t>
            </w:r>
          </w:p>
        </w:tc>
        <w:tc>
          <w:tcPr>
            <w:tcW w:w="7616" w:type="dxa"/>
          </w:tcPr>
          <w:p w14:paraId="142B7847" w14:textId="37605272"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Nuclear Power Plant</w:t>
            </w:r>
          </w:p>
        </w:tc>
      </w:tr>
      <w:tr w:rsidR="00357DEA" w:rsidRPr="0039061C" w14:paraId="310FBEF9" w14:textId="77777777" w:rsidTr="00A17A6B">
        <w:tc>
          <w:tcPr>
            <w:tcW w:w="2065" w:type="dxa"/>
          </w:tcPr>
          <w:p w14:paraId="60ECC7F3" w14:textId="0547A181"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NRC</w:t>
            </w:r>
          </w:p>
        </w:tc>
        <w:tc>
          <w:tcPr>
            <w:tcW w:w="7616" w:type="dxa"/>
          </w:tcPr>
          <w:p w14:paraId="76BFA451" w14:textId="280B8D49"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Nuclear Regulatory Commission</w:t>
            </w:r>
          </w:p>
        </w:tc>
      </w:tr>
      <w:tr w:rsidR="00357DEA" w:rsidRPr="0039061C" w14:paraId="2A21B782" w14:textId="77777777" w:rsidTr="00A17A6B">
        <w:tc>
          <w:tcPr>
            <w:tcW w:w="2065" w:type="dxa"/>
          </w:tcPr>
          <w:p w14:paraId="441E2090" w14:textId="5E37DE91"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OBE</w:t>
            </w:r>
          </w:p>
        </w:tc>
        <w:tc>
          <w:tcPr>
            <w:tcW w:w="7616" w:type="dxa"/>
          </w:tcPr>
          <w:p w14:paraId="52D40070" w14:textId="20625198"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 xml:space="preserve">Operating Basis Earthquake </w:t>
            </w:r>
          </w:p>
        </w:tc>
      </w:tr>
      <w:tr w:rsidR="00357DEA" w:rsidRPr="0039061C" w14:paraId="548B9903" w14:textId="77777777" w:rsidTr="00A17A6B">
        <w:tc>
          <w:tcPr>
            <w:tcW w:w="2065" w:type="dxa"/>
          </w:tcPr>
          <w:p w14:paraId="6A89C280" w14:textId="76E103CA"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OLCs</w:t>
            </w:r>
          </w:p>
        </w:tc>
        <w:tc>
          <w:tcPr>
            <w:tcW w:w="7616" w:type="dxa"/>
          </w:tcPr>
          <w:p w14:paraId="41F7A541" w14:textId="7D56E880" w:rsidR="00357DEA" w:rsidRPr="0039061C" w:rsidRDefault="005B5332" w:rsidP="00357DEA">
            <w:pPr>
              <w:pStyle w:val="Acronym0"/>
              <w:rPr>
                <w:rFonts w:asciiTheme="minorHAnsi" w:hAnsiTheme="minorHAnsi" w:cstheme="minorHAnsi"/>
              </w:rPr>
            </w:pPr>
            <w:r>
              <w:rPr>
                <w:rFonts w:asciiTheme="minorHAnsi" w:hAnsiTheme="minorHAnsi" w:cstheme="minorHAnsi"/>
              </w:rPr>
              <w:t>O</w:t>
            </w:r>
            <w:r w:rsidRPr="005B5332">
              <w:rPr>
                <w:rFonts w:asciiTheme="minorHAnsi" w:hAnsiTheme="minorHAnsi" w:cstheme="minorHAnsi"/>
              </w:rPr>
              <w:t xml:space="preserve">perational </w:t>
            </w:r>
            <w:r>
              <w:rPr>
                <w:rFonts w:asciiTheme="minorHAnsi" w:hAnsiTheme="minorHAnsi" w:cstheme="minorHAnsi"/>
              </w:rPr>
              <w:t>L</w:t>
            </w:r>
            <w:r w:rsidRPr="005B5332">
              <w:rPr>
                <w:rFonts w:asciiTheme="minorHAnsi" w:hAnsiTheme="minorHAnsi" w:cstheme="minorHAnsi"/>
              </w:rPr>
              <w:t xml:space="preserve">imits and </w:t>
            </w:r>
            <w:r>
              <w:rPr>
                <w:rFonts w:asciiTheme="minorHAnsi" w:hAnsiTheme="minorHAnsi" w:cstheme="minorHAnsi"/>
              </w:rPr>
              <w:t>C</w:t>
            </w:r>
            <w:r w:rsidRPr="005B5332">
              <w:rPr>
                <w:rFonts w:asciiTheme="minorHAnsi" w:hAnsiTheme="minorHAnsi" w:cstheme="minorHAnsi"/>
              </w:rPr>
              <w:t>onditions</w:t>
            </w:r>
          </w:p>
        </w:tc>
      </w:tr>
      <w:tr w:rsidR="00357DEA" w:rsidRPr="0039061C" w14:paraId="3FFEC2AD" w14:textId="77777777" w:rsidTr="00A17A6B">
        <w:tc>
          <w:tcPr>
            <w:tcW w:w="2065" w:type="dxa"/>
          </w:tcPr>
          <w:p w14:paraId="0A79DF3C" w14:textId="315B58D7"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OSHA</w:t>
            </w:r>
          </w:p>
        </w:tc>
        <w:tc>
          <w:tcPr>
            <w:tcW w:w="7616" w:type="dxa"/>
          </w:tcPr>
          <w:p w14:paraId="0075BDCB" w14:textId="186BFEB5"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Occupational Safety and Health Administration</w:t>
            </w:r>
          </w:p>
        </w:tc>
      </w:tr>
      <w:tr w:rsidR="00357DEA" w:rsidRPr="0039061C" w14:paraId="633749EC" w14:textId="77777777" w:rsidTr="00A17A6B">
        <w:tc>
          <w:tcPr>
            <w:tcW w:w="2065" w:type="dxa"/>
          </w:tcPr>
          <w:p w14:paraId="2B7F4DF4" w14:textId="02172DFD"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OWN</w:t>
            </w:r>
          </w:p>
        </w:tc>
        <w:tc>
          <w:tcPr>
            <w:tcW w:w="7616" w:type="dxa"/>
          </w:tcPr>
          <w:p w14:paraId="4DDE462F" w14:textId="4E4BFA48"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Owner</w:t>
            </w:r>
          </w:p>
        </w:tc>
      </w:tr>
      <w:tr w:rsidR="00357DEA" w:rsidRPr="0039061C" w14:paraId="422111D7" w14:textId="77777777" w:rsidTr="00A17A6B">
        <w:tc>
          <w:tcPr>
            <w:tcW w:w="2065" w:type="dxa"/>
          </w:tcPr>
          <w:p w14:paraId="5B1BBC33" w14:textId="53CD7EEA"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PGA</w:t>
            </w:r>
          </w:p>
        </w:tc>
        <w:tc>
          <w:tcPr>
            <w:tcW w:w="7616" w:type="dxa"/>
          </w:tcPr>
          <w:p w14:paraId="520FC5B8" w14:textId="0D8AB0ED"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Peak Ground Acceleration</w:t>
            </w:r>
          </w:p>
        </w:tc>
      </w:tr>
      <w:tr w:rsidR="00357DEA" w:rsidRPr="0039061C" w14:paraId="29702E90" w14:textId="77777777" w:rsidTr="00A17A6B">
        <w:tc>
          <w:tcPr>
            <w:tcW w:w="2065" w:type="dxa"/>
          </w:tcPr>
          <w:p w14:paraId="09B63176" w14:textId="1CB22661"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PHWR</w:t>
            </w:r>
          </w:p>
        </w:tc>
        <w:tc>
          <w:tcPr>
            <w:tcW w:w="7616" w:type="dxa"/>
          </w:tcPr>
          <w:p w14:paraId="2D9432DE" w14:textId="4D76CCF0" w:rsidR="00357DEA" w:rsidRPr="0039061C" w:rsidRDefault="00266535" w:rsidP="00357DEA">
            <w:pPr>
              <w:pStyle w:val="Acronym0"/>
              <w:rPr>
                <w:rFonts w:asciiTheme="minorHAnsi" w:hAnsiTheme="minorHAnsi" w:cstheme="minorHAnsi"/>
              </w:rPr>
            </w:pPr>
            <w:r>
              <w:rPr>
                <w:rFonts w:asciiTheme="minorHAnsi" w:hAnsiTheme="minorHAnsi" w:cstheme="minorHAnsi"/>
              </w:rPr>
              <w:t>Pressurized Heavy Water Reactor</w:t>
            </w:r>
          </w:p>
        </w:tc>
      </w:tr>
      <w:tr w:rsidR="00357DEA" w:rsidRPr="0039061C" w14:paraId="03E2E7E3" w14:textId="77777777" w:rsidTr="00A17A6B">
        <w:tc>
          <w:tcPr>
            <w:tcW w:w="2065" w:type="dxa"/>
          </w:tcPr>
          <w:p w14:paraId="4FB721D4" w14:textId="79770624"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PIE</w:t>
            </w:r>
          </w:p>
        </w:tc>
        <w:tc>
          <w:tcPr>
            <w:tcW w:w="7616" w:type="dxa"/>
          </w:tcPr>
          <w:p w14:paraId="3F99A1D9" w14:textId="6633880A"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 xml:space="preserve">Postulated Initiating Events </w:t>
            </w:r>
          </w:p>
        </w:tc>
      </w:tr>
      <w:tr w:rsidR="00357DEA" w:rsidRPr="0039061C" w14:paraId="5D94F702" w14:textId="77777777" w:rsidTr="00A17A6B">
        <w:tc>
          <w:tcPr>
            <w:tcW w:w="2065" w:type="dxa"/>
          </w:tcPr>
          <w:p w14:paraId="32E6B214" w14:textId="61F6D64D"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POS</w:t>
            </w:r>
          </w:p>
        </w:tc>
        <w:tc>
          <w:tcPr>
            <w:tcW w:w="7616" w:type="dxa"/>
          </w:tcPr>
          <w:p w14:paraId="574A6F19" w14:textId="55882CAD"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Project or Site-specific Scope</w:t>
            </w:r>
          </w:p>
        </w:tc>
      </w:tr>
      <w:tr w:rsidR="00357DEA" w:rsidRPr="0039061C" w14:paraId="6E089537" w14:textId="77777777" w:rsidTr="00A17A6B">
        <w:tc>
          <w:tcPr>
            <w:tcW w:w="2065" w:type="dxa"/>
          </w:tcPr>
          <w:p w14:paraId="36D4FB44" w14:textId="6426C77B"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PPE</w:t>
            </w:r>
          </w:p>
        </w:tc>
        <w:tc>
          <w:tcPr>
            <w:tcW w:w="7616" w:type="dxa"/>
          </w:tcPr>
          <w:p w14:paraId="23B83CFE" w14:textId="3EBFA355"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 xml:space="preserve">Personal Protection Equipment </w:t>
            </w:r>
          </w:p>
        </w:tc>
      </w:tr>
      <w:tr w:rsidR="00357DEA" w:rsidRPr="0039061C" w14:paraId="18ABC907" w14:textId="77777777" w:rsidTr="00A17A6B">
        <w:tc>
          <w:tcPr>
            <w:tcW w:w="2065" w:type="dxa"/>
          </w:tcPr>
          <w:p w14:paraId="5A5160FB" w14:textId="58E9D210"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 xml:space="preserve">PRA </w:t>
            </w:r>
          </w:p>
        </w:tc>
        <w:tc>
          <w:tcPr>
            <w:tcW w:w="7616" w:type="dxa"/>
          </w:tcPr>
          <w:p w14:paraId="7F025CB7" w14:textId="1D2C9604"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Probabilistic Risk Assessment</w:t>
            </w:r>
          </w:p>
        </w:tc>
      </w:tr>
      <w:tr w:rsidR="00357DEA" w:rsidRPr="0039061C" w14:paraId="0A4D886D" w14:textId="77777777" w:rsidTr="00A17A6B">
        <w:tc>
          <w:tcPr>
            <w:tcW w:w="2065" w:type="dxa"/>
          </w:tcPr>
          <w:p w14:paraId="114BBE6E" w14:textId="5283E800"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PSA</w:t>
            </w:r>
          </w:p>
        </w:tc>
        <w:tc>
          <w:tcPr>
            <w:tcW w:w="7616" w:type="dxa"/>
          </w:tcPr>
          <w:p w14:paraId="21D52DDF" w14:textId="29682BF5"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Probabilistic Safety Assessment</w:t>
            </w:r>
          </w:p>
        </w:tc>
      </w:tr>
      <w:tr w:rsidR="00357DEA" w:rsidRPr="0039061C" w14:paraId="507006DE" w14:textId="77777777" w:rsidTr="00A17A6B">
        <w:tc>
          <w:tcPr>
            <w:tcW w:w="2065" w:type="dxa"/>
          </w:tcPr>
          <w:p w14:paraId="5B776ADA" w14:textId="1C6B1552"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PSAR</w:t>
            </w:r>
          </w:p>
        </w:tc>
        <w:tc>
          <w:tcPr>
            <w:tcW w:w="7616" w:type="dxa"/>
          </w:tcPr>
          <w:p w14:paraId="0F4B2250" w14:textId="531DB0EC"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Preliminary Safety Analysis Report</w:t>
            </w:r>
          </w:p>
        </w:tc>
      </w:tr>
      <w:tr w:rsidR="00357DEA" w:rsidRPr="0039061C" w14:paraId="76BBE65B" w14:textId="77777777" w:rsidTr="00A17A6B">
        <w:tc>
          <w:tcPr>
            <w:tcW w:w="2065" w:type="dxa"/>
          </w:tcPr>
          <w:p w14:paraId="74C44824" w14:textId="3519282C"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PSS</w:t>
            </w:r>
          </w:p>
        </w:tc>
        <w:tc>
          <w:tcPr>
            <w:tcW w:w="7616" w:type="dxa"/>
          </w:tcPr>
          <w:p w14:paraId="29107096" w14:textId="32BE22F2" w:rsidR="00357DEA" w:rsidRPr="0039061C" w:rsidRDefault="005B5332" w:rsidP="00357DEA">
            <w:pPr>
              <w:pStyle w:val="Acronym0"/>
              <w:rPr>
                <w:rFonts w:asciiTheme="minorHAnsi" w:hAnsiTheme="minorHAnsi" w:cstheme="minorHAnsi"/>
              </w:rPr>
            </w:pPr>
            <w:r>
              <w:rPr>
                <w:rFonts w:asciiTheme="minorHAnsi" w:hAnsiTheme="minorHAnsi" w:cstheme="minorHAnsi"/>
              </w:rPr>
              <w:t>P</w:t>
            </w:r>
            <w:r w:rsidR="00357DEA" w:rsidRPr="0039061C">
              <w:rPr>
                <w:rFonts w:asciiTheme="minorHAnsi" w:hAnsiTheme="minorHAnsi" w:cstheme="minorHAnsi"/>
              </w:rPr>
              <w:t xml:space="preserve">rimary </w:t>
            </w:r>
            <w:r>
              <w:rPr>
                <w:rFonts w:asciiTheme="minorHAnsi" w:hAnsiTheme="minorHAnsi" w:cstheme="minorHAnsi"/>
              </w:rPr>
              <w:t>S</w:t>
            </w:r>
            <w:r w:rsidR="00357DEA" w:rsidRPr="0039061C">
              <w:rPr>
                <w:rFonts w:asciiTheme="minorHAnsi" w:hAnsiTheme="minorHAnsi" w:cstheme="minorHAnsi"/>
              </w:rPr>
              <w:t xml:space="preserve">ampling </w:t>
            </w:r>
            <w:r>
              <w:rPr>
                <w:rFonts w:asciiTheme="minorHAnsi" w:hAnsiTheme="minorHAnsi" w:cstheme="minorHAnsi"/>
              </w:rPr>
              <w:t>S</w:t>
            </w:r>
            <w:r w:rsidR="00357DEA" w:rsidRPr="0039061C">
              <w:rPr>
                <w:rFonts w:asciiTheme="minorHAnsi" w:hAnsiTheme="minorHAnsi" w:cstheme="minorHAnsi"/>
              </w:rPr>
              <w:t xml:space="preserve">ystem </w:t>
            </w:r>
          </w:p>
        </w:tc>
      </w:tr>
      <w:tr w:rsidR="00357DEA" w:rsidRPr="0039061C" w14:paraId="721327E4" w14:textId="77777777" w:rsidTr="00A17A6B">
        <w:tc>
          <w:tcPr>
            <w:tcW w:w="2065" w:type="dxa"/>
          </w:tcPr>
          <w:p w14:paraId="21813649" w14:textId="70AC756A"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PTP</w:t>
            </w:r>
          </w:p>
        </w:tc>
        <w:tc>
          <w:tcPr>
            <w:tcW w:w="7616" w:type="dxa"/>
          </w:tcPr>
          <w:p w14:paraId="750C407E" w14:textId="5A2EC8A0" w:rsidR="00357DEA" w:rsidRPr="0039061C" w:rsidRDefault="005B5332" w:rsidP="00357DEA">
            <w:pPr>
              <w:pStyle w:val="Acronym0"/>
              <w:rPr>
                <w:rFonts w:asciiTheme="minorHAnsi" w:hAnsiTheme="minorHAnsi" w:cstheme="minorHAnsi"/>
              </w:rPr>
            </w:pPr>
            <w:r>
              <w:rPr>
                <w:rFonts w:asciiTheme="minorHAnsi" w:hAnsiTheme="minorHAnsi" w:cstheme="minorHAnsi"/>
              </w:rPr>
              <w:t>P</w:t>
            </w:r>
            <w:r w:rsidRPr="005B5332">
              <w:rPr>
                <w:rFonts w:asciiTheme="minorHAnsi" w:hAnsiTheme="minorHAnsi" w:cstheme="minorHAnsi"/>
              </w:rPr>
              <w:t xml:space="preserve">lant </w:t>
            </w:r>
            <w:r>
              <w:rPr>
                <w:rFonts w:asciiTheme="minorHAnsi" w:hAnsiTheme="minorHAnsi" w:cstheme="minorHAnsi"/>
              </w:rPr>
              <w:t>T</w:t>
            </w:r>
            <w:r w:rsidRPr="005B5332">
              <w:rPr>
                <w:rFonts w:asciiTheme="minorHAnsi" w:hAnsiTheme="minorHAnsi" w:cstheme="minorHAnsi"/>
              </w:rPr>
              <w:t xml:space="preserve">ransportation </w:t>
            </w:r>
            <w:r>
              <w:rPr>
                <w:rFonts w:asciiTheme="minorHAnsi" w:hAnsiTheme="minorHAnsi" w:cstheme="minorHAnsi"/>
              </w:rPr>
              <w:t>P</w:t>
            </w:r>
            <w:r w:rsidRPr="005B5332">
              <w:rPr>
                <w:rFonts w:asciiTheme="minorHAnsi" w:hAnsiTheme="minorHAnsi" w:cstheme="minorHAnsi"/>
              </w:rPr>
              <w:t>ackage</w:t>
            </w:r>
          </w:p>
        </w:tc>
      </w:tr>
      <w:tr w:rsidR="00357DEA" w:rsidRPr="0039061C" w14:paraId="1D42A928" w14:textId="77777777" w:rsidTr="00A17A6B">
        <w:tc>
          <w:tcPr>
            <w:tcW w:w="2065" w:type="dxa"/>
          </w:tcPr>
          <w:p w14:paraId="63EE5B6C" w14:textId="23215B18"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PWR</w:t>
            </w:r>
          </w:p>
        </w:tc>
        <w:tc>
          <w:tcPr>
            <w:tcW w:w="7616" w:type="dxa"/>
          </w:tcPr>
          <w:p w14:paraId="4A363957" w14:textId="51B07DA9"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Pressurized Water Reactor</w:t>
            </w:r>
          </w:p>
        </w:tc>
      </w:tr>
      <w:tr w:rsidR="00357DEA" w:rsidRPr="0039061C" w14:paraId="4D03230B" w14:textId="77777777" w:rsidTr="00A17A6B">
        <w:tc>
          <w:tcPr>
            <w:tcW w:w="2065" w:type="dxa"/>
          </w:tcPr>
          <w:p w14:paraId="21602240" w14:textId="7AD1A358"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QA</w:t>
            </w:r>
          </w:p>
        </w:tc>
        <w:tc>
          <w:tcPr>
            <w:tcW w:w="7616" w:type="dxa"/>
          </w:tcPr>
          <w:p w14:paraId="000EA601" w14:textId="577456D6"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 xml:space="preserve">Quality Assurance </w:t>
            </w:r>
          </w:p>
        </w:tc>
      </w:tr>
      <w:tr w:rsidR="00357DEA" w:rsidRPr="0039061C" w14:paraId="67891648" w14:textId="77777777" w:rsidTr="00A17A6B">
        <w:tc>
          <w:tcPr>
            <w:tcW w:w="2065" w:type="dxa"/>
          </w:tcPr>
          <w:p w14:paraId="0C643D0F" w14:textId="253430ED"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QMS</w:t>
            </w:r>
          </w:p>
        </w:tc>
        <w:tc>
          <w:tcPr>
            <w:tcW w:w="7616" w:type="dxa"/>
          </w:tcPr>
          <w:p w14:paraId="7C872450" w14:textId="5E45BE20"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Quality Management System</w:t>
            </w:r>
          </w:p>
        </w:tc>
      </w:tr>
      <w:tr w:rsidR="00357DEA" w:rsidRPr="0039061C" w14:paraId="15E9834C" w14:textId="77777777" w:rsidTr="00A17A6B">
        <w:tc>
          <w:tcPr>
            <w:tcW w:w="2065" w:type="dxa"/>
          </w:tcPr>
          <w:p w14:paraId="1128C6DD" w14:textId="349BBD26"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RAW</w:t>
            </w:r>
          </w:p>
        </w:tc>
        <w:tc>
          <w:tcPr>
            <w:tcW w:w="7616" w:type="dxa"/>
          </w:tcPr>
          <w:p w14:paraId="6461C5AE" w14:textId="55B42761"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Radioactive Waste</w:t>
            </w:r>
          </w:p>
        </w:tc>
      </w:tr>
      <w:tr w:rsidR="00357DEA" w:rsidRPr="0039061C" w14:paraId="15CBC80D" w14:textId="77777777" w:rsidTr="00A17A6B">
        <w:tc>
          <w:tcPr>
            <w:tcW w:w="2065" w:type="dxa"/>
          </w:tcPr>
          <w:p w14:paraId="3A5EC158" w14:textId="7B57A680"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RMS</w:t>
            </w:r>
          </w:p>
        </w:tc>
        <w:tc>
          <w:tcPr>
            <w:tcW w:w="7616" w:type="dxa"/>
          </w:tcPr>
          <w:p w14:paraId="602C126D" w14:textId="6C9B7CC6"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Radiation Monitoring System</w:t>
            </w:r>
          </w:p>
        </w:tc>
      </w:tr>
      <w:tr w:rsidR="00357DEA" w:rsidRPr="0039061C" w14:paraId="06787255" w14:textId="77777777" w:rsidTr="00A17A6B">
        <w:tc>
          <w:tcPr>
            <w:tcW w:w="2065" w:type="dxa"/>
          </w:tcPr>
          <w:p w14:paraId="45C65624" w14:textId="240EB6EF"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SAMDA</w:t>
            </w:r>
          </w:p>
        </w:tc>
        <w:tc>
          <w:tcPr>
            <w:tcW w:w="7616" w:type="dxa"/>
          </w:tcPr>
          <w:p w14:paraId="64E37E7D" w14:textId="638CC42A"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Severe Accident Mitigation Design Alternatives</w:t>
            </w:r>
          </w:p>
        </w:tc>
      </w:tr>
      <w:tr w:rsidR="00357DEA" w:rsidRPr="0039061C" w14:paraId="2B61824E" w14:textId="77777777" w:rsidTr="00A17A6B">
        <w:tc>
          <w:tcPr>
            <w:tcW w:w="2065" w:type="dxa"/>
          </w:tcPr>
          <w:p w14:paraId="55C6D017" w14:textId="2A4E7B31"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SAMG</w:t>
            </w:r>
          </w:p>
        </w:tc>
        <w:tc>
          <w:tcPr>
            <w:tcW w:w="7616" w:type="dxa"/>
          </w:tcPr>
          <w:p w14:paraId="4729D873" w14:textId="1919FE5A" w:rsidR="00357DEA" w:rsidRPr="0039061C" w:rsidRDefault="00BE4BD0" w:rsidP="00357DEA">
            <w:pPr>
              <w:pStyle w:val="Acronym0"/>
              <w:rPr>
                <w:rFonts w:asciiTheme="minorHAnsi" w:hAnsiTheme="minorHAnsi" w:cstheme="minorHAnsi"/>
              </w:rPr>
            </w:pPr>
            <w:r w:rsidRPr="0039061C">
              <w:rPr>
                <w:rFonts w:asciiTheme="minorHAnsi" w:hAnsiTheme="minorHAnsi" w:cstheme="minorHAnsi"/>
              </w:rPr>
              <w:t>Severe Accident Management Guidelines</w:t>
            </w:r>
          </w:p>
        </w:tc>
      </w:tr>
      <w:tr w:rsidR="00357DEA" w:rsidRPr="0039061C" w14:paraId="14EF2112" w14:textId="77777777" w:rsidTr="00A17A6B">
        <w:tc>
          <w:tcPr>
            <w:tcW w:w="2065" w:type="dxa"/>
          </w:tcPr>
          <w:p w14:paraId="56D0AB99" w14:textId="1FD8CAEA"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SAR</w:t>
            </w:r>
          </w:p>
        </w:tc>
        <w:tc>
          <w:tcPr>
            <w:tcW w:w="7616" w:type="dxa"/>
          </w:tcPr>
          <w:p w14:paraId="1E53EE71" w14:textId="52285F81" w:rsidR="00357DEA" w:rsidRPr="0039061C" w:rsidRDefault="00A95D61" w:rsidP="00357DEA">
            <w:pPr>
              <w:pStyle w:val="Acronym0"/>
              <w:rPr>
                <w:rFonts w:asciiTheme="minorHAnsi" w:hAnsiTheme="minorHAnsi" w:cstheme="minorHAnsi"/>
              </w:rPr>
            </w:pPr>
            <w:r w:rsidRPr="0039061C">
              <w:rPr>
                <w:rFonts w:asciiTheme="minorHAnsi" w:hAnsiTheme="minorHAnsi" w:cstheme="minorHAnsi"/>
              </w:rPr>
              <w:t>Safety Analysis Report</w:t>
            </w:r>
          </w:p>
        </w:tc>
      </w:tr>
      <w:tr w:rsidR="00357DEA" w:rsidRPr="0039061C" w14:paraId="0D42E55B" w14:textId="77777777" w:rsidTr="00A17A6B">
        <w:tc>
          <w:tcPr>
            <w:tcW w:w="2065" w:type="dxa"/>
          </w:tcPr>
          <w:p w14:paraId="34D475F9" w14:textId="25B89BB2"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SB EOP </w:t>
            </w:r>
          </w:p>
        </w:tc>
        <w:tc>
          <w:tcPr>
            <w:tcW w:w="7616" w:type="dxa"/>
          </w:tcPr>
          <w:p w14:paraId="55BEA168" w14:textId="48918218" w:rsidR="00357DEA" w:rsidRPr="0039061C" w:rsidRDefault="00160B45" w:rsidP="00357DEA">
            <w:pPr>
              <w:pStyle w:val="Acronym0"/>
              <w:rPr>
                <w:rFonts w:asciiTheme="minorHAnsi" w:hAnsiTheme="minorHAnsi" w:cstheme="minorHAnsi"/>
              </w:rPr>
            </w:pPr>
            <w:r w:rsidRPr="0039061C">
              <w:rPr>
                <w:rFonts w:asciiTheme="minorHAnsi" w:hAnsiTheme="minorHAnsi" w:cstheme="minorHAnsi"/>
              </w:rPr>
              <w:t>Symptom Based Emergency Operat</w:t>
            </w:r>
            <w:r w:rsidR="0039061C" w:rsidRPr="0039061C">
              <w:rPr>
                <w:rFonts w:asciiTheme="minorHAnsi" w:hAnsiTheme="minorHAnsi" w:cstheme="minorHAnsi"/>
              </w:rPr>
              <w:t>ing</w:t>
            </w:r>
            <w:r w:rsidRPr="0039061C">
              <w:rPr>
                <w:rFonts w:asciiTheme="minorHAnsi" w:hAnsiTheme="minorHAnsi" w:cstheme="minorHAnsi"/>
              </w:rPr>
              <w:t xml:space="preserve"> Procedures</w:t>
            </w:r>
          </w:p>
        </w:tc>
      </w:tr>
      <w:tr w:rsidR="00357DEA" w:rsidRPr="0039061C" w14:paraId="1C7AAF0A" w14:textId="77777777" w:rsidTr="00A17A6B">
        <w:tc>
          <w:tcPr>
            <w:tcW w:w="2065" w:type="dxa"/>
          </w:tcPr>
          <w:p w14:paraId="5A658DFA" w14:textId="578E0D59"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SC</w:t>
            </w:r>
          </w:p>
        </w:tc>
        <w:tc>
          <w:tcPr>
            <w:tcW w:w="7616" w:type="dxa"/>
          </w:tcPr>
          <w:p w14:paraId="05049953" w14:textId="7FA2E3FF"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Seismic Category</w:t>
            </w:r>
          </w:p>
        </w:tc>
      </w:tr>
      <w:tr w:rsidR="00357DEA" w:rsidRPr="0039061C" w14:paraId="575B84CA" w14:textId="77777777" w:rsidTr="00A17A6B">
        <w:tc>
          <w:tcPr>
            <w:tcW w:w="2065" w:type="dxa"/>
          </w:tcPr>
          <w:p w14:paraId="2999DAB7" w14:textId="2711B795"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SCR</w:t>
            </w:r>
          </w:p>
        </w:tc>
        <w:tc>
          <w:tcPr>
            <w:tcW w:w="7616" w:type="dxa"/>
          </w:tcPr>
          <w:p w14:paraId="0E686E48" w14:textId="6A6FA66F" w:rsidR="00357DEA" w:rsidRPr="0039061C" w:rsidRDefault="00537E3A" w:rsidP="00357DEA">
            <w:pPr>
              <w:pStyle w:val="Acronym0"/>
              <w:rPr>
                <w:rFonts w:asciiTheme="minorHAnsi" w:hAnsiTheme="minorHAnsi" w:cstheme="minorHAnsi"/>
              </w:rPr>
            </w:pPr>
            <w:r>
              <w:rPr>
                <w:rFonts w:asciiTheme="minorHAnsi" w:hAnsiTheme="minorHAnsi" w:cstheme="minorHAnsi"/>
              </w:rPr>
              <w:t>Supplementary Control Room</w:t>
            </w:r>
          </w:p>
        </w:tc>
      </w:tr>
      <w:tr w:rsidR="00357DEA" w:rsidRPr="0039061C" w14:paraId="5716CC59" w14:textId="77777777" w:rsidTr="00A17A6B">
        <w:tc>
          <w:tcPr>
            <w:tcW w:w="2065" w:type="dxa"/>
          </w:tcPr>
          <w:p w14:paraId="6D0221E8" w14:textId="6DBC920A"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SERAW</w:t>
            </w:r>
          </w:p>
        </w:tc>
        <w:tc>
          <w:tcPr>
            <w:tcW w:w="7616" w:type="dxa"/>
          </w:tcPr>
          <w:p w14:paraId="05DBAA09" w14:textId="763B6B56"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Bulgarian State Enterprise for “Radioactive Waste”</w:t>
            </w:r>
          </w:p>
        </w:tc>
      </w:tr>
      <w:tr w:rsidR="00357DEA" w:rsidRPr="0039061C" w14:paraId="4D0776D7" w14:textId="77777777" w:rsidTr="00A17A6B">
        <w:tc>
          <w:tcPr>
            <w:tcW w:w="2065" w:type="dxa"/>
          </w:tcPr>
          <w:p w14:paraId="20AA4B33" w14:textId="6091BD0C"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SF</w:t>
            </w:r>
          </w:p>
        </w:tc>
        <w:tc>
          <w:tcPr>
            <w:tcW w:w="7616" w:type="dxa"/>
          </w:tcPr>
          <w:p w14:paraId="4013A756" w14:textId="520E6A79"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Safety Fundamentals</w:t>
            </w:r>
          </w:p>
        </w:tc>
      </w:tr>
      <w:tr w:rsidR="00357DEA" w:rsidRPr="0039061C" w14:paraId="6FAB63F4" w14:textId="77777777" w:rsidTr="00A17A6B">
        <w:tc>
          <w:tcPr>
            <w:tcW w:w="2065" w:type="dxa"/>
          </w:tcPr>
          <w:p w14:paraId="326705D3" w14:textId="0E177A21"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SFP</w:t>
            </w:r>
          </w:p>
        </w:tc>
        <w:tc>
          <w:tcPr>
            <w:tcW w:w="7616" w:type="dxa"/>
          </w:tcPr>
          <w:p w14:paraId="355742D3" w14:textId="35B4F31E"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Spent Fuel Pool</w:t>
            </w:r>
          </w:p>
        </w:tc>
      </w:tr>
      <w:tr w:rsidR="00357DEA" w:rsidRPr="0039061C" w14:paraId="7E53F895" w14:textId="77777777" w:rsidTr="00A17A6B">
        <w:tc>
          <w:tcPr>
            <w:tcW w:w="2065" w:type="dxa"/>
          </w:tcPr>
          <w:p w14:paraId="1F3A43FB" w14:textId="1472B6A7"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SNF</w:t>
            </w:r>
          </w:p>
        </w:tc>
        <w:tc>
          <w:tcPr>
            <w:tcW w:w="7616" w:type="dxa"/>
          </w:tcPr>
          <w:p w14:paraId="194EC7CE" w14:textId="0FD5DD3E"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Spent Nuclear Fuel</w:t>
            </w:r>
          </w:p>
        </w:tc>
      </w:tr>
      <w:tr w:rsidR="00357DEA" w:rsidRPr="0039061C" w14:paraId="2C2ED7CA" w14:textId="77777777" w:rsidTr="00A17A6B">
        <w:tc>
          <w:tcPr>
            <w:tcW w:w="2065" w:type="dxa"/>
          </w:tcPr>
          <w:p w14:paraId="767468A8" w14:textId="1A954C52"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SRTF</w:t>
            </w:r>
          </w:p>
        </w:tc>
        <w:tc>
          <w:tcPr>
            <w:tcW w:w="7616" w:type="dxa"/>
          </w:tcPr>
          <w:p w14:paraId="6ADFF109" w14:textId="6C9DB37D"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 xml:space="preserve">Site Specific Radwaste Treatment Facility </w:t>
            </w:r>
          </w:p>
        </w:tc>
      </w:tr>
      <w:tr w:rsidR="00357DEA" w:rsidRPr="0039061C" w14:paraId="60BA461C" w14:textId="77777777" w:rsidTr="00A17A6B">
        <w:tc>
          <w:tcPr>
            <w:tcW w:w="2065" w:type="dxa"/>
          </w:tcPr>
          <w:p w14:paraId="1C191B0E" w14:textId="78FBAA1C"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SSC</w:t>
            </w:r>
          </w:p>
        </w:tc>
        <w:tc>
          <w:tcPr>
            <w:tcW w:w="7616" w:type="dxa"/>
          </w:tcPr>
          <w:p w14:paraId="0A2FA42F" w14:textId="69B9DCFF"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Structures, Systems, Components</w:t>
            </w:r>
          </w:p>
        </w:tc>
      </w:tr>
      <w:tr w:rsidR="00357DEA" w:rsidRPr="0039061C" w14:paraId="4D09FEB2" w14:textId="77777777" w:rsidTr="00A17A6B">
        <w:tc>
          <w:tcPr>
            <w:tcW w:w="2065" w:type="dxa"/>
          </w:tcPr>
          <w:p w14:paraId="6520925C" w14:textId="1A6000F9"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SSE</w:t>
            </w:r>
          </w:p>
        </w:tc>
        <w:tc>
          <w:tcPr>
            <w:tcW w:w="7616" w:type="dxa"/>
          </w:tcPr>
          <w:p w14:paraId="2D9BCCBB" w14:textId="20B83ACB" w:rsidR="00357DEA" w:rsidRPr="0039061C" w:rsidRDefault="00AF183B" w:rsidP="00357DEA">
            <w:pPr>
              <w:pStyle w:val="Acronym0"/>
              <w:rPr>
                <w:rFonts w:asciiTheme="minorHAnsi" w:hAnsiTheme="minorHAnsi" w:cstheme="minorHAnsi"/>
              </w:rPr>
            </w:pPr>
            <w:r w:rsidRPr="0039061C">
              <w:rPr>
                <w:rFonts w:asciiTheme="minorHAnsi" w:hAnsiTheme="minorHAnsi" w:cstheme="minorHAnsi"/>
              </w:rPr>
              <w:t>Safe Shutdown Earthquake</w:t>
            </w:r>
          </w:p>
        </w:tc>
      </w:tr>
      <w:tr w:rsidR="00357DEA" w:rsidRPr="0039061C" w14:paraId="70E40E5F" w14:textId="77777777" w:rsidTr="00A17A6B">
        <w:tc>
          <w:tcPr>
            <w:tcW w:w="2065" w:type="dxa"/>
          </w:tcPr>
          <w:p w14:paraId="137CC790" w14:textId="70121E3B"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SSG</w:t>
            </w:r>
          </w:p>
        </w:tc>
        <w:tc>
          <w:tcPr>
            <w:tcW w:w="7616" w:type="dxa"/>
          </w:tcPr>
          <w:p w14:paraId="35008B12" w14:textId="4F09526A" w:rsidR="00357DEA" w:rsidRPr="0039061C" w:rsidRDefault="001E568F" w:rsidP="00357DEA">
            <w:pPr>
              <w:pStyle w:val="Acronym0"/>
              <w:rPr>
                <w:rFonts w:asciiTheme="minorHAnsi" w:hAnsiTheme="minorHAnsi" w:cstheme="minorHAnsi"/>
              </w:rPr>
            </w:pPr>
            <w:r>
              <w:rPr>
                <w:rFonts w:asciiTheme="minorHAnsi" w:hAnsiTheme="minorHAnsi" w:cstheme="minorHAnsi"/>
              </w:rPr>
              <w:t>Specific Safety Guide</w:t>
            </w:r>
          </w:p>
        </w:tc>
      </w:tr>
      <w:tr w:rsidR="00357DEA" w:rsidRPr="0039061C" w14:paraId="246A846C" w14:textId="77777777" w:rsidTr="00A17A6B">
        <w:tc>
          <w:tcPr>
            <w:tcW w:w="2065" w:type="dxa"/>
          </w:tcPr>
          <w:p w14:paraId="780854BC" w14:textId="021EAC1B"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lastRenderedPageBreak/>
              <w:t>SSR</w:t>
            </w:r>
          </w:p>
        </w:tc>
        <w:tc>
          <w:tcPr>
            <w:tcW w:w="7616" w:type="dxa"/>
          </w:tcPr>
          <w:p w14:paraId="72A7A4CF" w14:textId="0897A685" w:rsidR="00357DEA" w:rsidRPr="0039061C" w:rsidRDefault="00490E4C" w:rsidP="00357DEA">
            <w:pPr>
              <w:pStyle w:val="Acronym0"/>
              <w:rPr>
                <w:rFonts w:asciiTheme="minorHAnsi" w:hAnsiTheme="minorHAnsi" w:cstheme="minorHAnsi"/>
              </w:rPr>
            </w:pPr>
            <w:r>
              <w:rPr>
                <w:rFonts w:asciiTheme="minorHAnsi" w:hAnsiTheme="minorHAnsi" w:cstheme="minorHAnsi"/>
              </w:rPr>
              <w:t>Specific Safety Requirements</w:t>
            </w:r>
          </w:p>
        </w:tc>
      </w:tr>
      <w:tr w:rsidR="00357DEA" w:rsidRPr="0039061C" w14:paraId="356014BA" w14:textId="77777777" w:rsidTr="00A17A6B">
        <w:tc>
          <w:tcPr>
            <w:tcW w:w="2065" w:type="dxa"/>
          </w:tcPr>
          <w:p w14:paraId="0AD4BDC0" w14:textId="113BDE51"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UFSAR</w:t>
            </w:r>
          </w:p>
        </w:tc>
        <w:tc>
          <w:tcPr>
            <w:tcW w:w="7616" w:type="dxa"/>
          </w:tcPr>
          <w:p w14:paraId="1E8026E0" w14:textId="40CC794E"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Updated Final Safety Analysis Report</w:t>
            </w:r>
          </w:p>
        </w:tc>
      </w:tr>
      <w:tr w:rsidR="00357DEA" w:rsidRPr="0039061C" w14:paraId="03E9BEEE" w14:textId="77777777" w:rsidTr="00A17A6B">
        <w:tc>
          <w:tcPr>
            <w:tcW w:w="2065" w:type="dxa"/>
          </w:tcPr>
          <w:p w14:paraId="4207E3A2" w14:textId="7F5681CB"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UK</w:t>
            </w:r>
          </w:p>
        </w:tc>
        <w:tc>
          <w:tcPr>
            <w:tcW w:w="7616" w:type="dxa"/>
          </w:tcPr>
          <w:p w14:paraId="43B4A34E" w14:textId="34BE4E7E"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United Kingdom</w:t>
            </w:r>
          </w:p>
        </w:tc>
      </w:tr>
      <w:tr w:rsidR="00357DEA" w:rsidRPr="0039061C" w14:paraId="79CEC365" w14:textId="77777777" w:rsidTr="00A17A6B">
        <w:tc>
          <w:tcPr>
            <w:tcW w:w="2065" w:type="dxa"/>
          </w:tcPr>
          <w:p w14:paraId="394E70E6" w14:textId="03D61A75"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US</w:t>
            </w:r>
          </w:p>
        </w:tc>
        <w:tc>
          <w:tcPr>
            <w:tcW w:w="7616" w:type="dxa"/>
          </w:tcPr>
          <w:p w14:paraId="114E097D" w14:textId="47C1B672"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United States</w:t>
            </w:r>
          </w:p>
        </w:tc>
      </w:tr>
      <w:tr w:rsidR="00357DEA" w:rsidRPr="0039061C" w14:paraId="4690D0E1" w14:textId="77777777" w:rsidTr="00A17A6B">
        <w:tc>
          <w:tcPr>
            <w:tcW w:w="2065" w:type="dxa"/>
          </w:tcPr>
          <w:p w14:paraId="0C2AE25F" w14:textId="6D81193D"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WEC</w:t>
            </w:r>
          </w:p>
        </w:tc>
        <w:tc>
          <w:tcPr>
            <w:tcW w:w="7616" w:type="dxa"/>
          </w:tcPr>
          <w:p w14:paraId="643B008B" w14:textId="0CB23399"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Westinghouse Electric Company</w:t>
            </w:r>
          </w:p>
        </w:tc>
      </w:tr>
      <w:tr w:rsidR="00357DEA" w:rsidRPr="0039061C" w14:paraId="688240C1" w14:textId="77777777" w:rsidTr="00A17A6B">
        <w:tc>
          <w:tcPr>
            <w:tcW w:w="2065" w:type="dxa"/>
          </w:tcPr>
          <w:p w14:paraId="3CAA0F4C" w14:textId="2B722091"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WENRA</w:t>
            </w:r>
          </w:p>
        </w:tc>
        <w:tc>
          <w:tcPr>
            <w:tcW w:w="7616" w:type="dxa"/>
          </w:tcPr>
          <w:p w14:paraId="63199BFE" w14:textId="5458260D" w:rsidR="00357DEA" w:rsidRPr="0039061C" w:rsidRDefault="00357DEA" w:rsidP="00357DEA">
            <w:pPr>
              <w:pStyle w:val="Acronym0"/>
              <w:rPr>
                <w:rFonts w:asciiTheme="minorHAnsi" w:hAnsiTheme="minorHAnsi" w:cstheme="minorHAnsi"/>
              </w:rPr>
            </w:pPr>
            <w:r w:rsidRPr="0039061C">
              <w:rPr>
                <w:rFonts w:asciiTheme="minorHAnsi" w:hAnsiTheme="minorHAnsi" w:cstheme="minorHAnsi"/>
              </w:rPr>
              <w:t xml:space="preserve">Western European Nuclear Regulators’ Association </w:t>
            </w:r>
          </w:p>
        </w:tc>
      </w:tr>
    </w:tbl>
    <w:p w14:paraId="4D10E147" w14:textId="77777777" w:rsidR="003412DD" w:rsidRDefault="003412DD" w:rsidP="003412DD">
      <w:pPr>
        <w:pStyle w:val="Heading1"/>
        <w:numPr>
          <w:ilvl w:val="0"/>
          <w:numId w:val="0"/>
        </w:numPr>
        <w:spacing w:before="240" w:after="240"/>
        <w:ind w:left="720" w:hanging="720"/>
        <w:jc w:val="both"/>
        <w:rPr>
          <w:rFonts w:cstheme="minorHAnsi"/>
        </w:rPr>
        <w:sectPr w:rsidR="003412DD" w:rsidSect="00273E9F">
          <w:headerReference w:type="default" r:id="rId21"/>
          <w:footerReference w:type="default" r:id="rId22"/>
          <w:endnotePr>
            <w:numFmt w:val="decimal"/>
          </w:endnotePr>
          <w:pgSz w:w="12240" w:h="15840" w:code="1"/>
          <w:pgMar w:top="1440" w:right="1440" w:bottom="1440" w:left="1440" w:header="720" w:footer="720" w:gutter="0"/>
          <w:pgNumType w:start="3"/>
          <w:cols w:space="720"/>
          <w:noEndnote/>
          <w:docGrid w:linePitch="299"/>
        </w:sectPr>
      </w:pPr>
      <w:bookmarkStart w:id="18" w:name="_Toc138750298"/>
      <w:bookmarkStart w:id="19" w:name="_Toc152671784"/>
    </w:p>
    <w:p w14:paraId="744741DD" w14:textId="7843B686" w:rsidR="000E7D0F" w:rsidRPr="001C17BE" w:rsidRDefault="002E25A7" w:rsidP="00EB3464">
      <w:pPr>
        <w:pStyle w:val="Heading1"/>
        <w:tabs>
          <w:tab w:val="num" w:pos="720"/>
        </w:tabs>
        <w:spacing w:before="240" w:after="240"/>
        <w:jc w:val="both"/>
        <w:rPr>
          <w:rFonts w:cstheme="minorHAnsi"/>
        </w:rPr>
      </w:pPr>
      <w:r>
        <w:rPr>
          <w:rFonts w:cstheme="minorHAnsi"/>
        </w:rPr>
        <w:lastRenderedPageBreak/>
        <w:t>INTRODUCTION</w:t>
      </w:r>
      <w:bookmarkEnd w:id="18"/>
      <w:bookmarkEnd w:id="19"/>
    </w:p>
    <w:p w14:paraId="3C698951" w14:textId="30A17932" w:rsidR="000E7D0F" w:rsidRPr="001C17BE" w:rsidRDefault="000E7D0F" w:rsidP="007C2967">
      <w:pPr>
        <w:pStyle w:val="Heading2"/>
        <w:spacing w:before="240" w:after="240"/>
        <w:jc w:val="both"/>
        <w:rPr>
          <w:rFonts w:cstheme="minorHAnsi"/>
        </w:rPr>
      </w:pPr>
      <w:bookmarkStart w:id="20" w:name="_Toc138750299"/>
      <w:bookmarkStart w:id="21" w:name="_Toc152671785"/>
      <w:r w:rsidRPr="001C17BE">
        <w:rPr>
          <w:rFonts w:cstheme="minorHAnsi"/>
        </w:rPr>
        <w:t>Overview and purpose of document</w:t>
      </w:r>
      <w:bookmarkEnd w:id="20"/>
      <w:bookmarkEnd w:id="21"/>
    </w:p>
    <w:p w14:paraId="7D78184C" w14:textId="716B240D" w:rsidR="00311CB8" w:rsidRPr="00D64C77" w:rsidRDefault="000E7D0F" w:rsidP="00C47F56">
      <w:pPr>
        <w:jc w:val="both"/>
        <w:rPr>
          <w:rFonts w:ascii="Calibri" w:hAnsi="Calibri" w:cs="Calibri"/>
          <w:szCs w:val="22"/>
        </w:rPr>
      </w:pPr>
      <w:r w:rsidRPr="00D64C77">
        <w:rPr>
          <w:rFonts w:ascii="Calibri" w:hAnsi="Calibri" w:cs="Calibri"/>
          <w:szCs w:val="22"/>
        </w:rPr>
        <w:t xml:space="preserve">This document </w:t>
      </w:r>
      <w:r w:rsidR="00C9763D" w:rsidRPr="00D64C77">
        <w:rPr>
          <w:rFonts w:ascii="Calibri" w:hAnsi="Calibri" w:cs="Calibri"/>
          <w:szCs w:val="22"/>
        </w:rPr>
        <w:t>provides a</w:t>
      </w:r>
      <w:r w:rsidR="00C47F56" w:rsidRPr="00C47F56">
        <w:rPr>
          <w:rFonts w:ascii="Calibri" w:hAnsi="Calibri" w:cs="Calibri"/>
          <w:szCs w:val="22"/>
        </w:rPr>
        <w:t xml:space="preserve"> high level assessment of risk categorization of the 26 documents that were prioritized by KNPP New Builds to be analyzed as part of the Task 2 Described in ANNEX I </w:t>
      </w:r>
      <w:r w:rsidR="00C47F56">
        <w:rPr>
          <w:rFonts w:ascii="Calibri" w:hAnsi="Calibri" w:cs="Calibri"/>
          <w:szCs w:val="22"/>
        </w:rPr>
        <w:t xml:space="preserve">“Scope of Work” </w:t>
      </w:r>
      <w:r w:rsidR="00C47F56" w:rsidRPr="00C47F56">
        <w:rPr>
          <w:rFonts w:ascii="Calibri" w:hAnsi="Calibri" w:cs="Calibri"/>
          <w:szCs w:val="22"/>
        </w:rPr>
        <w:t xml:space="preserve">to the </w:t>
      </w:r>
      <w:r w:rsidR="00C47F56">
        <w:rPr>
          <w:rFonts w:ascii="Calibri" w:hAnsi="Calibri" w:cs="Calibri"/>
          <w:szCs w:val="22"/>
        </w:rPr>
        <w:t xml:space="preserve">2023 </w:t>
      </w:r>
      <w:r w:rsidR="00C47F56" w:rsidRPr="00C47F56">
        <w:rPr>
          <w:rFonts w:ascii="Calibri" w:hAnsi="Calibri" w:cs="Calibri"/>
          <w:szCs w:val="22"/>
        </w:rPr>
        <w:t>Contract</w:t>
      </w:r>
      <w:r w:rsidR="00C47F56">
        <w:rPr>
          <w:rFonts w:ascii="Calibri" w:hAnsi="Calibri" w:cs="Calibri"/>
          <w:szCs w:val="22"/>
        </w:rPr>
        <w:t xml:space="preserve"> for “Front End </w:t>
      </w:r>
      <w:r w:rsidR="00D77AA2">
        <w:rPr>
          <w:rFonts w:ascii="Calibri" w:hAnsi="Calibri" w:cs="Calibri"/>
          <w:szCs w:val="22"/>
        </w:rPr>
        <w:t xml:space="preserve">Engineering </w:t>
      </w:r>
      <w:r w:rsidR="00C47F56">
        <w:rPr>
          <w:rFonts w:ascii="Calibri" w:hAnsi="Calibri" w:cs="Calibri"/>
          <w:szCs w:val="22"/>
        </w:rPr>
        <w:t xml:space="preserve">and Design Work Agreement” between </w:t>
      </w:r>
      <w:proofErr w:type="spellStart"/>
      <w:r w:rsidR="00D77AA2">
        <w:rPr>
          <w:rFonts w:ascii="Calibri" w:hAnsi="Calibri" w:cs="Calibri"/>
          <w:szCs w:val="22"/>
        </w:rPr>
        <w:t>Kozloduy</w:t>
      </w:r>
      <w:proofErr w:type="spellEnd"/>
      <w:r w:rsidR="00C47F56">
        <w:rPr>
          <w:rFonts w:ascii="Calibri" w:hAnsi="Calibri" w:cs="Calibri"/>
          <w:szCs w:val="22"/>
        </w:rPr>
        <w:t xml:space="preserve"> NPP-</w:t>
      </w:r>
      <w:r w:rsidR="00D77AA2">
        <w:rPr>
          <w:rFonts w:ascii="Calibri" w:hAnsi="Calibri" w:cs="Calibri"/>
          <w:szCs w:val="22"/>
        </w:rPr>
        <w:t>Newbuilds</w:t>
      </w:r>
      <w:r w:rsidR="00C47F56">
        <w:rPr>
          <w:rFonts w:ascii="Calibri" w:hAnsi="Calibri" w:cs="Calibri"/>
          <w:szCs w:val="22"/>
        </w:rPr>
        <w:t>, PLC and Westinghouse Energy Systems LLC Bulgarian Branch for Works Supporting</w:t>
      </w:r>
      <w:r w:rsidR="00D77AA2">
        <w:rPr>
          <w:rFonts w:ascii="Calibri" w:hAnsi="Calibri" w:cs="Calibri"/>
          <w:szCs w:val="22"/>
        </w:rPr>
        <w:t xml:space="preserve"> an AP1000 Nuclear Facility at </w:t>
      </w:r>
      <w:proofErr w:type="spellStart"/>
      <w:r w:rsidR="00D77AA2">
        <w:rPr>
          <w:rFonts w:ascii="Calibri" w:hAnsi="Calibri" w:cs="Calibri"/>
          <w:szCs w:val="22"/>
        </w:rPr>
        <w:t>Kozloduy</w:t>
      </w:r>
      <w:proofErr w:type="spellEnd"/>
      <w:r w:rsidR="00D77AA2">
        <w:rPr>
          <w:rFonts w:ascii="Calibri" w:hAnsi="Calibri" w:cs="Calibri"/>
          <w:szCs w:val="22"/>
        </w:rPr>
        <w:t>, Bulgaria</w:t>
      </w:r>
      <w:r w:rsidR="00311CB8" w:rsidRPr="00D64C77">
        <w:rPr>
          <w:rFonts w:ascii="Calibri" w:hAnsi="Calibri" w:cs="Calibri"/>
          <w:szCs w:val="22"/>
        </w:rPr>
        <w:t>.</w:t>
      </w:r>
    </w:p>
    <w:p w14:paraId="64EA897A" w14:textId="2C64393A" w:rsidR="00A845BA" w:rsidRPr="00D64C77" w:rsidRDefault="00C9763D" w:rsidP="00325D13">
      <w:pPr>
        <w:jc w:val="both"/>
        <w:rPr>
          <w:rFonts w:cstheme="minorBidi"/>
        </w:rPr>
      </w:pPr>
      <w:r w:rsidRPr="00D64C77">
        <w:rPr>
          <w:rFonts w:ascii="Calibri" w:hAnsi="Calibri" w:cs="Calibri"/>
          <w:szCs w:val="22"/>
        </w:rPr>
        <w:t xml:space="preserve">The </w:t>
      </w:r>
      <w:r w:rsidR="00D77AA2">
        <w:rPr>
          <w:rFonts w:ascii="Calibri" w:hAnsi="Calibri" w:cs="Calibri"/>
          <w:szCs w:val="22"/>
        </w:rPr>
        <w:t xml:space="preserve">Documents include the English Translations of the Bulgarian </w:t>
      </w:r>
      <w:r w:rsidR="00773800">
        <w:rPr>
          <w:rFonts w:ascii="Calibri" w:hAnsi="Calibri" w:cs="Calibri"/>
          <w:szCs w:val="22"/>
        </w:rPr>
        <w:t xml:space="preserve">Acts and </w:t>
      </w:r>
      <w:r w:rsidRPr="00D64C77">
        <w:rPr>
          <w:rFonts w:ascii="Calibri" w:hAnsi="Calibri" w:cs="Calibri"/>
          <w:szCs w:val="22"/>
        </w:rPr>
        <w:t>Regulation</w:t>
      </w:r>
      <w:r w:rsidR="00D77AA2">
        <w:rPr>
          <w:rFonts w:ascii="Calibri" w:hAnsi="Calibri" w:cs="Calibri"/>
          <w:szCs w:val="22"/>
        </w:rPr>
        <w:t xml:space="preserve">s </w:t>
      </w:r>
      <w:r w:rsidR="004057B5">
        <w:rPr>
          <w:rFonts w:ascii="Calibri" w:hAnsi="Calibri" w:cs="Calibri"/>
          <w:szCs w:val="22"/>
        </w:rPr>
        <w:t>that were provided</w:t>
      </w:r>
      <w:r w:rsidRPr="00D64C77">
        <w:rPr>
          <w:rFonts w:ascii="Calibri" w:hAnsi="Calibri" w:cs="Calibri"/>
          <w:szCs w:val="22"/>
        </w:rPr>
        <w:t xml:space="preserve"> </w:t>
      </w:r>
      <w:r w:rsidR="00773800">
        <w:rPr>
          <w:rFonts w:ascii="Calibri" w:hAnsi="Calibri" w:cs="Calibri"/>
          <w:szCs w:val="22"/>
        </w:rPr>
        <w:t>by KNPP-NB</w:t>
      </w:r>
      <w:r w:rsidRPr="00D64C77">
        <w:rPr>
          <w:rFonts w:ascii="Calibri" w:hAnsi="Calibri" w:cs="Calibri"/>
          <w:szCs w:val="22"/>
        </w:rPr>
        <w:t xml:space="preserve"> </w:t>
      </w:r>
      <w:r w:rsidR="004325BF" w:rsidRPr="00D64C77">
        <w:rPr>
          <w:rFonts w:ascii="Calibri" w:hAnsi="Calibri" w:cs="Calibri"/>
          <w:szCs w:val="22"/>
        </w:rPr>
        <w:t xml:space="preserve">as contract Input I.02.01 containing the “Applicable regulations, guides, codes and standards that are planned to be invoked by KNPP Newbuilds, translated into English” </w:t>
      </w:r>
      <w:r w:rsidRPr="00D64C77">
        <w:rPr>
          <w:rFonts w:ascii="Calibri" w:hAnsi="Calibri" w:cs="Calibri"/>
          <w:szCs w:val="22"/>
        </w:rPr>
        <w:t xml:space="preserve">by the </w:t>
      </w:r>
      <w:r w:rsidR="004325BF" w:rsidRPr="00D64C77">
        <w:rPr>
          <w:rFonts w:ascii="Calibri" w:hAnsi="Calibri" w:cs="Calibri"/>
          <w:szCs w:val="22"/>
        </w:rPr>
        <w:t xml:space="preserve">Letter </w:t>
      </w:r>
      <w:r w:rsidR="004325BF" w:rsidRPr="00D64C77">
        <w:rPr>
          <w:rFonts w:ascii="Calibri" w:hAnsi="Calibri" w:cs="Calibri"/>
          <w:b/>
          <w:bCs/>
          <w:szCs w:val="22"/>
        </w:rPr>
        <w:t>L.KNP_WEC_230003</w:t>
      </w:r>
      <w:r w:rsidR="004325BF" w:rsidRPr="00D64C77">
        <w:rPr>
          <w:rFonts w:ascii="Calibri" w:hAnsi="Calibri" w:cs="Calibri"/>
          <w:szCs w:val="22"/>
        </w:rPr>
        <w:t xml:space="preserve"> [</w:t>
      </w:r>
      <w:r w:rsidR="00A803BF">
        <w:rPr>
          <w:rFonts w:ascii="Calibri" w:hAnsi="Calibri" w:cs="Calibri"/>
          <w:szCs w:val="22"/>
        </w:rPr>
        <w:fldChar w:fldCharType="begin"/>
      </w:r>
      <w:r w:rsidR="00A803BF">
        <w:rPr>
          <w:rFonts w:ascii="Calibri" w:hAnsi="Calibri" w:cs="Calibri"/>
          <w:szCs w:val="22"/>
        </w:rPr>
        <w:instrText xml:space="preserve"> REF _Ref142231157 \r \h </w:instrText>
      </w:r>
      <w:r w:rsidR="00A803BF">
        <w:rPr>
          <w:rFonts w:ascii="Calibri" w:hAnsi="Calibri" w:cs="Calibri"/>
          <w:szCs w:val="22"/>
        </w:rPr>
      </w:r>
      <w:r w:rsidR="00A803BF">
        <w:rPr>
          <w:rFonts w:ascii="Calibri" w:hAnsi="Calibri" w:cs="Calibri"/>
          <w:szCs w:val="22"/>
        </w:rPr>
        <w:fldChar w:fldCharType="separate"/>
      </w:r>
      <w:r w:rsidR="00CE4DAB">
        <w:rPr>
          <w:rFonts w:ascii="Calibri" w:hAnsi="Calibri" w:cs="Calibri"/>
          <w:szCs w:val="22"/>
        </w:rPr>
        <w:t>27</w:t>
      </w:r>
      <w:r w:rsidR="00A803BF">
        <w:rPr>
          <w:rFonts w:ascii="Calibri" w:hAnsi="Calibri" w:cs="Calibri"/>
          <w:szCs w:val="22"/>
        </w:rPr>
        <w:fldChar w:fldCharType="end"/>
      </w:r>
      <w:r w:rsidR="004325BF" w:rsidRPr="00D64C77">
        <w:rPr>
          <w:rFonts w:ascii="Calibri" w:hAnsi="Calibri" w:cs="Calibri"/>
          <w:szCs w:val="22"/>
        </w:rPr>
        <w:t>]</w:t>
      </w:r>
      <w:r w:rsidR="008876DD" w:rsidRPr="00D64C77">
        <w:rPr>
          <w:rFonts w:cstheme="minorHAnsi"/>
          <w:szCs w:val="22"/>
        </w:rPr>
        <w:t>.</w:t>
      </w:r>
      <w:r w:rsidR="00325D13" w:rsidDel="00325D13">
        <w:rPr>
          <w:rFonts w:cstheme="minorHAnsi"/>
          <w:szCs w:val="22"/>
        </w:rPr>
        <w:t xml:space="preserve"> </w:t>
      </w:r>
    </w:p>
    <w:p w14:paraId="5E8F5FF9" w14:textId="68731D73" w:rsidR="00F911C1" w:rsidRPr="00D64C77" w:rsidRDefault="00B86793" w:rsidP="00D64C77">
      <w:pPr>
        <w:jc w:val="both"/>
        <w:rPr>
          <w:rFonts w:cstheme="minorHAnsi"/>
          <w:szCs w:val="22"/>
        </w:rPr>
      </w:pPr>
      <w:r w:rsidRPr="00D64C77">
        <w:rPr>
          <w:rFonts w:cstheme="minorHAnsi"/>
          <w:szCs w:val="22"/>
        </w:rPr>
        <w:t>The purpose of this task during FEED is the identification of potential design risks and priorities for assessment work to be performed in a future project phase.</w:t>
      </w:r>
    </w:p>
    <w:p w14:paraId="302A9106" w14:textId="4AFC80B1" w:rsidR="00F911C1" w:rsidRPr="00AC2BA6" w:rsidRDefault="00F911C1" w:rsidP="00F911C1">
      <w:pPr>
        <w:pStyle w:val="Heading3"/>
      </w:pPr>
      <w:bookmarkStart w:id="22" w:name="_Toc152671786"/>
      <w:r>
        <w:t>Document Structure</w:t>
      </w:r>
      <w:bookmarkEnd w:id="22"/>
    </w:p>
    <w:p w14:paraId="5E24DD52" w14:textId="42ED63EA" w:rsidR="00C76D95" w:rsidRDefault="007A1C37" w:rsidP="00D64C77">
      <w:pPr>
        <w:jc w:val="both"/>
        <w:rPr>
          <w:rFonts w:cstheme="minorHAnsi"/>
          <w:szCs w:val="22"/>
        </w:rPr>
      </w:pPr>
      <w:r>
        <w:rPr>
          <w:rFonts w:cstheme="minorHAnsi"/>
          <w:szCs w:val="22"/>
        </w:rPr>
        <w:t xml:space="preserve">To </w:t>
      </w:r>
      <w:r w:rsidR="00025A0E">
        <w:rPr>
          <w:rFonts w:cstheme="minorHAnsi"/>
          <w:szCs w:val="22"/>
        </w:rPr>
        <w:t>facilitate the discussion of future risk for the project, this report</w:t>
      </w:r>
      <w:r>
        <w:rPr>
          <w:rFonts w:cstheme="minorHAnsi"/>
          <w:szCs w:val="22"/>
        </w:rPr>
        <w:t xml:space="preserve"> is structured as follows</w:t>
      </w:r>
      <w:r w:rsidR="000E14D9">
        <w:rPr>
          <w:rFonts w:cstheme="minorHAnsi"/>
          <w:szCs w:val="22"/>
        </w:rPr>
        <w:t>:</w:t>
      </w:r>
    </w:p>
    <w:p w14:paraId="21694B45" w14:textId="77777777" w:rsidR="0035698F" w:rsidRDefault="0022209C" w:rsidP="00D64C77">
      <w:pPr>
        <w:jc w:val="both"/>
        <w:rPr>
          <w:rFonts w:cstheme="minorHAnsi"/>
          <w:szCs w:val="22"/>
        </w:rPr>
      </w:pPr>
      <w:r>
        <w:rPr>
          <w:rFonts w:cstheme="minorHAnsi"/>
          <w:b/>
          <w:bCs/>
          <w:szCs w:val="22"/>
        </w:rPr>
        <w:t>Section</w:t>
      </w:r>
      <w:r w:rsidR="00A93131">
        <w:rPr>
          <w:rFonts w:cstheme="minorHAnsi"/>
          <w:b/>
          <w:bCs/>
          <w:szCs w:val="22"/>
        </w:rPr>
        <w:t xml:space="preserve"> 1: </w:t>
      </w:r>
      <w:r w:rsidR="004C5210">
        <w:rPr>
          <w:rFonts w:cstheme="minorHAnsi"/>
          <w:szCs w:val="22"/>
        </w:rPr>
        <w:t>Introductory part which covers</w:t>
      </w:r>
      <w:r w:rsidR="0035698F">
        <w:rPr>
          <w:rFonts w:cstheme="minorHAnsi"/>
          <w:szCs w:val="22"/>
        </w:rPr>
        <w:t>:</w:t>
      </w:r>
    </w:p>
    <w:p w14:paraId="7B8740FD" w14:textId="12E9E0BA" w:rsidR="0022209C" w:rsidRPr="00EF521A" w:rsidRDefault="00EF521A" w:rsidP="00EF521A">
      <w:pPr>
        <w:ind w:left="709"/>
        <w:jc w:val="both"/>
        <w:rPr>
          <w:rFonts w:cstheme="minorHAnsi"/>
          <w:szCs w:val="22"/>
        </w:rPr>
      </w:pPr>
      <w:r>
        <w:rPr>
          <w:rFonts w:cstheme="minorHAnsi"/>
          <w:szCs w:val="22"/>
        </w:rPr>
        <w:t>1.1 T</w:t>
      </w:r>
      <w:r w:rsidR="003C1621" w:rsidRPr="00EF521A">
        <w:rPr>
          <w:rFonts w:cstheme="minorHAnsi"/>
          <w:szCs w:val="22"/>
        </w:rPr>
        <w:t xml:space="preserve">he Purpose, Overview and structure of the </w:t>
      </w:r>
      <w:r w:rsidR="009D780C" w:rsidRPr="00EF521A">
        <w:rPr>
          <w:rFonts w:cstheme="minorHAnsi"/>
          <w:szCs w:val="22"/>
        </w:rPr>
        <w:t>document</w:t>
      </w:r>
    </w:p>
    <w:p w14:paraId="46356D40" w14:textId="190C2C84" w:rsidR="0035698F" w:rsidRDefault="00EF521A" w:rsidP="00EF521A">
      <w:pPr>
        <w:ind w:left="709"/>
        <w:jc w:val="both"/>
        <w:rPr>
          <w:rFonts w:cstheme="minorHAnsi"/>
          <w:szCs w:val="22"/>
        </w:rPr>
      </w:pPr>
      <w:r>
        <w:rPr>
          <w:rFonts w:cstheme="minorHAnsi"/>
          <w:szCs w:val="22"/>
        </w:rPr>
        <w:t xml:space="preserve">1.2 </w:t>
      </w:r>
      <w:r w:rsidR="009D780C" w:rsidRPr="00EF521A">
        <w:rPr>
          <w:rFonts w:cstheme="minorHAnsi"/>
          <w:szCs w:val="22"/>
        </w:rPr>
        <w:t>Some details and description of the AP1000 design which is the one to be assessed for potential design changes or additional analyses</w:t>
      </w:r>
    </w:p>
    <w:p w14:paraId="12B1E50D" w14:textId="3AD0F8B9" w:rsidR="00EF521A" w:rsidRDefault="008A2F1E" w:rsidP="00EF521A">
      <w:pPr>
        <w:ind w:left="709"/>
        <w:jc w:val="both"/>
        <w:rPr>
          <w:rFonts w:cstheme="minorHAnsi"/>
          <w:szCs w:val="22"/>
        </w:rPr>
      </w:pPr>
      <w:r>
        <w:rPr>
          <w:rFonts w:cstheme="minorHAnsi"/>
          <w:szCs w:val="22"/>
        </w:rPr>
        <w:t xml:space="preserve">1.3 </w:t>
      </w:r>
      <w:r w:rsidR="003452E4">
        <w:rPr>
          <w:rFonts w:cstheme="minorHAnsi"/>
          <w:szCs w:val="22"/>
        </w:rPr>
        <w:t>Definition of the Risk Categories to be Applied to each Document</w:t>
      </w:r>
    </w:p>
    <w:p w14:paraId="5D375B2D" w14:textId="4010B3BE" w:rsidR="001915A5" w:rsidRDefault="001915A5" w:rsidP="00EF521A">
      <w:pPr>
        <w:ind w:left="709"/>
        <w:jc w:val="both"/>
        <w:rPr>
          <w:rFonts w:cstheme="minorHAnsi"/>
          <w:szCs w:val="22"/>
        </w:rPr>
      </w:pPr>
      <w:r>
        <w:rPr>
          <w:rFonts w:cstheme="minorHAnsi"/>
          <w:szCs w:val="22"/>
        </w:rPr>
        <w:t>1.4</w:t>
      </w:r>
      <w:r w:rsidR="009E7F4C">
        <w:rPr>
          <w:rFonts w:cstheme="minorHAnsi"/>
          <w:szCs w:val="22"/>
        </w:rPr>
        <w:t xml:space="preserve"> Definition of the compliance assessment labels used to classify each of the analyzed requirements</w:t>
      </w:r>
      <w:r w:rsidR="00EE09DA">
        <w:rPr>
          <w:rFonts w:cstheme="minorHAnsi"/>
          <w:szCs w:val="22"/>
        </w:rPr>
        <w:t>/</w:t>
      </w:r>
      <w:r w:rsidR="00385B9E">
        <w:rPr>
          <w:rFonts w:cstheme="minorHAnsi"/>
          <w:szCs w:val="22"/>
        </w:rPr>
        <w:t>articles/items</w:t>
      </w:r>
      <w:r w:rsidR="003473C1">
        <w:rPr>
          <w:rFonts w:cstheme="minorHAnsi"/>
          <w:szCs w:val="22"/>
        </w:rPr>
        <w:t xml:space="preserve"> in the supporting individual supporting reports</w:t>
      </w:r>
      <w:r w:rsidR="00EE09DA">
        <w:rPr>
          <w:rFonts w:cstheme="minorHAnsi"/>
          <w:szCs w:val="22"/>
        </w:rPr>
        <w:t xml:space="preserve"> [</w:t>
      </w:r>
      <w:r w:rsidR="00EE09DA">
        <w:rPr>
          <w:rFonts w:cstheme="minorHAnsi"/>
          <w:szCs w:val="22"/>
        </w:rPr>
        <w:fldChar w:fldCharType="begin"/>
      </w:r>
      <w:r w:rsidR="00EE09DA">
        <w:rPr>
          <w:rFonts w:cstheme="minorHAnsi"/>
          <w:szCs w:val="22"/>
        </w:rPr>
        <w:instrText xml:space="preserve"> REF _Ref145254276 \r \h </w:instrText>
      </w:r>
      <w:r w:rsidR="00EE09DA">
        <w:rPr>
          <w:rFonts w:cstheme="minorHAnsi"/>
          <w:szCs w:val="22"/>
        </w:rPr>
      </w:r>
      <w:r w:rsidR="00EE09DA">
        <w:rPr>
          <w:rFonts w:cstheme="minorHAnsi"/>
          <w:szCs w:val="22"/>
        </w:rPr>
        <w:fldChar w:fldCharType="separate"/>
      </w:r>
      <w:r w:rsidR="00CE4DAB">
        <w:rPr>
          <w:rFonts w:cstheme="minorHAnsi"/>
          <w:szCs w:val="22"/>
        </w:rPr>
        <w:t>31</w:t>
      </w:r>
      <w:r w:rsidR="00EE09DA">
        <w:rPr>
          <w:rFonts w:cstheme="minorHAnsi"/>
          <w:szCs w:val="22"/>
        </w:rPr>
        <w:fldChar w:fldCharType="end"/>
      </w:r>
      <w:r w:rsidR="00EE09DA">
        <w:rPr>
          <w:rFonts w:cstheme="minorHAnsi"/>
          <w:szCs w:val="22"/>
        </w:rPr>
        <w:t>] to [</w:t>
      </w:r>
      <w:r w:rsidR="00EE09DA">
        <w:rPr>
          <w:rFonts w:cstheme="minorHAnsi"/>
          <w:szCs w:val="22"/>
        </w:rPr>
        <w:fldChar w:fldCharType="begin"/>
      </w:r>
      <w:r w:rsidR="00EE09DA">
        <w:rPr>
          <w:rFonts w:cstheme="minorHAnsi"/>
          <w:szCs w:val="22"/>
        </w:rPr>
        <w:instrText xml:space="preserve"> REF _Ref149026794 \r \h </w:instrText>
      </w:r>
      <w:r w:rsidR="00EE09DA">
        <w:rPr>
          <w:rFonts w:cstheme="minorHAnsi"/>
          <w:szCs w:val="22"/>
        </w:rPr>
      </w:r>
      <w:r w:rsidR="00EE09DA">
        <w:rPr>
          <w:rFonts w:cstheme="minorHAnsi"/>
          <w:szCs w:val="22"/>
        </w:rPr>
        <w:fldChar w:fldCharType="separate"/>
      </w:r>
      <w:r w:rsidR="00CE4DAB">
        <w:rPr>
          <w:rFonts w:cstheme="minorHAnsi"/>
          <w:szCs w:val="22"/>
        </w:rPr>
        <w:t>56</w:t>
      </w:r>
      <w:r w:rsidR="00EE09DA">
        <w:rPr>
          <w:rFonts w:cstheme="minorHAnsi"/>
          <w:szCs w:val="22"/>
        </w:rPr>
        <w:fldChar w:fldCharType="end"/>
      </w:r>
      <w:r w:rsidR="00EE09DA">
        <w:rPr>
          <w:rFonts w:cstheme="minorHAnsi"/>
          <w:szCs w:val="22"/>
        </w:rPr>
        <w:t>]</w:t>
      </w:r>
    </w:p>
    <w:p w14:paraId="2732097A" w14:textId="4400CA25" w:rsidR="00A73C6B" w:rsidRDefault="003A7750" w:rsidP="00D64C77">
      <w:pPr>
        <w:jc w:val="both"/>
        <w:rPr>
          <w:rFonts w:cstheme="minorHAnsi"/>
          <w:szCs w:val="22"/>
        </w:rPr>
      </w:pPr>
      <w:r w:rsidRPr="00FC385B">
        <w:rPr>
          <w:rFonts w:cstheme="minorHAnsi"/>
          <w:b/>
          <w:bCs/>
          <w:szCs w:val="22"/>
        </w:rPr>
        <w:t xml:space="preserve">Section </w:t>
      </w:r>
      <w:r w:rsidR="004330E2" w:rsidRPr="00FC385B">
        <w:rPr>
          <w:rFonts w:cstheme="minorHAnsi"/>
          <w:b/>
          <w:bCs/>
          <w:szCs w:val="22"/>
        </w:rPr>
        <w:fldChar w:fldCharType="begin"/>
      </w:r>
      <w:r w:rsidR="004330E2" w:rsidRPr="00FC385B">
        <w:rPr>
          <w:rFonts w:cstheme="minorHAnsi"/>
          <w:b/>
          <w:bCs/>
          <w:szCs w:val="22"/>
        </w:rPr>
        <w:instrText xml:space="preserve"> REF _Ref138706840 \r \h </w:instrText>
      </w:r>
      <w:r w:rsidR="00FC385B">
        <w:rPr>
          <w:rFonts w:cstheme="minorHAnsi"/>
          <w:b/>
          <w:bCs/>
          <w:szCs w:val="22"/>
        </w:rPr>
        <w:instrText xml:space="preserve"> \* MERGEFORMAT </w:instrText>
      </w:r>
      <w:r w:rsidR="004330E2" w:rsidRPr="00FC385B">
        <w:rPr>
          <w:rFonts w:cstheme="minorHAnsi"/>
          <w:b/>
          <w:bCs/>
          <w:szCs w:val="22"/>
        </w:rPr>
      </w:r>
      <w:r w:rsidR="004330E2" w:rsidRPr="00FC385B">
        <w:rPr>
          <w:rFonts w:cstheme="minorHAnsi"/>
          <w:b/>
          <w:bCs/>
          <w:szCs w:val="22"/>
        </w:rPr>
        <w:fldChar w:fldCharType="separate"/>
      </w:r>
      <w:r w:rsidR="00CE4DAB">
        <w:rPr>
          <w:rFonts w:cstheme="minorHAnsi"/>
          <w:b/>
          <w:bCs/>
          <w:szCs w:val="22"/>
        </w:rPr>
        <w:t>2</w:t>
      </w:r>
      <w:r w:rsidR="004330E2" w:rsidRPr="00FC385B">
        <w:rPr>
          <w:rFonts w:cstheme="minorHAnsi"/>
          <w:b/>
          <w:bCs/>
          <w:szCs w:val="22"/>
        </w:rPr>
        <w:fldChar w:fldCharType="end"/>
      </w:r>
      <w:r w:rsidRPr="005C24B1">
        <w:rPr>
          <w:rFonts w:cstheme="minorHAnsi"/>
          <w:szCs w:val="22"/>
        </w:rPr>
        <w:t xml:space="preserve"> </w:t>
      </w:r>
      <w:r>
        <w:rPr>
          <w:rFonts w:cstheme="minorHAnsi"/>
          <w:szCs w:val="22"/>
        </w:rPr>
        <w:t>of this Document</w:t>
      </w:r>
      <w:r w:rsidR="00C914E0">
        <w:rPr>
          <w:rFonts w:cstheme="minorHAnsi"/>
          <w:szCs w:val="22"/>
        </w:rPr>
        <w:t xml:space="preserve"> is divided in </w:t>
      </w:r>
      <w:r w:rsidR="005C24B1">
        <w:rPr>
          <w:rFonts w:cstheme="minorHAnsi"/>
          <w:szCs w:val="22"/>
        </w:rPr>
        <w:t xml:space="preserve">26 </w:t>
      </w:r>
      <w:r w:rsidR="00C914E0">
        <w:rPr>
          <w:rFonts w:cstheme="minorHAnsi"/>
          <w:szCs w:val="22"/>
        </w:rPr>
        <w:t>subsections</w:t>
      </w:r>
      <w:r w:rsidR="005C24B1">
        <w:rPr>
          <w:rFonts w:cstheme="minorHAnsi"/>
          <w:szCs w:val="22"/>
        </w:rPr>
        <w:t xml:space="preserve"> (</w:t>
      </w:r>
      <w:r w:rsidR="004330E2">
        <w:rPr>
          <w:rFonts w:cstheme="minorHAnsi"/>
          <w:szCs w:val="22"/>
        </w:rPr>
        <w:fldChar w:fldCharType="begin"/>
      </w:r>
      <w:r w:rsidR="004330E2">
        <w:rPr>
          <w:rFonts w:cstheme="minorHAnsi"/>
          <w:szCs w:val="22"/>
        </w:rPr>
        <w:instrText xml:space="preserve"> REF _Ref152341495 \r \h </w:instrText>
      </w:r>
      <w:r w:rsidR="004330E2">
        <w:rPr>
          <w:rFonts w:cstheme="minorHAnsi"/>
          <w:szCs w:val="22"/>
        </w:rPr>
      </w:r>
      <w:r w:rsidR="004330E2">
        <w:rPr>
          <w:rFonts w:cstheme="minorHAnsi"/>
          <w:szCs w:val="22"/>
        </w:rPr>
        <w:fldChar w:fldCharType="separate"/>
      </w:r>
      <w:r w:rsidR="00CE4DAB">
        <w:rPr>
          <w:rFonts w:cstheme="minorHAnsi"/>
          <w:szCs w:val="22"/>
        </w:rPr>
        <w:t>2.1</w:t>
      </w:r>
      <w:r w:rsidR="004330E2">
        <w:rPr>
          <w:rFonts w:cstheme="minorHAnsi"/>
          <w:szCs w:val="22"/>
        </w:rPr>
        <w:fldChar w:fldCharType="end"/>
      </w:r>
      <w:r w:rsidR="004330E2">
        <w:rPr>
          <w:rFonts w:cstheme="minorHAnsi"/>
          <w:szCs w:val="22"/>
        </w:rPr>
        <w:t xml:space="preserve"> </w:t>
      </w:r>
      <w:r w:rsidR="0025457C">
        <w:rPr>
          <w:rFonts w:cstheme="minorHAnsi"/>
          <w:szCs w:val="22"/>
        </w:rPr>
        <w:t>to</w:t>
      </w:r>
      <w:r w:rsidR="004330E2">
        <w:rPr>
          <w:rFonts w:cstheme="minorHAnsi"/>
          <w:szCs w:val="22"/>
        </w:rPr>
        <w:t xml:space="preserve"> </w:t>
      </w:r>
      <w:r w:rsidR="004330E2">
        <w:rPr>
          <w:rFonts w:cstheme="minorHAnsi"/>
          <w:szCs w:val="22"/>
        </w:rPr>
        <w:fldChar w:fldCharType="begin"/>
      </w:r>
      <w:r w:rsidR="004330E2">
        <w:rPr>
          <w:rFonts w:cstheme="minorHAnsi"/>
          <w:szCs w:val="22"/>
        </w:rPr>
        <w:instrText xml:space="preserve"> REF _Ref152341521 \r \h </w:instrText>
      </w:r>
      <w:r w:rsidR="004330E2">
        <w:rPr>
          <w:rFonts w:cstheme="minorHAnsi"/>
          <w:szCs w:val="22"/>
        </w:rPr>
      </w:r>
      <w:r w:rsidR="004330E2">
        <w:rPr>
          <w:rFonts w:cstheme="minorHAnsi"/>
          <w:szCs w:val="22"/>
        </w:rPr>
        <w:fldChar w:fldCharType="separate"/>
      </w:r>
      <w:r w:rsidR="00CE4DAB">
        <w:rPr>
          <w:rFonts w:cstheme="minorHAnsi"/>
          <w:szCs w:val="22"/>
        </w:rPr>
        <w:t>2.26</w:t>
      </w:r>
      <w:r w:rsidR="004330E2">
        <w:rPr>
          <w:rFonts w:cstheme="minorHAnsi"/>
          <w:szCs w:val="22"/>
        </w:rPr>
        <w:fldChar w:fldCharType="end"/>
      </w:r>
      <w:r w:rsidR="0025457C">
        <w:rPr>
          <w:rFonts w:cstheme="minorHAnsi"/>
          <w:szCs w:val="22"/>
        </w:rPr>
        <w:t>)</w:t>
      </w:r>
      <w:r w:rsidR="005C24B1">
        <w:rPr>
          <w:rFonts w:cstheme="minorHAnsi"/>
          <w:szCs w:val="22"/>
        </w:rPr>
        <w:t xml:space="preserve"> each </w:t>
      </w:r>
      <w:r w:rsidR="0025457C">
        <w:rPr>
          <w:rFonts w:cstheme="minorHAnsi"/>
          <w:szCs w:val="22"/>
        </w:rPr>
        <w:t xml:space="preserve">one of </w:t>
      </w:r>
      <w:r w:rsidR="00D12004">
        <w:rPr>
          <w:rFonts w:cstheme="minorHAnsi"/>
          <w:szCs w:val="22"/>
        </w:rPr>
        <w:t>these subsections</w:t>
      </w:r>
      <w:r w:rsidR="0025457C">
        <w:rPr>
          <w:rFonts w:cstheme="minorHAnsi"/>
          <w:szCs w:val="22"/>
        </w:rPr>
        <w:t xml:space="preserve"> contain</w:t>
      </w:r>
      <w:r w:rsidR="00046FCC">
        <w:rPr>
          <w:rFonts w:cstheme="minorHAnsi"/>
          <w:szCs w:val="22"/>
        </w:rPr>
        <w:t>s</w:t>
      </w:r>
      <w:r w:rsidR="00E27786">
        <w:rPr>
          <w:rFonts w:cstheme="minorHAnsi"/>
          <w:szCs w:val="22"/>
        </w:rPr>
        <w:t xml:space="preserve"> the High Level Risk Assessment </w:t>
      </w:r>
      <w:r w:rsidR="00E423AD">
        <w:rPr>
          <w:rFonts w:cstheme="minorHAnsi"/>
          <w:szCs w:val="22"/>
        </w:rPr>
        <w:t xml:space="preserve">Summary </w:t>
      </w:r>
      <w:r w:rsidR="00E27786">
        <w:rPr>
          <w:rFonts w:cstheme="minorHAnsi"/>
          <w:szCs w:val="22"/>
        </w:rPr>
        <w:t xml:space="preserve">for each of the </w:t>
      </w:r>
      <w:r w:rsidR="00977450">
        <w:rPr>
          <w:rFonts w:cstheme="minorHAnsi"/>
          <w:szCs w:val="22"/>
        </w:rPr>
        <w:t xml:space="preserve">26 </w:t>
      </w:r>
      <w:r w:rsidR="00C914E0">
        <w:rPr>
          <w:rFonts w:cstheme="minorHAnsi"/>
          <w:szCs w:val="22"/>
        </w:rPr>
        <w:t>documents</w:t>
      </w:r>
      <w:r w:rsidR="00D12004">
        <w:rPr>
          <w:rFonts w:cstheme="minorHAnsi"/>
          <w:szCs w:val="22"/>
        </w:rPr>
        <w:t xml:space="preserve"> (Act, Regulation</w:t>
      </w:r>
      <w:r w:rsidR="0054275D">
        <w:rPr>
          <w:rFonts w:cstheme="minorHAnsi"/>
          <w:szCs w:val="22"/>
        </w:rPr>
        <w:t>, IAEA Safety Requirements or Safety Guides)</w:t>
      </w:r>
      <w:r w:rsidR="00977450">
        <w:rPr>
          <w:rFonts w:cstheme="minorHAnsi"/>
          <w:szCs w:val="22"/>
        </w:rPr>
        <w:t>.</w:t>
      </w:r>
    </w:p>
    <w:p w14:paraId="093DC488" w14:textId="77777777" w:rsidR="00A73C6B" w:rsidRDefault="00332D22" w:rsidP="00D64C77">
      <w:pPr>
        <w:jc w:val="both"/>
        <w:rPr>
          <w:rFonts w:cstheme="minorHAnsi"/>
          <w:szCs w:val="22"/>
        </w:rPr>
      </w:pPr>
      <w:r>
        <w:rPr>
          <w:rFonts w:cstheme="minorHAnsi"/>
          <w:szCs w:val="22"/>
        </w:rPr>
        <w:t>Each of this subsection contains</w:t>
      </w:r>
      <w:r w:rsidR="00A73C6B">
        <w:rPr>
          <w:rFonts w:cstheme="minorHAnsi"/>
          <w:szCs w:val="22"/>
        </w:rPr>
        <w:t>:</w:t>
      </w:r>
    </w:p>
    <w:p w14:paraId="09F9EDCB" w14:textId="5CAFD960" w:rsidR="00FA7678" w:rsidRDefault="001D74F3" w:rsidP="00A73C6B">
      <w:pPr>
        <w:pStyle w:val="ListParagraph"/>
        <w:numPr>
          <w:ilvl w:val="0"/>
          <w:numId w:val="148"/>
        </w:numPr>
        <w:jc w:val="both"/>
        <w:rPr>
          <w:rFonts w:cstheme="minorHAnsi"/>
          <w:szCs w:val="22"/>
        </w:rPr>
      </w:pPr>
      <w:r>
        <w:rPr>
          <w:rFonts w:cstheme="minorHAnsi"/>
          <w:szCs w:val="22"/>
        </w:rPr>
        <w:t>T</w:t>
      </w:r>
      <w:r w:rsidR="003A7750" w:rsidRPr="00A73C6B">
        <w:rPr>
          <w:rFonts w:cstheme="minorHAnsi"/>
          <w:szCs w:val="22"/>
        </w:rPr>
        <w:t>he</w:t>
      </w:r>
      <w:r w:rsidR="005936AA">
        <w:rPr>
          <w:rFonts w:cstheme="minorHAnsi"/>
          <w:szCs w:val="22"/>
        </w:rPr>
        <w:t xml:space="preserve"> results of the</w:t>
      </w:r>
      <w:r w:rsidR="003A7750" w:rsidRPr="00A73C6B">
        <w:rPr>
          <w:rFonts w:cstheme="minorHAnsi"/>
          <w:szCs w:val="22"/>
        </w:rPr>
        <w:t xml:space="preserve"> high level assessment</w:t>
      </w:r>
      <w:r w:rsidR="007E353A">
        <w:rPr>
          <w:rFonts w:cstheme="minorHAnsi"/>
          <w:szCs w:val="22"/>
        </w:rPr>
        <w:t>. A</w:t>
      </w:r>
      <w:r w:rsidR="003A7750" w:rsidRPr="00A73C6B">
        <w:rPr>
          <w:rFonts w:cstheme="minorHAnsi"/>
          <w:szCs w:val="22"/>
        </w:rPr>
        <w:t xml:space="preserve"> summary in which a</w:t>
      </w:r>
      <w:r w:rsidR="00A73C6B">
        <w:rPr>
          <w:rFonts w:cstheme="minorHAnsi"/>
          <w:szCs w:val="22"/>
        </w:rPr>
        <w:t xml:space="preserve"> justified </w:t>
      </w:r>
      <w:r w:rsidR="003A7750" w:rsidRPr="00A73C6B">
        <w:rPr>
          <w:rFonts w:cstheme="minorHAnsi"/>
          <w:szCs w:val="22"/>
        </w:rPr>
        <w:t xml:space="preserve">risk </w:t>
      </w:r>
      <w:r w:rsidR="00CE3303" w:rsidRPr="00A73C6B">
        <w:rPr>
          <w:rFonts w:cstheme="minorHAnsi"/>
          <w:szCs w:val="22"/>
        </w:rPr>
        <w:t>category</w:t>
      </w:r>
      <w:r w:rsidR="003A7750" w:rsidRPr="00A73C6B">
        <w:rPr>
          <w:rFonts w:cstheme="minorHAnsi"/>
          <w:szCs w:val="22"/>
        </w:rPr>
        <w:t xml:space="preserve"> is </w:t>
      </w:r>
      <w:r w:rsidR="00CE3303" w:rsidRPr="00A73C6B">
        <w:rPr>
          <w:rFonts w:cstheme="minorHAnsi"/>
          <w:szCs w:val="22"/>
        </w:rPr>
        <w:t>assigned</w:t>
      </w:r>
      <w:r w:rsidR="003A7750" w:rsidRPr="00A73C6B">
        <w:rPr>
          <w:rFonts w:cstheme="minorHAnsi"/>
          <w:szCs w:val="22"/>
        </w:rPr>
        <w:t xml:space="preserve"> to each document </w:t>
      </w:r>
      <w:r w:rsidR="00680057" w:rsidRPr="00A73C6B">
        <w:rPr>
          <w:rFonts w:cstheme="minorHAnsi"/>
          <w:szCs w:val="22"/>
        </w:rPr>
        <w:t>i</w:t>
      </w:r>
      <w:r w:rsidR="003A7750" w:rsidRPr="00A73C6B">
        <w:rPr>
          <w:rFonts w:cstheme="minorHAnsi"/>
          <w:szCs w:val="22"/>
        </w:rPr>
        <w:t>n agreement</w:t>
      </w:r>
      <w:r w:rsidR="00680057" w:rsidRPr="00A73C6B">
        <w:rPr>
          <w:rFonts w:cstheme="minorHAnsi"/>
          <w:szCs w:val="22"/>
        </w:rPr>
        <w:t xml:space="preserve"> to the contract definition</w:t>
      </w:r>
      <w:r w:rsidR="00152A8D">
        <w:rPr>
          <w:rFonts w:cstheme="minorHAnsi"/>
          <w:szCs w:val="22"/>
        </w:rPr>
        <w:t>,</w:t>
      </w:r>
      <w:r w:rsidR="00680057" w:rsidRPr="00A73C6B">
        <w:rPr>
          <w:rFonts w:cstheme="minorHAnsi"/>
          <w:szCs w:val="22"/>
        </w:rPr>
        <w:t xml:space="preserve"> as explained in </w:t>
      </w:r>
      <w:r w:rsidR="0029747F" w:rsidRPr="00A73C6B">
        <w:rPr>
          <w:rFonts w:cstheme="minorHAnsi"/>
          <w:szCs w:val="22"/>
        </w:rPr>
        <w:t xml:space="preserve">section </w:t>
      </w:r>
      <w:r w:rsidR="0029747F" w:rsidRPr="00A73C6B">
        <w:rPr>
          <w:rFonts w:cstheme="minorHAnsi"/>
          <w:szCs w:val="22"/>
        </w:rPr>
        <w:fldChar w:fldCharType="begin"/>
      </w:r>
      <w:r w:rsidR="0029747F" w:rsidRPr="00A73C6B">
        <w:rPr>
          <w:rFonts w:cstheme="minorHAnsi"/>
          <w:szCs w:val="22"/>
        </w:rPr>
        <w:instrText xml:space="preserve"> REF _Ref152341077 \r \h </w:instrText>
      </w:r>
      <w:r w:rsidR="0029747F" w:rsidRPr="00A73C6B">
        <w:rPr>
          <w:rFonts w:cstheme="minorHAnsi"/>
          <w:szCs w:val="22"/>
        </w:rPr>
      </w:r>
      <w:r w:rsidR="0029747F" w:rsidRPr="00A73C6B">
        <w:rPr>
          <w:rFonts w:cstheme="minorHAnsi"/>
          <w:szCs w:val="22"/>
        </w:rPr>
        <w:fldChar w:fldCharType="separate"/>
      </w:r>
      <w:r w:rsidR="00CE4DAB">
        <w:rPr>
          <w:rFonts w:cstheme="minorHAnsi"/>
          <w:szCs w:val="22"/>
        </w:rPr>
        <w:t>1.3</w:t>
      </w:r>
      <w:r w:rsidR="0029747F" w:rsidRPr="00A73C6B">
        <w:rPr>
          <w:rFonts w:cstheme="minorHAnsi"/>
          <w:szCs w:val="22"/>
        </w:rPr>
        <w:fldChar w:fldCharType="end"/>
      </w:r>
      <w:r w:rsidR="006B07C3" w:rsidRPr="00A73C6B">
        <w:rPr>
          <w:rFonts w:cstheme="minorHAnsi"/>
          <w:szCs w:val="22"/>
        </w:rPr>
        <w:t xml:space="preserve"> of this document.</w:t>
      </w:r>
    </w:p>
    <w:p w14:paraId="2107DA3A" w14:textId="65CFCE1E" w:rsidR="00152A8D" w:rsidRDefault="00C34C77" w:rsidP="00A73C6B">
      <w:pPr>
        <w:pStyle w:val="ListParagraph"/>
        <w:numPr>
          <w:ilvl w:val="0"/>
          <w:numId w:val="148"/>
        </w:numPr>
        <w:jc w:val="both"/>
        <w:rPr>
          <w:rFonts w:cstheme="minorHAnsi"/>
          <w:szCs w:val="22"/>
        </w:rPr>
      </w:pPr>
      <w:r>
        <w:rPr>
          <w:rFonts w:cstheme="minorHAnsi"/>
          <w:szCs w:val="22"/>
        </w:rPr>
        <w:t>Second</w:t>
      </w:r>
      <w:r w:rsidR="00E423AD">
        <w:rPr>
          <w:rFonts w:cstheme="minorHAnsi"/>
          <w:szCs w:val="22"/>
        </w:rPr>
        <w:t xml:space="preserve"> is</w:t>
      </w:r>
      <w:r>
        <w:rPr>
          <w:rFonts w:cstheme="minorHAnsi"/>
          <w:szCs w:val="22"/>
        </w:rPr>
        <w:t xml:space="preserve"> a</w:t>
      </w:r>
      <w:r w:rsidR="00D82C5D">
        <w:rPr>
          <w:rFonts w:cstheme="minorHAnsi"/>
          <w:szCs w:val="22"/>
        </w:rPr>
        <w:t xml:space="preserve"> </w:t>
      </w:r>
      <w:r>
        <w:rPr>
          <w:rFonts w:cstheme="minorHAnsi"/>
          <w:szCs w:val="22"/>
        </w:rPr>
        <w:t>Roadmap</w:t>
      </w:r>
      <w:r w:rsidR="00AD77B9">
        <w:rPr>
          <w:rFonts w:cstheme="minorHAnsi"/>
          <w:szCs w:val="22"/>
        </w:rPr>
        <w:t xml:space="preserve"> to</w:t>
      </w:r>
      <w:r w:rsidR="00D82C5D">
        <w:rPr>
          <w:rFonts w:cstheme="minorHAnsi"/>
          <w:szCs w:val="22"/>
        </w:rPr>
        <w:t xml:space="preserve"> facilitate the location of</w:t>
      </w:r>
      <w:r w:rsidR="00BA4D3A">
        <w:rPr>
          <w:rFonts w:cstheme="minorHAnsi"/>
          <w:szCs w:val="22"/>
        </w:rPr>
        <w:t xml:space="preserve"> important topics that </w:t>
      </w:r>
      <w:r w:rsidR="00EE4255">
        <w:rPr>
          <w:rFonts w:cstheme="minorHAnsi"/>
          <w:szCs w:val="22"/>
        </w:rPr>
        <w:t xml:space="preserve">have </w:t>
      </w:r>
      <w:r w:rsidR="00343A57">
        <w:rPr>
          <w:rFonts w:cstheme="minorHAnsi"/>
          <w:szCs w:val="22"/>
        </w:rPr>
        <w:t xml:space="preserve">needed specific discussions in each one of the </w:t>
      </w:r>
      <w:r w:rsidR="00E423AD">
        <w:rPr>
          <w:rFonts w:cstheme="minorHAnsi"/>
          <w:szCs w:val="22"/>
        </w:rPr>
        <w:t>compliance assessment</w:t>
      </w:r>
      <w:r w:rsidR="00343A57">
        <w:rPr>
          <w:rFonts w:cstheme="minorHAnsi"/>
          <w:szCs w:val="22"/>
        </w:rPr>
        <w:t xml:space="preserve"> reports</w:t>
      </w:r>
      <w:r w:rsidR="00312730">
        <w:rPr>
          <w:rFonts w:cstheme="minorHAnsi"/>
          <w:szCs w:val="22"/>
        </w:rPr>
        <w:t xml:space="preserve"> included in Attachment 1 to this document</w:t>
      </w:r>
      <w:r w:rsidR="00D51F2A">
        <w:rPr>
          <w:rFonts w:cstheme="minorHAnsi"/>
          <w:szCs w:val="22"/>
        </w:rPr>
        <w:t xml:space="preserve">. </w:t>
      </w:r>
      <w:r w:rsidR="00781AFE">
        <w:rPr>
          <w:rFonts w:cstheme="minorHAnsi"/>
          <w:szCs w:val="22"/>
        </w:rPr>
        <w:t>These</w:t>
      </w:r>
      <w:r w:rsidR="00D51F2A">
        <w:rPr>
          <w:rFonts w:cstheme="minorHAnsi"/>
          <w:szCs w:val="22"/>
        </w:rPr>
        <w:t xml:space="preserve"> reports are</w:t>
      </w:r>
      <w:r w:rsidR="007770CD">
        <w:rPr>
          <w:rFonts w:cstheme="minorHAnsi"/>
          <w:szCs w:val="22"/>
        </w:rPr>
        <w:t xml:space="preserve"> </w:t>
      </w:r>
      <w:r w:rsidR="004F6A4C">
        <w:rPr>
          <w:rFonts w:cstheme="minorHAnsi"/>
          <w:szCs w:val="22"/>
        </w:rPr>
        <w:t>references [</w:t>
      </w:r>
      <w:r w:rsidR="00841347">
        <w:rPr>
          <w:rFonts w:cstheme="minorHAnsi"/>
          <w:szCs w:val="22"/>
        </w:rPr>
        <w:fldChar w:fldCharType="begin"/>
      </w:r>
      <w:r w:rsidR="00841347">
        <w:rPr>
          <w:rFonts w:cstheme="minorHAnsi"/>
          <w:szCs w:val="22"/>
        </w:rPr>
        <w:instrText xml:space="preserve"> REF _Ref145254276 \r \h </w:instrText>
      </w:r>
      <w:r w:rsidR="00841347">
        <w:rPr>
          <w:rFonts w:cstheme="minorHAnsi"/>
          <w:szCs w:val="22"/>
        </w:rPr>
      </w:r>
      <w:r w:rsidR="00841347">
        <w:rPr>
          <w:rFonts w:cstheme="minorHAnsi"/>
          <w:szCs w:val="22"/>
        </w:rPr>
        <w:fldChar w:fldCharType="separate"/>
      </w:r>
      <w:r w:rsidR="00CE4DAB">
        <w:rPr>
          <w:rFonts w:cstheme="minorHAnsi"/>
          <w:szCs w:val="22"/>
        </w:rPr>
        <w:t>31</w:t>
      </w:r>
      <w:r w:rsidR="00841347">
        <w:rPr>
          <w:rFonts w:cstheme="minorHAnsi"/>
          <w:szCs w:val="22"/>
        </w:rPr>
        <w:fldChar w:fldCharType="end"/>
      </w:r>
      <w:r w:rsidR="004F6A4C">
        <w:rPr>
          <w:rFonts w:cstheme="minorHAnsi"/>
          <w:szCs w:val="22"/>
        </w:rPr>
        <w:t>] to [</w:t>
      </w:r>
      <w:r w:rsidR="005000B2">
        <w:rPr>
          <w:rFonts w:cstheme="minorHAnsi"/>
          <w:szCs w:val="22"/>
        </w:rPr>
        <w:fldChar w:fldCharType="begin"/>
      </w:r>
      <w:r w:rsidR="005000B2">
        <w:rPr>
          <w:rFonts w:cstheme="minorHAnsi"/>
          <w:szCs w:val="22"/>
        </w:rPr>
        <w:instrText xml:space="preserve"> REF _Ref149026794 \r \h </w:instrText>
      </w:r>
      <w:r w:rsidR="005000B2">
        <w:rPr>
          <w:rFonts w:cstheme="minorHAnsi"/>
          <w:szCs w:val="22"/>
        </w:rPr>
      </w:r>
      <w:r w:rsidR="005000B2">
        <w:rPr>
          <w:rFonts w:cstheme="minorHAnsi"/>
          <w:szCs w:val="22"/>
        </w:rPr>
        <w:fldChar w:fldCharType="separate"/>
      </w:r>
      <w:r w:rsidR="00CE4DAB">
        <w:rPr>
          <w:rFonts w:cstheme="minorHAnsi"/>
          <w:szCs w:val="22"/>
        </w:rPr>
        <w:t>56</w:t>
      </w:r>
      <w:r w:rsidR="005000B2">
        <w:rPr>
          <w:rFonts w:cstheme="minorHAnsi"/>
          <w:szCs w:val="22"/>
        </w:rPr>
        <w:fldChar w:fldCharType="end"/>
      </w:r>
      <w:r w:rsidR="004F6A4C">
        <w:rPr>
          <w:rFonts w:cstheme="minorHAnsi"/>
          <w:szCs w:val="22"/>
        </w:rPr>
        <w:t>]</w:t>
      </w:r>
      <w:r w:rsidR="00CE5BE8">
        <w:rPr>
          <w:rFonts w:cstheme="minorHAnsi"/>
          <w:szCs w:val="22"/>
        </w:rPr>
        <w:t xml:space="preserve"> that</w:t>
      </w:r>
      <w:r w:rsidR="00343A57">
        <w:rPr>
          <w:rFonts w:cstheme="minorHAnsi"/>
          <w:szCs w:val="22"/>
        </w:rPr>
        <w:t xml:space="preserve"> contain the </w:t>
      </w:r>
      <w:r w:rsidR="00686D0A">
        <w:rPr>
          <w:rFonts w:cstheme="minorHAnsi"/>
          <w:szCs w:val="22"/>
        </w:rPr>
        <w:t>assessment</w:t>
      </w:r>
      <w:r w:rsidR="00057148">
        <w:rPr>
          <w:rFonts w:cstheme="minorHAnsi"/>
          <w:szCs w:val="22"/>
        </w:rPr>
        <w:t xml:space="preserve">s of </w:t>
      </w:r>
      <w:r w:rsidR="001F266D">
        <w:rPr>
          <w:rFonts w:cstheme="minorHAnsi"/>
          <w:szCs w:val="22"/>
        </w:rPr>
        <w:t xml:space="preserve">each of the documents </w:t>
      </w:r>
      <w:r w:rsidR="00001039">
        <w:rPr>
          <w:rFonts w:cstheme="minorHAnsi"/>
          <w:szCs w:val="22"/>
        </w:rPr>
        <w:t>[</w:t>
      </w:r>
      <w:r w:rsidR="00001039">
        <w:rPr>
          <w:rFonts w:cstheme="minorHAnsi"/>
          <w:szCs w:val="22"/>
        </w:rPr>
        <w:fldChar w:fldCharType="begin"/>
      </w:r>
      <w:r w:rsidR="00001039">
        <w:rPr>
          <w:rFonts w:cstheme="minorHAnsi"/>
          <w:szCs w:val="22"/>
        </w:rPr>
        <w:instrText xml:space="preserve"> REF _Ref145253856 \r \h </w:instrText>
      </w:r>
      <w:r w:rsidR="00001039">
        <w:rPr>
          <w:rFonts w:cstheme="minorHAnsi"/>
          <w:szCs w:val="22"/>
        </w:rPr>
      </w:r>
      <w:r w:rsidR="00001039">
        <w:rPr>
          <w:rFonts w:cstheme="minorHAnsi"/>
          <w:szCs w:val="22"/>
        </w:rPr>
        <w:fldChar w:fldCharType="separate"/>
      </w:r>
      <w:r w:rsidR="00CE4DAB">
        <w:rPr>
          <w:rFonts w:cstheme="minorHAnsi"/>
          <w:szCs w:val="22"/>
        </w:rPr>
        <w:t>1</w:t>
      </w:r>
      <w:r w:rsidR="00001039">
        <w:rPr>
          <w:rFonts w:cstheme="minorHAnsi"/>
          <w:szCs w:val="22"/>
        </w:rPr>
        <w:fldChar w:fldCharType="end"/>
      </w:r>
      <w:r w:rsidR="00DE0171">
        <w:rPr>
          <w:rFonts w:cstheme="minorHAnsi"/>
          <w:szCs w:val="22"/>
        </w:rPr>
        <w:t xml:space="preserve">] to </w:t>
      </w:r>
      <w:r w:rsidR="00D436D4">
        <w:rPr>
          <w:rFonts w:cstheme="minorHAnsi"/>
          <w:szCs w:val="22"/>
        </w:rPr>
        <w:t>[</w:t>
      </w:r>
      <w:r w:rsidR="00C67ABE">
        <w:rPr>
          <w:rFonts w:cstheme="minorHAnsi"/>
          <w:szCs w:val="22"/>
        </w:rPr>
        <w:fldChar w:fldCharType="begin"/>
      </w:r>
      <w:r w:rsidR="00C67ABE">
        <w:rPr>
          <w:rFonts w:cstheme="minorHAnsi"/>
          <w:szCs w:val="22"/>
        </w:rPr>
        <w:instrText xml:space="preserve"> REF _Ref149026689 \r \h </w:instrText>
      </w:r>
      <w:r w:rsidR="00C67ABE">
        <w:rPr>
          <w:rFonts w:cstheme="minorHAnsi"/>
          <w:szCs w:val="22"/>
        </w:rPr>
      </w:r>
      <w:r w:rsidR="00C67ABE">
        <w:rPr>
          <w:rFonts w:cstheme="minorHAnsi"/>
          <w:szCs w:val="22"/>
        </w:rPr>
        <w:fldChar w:fldCharType="separate"/>
      </w:r>
      <w:r w:rsidR="00CE4DAB">
        <w:rPr>
          <w:rFonts w:cstheme="minorHAnsi"/>
          <w:szCs w:val="22"/>
        </w:rPr>
        <w:t>26</w:t>
      </w:r>
      <w:r w:rsidR="00C67ABE">
        <w:rPr>
          <w:rFonts w:cstheme="minorHAnsi"/>
          <w:szCs w:val="22"/>
        </w:rPr>
        <w:fldChar w:fldCharType="end"/>
      </w:r>
      <w:r w:rsidR="00C67ABE">
        <w:rPr>
          <w:rFonts w:cstheme="minorHAnsi"/>
          <w:szCs w:val="22"/>
        </w:rPr>
        <w:t>]</w:t>
      </w:r>
      <w:r w:rsidR="00A31E5D">
        <w:rPr>
          <w:rFonts w:cstheme="minorHAnsi"/>
          <w:szCs w:val="22"/>
        </w:rPr>
        <w:t xml:space="preserve"> to be analyzed</w:t>
      </w:r>
      <w:r w:rsidR="00E423AD">
        <w:rPr>
          <w:rFonts w:cstheme="minorHAnsi"/>
          <w:szCs w:val="22"/>
        </w:rPr>
        <w:t>.</w:t>
      </w:r>
    </w:p>
    <w:p w14:paraId="7658DCEA" w14:textId="31EF50CA" w:rsidR="005F1FFF" w:rsidRDefault="001D74F3" w:rsidP="00A73C6B">
      <w:pPr>
        <w:pStyle w:val="ListParagraph"/>
        <w:numPr>
          <w:ilvl w:val="0"/>
          <w:numId w:val="148"/>
        </w:numPr>
        <w:jc w:val="both"/>
        <w:rPr>
          <w:rFonts w:cstheme="minorHAnsi"/>
          <w:szCs w:val="22"/>
        </w:rPr>
      </w:pPr>
      <w:r>
        <w:rPr>
          <w:rFonts w:cstheme="minorHAnsi"/>
          <w:szCs w:val="22"/>
        </w:rPr>
        <w:t>A discussion of Non Compliances with the document if there were any</w:t>
      </w:r>
      <w:r w:rsidR="002B6BA2">
        <w:rPr>
          <w:rFonts w:cstheme="minorHAnsi"/>
          <w:szCs w:val="22"/>
        </w:rPr>
        <w:t>.</w:t>
      </w:r>
    </w:p>
    <w:p w14:paraId="7536F655" w14:textId="164B1AB5" w:rsidR="0016248D" w:rsidRDefault="00244360" w:rsidP="00A73C6B">
      <w:pPr>
        <w:pStyle w:val="ListParagraph"/>
        <w:numPr>
          <w:ilvl w:val="0"/>
          <w:numId w:val="148"/>
        </w:numPr>
        <w:jc w:val="both"/>
        <w:rPr>
          <w:rFonts w:cstheme="minorHAnsi"/>
          <w:szCs w:val="22"/>
        </w:rPr>
      </w:pPr>
      <w:r>
        <w:rPr>
          <w:rFonts w:cstheme="minorHAnsi"/>
          <w:szCs w:val="22"/>
        </w:rPr>
        <w:t>A list of the potential Ris</w:t>
      </w:r>
      <w:r w:rsidR="00E061F8">
        <w:rPr>
          <w:rFonts w:cstheme="minorHAnsi"/>
          <w:szCs w:val="22"/>
        </w:rPr>
        <w:t xml:space="preserve">k Identified for </w:t>
      </w:r>
      <w:r w:rsidR="00B46CE7">
        <w:rPr>
          <w:rFonts w:cstheme="minorHAnsi"/>
          <w:szCs w:val="22"/>
        </w:rPr>
        <w:t>each</w:t>
      </w:r>
      <w:r w:rsidR="00E061F8">
        <w:rPr>
          <w:rFonts w:cstheme="minorHAnsi"/>
          <w:szCs w:val="22"/>
        </w:rPr>
        <w:t xml:space="preserve"> document</w:t>
      </w:r>
      <w:r w:rsidR="009816F4">
        <w:rPr>
          <w:rFonts w:cstheme="minorHAnsi"/>
          <w:szCs w:val="22"/>
        </w:rPr>
        <w:t xml:space="preserve"> marked by the customer as mandatory for compliance</w:t>
      </w:r>
      <w:r w:rsidR="006A031E">
        <w:rPr>
          <w:rFonts w:cstheme="minorHAnsi"/>
          <w:szCs w:val="22"/>
        </w:rPr>
        <w:t xml:space="preserve">, as </w:t>
      </w:r>
      <w:r w:rsidR="00314022">
        <w:rPr>
          <w:rFonts w:cstheme="minorHAnsi"/>
          <w:szCs w:val="22"/>
        </w:rPr>
        <w:t>identified</w:t>
      </w:r>
      <w:r w:rsidR="0085605B">
        <w:rPr>
          <w:rFonts w:cstheme="minorHAnsi"/>
          <w:szCs w:val="22"/>
        </w:rPr>
        <w:t xml:space="preserve"> in</w:t>
      </w:r>
      <w:r w:rsidR="00314022">
        <w:rPr>
          <w:rFonts w:cstheme="minorHAnsi"/>
          <w:szCs w:val="22"/>
        </w:rPr>
        <w:t xml:space="preserve"> </w:t>
      </w:r>
      <w:r w:rsidR="0041599C">
        <w:rPr>
          <w:rFonts w:cstheme="minorHAnsi"/>
          <w:szCs w:val="22"/>
        </w:rPr>
        <w:t xml:space="preserve">Annex I page I-5 of the Contract </w:t>
      </w:r>
      <w:r w:rsidR="002D7D79">
        <w:rPr>
          <w:rFonts w:cstheme="minorHAnsi"/>
          <w:szCs w:val="22"/>
        </w:rPr>
        <w:t>[</w:t>
      </w:r>
      <w:r w:rsidR="002D7D79">
        <w:rPr>
          <w:rFonts w:cstheme="minorHAnsi"/>
          <w:szCs w:val="22"/>
        </w:rPr>
        <w:fldChar w:fldCharType="begin"/>
      </w:r>
      <w:r w:rsidR="002D7D79">
        <w:rPr>
          <w:rFonts w:cstheme="minorHAnsi"/>
          <w:szCs w:val="22"/>
        </w:rPr>
        <w:instrText xml:space="preserve"> REF _Ref142231157 \r \h </w:instrText>
      </w:r>
      <w:r w:rsidR="002D7D79">
        <w:rPr>
          <w:rFonts w:cstheme="minorHAnsi"/>
          <w:szCs w:val="22"/>
        </w:rPr>
      </w:r>
      <w:r w:rsidR="002D7D79">
        <w:rPr>
          <w:rFonts w:cstheme="minorHAnsi"/>
          <w:szCs w:val="22"/>
        </w:rPr>
        <w:fldChar w:fldCharType="separate"/>
      </w:r>
      <w:r w:rsidR="00CE4DAB">
        <w:rPr>
          <w:rFonts w:cstheme="minorHAnsi"/>
          <w:szCs w:val="22"/>
        </w:rPr>
        <w:t>27</w:t>
      </w:r>
      <w:r w:rsidR="002D7D79">
        <w:rPr>
          <w:rFonts w:cstheme="minorHAnsi"/>
          <w:szCs w:val="22"/>
        </w:rPr>
        <w:fldChar w:fldCharType="end"/>
      </w:r>
      <w:r w:rsidR="002D7D79">
        <w:rPr>
          <w:rFonts w:cstheme="minorHAnsi"/>
          <w:szCs w:val="22"/>
        </w:rPr>
        <w:t>]</w:t>
      </w:r>
      <w:r w:rsidR="009816F4">
        <w:rPr>
          <w:rFonts w:cstheme="minorHAnsi"/>
          <w:szCs w:val="22"/>
        </w:rPr>
        <w:t>.</w:t>
      </w:r>
    </w:p>
    <w:p w14:paraId="23DA71A9" w14:textId="0CEC9D58" w:rsidR="002C7BB4" w:rsidRDefault="002C7BB4" w:rsidP="002C7BB4">
      <w:pPr>
        <w:jc w:val="both"/>
        <w:rPr>
          <w:rFonts w:cstheme="minorHAnsi"/>
          <w:szCs w:val="22"/>
        </w:rPr>
      </w:pPr>
      <w:r w:rsidRPr="00F53345">
        <w:rPr>
          <w:rFonts w:cstheme="minorHAnsi"/>
          <w:b/>
          <w:bCs/>
          <w:szCs w:val="22"/>
        </w:rPr>
        <w:t>Section 3</w:t>
      </w:r>
      <w:r w:rsidR="00BE6051">
        <w:rPr>
          <w:rFonts w:cstheme="minorHAnsi"/>
          <w:szCs w:val="22"/>
        </w:rPr>
        <w:t xml:space="preserve"> contains</w:t>
      </w:r>
      <w:r w:rsidR="00783856">
        <w:rPr>
          <w:rFonts w:cstheme="minorHAnsi"/>
          <w:szCs w:val="22"/>
        </w:rPr>
        <w:t>:</w:t>
      </w:r>
    </w:p>
    <w:p w14:paraId="78018834" w14:textId="583369FF" w:rsidR="00783856" w:rsidRDefault="00734A4E" w:rsidP="002C7BB4">
      <w:pPr>
        <w:jc w:val="both"/>
        <w:rPr>
          <w:rFonts w:cstheme="minorHAnsi"/>
          <w:szCs w:val="22"/>
        </w:rPr>
      </w:pPr>
      <w:r>
        <w:rPr>
          <w:rFonts w:cstheme="minorHAnsi"/>
          <w:szCs w:val="22"/>
        </w:rPr>
        <w:lastRenderedPageBreak/>
        <w:tab/>
      </w:r>
      <w:r>
        <w:rPr>
          <w:rFonts w:cstheme="minorHAnsi"/>
          <w:szCs w:val="22"/>
        </w:rPr>
        <w:fldChar w:fldCharType="begin"/>
      </w:r>
      <w:r>
        <w:rPr>
          <w:rFonts w:cstheme="minorHAnsi"/>
          <w:szCs w:val="22"/>
        </w:rPr>
        <w:instrText xml:space="preserve"> REF _Ref152342011 \r \h </w:instrText>
      </w:r>
      <w:r>
        <w:rPr>
          <w:rFonts w:cstheme="minorHAnsi"/>
          <w:szCs w:val="22"/>
        </w:rPr>
      </w:r>
      <w:r>
        <w:rPr>
          <w:rFonts w:cstheme="minorHAnsi"/>
          <w:szCs w:val="22"/>
        </w:rPr>
        <w:fldChar w:fldCharType="separate"/>
      </w:r>
      <w:r w:rsidR="00CE4DAB">
        <w:rPr>
          <w:rFonts w:cstheme="minorHAnsi"/>
          <w:szCs w:val="22"/>
        </w:rPr>
        <w:t>3.1</w:t>
      </w:r>
      <w:r>
        <w:rPr>
          <w:rFonts w:cstheme="minorHAnsi"/>
          <w:szCs w:val="22"/>
        </w:rPr>
        <w:fldChar w:fldCharType="end"/>
      </w:r>
      <w:r w:rsidR="007A7E48">
        <w:rPr>
          <w:rFonts w:cstheme="minorHAnsi"/>
          <w:szCs w:val="22"/>
        </w:rPr>
        <w:t xml:space="preserve"> </w:t>
      </w:r>
      <w:r w:rsidR="009C7975">
        <w:rPr>
          <w:rFonts w:cstheme="minorHAnsi"/>
          <w:szCs w:val="22"/>
        </w:rPr>
        <w:t>The List</w:t>
      </w:r>
      <w:r w:rsidR="0074150F">
        <w:rPr>
          <w:rFonts w:cstheme="minorHAnsi"/>
          <w:szCs w:val="22"/>
        </w:rPr>
        <w:t xml:space="preserve"> </w:t>
      </w:r>
      <w:r w:rsidR="004B5ED0">
        <w:rPr>
          <w:rFonts w:cstheme="minorHAnsi"/>
          <w:szCs w:val="22"/>
        </w:rPr>
        <w:t>S</w:t>
      </w:r>
      <w:r w:rsidR="004B5ED0">
        <w:rPr>
          <w:rFonts w:cstheme="minorHAnsi"/>
        </w:rPr>
        <w:t>ummarizing</w:t>
      </w:r>
      <w:r w:rsidR="009C7975">
        <w:rPr>
          <w:rFonts w:cstheme="minorHAnsi"/>
        </w:rPr>
        <w:t xml:space="preserve"> risks classes</w:t>
      </w:r>
      <w:r w:rsidR="004B5ED0">
        <w:rPr>
          <w:rFonts w:cstheme="minorHAnsi"/>
        </w:rPr>
        <w:t xml:space="preserve"> for all the documents.</w:t>
      </w:r>
      <w:r w:rsidR="00542D61">
        <w:rPr>
          <w:rFonts w:cstheme="minorHAnsi"/>
        </w:rPr>
        <w:t xml:space="preserve"> See </w:t>
      </w:r>
      <w:r w:rsidR="00542D61" w:rsidRPr="00692A50">
        <w:rPr>
          <w:rFonts w:cstheme="minorHAnsi"/>
          <w:b/>
          <w:bCs/>
        </w:rPr>
        <w:fldChar w:fldCharType="begin"/>
      </w:r>
      <w:r w:rsidR="00542D61" w:rsidRPr="00692A50">
        <w:rPr>
          <w:rFonts w:cstheme="minorHAnsi"/>
          <w:b/>
          <w:bCs/>
        </w:rPr>
        <w:instrText xml:space="preserve"> REF _Ref152342127 \h </w:instrText>
      </w:r>
      <w:r w:rsidR="00692A50">
        <w:rPr>
          <w:rFonts w:cstheme="minorHAnsi"/>
          <w:b/>
          <w:bCs/>
        </w:rPr>
        <w:instrText xml:space="preserve"> \* MERGEFORMAT </w:instrText>
      </w:r>
      <w:r w:rsidR="00542D61" w:rsidRPr="00692A50">
        <w:rPr>
          <w:rFonts w:cstheme="minorHAnsi"/>
          <w:b/>
          <w:bCs/>
        </w:rPr>
      </w:r>
      <w:r w:rsidR="00542D61" w:rsidRPr="00692A50">
        <w:rPr>
          <w:rFonts w:cstheme="minorHAnsi"/>
          <w:b/>
          <w:bCs/>
        </w:rPr>
        <w:fldChar w:fldCharType="separate"/>
      </w:r>
      <w:r w:rsidR="00CE4DAB" w:rsidRPr="004F0FE2">
        <w:rPr>
          <w:rFonts w:cstheme="minorHAnsi"/>
          <w:b/>
          <w:bCs/>
        </w:rPr>
        <w:t xml:space="preserve">Table </w:t>
      </w:r>
      <w:r w:rsidR="00CE4DAB">
        <w:rPr>
          <w:rFonts w:cstheme="minorHAnsi"/>
          <w:b/>
          <w:bCs/>
          <w:noProof/>
        </w:rPr>
        <w:t>3</w:t>
      </w:r>
      <w:r w:rsidR="00CE4DAB" w:rsidRPr="004F0FE2">
        <w:rPr>
          <w:rFonts w:cstheme="minorHAnsi"/>
          <w:b/>
          <w:bCs/>
          <w:noProof/>
        </w:rPr>
        <w:noBreakHyphen/>
      </w:r>
      <w:r w:rsidR="00CE4DAB">
        <w:rPr>
          <w:rFonts w:cstheme="minorHAnsi"/>
          <w:b/>
          <w:bCs/>
          <w:noProof/>
        </w:rPr>
        <w:t>1</w:t>
      </w:r>
      <w:r w:rsidR="00542D61" w:rsidRPr="00692A50">
        <w:rPr>
          <w:rFonts w:cstheme="minorHAnsi"/>
          <w:b/>
          <w:bCs/>
        </w:rPr>
        <w:fldChar w:fldCharType="end"/>
      </w:r>
      <w:r w:rsidR="00542D61">
        <w:rPr>
          <w:rFonts w:cstheme="minorHAnsi"/>
        </w:rPr>
        <w:t>.</w:t>
      </w:r>
    </w:p>
    <w:p w14:paraId="77B3C27C" w14:textId="637582D7" w:rsidR="00734A4E" w:rsidRDefault="00734A4E" w:rsidP="002C7BB4">
      <w:pPr>
        <w:jc w:val="both"/>
      </w:pPr>
      <w:r>
        <w:rPr>
          <w:rFonts w:cstheme="minorHAnsi"/>
          <w:szCs w:val="22"/>
        </w:rPr>
        <w:tab/>
      </w:r>
      <w:r w:rsidR="003D554C">
        <w:rPr>
          <w:rFonts w:cstheme="minorHAnsi"/>
          <w:szCs w:val="22"/>
        </w:rPr>
        <w:fldChar w:fldCharType="begin"/>
      </w:r>
      <w:r w:rsidR="003D554C">
        <w:rPr>
          <w:rFonts w:cstheme="minorHAnsi"/>
          <w:szCs w:val="22"/>
        </w:rPr>
        <w:instrText xml:space="preserve"> REF _Ref152342043 \r \h </w:instrText>
      </w:r>
      <w:r w:rsidR="003D554C">
        <w:rPr>
          <w:rFonts w:cstheme="minorHAnsi"/>
          <w:szCs w:val="22"/>
        </w:rPr>
      </w:r>
      <w:r w:rsidR="003D554C">
        <w:rPr>
          <w:rFonts w:cstheme="minorHAnsi"/>
          <w:szCs w:val="22"/>
        </w:rPr>
        <w:fldChar w:fldCharType="separate"/>
      </w:r>
      <w:r w:rsidR="00CE4DAB">
        <w:rPr>
          <w:rFonts w:cstheme="minorHAnsi"/>
          <w:szCs w:val="22"/>
        </w:rPr>
        <w:t>3.2</w:t>
      </w:r>
      <w:r w:rsidR="003D554C">
        <w:rPr>
          <w:rFonts w:cstheme="minorHAnsi"/>
          <w:szCs w:val="22"/>
        </w:rPr>
        <w:fldChar w:fldCharType="end"/>
      </w:r>
      <w:r w:rsidR="002C3C7F" w:rsidRPr="002C3C7F">
        <w:t xml:space="preserve"> </w:t>
      </w:r>
      <w:r w:rsidR="00A61A6F">
        <w:t>Main risks and topics for further discussions identified in the compliance assessments.</w:t>
      </w:r>
    </w:p>
    <w:p w14:paraId="21F7EB83" w14:textId="6E64759C" w:rsidR="00B53767" w:rsidRPr="00D64C77" w:rsidRDefault="0034454F" w:rsidP="00D64C77">
      <w:pPr>
        <w:jc w:val="both"/>
        <w:rPr>
          <w:rFonts w:cstheme="minorHAnsi"/>
          <w:szCs w:val="22"/>
        </w:rPr>
      </w:pPr>
      <w:r w:rsidRPr="00F53345">
        <w:rPr>
          <w:rFonts w:cstheme="minorHAnsi"/>
          <w:b/>
          <w:bCs/>
          <w:szCs w:val="22"/>
        </w:rPr>
        <w:t xml:space="preserve">Section </w:t>
      </w:r>
      <w:r>
        <w:rPr>
          <w:rFonts w:cstheme="minorHAnsi"/>
          <w:b/>
          <w:bCs/>
          <w:szCs w:val="22"/>
        </w:rPr>
        <w:t>4</w:t>
      </w:r>
      <w:r>
        <w:rPr>
          <w:rFonts w:cstheme="minorHAnsi"/>
          <w:szCs w:val="22"/>
        </w:rPr>
        <w:t xml:space="preserve"> contains the references for this report including the individual supporting reports</w:t>
      </w:r>
      <w:r w:rsidR="002C599E">
        <w:rPr>
          <w:rFonts w:cstheme="minorHAnsi"/>
          <w:szCs w:val="22"/>
        </w:rPr>
        <w:t xml:space="preserve">  [</w:t>
      </w:r>
      <w:r w:rsidR="002C599E">
        <w:rPr>
          <w:rFonts w:cstheme="minorHAnsi"/>
          <w:szCs w:val="22"/>
        </w:rPr>
        <w:fldChar w:fldCharType="begin"/>
      </w:r>
      <w:r w:rsidR="002C599E">
        <w:rPr>
          <w:rFonts w:cstheme="minorHAnsi"/>
          <w:szCs w:val="22"/>
        </w:rPr>
        <w:instrText xml:space="preserve"> REF _Ref145254276 \r \h </w:instrText>
      </w:r>
      <w:r w:rsidR="002C599E">
        <w:rPr>
          <w:rFonts w:cstheme="minorHAnsi"/>
          <w:szCs w:val="22"/>
        </w:rPr>
      </w:r>
      <w:r w:rsidR="002C599E">
        <w:rPr>
          <w:rFonts w:cstheme="minorHAnsi"/>
          <w:szCs w:val="22"/>
        </w:rPr>
        <w:fldChar w:fldCharType="separate"/>
      </w:r>
      <w:r w:rsidR="00CE4DAB">
        <w:rPr>
          <w:rFonts w:cstheme="minorHAnsi"/>
          <w:szCs w:val="22"/>
        </w:rPr>
        <w:t>31</w:t>
      </w:r>
      <w:r w:rsidR="002C599E">
        <w:rPr>
          <w:rFonts w:cstheme="minorHAnsi"/>
          <w:szCs w:val="22"/>
        </w:rPr>
        <w:fldChar w:fldCharType="end"/>
      </w:r>
      <w:r w:rsidR="002C599E">
        <w:rPr>
          <w:rFonts w:cstheme="minorHAnsi"/>
          <w:szCs w:val="22"/>
        </w:rPr>
        <w:t>] to [</w:t>
      </w:r>
      <w:r w:rsidR="002C599E">
        <w:rPr>
          <w:rFonts w:cstheme="minorHAnsi"/>
          <w:szCs w:val="22"/>
        </w:rPr>
        <w:fldChar w:fldCharType="begin"/>
      </w:r>
      <w:r w:rsidR="002C599E">
        <w:rPr>
          <w:rFonts w:cstheme="minorHAnsi"/>
          <w:szCs w:val="22"/>
        </w:rPr>
        <w:instrText xml:space="preserve"> REF _Ref149026794 \r \h </w:instrText>
      </w:r>
      <w:r w:rsidR="002C599E">
        <w:rPr>
          <w:rFonts w:cstheme="minorHAnsi"/>
          <w:szCs w:val="22"/>
        </w:rPr>
      </w:r>
      <w:r w:rsidR="002C599E">
        <w:rPr>
          <w:rFonts w:cstheme="minorHAnsi"/>
          <w:szCs w:val="22"/>
        </w:rPr>
        <w:fldChar w:fldCharType="separate"/>
      </w:r>
      <w:r w:rsidR="00CE4DAB">
        <w:rPr>
          <w:rFonts w:cstheme="minorHAnsi"/>
          <w:szCs w:val="22"/>
        </w:rPr>
        <w:t>56</w:t>
      </w:r>
      <w:r w:rsidR="002C599E">
        <w:rPr>
          <w:rFonts w:cstheme="minorHAnsi"/>
          <w:szCs w:val="22"/>
        </w:rPr>
        <w:fldChar w:fldCharType="end"/>
      </w:r>
      <w:r w:rsidR="002C599E">
        <w:rPr>
          <w:rFonts w:cstheme="minorHAnsi"/>
          <w:szCs w:val="22"/>
        </w:rPr>
        <w:t xml:space="preserve">] </w:t>
      </w:r>
      <w:r>
        <w:rPr>
          <w:rFonts w:cstheme="minorHAnsi"/>
          <w:szCs w:val="22"/>
        </w:rPr>
        <w:t xml:space="preserve"> </w:t>
      </w:r>
      <w:r w:rsidR="004B1802">
        <w:rPr>
          <w:rFonts w:cstheme="minorHAnsi"/>
          <w:szCs w:val="22"/>
        </w:rPr>
        <w:t xml:space="preserve">included in </w:t>
      </w:r>
      <w:r w:rsidR="00B15144">
        <w:rPr>
          <w:rFonts w:cstheme="minorHAnsi"/>
          <w:szCs w:val="22"/>
        </w:rPr>
        <w:t>A</w:t>
      </w:r>
      <w:r w:rsidR="004B1802">
        <w:rPr>
          <w:rFonts w:cstheme="minorHAnsi"/>
          <w:szCs w:val="22"/>
        </w:rPr>
        <w:t xml:space="preserve">ttachment </w:t>
      </w:r>
      <w:r w:rsidR="00B15144">
        <w:rPr>
          <w:rFonts w:cstheme="minorHAnsi"/>
          <w:szCs w:val="22"/>
        </w:rPr>
        <w:t>1 to this document</w:t>
      </w:r>
      <w:r w:rsidR="0006314D">
        <w:rPr>
          <w:rFonts w:cstheme="minorHAnsi"/>
          <w:szCs w:val="22"/>
        </w:rPr>
        <w:t>. Note</w:t>
      </w:r>
      <w:r w:rsidR="00A61A6F">
        <w:rPr>
          <w:rFonts w:cstheme="minorHAnsi"/>
          <w:szCs w:val="22"/>
        </w:rPr>
        <w:t>,</w:t>
      </w:r>
      <w:r w:rsidR="0006314D">
        <w:rPr>
          <w:rFonts w:cstheme="minorHAnsi"/>
          <w:szCs w:val="22"/>
        </w:rPr>
        <w:t xml:space="preserve"> however</w:t>
      </w:r>
      <w:r w:rsidR="00A61A6F">
        <w:rPr>
          <w:rFonts w:cstheme="minorHAnsi"/>
          <w:szCs w:val="22"/>
        </w:rPr>
        <w:t>,</w:t>
      </w:r>
      <w:r w:rsidR="0006314D">
        <w:rPr>
          <w:rFonts w:cstheme="minorHAnsi"/>
          <w:szCs w:val="22"/>
        </w:rPr>
        <w:t xml:space="preserve"> that it does not contain the list of references used in each of th</w:t>
      </w:r>
      <w:r w:rsidR="00B5049F">
        <w:rPr>
          <w:rFonts w:cstheme="minorHAnsi"/>
          <w:szCs w:val="22"/>
        </w:rPr>
        <w:t>e</w:t>
      </w:r>
      <w:r w:rsidR="0006314D">
        <w:rPr>
          <w:rFonts w:cstheme="minorHAnsi"/>
          <w:szCs w:val="22"/>
        </w:rPr>
        <w:t>s</w:t>
      </w:r>
      <w:r w:rsidR="00B5049F">
        <w:rPr>
          <w:rFonts w:cstheme="minorHAnsi"/>
          <w:szCs w:val="22"/>
        </w:rPr>
        <w:t>e</w:t>
      </w:r>
      <w:r w:rsidR="0006314D">
        <w:rPr>
          <w:rFonts w:cstheme="minorHAnsi"/>
          <w:szCs w:val="22"/>
        </w:rPr>
        <w:t xml:space="preserve"> independent </w:t>
      </w:r>
      <w:r w:rsidR="00A61A6F">
        <w:rPr>
          <w:rFonts w:cstheme="minorHAnsi"/>
          <w:szCs w:val="22"/>
        </w:rPr>
        <w:t>compliance assessment</w:t>
      </w:r>
      <w:r w:rsidR="0006314D">
        <w:rPr>
          <w:rFonts w:cstheme="minorHAnsi"/>
          <w:szCs w:val="22"/>
        </w:rPr>
        <w:t xml:space="preserve"> reports</w:t>
      </w:r>
      <w:r w:rsidR="00B5049F">
        <w:rPr>
          <w:rFonts w:cstheme="minorHAnsi"/>
          <w:szCs w:val="22"/>
        </w:rPr>
        <w:t>.</w:t>
      </w:r>
    </w:p>
    <w:p w14:paraId="534887D2" w14:textId="1CE70D9B" w:rsidR="0015613F" w:rsidRPr="001C17BE" w:rsidRDefault="00332500" w:rsidP="007C2967">
      <w:pPr>
        <w:pStyle w:val="Heading2"/>
        <w:spacing w:before="240" w:after="240"/>
        <w:rPr>
          <w:rFonts w:cstheme="minorHAnsi"/>
          <w:szCs w:val="28"/>
        </w:rPr>
      </w:pPr>
      <w:bookmarkStart w:id="23" w:name="_Toc138750300"/>
      <w:bookmarkStart w:id="24" w:name="_Toc152671787"/>
      <w:r w:rsidRPr="001C17BE">
        <w:rPr>
          <w:rFonts w:cstheme="minorHAnsi"/>
          <w:szCs w:val="28"/>
        </w:rPr>
        <w:t xml:space="preserve">Standard </w:t>
      </w:r>
      <w:r w:rsidR="0023255E">
        <w:rPr>
          <w:rFonts w:cstheme="minorHAnsi"/>
          <w:szCs w:val="28"/>
        </w:rPr>
        <w:t>AP</w:t>
      </w:r>
      <w:r w:rsidR="0015613F" w:rsidRPr="001C17BE">
        <w:rPr>
          <w:rFonts w:cstheme="minorHAnsi"/>
          <w:szCs w:val="28"/>
        </w:rPr>
        <w:t xml:space="preserve">1000 plant </w:t>
      </w:r>
      <w:r w:rsidR="005E6305" w:rsidRPr="001C17BE">
        <w:rPr>
          <w:rFonts w:cstheme="minorHAnsi"/>
          <w:szCs w:val="28"/>
        </w:rPr>
        <w:t xml:space="preserve">as basis for </w:t>
      </w:r>
      <w:r w:rsidR="0023255E">
        <w:rPr>
          <w:rFonts w:cstheme="minorHAnsi"/>
          <w:szCs w:val="28"/>
        </w:rPr>
        <w:t>the</w:t>
      </w:r>
      <w:r w:rsidR="006605F8" w:rsidRPr="001C17BE">
        <w:rPr>
          <w:rFonts w:cstheme="minorHAnsi"/>
          <w:szCs w:val="28"/>
        </w:rPr>
        <w:t xml:space="preserve"> assessment</w:t>
      </w:r>
      <w:bookmarkEnd w:id="23"/>
      <w:r w:rsidR="00A62216">
        <w:rPr>
          <w:rFonts w:cstheme="minorHAnsi"/>
          <w:szCs w:val="28"/>
        </w:rPr>
        <w:t>s</w:t>
      </w:r>
      <w:bookmarkEnd w:id="24"/>
    </w:p>
    <w:p w14:paraId="51125ED3" w14:textId="743C2FA6" w:rsidR="002625D9" w:rsidRDefault="00332500" w:rsidP="00DF4A03">
      <w:pPr>
        <w:jc w:val="both"/>
        <w:rPr>
          <w:rFonts w:ascii="Calibri" w:hAnsi="Calibri" w:cs="Calibri"/>
          <w:noProof/>
          <w:szCs w:val="22"/>
        </w:rPr>
      </w:pPr>
      <w:r w:rsidRPr="00D64C77">
        <w:rPr>
          <w:rFonts w:ascii="Calibri" w:hAnsi="Calibri" w:cs="Calibri"/>
          <w:szCs w:val="22"/>
        </w:rPr>
        <w:t>The standard AP1000 plant design is the design documented in APP-GW-GL-70</w:t>
      </w:r>
      <w:r w:rsidR="00723553" w:rsidRPr="00D64C77">
        <w:rPr>
          <w:rFonts w:ascii="Calibri" w:hAnsi="Calibri" w:cs="Calibri"/>
          <w:szCs w:val="22"/>
        </w:rPr>
        <w:t>0</w:t>
      </w:r>
      <w:r w:rsidRPr="00D64C77">
        <w:rPr>
          <w:rFonts w:ascii="Calibri" w:hAnsi="Calibri" w:cs="Calibri"/>
          <w:szCs w:val="22"/>
        </w:rPr>
        <w:t xml:space="preserve"> Rev. 19, “AP1000 Plant Design Control Document” [</w:t>
      </w:r>
      <w:r w:rsidR="00584AEF">
        <w:rPr>
          <w:rFonts w:ascii="Calibri" w:hAnsi="Calibri" w:cs="Calibri"/>
          <w:szCs w:val="22"/>
        </w:rPr>
        <w:fldChar w:fldCharType="begin"/>
      </w:r>
      <w:r w:rsidR="00584AEF">
        <w:rPr>
          <w:rFonts w:ascii="Calibri" w:hAnsi="Calibri" w:cs="Calibri"/>
          <w:szCs w:val="22"/>
        </w:rPr>
        <w:instrText xml:space="preserve"> REF _Ref142134603 \r \h </w:instrText>
      </w:r>
      <w:r w:rsidR="00584AEF">
        <w:rPr>
          <w:rFonts w:ascii="Calibri" w:hAnsi="Calibri" w:cs="Calibri"/>
          <w:szCs w:val="22"/>
        </w:rPr>
      </w:r>
      <w:r w:rsidR="00584AEF">
        <w:rPr>
          <w:rFonts w:ascii="Calibri" w:hAnsi="Calibri" w:cs="Calibri"/>
          <w:szCs w:val="22"/>
        </w:rPr>
        <w:fldChar w:fldCharType="separate"/>
      </w:r>
      <w:r w:rsidR="00CE4DAB">
        <w:rPr>
          <w:rFonts w:ascii="Calibri" w:hAnsi="Calibri" w:cs="Calibri"/>
          <w:szCs w:val="22"/>
        </w:rPr>
        <w:t>28</w:t>
      </w:r>
      <w:r w:rsidR="00584AEF">
        <w:rPr>
          <w:rFonts w:ascii="Calibri" w:hAnsi="Calibri" w:cs="Calibri"/>
          <w:szCs w:val="22"/>
        </w:rPr>
        <w:fldChar w:fldCharType="end"/>
      </w:r>
      <w:r w:rsidRPr="00D64C77">
        <w:rPr>
          <w:rFonts w:ascii="Calibri" w:hAnsi="Calibri" w:cs="Calibri"/>
          <w:szCs w:val="22"/>
        </w:rPr>
        <w:t>], herein referred to the as the Design Control Document (DCD</w:t>
      </w:r>
      <w:r w:rsidR="00166ABE" w:rsidRPr="00D64C77">
        <w:rPr>
          <w:rFonts w:ascii="Calibri" w:hAnsi="Calibri" w:cs="Calibri"/>
          <w:szCs w:val="22"/>
        </w:rPr>
        <w:t xml:space="preserve"> </w:t>
      </w:r>
      <w:r w:rsidR="00567A99" w:rsidRPr="00D64C77">
        <w:rPr>
          <w:rFonts w:ascii="Calibri" w:hAnsi="Calibri" w:cs="Calibri"/>
          <w:szCs w:val="22"/>
        </w:rPr>
        <w:t>[</w:t>
      </w:r>
      <w:r w:rsidR="00584AEF">
        <w:rPr>
          <w:rFonts w:ascii="Calibri" w:hAnsi="Calibri" w:cs="Calibri"/>
          <w:szCs w:val="22"/>
        </w:rPr>
        <w:fldChar w:fldCharType="begin"/>
      </w:r>
      <w:r w:rsidR="00584AEF">
        <w:rPr>
          <w:rFonts w:ascii="Calibri" w:hAnsi="Calibri" w:cs="Calibri"/>
          <w:szCs w:val="22"/>
        </w:rPr>
        <w:instrText xml:space="preserve"> REF _Ref142134603 \r \h </w:instrText>
      </w:r>
      <w:r w:rsidR="00584AEF">
        <w:rPr>
          <w:rFonts w:ascii="Calibri" w:hAnsi="Calibri" w:cs="Calibri"/>
          <w:szCs w:val="22"/>
        </w:rPr>
      </w:r>
      <w:r w:rsidR="00584AEF">
        <w:rPr>
          <w:rFonts w:ascii="Calibri" w:hAnsi="Calibri" w:cs="Calibri"/>
          <w:szCs w:val="22"/>
        </w:rPr>
        <w:fldChar w:fldCharType="separate"/>
      </w:r>
      <w:r w:rsidR="00CE4DAB">
        <w:rPr>
          <w:rFonts w:ascii="Calibri" w:hAnsi="Calibri" w:cs="Calibri"/>
          <w:szCs w:val="22"/>
        </w:rPr>
        <w:t>28</w:t>
      </w:r>
      <w:r w:rsidR="00584AEF">
        <w:rPr>
          <w:rFonts w:ascii="Calibri" w:hAnsi="Calibri" w:cs="Calibri"/>
          <w:szCs w:val="22"/>
        </w:rPr>
        <w:fldChar w:fldCharType="end"/>
      </w:r>
      <w:r w:rsidR="00567A99" w:rsidRPr="00D64C77">
        <w:rPr>
          <w:rFonts w:ascii="Calibri" w:hAnsi="Calibri" w:cs="Calibri"/>
          <w:szCs w:val="22"/>
        </w:rPr>
        <w:t>]</w:t>
      </w:r>
      <w:r w:rsidRPr="00D64C77">
        <w:rPr>
          <w:rFonts w:ascii="Calibri" w:hAnsi="Calibri" w:cs="Calibri"/>
          <w:szCs w:val="22"/>
        </w:rPr>
        <w:t xml:space="preserve">). This standard AP1000 plant design is used as the basis for the assessment as it provides one consistent reference document with sufficient documentation to demonstrate the safety approach for the AP1000 plant design, analysis, and licensing basis in the United States.  </w:t>
      </w:r>
    </w:p>
    <w:p w14:paraId="64E5A9F7" w14:textId="0F863D44" w:rsidR="002625D9" w:rsidRPr="002625D9" w:rsidRDefault="002625D9" w:rsidP="002625D9">
      <w:pPr>
        <w:jc w:val="both"/>
        <w:rPr>
          <w:rFonts w:ascii="Calibri" w:hAnsi="Calibri" w:cs="Calibri"/>
          <w:noProof/>
          <w:szCs w:val="22"/>
        </w:rPr>
      </w:pPr>
      <w:bookmarkStart w:id="25" w:name="_Ref423082783"/>
      <w:r w:rsidRPr="002625D9">
        <w:rPr>
          <w:rFonts w:ascii="Calibri" w:hAnsi="Calibri" w:cs="Calibri"/>
          <w:noProof/>
          <w:szCs w:val="22"/>
        </w:rPr>
        <w:t>The Reference Plant design for future AP1000 units is the Vogtle AP1000 design, which have publicly available information of their FSAR available in reference [</w:t>
      </w:r>
      <w:r w:rsidR="00564D3D">
        <w:rPr>
          <w:rFonts w:ascii="Calibri" w:hAnsi="Calibri" w:cs="Calibri"/>
          <w:noProof/>
          <w:szCs w:val="22"/>
        </w:rPr>
        <w:fldChar w:fldCharType="begin"/>
      </w:r>
      <w:r w:rsidR="00564D3D">
        <w:rPr>
          <w:rFonts w:ascii="Calibri" w:hAnsi="Calibri" w:cs="Calibri"/>
          <w:noProof/>
          <w:szCs w:val="22"/>
        </w:rPr>
        <w:instrText xml:space="preserve"> REF _Ref143090831 \r \h </w:instrText>
      </w:r>
      <w:r w:rsidR="00564D3D">
        <w:rPr>
          <w:rFonts w:ascii="Calibri" w:hAnsi="Calibri" w:cs="Calibri"/>
          <w:noProof/>
          <w:szCs w:val="22"/>
        </w:rPr>
      </w:r>
      <w:r w:rsidR="00564D3D">
        <w:rPr>
          <w:rFonts w:ascii="Calibri" w:hAnsi="Calibri" w:cs="Calibri"/>
          <w:noProof/>
          <w:szCs w:val="22"/>
        </w:rPr>
        <w:fldChar w:fldCharType="separate"/>
      </w:r>
      <w:r w:rsidR="00CE4DAB">
        <w:rPr>
          <w:rFonts w:ascii="Calibri" w:hAnsi="Calibri" w:cs="Calibri"/>
          <w:noProof/>
          <w:szCs w:val="22"/>
        </w:rPr>
        <w:t>29</w:t>
      </w:r>
      <w:r w:rsidR="00564D3D">
        <w:rPr>
          <w:rFonts w:ascii="Calibri" w:hAnsi="Calibri" w:cs="Calibri"/>
          <w:noProof/>
          <w:szCs w:val="22"/>
        </w:rPr>
        <w:fldChar w:fldCharType="end"/>
      </w:r>
      <w:r w:rsidRPr="002625D9">
        <w:rPr>
          <w:rFonts w:ascii="Calibri" w:hAnsi="Calibri" w:cs="Calibri"/>
          <w:noProof/>
          <w:szCs w:val="22"/>
        </w:rPr>
        <w:t>]. There are design and licensing updates for the Vogtle Units design that have occurred since the issuance of the DCD [</w:t>
      </w:r>
      <w:r w:rsidR="00097D73">
        <w:rPr>
          <w:rFonts w:ascii="Calibri" w:hAnsi="Calibri" w:cs="Calibri"/>
          <w:noProof/>
          <w:szCs w:val="22"/>
        </w:rPr>
        <w:fldChar w:fldCharType="begin"/>
      </w:r>
      <w:r w:rsidR="00097D73">
        <w:rPr>
          <w:rFonts w:ascii="Calibri" w:hAnsi="Calibri" w:cs="Calibri"/>
          <w:noProof/>
          <w:szCs w:val="22"/>
        </w:rPr>
        <w:instrText xml:space="preserve"> REF _Ref142134603 \r \h </w:instrText>
      </w:r>
      <w:r w:rsidR="00097D73">
        <w:rPr>
          <w:rFonts w:ascii="Calibri" w:hAnsi="Calibri" w:cs="Calibri"/>
          <w:noProof/>
          <w:szCs w:val="22"/>
        </w:rPr>
      </w:r>
      <w:r w:rsidR="00097D73">
        <w:rPr>
          <w:rFonts w:ascii="Calibri" w:hAnsi="Calibri" w:cs="Calibri"/>
          <w:noProof/>
          <w:szCs w:val="22"/>
        </w:rPr>
        <w:fldChar w:fldCharType="separate"/>
      </w:r>
      <w:r w:rsidR="00CE4DAB">
        <w:rPr>
          <w:rFonts w:ascii="Calibri" w:hAnsi="Calibri" w:cs="Calibri"/>
          <w:noProof/>
          <w:szCs w:val="22"/>
        </w:rPr>
        <w:t>28</w:t>
      </w:r>
      <w:r w:rsidR="00097D73">
        <w:rPr>
          <w:rFonts w:ascii="Calibri" w:hAnsi="Calibri" w:cs="Calibri"/>
          <w:noProof/>
          <w:szCs w:val="22"/>
        </w:rPr>
        <w:fldChar w:fldCharType="end"/>
      </w:r>
      <w:r w:rsidRPr="002625D9">
        <w:rPr>
          <w:rFonts w:ascii="Calibri" w:hAnsi="Calibri" w:cs="Calibri"/>
          <w:noProof/>
          <w:szCs w:val="22"/>
        </w:rPr>
        <w:t>]. However, the DCD [</w:t>
      </w:r>
      <w:r w:rsidR="00097D73">
        <w:rPr>
          <w:rFonts w:ascii="Calibri" w:hAnsi="Calibri" w:cs="Calibri"/>
          <w:noProof/>
          <w:szCs w:val="22"/>
        </w:rPr>
        <w:fldChar w:fldCharType="begin"/>
      </w:r>
      <w:r w:rsidR="00097D73">
        <w:rPr>
          <w:rFonts w:ascii="Calibri" w:hAnsi="Calibri" w:cs="Calibri"/>
          <w:noProof/>
          <w:szCs w:val="22"/>
        </w:rPr>
        <w:instrText xml:space="preserve"> REF _Ref142134603 \r \h </w:instrText>
      </w:r>
      <w:r w:rsidR="00097D73">
        <w:rPr>
          <w:rFonts w:ascii="Calibri" w:hAnsi="Calibri" w:cs="Calibri"/>
          <w:noProof/>
          <w:szCs w:val="22"/>
        </w:rPr>
      </w:r>
      <w:r w:rsidR="00097D73">
        <w:rPr>
          <w:rFonts w:ascii="Calibri" w:hAnsi="Calibri" w:cs="Calibri"/>
          <w:noProof/>
          <w:szCs w:val="22"/>
        </w:rPr>
        <w:fldChar w:fldCharType="separate"/>
      </w:r>
      <w:r w:rsidR="00CE4DAB">
        <w:rPr>
          <w:rFonts w:ascii="Calibri" w:hAnsi="Calibri" w:cs="Calibri"/>
          <w:noProof/>
          <w:szCs w:val="22"/>
        </w:rPr>
        <w:t>28</w:t>
      </w:r>
      <w:r w:rsidR="00097D73">
        <w:rPr>
          <w:rFonts w:ascii="Calibri" w:hAnsi="Calibri" w:cs="Calibri"/>
          <w:noProof/>
          <w:szCs w:val="22"/>
        </w:rPr>
        <w:fldChar w:fldCharType="end"/>
      </w:r>
      <w:r w:rsidRPr="002625D9">
        <w:rPr>
          <w:rFonts w:ascii="Calibri" w:hAnsi="Calibri" w:cs="Calibri"/>
          <w:noProof/>
          <w:szCs w:val="22"/>
        </w:rPr>
        <w:t xml:space="preserve">] provides documentation that supports the safety approach of the AP1000 plant design for the Reference Plant and future AP1000 plant designs for the purpose of demonstrating compliance or assessing the potential risks for the project related with Bulgaria regulations and invoked regulations, guides, codes and standards, that could potentially be used in the project at a later stage.  </w:t>
      </w:r>
    </w:p>
    <w:p w14:paraId="59B667BC" w14:textId="77777777" w:rsidR="002625D9" w:rsidRPr="002625D9" w:rsidRDefault="002625D9" w:rsidP="002625D9">
      <w:pPr>
        <w:jc w:val="both"/>
        <w:rPr>
          <w:rFonts w:ascii="Calibri" w:hAnsi="Calibri" w:cs="Calibri"/>
          <w:noProof/>
          <w:szCs w:val="22"/>
        </w:rPr>
      </w:pPr>
      <w:r w:rsidRPr="002625D9">
        <w:rPr>
          <w:rFonts w:ascii="Calibri" w:hAnsi="Calibri" w:cs="Calibri"/>
          <w:noProof/>
          <w:szCs w:val="22"/>
        </w:rPr>
        <w:t xml:space="preserve">During the risk assessment process performed in this document, the current Vogtle 3 and 4 AP1000 plant design and licensing basis has been reviewed within the context of the Bulgaria regulation requirements.  </w:t>
      </w:r>
    </w:p>
    <w:p w14:paraId="45B66C91" w14:textId="26861111" w:rsidR="002625D9" w:rsidRPr="002625D9" w:rsidRDefault="002625D9" w:rsidP="002625D9">
      <w:pPr>
        <w:jc w:val="both"/>
        <w:rPr>
          <w:rFonts w:ascii="Calibri" w:hAnsi="Calibri" w:cs="Calibri"/>
          <w:noProof/>
          <w:szCs w:val="22"/>
        </w:rPr>
      </w:pPr>
      <w:r w:rsidRPr="002625D9">
        <w:rPr>
          <w:rFonts w:ascii="Calibri" w:hAnsi="Calibri" w:cs="Calibri"/>
          <w:noProof/>
          <w:szCs w:val="22"/>
        </w:rPr>
        <w:t>If there has been a significant deviation from the design, methodology, or safety analysis approach since the time of the DCD [</w:t>
      </w:r>
      <w:r w:rsidR="00097D73">
        <w:rPr>
          <w:rFonts w:ascii="Calibri" w:hAnsi="Calibri" w:cs="Calibri"/>
          <w:noProof/>
          <w:szCs w:val="22"/>
        </w:rPr>
        <w:fldChar w:fldCharType="begin"/>
      </w:r>
      <w:r w:rsidR="00097D73">
        <w:rPr>
          <w:rFonts w:ascii="Calibri" w:hAnsi="Calibri" w:cs="Calibri"/>
          <w:noProof/>
          <w:szCs w:val="22"/>
        </w:rPr>
        <w:instrText xml:space="preserve"> REF _Ref142134603 \r \h </w:instrText>
      </w:r>
      <w:r w:rsidR="00097D73">
        <w:rPr>
          <w:rFonts w:ascii="Calibri" w:hAnsi="Calibri" w:cs="Calibri"/>
          <w:noProof/>
          <w:szCs w:val="22"/>
        </w:rPr>
      </w:r>
      <w:r w:rsidR="00097D73">
        <w:rPr>
          <w:rFonts w:ascii="Calibri" w:hAnsi="Calibri" w:cs="Calibri"/>
          <w:noProof/>
          <w:szCs w:val="22"/>
        </w:rPr>
        <w:fldChar w:fldCharType="separate"/>
      </w:r>
      <w:r w:rsidR="00CE4DAB">
        <w:rPr>
          <w:rFonts w:ascii="Calibri" w:hAnsi="Calibri" w:cs="Calibri"/>
          <w:noProof/>
          <w:szCs w:val="22"/>
        </w:rPr>
        <w:t>28</w:t>
      </w:r>
      <w:r w:rsidR="00097D73">
        <w:rPr>
          <w:rFonts w:ascii="Calibri" w:hAnsi="Calibri" w:cs="Calibri"/>
          <w:noProof/>
          <w:szCs w:val="22"/>
        </w:rPr>
        <w:fldChar w:fldCharType="end"/>
      </w:r>
      <w:r w:rsidRPr="002625D9">
        <w:rPr>
          <w:rFonts w:ascii="Calibri" w:hAnsi="Calibri" w:cs="Calibri"/>
          <w:noProof/>
          <w:szCs w:val="22"/>
        </w:rPr>
        <w:t xml:space="preserve">] documentation that would impact compliance/risks with the Bulgaria regulation, this would be identified in the assessment of that particular article of the regulation.      </w:t>
      </w:r>
    </w:p>
    <w:p w14:paraId="026FC548" w14:textId="59FB8901" w:rsidR="002625D9" w:rsidRPr="002625D9" w:rsidRDefault="002625D9" w:rsidP="002625D9">
      <w:pPr>
        <w:jc w:val="both"/>
        <w:rPr>
          <w:rFonts w:ascii="Calibri" w:hAnsi="Calibri" w:cs="Calibri"/>
          <w:noProof/>
          <w:szCs w:val="22"/>
        </w:rPr>
      </w:pPr>
      <w:r w:rsidRPr="002625D9">
        <w:rPr>
          <w:rFonts w:ascii="Calibri" w:hAnsi="Calibri" w:cs="Calibri"/>
          <w:noProof/>
          <w:szCs w:val="22"/>
        </w:rPr>
        <w:t>A probabilistic safety assessment (PSA) consists of a systematic and comprehensive evaluation of the risks.  This exercise is referred to as ‘probabilistic risk assessment’ in the U.S. regulatory terminology.  These two names are equivalent.  The design Probabilistic Risk Assessment (PRA) for the standard AP1000 plant is documented in APP-GW-GL-022 Rev. 8 [</w:t>
      </w:r>
      <w:r w:rsidR="00097D73">
        <w:rPr>
          <w:rFonts w:ascii="Calibri" w:hAnsi="Calibri" w:cs="Calibri"/>
          <w:noProof/>
          <w:szCs w:val="22"/>
        </w:rPr>
        <w:fldChar w:fldCharType="begin"/>
      </w:r>
      <w:r w:rsidR="00097D73">
        <w:rPr>
          <w:rFonts w:ascii="Calibri" w:hAnsi="Calibri" w:cs="Calibri"/>
          <w:noProof/>
          <w:szCs w:val="22"/>
        </w:rPr>
        <w:instrText xml:space="preserve"> REF _Ref152282585 \r \h </w:instrText>
      </w:r>
      <w:r w:rsidR="00097D73">
        <w:rPr>
          <w:rFonts w:ascii="Calibri" w:hAnsi="Calibri" w:cs="Calibri"/>
          <w:noProof/>
          <w:szCs w:val="22"/>
        </w:rPr>
      </w:r>
      <w:r w:rsidR="00097D73">
        <w:rPr>
          <w:rFonts w:ascii="Calibri" w:hAnsi="Calibri" w:cs="Calibri"/>
          <w:noProof/>
          <w:szCs w:val="22"/>
        </w:rPr>
        <w:fldChar w:fldCharType="separate"/>
      </w:r>
      <w:r w:rsidR="00CE4DAB">
        <w:rPr>
          <w:rFonts w:ascii="Calibri" w:hAnsi="Calibri" w:cs="Calibri"/>
          <w:noProof/>
          <w:szCs w:val="22"/>
        </w:rPr>
        <w:t>30</w:t>
      </w:r>
      <w:r w:rsidR="00097D73">
        <w:rPr>
          <w:rFonts w:ascii="Calibri" w:hAnsi="Calibri" w:cs="Calibri"/>
          <w:noProof/>
          <w:szCs w:val="22"/>
        </w:rPr>
        <w:fldChar w:fldCharType="end"/>
      </w:r>
      <w:r w:rsidRPr="002625D9">
        <w:rPr>
          <w:rFonts w:ascii="Calibri" w:hAnsi="Calibri" w:cs="Calibri"/>
          <w:noProof/>
          <w:szCs w:val="22"/>
        </w:rPr>
        <w:t>].  The design PRA [</w:t>
      </w:r>
      <w:r w:rsidR="00097D73">
        <w:rPr>
          <w:rFonts w:ascii="Calibri" w:hAnsi="Calibri" w:cs="Calibri"/>
          <w:noProof/>
          <w:szCs w:val="22"/>
        </w:rPr>
        <w:fldChar w:fldCharType="begin"/>
      </w:r>
      <w:r w:rsidR="00097D73">
        <w:rPr>
          <w:rFonts w:ascii="Calibri" w:hAnsi="Calibri" w:cs="Calibri"/>
          <w:noProof/>
          <w:szCs w:val="22"/>
        </w:rPr>
        <w:instrText xml:space="preserve"> REF _Ref152282585 \r \h </w:instrText>
      </w:r>
      <w:r w:rsidR="00097D73">
        <w:rPr>
          <w:rFonts w:ascii="Calibri" w:hAnsi="Calibri" w:cs="Calibri"/>
          <w:noProof/>
          <w:szCs w:val="22"/>
        </w:rPr>
      </w:r>
      <w:r w:rsidR="00097D73">
        <w:rPr>
          <w:rFonts w:ascii="Calibri" w:hAnsi="Calibri" w:cs="Calibri"/>
          <w:noProof/>
          <w:szCs w:val="22"/>
        </w:rPr>
        <w:fldChar w:fldCharType="separate"/>
      </w:r>
      <w:r w:rsidR="00CE4DAB">
        <w:rPr>
          <w:rFonts w:ascii="Calibri" w:hAnsi="Calibri" w:cs="Calibri"/>
          <w:noProof/>
          <w:szCs w:val="22"/>
        </w:rPr>
        <w:t>30</w:t>
      </w:r>
      <w:r w:rsidR="00097D73">
        <w:rPr>
          <w:rFonts w:ascii="Calibri" w:hAnsi="Calibri" w:cs="Calibri"/>
          <w:noProof/>
          <w:szCs w:val="22"/>
        </w:rPr>
        <w:fldChar w:fldCharType="end"/>
      </w:r>
      <w:r w:rsidRPr="002625D9">
        <w:rPr>
          <w:rFonts w:ascii="Calibri" w:hAnsi="Calibri" w:cs="Calibri"/>
          <w:noProof/>
          <w:szCs w:val="22"/>
        </w:rPr>
        <w:t>] provides a basis to demonstrate the PRA approach and methodology implemented in informing the standard AP1000 plant design documented in the DCD [</w:t>
      </w:r>
      <w:r w:rsidR="00097D73">
        <w:rPr>
          <w:rFonts w:ascii="Calibri" w:hAnsi="Calibri" w:cs="Calibri"/>
          <w:noProof/>
          <w:szCs w:val="22"/>
        </w:rPr>
        <w:fldChar w:fldCharType="begin"/>
      </w:r>
      <w:r w:rsidR="00097D73">
        <w:rPr>
          <w:rFonts w:ascii="Calibri" w:hAnsi="Calibri" w:cs="Calibri"/>
          <w:noProof/>
          <w:szCs w:val="22"/>
        </w:rPr>
        <w:instrText xml:space="preserve"> REF _Ref142134603 \r \h </w:instrText>
      </w:r>
      <w:r w:rsidR="00097D73">
        <w:rPr>
          <w:rFonts w:ascii="Calibri" w:hAnsi="Calibri" w:cs="Calibri"/>
          <w:noProof/>
          <w:szCs w:val="22"/>
        </w:rPr>
      </w:r>
      <w:r w:rsidR="00097D73">
        <w:rPr>
          <w:rFonts w:ascii="Calibri" w:hAnsi="Calibri" w:cs="Calibri"/>
          <w:noProof/>
          <w:szCs w:val="22"/>
        </w:rPr>
        <w:fldChar w:fldCharType="separate"/>
      </w:r>
      <w:r w:rsidR="00CE4DAB">
        <w:rPr>
          <w:rFonts w:ascii="Calibri" w:hAnsi="Calibri" w:cs="Calibri"/>
          <w:noProof/>
          <w:szCs w:val="22"/>
        </w:rPr>
        <w:t>28</w:t>
      </w:r>
      <w:r w:rsidR="00097D73">
        <w:rPr>
          <w:rFonts w:ascii="Calibri" w:hAnsi="Calibri" w:cs="Calibri"/>
          <w:noProof/>
          <w:szCs w:val="22"/>
        </w:rPr>
        <w:fldChar w:fldCharType="end"/>
      </w:r>
      <w:r w:rsidRPr="002625D9">
        <w:rPr>
          <w:rFonts w:ascii="Calibri" w:hAnsi="Calibri" w:cs="Calibri"/>
          <w:noProof/>
          <w:szCs w:val="22"/>
        </w:rPr>
        <w:t>].  For the Reference Plant, there is a Vogtle Unit 3 &amp; 4 specific PRA that has been developed implementing updates to the AP1000 plant design from the standard AP1000 plant design to the Vogtle Units design and site-specific aspects of the Vogtle 3 &amp; 4 AP1000 units, based on the design PRA.  The design PRA [5] is used in this compliance assessment to provide consistent documentation to the DCD [</w:t>
      </w:r>
      <w:r w:rsidR="00097D73">
        <w:rPr>
          <w:rFonts w:ascii="Calibri" w:hAnsi="Calibri" w:cs="Calibri"/>
          <w:noProof/>
          <w:szCs w:val="22"/>
        </w:rPr>
        <w:fldChar w:fldCharType="begin"/>
      </w:r>
      <w:r w:rsidR="00097D73">
        <w:rPr>
          <w:rFonts w:ascii="Calibri" w:hAnsi="Calibri" w:cs="Calibri"/>
          <w:noProof/>
          <w:szCs w:val="22"/>
        </w:rPr>
        <w:instrText xml:space="preserve"> REF _Ref142134603 \r \h </w:instrText>
      </w:r>
      <w:r w:rsidR="00097D73">
        <w:rPr>
          <w:rFonts w:ascii="Calibri" w:hAnsi="Calibri" w:cs="Calibri"/>
          <w:noProof/>
          <w:szCs w:val="22"/>
        </w:rPr>
      </w:r>
      <w:r w:rsidR="00097D73">
        <w:rPr>
          <w:rFonts w:ascii="Calibri" w:hAnsi="Calibri" w:cs="Calibri"/>
          <w:noProof/>
          <w:szCs w:val="22"/>
        </w:rPr>
        <w:fldChar w:fldCharType="separate"/>
      </w:r>
      <w:r w:rsidR="00CE4DAB">
        <w:rPr>
          <w:rFonts w:ascii="Calibri" w:hAnsi="Calibri" w:cs="Calibri"/>
          <w:noProof/>
          <w:szCs w:val="22"/>
        </w:rPr>
        <w:t>28</w:t>
      </w:r>
      <w:r w:rsidR="00097D73">
        <w:rPr>
          <w:rFonts w:ascii="Calibri" w:hAnsi="Calibri" w:cs="Calibri"/>
          <w:noProof/>
          <w:szCs w:val="22"/>
        </w:rPr>
        <w:fldChar w:fldCharType="end"/>
      </w:r>
      <w:r w:rsidRPr="002625D9">
        <w:rPr>
          <w:rFonts w:ascii="Calibri" w:hAnsi="Calibri" w:cs="Calibri"/>
          <w:noProof/>
          <w:szCs w:val="22"/>
        </w:rPr>
        <w:t xml:space="preserve">] and because it adequately demonstrates the PRA methodology and PRA basis for the overall AP1000 plant design. For the Bulgaria AP1000 plant project, the updated Vogtle Unit 3&amp;4 PRA will be the basis for the future PRA as one of Vogtle Units will be the Reference Plant.  </w:t>
      </w:r>
    </w:p>
    <w:p w14:paraId="14EFFD07" w14:textId="77777777" w:rsidR="002625D9" w:rsidRPr="002625D9" w:rsidRDefault="002625D9" w:rsidP="002625D9">
      <w:pPr>
        <w:jc w:val="both"/>
        <w:rPr>
          <w:rFonts w:ascii="Calibri" w:hAnsi="Calibri" w:cs="Calibri"/>
          <w:noProof/>
          <w:szCs w:val="22"/>
        </w:rPr>
      </w:pPr>
      <w:r w:rsidRPr="002625D9">
        <w:rPr>
          <w:rFonts w:ascii="Calibri" w:hAnsi="Calibri" w:cs="Calibri"/>
          <w:noProof/>
          <w:szCs w:val="22"/>
        </w:rPr>
        <w:t xml:space="preserve">This High Level Risk Assessment contains a preliminary compliance/risk assessment performed primarily to the standard AP1000 plant design documented in APP-GW-GL-700 Rev. 19, with review of any Reference Plant (Vogtle 4) licensing basis design changes (as of the date of this document) that would impact the assessment of compliance.  </w:t>
      </w:r>
    </w:p>
    <w:p w14:paraId="137D2660" w14:textId="5808DD76" w:rsidR="00123E98" w:rsidRPr="0031038D" w:rsidRDefault="002625D9" w:rsidP="002625D9">
      <w:pPr>
        <w:jc w:val="both"/>
        <w:rPr>
          <w:rFonts w:cstheme="minorHAnsi"/>
          <w:sz w:val="24"/>
          <w:szCs w:val="24"/>
        </w:rPr>
      </w:pPr>
      <w:r w:rsidRPr="002625D9">
        <w:rPr>
          <w:rFonts w:ascii="Calibri" w:hAnsi="Calibri" w:cs="Calibri"/>
          <w:noProof/>
          <w:szCs w:val="22"/>
        </w:rPr>
        <w:lastRenderedPageBreak/>
        <w:t xml:space="preserve">A final reconcilation and compliance assessment will be required to be performed after the </w:t>
      </w:r>
      <w:r w:rsidR="00A26652">
        <w:rPr>
          <w:rFonts w:ascii="Calibri" w:hAnsi="Calibri" w:cs="Calibri"/>
          <w:noProof/>
          <w:szCs w:val="22"/>
        </w:rPr>
        <w:t xml:space="preserve">preliminary </w:t>
      </w:r>
      <w:r w:rsidR="007A7B07">
        <w:rPr>
          <w:rFonts w:ascii="Calibri" w:hAnsi="Calibri" w:cs="Calibri"/>
          <w:noProof/>
          <w:szCs w:val="22"/>
        </w:rPr>
        <w:t>decision on the</w:t>
      </w:r>
      <w:r w:rsidRPr="002625D9">
        <w:rPr>
          <w:rFonts w:ascii="Calibri" w:hAnsi="Calibri" w:cs="Calibri"/>
          <w:noProof/>
          <w:szCs w:val="22"/>
        </w:rPr>
        <w:t xml:space="preserve"> design and licensing basis for the Bulgaria AP1000 plant project and any new analyses that may need to be performed for the Bulgaria AP1000 to address final compliance with the Regulatio</w:t>
      </w:r>
      <w:r w:rsidR="003107A6">
        <w:rPr>
          <w:rFonts w:ascii="Calibri" w:hAnsi="Calibri" w:cs="Calibri"/>
          <w:noProof/>
          <w:szCs w:val="22"/>
        </w:rPr>
        <w:t>ns.</w:t>
      </w:r>
      <w:r w:rsidRPr="002625D9">
        <w:rPr>
          <w:rFonts w:ascii="Calibri" w:hAnsi="Calibri" w:cs="Calibri"/>
          <w:noProof/>
          <w:szCs w:val="22"/>
        </w:rPr>
        <w:t xml:space="preserve"> </w:t>
      </w:r>
    </w:p>
    <w:p w14:paraId="743BACA3" w14:textId="05279DEF" w:rsidR="00BE672A" w:rsidRPr="00CE06C1" w:rsidRDefault="007774F3" w:rsidP="00F142AA">
      <w:pPr>
        <w:pStyle w:val="Heading2"/>
        <w:spacing w:before="240" w:after="240"/>
        <w:jc w:val="both"/>
        <w:rPr>
          <w:rFonts w:cstheme="minorHAnsi"/>
          <w:szCs w:val="28"/>
        </w:rPr>
      </w:pPr>
      <w:bookmarkStart w:id="26" w:name="_Toc138750303"/>
      <w:bookmarkStart w:id="27" w:name="_Ref152320375"/>
      <w:bookmarkStart w:id="28" w:name="_Ref152341077"/>
      <w:bookmarkStart w:id="29" w:name="_Toc152671788"/>
      <w:r w:rsidRPr="00CE06C1">
        <w:rPr>
          <w:rFonts w:cstheme="minorHAnsi"/>
          <w:szCs w:val="28"/>
        </w:rPr>
        <w:t>Regulation risk assessment categories</w:t>
      </w:r>
      <w:bookmarkEnd w:id="26"/>
      <w:bookmarkEnd w:id="27"/>
      <w:bookmarkEnd w:id="28"/>
      <w:bookmarkEnd w:id="29"/>
    </w:p>
    <w:p w14:paraId="305AE380" w14:textId="77777777" w:rsidR="00BE672A" w:rsidRPr="0005479B" w:rsidRDefault="00BE672A" w:rsidP="00035374">
      <w:pPr>
        <w:jc w:val="both"/>
        <w:rPr>
          <w:rFonts w:cstheme="minorBidi"/>
          <w:szCs w:val="22"/>
        </w:rPr>
      </w:pPr>
      <w:r w:rsidRPr="00580F28">
        <w:rPr>
          <w:rFonts w:cstheme="minorBidi"/>
          <w:szCs w:val="22"/>
        </w:rPr>
        <w:t>In agreement with</w:t>
      </w:r>
      <w:r w:rsidRPr="0005479B">
        <w:rPr>
          <w:szCs w:val="22"/>
        </w:rPr>
        <w:t xml:space="preserve"> </w:t>
      </w:r>
      <w:r w:rsidRPr="00580F28">
        <w:rPr>
          <w:rFonts w:cstheme="minorBidi"/>
          <w:szCs w:val="22"/>
        </w:rPr>
        <w:t>the purpose of this task during FEED is the identification of potential design risks and priorities for assessment work to be performed in a future project phase.</w:t>
      </w:r>
    </w:p>
    <w:p w14:paraId="41A1C231" w14:textId="191193DA" w:rsidR="00365624" w:rsidRDefault="00A81576" w:rsidP="00035374">
      <w:pPr>
        <w:jc w:val="both"/>
        <w:rPr>
          <w:rFonts w:cstheme="minorBidi"/>
          <w:szCs w:val="22"/>
        </w:rPr>
      </w:pPr>
      <w:r>
        <w:rPr>
          <w:rFonts w:cstheme="minorBidi"/>
          <w:szCs w:val="22"/>
        </w:rPr>
        <w:t>Each of t</w:t>
      </w:r>
      <w:r w:rsidR="0090372F" w:rsidRPr="00580F28">
        <w:rPr>
          <w:rFonts w:cstheme="minorBidi"/>
          <w:szCs w:val="22"/>
        </w:rPr>
        <w:t>he High Level Risk Assessment</w:t>
      </w:r>
      <w:r>
        <w:rPr>
          <w:rFonts w:cstheme="minorBidi"/>
          <w:szCs w:val="22"/>
        </w:rPr>
        <w:t>s</w:t>
      </w:r>
      <w:r w:rsidR="00575A07">
        <w:rPr>
          <w:rFonts w:cstheme="minorBidi"/>
          <w:szCs w:val="22"/>
        </w:rPr>
        <w:t xml:space="preserve"> </w:t>
      </w:r>
      <w:r w:rsidR="00365624">
        <w:rPr>
          <w:rFonts w:cstheme="minorBidi"/>
          <w:szCs w:val="22"/>
        </w:rPr>
        <w:t xml:space="preserve">has been assigned to a specific risk category. </w:t>
      </w:r>
      <w:r w:rsidR="0090372F" w:rsidRPr="00580F28">
        <w:rPr>
          <w:rFonts w:cstheme="minorBidi"/>
          <w:szCs w:val="22"/>
        </w:rPr>
        <w:t xml:space="preserve"> </w:t>
      </w:r>
    </w:p>
    <w:p w14:paraId="29D669C3" w14:textId="12CB457A" w:rsidR="00BE672A" w:rsidRPr="00580F28" w:rsidRDefault="639C827A" w:rsidP="00035374">
      <w:pPr>
        <w:jc w:val="both"/>
        <w:rPr>
          <w:rFonts w:cstheme="minorBidi"/>
          <w:szCs w:val="22"/>
        </w:rPr>
      </w:pPr>
      <w:r w:rsidRPr="5C5EC585">
        <w:rPr>
          <w:rFonts w:cstheme="minorBidi"/>
          <w:szCs w:val="22"/>
        </w:rPr>
        <w:t>T</w:t>
      </w:r>
      <w:r w:rsidR="06461B20" w:rsidRPr="00580F28">
        <w:rPr>
          <w:rFonts w:cstheme="minorBidi"/>
          <w:szCs w:val="22"/>
        </w:rPr>
        <w:t>he</w:t>
      </w:r>
      <w:r w:rsidR="00BE672A" w:rsidRPr="00580F28">
        <w:rPr>
          <w:rFonts w:cstheme="minorBidi"/>
          <w:szCs w:val="22"/>
        </w:rPr>
        <w:t xml:space="preserve"> following risk categories</w:t>
      </w:r>
      <w:r w:rsidR="177B07F5" w:rsidRPr="5C5EC585">
        <w:rPr>
          <w:rFonts w:cstheme="minorBidi"/>
          <w:szCs w:val="22"/>
        </w:rPr>
        <w:t xml:space="preserve"> are assigned</w:t>
      </w:r>
      <w:r w:rsidR="00BE672A" w:rsidRPr="00580F28">
        <w:rPr>
          <w:rFonts w:cstheme="minorBidi"/>
          <w:szCs w:val="22"/>
        </w:rPr>
        <w:t>:</w:t>
      </w:r>
    </w:p>
    <w:p w14:paraId="21A42386" w14:textId="77777777" w:rsidR="00BE672A" w:rsidRPr="00580F28" w:rsidRDefault="00BE672A" w:rsidP="00D458CA">
      <w:pPr>
        <w:pStyle w:val="ListParagraph"/>
        <w:numPr>
          <w:ilvl w:val="0"/>
          <w:numId w:val="38"/>
        </w:numPr>
        <w:jc w:val="both"/>
        <w:rPr>
          <w:rFonts w:cstheme="minorBidi"/>
          <w:szCs w:val="22"/>
        </w:rPr>
      </w:pPr>
      <w:r w:rsidRPr="00580F28">
        <w:rPr>
          <w:rFonts w:cstheme="minorBidi"/>
          <w:szCs w:val="22"/>
        </w:rPr>
        <w:t>Low risk: Compliance with regulation, codes, and standards is expected to be demonstrated without requiring a design change or requiring new design analyses.</w:t>
      </w:r>
    </w:p>
    <w:p w14:paraId="30F3A2AC" w14:textId="77777777" w:rsidR="00BE672A" w:rsidRPr="00580F28" w:rsidRDefault="00BE672A" w:rsidP="00D458CA">
      <w:pPr>
        <w:pStyle w:val="ListParagraph"/>
        <w:numPr>
          <w:ilvl w:val="0"/>
          <w:numId w:val="38"/>
        </w:numPr>
        <w:jc w:val="both"/>
        <w:rPr>
          <w:rFonts w:cstheme="minorBidi"/>
          <w:szCs w:val="22"/>
        </w:rPr>
      </w:pPr>
      <w:r w:rsidRPr="00580F28">
        <w:rPr>
          <w:rFonts w:cstheme="minorBidi"/>
          <w:szCs w:val="22"/>
        </w:rPr>
        <w:t>Medium risk: Compliance with regulation, codes, and standards is expected to be demonstrated without requiring a design change but requiring new design analyses.</w:t>
      </w:r>
    </w:p>
    <w:p w14:paraId="0DB475E8" w14:textId="77777777" w:rsidR="00BE672A" w:rsidRPr="00580F28" w:rsidRDefault="00BE672A" w:rsidP="00D458CA">
      <w:pPr>
        <w:pStyle w:val="ListParagraph"/>
        <w:numPr>
          <w:ilvl w:val="0"/>
          <w:numId w:val="38"/>
        </w:numPr>
        <w:jc w:val="both"/>
        <w:rPr>
          <w:rFonts w:cstheme="minorBidi"/>
          <w:szCs w:val="22"/>
        </w:rPr>
      </w:pPr>
      <w:r w:rsidRPr="00580F28">
        <w:rPr>
          <w:rFonts w:cstheme="minorBidi"/>
          <w:szCs w:val="22"/>
        </w:rPr>
        <w:t>High risk: Compliance with regulation, codes, and standards is expected to require a design change and potentially new design analyses.</w:t>
      </w:r>
    </w:p>
    <w:p w14:paraId="5F1BFB74" w14:textId="77777777" w:rsidR="00BE672A" w:rsidRDefault="00BE672A" w:rsidP="00035374">
      <w:pPr>
        <w:jc w:val="both"/>
        <w:rPr>
          <w:rFonts w:cstheme="minorBidi"/>
          <w:szCs w:val="22"/>
        </w:rPr>
      </w:pPr>
      <w:r w:rsidRPr="00580F28">
        <w:rPr>
          <w:rFonts w:cstheme="minorBidi"/>
          <w:szCs w:val="22"/>
        </w:rPr>
        <w:t>The category assigned to each regulation, code or standard will be justified, and any identified gaps will be discussed.</w:t>
      </w:r>
    </w:p>
    <w:p w14:paraId="026741D9" w14:textId="56CAC221" w:rsidR="000E236A" w:rsidRPr="00BC26A7" w:rsidRDefault="00BC26A7" w:rsidP="00BC26A7">
      <w:pPr>
        <w:pStyle w:val="Heading2"/>
      </w:pPr>
      <w:bookmarkStart w:id="30" w:name="_Toc150532968"/>
      <w:bookmarkStart w:id="31" w:name="_Toc152671789"/>
      <w:r>
        <w:t>Compliance assesment classification label</w:t>
      </w:r>
      <w:bookmarkEnd w:id="30"/>
      <w:bookmarkEnd w:id="31"/>
    </w:p>
    <w:p w14:paraId="4F8A777E" w14:textId="6826D65B" w:rsidR="00BE672A" w:rsidRDefault="00BE672A" w:rsidP="00035374">
      <w:pPr>
        <w:jc w:val="both"/>
        <w:rPr>
          <w:rFonts w:cstheme="minorBidi"/>
          <w:szCs w:val="22"/>
        </w:rPr>
      </w:pPr>
      <w:r w:rsidRPr="00580F28">
        <w:rPr>
          <w:rFonts w:cstheme="minorBidi"/>
          <w:szCs w:val="22"/>
        </w:rPr>
        <w:t>Even though the scope of this Task 2 does not include a compliance matrix assessment for each regulation, code, and standard nor a line-by-line compliance matrix at this stage</w:t>
      </w:r>
      <w:r w:rsidR="224167AC" w:rsidRPr="5C5EC585">
        <w:rPr>
          <w:rFonts w:cstheme="minorBidi"/>
          <w:szCs w:val="22"/>
        </w:rPr>
        <w:t>, s</w:t>
      </w:r>
      <w:r w:rsidR="06461B20" w:rsidRPr="00580F28">
        <w:rPr>
          <w:rFonts w:cstheme="minorBidi"/>
          <w:szCs w:val="22"/>
        </w:rPr>
        <w:t>ome</w:t>
      </w:r>
      <w:r w:rsidRPr="00580F28">
        <w:rPr>
          <w:rFonts w:cstheme="minorBidi"/>
          <w:szCs w:val="22"/>
        </w:rPr>
        <w:t xml:space="preserve"> parts are </w:t>
      </w:r>
      <w:r w:rsidR="06461B20" w:rsidRPr="00580F28">
        <w:rPr>
          <w:rFonts w:cstheme="minorBidi"/>
          <w:szCs w:val="22"/>
        </w:rPr>
        <w:t>check</w:t>
      </w:r>
      <w:r w:rsidR="5DBA1E38" w:rsidRPr="5C5EC585">
        <w:rPr>
          <w:rFonts w:cstheme="minorBidi"/>
          <w:szCs w:val="22"/>
        </w:rPr>
        <w:t>ed</w:t>
      </w:r>
      <w:r w:rsidRPr="00580F28">
        <w:rPr>
          <w:rFonts w:cstheme="minorBidi"/>
          <w:szCs w:val="22"/>
        </w:rPr>
        <w:t xml:space="preserve"> line by line in section</w:t>
      </w:r>
      <w:r w:rsidR="0043407A">
        <w:rPr>
          <w:rFonts w:cstheme="minorBidi"/>
          <w:szCs w:val="22"/>
        </w:rPr>
        <w:t>.</w:t>
      </w:r>
    </w:p>
    <w:p w14:paraId="11CE1ABE" w14:textId="4D8F1D49" w:rsidR="00D3160B" w:rsidRDefault="007E105B" w:rsidP="00035374">
      <w:pPr>
        <w:jc w:val="both"/>
        <w:rPr>
          <w:rFonts w:cstheme="minorBidi"/>
          <w:szCs w:val="22"/>
        </w:rPr>
      </w:pPr>
      <w:r w:rsidRPr="004F0FE2">
        <w:rPr>
          <w:rFonts w:cstheme="minorBidi"/>
          <w:b/>
          <w:bCs/>
          <w:szCs w:val="22"/>
        </w:rPr>
        <w:t>Table 1-</w:t>
      </w:r>
      <w:r w:rsidR="00224F56">
        <w:rPr>
          <w:rFonts w:cstheme="minorBidi"/>
          <w:b/>
          <w:bCs/>
          <w:szCs w:val="22"/>
        </w:rPr>
        <w:t>1</w:t>
      </w:r>
      <w:r>
        <w:rPr>
          <w:rFonts w:cstheme="minorBidi"/>
          <w:szCs w:val="22"/>
        </w:rPr>
        <w:t xml:space="preserve"> </w:t>
      </w:r>
      <w:r w:rsidR="007D406E">
        <w:rPr>
          <w:rFonts w:cstheme="minorBidi"/>
          <w:szCs w:val="22"/>
        </w:rPr>
        <w:t>pres</w:t>
      </w:r>
      <w:r w:rsidR="004F0FE2">
        <w:rPr>
          <w:rFonts w:cstheme="minorBidi"/>
          <w:szCs w:val="22"/>
        </w:rPr>
        <w:t>ents</w:t>
      </w:r>
      <w:r w:rsidR="007D406E">
        <w:rPr>
          <w:rFonts w:cstheme="minorBidi"/>
          <w:szCs w:val="22"/>
        </w:rPr>
        <w:t xml:space="preserve"> special compliance classification labels that were used</w:t>
      </w:r>
      <w:r w:rsidR="004F0FE2">
        <w:rPr>
          <w:rFonts w:cstheme="minorBidi"/>
          <w:szCs w:val="22"/>
        </w:rPr>
        <w:t xml:space="preserve"> f</w:t>
      </w:r>
      <w:r w:rsidR="00324202">
        <w:rPr>
          <w:rFonts w:cstheme="minorBidi"/>
          <w:szCs w:val="22"/>
        </w:rPr>
        <w:t xml:space="preserve">or the assessments where </w:t>
      </w:r>
      <w:r w:rsidR="00324202" w:rsidRPr="00580F28">
        <w:rPr>
          <w:rFonts w:cstheme="minorBidi"/>
          <w:szCs w:val="22"/>
        </w:rPr>
        <w:t>a line-by-line compliance matrix</w:t>
      </w:r>
      <w:r w:rsidR="00EF0C72">
        <w:rPr>
          <w:rFonts w:cstheme="minorBidi"/>
          <w:szCs w:val="22"/>
        </w:rPr>
        <w:t xml:space="preserve"> has been done</w:t>
      </w:r>
      <w:r w:rsidR="004F0FE2">
        <w:rPr>
          <w:rFonts w:cstheme="minorBidi"/>
          <w:szCs w:val="22"/>
        </w:rPr>
        <w:t>.</w:t>
      </w:r>
    </w:p>
    <w:p w14:paraId="66ED0A8A" w14:textId="06EB8A01" w:rsidR="004F0FE2" w:rsidRPr="004F0FE2" w:rsidRDefault="004F0FE2" w:rsidP="004F0FE2">
      <w:pPr>
        <w:pStyle w:val="Caption"/>
        <w:keepNext/>
        <w:rPr>
          <w:rFonts w:asciiTheme="minorHAnsi" w:hAnsiTheme="minorHAnsi" w:cstheme="minorHAnsi"/>
          <w:b/>
          <w:bCs/>
          <w:sz w:val="22"/>
          <w:szCs w:val="20"/>
        </w:rPr>
      </w:pPr>
      <w:r w:rsidRPr="004F0FE2">
        <w:rPr>
          <w:rFonts w:asciiTheme="minorHAnsi" w:hAnsiTheme="minorHAnsi" w:cstheme="minorHAnsi"/>
          <w:b/>
          <w:bCs/>
          <w:sz w:val="22"/>
          <w:szCs w:val="20"/>
        </w:rPr>
        <w:t xml:space="preserve">Table </w:t>
      </w:r>
      <w:r w:rsidRPr="004F0FE2">
        <w:rPr>
          <w:rFonts w:asciiTheme="minorHAnsi" w:hAnsiTheme="minorHAnsi" w:cstheme="minorHAnsi"/>
          <w:b/>
          <w:bCs/>
          <w:sz w:val="22"/>
          <w:szCs w:val="20"/>
        </w:rPr>
        <w:fldChar w:fldCharType="begin"/>
      </w:r>
      <w:r w:rsidRPr="004F0FE2">
        <w:rPr>
          <w:rFonts w:asciiTheme="minorHAnsi" w:hAnsiTheme="minorHAnsi" w:cstheme="minorHAnsi"/>
          <w:b/>
          <w:bCs/>
          <w:sz w:val="22"/>
          <w:szCs w:val="20"/>
        </w:rPr>
        <w:instrText xml:space="preserve"> STYLEREF 1 \s </w:instrText>
      </w:r>
      <w:r w:rsidRPr="004F0FE2">
        <w:rPr>
          <w:rFonts w:asciiTheme="minorHAnsi" w:hAnsiTheme="minorHAnsi" w:cstheme="minorHAnsi"/>
          <w:b/>
          <w:bCs/>
          <w:sz w:val="22"/>
          <w:szCs w:val="20"/>
        </w:rPr>
        <w:fldChar w:fldCharType="separate"/>
      </w:r>
      <w:r w:rsidR="00CE4DAB">
        <w:rPr>
          <w:rFonts w:asciiTheme="minorHAnsi" w:hAnsiTheme="minorHAnsi" w:cstheme="minorHAnsi"/>
          <w:b/>
          <w:bCs/>
          <w:noProof/>
          <w:sz w:val="22"/>
          <w:szCs w:val="20"/>
        </w:rPr>
        <w:t>1</w:t>
      </w:r>
      <w:r w:rsidRPr="004F0FE2">
        <w:rPr>
          <w:rFonts w:asciiTheme="minorHAnsi" w:hAnsiTheme="minorHAnsi" w:cstheme="minorHAnsi"/>
          <w:b/>
          <w:bCs/>
          <w:sz w:val="22"/>
          <w:szCs w:val="20"/>
        </w:rPr>
        <w:fldChar w:fldCharType="end"/>
      </w:r>
      <w:r w:rsidRPr="004F0FE2">
        <w:rPr>
          <w:rFonts w:asciiTheme="minorHAnsi" w:hAnsiTheme="minorHAnsi" w:cstheme="minorHAnsi"/>
          <w:b/>
          <w:bCs/>
          <w:sz w:val="22"/>
          <w:szCs w:val="20"/>
        </w:rPr>
        <w:noBreakHyphen/>
      </w:r>
      <w:r w:rsidRPr="004F0FE2">
        <w:rPr>
          <w:rFonts w:asciiTheme="minorHAnsi" w:hAnsiTheme="minorHAnsi" w:cstheme="minorHAnsi"/>
          <w:b/>
          <w:bCs/>
          <w:sz w:val="22"/>
          <w:szCs w:val="20"/>
        </w:rPr>
        <w:fldChar w:fldCharType="begin"/>
      </w:r>
      <w:r w:rsidRPr="004F0FE2">
        <w:rPr>
          <w:rFonts w:asciiTheme="minorHAnsi" w:hAnsiTheme="minorHAnsi" w:cstheme="minorHAnsi"/>
          <w:b/>
          <w:bCs/>
          <w:sz w:val="22"/>
          <w:szCs w:val="20"/>
        </w:rPr>
        <w:instrText xml:space="preserve"> SEQ Table \* ARABIC \s 1 </w:instrText>
      </w:r>
      <w:r w:rsidRPr="004F0FE2">
        <w:rPr>
          <w:rFonts w:asciiTheme="minorHAnsi" w:hAnsiTheme="minorHAnsi" w:cstheme="minorHAnsi"/>
          <w:b/>
          <w:bCs/>
          <w:sz w:val="22"/>
          <w:szCs w:val="20"/>
        </w:rPr>
        <w:fldChar w:fldCharType="separate"/>
      </w:r>
      <w:r w:rsidR="00CE4DAB">
        <w:rPr>
          <w:rFonts w:asciiTheme="minorHAnsi" w:hAnsiTheme="minorHAnsi" w:cstheme="minorHAnsi"/>
          <w:b/>
          <w:bCs/>
          <w:noProof/>
          <w:sz w:val="22"/>
          <w:szCs w:val="20"/>
        </w:rPr>
        <w:t>1</w:t>
      </w:r>
      <w:r w:rsidRPr="004F0FE2">
        <w:rPr>
          <w:rFonts w:asciiTheme="minorHAnsi" w:hAnsiTheme="minorHAnsi" w:cstheme="minorHAnsi"/>
          <w:b/>
          <w:bCs/>
          <w:sz w:val="22"/>
          <w:szCs w:val="20"/>
        </w:rPr>
        <w:fldChar w:fldCharType="end"/>
      </w:r>
      <w:r>
        <w:rPr>
          <w:rFonts w:asciiTheme="minorHAnsi" w:hAnsiTheme="minorHAnsi" w:cstheme="minorHAnsi"/>
          <w:b/>
          <w:bCs/>
          <w:sz w:val="22"/>
          <w:szCs w:val="20"/>
        </w:rPr>
        <w:t>:</w:t>
      </w:r>
      <w:r w:rsidRPr="004F0FE2">
        <w:rPr>
          <w:rFonts w:asciiTheme="minorHAnsi" w:hAnsiTheme="minorHAnsi" w:cstheme="minorHAnsi"/>
          <w:b/>
          <w:bCs/>
          <w:sz w:val="22"/>
          <w:szCs w:val="20"/>
        </w:rPr>
        <w:t xml:space="preserve"> </w:t>
      </w:r>
      <w:r>
        <w:rPr>
          <w:rFonts w:asciiTheme="minorHAnsi" w:hAnsiTheme="minorHAnsi" w:cstheme="minorHAnsi"/>
          <w:b/>
          <w:bCs/>
          <w:sz w:val="22"/>
          <w:szCs w:val="20"/>
        </w:rPr>
        <w:t>C</w:t>
      </w:r>
      <w:r w:rsidRPr="004F0FE2">
        <w:rPr>
          <w:rFonts w:asciiTheme="minorHAnsi" w:hAnsiTheme="minorHAnsi" w:cstheme="minorHAnsi"/>
          <w:b/>
          <w:bCs/>
          <w:sz w:val="22"/>
          <w:szCs w:val="20"/>
        </w:rPr>
        <w:t>ompliance classification labelling</w:t>
      </w:r>
    </w:p>
    <w:tbl>
      <w:tblPr>
        <w:tblStyle w:val="TableGrid"/>
        <w:tblW w:w="0" w:type="auto"/>
        <w:tblLook w:val="04A0" w:firstRow="1" w:lastRow="0" w:firstColumn="1" w:lastColumn="0" w:noHBand="0" w:noVBand="1"/>
      </w:tblPr>
      <w:tblGrid>
        <w:gridCol w:w="1413"/>
        <w:gridCol w:w="2070"/>
        <w:gridCol w:w="5670"/>
      </w:tblGrid>
      <w:tr w:rsidR="009519EA" w:rsidRPr="009747D9" w14:paraId="663B2B3E" w14:textId="77777777" w:rsidTr="00BC7AA3">
        <w:tc>
          <w:tcPr>
            <w:tcW w:w="1413" w:type="dxa"/>
          </w:tcPr>
          <w:p w14:paraId="4B3D8D76" w14:textId="77777777" w:rsidR="001D69C3" w:rsidRPr="009747D9" w:rsidRDefault="001D69C3">
            <w:pPr>
              <w:rPr>
                <w:rFonts w:cstheme="minorHAnsi"/>
                <w:b/>
                <w:bCs/>
                <w:szCs w:val="22"/>
              </w:rPr>
            </w:pPr>
            <w:r w:rsidRPr="009747D9">
              <w:rPr>
                <w:rFonts w:cstheme="minorHAnsi"/>
                <w:b/>
                <w:bCs/>
                <w:szCs w:val="22"/>
              </w:rPr>
              <w:t>Classification Label</w:t>
            </w:r>
          </w:p>
        </w:tc>
        <w:tc>
          <w:tcPr>
            <w:tcW w:w="2070" w:type="dxa"/>
          </w:tcPr>
          <w:p w14:paraId="1368C9E0" w14:textId="77777777" w:rsidR="001D69C3" w:rsidRPr="009747D9" w:rsidRDefault="001D69C3">
            <w:pPr>
              <w:rPr>
                <w:rFonts w:cstheme="minorHAnsi"/>
                <w:b/>
                <w:bCs/>
                <w:szCs w:val="22"/>
              </w:rPr>
            </w:pPr>
            <w:r w:rsidRPr="009747D9">
              <w:rPr>
                <w:rFonts w:cstheme="minorHAnsi"/>
                <w:b/>
                <w:bCs/>
                <w:szCs w:val="22"/>
              </w:rPr>
              <w:t>Compliance Assessment Label</w:t>
            </w:r>
          </w:p>
        </w:tc>
        <w:tc>
          <w:tcPr>
            <w:tcW w:w="5670" w:type="dxa"/>
          </w:tcPr>
          <w:p w14:paraId="36156055" w14:textId="77777777" w:rsidR="001D69C3" w:rsidRPr="009747D9" w:rsidRDefault="001D69C3">
            <w:pPr>
              <w:rPr>
                <w:rFonts w:cstheme="minorHAnsi"/>
                <w:b/>
                <w:bCs/>
                <w:szCs w:val="22"/>
              </w:rPr>
            </w:pPr>
            <w:r w:rsidRPr="009747D9">
              <w:rPr>
                <w:rFonts w:cstheme="minorHAnsi"/>
                <w:b/>
                <w:bCs/>
                <w:szCs w:val="22"/>
              </w:rPr>
              <w:t>Meaning</w:t>
            </w:r>
          </w:p>
        </w:tc>
      </w:tr>
      <w:tr w:rsidR="009519EA" w:rsidRPr="009747D9" w14:paraId="09846AB5" w14:textId="77777777" w:rsidTr="00BC7AA3">
        <w:tc>
          <w:tcPr>
            <w:tcW w:w="1413" w:type="dxa"/>
          </w:tcPr>
          <w:p w14:paraId="1A3B923D" w14:textId="77777777" w:rsidR="001D69C3" w:rsidRPr="00394F70" w:rsidRDefault="001D69C3" w:rsidP="0085599D">
            <w:pPr>
              <w:jc w:val="center"/>
              <w:rPr>
                <w:rFonts w:cstheme="minorHAnsi"/>
                <w:szCs w:val="22"/>
              </w:rPr>
            </w:pPr>
            <w:r w:rsidRPr="00394F70">
              <w:rPr>
                <w:rFonts w:cstheme="minorHAnsi"/>
                <w:szCs w:val="22"/>
              </w:rPr>
              <w:t>COM</w:t>
            </w:r>
          </w:p>
        </w:tc>
        <w:tc>
          <w:tcPr>
            <w:tcW w:w="2070" w:type="dxa"/>
          </w:tcPr>
          <w:p w14:paraId="7A65F9C2" w14:textId="77777777" w:rsidR="001D69C3" w:rsidRPr="00394F70" w:rsidRDefault="001D69C3" w:rsidP="0085599D">
            <w:pPr>
              <w:jc w:val="center"/>
              <w:rPr>
                <w:rFonts w:cstheme="minorHAnsi"/>
                <w:szCs w:val="22"/>
              </w:rPr>
            </w:pPr>
            <w:r w:rsidRPr="00394F70">
              <w:rPr>
                <w:rFonts w:cstheme="minorHAnsi"/>
                <w:szCs w:val="22"/>
              </w:rPr>
              <w:t>Compliance</w:t>
            </w:r>
          </w:p>
        </w:tc>
        <w:tc>
          <w:tcPr>
            <w:tcW w:w="5670" w:type="dxa"/>
          </w:tcPr>
          <w:p w14:paraId="352B923F" w14:textId="77777777" w:rsidR="001D69C3" w:rsidRPr="00394F70" w:rsidRDefault="001D69C3" w:rsidP="00394F70">
            <w:pPr>
              <w:jc w:val="both"/>
              <w:rPr>
                <w:rFonts w:cstheme="minorHAnsi"/>
                <w:szCs w:val="22"/>
              </w:rPr>
            </w:pPr>
            <w:r w:rsidRPr="00394F70">
              <w:rPr>
                <w:rFonts w:cstheme="minorHAnsi"/>
                <w:szCs w:val="22"/>
              </w:rPr>
              <w:t>The design meets the requirement as stated.</w:t>
            </w:r>
          </w:p>
        </w:tc>
      </w:tr>
      <w:tr w:rsidR="007B3F05" w:rsidRPr="009747D9" w14:paraId="276802E8" w14:textId="77777777" w:rsidTr="00BC7AA3">
        <w:tc>
          <w:tcPr>
            <w:tcW w:w="1413" w:type="dxa"/>
          </w:tcPr>
          <w:p w14:paraId="4786C7D3" w14:textId="78DACEDC" w:rsidR="00394F70" w:rsidRPr="00394F70" w:rsidRDefault="00394F70" w:rsidP="0085599D">
            <w:pPr>
              <w:jc w:val="center"/>
              <w:rPr>
                <w:rFonts w:cstheme="minorHAnsi"/>
                <w:szCs w:val="22"/>
              </w:rPr>
            </w:pPr>
            <w:r w:rsidRPr="00394F70">
              <w:rPr>
                <w:rFonts w:cstheme="minorBidi"/>
                <w:szCs w:val="22"/>
              </w:rPr>
              <w:t>COM-B</w:t>
            </w:r>
            <w:r w:rsidR="0032389A" w:rsidRPr="0032389A">
              <w:rPr>
                <w:rFonts w:cstheme="minorBidi"/>
                <w:szCs w:val="22"/>
                <w:vertAlign w:val="superscript"/>
              </w:rPr>
              <w:t>1</w:t>
            </w:r>
          </w:p>
        </w:tc>
        <w:tc>
          <w:tcPr>
            <w:tcW w:w="2070" w:type="dxa"/>
          </w:tcPr>
          <w:p w14:paraId="18ACCAB0" w14:textId="70089189" w:rsidR="00394F70" w:rsidRPr="00394F70" w:rsidRDefault="00394F70" w:rsidP="0085599D">
            <w:pPr>
              <w:jc w:val="center"/>
              <w:rPr>
                <w:rFonts w:cstheme="minorHAnsi"/>
                <w:szCs w:val="22"/>
              </w:rPr>
            </w:pPr>
            <w:r w:rsidRPr="00394F70">
              <w:rPr>
                <w:rFonts w:cstheme="minorBidi"/>
                <w:szCs w:val="22"/>
              </w:rPr>
              <w:t>Compliant with planned update for Bulgaria Units</w:t>
            </w:r>
          </w:p>
        </w:tc>
        <w:tc>
          <w:tcPr>
            <w:tcW w:w="5670" w:type="dxa"/>
          </w:tcPr>
          <w:p w14:paraId="37E87E08" w14:textId="13C43114" w:rsidR="00394F70" w:rsidRPr="00394F70" w:rsidRDefault="00394F70" w:rsidP="00394F70">
            <w:pPr>
              <w:jc w:val="both"/>
              <w:rPr>
                <w:rFonts w:cstheme="minorHAnsi"/>
                <w:szCs w:val="22"/>
              </w:rPr>
            </w:pPr>
            <w:r w:rsidRPr="00394F70">
              <w:rPr>
                <w:rFonts w:cstheme="minorBidi"/>
                <w:szCs w:val="22"/>
              </w:rPr>
              <w:t>Full compliance with design modification or analysis/licensing scope planned for Bulgaria AP1000 plant project.</w:t>
            </w:r>
          </w:p>
        </w:tc>
      </w:tr>
      <w:tr w:rsidR="009519EA" w:rsidRPr="009747D9" w14:paraId="4456121B" w14:textId="77777777" w:rsidTr="00BC7AA3">
        <w:tc>
          <w:tcPr>
            <w:tcW w:w="1413" w:type="dxa"/>
          </w:tcPr>
          <w:p w14:paraId="62CF7514" w14:textId="720F1C9A" w:rsidR="000739F4" w:rsidRPr="00394F70" w:rsidRDefault="000739F4" w:rsidP="0085599D">
            <w:pPr>
              <w:jc w:val="center"/>
              <w:rPr>
                <w:rFonts w:cstheme="minorHAnsi"/>
                <w:szCs w:val="22"/>
              </w:rPr>
            </w:pPr>
            <w:r w:rsidRPr="00394F70">
              <w:rPr>
                <w:rFonts w:cstheme="minorHAnsi"/>
                <w:szCs w:val="22"/>
              </w:rPr>
              <w:t>COM-P</w:t>
            </w:r>
            <w:r w:rsidR="0032389A" w:rsidRPr="0032389A">
              <w:rPr>
                <w:rFonts w:cstheme="minorHAnsi"/>
                <w:szCs w:val="22"/>
                <w:vertAlign w:val="superscript"/>
              </w:rPr>
              <w:t>2</w:t>
            </w:r>
          </w:p>
        </w:tc>
        <w:tc>
          <w:tcPr>
            <w:tcW w:w="2070" w:type="dxa"/>
          </w:tcPr>
          <w:p w14:paraId="4BCB5D40" w14:textId="21493620" w:rsidR="000739F4" w:rsidRPr="00394F70" w:rsidRDefault="000739F4" w:rsidP="0085599D">
            <w:pPr>
              <w:jc w:val="center"/>
              <w:rPr>
                <w:rFonts w:cstheme="minorHAnsi"/>
                <w:szCs w:val="22"/>
              </w:rPr>
            </w:pPr>
            <w:r w:rsidRPr="00394F70">
              <w:rPr>
                <w:rFonts w:cstheme="minorHAnsi"/>
                <w:szCs w:val="22"/>
              </w:rPr>
              <w:t>Compliant with planned update for new European AP1000 plant projects</w:t>
            </w:r>
          </w:p>
        </w:tc>
        <w:tc>
          <w:tcPr>
            <w:tcW w:w="5670" w:type="dxa"/>
          </w:tcPr>
          <w:p w14:paraId="53C54A0C" w14:textId="10AE3515" w:rsidR="000739F4" w:rsidRPr="00394F70" w:rsidRDefault="000739F4" w:rsidP="00394F70">
            <w:pPr>
              <w:jc w:val="both"/>
              <w:rPr>
                <w:rFonts w:cstheme="minorHAnsi"/>
                <w:szCs w:val="22"/>
              </w:rPr>
            </w:pPr>
            <w:r w:rsidRPr="00394F70">
              <w:rPr>
                <w:rFonts w:cstheme="minorHAnsi"/>
                <w:szCs w:val="22"/>
              </w:rPr>
              <w:t>Full compliance with project-specific design modification or analysis/licensing scope planned for future European AP1000 plant project</w:t>
            </w:r>
          </w:p>
        </w:tc>
      </w:tr>
      <w:tr w:rsidR="009519EA" w:rsidRPr="009747D9" w14:paraId="18C3D77E" w14:textId="77777777" w:rsidTr="0035226D">
        <w:tc>
          <w:tcPr>
            <w:tcW w:w="1413" w:type="dxa"/>
          </w:tcPr>
          <w:p w14:paraId="15C7DD14" w14:textId="77777777" w:rsidR="000739F4" w:rsidRPr="00394F70" w:rsidRDefault="000739F4" w:rsidP="0085599D">
            <w:pPr>
              <w:jc w:val="center"/>
              <w:rPr>
                <w:rFonts w:cstheme="minorHAnsi"/>
                <w:szCs w:val="22"/>
              </w:rPr>
            </w:pPr>
            <w:r w:rsidRPr="00394F70">
              <w:rPr>
                <w:rFonts w:cstheme="minorHAnsi"/>
                <w:szCs w:val="22"/>
              </w:rPr>
              <w:t>CWO</w:t>
            </w:r>
          </w:p>
        </w:tc>
        <w:tc>
          <w:tcPr>
            <w:tcW w:w="2070" w:type="dxa"/>
          </w:tcPr>
          <w:p w14:paraId="2F78FE97" w14:textId="321DA250" w:rsidR="000739F4" w:rsidRPr="00394F70" w:rsidRDefault="000739F4" w:rsidP="0085599D">
            <w:pPr>
              <w:jc w:val="center"/>
              <w:rPr>
                <w:rFonts w:cstheme="minorHAnsi"/>
                <w:szCs w:val="22"/>
              </w:rPr>
            </w:pPr>
            <w:r w:rsidRPr="00394F70">
              <w:rPr>
                <w:rFonts w:cstheme="minorHAnsi"/>
                <w:szCs w:val="22"/>
              </w:rPr>
              <w:t>Compliance with Objective</w:t>
            </w:r>
          </w:p>
        </w:tc>
        <w:tc>
          <w:tcPr>
            <w:tcW w:w="5670" w:type="dxa"/>
          </w:tcPr>
          <w:p w14:paraId="4FCBB4C8" w14:textId="77777777" w:rsidR="000739F4" w:rsidRPr="00394F70" w:rsidRDefault="000739F4" w:rsidP="00394F70">
            <w:pPr>
              <w:jc w:val="both"/>
              <w:rPr>
                <w:rFonts w:cstheme="minorHAnsi"/>
                <w:szCs w:val="22"/>
              </w:rPr>
            </w:pPr>
            <w:r w:rsidRPr="00394F70">
              <w:rPr>
                <w:rFonts w:cstheme="minorHAnsi"/>
                <w:szCs w:val="22"/>
              </w:rPr>
              <w:t>The design meets the objective of the requirement, although there may be differences in approach or terminology.</w:t>
            </w:r>
          </w:p>
        </w:tc>
      </w:tr>
      <w:tr w:rsidR="009519EA" w:rsidRPr="009747D9" w14:paraId="6DE5EB51" w14:textId="77777777" w:rsidTr="0035226D">
        <w:tc>
          <w:tcPr>
            <w:tcW w:w="1413" w:type="dxa"/>
          </w:tcPr>
          <w:p w14:paraId="2B247E05" w14:textId="77777777" w:rsidR="000739F4" w:rsidRPr="00394F70" w:rsidRDefault="000739F4" w:rsidP="0085599D">
            <w:pPr>
              <w:jc w:val="center"/>
              <w:rPr>
                <w:rFonts w:cstheme="minorHAnsi"/>
                <w:szCs w:val="22"/>
              </w:rPr>
            </w:pPr>
            <w:r w:rsidRPr="00394F70">
              <w:rPr>
                <w:rFonts w:cstheme="minorHAnsi"/>
                <w:szCs w:val="22"/>
              </w:rPr>
              <w:lastRenderedPageBreak/>
              <w:t>EP</w:t>
            </w:r>
          </w:p>
        </w:tc>
        <w:tc>
          <w:tcPr>
            <w:tcW w:w="2070" w:type="dxa"/>
          </w:tcPr>
          <w:p w14:paraId="32033ED7" w14:textId="77777777" w:rsidR="000739F4" w:rsidRPr="00394F70" w:rsidRDefault="000739F4" w:rsidP="0085599D">
            <w:pPr>
              <w:jc w:val="center"/>
              <w:rPr>
                <w:rFonts w:cstheme="minorHAnsi"/>
                <w:szCs w:val="22"/>
              </w:rPr>
            </w:pPr>
            <w:r w:rsidRPr="00394F70">
              <w:rPr>
                <w:rFonts w:cstheme="minorHAnsi"/>
                <w:szCs w:val="22"/>
              </w:rPr>
              <w:t>External Party</w:t>
            </w:r>
          </w:p>
        </w:tc>
        <w:tc>
          <w:tcPr>
            <w:tcW w:w="5670" w:type="dxa"/>
          </w:tcPr>
          <w:p w14:paraId="418E7A59" w14:textId="77777777" w:rsidR="000739F4" w:rsidRPr="00394F70" w:rsidRDefault="000739F4" w:rsidP="00394F70">
            <w:pPr>
              <w:jc w:val="both"/>
              <w:rPr>
                <w:rFonts w:cstheme="minorHAnsi"/>
                <w:szCs w:val="22"/>
              </w:rPr>
            </w:pPr>
            <w:r w:rsidRPr="00394F70">
              <w:rPr>
                <w:rFonts w:cstheme="minorHAnsi"/>
                <w:szCs w:val="22"/>
              </w:rPr>
              <w:t>This requirement is the responsibility of an External Party i.e. Government, Regulatory Body etc.</w:t>
            </w:r>
          </w:p>
        </w:tc>
      </w:tr>
      <w:tr w:rsidR="009519EA" w:rsidRPr="009747D9" w14:paraId="2C6D85FE" w14:textId="77777777" w:rsidTr="0035226D">
        <w:tc>
          <w:tcPr>
            <w:tcW w:w="1413" w:type="dxa"/>
          </w:tcPr>
          <w:p w14:paraId="05E02113" w14:textId="77777777" w:rsidR="000739F4" w:rsidRPr="00394F70" w:rsidRDefault="000739F4" w:rsidP="0085599D">
            <w:pPr>
              <w:jc w:val="center"/>
              <w:rPr>
                <w:rFonts w:cstheme="minorHAnsi"/>
                <w:szCs w:val="22"/>
              </w:rPr>
            </w:pPr>
            <w:r w:rsidRPr="00394F70">
              <w:rPr>
                <w:rFonts w:cstheme="minorHAnsi"/>
                <w:szCs w:val="22"/>
              </w:rPr>
              <w:t>NOC</w:t>
            </w:r>
          </w:p>
        </w:tc>
        <w:tc>
          <w:tcPr>
            <w:tcW w:w="2070" w:type="dxa"/>
          </w:tcPr>
          <w:p w14:paraId="0261833D" w14:textId="77777777" w:rsidR="000739F4" w:rsidRPr="00394F70" w:rsidRDefault="000739F4" w:rsidP="0085599D">
            <w:pPr>
              <w:jc w:val="center"/>
              <w:rPr>
                <w:rFonts w:cstheme="minorHAnsi"/>
                <w:szCs w:val="22"/>
              </w:rPr>
            </w:pPr>
            <w:r w:rsidRPr="00394F70">
              <w:rPr>
                <w:rFonts w:cstheme="minorHAnsi"/>
                <w:szCs w:val="22"/>
              </w:rPr>
              <w:t>Non-Compliance</w:t>
            </w:r>
          </w:p>
        </w:tc>
        <w:tc>
          <w:tcPr>
            <w:tcW w:w="5670" w:type="dxa"/>
          </w:tcPr>
          <w:p w14:paraId="71F46A83" w14:textId="77777777" w:rsidR="000739F4" w:rsidRPr="00394F70" w:rsidRDefault="000739F4" w:rsidP="00394F70">
            <w:pPr>
              <w:jc w:val="both"/>
              <w:rPr>
                <w:rFonts w:cstheme="minorHAnsi"/>
                <w:szCs w:val="22"/>
              </w:rPr>
            </w:pPr>
            <w:r w:rsidRPr="00394F70">
              <w:rPr>
                <w:rFonts w:cstheme="minorHAnsi"/>
                <w:szCs w:val="22"/>
              </w:rPr>
              <w:t>The design does not meet the requirement.</w:t>
            </w:r>
          </w:p>
        </w:tc>
      </w:tr>
      <w:tr w:rsidR="009519EA" w:rsidRPr="009747D9" w14:paraId="2148DF04" w14:textId="77777777" w:rsidTr="00BC7AA3">
        <w:tc>
          <w:tcPr>
            <w:tcW w:w="1413" w:type="dxa"/>
          </w:tcPr>
          <w:p w14:paraId="0ED73131" w14:textId="003BCB4F" w:rsidR="000739F4" w:rsidRPr="00394F70" w:rsidRDefault="000739F4" w:rsidP="0085599D">
            <w:pPr>
              <w:jc w:val="center"/>
              <w:rPr>
                <w:rFonts w:cstheme="minorHAnsi"/>
                <w:szCs w:val="22"/>
              </w:rPr>
            </w:pPr>
            <w:r w:rsidRPr="00394F70">
              <w:rPr>
                <w:rFonts w:cstheme="minorHAnsi"/>
                <w:szCs w:val="22"/>
              </w:rPr>
              <w:t>NAS</w:t>
            </w:r>
            <w:r w:rsidR="00815210" w:rsidRPr="00815210">
              <w:rPr>
                <w:rFonts w:cstheme="minorHAnsi"/>
                <w:szCs w:val="22"/>
                <w:vertAlign w:val="superscript"/>
              </w:rPr>
              <w:t>3</w:t>
            </w:r>
          </w:p>
        </w:tc>
        <w:tc>
          <w:tcPr>
            <w:tcW w:w="2070" w:type="dxa"/>
          </w:tcPr>
          <w:p w14:paraId="7086E310" w14:textId="00F01E2F" w:rsidR="000739F4" w:rsidRPr="00394F70" w:rsidRDefault="000739F4" w:rsidP="0085599D">
            <w:pPr>
              <w:jc w:val="center"/>
              <w:rPr>
                <w:rFonts w:cstheme="minorHAnsi"/>
                <w:szCs w:val="22"/>
              </w:rPr>
            </w:pPr>
            <w:r w:rsidRPr="00394F70">
              <w:rPr>
                <w:rFonts w:cstheme="minorHAnsi"/>
                <w:szCs w:val="22"/>
              </w:rPr>
              <w:t>Not Assessable</w:t>
            </w:r>
          </w:p>
        </w:tc>
        <w:tc>
          <w:tcPr>
            <w:tcW w:w="5670" w:type="dxa"/>
          </w:tcPr>
          <w:p w14:paraId="01C1DAD9" w14:textId="6F83BDD3" w:rsidR="000739F4" w:rsidRPr="00394F70" w:rsidRDefault="000739F4" w:rsidP="00394F70">
            <w:pPr>
              <w:jc w:val="both"/>
              <w:rPr>
                <w:rFonts w:cstheme="minorHAnsi"/>
                <w:szCs w:val="22"/>
              </w:rPr>
            </w:pPr>
            <w:r w:rsidRPr="00394F70">
              <w:rPr>
                <w:rFonts w:cstheme="minorHAnsi"/>
                <w:szCs w:val="22"/>
              </w:rPr>
              <w:t>Not Assessable:  The requirement is not currently assessable (e.g., unclear requirement, insufficient design maturity, different methodology application than standard AP1000 plant, site-specific feature).</w:t>
            </w:r>
          </w:p>
        </w:tc>
      </w:tr>
      <w:tr w:rsidR="009519EA" w:rsidRPr="009747D9" w14:paraId="2055CC25" w14:textId="77777777" w:rsidTr="0035226D">
        <w:tc>
          <w:tcPr>
            <w:tcW w:w="1413" w:type="dxa"/>
          </w:tcPr>
          <w:p w14:paraId="4DEA18DF" w14:textId="67147BF8" w:rsidR="000739F4" w:rsidRPr="00394F70" w:rsidRDefault="000739F4" w:rsidP="0085599D">
            <w:pPr>
              <w:jc w:val="center"/>
              <w:rPr>
                <w:rFonts w:cstheme="minorHAnsi"/>
                <w:szCs w:val="22"/>
              </w:rPr>
            </w:pPr>
            <w:r w:rsidRPr="00394F70">
              <w:rPr>
                <w:rFonts w:cstheme="minorHAnsi"/>
                <w:szCs w:val="22"/>
              </w:rPr>
              <w:t>NAP, N/A</w:t>
            </w:r>
          </w:p>
        </w:tc>
        <w:tc>
          <w:tcPr>
            <w:tcW w:w="2070" w:type="dxa"/>
          </w:tcPr>
          <w:p w14:paraId="28C8F9EE" w14:textId="77777777" w:rsidR="000739F4" w:rsidRPr="00394F70" w:rsidRDefault="000739F4" w:rsidP="0085599D">
            <w:pPr>
              <w:jc w:val="center"/>
              <w:rPr>
                <w:rFonts w:cstheme="minorHAnsi"/>
                <w:szCs w:val="22"/>
              </w:rPr>
            </w:pPr>
            <w:r w:rsidRPr="00394F70">
              <w:rPr>
                <w:rFonts w:cstheme="minorHAnsi"/>
                <w:szCs w:val="22"/>
              </w:rPr>
              <w:t>Not Applicable</w:t>
            </w:r>
          </w:p>
        </w:tc>
        <w:tc>
          <w:tcPr>
            <w:tcW w:w="5670" w:type="dxa"/>
          </w:tcPr>
          <w:p w14:paraId="4128EDE9" w14:textId="77777777" w:rsidR="000739F4" w:rsidRPr="00394F70" w:rsidRDefault="000739F4" w:rsidP="00394F70">
            <w:pPr>
              <w:jc w:val="both"/>
              <w:rPr>
                <w:rFonts w:cstheme="minorHAnsi"/>
                <w:szCs w:val="22"/>
              </w:rPr>
            </w:pPr>
            <w:r w:rsidRPr="00394F70">
              <w:rPr>
                <w:rFonts w:cstheme="minorHAnsi"/>
                <w:szCs w:val="22"/>
              </w:rPr>
              <w:t>The requirement is not applicable to the technology.</w:t>
            </w:r>
          </w:p>
        </w:tc>
      </w:tr>
      <w:tr w:rsidR="009519EA" w:rsidRPr="009747D9" w14:paraId="098512FD" w14:textId="77777777" w:rsidTr="0035226D">
        <w:tc>
          <w:tcPr>
            <w:tcW w:w="1413" w:type="dxa"/>
          </w:tcPr>
          <w:p w14:paraId="46B243F3" w14:textId="5E84F04A" w:rsidR="000739F4" w:rsidRPr="00394F70" w:rsidRDefault="000739F4" w:rsidP="0085599D">
            <w:pPr>
              <w:jc w:val="center"/>
              <w:rPr>
                <w:rFonts w:cstheme="minorHAnsi"/>
                <w:szCs w:val="22"/>
              </w:rPr>
            </w:pPr>
            <w:r w:rsidRPr="00394F70">
              <w:rPr>
                <w:rFonts w:cstheme="minorHAnsi"/>
                <w:szCs w:val="22"/>
              </w:rPr>
              <w:t>NAR, N/R</w:t>
            </w:r>
          </w:p>
        </w:tc>
        <w:tc>
          <w:tcPr>
            <w:tcW w:w="2070" w:type="dxa"/>
          </w:tcPr>
          <w:p w14:paraId="3FE5A349" w14:textId="77777777" w:rsidR="000739F4" w:rsidRPr="00394F70" w:rsidRDefault="000739F4" w:rsidP="0085599D">
            <w:pPr>
              <w:jc w:val="center"/>
              <w:rPr>
                <w:rFonts w:cstheme="minorHAnsi"/>
                <w:szCs w:val="22"/>
              </w:rPr>
            </w:pPr>
            <w:r w:rsidRPr="00394F70">
              <w:rPr>
                <w:rFonts w:cstheme="minorHAnsi"/>
                <w:szCs w:val="22"/>
              </w:rPr>
              <w:t>Not a Requirement</w:t>
            </w:r>
          </w:p>
        </w:tc>
        <w:tc>
          <w:tcPr>
            <w:tcW w:w="5670" w:type="dxa"/>
          </w:tcPr>
          <w:p w14:paraId="67B5F179" w14:textId="77777777" w:rsidR="000739F4" w:rsidRPr="00394F70" w:rsidRDefault="000739F4" w:rsidP="00394F70">
            <w:pPr>
              <w:jc w:val="both"/>
              <w:rPr>
                <w:rFonts w:cstheme="minorHAnsi"/>
                <w:szCs w:val="22"/>
              </w:rPr>
            </w:pPr>
            <w:r w:rsidRPr="00394F70">
              <w:rPr>
                <w:rFonts w:cstheme="minorHAnsi"/>
                <w:szCs w:val="22"/>
              </w:rPr>
              <w:t>This is a statement, not a requirement.</w:t>
            </w:r>
          </w:p>
        </w:tc>
      </w:tr>
      <w:tr w:rsidR="009519EA" w:rsidRPr="009747D9" w14:paraId="356AA714" w14:textId="77777777" w:rsidTr="0035226D">
        <w:tc>
          <w:tcPr>
            <w:tcW w:w="1413" w:type="dxa"/>
          </w:tcPr>
          <w:p w14:paraId="2010D94A" w14:textId="37D2574B" w:rsidR="000739F4" w:rsidRPr="00394F70" w:rsidRDefault="000739F4" w:rsidP="0085599D">
            <w:pPr>
              <w:jc w:val="center"/>
              <w:rPr>
                <w:rFonts w:cstheme="minorHAnsi"/>
                <w:szCs w:val="22"/>
              </w:rPr>
            </w:pPr>
            <w:r w:rsidRPr="00394F70">
              <w:rPr>
                <w:rFonts w:cstheme="minorHAnsi"/>
                <w:szCs w:val="22"/>
              </w:rPr>
              <w:t>OWN, OR</w:t>
            </w:r>
          </w:p>
        </w:tc>
        <w:tc>
          <w:tcPr>
            <w:tcW w:w="2070" w:type="dxa"/>
          </w:tcPr>
          <w:p w14:paraId="416CB769" w14:textId="77777777" w:rsidR="000739F4" w:rsidRPr="00394F70" w:rsidRDefault="000739F4" w:rsidP="0085599D">
            <w:pPr>
              <w:jc w:val="center"/>
              <w:rPr>
                <w:rFonts w:cstheme="minorHAnsi"/>
                <w:szCs w:val="22"/>
              </w:rPr>
            </w:pPr>
            <w:r w:rsidRPr="00394F70">
              <w:rPr>
                <w:rFonts w:cstheme="minorHAnsi"/>
                <w:szCs w:val="22"/>
              </w:rPr>
              <w:t>Owner</w:t>
            </w:r>
          </w:p>
        </w:tc>
        <w:tc>
          <w:tcPr>
            <w:tcW w:w="5670" w:type="dxa"/>
          </w:tcPr>
          <w:p w14:paraId="02C51496" w14:textId="77777777" w:rsidR="000739F4" w:rsidRPr="00394F70" w:rsidRDefault="000739F4" w:rsidP="00394F70">
            <w:pPr>
              <w:jc w:val="both"/>
              <w:rPr>
                <w:rFonts w:cstheme="minorHAnsi"/>
                <w:szCs w:val="22"/>
              </w:rPr>
            </w:pPr>
            <w:r w:rsidRPr="00394F70">
              <w:rPr>
                <w:rFonts w:cstheme="minorHAnsi"/>
                <w:szCs w:val="22"/>
              </w:rPr>
              <w:t>This requirement is the responsibility of the Owner and/or Licensee.</w:t>
            </w:r>
          </w:p>
        </w:tc>
      </w:tr>
      <w:tr w:rsidR="009519EA" w:rsidRPr="009747D9" w14:paraId="2CDFF50C" w14:textId="77777777" w:rsidTr="0035226D">
        <w:tc>
          <w:tcPr>
            <w:tcW w:w="1413" w:type="dxa"/>
          </w:tcPr>
          <w:p w14:paraId="4550C97D" w14:textId="77777777" w:rsidR="000739F4" w:rsidRPr="00394F70" w:rsidRDefault="000739F4" w:rsidP="0085599D">
            <w:pPr>
              <w:jc w:val="center"/>
              <w:rPr>
                <w:rFonts w:cstheme="minorHAnsi"/>
                <w:szCs w:val="22"/>
              </w:rPr>
            </w:pPr>
            <w:r w:rsidRPr="00394F70">
              <w:rPr>
                <w:rFonts w:cstheme="minorHAnsi"/>
                <w:szCs w:val="22"/>
              </w:rPr>
              <w:t>POS</w:t>
            </w:r>
          </w:p>
        </w:tc>
        <w:tc>
          <w:tcPr>
            <w:tcW w:w="2070" w:type="dxa"/>
          </w:tcPr>
          <w:p w14:paraId="474E9142" w14:textId="77777777" w:rsidR="000739F4" w:rsidRPr="00394F70" w:rsidRDefault="000739F4" w:rsidP="0085599D">
            <w:pPr>
              <w:jc w:val="center"/>
              <w:rPr>
                <w:rFonts w:cstheme="minorHAnsi"/>
                <w:szCs w:val="22"/>
              </w:rPr>
            </w:pPr>
            <w:r w:rsidRPr="00394F70">
              <w:rPr>
                <w:rFonts w:cstheme="minorHAnsi"/>
                <w:szCs w:val="22"/>
              </w:rPr>
              <w:t>Project or Site-specific Scope</w:t>
            </w:r>
          </w:p>
        </w:tc>
        <w:tc>
          <w:tcPr>
            <w:tcW w:w="5670" w:type="dxa"/>
          </w:tcPr>
          <w:p w14:paraId="2C276A71" w14:textId="77777777" w:rsidR="000739F4" w:rsidRPr="00394F70" w:rsidRDefault="000739F4" w:rsidP="00394F70">
            <w:pPr>
              <w:jc w:val="both"/>
              <w:rPr>
                <w:rFonts w:cstheme="minorHAnsi"/>
                <w:szCs w:val="22"/>
              </w:rPr>
            </w:pPr>
            <w:r w:rsidRPr="00394F70">
              <w:rPr>
                <w:rFonts w:cstheme="minorHAnsi"/>
                <w:szCs w:val="22"/>
              </w:rPr>
              <w:t xml:space="preserve">This requirement requires project or site-specific scope to be performed to meet the requirement.  </w:t>
            </w:r>
          </w:p>
          <w:p w14:paraId="7F2B463E" w14:textId="77777777" w:rsidR="000739F4" w:rsidRPr="00394F70" w:rsidRDefault="000739F4" w:rsidP="00394F70">
            <w:pPr>
              <w:jc w:val="both"/>
              <w:rPr>
                <w:rFonts w:cstheme="minorHAnsi"/>
                <w:szCs w:val="22"/>
              </w:rPr>
            </w:pPr>
            <w:r w:rsidRPr="00394F70">
              <w:rPr>
                <w:rFonts w:cstheme="minorHAnsi"/>
                <w:szCs w:val="22"/>
              </w:rPr>
              <w:t xml:space="preserve">The responsibility party for this scope will be defined in a project-specific DOR; the scope could be the responsibility of the designer, Owner, or other third party.  </w:t>
            </w:r>
          </w:p>
        </w:tc>
      </w:tr>
    </w:tbl>
    <w:p w14:paraId="53B9DC59" w14:textId="045FF294" w:rsidR="001D69C3" w:rsidRPr="00BC7AA3" w:rsidRDefault="008E5E75" w:rsidP="002F734D">
      <w:pPr>
        <w:jc w:val="both"/>
        <w:rPr>
          <w:rFonts w:cstheme="minorBidi"/>
          <w:szCs w:val="22"/>
        </w:rPr>
      </w:pPr>
      <w:r w:rsidRPr="00BC7AA3">
        <w:rPr>
          <w:rFonts w:cstheme="minorBidi"/>
          <w:szCs w:val="22"/>
        </w:rPr>
        <w:t>Note</w:t>
      </w:r>
      <w:r w:rsidR="00C67B6A" w:rsidRPr="00BC7AA3">
        <w:rPr>
          <w:rFonts w:cstheme="minorBidi"/>
          <w:szCs w:val="22"/>
          <w:vertAlign w:val="superscript"/>
        </w:rPr>
        <w:t>1</w:t>
      </w:r>
      <w:r w:rsidR="00EB076D" w:rsidRPr="00BC7AA3">
        <w:rPr>
          <w:rFonts w:cstheme="minorBidi"/>
          <w:szCs w:val="22"/>
        </w:rPr>
        <w:t xml:space="preserve">: </w:t>
      </w:r>
      <w:r w:rsidR="0027518A" w:rsidRPr="00BC7AA3">
        <w:rPr>
          <w:rFonts w:cstheme="minorBidi"/>
          <w:szCs w:val="22"/>
        </w:rPr>
        <w:t xml:space="preserve">Labelling specific to </w:t>
      </w:r>
      <w:r w:rsidR="00BC7AA3" w:rsidRPr="00BC7AA3">
        <w:rPr>
          <w:rFonts w:cstheme="minorBidi"/>
          <w:szCs w:val="22"/>
        </w:rPr>
        <w:t>ass</w:t>
      </w:r>
      <w:r w:rsidR="00BC7AA3">
        <w:rPr>
          <w:rFonts w:cstheme="minorBidi"/>
          <w:szCs w:val="22"/>
        </w:rPr>
        <w:t>essments of Bulgarian regulations, codes and standards.</w:t>
      </w:r>
    </w:p>
    <w:p w14:paraId="6FE9C70D" w14:textId="165865C0" w:rsidR="00262DCF" w:rsidRPr="0005479B" w:rsidRDefault="00CA75E9" w:rsidP="002F734D">
      <w:pPr>
        <w:jc w:val="both"/>
        <w:rPr>
          <w:rFonts w:cstheme="minorBidi"/>
          <w:szCs w:val="22"/>
        </w:rPr>
      </w:pPr>
      <w:r>
        <w:rPr>
          <w:rFonts w:cstheme="minorBidi"/>
          <w:szCs w:val="22"/>
        </w:rPr>
        <w:t>Note</w:t>
      </w:r>
      <w:r w:rsidRPr="00CA75E9">
        <w:rPr>
          <w:rFonts w:cstheme="minorBidi"/>
          <w:szCs w:val="22"/>
          <w:vertAlign w:val="superscript"/>
        </w:rPr>
        <w:t>2</w:t>
      </w:r>
      <w:r>
        <w:rPr>
          <w:rFonts w:cstheme="minorBidi"/>
          <w:szCs w:val="22"/>
        </w:rPr>
        <w:t>: Labelling specific to</w:t>
      </w:r>
      <w:r w:rsidR="00A71616" w:rsidRPr="00A71616">
        <w:rPr>
          <w:rFonts w:cstheme="minorBidi"/>
          <w:szCs w:val="22"/>
        </w:rPr>
        <w:tab/>
      </w:r>
      <w:r w:rsidR="00C551FE" w:rsidRPr="00C551FE">
        <w:rPr>
          <w:rFonts w:cstheme="minorBidi"/>
          <w:i/>
          <w:iCs/>
          <w:szCs w:val="22"/>
        </w:rPr>
        <w:t xml:space="preserve">“IAEA Specific Safety Guide No </w:t>
      </w:r>
      <w:r w:rsidR="00A71616" w:rsidRPr="00C551FE">
        <w:rPr>
          <w:rFonts w:cstheme="minorBidi"/>
          <w:i/>
          <w:iCs/>
          <w:szCs w:val="22"/>
        </w:rPr>
        <w:t>SSG-61 Format and content of the safety analysis report for nuclear power plants</w:t>
      </w:r>
      <w:r w:rsidR="00C551FE" w:rsidRPr="00C551FE">
        <w:rPr>
          <w:rFonts w:cstheme="minorBidi"/>
          <w:i/>
          <w:iCs/>
          <w:szCs w:val="22"/>
        </w:rPr>
        <w:t>”.</w:t>
      </w:r>
    </w:p>
    <w:p w14:paraId="0446C412" w14:textId="32DB1F24" w:rsidR="00AF51BF" w:rsidRDefault="00815210" w:rsidP="000C5491">
      <w:pPr>
        <w:tabs>
          <w:tab w:val="clear" w:pos="720"/>
          <w:tab w:val="clear" w:pos="1296"/>
          <w:tab w:val="clear" w:pos="1872"/>
          <w:tab w:val="clear" w:pos="2448"/>
        </w:tabs>
        <w:spacing w:before="0" w:after="0" w:line="240" w:lineRule="auto"/>
        <w:jc w:val="both"/>
        <w:rPr>
          <w:rFonts w:cstheme="minorBidi"/>
        </w:rPr>
        <w:sectPr w:rsidR="00AF51BF" w:rsidSect="003412DD">
          <w:endnotePr>
            <w:numFmt w:val="decimal"/>
          </w:endnotePr>
          <w:pgSz w:w="12240" w:h="15840" w:code="1"/>
          <w:pgMar w:top="1440" w:right="1440" w:bottom="1440" w:left="1440" w:header="720" w:footer="720" w:gutter="0"/>
          <w:cols w:space="720"/>
          <w:noEndnote/>
          <w:docGrid w:linePitch="299"/>
        </w:sectPr>
      </w:pPr>
      <w:r>
        <w:rPr>
          <w:rFonts w:cstheme="minorBidi"/>
        </w:rPr>
        <w:t>Note</w:t>
      </w:r>
      <w:r w:rsidRPr="00815210">
        <w:rPr>
          <w:rFonts w:cstheme="minorBidi"/>
          <w:vertAlign w:val="superscript"/>
        </w:rPr>
        <w:t>3</w:t>
      </w:r>
      <w:r>
        <w:rPr>
          <w:rFonts w:cstheme="minorBidi"/>
        </w:rPr>
        <w:t xml:space="preserve">: </w:t>
      </w:r>
      <w:r w:rsidRPr="00BC7AA3">
        <w:rPr>
          <w:rFonts w:cstheme="minorBidi"/>
          <w:szCs w:val="22"/>
        </w:rPr>
        <w:t>Labelling specific to ass</w:t>
      </w:r>
      <w:r>
        <w:rPr>
          <w:rFonts w:cstheme="minorBidi"/>
          <w:szCs w:val="22"/>
        </w:rPr>
        <w:t xml:space="preserve">essments of Bulgarian regulations, codes and standards as well as </w:t>
      </w:r>
      <w:r w:rsidRPr="00C551FE">
        <w:rPr>
          <w:rFonts w:cstheme="minorBidi"/>
          <w:i/>
          <w:iCs/>
          <w:szCs w:val="22"/>
        </w:rPr>
        <w:t>“IAEA Specific Safety Guide No</w:t>
      </w:r>
      <w:r>
        <w:rPr>
          <w:rFonts w:cstheme="minorBidi"/>
          <w:i/>
          <w:iCs/>
          <w:szCs w:val="22"/>
        </w:rPr>
        <w:t>.</w:t>
      </w:r>
      <w:r w:rsidRPr="00C551FE">
        <w:rPr>
          <w:rFonts w:cstheme="minorBidi"/>
          <w:i/>
          <w:iCs/>
          <w:szCs w:val="22"/>
        </w:rPr>
        <w:t xml:space="preserve"> SSG-61 Format and content of the safety analysis report for nuclear power plants”</w:t>
      </w:r>
      <w:r>
        <w:rPr>
          <w:rFonts w:cstheme="minorBidi"/>
          <w:i/>
          <w:iCs/>
          <w:szCs w:val="22"/>
        </w:rPr>
        <w:t xml:space="preserve">, </w:t>
      </w:r>
      <w:r w:rsidRPr="00C551FE">
        <w:rPr>
          <w:rFonts w:cstheme="minorBidi"/>
          <w:i/>
          <w:iCs/>
          <w:szCs w:val="22"/>
        </w:rPr>
        <w:t>“IAEA Specific Safety Guide No</w:t>
      </w:r>
      <w:r w:rsidR="002F734D">
        <w:rPr>
          <w:rFonts w:cstheme="minorBidi"/>
          <w:i/>
          <w:iCs/>
          <w:szCs w:val="22"/>
        </w:rPr>
        <w:t>.</w:t>
      </w:r>
      <w:r>
        <w:rPr>
          <w:rFonts w:cstheme="minorBidi"/>
          <w:i/>
          <w:iCs/>
          <w:szCs w:val="22"/>
        </w:rPr>
        <w:t xml:space="preserve"> </w:t>
      </w:r>
      <w:r w:rsidR="002F734D" w:rsidRPr="002F734D">
        <w:rPr>
          <w:rFonts w:ascii="Calibri" w:hAnsi="Calibri" w:cs="Calibri"/>
          <w:color w:val="000000"/>
          <w:kern w:val="0"/>
          <w:szCs w:val="22"/>
        </w:rPr>
        <w:t xml:space="preserve">SSG-63 </w:t>
      </w:r>
      <w:r w:rsidR="002F734D" w:rsidRPr="002F734D">
        <w:rPr>
          <w:rFonts w:ascii="Calibri" w:hAnsi="Calibri" w:cs="Calibri"/>
          <w:i/>
          <w:iCs/>
          <w:color w:val="000000"/>
          <w:kern w:val="0"/>
          <w:szCs w:val="22"/>
        </w:rPr>
        <w:t>Design of Fuel Handling and Storage Systems For Nuclear Power Plants</w:t>
      </w:r>
      <w:r w:rsidR="002F734D">
        <w:rPr>
          <w:rFonts w:ascii="Calibri" w:hAnsi="Calibri" w:cs="Calibri"/>
          <w:i/>
          <w:iCs/>
          <w:color w:val="000000"/>
          <w:kern w:val="0"/>
          <w:szCs w:val="22"/>
        </w:rPr>
        <w:t>”</w:t>
      </w:r>
      <w:r>
        <w:rPr>
          <w:rFonts w:cstheme="minorBidi"/>
          <w:i/>
          <w:iCs/>
          <w:szCs w:val="22"/>
        </w:rPr>
        <w:t>,</w:t>
      </w:r>
      <w:r w:rsidRPr="00815210">
        <w:rPr>
          <w:rFonts w:cstheme="minorBidi"/>
          <w:i/>
          <w:iCs/>
          <w:szCs w:val="22"/>
        </w:rPr>
        <w:t xml:space="preserve"> </w:t>
      </w:r>
      <w:r w:rsidRPr="00C551FE">
        <w:rPr>
          <w:rFonts w:cstheme="minorBidi"/>
          <w:i/>
          <w:iCs/>
          <w:szCs w:val="22"/>
        </w:rPr>
        <w:t xml:space="preserve">“IAEA Specific Safety Guide </w:t>
      </w:r>
      <w:r w:rsidRPr="002F734D">
        <w:rPr>
          <w:rFonts w:cstheme="minorBidi"/>
          <w:i/>
          <w:iCs/>
          <w:szCs w:val="22"/>
        </w:rPr>
        <w:t xml:space="preserve">No, </w:t>
      </w:r>
      <w:r w:rsidR="002F734D" w:rsidRPr="002F734D">
        <w:rPr>
          <w:rFonts w:ascii="Calibri" w:hAnsi="Calibri" w:cs="Calibri"/>
          <w:i/>
          <w:iCs/>
          <w:color w:val="000000"/>
          <w:kern w:val="0"/>
          <w:szCs w:val="22"/>
        </w:rPr>
        <w:t>SSG-64 Protection Against Internal Hazards in the Design of Nuclear Power Plants”.</w:t>
      </w:r>
    </w:p>
    <w:p w14:paraId="4F5016C7" w14:textId="7CBAE2A4" w:rsidR="00442CA3" w:rsidRDefault="00E91642" w:rsidP="00244A9D">
      <w:pPr>
        <w:pStyle w:val="Heading1"/>
        <w:rPr>
          <w:rFonts w:cstheme="minorHAnsi"/>
        </w:rPr>
      </w:pPr>
      <w:bookmarkStart w:id="32" w:name="_Ref138706840"/>
      <w:bookmarkStart w:id="33" w:name="_Ref138707397"/>
      <w:bookmarkStart w:id="34" w:name="_Toc138750304"/>
      <w:bookmarkStart w:id="35" w:name="_Toc152671790"/>
      <w:r>
        <w:rPr>
          <w:rFonts w:cstheme="minorHAnsi"/>
        </w:rPr>
        <w:lastRenderedPageBreak/>
        <w:t>HIGH LEVEL RISK ASSESMENTS</w:t>
      </w:r>
      <w:bookmarkEnd w:id="25"/>
      <w:bookmarkEnd w:id="32"/>
      <w:bookmarkEnd w:id="33"/>
      <w:bookmarkEnd w:id="34"/>
      <w:r w:rsidR="00C71809">
        <w:rPr>
          <w:rFonts w:cstheme="minorHAnsi"/>
        </w:rPr>
        <w:t xml:space="preserve"> Summaries</w:t>
      </w:r>
      <w:bookmarkEnd w:id="35"/>
    </w:p>
    <w:p w14:paraId="1D632F6E" w14:textId="545537AB" w:rsidR="001019EC" w:rsidRPr="004B0B9E" w:rsidRDefault="00AA2515" w:rsidP="00FA46FD">
      <w:pPr>
        <w:jc w:val="both"/>
        <w:rPr>
          <w:rFonts w:cstheme="minorBidi"/>
          <w:szCs w:val="22"/>
        </w:rPr>
      </w:pPr>
      <w:r w:rsidRPr="004B0B9E">
        <w:rPr>
          <w:rFonts w:cstheme="minorBidi"/>
          <w:szCs w:val="22"/>
        </w:rPr>
        <w:t>This section provides</w:t>
      </w:r>
      <w:r w:rsidR="008F7100" w:rsidRPr="004B0B9E">
        <w:rPr>
          <w:rFonts w:cstheme="minorBidi"/>
          <w:szCs w:val="22"/>
        </w:rPr>
        <w:t xml:space="preserve"> summaries</w:t>
      </w:r>
      <w:r w:rsidR="00682A4C" w:rsidRPr="004B0B9E">
        <w:rPr>
          <w:rFonts w:cstheme="minorBidi"/>
          <w:szCs w:val="22"/>
        </w:rPr>
        <w:t xml:space="preserve"> for each of</w:t>
      </w:r>
      <w:r w:rsidRPr="004B0B9E">
        <w:rPr>
          <w:rFonts w:cstheme="minorBidi"/>
          <w:szCs w:val="22"/>
        </w:rPr>
        <w:t xml:space="preserve"> the </w:t>
      </w:r>
      <w:r w:rsidR="001019EC" w:rsidRPr="004B0B9E">
        <w:rPr>
          <w:rFonts w:cstheme="minorBidi"/>
          <w:szCs w:val="22"/>
        </w:rPr>
        <w:t xml:space="preserve">high level risk assessments. </w:t>
      </w:r>
    </w:p>
    <w:p w14:paraId="61F01078" w14:textId="434BA155" w:rsidR="007F5CF7" w:rsidRDefault="000F783B" w:rsidP="00FA46FD">
      <w:pPr>
        <w:jc w:val="both"/>
        <w:rPr>
          <w:rFonts w:cstheme="minorBidi"/>
          <w:szCs w:val="22"/>
        </w:rPr>
      </w:pPr>
      <w:r>
        <w:rPr>
          <w:rFonts w:cstheme="minorBidi"/>
          <w:szCs w:val="22"/>
        </w:rPr>
        <w:t xml:space="preserve">Regulations, Codes and Standards marked </w:t>
      </w:r>
      <w:r w:rsidR="00925F75">
        <w:rPr>
          <w:rFonts w:cstheme="minorBidi"/>
          <w:szCs w:val="22"/>
        </w:rPr>
        <w:t xml:space="preserve">by the customer as “obligatory to comply with” have </w:t>
      </w:r>
      <w:r w:rsidR="00A51B93">
        <w:rPr>
          <w:rFonts w:cstheme="minorBidi"/>
          <w:szCs w:val="22"/>
        </w:rPr>
        <w:t xml:space="preserve">additional “identified potential risks” </w:t>
      </w:r>
      <w:r w:rsidR="00B60334">
        <w:rPr>
          <w:rFonts w:cstheme="minorBidi"/>
          <w:szCs w:val="22"/>
        </w:rPr>
        <w:t>subsection.</w:t>
      </w:r>
    </w:p>
    <w:p w14:paraId="7226A46A" w14:textId="63C78009" w:rsidR="00411803" w:rsidRPr="004B0B9E" w:rsidRDefault="009243F1" w:rsidP="00FA46FD">
      <w:pPr>
        <w:jc w:val="both"/>
        <w:rPr>
          <w:rFonts w:cstheme="minorBidi"/>
          <w:szCs w:val="22"/>
        </w:rPr>
      </w:pPr>
      <w:r>
        <w:rPr>
          <w:rFonts w:cstheme="minorBidi"/>
          <w:szCs w:val="22"/>
        </w:rPr>
        <w:t>A</w:t>
      </w:r>
      <w:r w:rsidR="00482736">
        <w:rPr>
          <w:rFonts w:cstheme="minorBidi"/>
          <w:szCs w:val="22"/>
        </w:rPr>
        <w:t xml:space="preserve">ll </w:t>
      </w:r>
      <w:r w:rsidR="00954135">
        <w:rPr>
          <w:rFonts w:cstheme="minorBidi"/>
          <w:szCs w:val="22"/>
        </w:rPr>
        <w:t>identifie</w:t>
      </w:r>
      <w:r w:rsidR="003F547B">
        <w:rPr>
          <w:rFonts w:cstheme="minorBidi"/>
          <w:szCs w:val="22"/>
        </w:rPr>
        <w:t xml:space="preserve">d </w:t>
      </w:r>
      <w:r w:rsidR="00E1327A">
        <w:rPr>
          <w:rFonts w:cstheme="minorBidi"/>
          <w:szCs w:val="22"/>
        </w:rPr>
        <w:t>articles, paragraphs and requirements</w:t>
      </w:r>
      <w:r w:rsidR="005F68C8">
        <w:rPr>
          <w:rFonts w:cstheme="minorBidi"/>
          <w:szCs w:val="22"/>
        </w:rPr>
        <w:t xml:space="preserve"> </w:t>
      </w:r>
      <w:r w:rsidR="00D80F4C">
        <w:rPr>
          <w:rFonts w:cstheme="minorBidi"/>
          <w:szCs w:val="22"/>
        </w:rPr>
        <w:t xml:space="preserve">classified as </w:t>
      </w:r>
      <w:r w:rsidR="003F547B">
        <w:rPr>
          <w:rFonts w:cstheme="minorBidi"/>
          <w:szCs w:val="22"/>
        </w:rPr>
        <w:t>CWO, POS, COM-</w:t>
      </w:r>
      <w:r w:rsidR="00C37126">
        <w:rPr>
          <w:rFonts w:cstheme="minorBidi"/>
          <w:szCs w:val="22"/>
        </w:rPr>
        <w:t>P and COM-B</w:t>
      </w:r>
      <w:r w:rsidR="00C72FEB">
        <w:rPr>
          <w:rFonts w:cstheme="minorBidi"/>
          <w:szCs w:val="22"/>
        </w:rPr>
        <w:t xml:space="preserve"> </w:t>
      </w:r>
      <w:r w:rsidR="002C1D4D">
        <w:rPr>
          <w:rFonts w:cstheme="minorBidi"/>
          <w:szCs w:val="22"/>
        </w:rPr>
        <w:t xml:space="preserve">are </w:t>
      </w:r>
      <w:r w:rsidR="00CB5203">
        <w:rPr>
          <w:rFonts w:cstheme="minorBidi"/>
          <w:szCs w:val="22"/>
        </w:rPr>
        <w:t>highlighted</w:t>
      </w:r>
      <w:r w:rsidR="00D76349">
        <w:rPr>
          <w:rFonts w:cstheme="minorBidi"/>
          <w:szCs w:val="22"/>
        </w:rPr>
        <w:t xml:space="preserve"> for each</w:t>
      </w:r>
      <w:r w:rsidR="00954135">
        <w:rPr>
          <w:rFonts w:cstheme="minorBidi"/>
          <w:szCs w:val="22"/>
        </w:rPr>
        <w:t xml:space="preserve"> </w:t>
      </w:r>
      <w:r w:rsidR="003F547B">
        <w:rPr>
          <w:rFonts w:cstheme="minorBidi"/>
          <w:szCs w:val="22"/>
        </w:rPr>
        <w:t xml:space="preserve">chapter or </w:t>
      </w:r>
      <w:r w:rsidR="00954135">
        <w:rPr>
          <w:rFonts w:cstheme="minorBidi"/>
          <w:szCs w:val="22"/>
        </w:rPr>
        <w:t>section of the Regulation, Code or Standard</w:t>
      </w:r>
      <w:r w:rsidR="008C682F">
        <w:rPr>
          <w:rFonts w:cstheme="minorBidi"/>
          <w:szCs w:val="22"/>
        </w:rPr>
        <w:t xml:space="preserve"> where compliance matrix has been used</w:t>
      </w:r>
      <w:r w:rsidR="00954135">
        <w:rPr>
          <w:rFonts w:cstheme="minorBidi"/>
          <w:szCs w:val="22"/>
        </w:rPr>
        <w:t xml:space="preserve">. </w:t>
      </w:r>
      <w:r w:rsidR="00440407">
        <w:rPr>
          <w:rFonts w:cstheme="minorBidi"/>
          <w:szCs w:val="22"/>
        </w:rPr>
        <w:t>Each compliance c</w:t>
      </w:r>
      <w:r w:rsidR="00635244">
        <w:rPr>
          <w:rFonts w:cstheme="minorBidi"/>
          <w:szCs w:val="22"/>
        </w:rPr>
        <w:t>lass</w:t>
      </w:r>
      <w:r w:rsidR="00440407">
        <w:rPr>
          <w:rFonts w:cstheme="minorBidi"/>
          <w:szCs w:val="22"/>
        </w:rPr>
        <w:t xml:space="preserve"> mentioned in this report is followed by the number of the item that it refe</w:t>
      </w:r>
      <w:r w:rsidR="0022534F">
        <w:rPr>
          <w:rFonts w:cstheme="minorBidi"/>
          <w:szCs w:val="22"/>
        </w:rPr>
        <w:t>rs to and its high level description</w:t>
      </w:r>
      <w:r w:rsidR="00AB5900">
        <w:rPr>
          <w:rFonts w:cstheme="minorBidi"/>
          <w:szCs w:val="22"/>
        </w:rPr>
        <w:t xml:space="preserve">. For further details on </w:t>
      </w:r>
      <w:r w:rsidR="003F547B">
        <w:rPr>
          <w:rFonts w:cstheme="minorBidi"/>
          <w:szCs w:val="22"/>
        </w:rPr>
        <w:t>each</w:t>
      </w:r>
      <w:r w:rsidR="00AB5900">
        <w:rPr>
          <w:rFonts w:cstheme="minorBidi"/>
          <w:szCs w:val="22"/>
        </w:rPr>
        <w:t xml:space="preserve"> item and justification provided </w:t>
      </w:r>
      <w:r w:rsidR="003F547B">
        <w:rPr>
          <w:rFonts w:cstheme="minorBidi"/>
          <w:szCs w:val="22"/>
        </w:rPr>
        <w:t xml:space="preserve">by Westinghouse, </w:t>
      </w:r>
      <w:r w:rsidR="00AB5900">
        <w:rPr>
          <w:rFonts w:cstheme="minorBidi"/>
          <w:szCs w:val="22"/>
        </w:rPr>
        <w:t>o</w:t>
      </w:r>
      <w:r w:rsidR="00813996">
        <w:rPr>
          <w:rFonts w:cstheme="minorBidi"/>
          <w:szCs w:val="22"/>
        </w:rPr>
        <w:t xml:space="preserve">ne </w:t>
      </w:r>
      <w:r w:rsidR="00AB5900">
        <w:rPr>
          <w:rFonts w:cstheme="minorBidi"/>
          <w:szCs w:val="22"/>
        </w:rPr>
        <w:t>should</w:t>
      </w:r>
      <w:r w:rsidR="00813996">
        <w:rPr>
          <w:rFonts w:cstheme="minorBidi"/>
          <w:szCs w:val="22"/>
        </w:rPr>
        <w:t xml:space="preserve"> refer to the </w:t>
      </w:r>
      <w:r w:rsidR="00D86E13">
        <w:rPr>
          <w:rFonts w:cstheme="minorBidi"/>
          <w:szCs w:val="22"/>
        </w:rPr>
        <w:t xml:space="preserve">relevant </w:t>
      </w:r>
      <w:r w:rsidR="004B55B4">
        <w:rPr>
          <w:rFonts w:cstheme="minorBidi"/>
          <w:szCs w:val="22"/>
        </w:rPr>
        <w:t>compliance assessment</w:t>
      </w:r>
      <w:r w:rsidR="00D86E13">
        <w:rPr>
          <w:rFonts w:cstheme="minorBidi"/>
          <w:szCs w:val="22"/>
        </w:rPr>
        <w:t xml:space="preserve"> in the Attachment 1</w:t>
      </w:r>
      <w:r w:rsidR="00CA20F5">
        <w:rPr>
          <w:rFonts w:cstheme="minorBidi"/>
          <w:szCs w:val="22"/>
        </w:rPr>
        <w:t>.</w:t>
      </w:r>
    </w:p>
    <w:p w14:paraId="017B5817" w14:textId="753C579C" w:rsidR="00244A9D" w:rsidRPr="00FC3752" w:rsidRDefault="00F90F4F" w:rsidP="00244A9D">
      <w:pPr>
        <w:pStyle w:val="Heading2"/>
        <w:rPr>
          <w:rFonts w:cstheme="minorHAnsi"/>
        </w:rPr>
      </w:pPr>
      <w:bookmarkStart w:id="36" w:name="_Toc138750305"/>
      <w:bookmarkStart w:id="37" w:name="_Ref152341495"/>
      <w:bookmarkStart w:id="38" w:name="_Toc152671791"/>
      <w:r>
        <w:rPr>
          <w:rFonts w:cstheme="minorBidi"/>
          <w:caps w:val="0"/>
          <w:szCs w:val="22"/>
        </w:rPr>
        <w:t>*</w:t>
      </w:r>
      <w:r w:rsidR="00CF0EEB" w:rsidRPr="00FC3752">
        <w:rPr>
          <w:rFonts w:cstheme="minorBidi"/>
          <w:caps w:val="0"/>
          <w:szCs w:val="22"/>
        </w:rPr>
        <w:t>ACT ON THE SAFE USE OF NUCLEAR ENERGY</w:t>
      </w:r>
      <w:bookmarkEnd w:id="36"/>
      <w:bookmarkEnd w:id="37"/>
      <w:bookmarkEnd w:id="38"/>
    </w:p>
    <w:p w14:paraId="2F74CB7A" w14:textId="03D7840F" w:rsidR="001E6DB3" w:rsidRPr="003014A7" w:rsidRDefault="00D9026B" w:rsidP="00F0114C">
      <w:pPr>
        <w:rPr>
          <w:rFonts w:cstheme="minorBidi"/>
          <w:szCs w:val="22"/>
        </w:rPr>
      </w:pPr>
      <w:bookmarkStart w:id="39" w:name="_Hlk144751490"/>
      <w:r>
        <w:rPr>
          <w:rFonts w:cstheme="minorBidi"/>
          <w:szCs w:val="22"/>
        </w:rPr>
        <w:t>F</w:t>
      </w:r>
      <w:r w:rsidR="005815FE">
        <w:rPr>
          <w:rFonts w:cstheme="minorBidi"/>
          <w:szCs w:val="22"/>
        </w:rPr>
        <w:t>ollowing summary reflects res</w:t>
      </w:r>
      <w:r w:rsidR="00920ED4">
        <w:rPr>
          <w:rFonts w:cstheme="minorBidi"/>
          <w:szCs w:val="22"/>
        </w:rPr>
        <w:t xml:space="preserve">ults of </w:t>
      </w:r>
      <w:r>
        <w:rPr>
          <w:rFonts w:cstheme="minorBidi"/>
          <w:szCs w:val="22"/>
        </w:rPr>
        <w:t xml:space="preserve">the </w:t>
      </w:r>
      <w:r w:rsidR="00920ED4">
        <w:rPr>
          <w:rFonts w:cstheme="minorBidi"/>
          <w:szCs w:val="22"/>
        </w:rPr>
        <w:t>assessment conducted against reference [</w:t>
      </w:r>
      <w:r w:rsidR="00311AB3">
        <w:rPr>
          <w:rFonts w:cstheme="minorBidi"/>
          <w:szCs w:val="22"/>
        </w:rPr>
        <w:fldChar w:fldCharType="begin"/>
      </w:r>
      <w:r w:rsidR="00311AB3">
        <w:rPr>
          <w:rFonts w:cstheme="minorBidi"/>
          <w:szCs w:val="22"/>
        </w:rPr>
        <w:instrText xml:space="preserve"> REF _Ref145253856 \r \h </w:instrText>
      </w:r>
      <w:r w:rsidR="00311AB3">
        <w:rPr>
          <w:rFonts w:cstheme="minorBidi"/>
          <w:szCs w:val="22"/>
        </w:rPr>
      </w:r>
      <w:r w:rsidR="00311AB3">
        <w:rPr>
          <w:rFonts w:cstheme="minorBidi"/>
          <w:szCs w:val="22"/>
        </w:rPr>
        <w:fldChar w:fldCharType="separate"/>
      </w:r>
      <w:r w:rsidR="00CE4DAB">
        <w:rPr>
          <w:rFonts w:cstheme="minorBidi"/>
          <w:szCs w:val="22"/>
        </w:rPr>
        <w:t>1</w:t>
      </w:r>
      <w:r w:rsidR="00311AB3">
        <w:rPr>
          <w:rFonts w:cstheme="minorBidi"/>
          <w:szCs w:val="22"/>
        </w:rPr>
        <w:fldChar w:fldCharType="end"/>
      </w:r>
      <w:r w:rsidR="00920ED4">
        <w:rPr>
          <w:rFonts w:cstheme="minorBidi"/>
          <w:szCs w:val="22"/>
        </w:rPr>
        <w:t xml:space="preserve">] </w:t>
      </w:r>
      <w:r>
        <w:rPr>
          <w:rFonts w:cstheme="minorBidi"/>
          <w:szCs w:val="22"/>
        </w:rPr>
        <w:t>as part of</w:t>
      </w:r>
      <w:r w:rsidR="00920ED4">
        <w:rPr>
          <w:rFonts w:cstheme="minorBidi"/>
          <w:szCs w:val="22"/>
        </w:rPr>
        <w:t xml:space="preserve"> the compliance assessment report </w:t>
      </w:r>
      <w:r w:rsidR="00311AB3">
        <w:rPr>
          <w:rFonts w:cstheme="minorBidi"/>
          <w:szCs w:val="22"/>
        </w:rPr>
        <w:t>[</w:t>
      </w:r>
      <w:r w:rsidR="00311AB3">
        <w:rPr>
          <w:rFonts w:cstheme="minorBidi"/>
          <w:szCs w:val="22"/>
        </w:rPr>
        <w:fldChar w:fldCharType="begin"/>
      </w:r>
      <w:r w:rsidR="00311AB3">
        <w:rPr>
          <w:rFonts w:cstheme="minorBidi"/>
          <w:szCs w:val="22"/>
        </w:rPr>
        <w:instrText xml:space="preserve"> REF _Ref145254276 \r \h </w:instrText>
      </w:r>
      <w:r w:rsidR="00311AB3">
        <w:rPr>
          <w:rFonts w:cstheme="minorBidi"/>
          <w:szCs w:val="22"/>
        </w:rPr>
      </w:r>
      <w:r w:rsidR="00311AB3">
        <w:rPr>
          <w:rFonts w:cstheme="minorBidi"/>
          <w:szCs w:val="22"/>
        </w:rPr>
        <w:fldChar w:fldCharType="separate"/>
      </w:r>
      <w:r w:rsidR="00CE4DAB">
        <w:rPr>
          <w:rFonts w:cstheme="minorBidi"/>
          <w:szCs w:val="22"/>
        </w:rPr>
        <w:t>31</w:t>
      </w:r>
      <w:r w:rsidR="00311AB3">
        <w:rPr>
          <w:rFonts w:cstheme="minorBidi"/>
          <w:szCs w:val="22"/>
        </w:rPr>
        <w:fldChar w:fldCharType="end"/>
      </w:r>
      <w:r w:rsidR="00311AB3">
        <w:rPr>
          <w:rFonts w:cstheme="minorBidi"/>
          <w:szCs w:val="22"/>
        </w:rPr>
        <w:t xml:space="preserve">] </w:t>
      </w:r>
      <w:r w:rsidR="007C4344">
        <w:rPr>
          <w:rFonts w:cstheme="minorBidi"/>
          <w:szCs w:val="22"/>
        </w:rPr>
        <w:t>that is included in Attachment</w:t>
      </w:r>
      <w:r>
        <w:rPr>
          <w:rFonts w:cstheme="minorBidi"/>
          <w:szCs w:val="22"/>
        </w:rPr>
        <w:t xml:space="preserve"> 1</w:t>
      </w:r>
      <w:r w:rsidR="007C4344">
        <w:rPr>
          <w:rFonts w:cstheme="minorBidi"/>
          <w:szCs w:val="22"/>
        </w:rPr>
        <w:t>.</w:t>
      </w:r>
    </w:p>
    <w:p w14:paraId="3CD18B26" w14:textId="1A603E02" w:rsidR="00AC2BA6" w:rsidRPr="00AC2BA6" w:rsidRDefault="00F0114C" w:rsidP="00AC2BA6">
      <w:pPr>
        <w:pStyle w:val="Heading3"/>
      </w:pPr>
      <w:bookmarkStart w:id="40" w:name="_Toc152671792"/>
      <w:r w:rsidRPr="006874BD">
        <w:t>High Level Risk Assessment</w:t>
      </w:r>
      <w:r w:rsidR="009F7A69">
        <w:t xml:space="preserve"> Summary</w:t>
      </w:r>
      <w:bookmarkEnd w:id="40"/>
    </w:p>
    <w:p w14:paraId="124F9564" w14:textId="6A0D41FD" w:rsidR="005F48DC" w:rsidRDefault="005F48DC" w:rsidP="005F48DC">
      <w:pPr>
        <w:jc w:val="both"/>
        <w:rPr>
          <w:rFonts w:cstheme="minorHAnsi"/>
        </w:rPr>
      </w:pPr>
      <w:r w:rsidRPr="00CC5ED1">
        <w:t>Conducted</w:t>
      </w:r>
      <w:r>
        <w:t xml:space="preserve"> compliance assessment [</w:t>
      </w:r>
      <w:r w:rsidR="00712385">
        <w:rPr>
          <w:highlight w:val="red"/>
        </w:rPr>
        <w:fldChar w:fldCharType="begin"/>
      </w:r>
      <w:r w:rsidR="00712385">
        <w:instrText xml:space="preserve"> REF _Ref145254276 \r \h </w:instrText>
      </w:r>
      <w:r w:rsidR="00712385">
        <w:rPr>
          <w:highlight w:val="red"/>
        </w:rPr>
      </w:r>
      <w:r w:rsidR="00712385">
        <w:rPr>
          <w:highlight w:val="red"/>
        </w:rPr>
        <w:fldChar w:fldCharType="separate"/>
      </w:r>
      <w:r w:rsidR="00CE4DAB">
        <w:t>31</w:t>
      </w:r>
      <w:r w:rsidR="00712385">
        <w:rPr>
          <w:highlight w:val="red"/>
        </w:rPr>
        <w:fldChar w:fldCharType="end"/>
      </w:r>
      <w:r>
        <w:t xml:space="preserve">] indicates that compliance with the requirements presented in Bulgarian </w:t>
      </w:r>
      <w:r w:rsidRPr="001B2270">
        <w:t>“</w:t>
      </w:r>
      <w:r w:rsidRPr="004A291A">
        <w:rPr>
          <w:rFonts w:cstheme="minorHAnsi"/>
        </w:rPr>
        <w:t>Act on the Safe Use of Nuclear Energy</w:t>
      </w:r>
      <w:r>
        <w:t xml:space="preserve">” </w:t>
      </w:r>
      <w:r w:rsidR="00CC5ED1">
        <w:t>[</w:t>
      </w:r>
      <w:r w:rsidR="00712385">
        <w:fldChar w:fldCharType="begin"/>
      </w:r>
      <w:r w:rsidR="00712385">
        <w:instrText xml:space="preserve"> REF _Ref145253856 \r \h </w:instrText>
      </w:r>
      <w:r w:rsidR="00712385">
        <w:fldChar w:fldCharType="separate"/>
      </w:r>
      <w:r w:rsidR="00CE4DAB">
        <w:t>1</w:t>
      </w:r>
      <w:r w:rsidR="00712385">
        <w:fldChar w:fldCharType="end"/>
      </w:r>
      <w:r w:rsidR="00CC5ED1">
        <w:t xml:space="preserve">] </w:t>
      </w:r>
      <w:r>
        <w:t xml:space="preserve">is expected to be fully demonstrated via compliance with the requirements “as stated”. </w:t>
      </w:r>
      <w:r>
        <w:rPr>
          <w:rFonts w:cstheme="minorHAnsi"/>
          <w:szCs w:val="22"/>
        </w:rPr>
        <w:t xml:space="preserve">Since </w:t>
      </w:r>
      <w:r>
        <w:rPr>
          <w:rFonts w:cstheme="minorHAnsi"/>
        </w:rPr>
        <w:t xml:space="preserve">no non-compliances have been identified and site-specific scope items are not expected to result in significant design changes or additional design analyses, </w:t>
      </w:r>
      <w:r>
        <w:t xml:space="preserve">Bulgarian </w:t>
      </w:r>
      <w:r w:rsidRPr="001B2270">
        <w:t>“</w:t>
      </w:r>
      <w:r>
        <w:t>Energy Act</w:t>
      </w:r>
      <w:r w:rsidRPr="001B2270">
        <w:t xml:space="preserve">” </w:t>
      </w:r>
      <w:r>
        <w:rPr>
          <w:rFonts w:cstheme="minorHAnsi"/>
        </w:rPr>
        <w:t>has been assigned to a “</w:t>
      </w:r>
      <w:r w:rsidRPr="001B2270">
        <w:rPr>
          <w:rFonts w:cstheme="minorHAnsi"/>
          <w:b/>
          <w:bCs/>
        </w:rPr>
        <w:t>Low Risk</w:t>
      </w:r>
      <w:r>
        <w:rPr>
          <w:rFonts w:cstheme="minorHAnsi"/>
        </w:rPr>
        <w:t>” c</w:t>
      </w:r>
      <w:r w:rsidR="00FB36FE">
        <w:rPr>
          <w:rFonts w:cstheme="minorHAnsi"/>
        </w:rPr>
        <w:t>ategory</w:t>
      </w:r>
      <w:r>
        <w:rPr>
          <w:rFonts w:cstheme="minorHAnsi"/>
        </w:rPr>
        <w:t>.</w:t>
      </w:r>
    </w:p>
    <w:p w14:paraId="5E843F17" w14:textId="11857817" w:rsidR="00723663" w:rsidRDefault="005F48DC" w:rsidP="00723663">
      <w:r>
        <w:rPr>
          <w:rFonts w:ascii="Calibri" w:hAnsi="Calibri" w:cstheme="minorHAnsi"/>
        </w:rPr>
        <w:t xml:space="preserve">Potential risks associated with the </w:t>
      </w:r>
      <w:r>
        <w:t xml:space="preserve">Bulgarian </w:t>
      </w:r>
      <w:r w:rsidRPr="001B2270">
        <w:t>“</w:t>
      </w:r>
      <w:r w:rsidRPr="004A291A">
        <w:rPr>
          <w:rFonts w:cstheme="minorHAnsi"/>
        </w:rPr>
        <w:t>Act on the Safe Use of Nuclear Energy</w:t>
      </w:r>
      <w:r>
        <w:t xml:space="preserve">” </w:t>
      </w:r>
      <w:r>
        <w:rPr>
          <w:rFonts w:ascii="Calibri" w:hAnsi="Calibri" w:cstheme="minorHAnsi"/>
        </w:rPr>
        <w:t>are presented in “</w:t>
      </w:r>
      <w:r w:rsidRPr="001273BE">
        <w:rPr>
          <w:rFonts w:ascii="Calibri" w:hAnsi="Calibri" w:cstheme="minorHAnsi"/>
        </w:rPr>
        <w:t>Identified Potential Risks To Be Addressed In Bulgaria Project</w:t>
      </w:r>
      <w:r>
        <w:rPr>
          <w:rFonts w:ascii="Calibri" w:hAnsi="Calibri" w:cstheme="minorHAnsi"/>
        </w:rPr>
        <w:t>” subsection.</w:t>
      </w:r>
    </w:p>
    <w:p w14:paraId="632DE779" w14:textId="6B8858B0" w:rsidR="00C81969" w:rsidRPr="00C81969" w:rsidRDefault="00C81969" w:rsidP="00C81969">
      <w:pPr>
        <w:pStyle w:val="Heading3"/>
      </w:pPr>
      <w:bookmarkStart w:id="41" w:name="_Toc152671793"/>
      <w:r>
        <w:t>Non Compliance</w:t>
      </w:r>
      <w:bookmarkEnd w:id="41"/>
    </w:p>
    <w:p w14:paraId="019D6387" w14:textId="129DEFAA" w:rsidR="00C81969" w:rsidRDefault="00786BCE" w:rsidP="00F0114C">
      <w:r>
        <w:t xml:space="preserve">No “Non Compliances” have been </w:t>
      </w:r>
      <w:r w:rsidR="00733607">
        <w:t>identified</w:t>
      </w:r>
      <w:r>
        <w:t xml:space="preserve"> in the assessment </w:t>
      </w:r>
      <w:r>
        <w:rPr>
          <w:rFonts w:cstheme="minorBidi"/>
          <w:szCs w:val="22"/>
        </w:rPr>
        <w:t>[</w:t>
      </w:r>
      <w:r>
        <w:rPr>
          <w:rFonts w:cstheme="minorBidi"/>
          <w:szCs w:val="22"/>
        </w:rPr>
        <w:fldChar w:fldCharType="begin"/>
      </w:r>
      <w:r>
        <w:rPr>
          <w:rFonts w:cstheme="minorBidi"/>
          <w:szCs w:val="22"/>
        </w:rPr>
        <w:instrText xml:space="preserve"> REF _Ref145254276 \r \h </w:instrText>
      </w:r>
      <w:r>
        <w:rPr>
          <w:rFonts w:cstheme="minorBidi"/>
          <w:szCs w:val="22"/>
        </w:rPr>
      </w:r>
      <w:r>
        <w:rPr>
          <w:rFonts w:cstheme="minorBidi"/>
          <w:szCs w:val="22"/>
        </w:rPr>
        <w:fldChar w:fldCharType="separate"/>
      </w:r>
      <w:r w:rsidR="00CE4DAB">
        <w:rPr>
          <w:rFonts w:cstheme="minorBidi"/>
          <w:szCs w:val="22"/>
        </w:rPr>
        <w:t>31</w:t>
      </w:r>
      <w:r>
        <w:rPr>
          <w:rFonts w:cstheme="minorBidi"/>
          <w:szCs w:val="22"/>
        </w:rPr>
        <w:fldChar w:fldCharType="end"/>
      </w:r>
      <w:r>
        <w:rPr>
          <w:rFonts w:cstheme="minorBidi"/>
          <w:szCs w:val="22"/>
        </w:rPr>
        <w:t>]</w:t>
      </w:r>
      <w:r w:rsidR="00733607">
        <w:rPr>
          <w:rFonts w:cstheme="minorBidi"/>
          <w:szCs w:val="22"/>
        </w:rPr>
        <w:t>.</w:t>
      </w:r>
    </w:p>
    <w:p w14:paraId="54AE31D8" w14:textId="534FC414" w:rsidR="00F0114C" w:rsidRDefault="00F0114C" w:rsidP="00F0114C">
      <w:pPr>
        <w:pStyle w:val="Heading3"/>
      </w:pPr>
      <w:bookmarkStart w:id="42" w:name="_Toc152671794"/>
      <w:r w:rsidRPr="003076C9">
        <w:t xml:space="preserve">Identified Potential Risks </w:t>
      </w:r>
      <w:r w:rsidR="003014A7">
        <w:t>t</w:t>
      </w:r>
      <w:r w:rsidRPr="003076C9">
        <w:t>o Be Addressed In Bulgaria Project</w:t>
      </w:r>
      <w:bookmarkEnd w:id="42"/>
    </w:p>
    <w:p w14:paraId="35F831A3" w14:textId="2E34EB84" w:rsidR="00E819B3" w:rsidRPr="009012B1" w:rsidRDefault="00E819B3" w:rsidP="00897B6A">
      <w:pPr>
        <w:rPr>
          <w:rFonts w:ascii="Calibri" w:hAnsi="Calibri" w:cs="Calibri"/>
        </w:rPr>
      </w:pPr>
      <w:r w:rsidRPr="00C27F85">
        <w:rPr>
          <w:rFonts w:ascii="Calibri" w:hAnsi="Calibri" w:cs="Calibri"/>
        </w:rPr>
        <w:t xml:space="preserve">The </w:t>
      </w:r>
      <w:r>
        <w:rPr>
          <w:rFonts w:ascii="Calibri" w:hAnsi="Calibri" w:cs="Calibri"/>
        </w:rPr>
        <w:t>assessments</w:t>
      </w:r>
      <w:r w:rsidRPr="00C27F85">
        <w:rPr>
          <w:rFonts w:ascii="Calibri" w:hAnsi="Calibri" w:cs="Calibri"/>
        </w:rPr>
        <w:t xml:space="preserve"> </w:t>
      </w:r>
      <w:r>
        <w:rPr>
          <w:rFonts w:ascii="Calibri" w:hAnsi="Calibri" w:cs="Calibri"/>
        </w:rPr>
        <w:t>conducted in</w:t>
      </w:r>
      <w:r w:rsidRPr="00C27F85">
        <w:rPr>
          <w:rFonts w:ascii="Calibri" w:hAnsi="Calibri" w:cs="Calibri"/>
        </w:rPr>
        <w:t xml:space="preserve"> </w:t>
      </w:r>
      <w:r>
        <w:rPr>
          <w:rFonts w:ascii="Calibri" w:hAnsi="Calibri" w:cs="Calibri"/>
        </w:rPr>
        <w:t>S</w:t>
      </w:r>
      <w:r w:rsidRPr="00C27F85">
        <w:rPr>
          <w:rFonts w:ascii="Calibri" w:hAnsi="Calibri" w:cs="Calibri"/>
        </w:rPr>
        <w:t>ection 2</w:t>
      </w:r>
      <w:r>
        <w:rPr>
          <w:rFonts w:ascii="Calibri" w:hAnsi="Calibri" w:cs="Calibri"/>
        </w:rPr>
        <w:t xml:space="preserve"> of the </w:t>
      </w:r>
      <w:r w:rsidR="00D32814">
        <w:rPr>
          <w:rFonts w:cstheme="minorBidi"/>
          <w:szCs w:val="22"/>
        </w:rPr>
        <w:t xml:space="preserve">compliance assessment </w:t>
      </w:r>
      <w:r w:rsidR="00555D5F">
        <w:rPr>
          <w:rFonts w:cstheme="minorBidi"/>
          <w:szCs w:val="22"/>
        </w:rPr>
        <w:t xml:space="preserve">report </w:t>
      </w:r>
      <w:r>
        <w:rPr>
          <w:rFonts w:cstheme="minorBidi"/>
          <w:szCs w:val="22"/>
        </w:rPr>
        <w:t>[</w:t>
      </w:r>
      <w:r>
        <w:rPr>
          <w:rFonts w:cstheme="minorBidi"/>
          <w:szCs w:val="22"/>
        </w:rPr>
        <w:fldChar w:fldCharType="begin"/>
      </w:r>
      <w:r>
        <w:rPr>
          <w:rFonts w:cstheme="minorBidi"/>
          <w:szCs w:val="22"/>
        </w:rPr>
        <w:instrText xml:space="preserve"> REF _Ref145254276 \r \h </w:instrText>
      </w:r>
      <w:r>
        <w:rPr>
          <w:rFonts w:cstheme="minorBidi"/>
          <w:szCs w:val="22"/>
        </w:rPr>
      </w:r>
      <w:r>
        <w:rPr>
          <w:rFonts w:cstheme="minorBidi"/>
          <w:szCs w:val="22"/>
        </w:rPr>
        <w:fldChar w:fldCharType="separate"/>
      </w:r>
      <w:r w:rsidR="00CE4DAB">
        <w:rPr>
          <w:rFonts w:cstheme="minorBidi"/>
          <w:szCs w:val="22"/>
        </w:rPr>
        <w:t>31</w:t>
      </w:r>
      <w:r>
        <w:rPr>
          <w:rFonts w:cstheme="minorBidi"/>
          <w:szCs w:val="22"/>
        </w:rPr>
        <w:fldChar w:fldCharType="end"/>
      </w:r>
      <w:r>
        <w:rPr>
          <w:rFonts w:cstheme="minorBidi"/>
          <w:szCs w:val="22"/>
        </w:rPr>
        <w:t xml:space="preserve">] </w:t>
      </w:r>
      <w:r>
        <w:rPr>
          <w:rFonts w:ascii="Calibri" w:hAnsi="Calibri" w:cs="Calibri"/>
        </w:rPr>
        <w:t xml:space="preserve">indicate </w:t>
      </w:r>
      <w:r w:rsidRPr="00C27F85">
        <w:rPr>
          <w:rFonts w:ascii="Calibri" w:hAnsi="Calibri" w:cs="Calibri"/>
        </w:rPr>
        <w:t xml:space="preserve">that the following </w:t>
      </w:r>
      <w:r w:rsidR="00EC1332" w:rsidRPr="00897B6A">
        <w:rPr>
          <w:rFonts w:cstheme="minorBidi"/>
          <w:szCs w:val="22"/>
        </w:rPr>
        <w:t xml:space="preserve">project specific items </w:t>
      </w:r>
      <w:r w:rsidRPr="00C27F85">
        <w:rPr>
          <w:rFonts w:ascii="Calibri" w:hAnsi="Calibri" w:cs="Calibri"/>
        </w:rPr>
        <w:t>need to be consider</w:t>
      </w:r>
      <w:r>
        <w:rPr>
          <w:rFonts w:ascii="Calibri" w:hAnsi="Calibri" w:cs="Calibri"/>
        </w:rPr>
        <w:t>ed</w:t>
      </w:r>
      <w:r w:rsidRPr="00C27F85">
        <w:rPr>
          <w:rFonts w:ascii="Calibri" w:hAnsi="Calibri" w:cs="Calibri"/>
        </w:rPr>
        <w:t xml:space="preserve"> </w:t>
      </w:r>
      <w:r w:rsidR="009012B1" w:rsidRPr="00897B6A">
        <w:rPr>
          <w:rFonts w:cstheme="minorBidi"/>
          <w:szCs w:val="22"/>
        </w:rPr>
        <w:t>for future assessment in the Bulgaria AP1000 project:</w:t>
      </w:r>
    </w:p>
    <w:p w14:paraId="06F49235" w14:textId="2D19486E" w:rsidR="00A421D9" w:rsidRPr="007727AB" w:rsidRDefault="00897B6A" w:rsidP="00513590">
      <w:pPr>
        <w:pStyle w:val="ListParagraph"/>
        <w:numPr>
          <w:ilvl w:val="0"/>
          <w:numId w:val="46"/>
        </w:numPr>
        <w:rPr>
          <w:rFonts w:cstheme="minorBidi"/>
          <w:szCs w:val="22"/>
        </w:rPr>
      </w:pPr>
      <w:r w:rsidRPr="007727AB">
        <w:rPr>
          <w:rFonts w:cstheme="minorBidi"/>
          <w:b/>
          <w:bCs/>
          <w:szCs w:val="22"/>
        </w:rPr>
        <w:t xml:space="preserve">Chapter 7 </w:t>
      </w:r>
      <w:r w:rsidR="003D25FC" w:rsidRPr="007727AB">
        <w:rPr>
          <w:rFonts w:cstheme="minorBidi"/>
          <w:b/>
          <w:bCs/>
          <w:szCs w:val="22"/>
        </w:rPr>
        <w:t>(</w:t>
      </w:r>
      <w:r w:rsidRPr="007727AB">
        <w:rPr>
          <w:rFonts w:cstheme="minorBidi"/>
          <w:b/>
          <w:bCs/>
          <w:szCs w:val="22"/>
        </w:rPr>
        <w:t>Physical Protection</w:t>
      </w:r>
      <w:r w:rsidR="003D25FC" w:rsidRPr="007727AB">
        <w:rPr>
          <w:rFonts w:cstheme="minorBidi"/>
          <w:b/>
          <w:bCs/>
          <w:szCs w:val="22"/>
        </w:rPr>
        <w:t>)</w:t>
      </w:r>
      <w:r w:rsidRPr="007727AB">
        <w:rPr>
          <w:rFonts w:cstheme="minorBidi"/>
          <w:b/>
          <w:bCs/>
          <w:szCs w:val="22"/>
        </w:rPr>
        <w:t>:</w:t>
      </w:r>
      <w:r w:rsidRPr="00897B6A">
        <w:rPr>
          <w:rFonts w:cstheme="minorBidi"/>
          <w:szCs w:val="22"/>
        </w:rPr>
        <w:t xml:space="preserve"> The Design Basis Threat will need to be reviewed to determine </w:t>
      </w:r>
      <w:r w:rsidRPr="007727AB">
        <w:rPr>
          <w:rFonts w:cstheme="minorBidi"/>
          <w:szCs w:val="22"/>
        </w:rPr>
        <w:t xml:space="preserve">AP1000 plant compliance. </w:t>
      </w:r>
    </w:p>
    <w:p w14:paraId="021F7E45" w14:textId="666DE3D7" w:rsidR="00CF0EEB" w:rsidRPr="00B346BA" w:rsidRDefault="00897B6A" w:rsidP="00513590">
      <w:pPr>
        <w:pStyle w:val="ListParagraph"/>
        <w:numPr>
          <w:ilvl w:val="0"/>
          <w:numId w:val="46"/>
        </w:numPr>
        <w:jc w:val="both"/>
        <w:rPr>
          <w:rFonts w:cstheme="minorBidi"/>
          <w:szCs w:val="22"/>
        </w:rPr>
      </w:pPr>
      <w:r w:rsidRPr="007727AB">
        <w:rPr>
          <w:rFonts w:cstheme="minorBidi"/>
          <w:b/>
          <w:bCs/>
          <w:szCs w:val="22"/>
        </w:rPr>
        <w:t xml:space="preserve">Chapter 9 </w:t>
      </w:r>
      <w:r w:rsidR="003D25FC" w:rsidRPr="007727AB">
        <w:rPr>
          <w:rFonts w:cstheme="minorBidi"/>
          <w:b/>
          <w:bCs/>
          <w:szCs w:val="22"/>
        </w:rPr>
        <w:t>(</w:t>
      </w:r>
      <w:r w:rsidRPr="007727AB">
        <w:rPr>
          <w:rFonts w:cstheme="minorBidi"/>
          <w:b/>
          <w:bCs/>
          <w:szCs w:val="22"/>
        </w:rPr>
        <w:t>Application of Safeguards</w:t>
      </w:r>
      <w:r w:rsidR="003D25FC" w:rsidRPr="007727AB">
        <w:rPr>
          <w:rFonts w:cstheme="minorBidi"/>
          <w:b/>
          <w:bCs/>
          <w:szCs w:val="22"/>
        </w:rPr>
        <w:t>)</w:t>
      </w:r>
      <w:r w:rsidRPr="007727AB">
        <w:rPr>
          <w:rFonts w:cstheme="minorBidi"/>
          <w:b/>
          <w:bCs/>
          <w:szCs w:val="22"/>
        </w:rPr>
        <w:t>:</w:t>
      </w:r>
      <w:r w:rsidRPr="00A421D9">
        <w:rPr>
          <w:rFonts w:cstheme="minorBidi"/>
          <w:szCs w:val="22"/>
        </w:rPr>
        <w:t xml:space="preserve"> The current AP1000 plant design and general infrastructure </w:t>
      </w:r>
      <w:r w:rsidRPr="00B346BA">
        <w:rPr>
          <w:rFonts w:cstheme="minorBidi"/>
          <w:szCs w:val="22"/>
        </w:rPr>
        <w:t>is expected to support the addition of technical safeguards, as approved by Euratom and IAEA, to fully measure, monitor and record nuclear material subject to safeguards both via on-site inspections and remote monitoring; however, these systems are not currently provided in the</w:t>
      </w:r>
      <w:r w:rsidR="009574C9">
        <w:rPr>
          <w:rFonts w:cstheme="minorBidi"/>
          <w:szCs w:val="22"/>
        </w:rPr>
        <w:t xml:space="preserve"> standard</w:t>
      </w:r>
      <w:r w:rsidRPr="00B346BA">
        <w:rPr>
          <w:rFonts w:cstheme="minorBidi"/>
          <w:szCs w:val="22"/>
        </w:rPr>
        <w:t xml:space="preserve"> design.</w:t>
      </w:r>
    </w:p>
    <w:p w14:paraId="081D4572" w14:textId="4999676A" w:rsidR="00CF0EEB" w:rsidRDefault="00CF0EEB">
      <w:pPr>
        <w:tabs>
          <w:tab w:val="clear" w:pos="720"/>
          <w:tab w:val="clear" w:pos="1296"/>
          <w:tab w:val="clear" w:pos="1872"/>
          <w:tab w:val="clear" w:pos="2448"/>
        </w:tabs>
        <w:spacing w:before="0" w:after="0" w:line="240" w:lineRule="auto"/>
        <w:rPr>
          <w:rFonts w:cstheme="minorBidi"/>
          <w:szCs w:val="22"/>
        </w:rPr>
      </w:pPr>
      <w:r>
        <w:rPr>
          <w:rFonts w:cstheme="minorBidi"/>
          <w:szCs w:val="22"/>
        </w:rPr>
        <w:br w:type="page"/>
      </w:r>
    </w:p>
    <w:p w14:paraId="0D3BD4E4" w14:textId="6D0CD809" w:rsidR="00CF0EEB" w:rsidRDefault="00CF0EEB" w:rsidP="00CF0EEB">
      <w:pPr>
        <w:pStyle w:val="Heading2"/>
        <w:rPr>
          <w:rFonts w:cstheme="minorBidi"/>
          <w:caps w:val="0"/>
          <w:szCs w:val="22"/>
        </w:rPr>
      </w:pPr>
      <w:bookmarkStart w:id="43" w:name="_Toc152671795"/>
      <w:r w:rsidRPr="00CF0EEB">
        <w:rPr>
          <w:rFonts w:cstheme="minorBidi"/>
          <w:caps w:val="0"/>
          <w:szCs w:val="22"/>
        </w:rPr>
        <w:lastRenderedPageBreak/>
        <w:t>*REGULATION ON RADIATION PROTECTION</w:t>
      </w:r>
      <w:bookmarkEnd w:id="43"/>
    </w:p>
    <w:p w14:paraId="7FA1E495" w14:textId="715CE49D" w:rsidR="00EC59FC" w:rsidRPr="003014A7" w:rsidRDefault="00EC59FC" w:rsidP="00EC59FC">
      <w:pPr>
        <w:rPr>
          <w:rFonts w:cstheme="minorBidi"/>
          <w:szCs w:val="22"/>
        </w:rPr>
      </w:pPr>
      <w:r>
        <w:rPr>
          <w:rFonts w:cstheme="minorBidi"/>
          <w:szCs w:val="22"/>
        </w:rPr>
        <w:t>Following summary reflects results of the assessment conducted against reference [</w:t>
      </w:r>
      <w:r w:rsidR="004F236F">
        <w:fldChar w:fldCharType="begin"/>
      </w:r>
      <w:r w:rsidR="004F236F">
        <w:instrText xml:space="preserve"> REF _Ref145254611 \r \h </w:instrText>
      </w:r>
      <w:r w:rsidR="004F236F">
        <w:fldChar w:fldCharType="separate"/>
      </w:r>
      <w:r w:rsidR="00CE4DAB">
        <w:t>2</w:t>
      </w:r>
      <w:r w:rsidR="004F236F">
        <w:fldChar w:fldCharType="end"/>
      </w:r>
      <w:r>
        <w:rPr>
          <w:rFonts w:cstheme="minorBidi"/>
          <w:szCs w:val="22"/>
        </w:rPr>
        <w:t>] as part of the compliance assessment report [</w:t>
      </w:r>
      <w:r w:rsidR="004F236F">
        <w:rPr>
          <w:highlight w:val="red"/>
        </w:rPr>
        <w:fldChar w:fldCharType="begin"/>
      </w:r>
      <w:r w:rsidR="004F236F">
        <w:instrText xml:space="preserve"> REF _Ref145254740 \r \h </w:instrText>
      </w:r>
      <w:r w:rsidR="004F236F">
        <w:rPr>
          <w:highlight w:val="red"/>
        </w:rPr>
      </w:r>
      <w:r w:rsidR="004F236F">
        <w:rPr>
          <w:highlight w:val="red"/>
        </w:rPr>
        <w:fldChar w:fldCharType="separate"/>
      </w:r>
      <w:r w:rsidR="00CE4DAB">
        <w:t>32</w:t>
      </w:r>
      <w:r w:rsidR="004F236F">
        <w:rPr>
          <w:highlight w:val="red"/>
        </w:rPr>
        <w:fldChar w:fldCharType="end"/>
      </w:r>
      <w:r>
        <w:rPr>
          <w:rFonts w:cstheme="minorBidi"/>
          <w:szCs w:val="22"/>
        </w:rPr>
        <w:t>] that is included in Attachment 1.</w:t>
      </w:r>
    </w:p>
    <w:p w14:paraId="35E44E82" w14:textId="104611FF" w:rsidR="006874BD" w:rsidRDefault="006874BD" w:rsidP="00733F59">
      <w:pPr>
        <w:pStyle w:val="Heading3"/>
        <w:jc w:val="both"/>
      </w:pPr>
      <w:bookmarkStart w:id="44" w:name="_Toc152671796"/>
      <w:r w:rsidRPr="006874BD">
        <w:t>High Level Risk Assessment</w:t>
      </w:r>
      <w:r w:rsidR="002D5A23">
        <w:t xml:space="preserve"> Summary</w:t>
      </w:r>
      <w:bookmarkEnd w:id="44"/>
    </w:p>
    <w:p w14:paraId="5208A52B" w14:textId="4126F582" w:rsidR="0079655B" w:rsidRDefault="0079655B" w:rsidP="0079655B">
      <w:pPr>
        <w:jc w:val="both"/>
      </w:pPr>
      <w:r>
        <w:t>Conducted compliance assessment [</w:t>
      </w:r>
      <w:r w:rsidR="009F1988">
        <w:rPr>
          <w:highlight w:val="red"/>
        </w:rPr>
        <w:fldChar w:fldCharType="begin"/>
      </w:r>
      <w:r w:rsidR="009F1988">
        <w:instrText xml:space="preserve"> REF _Ref145254740 \r \h </w:instrText>
      </w:r>
      <w:r w:rsidR="009F1988">
        <w:rPr>
          <w:highlight w:val="red"/>
        </w:rPr>
      </w:r>
      <w:r w:rsidR="009F1988">
        <w:rPr>
          <w:highlight w:val="red"/>
        </w:rPr>
        <w:fldChar w:fldCharType="separate"/>
      </w:r>
      <w:r w:rsidR="00CE4DAB">
        <w:t>32</w:t>
      </w:r>
      <w:r w:rsidR="009F1988">
        <w:rPr>
          <w:highlight w:val="red"/>
        </w:rPr>
        <w:fldChar w:fldCharType="end"/>
      </w:r>
      <w:r>
        <w:t>] indicates that compliance with the requirements presented in Bulgarian “</w:t>
      </w:r>
      <w:r w:rsidRPr="00550CA6">
        <w:t>Regulation on Radiation Protection</w:t>
      </w:r>
      <w:r>
        <w:t xml:space="preserve">” </w:t>
      </w:r>
      <w:r w:rsidR="00B7197E">
        <w:t>[</w:t>
      </w:r>
      <w:r w:rsidR="00B7197E">
        <w:fldChar w:fldCharType="begin"/>
      </w:r>
      <w:r w:rsidR="00B7197E">
        <w:instrText xml:space="preserve"> REF _Ref145254611 \r \h </w:instrText>
      </w:r>
      <w:r w:rsidR="00B7197E">
        <w:fldChar w:fldCharType="separate"/>
      </w:r>
      <w:r w:rsidR="00CE4DAB">
        <w:t>2</w:t>
      </w:r>
      <w:r w:rsidR="00B7197E">
        <w:fldChar w:fldCharType="end"/>
      </w:r>
      <w:r w:rsidR="00B7197E">
        <w:t xml:space="preserve">] </w:t>
      </w:r>
      <w:r w:rsidRPr="00FF2C18">
        <w:rPr>
          <w:rFonts w:cstheme="minorBidi"/>
        </w:rPr>
        <w:t>is expected to be demonstrated but will require some additional site-specific analys</w:t>
      </w:r>
      <w:r>
        <w:rPr>
          <w:rFonts w:cstheme="minorBidi"/>
        </w:rPr>
        <w:t>e</w:t>
      </w:r>
      <w:r w:rsidRPr="00FF2C18">
        <w:rPr>
          <w:rFonts w:cstheme="minorBidi"/>
        </w:rPr>
        <w:t>s</w:t>
      </w:r>
      <w:r w:rsidRPr="00FF2C18">
        <w:t>.</w:t>
      </w:r>
      <w:r>
        <w:t xml:space="preserve"> Since no non-compliances have been identified and no design changes are anticipated, Bulgarian “</w:t>
      </w:r>
      <w:r w:rsidRPr="00550CA6">
        <w:t>Regulation on Radiation Protection</w:t>
      </w:r>
      <w:r>
        <w:t>” has been assigned to a “</w:t>
      </w:r>
      <w:r w:rsidRPr="00550CA6">
        <w:rPr>
          <w:b/>
          <w:bCs/>
        </w:rPr>
        <w:t>Medium Risk</w:t>
      </w:r>
      <w:r>
        <w:t>” c</w:t>
      </w:r>
      <w:r w:rsidR="00FB36FE">
        <w:t>ategory</w:t>
      </w:r>
      <w:r>
        <w:t>.</w:t>
      </w:r>
    </w:p>
    <w:p w14:paraId="42BE614D" w14:textId="162C797A" w:rsidR="0079655B" w:rsidRPr="006231C8" w:rsidRDefault="0079655B" w:rsidP="0079655B">
      <w:pPr>
        <w:jc w:val="both"/>
      </w:pPr>
      <w:r>
        <w:rPr>
          <w:rFonts w:ascii="Calibri" w:hAnsi="Calibri" w:cstheme="minorHAnsi"/>
        </w:rPr>
        <w:t xml:space="preserve">Risks associated with the </w:t>
      </w:r>
      <w:r>
        <w:t>Bulgarian “</w:t>
      </w:r>
      <w:r w:rsidRPr="00550CA6">
        <w:t>Regulation on Radiation Protection</w:t>
      </w:r>
      <w:r>
        <w:t xml:space="preserve">” </w:t>
      </w:r>
      <w:r>
        <w:rPr>
          <w:rFonts w:ascii="Calibri" w:hAnsi="Calibri" w:cstheme="minorHAnsi"/>
        </w:rPr>
        <w:t>are presented in “</w:t>
      </w:r>
      <w:r w:rsidRPr="001273BE">
        <w:rPr>
          <w:rFonts w:ascii="Calibri" w:hAnsi="Calibri" w:cstheme="minorHAnsi"/>
        </w:rPr>
        <w:t xml:space="preserve">Identified Potential Risks </w:t>
      </w:r>
      <w:r w:rsidR="004A149E" w:rsidRPr="001273BE">
        <w:rPr>
          <w:rFonts w:ascii="Calibri" w:hAnsi="Calibri" w:cstheme="minorHAnsi"/>
        </w:rPr>
        <w:t>to</w:t>
      </w:r>
      <w:r w:rsidRPr="001273BE">
        <w:rPr>
          <w:rFonts w:ascii="Calibri" w:hAnsi="Calibri" w:cstheme="minorHAnsi"/>
        </w:rPr>
        <w:t xml:space="preserve"> Be Addressed In Bulgaria Project</w:t>
      </w:r>
      <w:r>
        <w:rPr>
          <w:rFonts w:ascii="Calibri" w:hAnsi="Calibri" w:cstheme="minorHAnsi"/>
        </w:rPr>
        <w:t>” subsection.</w:t>
      </w:r>
    </w:p>
    <w:p w14:paraId="2D3033E1" w14:textId="0C33F2A5" w:rsidR="00893DFC" w:rsidRDefault="00893DFC" w:rsidP="00733F59">
      <w:pPr>
        <w:jc w:val="both"/>
        <w:rPr>
          <w:rFonts w:cstheme="minorHAnsi"/>
        </w:rPr>
      </w:pPr>
      <w:r>
        <w:rPr>
          <w:rFonts w:cstheme="minorHAnsi"/>
        </w:rPr>
        <w:t xml:space="preserve">These </w:t>
      </w:r>
      <w:r w:rsidR="009F1988">
        <w:rPr>
          <w:rFonts w:cstheme="minorHAnsi"/>
        </w:rPr>
        <w:t>risks</w:t>
      </w:r>
      <w:r>
        <w:rPr>
          <w:rFonts w:cstheme="minorHAnsi"/>
        </w:rPr>
        <w:t xml:space="preserve"> are related to:</w:t>
      </w:r>
    </w:p>
    <w:p w14:paraId="2D42F9EF" w14:textId="16108BF2" w:rsidR="00893DFC" w:rsidRPr="00971146" w:rsidRDefault="00893DFC" w:rsidP="00513590">
      <w:pPr>
        <w:pStyle w:val="ListParagraph"/>
        <w:numPr>
          <w:ilvl w:val="0"/>
          <w:numId w:val="42"/>
        </w:numPr>
        <w:jc w:val="both"/>
        <w:rPr>
          <w:rFonts w:cstheme="minorHAnsi"/>
        </w:rPr>
      </w:pPr>
      <w:r>
        <w:rPr>
          <w:rFonts w:cstheme="minorHAnsi"/>
        </w:rPr>
        <w:t xml:space="preserve">Differences in Regulatory framework between Bulgaria and the United States. </w:t>
      </w:r>
      <w:r w:rsidRPr="004951E4">
        <w:rPr>
          <w:rFonts w:cstheme="minorHAnsi"/>
          <w:b/>
        </w:rPr>
        <w:t xml:space="preserve">These differences are analyzed more detailed in subsection </w:t>
      </w:r>
      <w:r w:rsidR="002B3EF9">
        <w:rPr>
          <w:rFonts w:cstheme="minorHAnsi"/>
          <w:b/>
        </w:rPr>
        <w:t>1.4</w:t>
      </w:r>
      <w:r w:rsidRPr="004951E4">
        <w:rPr>
          <w:rFonts w:cstheme="minorHAnsi"/>
          <w:b/>
        </w:rPr>
        <w:t xml:space="preserve"> and </w:t>
      </w:r>
      <w:r w:rsidRPr="004951E4">
        <w:rPr>
          <w:rFonts w:cstheme="minorHAnsi"/>
          <w:b/>
        </w:rPr>
        <w:fldChar w:fldCharType="begin"/>
      </w:r>
      <w:r w:rsidRPr="004951E4">
        <w:rPr>
          <w:rFonts w:cstheme="minorHAnsi"/>
          <w:b/>
        </w:rPr>
        <w:instrText xml:space="preserve"> REF _Ref142498059 \r \h  \* MERGEFORMAT </w:instrText>
      </w:r>
      <w:r w:rsidRPr="004951E4">
        <w:rPr>
          <w:rFonts w:cstheme="minorHAnsi"/>
          <w:b/>
        </w:rPr>
      </w:r>
      <w:r w:rsidRPr="004951E4">
        <w:rPr>
          <w:rFonts w:cstheme="minorHAnsi"/>
          <w:b/>
        </w:rPr>
        <w:fldChar w:fldCharType="separate"/>
      </w:r>
      <w:r w:rsidR="00CE4DAB">
        <w:rPr>
          <w:rFonts w:cstheme="minorHAnsi"/>
          <w:b/>
        </w:rPr>
        <w:t>3.2</w:t>
      </w:r>
      <w:r w:rsidRPr="004951E4">
        <w:rPr>
          <w:rFonts w:cstheme="minorHAnsi"/>
          <w:b/>
        </w:rPr>
        <w:fldChar w:fldCharType="end"/>
      </w:r>
      <w:r w:rsidRPr="004951E4">
        <w:rPr>
          <w:rFonts w:cstheme="minorHAnsi"/>
          <w:b/>
        </w:rPr>
        <w:t xml:space="preserve"> of </w:t>
      </w:r>
      <w:r w:rsidRPr="004951E4">
        <w:rPr>
          <w:rFonts w:cstheme="minorBidi"/>
          <w:b/>
        </w:rPr>
        <w:t xml:space="preserve">the </w:t>
      </w:r>
      <w:r w:rsidR="006E2BED" w:rsidRPr="004951E4">
        <w:rPr>
          <w:rFonts w:cstheme="minorBidi"/>
          <w:b/>
        </w:rPr>
        <w:t xml:space="preserve">compliance assessment </w:t>
      </w:r>
      <w:r w:rsidRPr="004951E4">
        <w:rPr>
          <w:rFonts w:cstheme="minorBidi"/>
          <w:b/>
          <w:szCs w:val="22"/>
        </w:rPr>
        <w:t>[</w:t>
      </w:r>
      <w:r w:rsidRPr="004951E4">
        <w:rPr>
          <w:rFonts w:cstheme="minorBidi"/>
          <w:b/>
          <w:szCs w:val="22"/>
        </w:rPr>
        <w:fldChar w:fldCharType="begin"/>
      </w:r>
      <w:r w:rsidRPr="004951E4">
        <w:rPr>
          <w:rFonts w:cstheme="minorBidi"/>
          <w:b/>
          <w:szCs w:val="22"/>
        </w:rPr>
        <w:instrText xml:space="preserve"> REF _Ref145254740 \r \h </w:instrText>
      </w:r>
      <w:r w:rsidR="00733F59" w:rsidRPr="004951E4">
        <w:rPr>
          <w:rFonts w:cstheme="minorBidi"/>
          <w:b/>
          <w:szCs w:val="22"/>
        </w:rPr>
        <w:instrText xml:space="preserve"> \* MERGEFORMAT </w:instrText>
      </w:r>
      <w:r w:rsidRPr="004951E4">
        <w:rPr>
          <w:rFonts w:cstheme="minorBidi"/>
          <w:b/>
          <w:szCs w:val="22"/>
        </w:rPr>
      </w:r>
      <w:r w:rsidRPr="004951E4">
        <w:rPr>
          <w:rFonts w:cstheme="minorBidi"/>
          <w:b/>
          <w:szCs w:val="22"/>
        </w:rPr>
        <w:fldChar w:fldCharType="separate"/>
      </w:r>
      <w:r w:rsidR="00CE4DAB">
        <w:rPr>
          <w:rFonts w:cstheme="minorBidi"/>
          <w:b/>
          <w:szCs w:val="22"/>
        </w:rPr>
        <w:t>32</w:t>
      </w:r>
      <w:r w:rsidRPr="004951E4">
        <w:rPr>
          <w:rFonts w:cstheme="minorBidi"/>
          <w:b/>
          <w:szCs w:val="22"/>
        </w:rPr>
        <w:fldChar w:fldCharType="end"/>
      </w:r>
      <w:r w:rsidRPr="007E7006">
        <w:rPr>
          <w:rFonts w:cstheme="minorBidi"/>
          <w:b/>
          <w:szCs w:val="22"/>
        </w:rPr>
        <w:t>]</w:t>
      </w:r>
      <w:r>
        <w:rPr>
          <w:rFonts w:cstheme="minorHAnsi"/>
        </w:rPr>
        <w:t>, and might in some specific cases require some additional analyses, but are not expected to lead to any major design changes,</w:t>
      </w:r>
    </w:p>
    <w:p w14:paraId="7D7B0C54" w14:textId="77777777" w:rsidR="00893DFC" w:rsidRPr="00971146" w:rsidRDefault="00893DFC" w:rsidP="00513590">
      <w:pPr>
        <w:pStyle w:val="ListParagraph"/>
        <w:numPr>
          <w:ilvl w:val="0"/>
          <w:numId w:val="42"/>
        </w:numPr>
        <w:jc w:val="both"/>
        <w:rPr>
          <w:rFonts w:cstheme="minorHAnsi"/>
        </w:rPr>
      </w:pPr>
      <w:r>
        <w:rPr>
          <w:rFonts w:cstheme="minorHAnsi"/>
        </w:rPr>
        <w:t>Some minor design changes might be requested for some plant and effluent monitors, however since they are considered as minor, we maintain the classification as medium risk.</w:t>
      </w:r>
    </w:p>
    <w:p w14:paraId="7494EFCB" w14:textId="77777777" w:rsidR="00893DFC" w:rsidRPr="00DE6EE5" w:rsidRDefault="00893DFC" w:rsidP="00733F59">
      <w:pPr>
        <w:jc w:val="both"/>
        <w:rPr>
          <w:rFonts w:cstheme="minorHAnsi"/>
        </w:rPr>
      </w:pPr>
      <w:r w:rsidRPr="00631C47">
        <w:rPr>
          <w:rFonts w:cstheme="minorHAnsi"/>
        </w:rPr>
        <w:t>The AP1000 plant is designed with administrative programs and procedures to maximize the incorporation of good engineering practices and lessons learned to accomplish ALARA objectives.</w:t>
      </w:r>
      <w:r w:rsidRPr="00DE6EE5">
        <w:rPr>
          <w:rFonts w:cstheme="minorHAnsi"/>
        </w:rPr>
        <w:t xml:space="preserve"> This has been reviewed and verified by US-NRC Reviews of Standard Design Certification,  the beginning of the Operation at </w:t>
      </w:r>
      <w:r>
        <w:rPr>
          <w:rFonts w:cstheme="minorHAnsi"/>
        </w:rPr>
        <w:t>Vogtle</w:t>
      </w:r>
      <w:r w:rsidRPr="00DE6EE5">
        <w:rPr>
          <w:rFonts w:cstheme="minorHAnsi"/>
        </w:rPr>
        <w:t xml:space="preserve"> Unit 3, China Operating Plants,</w:t>
      </w:r>
      <w:r>
        <w:rPr>
          <w:rFonts w:cstheme="minorHAnsi"/>
        </w:rPr>
        <w:t xml:space="preserve"> </w:t>
      </w:r>
      <w:r w:rsidRPr="00DE6EE5">
        <w:rPr>
          <w:rFonts w:cstheme="minorHAnsi"/>
        </w:rPr>
        <w:t>as well as by the Generic Design Assessment in the U</w:t>
      </w:r>
      <w:r>
        <w:rPr>
          <w:rFonts w:cstheme="minorHAnsi"/>
        </w:rPr>
        <w:t xml:space="preserve">nited </w:t>
      </w:r>
      <w:r w:rsidRPr="00DE6EE5">
        <w:rPr>
          <w:rFonts w:cstheme="minorHAnsi"/>
        </w:rPr>
        <w:t>K</w:t>
      </w:r>
      <w:r>
        <w:rPr>
          <w:rFonts w:cstheme="minorHAnsi"/>
        </w:rPr>
        <w:t>ingdom (UK)</w:t>
      </w:r>
      <w:r w:rsidRPr="00DE6EE5">
        <w:rPr>
          <w:rFonts w:cstheme="minorHAnsi"/>
        </w:rPr>
        <w:t>.</w:t>
      </w:r>
    </w:p>
    <w:p w14:paraId="2233959D" w14:textId="28DD6880" w:rsidR="004856E1" w:rsidRDefault="00893DFC" w:rsidP="00BC4DAA">
      <w:pPr>
        <w:jc w:val="both"/>
        <w:rPr>
          <w:rFonts w:cstheme="minorHAnsi"/>
        </w:rPr>
      </w:pPr>
      <w:r w:rsidRPr="00DE6EE5">
        <w:rPr>
          <w:rFonts w:cstheme="minorHAnsi"/>
        </w:rPr>
        <w:t>Thus, AP1000 design should be able to accommodate Bulgarian Regulation, with some specific dose analyses that need to be performed for compliance in the early stages of the project, and some minor changes in some radiation and effluent monitors</w:t>
      </w:r>
      <w:r>
        <w:rPr>
          <w:rFonts w:cstheme="minorHAnsi"/>
        </w:rPr>
        <w:t>.</w:t>
      </w:r>
    </w:p>
    <w:p w14:paraId="094A0AEE" w14:textId="77777777" w:rsidR="00BA1998" w:rsidRPr="00783054" w:rsidRDefault="00BA1998" w:rsidP="00BA1998">
      <w:pPr>
        <w:pStyle w:val="Heading3"/>
        <w:jc w:val="both"/>
      </w:pPr>
      <w:bookmarkStart w:id="45" w:name="_Toc152671797"/>
      <w:r w:rsidRPr="00457572">
        <w:t>Roadmap of Items Specifically Discussed in the Regulation Assessment</w:t>
      </w:r>
      <w:bookmarkEnd w:id="45"/>
    </w:p>
    <w:p w14:paraId="78A2DEB2" w14:textId="59121CAA" w:rsidR="00587910" w:rsidRPr="00C944F8" w:rsidRDefault="00587910" w:rsidP="00BC4DAA">
      <w:pPr>
        <w:pStyle w:val="Heading4"/>
        <w:jc w:val="both"/>
        <w:rPr>
          <w:rFonts w:cstheme="minorBidi"/>
          <w:szCs w:val="22"/>
        </w:rPr>
      </w:pPr>
      <w:r w:rsidRPr="00C944F8">
        <w:rPr>
          <w:rFonts w:cstheme="minorBidi"/>
          <w:sz w:val="24"/>
          <w:szCs w:val="24"/>
        </w:rPr>
        <w:t>C</w:t>
      </w:r>
      <w:r w:rsidRPr="00C944F8">
        <w:rPr>
          <w:rFonts w:cstheme="minorBidi"/>
          <w:szCs w:val="22"/>
        </w:rPr>
        <w:t xml:space="preserve">hapter 1 </w:t>
      </w:r>
      <w:r w:rsidR="00C944F8">
        <w:rPr>
          <w:rFonts w:cstheme="minorBidi"/>
          <w:szCs w:val="22"/>
        </w:rPr>
        <w:t>(</w:t>
      </w:r>
      <w:r w:rsidRPr="00C944F8">
        <w:rPr>
          <w:rFonts w:cstheme="minorBidi"/>
          <w:szCs w:val="22"/>
        </w:rPr>
        <w:t>General Provisions</w:t>
      </w:r>
      <w:r w:rsidR="00C944F8">
        <w:rPr>
          <w:rFonts w:cstheme="minorBidi"/>
          <w:szCs w:val="22"/>
        </w:rPr>
        <w:t>)</w:t>
      </w:r>
    </w:p>
    <w:p w14:paraId="7F19AB4D" w14:textId="02170A61" w:rsidR="00546BCA" w:rsidRDefault="00546BCA" w:rsidP="00BC4DAA">
      <w:pPr>
        <w:jc w:val="both"/>
        <w:rPr>
          <w:lang w:eastAsia="zh-CN"/>
        </w:rPr>
      </w:pPr>
      <w:r w:rsidRPr="005D0753">
        <w:rPr>
          <w:b/>
          <w:bCs/>
          <w:lang w:eastAsia="zh-CN"/>
        </w:rPr>
        <w:t>Chapter 1</w:t>
      </w:r>
      <w:r>
        <w:rPr>
          <w:lang w:eastAsia="zh-CN"/>
        </w:rPr>
        <w:t xml:space="preserve"> of the reference document </w:t>
      </w:r>
      <w:r>
        <w:rPr>
          <w:rFonts w:cstheme="minorBidi"/>
          <w:szCs w:val="22"/>
        </w:rPr>
        <w:t>[</w:t>
      </w:r>
      <w:r>
        <w:fldChar w:fldCharType="begin"/>
      </w:r>
      <w:r>
        <w:instrText xml:space="preserve"> REF _Ref145254611 \r \h </w:instrText>
      </w:r>
      <w:r>
        <w:fldChar w:fldCharType="separate"/>
      </w:r>
      <w:r w:rsidR="00CE4DAB">
        <w:t>2</w:t>
      </w:r>
      <w:r>
        <w:fldChar w:fldCharType="end"/>
      </w:r>
      <w:r>
        <w:rPr>
          <w:rFonts w:cstheme="minorBidi"/>
          <w:szCs w:val="22"/>
        </w:rPr>
        <w:t>]</w:t>
      </w:r>
      <w:r w:rsidR="005D0753">
        <w:rPr>
          <w:rFonts w:cstheme="minorBidi"/>
          <w:szCs w:val="22"/>
        </w:rPr>
        <w:t xml:space="preserve"> is explanatory.</w:t>
      </w:r>
    </w:p>
    <w:p w14:paraId="1CE81FA2" w14:textId="5ACCD524" w:rsidR="006D7CEA" w:rsidRPr="00C50166" w:rsidRDefault="00806C83" w:rsidP="00BC4DAA">
      <w:pPr>
        <w:jc w:val="both"/>
        <w:rPr>
          <w:lang w:eastAsia="zh-CN"/>
        </w:rPr>
      </w:pPr>
      <w:r>
        <w:rPr>
          <w:lang w:eastAsia="zh-CN"/>
        </w:rPr>
        <w:t xml:space="preserve">Setting out specific safety requirements for </w:t>
      </w:r>
      <w:r w:rsidR="00A66B63">
        <w:rPr>
          <w:rFonts w:cstheme="minorHAnsi"/>
          <w:kern w:val="0"/>
          <w:szCs w:val="22"/>
        </w:rPr>
        <w:t>t</w:t>
      </w:r>
      <w:r w:rsidR="00A66B63" w:rsidRPr="00544E59">
        <w:rPr>
          <w:rFonts w:cstheme="minorHAnsi"/>
          <w:kern w:val="0"/>
          <w:szCs w:val="22"/>
        </w:rPr>
        <w:t>he activities related to the operation of nuclear power plants, research reactors, radioactive waste management facilities and spent nuclear fuel management facilities as well as the activities related to transport of radioactive substances</w:t>
      </w:r>
      <w:r w:rsidR="00195ABB" w:rsidRPr="00195ABB">
        <w:t xml:space="preserve"> </w:t>
      </w:r>
      <w:r w:rsidR="00195ABB">
        <w:t>is the responsibility of external party.</w:t>
      </w:r>
    </w:p>
    <w:p w14:paraId="1B4644C8" w14:textId="690B4086" w:rsidR="00587910" w:rsidRDefault="00587910" w:rsidP="00BC4DAA">
      <w:pPr>
        <w:pStyle w:val="Heading4"/>
        <w:jc w:val="both"/>
        <w:rPr>
          <w:rFonts w:cstheme="minorBidi"/>
          <w:szCs w:val="22"/>
        </w:rPr>
      </w:pPr>
      <w:r w:rsidRPr="00C944F8">
        <w:rPr>
          <w:rFonts w:cstheme="minorBidi"/>
          <w:szCs w:val="22"/>
        </w:rPr>
        <w:t xml:space="preserve">Chapter 2 </w:t>
      </w:r>
      <w:r w:rsidR="00C944F8">
        <w:rPr>
          <w:rFonts w:cstheme="minorBidi"/>
          <w:szCs w:val="22"/>
        </w:rPr>
        <w:t>(</w:t>
      </w:r>
      <w:r w:rsidRPr="00C944F8">
        <w:rPr>
          <w:rFonts w:cstheme="minorBidi"/>
          <w:szCs w:val="22"/>
        </w:rPr>
        <w:t>Radiation Protection System</w:t>
      </w:r>
      <w:r w:rsidR="00C944F8">
        <w:rPr>
          <w:rFonts w:cstheme="minorBidi"/>
          <w:szCs w:val="22"/>
        </w:rPr>
        <w:t>)</w:t>
      </w:r>
    </w:p>
    <w:p w14:paraId="07D707A7" w14:textId="1BC42047" w:rsidR="003230BB" w:rsidRDefault="003230BB" w:rsidP="00BC4DAA">
      <w:pPr>
        <w:jc w:val="both"/>
        <w:rPr>
          <w:lang w:eastAsia="zh-CN"/>
        </w:rPr>
      </w:pPr>
      <w:r w:rsidRPr="005D0753">
        <w:rPr>
          <w:b/>
          <w:bCs/>
          <w:lang w:eastAsia="zh-CN"/>
        </w:rPr>
        <w:t>Chapter 2</w:t>
      </w:r>
      <w:r>
        <w:rPr>
          <w:lang w:eastAsia="zh-CN"/>
        </w:rPr>
        <w:t xml:space="preserve"> </w:t>
      </w:r>
      <w:r w:rsidR="005D0753">
        <w:rPr>
          <w:lang w:eastAsia="zh-CN"/>
        </w:rPr>
        <w:t xml:space="preserve">of the reference document </w:t>
      </w:r>
      <w:r w:rsidR="005D0753">
        <w:rPr>
          <w:rFonts w:cstheme="minorBidi"/>
          <w:szCs w:val="22"/>
        </w:rPr>
        <w:t>[</w:t>
      </w:r>
      <w:r w:rsidR="005D0753">
        <w:fldChar w:fldCharType="begin"/>
      </w:r>
      <w:r w:rsidR="005D0753">
        <w:instrText xml:space="preserve"> REF _Ref145254611 \r \h </w:instrText>
      </w:r>
      <w:r w:rsidR="005D0753">
        <w:fldChar w:fldCharType="separate"/>
      </w:r>
      <w:r w:rsidR="00CE4DAB">
        <w:t>2</w:t>
      </w:r>
      <w:r w:rsidR="005D0753">
        <w:fldChar w:fldCharType="end"/>
      </w:r>
      <w:r w:rsidR="005D0753">
        <w:rPr>
          <w:rFonts w:cstheme="minorBidi"/>
          <w:szCs w:val="22"/>
        </w:rPr>
        <w:t xml:space="preserve">] </w:t>
      </w:r>
      <w:r>
        <w:rPr>
          <w:lang w:eastAsia="zh-CN"/>
        </w:rPr>
        <w:t>is comprised of five sections.</w:t>
      </w:r>
    </w:p>
    <w:p w14:paraId="716389B4" w14:textId="7A4201EB" w:rsidR="00946803" w:rsidRDefault="00946803" w:rsidP="00BC4DAA">
      <w:pPr>
        <w:jc w:val="both"/>
        <w:rPr>
          <w:lang w:eastAsia="zh-CN"/>
        </w:rPr>
      </w:pPr>
      <w:r>
        <w:rPr>
          <w:lang w:eastAsia="zh-CN"/>
        </w:rPr>
        <w:t xml:space="preserve">Section I (General principles of radiation protection) and Section </w:t>
      </w:r>
      <w:r w:rsidR="006720F0">
        <w:rPr>
          <w:lang w:eastAsia="zh-CN"/>
        </w:rPr>
        <w:t>III</w:t>
      </w:r>
      <w:r w:rsidR="00E87710">
        <w:rPr>
          <w:lang w:eastAsia="zh-CN"/>
        </w:rPr>
        <w:t xml:space="preserve"> (</w:t>
      </w:r>
      <w:r w:rsidR="00E87710">
        <w:rPr>
          <w:rFonts w:cstheme="minorBidi"/>
          <w:bCs/>
        </w:rPr>
        <w:t>D</w:t>
      </w:r>
      <w:r w:rsidR="00E87710" w:rsidRPr="00E87710">
        <w:rPr>
          <w:rFonts w:cstheme="minorBidi"/>
          <w:bCs/>
        </w:rPr>
        <w:t>ose limits for apprentices and students</w:t>
      </w:r>
      <w:r w:rsidR="00E87710">
        <w:rPr>
          <w:rFonts w:cstheme="minorBidi"/>
          <w:bCs/>
        </w:rPr>
        <w:t xml:space="preserve">) are predominantly responsibility of the </w:t>
      </w:r>
      <w:r w:rsidR="006C53D7">
        <w:rPr>
          <w:rFonts w:cstheme="minorBidi"/>
          <w:bCs/>
        </w:rPr>
        <w:t>Owner or/and External Party, while Section IV</w:t>
      </w:r>
      <w:r w:rsidR="006C53D7" w:rsidRPr="006C53D7">
        <w:rPr>
          <w:lang w:eastAsia="zh-CN"/>
        </w:rPr>
        <w:t xml:space="preserve"> </w:t>
      </w:r>
      <w:r w:rsidR="006C53D7" w:rsidRPr="00A1011F">
        <w:rPr>
          <w:lang w:eastAsia="zh-CN"/>
        </w:rPr>
        <w:t>(</w:t>
      </w:r>
      <w:r w:rsidR="00A1011F" w:rsidRPr="00A1011F">
        <w:rPr>
          <w:rFonts w:cstheme="minorBidi"/>
          <w:kern w:val="0"/>
        </w:rPr>
        <w:t>Protection of pregnant and breastfeeding workers</w:t>
      </w:r>
      <w:r w:rsidR="00A1011F" w:rsidRPr="00A1011F">
        <w:rPr>
          <w:lang w:eastAsia="zh-CN"/>
        </w:rPr>
        <w:t>)</w:t>
      </w:r>
      <w:r w:rsidR="00A1011F">
        <w:rPr>
          <w:lang w:eastAsia="zh-CN"/>
        </w:rPr>
        <w:t xml:space="preserve"> </w:t>
      </w:r>
      <w:r w:rsidR="006C53D7" w:rsidRPr="00B67487">
        <w:rPr>
          <w:lang w:eastAsia="zh-CN"/>
        </w:rPr>
        <w:t xml:space="preserve">entirely falls under responsibility of </w:t>
      </w:r>
      <w:r w:rsidR="006C53D7">
        <w:rPr>
          <w:lang w:eastAsia="zh-CN"/>
        </w:rPr>
        <w:t>the Owner or/and External Party.</w:t>
      </w:r>
    </w:p>
    <w:p w14:paraId="3D0B87BD" w14:textId="4F1D27F2" w:rsidR="007805DD" w:rsidRDefault="002D3A40" w:rsidP="00BC4DAA">
      <w:pPr>
        <w:jc w:val="both"/>
        <w:rPr>
          <w:lang w:eastAsia="zh-CN"/>
        </w:rPr>
      </w:pPr>
      <w:r>
        <w:rPr>
          <w:lang w:eastAsia="zh-CN"/>
        </w:rPr>
        <w:lastRenderedPageBreak/>
        <w:t xml:space="preserve">Requirements that fall under responsibility of Westinghouse are either met “as stated” or </w:t>
      </w:r>
      <w:r w:rsidR="00FD7939">
        <w:rPr>
          <w:lang w:eastAsia="zh-CN"/>
        </w:rPr>
        <w:t xml:space="preserve">are expected to be met </w:t>
      </w:r>
      <w:r w:rsidR="00C54751">
        <w:rPr>
          <w:lang w:eastAsia="zh-CN"/>
        </w:rPr>
        <w:t>as a result of “COM-B” scope.</w:t>
      </w:r>
    </w:p>
    <w:p w14:paraId="6C5F27BE" w14:textId="0E2BD0FF" w:rsidR="00A1011F" w:rsidRDefault="00CE2B95" w:rsidP="00BC4DAA">
      <w:pPr>
        <w:jc w:val="both"/>
        <w:rPr>
          <w:rFonts w:cstheme="minorBidi"/>
          <w:szCs w:val="22"/>
        </w:rPr>
      </w:pPr>
      <w:r>
        <w:rPr>
          <w:lang w:eastAsia="zh-CN"/>
        </w:rPr>
        <w:t>“</w:t>
      </w:r>
      <w:r w:rsidRPr="00751D79">
        <w:rPr>
          <w:lang w:eastAsia="zh-CN"/>
        </w:rPr>
        <w:t>Compliant with planned update for Bulgaria Units</w:t>
      </w:r>
      <w:r>
        <w:rPr>
          <w:lang w:eastAsia="zh-CN"/>
        </w:rPr>
        <w:t>”</w:t>
      </w:r>
      <w:r w:rsidRPr="00751D79">
        <w:rPr>
          <w:lang w:eastAsia="zh-CN"/>
        </w:rPr>
        <w:t xml:space="preserve"> </w:t>
      </w:r>
      <w:r>
        <w:rPr>
          <w:lang w:eastAsia="zh-CN"/>
        </w:rPr>
        <w:t>(</w:t>
      </w:r>
      <w:r w:rsidR="00A1011F">
        <w:rPr>
          <w:rFonts w:cstheme="minorBidi"/>
          <w:szCs w:val="22"/>
        </w:rPr>
        <w:t>COM-B</w:t>
      </w:r>
      <w:r>
        <w:rPr>
          <w:rFonts w:cstheme="minorBidi"/>
          <w:szCs w:val="22"/>
        </w:rPr>
        <w:t>)</w:t>
      </w:r>
      <w:r w:rsidR="00A1011F">
        <w:rPr>
          <w:rFonts w:cstheme="minorBidi"/>
          <w:szCs w:val="22"/>
        </w:rPr>
        <w:t xml:space="preserve"> items were identified in three Sections.</w:t>
      </w:r>
    </w:p>
    <w:p w14:paraId="0B1FC917" w14:textId="146A6608" w:rsidR="00A1011F" w:rsidRDefault="00234B26" w:rsidP="00BC4DAA">
      <w:pPr>
        <w:jc w:val="both"/>
        <w:rPr>
          <w:rFonts w:cstheme="minorBidi"/>
          <w:szCs w:val="22"/>
        </w:rPr>
      </w:pPr>
      <w:r>
        <w:rPr>
          <w:rFonts w:cstheme="minorBidi"/>
          <w:szCs w:val="22"/>
        </w:rPr>
        <w:t xml:space="preserve">Section II </w:t>
      </w:r>
      <w:r w:rsidRPr="00F62DEC">
        <w:rPr>
          <w:rFonts w:cstheme="minorBidi"/>
          <w:szCs w:val="22"/>
        </w:rPr>
        <w:t>(</w:t>
      </w:r>
      <w:r w:rsidR="00F62DEC">
        <w:rPr>
          <w:rFonts w:cstheme="minorHAnsi"/>
          <w:kern w:val="0"/>
          <w:sz w:val="23"/>
          <w:szCs w:val="23"/>
        </w:rPr>
        <w:t>D</w:t>
      </w:r>
      <w:r w:rsidR="00F62DEC" w:rsidRPr="00F62DEC">
        <w:rPr>
          <w:rFonts w:cstheme="minorHAnsi"/>
          <w:kern w:val="0"/>
          <w:sz w:val="23"/>
          <w:szCs w:val="23"/>
        </w:rPr>
        <w:t>ose limits for occupational and public exposure</w:t>
      </w:r>
      <w:r w:rsidR="00F62DEC" w:rsidRPr="00F62DEC">
        <w:rPr>
          <w:rFonts w:cstheme="minorHAnsi"/>
          <w:caps/>
          <w:kern w:val="0"/>
          <w:sz w:val="23"/>
          <w:szCs w:val="23"/>
        </w:rPr>
        <w:t>)</w:t>
      </w:r>
      <w:r w:rsidR="00F62DEC">
        <w:rPr>
          <w:rFonts w:cstheme="minorBidi"/>
          <w:szCs w:val="22"/>
        </w:rPr>
        <w:t xml:space="preserve"> contains COM-B items related to:</w:t>
      </w:r>
    </w:p>
    <w:p w14:paraId="42E04186" w14:textId="77777777" w:rsidR="00F62DEC" w:rsidRPr="00353440" w:rsidRDefault="00F62DEC" w:rsidP="00513590">
      <w:pPr>
        <w:pStyle w:val="ListParagraph"/>
        <w:numPr>
          <w:ilvl w:val="0"/>
          <w:numId w:val="125"/>
        </w:numPr>
        <w:jc w:val="both"/>
        <w:rPr>
          <w:rFonts w:cstheme="minorBidi"/>
          <w:b/>
          <w:bCs/>
          <w:szCs w:val="22"/>
        </w:rPr>
      </w:pPr>
      <w:r w:rsidRPr="00353440">
        <w:rPr>
          <w:rFonts w:cstheme="minorBidi"/>
          <w:b/>
          <w:bCs/>
          <w:szCs w:val="22"/>
        </w:rPr>
        <w:t>(Article 11 (1))</w:t>
      </w:r>
      <w:r w:rsidRPr="00AC5877">
        <w:rPr>
          <w:rFonts w:cstheme="minorHAnsi"/>
          <w:kern w:val="0"/>
          <w:szCs w:val="22"/>
        </w:rPr>
        <w:t xml:space="preserve"> </w:t>
      </w:r>
      <w:r>
        <w:rPr>
          <w:rFonts w:cstheme="minorHAnsi"/>
          <w:kern w:val="0"/>
          <w:szCs w:val="22"/>
        </w:rPr>
        <w:t>Requirement for</w:t>
      </w:r>
      <w:r w:rsidRPr="00FC6083">
        <w:rPr>
          <w:rFonts w:cstheme="minorHAnsi"/>
          <w:kern w:val="0"/>
          <w:szCs w:val="22"/>
        </w:rPr>
        <w:t xml:space="preserve"> limit on the effective dose for any occupationally exposed worker</w:t>
      </w:r>
      <w:r>
        <w:rPr>
          <w:rFonts w:cstheme="minorHAnsi"/>
          <w:kern w:val="0"/>
          <w:szCs w:val="22"/>
        </w:rPr>
        <w:t xml:space="preserve"> to be </w:t>
      </w:r>
      <w:r w:rsidRPr="00FC6083">
        <w:rPr>
          <w:rFonts w:cstheme="minorHAnsi"/>
          <w:kern w:val="0"/>
          <w:szCs w:val="22"/>
        </w:rPr>
        <w:t>20 mSv in any single year</w:t>
      </w:r>
      <w:r>
        <w:rPr>
          <w:rFonts w:cstheme="minorHAnsi"/>
          <w:kern w:val="0"/>
          <w:szCs w:val="22"/>
        </w:rPr>
        <w:t>.</w:t>
      </w:r>
    </w:p>
    <w:p w14:paraId="303E9111" w14:textId="77777777" w:rsidR="00F62DEC" w:rsidRPr="00353440" w:rsidRDefault="00F62DEC" w:rsidP="00513590">
      <w:pPr>
        <w:pStyle w:val="ListParagraph"/>
        <w:numPr>
          <w:ilvl w:val="0"/>
          <w:numId w:val="125"/>
        </w:numPr>
        <w:jc w:val="both"/>
        <w:rPr>
          <w:rFonts w:cstheme="minorBidi"/>
          <w:b/>
          <w:bCs/>
          <w:szCs w:val="22"/>
        </w:rPr>
      </w:pPr>
      <w:r w:rsidRPr="00353440">
        <w:rPr>
          <w:rFonts w:cstheme="minorBidi"/>
          <w:b/>
          <w:bCs/>
          <w:szCs w:val="22"/>
        </w:rPr>
        <w:t>(Article 11 (2))</w:t>
      </w:r>
      <w:r>
        <w:rPr>
          <w:rFonts w:cstheme="minorBidi"/>
          <w:szCs w:val="22"/>
        </w:rPr>
        <w:t xml:space="preserve"> Limits on equivalent doses, additional to</w:t>
      </w:r>
      <w:r w:rsidRPr="009541C9">
        <w:rPr>
          <w:rFonts w:cstheme="minorHAnsi"/>
          <w:kern w:val="0"/>
          <w:szCs w:val="22"/>
        </w:rPr>
        <w:t xml:space="preserve"> </w:t>
      </w:r>
      <w:r w:rsidRPr="00FC6083">
        <w:rPr>
          <w:rFonts w:cstheme="minorHAnsi"/>
          <w:kern w:val="0"/>
          <w:szCs w:val="22"/>
        </w:rPr>
        <w:t>the effective dose for any occupationally exposed worker</w:t>
      </w:r>
      <w:r w:rsidRPr="00D75669">
        <w:rPr>
          <w:rFonts w:cstheme="minorHAnsi"/>
          <w:kern w:val="0"/>
          <w:szCs w:val="22"/>
        </w:rPr>
        <w:t>.</w:t>
      </w:r>
    </w:p>
    <w:p w14:paraId="6B4FF56A" w14:textId="77777777" w:rsidR="00F62DEC" w:rsidRPr="00353440" w:rsidRDefault="00F62DEC" w:rsidP="00513590">
      <w:pPr>
        <w:pStyle w:val="ListParagraph"/>
        <w:numPr>
          <w:ilvl w:val="0"/>
          <w:numId w:val="125"/>
        </w:numPr>
        <w:jc w:val="both"/>
        <w:rPr>
          <w:b/>
          <w:bCs/>
          <w:lang w:eastAsia="zh-CN"/>
        </w:rPr>
      </w:pPr>
      <w:r w:rsidRPr="00353440">
        <w:rPr>
          <w:b/>
          <w:bCs/>
          <w:lang w:eastAsia="zh-CN"/>
        </w:rPr>
        <w:t>(Article 13 (2))</w:t>
      </w:r>
      <w:r w:rsidRPr="009541C9">
        <w:rPr>
          <w:rFonts w:cstheme="minorBidi"/>
          <w:szCs w:val="22"/>
        </w:rPr>
        <w:t xml:space="preserve"> </w:t>
      </w:r>
      <w:r>
        <w:rPr>
          <w:rFonts w:cstheme="minorBidi"/>
          <w:szCs w:val="22"/>
        </w:rPr>
        <w:t>Limits on equivalent doses, additional to</w:t>
      </w:r>
      <w:r w:rsidRPr="00FC6083">
        <w:rPr>
          <w:rFonts w:cstheme="minorHAnsi"/>
          <w:kern w:val="0"/>
          <w:szCs w:val="22"/>
        </w:rPr>
        <w:t xml:space="preserve"> the effective dose </w:t>
      </w:r>
      <w:r w:rsidRPr="00DE6991">
        <w:rPr>
          <w:rFonts w:cstheme="minorHAnsi"/>
          <w:kern w:val="0"/>
          <w:szCs w:val="22"/>
        </w:rPr>
        <w:t>for a member of the public</w:t>
      </w:r>
      <w:r w:rsidRPr="00D75669">
        <w:rPr>
          <w:rFonts w:cstheme="minorHAnsi"/>
          <w:kern w:val="0"/>
          <w:szCs w:val="22"/>
        </w:rPr>
        <w:t>.</w:t>
      </w:r>
    </w:p>
    <w:p w14:paraId="48471D5E" w14:textId="791F5C69" w:rsidR="00F62DEC" w:rsidRDefault="007B6B27" w:rsidP="00BC4DAA">
      <w:pPr>
        <w:jc w:val="both"/>
        <w:rPr>
          <w:lang w:eastAsia="zh-CN"/>
        </w:rPr>
      </w:pPr>
      <w:r>
        <w:rPr>
          <w:lang w:eastAsia="zh-CN"/>
        </w:rPr>
        <w:t>Section III (</w:t>
      </w:r>
      <w:r>
        <w:rPr>
          <w:rFonts w:cstheme="minorBidi"/>
          <w:bCs/>
        </w:rPr>
        <w:t>D</w:t>
      </w:r>
      <w:r w:rsidRPr="00E87710">
        <w:rPr>
          <w:rFonts w:cstheme="minorBidi"/>
          <w:bCs/>
        </w:rPr>
        <w:t>ose limits for apprentices and students</w:t>
      </w:r>
      <w:r>
        <w:rPr>
          <w:rFonts w:cstheme="minorBidi"/>
          <w:bCs/>
        </w:rPr>
        <w:t>)</w:t>
      </w:r>
      <w:r>
        <w:rPr>
          <w:lang w:eastAsia="zh-CN"/>
        </w:rPr>
        <w:t xml:space="preserve"> contains a COM-B item related to:</w:t>
      </w:r>
    </w:p>
    <w:p w14:paraId="59BC3D1A" w14:textId="77777777" w:rsidR="007B6B27" w:rsidRPr="006C7C6D" w:rsidRDefault="007B6B27" w:rsidP="00513590">
      <w:pPr>
        <w:pStyle w:val="ListParagraph"/>
        <w:numPr>
          <w:ilvl w:val="0"/>
          <w:numId w:val="126"/>
        </w:numPr>
        <w:jc w:val="both"/>
        <w:rPr>
          <w:lang w:eastAsia="zh-CN"/>
        </w:rPr>
      </w:pPr>
      <w:r w:rsidRPr="00D5176B">
        <w:rPr>
          <w:rFonts w:cstheme="minorBidi"/>
          <w:b/>
          <w:bCs/>
          <w:szCs w:val="22"/>
        </w:rPr>
        <w:t>(Article 15 (2))</w:t>
      </w:r>
      <w:r w:rsidRPr="00D5176B">
        <w:rPr>
          <w:rFonts w:cstheme="minorBidi"/>
          <w:szCs w:val="22"/>
        </w:rPr>
        <w:t xml:space="preserve"> Limits on equivalent doses, additional to</w:t>
      </w:r>
      <w:r w:rsidRPr="00D5176B">
        <w:rPr>
          <w:rFonts w:cstheme="minorHAnsi"/>
          <w:kern w:val="0"/>
          <w:szCs w:val="22"/>
        </w:rPr>
        <w:t xml:space="preserve"> the effective dose for apprentices and students aged between 16 and 18 years who, in the course of their studies, are obliged to work with </w:t>
      </w:r>
      <w:proofErr w:type="spellStart"/>
      <w:r w:rsidRPr="00D5176B">
        <w:rPr>
          <w:rFonts w:cstheme="minorHAnsi"/>
          <w:kern w:val="0"/>
          <w:szCs w:val="22"/>
        </w:rPr>
        <w:t>ionising</w:t>
      </w:r>
      <w:proofErr w:type="spellEnd"/>
      <w:r w:rsidRPr="00D5176B">
        <w:rPr>
          <w:rFonts w:cstheme="minorHAnsi"/>
          <w:kern w:val="0"/>
          <w:szCs w:val="22"/>
        </w:rPr>
        <w:t xml:space="preserve"> radiation.</w:t>
      </w:r>
    </w:p>
    <w:p w14:paraId="48941D32" w14:textId="57904B09" w:rsidR="007B6B27" w:rsidRDefault="007B6B27" w:rsidP="00BC4DAA">
      <w:pPr>
        <w:jc w:val="both"/>
        <w:rPr>
          <w:rFonts w:cstheme="minorBidi"/>
          <w:szCs w:val="22"/>
        </w:rPr>
      </w:pPr>
      <w:r>
        <w:rPr>
          <w:lang w:eastAsia="zh-CN"/>
        </w:rPr>
        <w:t>Section V (</w:t>
      </w:r>
      <w:r w:rsidR="00EE5C3D" w:rsidRPr="00EE5C3D">
        <w:rPr>
          <w:rFonts w:cstheme="minorHAnsi"/>
          <w:szCs w:val="22"/>
        </w:rPr>
        <w:t>Assessment of the effective and equivalent doses from internal and external</w:t>
      </w:r>
      <w:r w:rsidR="00EE5C3D" w:rsidRPr="00EE5C3D">
        <w:rPr>
          <w:rFonts w:cstheme="minorHAnsi"/>
          <w:caps/>
          <w:szCs w:val="22"/>
        </w:rPr>
        <w:t xml:space="preserve"> </w:t>
      </w:r>
      <w:r w:rsidR="00EE5C3D" w:rsidRPr="00EE5C3D">
        <w:rPr>
          <w:rFonts w:cstheme="minorHAnsi"/>
          <w:szCs w:val="22"/>
        </w:rPr>
        <w:t>exposure</w:t>
      </w:r>
      <w:r>
        <w:rPr>
          <w:lang w:eastAsia="zh-CN"/>
        </w:rPr>
        <w:t>)</w:t>
      </w:r>
      <w:r w:rsidR="00B474FF">
        <w:rPr>
          <w:lang w:eastAsia="zh-CN"/>
        </w:rPr>
        <w:t xml:space="preserve"> </w:t>
      </w:r>
      <w:r w:rsidR="00EA1DC9">
        <w:rPr>
          <w:rFonts w:cstheme="minorBidi"/>
          <w:szCs w:val="22"/>
        </w:rPr>
        <w:t>contains COM-B items related to:</w:t>
      </w:r>
    </w:p>
    <w:p w14:paraId="38D2303D" w14:textId="77777777" w:rsidR="00EA1DC9" w:rsidRPr="002A04BB" w:rsidRDefault="00EA1DC9" w:rsidP="00513590">
      <w:pPr>
        <w:pStyle w:val="ListParagraph"/>
        <w:numPr>
          <w:ilvl w:val="0"/>
          <w:numId w:val="126"/>
        </w:numPr>
        <w:jc w:val="both"/>
        <w:rPr>
          <w:b/>
          <w:bCs/>
          <w:lang w:eastAsia="zh-CN"/>
        </w:rPr>
      </w:pPr>
      <w:r w:rsidRPr="002A04BB">
        <w:rPr>
          <w:b/>
          <w:bCs/>
          <w:lang w:eastAsia="zh-CN"/>
        </w:rPr>
        <w:t>(Article 18 (1))</w:t>
      </w:r>
      <w:r>
        <w:rPr>
          <w:b/>
          <w:bCs/>
          <w:lang w:eastAsia="zh-CN"/>
        </w:rPr>
        <w:t xml:space="preserve"> </w:t>
      </w:r>
      <w:r w:rsidRPr="00D50B4C">
        <w:rPr>
          <w:lang w:eastAsia="zh-CN"/>
        </w:rPr>
        <w:t>Using</w:t>
      </w:r>
      <w:r w:rsidRPr="00D50B4C">
        <w:rPr>
          <w:rFonts w:cstheme="minorHAnsi"/>
          <w:kern w:val="0"/>
          <w:szCs w:val="22"/>
        </w:rPr>
        <w:t xml:space="preserve"> the values, interdependencies and measurement units, as well as the radiation and tissue weighting factors in the evaluation of the effective and equivalent doses of external and internal exposure.</w:t>
      </w:r>
    </w:p>
    <w:p w14:paraId="72916BC0" w14:textId="77777777" w:rsidR="00EA1DC9" w:rsidRPr="002A04BB" w:rsidRDefault="00EA1DC9" w:rsidP="00513590">
      <w:pPr>
        <w:pStyle w:val="ListParagraph"/>
        <w:numPr>
          <w:ilvl w:val="0"/>
          <w:numId w:val="126"/>
        </w:numPr>
        <w:jc w:val="both"/>
        <w:rPr>
          <w:b/>
          <w:bCs/>
          <w:lang w:eastAsia="zh-CN"/>
        </w:rPr>
      </w:pPr>
      <w:r w:rsidRPr="002A04BB">
        <w:rPr>
          <w:b/>
          <w:bCs/>
          <w:lang w:eastAsia="zh-CN"/>
        </w:rPr>
        <w:t>(Article 18 (2))</w:t>
      </w:r>
      <w:r>
        <w:rPr>
          <w:b/>
          <w:bCs/>
          <w:lang w:eastAsia="zh-CN"/>
        </w:rPr>
        <w:t xml:space="preserve"> </w:t>
      </w:r>
      <w:r w:rsidRPr="0002154E">
        <w:rPr>
          <w:lang w:eastAsia="zh-CN"/>
        </w:rPr>
        <w:t>Taking into account</w:t>
      </w:r>
      <w:r>
        <w:rPr>
          <w:b/>
          <w:bCs/>
          <w:lang w:eastAsia="zh-CN"/>
        </w:rPr>
        <w:t xml:space="preserve"> </w:t>
      </w:r>
      <w:r w:rsidRPr="000A730C">
        <w:rPr>
          <w:rFonts w:cstheme="minorHAnsi"/>
          <w:kern w:val="0"/>
          <w:szCs w:val="22"/>
        </w:rPr>
        <w:t xml:space="preserve">the </w:t>
      </w:r>
      <w:proofErr w:type="spellStart"/>
      <w:r w:rsidRPr="000A730C">
        <w:rPr>
          <w:rFonts w:cstheme="minorHAnsi"/>
          <w:kern w:val="0"/>
          <w:szCs w:val="22"/>
        </w:rPr>
        <w:t>physico</w:t>
      </w:r>
      <w:proofErr w:type="spellEnd"/>
      <w:r w:rsidRPr="000A730C">
        <w:rPr>
          <w:rFonts w:cstheme="minorHAnsi"/>
          <w:kern w:val="0"/>
          <w:szCs w:val="22"/>
        </w:rPr>
        <w:t xml:space="preserve">-chemical or other characteristics of the sources of </w:t>
      </w:r>
      <w:proofErr w:type="spellStart"/>
      <w:r w:rsidRPr="000A730C">
        <w:rPr>
          <w:rFonts w:cstheme="minorHAnsi"/>
          <w:kern w:val="0"/>
          <w:szCs w:val="22"/>
        </w:rPr>
        <w:t>ionising</w:t>
      </w:r>
      <w:proofErr w:type="spellEnd"/>
      <w:r w:rsidRPr="000A730C">
        <w:rPr>
          <w:rFonts w:cstheme="minorHAnsi"/>
          <w:kern w:val="0"/>
          <w:szCs w:val="22"/>
        </w:rPr>
        <w:t xml:space="preserve"> radiation</w:t>
      </w:r>
      <w:r w:rsidRPr="0002154E">
        <w:rPr>
          <w:rFonts w:cstheme="minorHAnsi"/>
          <w:kern w:val="0"/>
          <w:szCs w:val="22"/>
        </w:rPr>
        <w:t xml:space="preserve"> </w:t>
      </w:r>
      <w:r>
        <w:rPr>
          <w:rFonts w:cstheme="minorHAnsi"/>
          <w:kern w:val="0"/>
          <w:szCs w:val="22"/>
        </w:rPr>
        <w:t>i</w:t>
      </w:r>
      <w:r w:rsidRPr="000A730C">
        <w:rPr>
          <w:rFonts w:cstheme="minorHAnsi"/>
          <w:kern w:val="0"/>
          <w:szCs w:val="22"/>
        </w:rPr>
        <w:t>n the assessment of the doses for a given exposure situation or exposed individual</w:t>
      </w:r>
      <w:r>
        <w:rPr>
          <w:rFonts w:cstheme="minorHAnsi"/>
          <w:kern w:val="0"/>
          <w:szCs w:val="22"/>
        </w:rPr>
        <w:t>.</w:t>
      </w:r>
    </w:p>
    <w:p w14:paraId="5C41F121" w14:textId="148F5B0C" w:rsidR="00EA1DC9" w:rsidRPr="0034223F" w:rsidRDefault="00EA1DC9" w:rsidP="00513590">
      <w:pPr>
        <w:pStyle w:val="ListParagraph"/>
        <w:numPr>
          <w:ilvl w:val="0"/>
          <w:numId w:val="126"/>
        </w:numPr>
        <w:jc w:val="both"/>
        <w:rPr>
          <w:b/>
          <w:bCs/>
          <w:lang w:eastAsia="zh-CN"/>
        </w:rPr>
      </w:pPr>
      <w:r w:rsidRPr="002A04BB">
        <w:rPr>
          <w:b/>
          <w:bCs/>
          <w:lang w:eastAsia="zh-CN"/>
        </w:rPr>
        <w:t>(Article 18 (6))</w:t>
      </w:r>
      <w:r w:rsidRPr="00BD7ED6">
        <w:rPr>
          <w:rFonts w:cstheme="minorHAnsi"/>
          <w:kern w:val="0"/>
          <w:szCs w:val="22"/>
        </w:rPr>
        <w:t xml:space="preserve"> </w:t>
      </w:r>
      <w:r w:rsidRPr="00485743">
        <w:rPr>
          <w:rFonts w:cstheme="minorHAnsi"/>
          <w:kern w:val="0"/>
          <w:szCs w:val="22"/>
        </w:rPr>
        <w:t>Secondary (derived) limits for radiation control purposes, protection planning and dose estimation for occupationally exposed workers and members of the public in planned exposure situations</w:t>
      </w:r>
      <w:r>
        <w:rPr>
          <w:rFonts w:cstheme="minorHAnsi"/>
          <w:kern w:val="0"/>
          <w:szCs w:val="22"/>
        </w:rPr>
        <w:t>.</w:t>
      </w:r>
    </w:p>
    <w:p w14:paraId="6CAF7044" w14:textId="64326B8D" w:rsidR="0034223F" w:rsidRPr="00260C60" w:rsidRDefault="0034223F" w:rsidP="0034223F">
      <w:pPr>
        <w:jc w:val="both"/>
        <w:rPr>
          <w:rFonts w:eastAsiaTheme="minorEastAsia" w:cstheme="minorBidi"/>
          <w:i/>
          <w:iCs/>
          <w:kern w:val="0"/>
        </w:rPr>
      </w:pPr>
      <w:r w:rsidRPr="00260C60">
        <w:rPr>
          <w:rFonts w:eastAsiaTheme="minorEastAsia" w:cstheme="minorBidi"/>
          <w:i/>
          <w:iCs/>
          <w:kern w:val="0"/>
        </w:rPr>
        <w:t xml:space="preserve">Refer to </w:t>
      </w:r>
      <w:r w:rsidRPr="00260C60">
        <w:rPr>
          <w:rFonts w:eastAsiaTheme="minorEastAsia" w:cstheme="minorBidi"/>
          <w:b/>
          <w:bCs/>
          <w:i/>
          <w:iCs/>
          <w:kern w:val="0"/>
        </w:rPr>
        <w:t>Subsection 2.3</w:t>
      </w:r>
      <w:r w:rsidRPr="00260C60">
        <w:rPr>
          <w:rFonts w:eastAsiaTheme="minorEastAsia" w:cstheme="minorBidi"/>
          <w:i/>
          <w:iCs/>
          <w:kern w:val="0"/>
        </w:rPr>
        <w:t xml:space="preserve"> of the compliance assessment </w:t>
      </w:r>
      <w:r w:rsidRPr="00527B95">
        <w:rPr>
          <w:rFonts w:eastAsiaTheme="minorEastAsia" w:cstheme="minorBidi"/>
          <w:i/>
          <w:iCs/>
          <w:kern w:val="0"/>
        </w:rPr>
        <w:t xml:space="preserve">report </w:t>
      </w:r>
      <w:r w:rsidRPr="00527B95">
        <w:rPr>
          <w:rFonts w:cstheme="minorBidi"/>
          <w:i/>
          <w:iCs/>
          <w:szCs w:val="22"/>
        </w:rPr>
        <w:t>[</w:t>
      </w:r>
      <w:r w:rsidR="00527B95" w:rsidRPr="00527B95">
        <w:rPr>
          <w:i/>
          <w:iCs/>
          <w:highlight w:val="red"/>
        </w:rPr>
        <w:fldChar w:fldCharType="begin"/>
      </w:r>
      <w:r w:rsidR="00527B95" w:rsidRPr="00527B95">
        <w:rPr>
          <w:i/>
          <w:iCs/>
        </w:rPr>
        <w:instrText xml:space="preserve"> REF _Ref145254740 \r \h </w:instrText>
      </w:r>
      <w:r w:rsidR="00527B95" w:rsidRPr="00527B95">
        <w:rPr>
          <w:i/>
          <w:iCs/>
          <w:highlight w:val="red"/>
        </w:rPr>
        <w:instrText xml:space="preserve"> \* MERGEFORMAT </w:instrText>
      </w:r>
      <w:r w:rsidR="00527B95" w:rsidRPr="00527B95">
        <w:rPr>
          <w:i/>
          <w:iCs/>
          <w:highlight w:val="red"/>
        </w:rPr>
      </w:r>
      <w:r w:rsidR="00527B95" w:rsidRPr="00527B95">
        <w:rPr>
          <w:i/>
          <w:iCs/>
          <w:highlight w:val="red"/>
        </w:rPr>
        <w:fldChar w:fldCharType="separate"/>
      </w:r>
      <w:r w:rsidR="00CE4DAB">
        <w:rPr>
          <w:i/>
          <w:iCs/>
        </w:rPr>
        <w:t>32</w:t>
      </w:r>
      <w:r w:rsidR="00527B95" w:rsidRPr="00527B95">
        <w:rPr>
          <w:i/>
          <w:iCs/>
          <w:highlight w:val="red"/>
        </w:rPr>
        <w:fldChar w:fldCharType="end"/>
      </w:r>
      <w:r w:rsidRPr="00527B95">
        <w:rPr>
          <w:rFonts w:cstheme="minorBidi"/>
          <w:i/>
          <w:iCs/>
          <w:szCs w:val="22"/>
        </w:rPr>
        <w:t xml:space="preserve">] </w:t>
      </w:r>
      <w:r w:rsidRPr="00527B95">
        <w:rPr>
          <w:rFonts w:eastAsiaTheme="minorEastAsia" w:cstheme="minorBidi"/>
          <w:i/>
          <w:iCs/>
          <w:kern w:val="0"/>
        </w:rPr>
        <w:t>for</w:t>
      </w:r>
      <w:r w:rsidRPr="00260C60">
        <w:rPr>
          <w:rFonts w:eastAsiaTheme="minorEastAsia" w:cstheme="minorBidi"/>
          <w:i/>
          <w:iCs/>
          <w:kern w:val="0"/>
        </w:rPr>
        <w:t xml:space="preserve"> more details.</w:t>
      </w:r>
    </w:p>
    <w:p w14:paraId="71C978B5" w14:textId="31C49908" w:rsidR="00587910" w:rsidRPr="00C944F8" w:rsidRDefault="00587910" w:rsidP="00BC4DAA">
      <w:pPr>
        <w:pStyle w:val="Heading4"/>
        <w:jc w:val="both"/>
        <w:rPr>
          <w:rFonts w:cstheme="minorBidi"/>
          <w:szCs w:val="22"/>
        </w:rPr>
      </w:pPr>
      <w:r w:rsidRPr="00C944F8">
        <w:rPr>
          <w:rFonts w:cstheme="minorBidi"/>
          <w:szCs w:val="22"/>
        </w:rPr>
        <w:t xml:space="preserve">Chapter 6 </w:t>
      </w:r>
      <w:r w:rsidR="00C944F8">
        <w:rPr>
          <w:rFonts w:cstheme="minorBidi"/>
          <w:szCs w:val="22"/>
        </w:rPr>
        <w:t>(</w:t>
      </w:r>
      <w:r w:rsidRPr="00C944F8">
        <w:rPr>
          <w:rFonts w:cstheme="minorBidi"/>
          <w:szCs w:val="22"/>
        </w:rPr>
        <w:t>Radiation Protection in Occupational Exposure</w:t>
      </w:r>
      <w:r w:rsidR="00BA796E">
        <w:rPr>
          <w:rFonts w:cstheme="minorBidi"/>
          <w:szCs w:val="22"/>
        </w:rPr>
        <w:t>)</w:t>
      </w:r>
    </w:p>
    <w:p w14:paraId="272EBE6D" w14:textId="406B8DDE" w:rsidR="006A2EF1" w:rsidRDefault="006262A9" w:rsidP="00BC4DAA">
      <w:pPr>
        <w:jc w:val="both"/>
        <w:rPr>
          <w:lang w:eastAsia="zh-CN"/>
        </w:rPr>
      </w:pPr>
      <w:r w:rsidRPr="006262A9">
        <w:rPr>
          <w:b/>
          <w:bCs/>
          <w:lang w:eastAsia="zh-CN"/>
        </w:rPr>
        <w:t>Chapter 6</w:t>
      </w:r>
      <w:r>
        <w:rPr>
          <w:lang w:eastAsia="zh-CN"/>
        </w:rPr>
        <w:t xml:space="preserve"> of the reference document </w:t>
      </w:r>
      <w:r>
        <w:rPr>
          <w:rFonts w:cstheme="minorBidi"/>
          <w:szCs w:val="22"/>
        </w:rPr>
        <w:t>[</w:t>
      </w:r>
      <w:r>
        <w:fldChar w:fldCharType="begin"/>
      </w:r>
      <w:r>
        <w:instrText xml:space="preserve"> REF _Ref145254611 \r \h </w:instrText>
      </w:r>
      <w:r>
        <w:fldChar w:fldCharType="separate"/>
      </w:r>
      <w:r w:rsidR="00CE4DAB">
        <w:t>2</w:t>
      </w:r>
      <w:r>
        <w:fldChar w:fldCharType="end"/>
      </w:r>
      <w:r>
        <w:rPr>
          <w:rFonts w:cstheme="minorBidi"/>
          <w:szCs w:val="22"/>
        </w:rPr>
        <w:t xml:space="preserve">] </w:t>
      </w:r>
      <w:r w:rsidR="000637CD">
        <w:rPr>
          <w:lang w:eastAsia="zh-CN"/>
        </w:rPr>
        <w:t xml:space="preserve"> falls under scope of responsibility of the Owner and/or External party. </w:t>
      </w:r>
    </w:p>
    <w:p w14:paraId="7ADFC3FB" w14:textId="312C4788" w:rsidR="001630DA" w:rsidRDefault="00AA3DD3" w:rsidP="00BC4DAA">
      <w:pPr>
        <w:jc w:val="both"/>
        <w:rPr>
          <w:lang w:eastAsia="zh-CN"/>
        </w:rPr>
      </w:pPr>
      <w:r>
        <w:rPr>
          <w:lang w:eastAsia="zh-CN"/>
        </w:rPr>
        <w:t>Section III</w:t>
      </w:r>
      <w:r w:rsidR="00D755FE">
        <w:rPr>
          <w:lang w:eastAsia="zh-CN"/>
        </w:rPr>
        <w:t xml:space="preserve"> (Controlled areas)</w:t>
      </w:r>
      <w:r w:rsidR="00B474FF">
        <w:rPr>
          <w:lang w:eastAsia="zh-CN"/>
        </w:rPr>
        <w:t xml:space="preserve"> and </w:t>
      </w:r>
      <w:r>
        <w:rPr>
          <w:lang w:eastAsia="zh-CN"/>
        </w:rPr>
        <w:t>Section IV</w:t>
      </w:r>
      <w:r w:rsidR="00B474FF">
        <w:rPr>
          <w:lang w:eastAsia="zh-CN"/>
        </w:rPr>
        <w:t xml:space="preserve"> (Surveillance areas) </w:t>
      </w:r>
      <w:r w:rsidR="00303F4D">
        <w:rPr>
          <w:lang w:eastAsia="zh-CN"/>
        </w:rPr>
        <w:t xml:space="preserve">are </w:t>
      </w:r>
      <w:r w:rsidR="00B474FF">
        <w:rPr>
          <w:lang w:eastAsia="zh-CN"/>
        </w:rPr>
        <w:t>entirely</w:t>
      </w:r>
      <w:r w:rsidR="00303F4D">
        <w:rPr>
          <w:lang w:eastAsia="zh-CN"/>
        </w:rPr>
        <w:t xml:space="preserve"> responsibility of the Owner.</w:t>
      </w:r>
    </w:p>
    <w:p w14:paraId="632EE506" w14:textId="69EF0DA8" w:rsidR="00AA3DD3" w:rsidRDefault="001630DA" w:rsidP="00BC4DAA">
      <w:pPr>
        <w:jc w:val="both"/>
        <w:rPr>
          <w:lang w:eastAsia="zh-CN"/>
        </w:rPr>
      </w:pPr>
      <w:r>
        <w:rPr>
          <w:lang w:eastAsia="zh-CN"/>
        </w:rPr>
        <w:t>Section XII</w:t>
      </w:r>
      <w:r w:rsidR="00B474FF">
        <w:rPr>
          <w:lang w:eastAsia="zh-CN"/>
        </w:rPr>
        <w:t xml:space="preserve"> (</w:t>
      </w:r>
      <w:r w:rsidR="00030521">
        <w:rPr>
          <w:lang w:eastAsia="zh-CN"/>
        </w:rPr>
        <w:t>Radiation protection of outside workers)</w:t>
      </w:r>
      <w:r>
        <w:rPr>
          <w:lang w:eastAsia="zh-CN"/>
        </w:rPr>
        <w:t xml:space="preserve"> </w:t>
      </w:r>
      <w:r w:rsidR="00030521">
        <w:rPr>
          <w:lang w:eastAsia="zh-CN"/>
        </w:rPr>
        <w:t xml:space="preserve">and </w:t>
      </w:r>
      <w:r>
        <w:rPr>
          <w:lang w:eastAsia="zh-CN"/>
        </w:rPr>
        <w:t>Section XIII</w:t>
      </w:r>
      <w:r w:rsidR="00303F4D">
        <w:rPr>
          <w:lang w:eastAsia="zh-CN"/>
        </w:rPr>
        <w:t xml:space="preserve"> </w:t>
      </w:r>
      <w:r w:rsidR="00030521">
        <w:rPr>
          <w:lang w:eastAsia="zh-CN"/>
        </w:rPr>
        <w:t xml:space="preserve">(Control of exposure to radon in workplaces) </w:t>
      </w:r>
      <w:r w:rsidR="00303F4D">
        <w:rPr>
          <w:lang w:eastAsia="zh-CN"/>
        </w:rPr>
        <w:t>are predominantly responsibility of the Owner.</w:t>
      </w:r>
    </w:p>
    <w:p w14:paraId="40FA8A58" w14:textId="5D2183BC" w:rsidR="00EE5DED" w:rsidRDefault="00EE5DED" w:rsidP="00BC4DAA">
      <w:pPr>
        <w:jc w:val="both"/>
        <w:rPr>
          <w:lang w:eastAsia="zh-CN"/>
        </w:rPr>
      </w:pPr>
      <w:r>
        <w:rPr>
          <w:lang w:eastAsia="zh-CN"/>
        </w:rPr>
        <w:t>Section I</w:t>
      </w:r>
      <w:r w:rsidR="00030521">
        <w:rPr>
          <w:lang w:eastAsia="zh-CN"/>
        </w:rPr>
        <w:t xml:space="preserve"> (Operational radiation protection)</w:t>
      </w:r>
      <w:r w:rsidR="00AA3DD3">
        <w:rPr>
          <w:lang w:eastAsia="zh-CN"/>
        </w:rPr>
        <w:t>, Section V</w:t>
      </w:r>
      <w:r w:rsidR="00030521">
        <w:rPr>
          <w:lang w:eastAsia="zh-CN"/>
        </w:rPr>
        <w:t xml:space="preserve"> (Categorization of exposed workers)</w:t>
      </w:r>
      <w:r w:rsidR="00AA3DD3">
        <w:rPr>
          <w:lang w:eastAsia="zh-CN"/>
        </w:rPr>
        <w:t>, Section VI</w:t>
      </w:r>
      <w:r w:rsidR="00030521">
        <w:rPr>
          <w:lang w:eastAsia="zh-CN"/>
        </w:rPr>
        <w:t xml:space="preserve"> (Individual monitoring in occupational exposure)</w:t>
      </w:r>
      <w:r w:rsidR="00AA3DD3">
        <w:rPr>
          <w:lang w:eastAsia="zh-CN"/>
        </w:rPr>
        <w:t>, Section VII</w:t>
      </w:r>
      <w:r w:rsidR="001320D5">
        <w:rPr>
          <w:lang w:eastAsia="zh-CN"/>
        </w:rPr>
        <w:t xml:space="preserve"> (Radiation monitoring programs)</w:t>
      </w:r>
      <w:r w:rsidR="00AA3DD3">
        <w:rPr>
          <w:lang w:eastAsia="zh-CN"/>
        </w:rPr>
        <w:t>, Section VIII</w:t>
      </w:r>
      <w:r w:rsidR="002D03C7">
        <w:rPr>
          <w:lang w:eastAsia="zh-CN"/>
        </w:rPr>
        <w:t xml:space="preserve"> (</w:t>
      </w:r>
      <w:r w:rsidR="002D03C7" w:rsidRPr="002D03C7">
        <w:rPr>
          <w:lang w:eastAsia="zh-CN"/>
        </w:rPr>
        <w:t xml:space="preserve">Recording and reporting radiation monitoring and individual </w:t>
      </w:r>
      <w:proofErr w:type="spellStart"/>
      <w:r w:rsidR="002D03C7" w:rsidRPr="002D03C7">
        <w:rPr>
          <w:lang w:eastAsia="zh-CN"/>
        </w:rPr>
        <w:t>dosimetric</w:t>
      </w:r>
      <w:proofErr w:type="spellEnd"/>
      <w:r w:rsidR="002D03C7" w:rsidRPr="002D03C7">
        <w:rPr>
          <w:lang w:eastAsia="zh-CN"/>
        </w:rPr>
        <w:t xml:space="preserve"> monitoring results</w:t>
      </w:r>
      <w:r w:rsidR="002D03C7">
        <w:rPr>
          <w:lang w:eastAsia="zh-CN"/>
        </w:rPr>
        <w:t>)</w:t>
      </w:r>
      <w:r w:rsidR="00AA3DD3">
        <w:rPr>
          <w:lang w:eastAsia="zh-CN"/>
        </w:rPr>
        <w:t>, Section IX</w:t>
      </w:r>
      <w:r w:rsidR="002D03C7">
        <w:rPr>
          <w:lang w:eastAsia="zh-CN"/>
        </w:rPr>
        <w:t xml:space="preserve"> (Medical surve</w:t>
      </w:r>
      <w:r w:rsidR="00772BF2">
        <w:rPr>
          <w:lang w:eastAsia="zh-CN"/>
        </w:rPr>
        <w:t>illance of occupationally exposed workers)</w:t>
      </w:r>
      <w:r w:rsidR="00AA3DD3">
        <w:rPr>
          <w:lang w:eastAsia="zh-CN"/>
        </w:rPr>
        <w:t>,</w:t>
      </w:r>
      <w:r w:rsidR="001630DA">
        <w:rPr>
          <w:lang w:eastAsia="zh-CN"/>
        </w:rPr>
        <w:t xml:space="preserve"> Section X</w:t>
      </w:r>
      <w:r w:rsidR="00772BF2">
        <w:rPr>
          <w:lang w:eastAsia="zh-CN"/>
        </w:rPr>
        <w:t xml:space="preserve"> (Specially authorized exposures) as well as </w:t>
      </w:r>
      <w:r w:rsidR="001630DA">
        <w:rPr>
          <w:lang w:eastAsia="zh-CN"/>
        </w:rPr>
        <w:t>Section XI</w:t>
      </w:r>
      <w:r w:rsidR="00772BF2">
        <w:rPr>
          <w:lang w:eastAsia="zh-CN"/>
        </w:rPr>
        <w:t xml:space="preserve"> (Emergency occupational exposure)</w:t>
      </w:r>
      <w:r w:rsidR="00AA3DD3">
        <w:rPr>
          <w:lang w:eastAsia="zh-CN"/>
        </w:rPr>
        <w:t xml:space="preserve"> </w:t>
      </w:r>
      <w:r w:rsidR="00772BF2">
        <w:rPr>
          <w:lang w:eastAsia="zh-CN"/>
        </w:rPr>
        <w:t>are</w:t>
      </w:r>
      <w:r w:rsidR="00E3738A">
        <w:rPr>
          <w:lang w:eastAsia="zh-CN"/>
        </w:rPr>
        <w:t xml:space="preserve"> responsibility of the Owner and/or External Party.</w:t>
      </w:r>
    </w:p>
    <w:p w14:paraId="1532A8AE" w14:textId="0F3E6D26" w:rsidR="00772BF2" w:rsidRDefault="00772BF2" w:rsidP="00BC4DAA">
      <w:pPr>
        <w:jc w:val="both"/>
        <w:rPr>
          <w:lang w:eastAsia="zh-CN"/>
        </w:rPr>
      </w:pPr>
      <w:r>
        <w:rPr>
          <w:lang w:eastAsia="zh-CN"/>
        </w:rPr>
        <w:t>Section II (</w:t>
      </w:r>
      <w:r w:rsidRPr="008175F8">
        <w:rPr>
          <w:rFonts w:cstheme="minorHAnsi"/>
        </w:rPr>
        <w:t>Arrangements in workplaces)</w:t>
      </w:r>
      <w:r>
        <w:rPr>
          <w:rFonts w:cstheme="minorHAnsi"/>
        </w:rPr>
        <w:t xml:space="preserve"> is predominantly not applicable to technology.</w:t>
      </w:r>
      <w:r w:rsidR="00BD1676">
        <w:rPr>
          <w:rFonts w:cstheme="minorHAnsi"/>
        </w:rPr>
        <w:t xml:space="preserve"> However AP1000 radiation zones are explained</w:t>
      </w:r>
      <w:r w:rsidR="00BD2EA1">
        <w:rPr>
          <w:rFonts w:cstheme="minorHAnsi"/>
        </w:rPr>
        <w:t>.</w:t>
      </w:r>
    </w:p>
    <w:p w14:paraId="43F83978" w14:textId="2EC25293" w:rsidR="008175F8" w:rsidRPr="00CE6DB6" w:rsidRDefault="00CE6DB6" w:rsidP="00BC4DAA">
      <w:pPr>
        <w:jc w:val="both"/>
        <w:rPr>
          <w:rFonts w:cstheme="minorBidi"/>
          <w:szCs w:val="22"/>
        </w:rPr>
      </w:pPr>
      <w:r>
        <w:rPr>
          <w:rFonts w:cstheme="minorBidi"/>
          <w:szCs w:val="22"/>
        </w:rPr>
        <w:lastRenderedPageBreak/>
        <w:t xml:space="preserve">One </w:t>
      </w:r>
      <w:r w:rsidR="009F3194" w:rsidRPr="009F3194">
        <w:rPr>
          <w:rFonts w:cstheme="minorBidi"/>
          <w:szCs w:val="22"/>
        </w:rPr>
        <w:t>COM-B item w</w:t>
      </w:r>
      <w:r>
        <w:rPr>
          <w:rFonts w:cstheme="minorBidi"/>
          <w:szCs w:val="22"/>
        </w:rPr>
        <w:t>as</w:t>
      </w:r>
      <w:r w:rsidR="009F3194" w:rsidRPr="009F3194">
        <w:rPr>
          <w:rFonts w:cstheme="minorBidi"/>
          <w:szCs w:val="22"/>
        </w:rPr>
        <w:t xml:space="preserve"> identified in </w:t>
      </w:r>
      <w:r w:rsidR="00BF3E78" w:rsidRPr="006D67B5">
        <w:rPr>
          <w:lang w:eastAsia="zh-CN"/>
        </w:rPr>
        <w:t>Section III</w:t>
      </w:r>
      <w:r w:rsidR="00727DF2" w:rsidRPr="006D67B5">
        <w:rPr>
          <w:lang w:eastAsia="zh-CN"/>
        </w:rPr>
        <w:t xml:space="preserve"> (</w:t>
      </w:r>
      <w:r w:rsidR="006D67B5" w:rsidRPr="006D67B5">
        <w:rPr>
          <w:lang w:eastAsia="zh-CN"/>
        </w:rPr>
        <w:t>Controlled Areas</w:t>
      </w:r>
      <w:r w:rsidR="00727DF2" w:rsidRPr="006D67B5">
        <w:rPr>
          <w:lang w:eastAsia="zh-CN"/>
        </w:rPr>
        <w:t>)</w:t>
      </w:r>
      <w:r w:rsidR="006D67B5">
        <w:rPr>
          <w:lang w:eastAsia="zh-CN"/>
        </w:rPr>
        <w:t xml:space="preserve"> </w:t>
      </w:r>
      <w:r>
        <w:rPr>
          <w:lang w:eastAsia="zh-CN"/>
        </w:rPr>
        <w:t xml:space="preserve">and is </w:t>
      </w:r>
      <w:r w:rsidR="006D67B5">
        <w:rPr>
          <w:lang w:eastAsia="zh-CN"/>
        </w:rPr>
        <w:t>related to:</w:t>
      </w:r>
    </w:p>
    <w:p w14:paraId="1FC75D0B" w14:textId="39A93E70" w:rsidR="006D67B5" w:rsidRPr="000B68D6" w:rsidRDefault="006D67B5" w:rsidP="00513590">
      <w:pPr>
        <w:pStyle w:val="ListParagraph"/>
        <w:numPr>
          <w:ilvl w:val="0"/>
          <w:numId w:val="127"/>
        </w:numPr>
        <w:jc w:val="both"/>
        <w:rPr>
          <w:b/>
          <w:bCs/>
          <w:lang w:eastAsia="zh-CN"/>
        </w:rPr>
      </w:pPr>
      <w:r w:rsidRPr="004A3C20">
        <w:rPr>
          <w:b/>
          <w:bCs/>
          <w:lang w:eastAsia="zh-CN"/>
        </w:rPr>
        <w:t>(Article 56 (2))</w:t>
      </w:r>
      <w:r>
        <w:rPr>
          <w:b/>
          <w:bCs/>
          <w:lang w:eastAsia="zh-CN"/>
        </w:rPr>
        <w:t xml:space="preserve"> </w:t>
      </w:r>
      <w:r w:rsidRPr="001B50F8">
        <w:rPr>
          <w:lang w:eastAsia="zh-CN"/>
        </w:rPr>
        <w:t xml:space="preserve">Radiological parameters that, depending on the case, shall be measured, assessed and included to the </w:t>
      </w:r>
      <w:r w:rsidRPr="001B50F8">
        <w:rPr>
          <w:rFonts w:cstheme="minorHAnsi"/>
          <w:kern w:val="0"/>
          <w:szCs w:val="22"/>
        </w:rPr>
        <w:t>radiological monitoring.</w:t>
      </w:r>
    </w:p>
    <w:p w14:paraId="5D186FAE" w14:textId="7ED14B41" w:rsidR="000B68D6" w:rsidRPr="000B68D6" w:rsidRDefault="000B68D6" w:rsidP="000B68D6">
      <w:pPr>
        <w:jc w:val="both"/>
        <w:rPr>
          <w:rFonts w:eastAsiaTheme="minorEastAsia" w:cstheme="minorBidi"/>
          <w:i/>
          <w:iCs/>
          <w:kern w:val="0"/>
        </w:rPr>
      </w:pPr>
      <w:r w:rsidRPr="000B68D6">
        <w:rPr>
          <w:rFonts w:eastAsiaTheme="minorEastAsia" w:cstheme="minorBidi"/>
          <w:i/>
          <w:iCs/>
          <w:kern w:val="0"/>
        </w:rPr>
        <w:t xml:space="preserve">Refer to </w:t>
      </w:r>
      <w:r w:rsidRPr="000B68D6">
        <w:rPr>
          <w:rFonts w:eastAsiaTheme="minorEastAsia" w:cstheme="minorBidi"/>
          <w:b/>
          <w:bCs/>
          <w:i/>
          <w:iCs/>
          <w:kern w:val="0"/>
        </w:rPr>
        <w:t>Subsection 2.</w:t>
      </w:r>
      <w:r w:rsidR="009975F9">
        <w:rPr>
          <w:rFonts w:eastAsiaTheme="minorEastAsia" w:cstheme="minorBidi"/>
          <w:b/>
          <w:bCs/>
          <w:i/>
          <w:iCs/>
          <w:kern w:val="0"/>
        </w:rPr>
        <w:t>4</w:t>
      </w:r>
      <w:r w:rsidRPr="000B68D6">
        <w:rPr>
          <w:rFonts w:eastAsiaTheme="minorEastAsia" w:cstheme="minorBidi"/>
          <w:i/>
          <w:iCs/>
          <w:kern w:val="0"/>
        </w:rPr>
        <w:t xml:space="preserve"> of the compliance assessment report </w:t>
      </w:r>
      <w:r w:rsidRPr="000B68D6">
        <w:rPr>
          <w:rFonts w:cstheme="minorBidi"/>
          <w:i/>
          <w:iCs/>
          <w:szCs w:val="22"/>
        </w:rPr>
        <w:t>[</w:t>
      </w:r>
      <w:r w:rsidRPr="000B68D6">
        <w:rPr>
          <w:i/>
          <w:iCs/>
          <w:highlight w:val="red"/>
        </w:rPr>
        <w:fldChar w:fldCharType="begin"/>
      </w:r>
      <w:r w:rsidRPr="000B68D6">
        <w:rPr>
          <w:i/>
          <w:iCs/>
        </w:rPr>
        <w:instrText xml:space="preserve"> REF _Ref145254740 \r \h </w:instrText>
      </w:r>
      <w:r w:rsidRPr="00527B95">
        <w:rPr>
          <w:highlight w:val="red"/>
        </w:rPr>
        <w:instrText xml:space="preserve"> </w:instrText>
      </w:r>
      <w:r w:rsidRPr="000B68D6">
        <w:rPr>
          <w:i/>
          <w:iCs/>
          <w:highlight w:val="red"/>
        </w:rPr>
        <w:instrText xml:space="preserve">\* MERGEFORMAT </w:instrText>
      </w:r>
      <w:r w:rsidRPr="000B68D6">
        <w:rPr>
          <w:i/>
          <w:iCs/>
          <w:highlight w:val="red"/>
        </w:rPr>
      </w:r>
      <w:r w:rsidRPr="000B68D6">
        <w:rPr>
          <w:i/>
          <w:iCs/>
          <w:highlight w:val="red"/>
        </w:rPr>
        <w:fldChar w:fldCharType="separate"/>
      </w:r>
      <w:r w:rsidR="00CE4DAB">
        <w:rPr>
          <w:i/>
          <w:iCs/>
        </w:rPr>
        <w:t>32</w:t>
      </w:r>
      <w:r w:rsidRPr="000B68D6">
        <w:rPr>
          <w:i/>
          <w:iCs/>
          <w:highlight w:val="red"/>
        </w:rPr>
        <w:fldChar w:fldCharType="end"/>
      </w:r>
      <w:r w:rsidRPr="000B68D6">
        <w:rPr>
          <w:rFonts w:cstheme="minorBidi"/>
          <w:i/>
          <w:iCs/>
          <w:szCs w:val="22"/>
        </w:rPr>
        <w:t xml:space="preserve">] </w:t>
      </w:r>
      <w:r w:rsidRPr="000B68D6">
        <w:rPr>
          <w:rFonts w:eastAsiaTheme="minorEastAsia" w:cstheme="minorBidi"/>
          <w:i/>
          <w:iCs/>
          <w:kern w:val="0"/>
        </w:rPr>
        <w:t>for more details.</w:t>
      </w:r>
    </w:p>
    <w:p w14:paraId="59289F9A" w14:textId="34AFCF85" w:rsidR="00587910" w:rsidRPr="00C944F8" w:rsidRDefault="00587910" w:rsidP="00BC4DAA">
      <w:pPr>
        <w:pStyle w:val="Heading4"/>
        <w:jc w:val="both"/>
        <w:rPr>
          <w:rFonts w:cstheme="minorBidi"/>
          <w:szCs w:val="22"/>
        </w:rPr>
      </w:pPr>
      <w:r w:rsidRPr="00C944F8">
        <w:rPr>
          <w:rFonts w:cstheme="minorBidi"/>
          <w:szCs w:val="22"/>
        </w:rPr>
        <w:t xml:space="preserve">Chapter 7 </w:t>
      </w:r>
      <w:r w:rsidR="00C944F8">
        <w:rPr>
          <w:rFonts w:cstheme="minorBidi"/>
          <w:szCs w:val="22"/>
        </w:rPr>
        <w:t>(</w:t>
      </w:r>
      <w:r w:rsidRPr="00C944F8">
        <w:rPr>
          <w:rFonts w:cstheme="minorBidi"/>
          <w:szCs w:val="22"/>
        </w:rPr>
        <w:t>Radiation Protection of Members of the Public In Planned Exposure Situations</w:t>
      </w:r>
      <w:r w:rsidR="00C50166">
        <w:t>)</w:t>
      </w:r>
    </w:p>
    <w:p w14:paraId="464E7BD7" w14:textId="5F6621B4" w:rsidR="00C50166" w:rsidRDefault="00DF7ECB" w:rsidP="00BC4DAA">
      <w:pPr>
        <w:jc w:val="both"/>
        <w:rPr>
          <w:lang w:eastAsia="zh-CN"/>
        </w:rPr>
      </w:pPr>
      <w:r>
        <w:rPr>
          <w:lang w:eastAsia="zh-CN"/>
        </w:rPr>
        <w:t xml:space="preserve">Requirements in </w:t>
      </w:r>
      <w:r w:rsidR="00534105" w:rsidRPr="006262A9">
        <w:rPr>
          <w:b/>
          <w:bCs/>
          <w:lang w:eastAsia="zh-CN"/>
        </w:rPr>
        <w:t xml:space="preserve">Chapter </w:t>
      </w:r>
      <w:r w:rsidR="00534105">
        <w:rPr>
          <w:b/>
          <w:bCs/>
          <w:lang w:eastAsia="zh-CN"/>
        </w:rPr>
        <w:t>7</w:t>
      </w:r>
      <w:r w:rsidR="00534105">
        <w:rPr>
          <w:lang w:eastAsia="zh-CN"/>
        </w:rPr>
        <w:t xml:space="preserve"> of the reference document </w:t>
      </w:r>
      <w:r w:rsidR="00534105">
        <w:rPr>
          <w:rFonts w:cstheme="minorBidi"/>
          <w:szCs w:val="22"/>
        </w:rPr>
        <w:t>[</w:t>
      </w:r>
      <w:r w:rsidR="00534105">
        <w:fldChar w:fldCharType="begin"/>
      </w:r>
      <w:r w:rsidR="00534105">
        <w:instrText xml:space="preserve"> REF _Ref145254611 \r \h </w:instrText>
      </w:r>
      <w:r w:rsidR="00534105">
        <w:fldChar w:fldCharType="separate"/>
      </w:r>
      <w:r w:rsidR="00CE4DAB">
        <w:t>2</w:t>
      </w:r>
      <w:r w:rsidR="00534105">
        <w:fldChar w:fldCharType="end"/>
      </w:r>
      <w:r w:rsidR="00534105">
        <w:rPr>
          <w:rFonts w:cstheme="minorBidi"/>
          <w:szCs w:val="22"/>
        </w:rPr>
        <w:t xml:space="preserve">] </w:t>
      </w:r>
      <w:r w:rsidR="00534105">
        <w:rPr>
          <w:lang w:eastAsia="zh-CN"/>
        </w:rPr>
        <w:t xml:space="preserve"> </w:t>
      </w:r>
      <w:r w:rsidR="001A7FB9">
        <w:rPr>
          <w:lang w:eastAsia="zh-CN"/>
        </w:rPr>
        <w:t>are responsibility of the Owner and/or External party.</w:t>
      </w:r>
    </w:p>
    <w:p w14:paraId="4BFACC88" w14:textId="09FBE144" w:rsidR="001A7FB9" w:rsidRDefault="006779F5" w:rsidP="00BC4DAA">
      <w:pPr>
        <w:jc w:val="both"/>
        <w:rPr>
          <w:lang w:eastAsia="zh-CN"/>
        </w:rPr>
      </w:pPr>
      <w:r>
        <w:rPr>
          <w:lang w:eastAsia="zh-CN"/>
        </w:rPr>
        <w:t>Several</w:t>
      </w:r>
      <w:r w:rsidR="00777B5E">
        <w:rPr>
          <w:lang w:eastAsia="zh-CN"/>
        </w:rPr>
        <w:t xml:space="preserve"> COM-B ite</w:t>
      </w:r>
      <w:r w:rsidR="008E772F">
        <w:rPr>
          <w:lang w:eastAsia="zh-CN"/>
        </w:rPr>
        <w:t>m</w:t>
      </w:r>
      <w:r>
        <w:rPr>
          <w:lang w:eastAsia="zh-CN"/>
        </w:rPr>
        <w:t>s were</w:t>
      </w:r>
      <w:r w:rsidR="008E772F">
        <w:rPr>
          <w:lang w:eastAsia="zh-CN"/>
        </w:rPr>
        <w:t xml:space="preserve"> i</w:t>
      </w:r>
      <w:r w:rsidR="00777B5E">
        <w:rPr>
          <w:lang w:eastAsia="zh-CN"/>
        </w:rPr>
        <w:t>dentified in Section I</w:t>
      </w:r>
      <w:r w:rsidR="00825D06">
        <w:rPr>
          <w:lang w:eastAsia="zh-CN"/>
        </w:rPr>
        <w:t xml:space="preserve"> and are related to:</w:t>
      </w:r>
    </w:p>
    <w:p w14:paraId="732D349E" w14:textId="487FB13E" w:rsidR="00EE1703" w:rsidRPr="006779F5" w:rsidRDefault="008E772F" w:rsidP="00513590">
      <w:pPr>
        <w:pStyle w:val="ListParagraph"/>
        <w:numPr>
          <w:ilvl w:val="0"/>
          <w:numId w:val="127"/>
        </w:numPr>
        <w:jc w:val="both"/>
        <w:rPr>
          <w:rFonts w:cstheme="minorHAnsi"/>
          <w:kern w:val="0"/>
          <w:szCs w:val="22"/>
        </w:rPr>
      </w:pPr>
      <w:r w:rsidRPr="006779F5">
        <w:rPr>
          <w:b/>
          <w:bCs/>
          <w:lang w:eastAsia="zh-CN"/>
        </w:rPr>
        <w:t>(Article 98 (3))</w:t>
      </w:r>
      <w:r>
        <w:rPr>
          <w:lang w:eastAsia="zh-CN"/>
        </w:rPr>
        <w:t xml:space="preserve"> </w:t>
      </w:r>
      <w:r w:rsidR="00B80D95">
        <w:rPr>
          <w:lang w:eastAsia="zh-CN"/>
        </w:rPr>
        <w:t>Determining</w:t>
      </w:r>
      <w:r w:rsidR="000E478A">
        <w:rPr>
          <w:lang w:eastAsia="zh-CN"/>
        </w:rPr>
        <w:t xml:space="preserve"> </w:t>
      </w:r>
      <w:r w:rsidR="006E7BB0" w:rsidRPr="006779F5">
        <w:rPr>
          <w:rFonts w:cstheme="minorHAnsi"/>
          <w:kern w:val="0"/>
          <w:szCs w:val="22"/>
        </w:rPr>
        <w:t>representative individuals</w:t>
      </w:r>
      <w:r w:rsidR="00B80D95" w:rsidRPr="006779F5">
        <w:rPr>
          <w:rFonts w:cstheme="minorHAnsi"/>
          <w:kern w:val="0"/>
          <w:szCs w:val="22"/>
        </w:rPr>
        <w:t xml:space="preserve"> on the basis of performed studies and taking into account the actual exposure pathways leading to internal and external exposure (</w:t>
      </w:r>
      <w:r w:rsidR="009D503B" w:rsidRPr="006779F5">
        <w:rPr>
          <w:rFonts w:cstheme="minorHAnsi"/>
          <w:kern w:val="0"/>
          <w:szCs w:val="22"/>
        </w:rPr>
        <w:t>For the purposes of a realistic assessment of the doses to members of the public and for comparison with dose constraints</w:t>
      </w:r>
      <w:r w:rsidR="00B80D95" w:rsidRPr="006779F5">
        <w:rPr>
          <w:rFonts w:cstheme="minorHAnsi"/>
          <w:kern w:val="0"/>
          <w:szCs w:val="22"/>
        </w:rPr>
        <w:t>)</w:t>
      </w:r>
      <w:r w:rsidR="009D503B" w:rsidRPr="006779F5">
        <w:rPr>
          <w:rFonts w:cstheme="minorHAnsi"/>
          <w:kern w:val="0"/>
          <w:szCs w:val="22"/>
        </w:rPr>
        <w:t>.</w:t>
      </w:r>
    </w:p>
    <w:p w14:paraId="3FD67F7D" w14:textId="13A53C44" w:rsidR="009D503B" w:rsidRPr="009975F9" w:rsidRDefault="009D503B" w:rsidP="00513590">
      <w:pPr>
        <w:pStyle w:val="ListParagraph"/>
        <w:numPr>
          <w:ilvl w:val="0"/>
          <w:numId w:val="127"/>
        </w:numPr>
        <w:jc w:val="both"/>
        <w:rPr>
          <w:lang w:eastAsia="zh-CN"/>
        </w:rPr>
      </w:pPr>
      <w:r w:rsidRPr="003B55E1">
        <w:rPr>
          <w:rFonts w:cstheme="minorHAnsi"/>
          <w:b/>
          <w:bCs/>
          <w:kern w:val="0"/>
          <w:szCs w:val="22"/>
        </w:rPr>
        <w:t>(Article 100 (1))</w:t>
      </w:r>
      <w:r w:rsidRPr="003B55E1">
        <w:rPr>
          <w:rFonts w:cstheme="minorHAnsi"/>
          <w:kern w:val="0"/>
          <w:szCs w:val="22"/>
        </w:rPr>
        <w:t xml:space="preserve"> </w:t>
      </w:r>
      <w:r w:rsidR="00EB3B3E" w:rsidRPr="003B55E1">
        <w:rPr>
          <w:rFonts w:cstheme="minorHAnsi"/>
          <w:kern w:val="0"/>
          <w:szCs w:val="22"/>
        </w:rPr>
        <w:t xml:space="preserve">obligation for </w:t>
      </w:r>
      <w:r w:rsidR="006779F5" w:rsidRPr="003B55E1">
        <w:rPr>
          <w:rFonts w:cstheme="minorHAnsi"/>
          <w:kern w:val="0"/>
          <w:szCs w:val="22"/>
        </w:rPr>
        <w:t xml:space="preserve">the undertakings </w:t>
      </w:r>
      <w:proofErr w:type="spellStart"/>
      <w:r w:rsidR="006779F5" w:rsidRPr="003B55E1">
        <w:rPr>
          <w:rFonts w:cstheme="minorHAnsi"/>
          <w:kern w:val="0"/>
          <w:szCs w:val="22"/>
        </w:rPr>
        <w:t>authorised</w:t>
      </w:r>
      <w:proofErr w:type="spellEnd"/>
      <w:r w:rsidR="006779F5" w:rsidRPr="003B55E1">
        <w:rPr>
          <w:rFonts w:cstheme="minorHAnsi"/>
          <w:kern w:val="0"/>
          <w:szCs w:val="22"/>
        </w:rPr>
        <w:t xml:space="preserve"> for activities involving discharges of effluents into the environment</w:t>
      </w:r>
      <w:r w:rsidR="00EB3B3E" w:rsidRPr="003B55E1">
        <w:rPr>
          <w:rFonts w:cstheme="minorHAnsi"/>
          <w:kern w:val="0"/>
          <w:szCs w:val="22"/>
        </w:rPr>
        <w:t xml:space="preserve"> to appropriately monitor and/or evaluate the quantity and activity of the radioactive airborne or liquid discharges into the environment in normal operation of the respective nuclear facilities and facilities with sources of </w:t>
      </w:r>
      <w:proofErr w:type="spellStart"/>
      <w:r w:rsidR="00EB3B3E" w:rsidRPr="003B55E1">
        <w:rPr>
          <w:rFonts w:cstheme="minorHAnsi"/>
          <w:kern w:val="0"/>
          <w:szCs w:val="22"/>
        </w:rPr>
        <w:t>ionising</w:t>
      </w:r>
      <w:proofErr w:type="spellEnd"/>
      <w:r w:rsidR="00EB3B3E" w:rsidRPr="003B55E1">
        <w:rPr>
          <w:rFonts w:cstheme="minorHAnsi"/>
          <w:kern w:val="0"/>
          <w:szCs w:val="22"/>
        </w:rPr>
        <w:t xml:space="preserve"> radiation.</w:t>
      </w:r>
    </w:p>
    <w:p w14:paraId="5B58A7C2" w14:textId="51B0B379" w:rsidR="009975F9" w:rsidRPr="009975F9" w:rsidRDefault="009975F9" w:rsidP="009975F9">
      <w:pPr>
        <w:jc w:val="both"/>
        <w:rPr>
          <w:rFonts w:eastAsiaTheme="minorEastAsia" w:cstheme="minorBidi"/>
          <w:i/>
          <w:iCs/>
          <w:kern w:val="0"/>
        </w:rPr>
      </w:pPr>
      <w:r w:rsidRPr="009975F9">
        <w:rPr>
          <w:rFonts w:eastAsiaTheme="minorEastAsia" w:cstheme="minorBidi"/>
          <w:i/>
          <w:iCs/>
          <w:kern w:val="0"/>
        </w:rPr>
        <w:t xml:space="preserve">Refer to </w:t>
      </w:r>
      <w:r w:rsidRPr="009975F9">
        <w:rPr>
          <w:rFonts w:eastAsiaTheme="minorEastAsia" w:cstheme="minorBidi"/>
          <w:b/>
          <w:bCs/>
          <w:i/>
          <w:iCs/>
          <w:kern w:val="0"/>
        </w:rPr>
        <w:t>Subsection 2.</w:t>
      </w:r>
      <w:r>
        <w:rPr>
          <w:rFonts w:eastAsiaTheme="minorEastAsia" w:cstheme="minorBidi"/>
          <w:b/>
          <w:bCs/>
          <w:i/>
          <w:iCs/>
          <w:kern w:val="0"/>
        </w:rPr>
        <w:t>5</w:t>
      </w:r>
      <w:r w:rsidRPr="009975F9">
        <w:rPr>
          <w:rFonts w:eastAsiaTheme="minorEastAsia" w:cstheme="minorBidi"/>
          <w:i/>
          <w:iCs/>
          <w:kern w:val="0"/>
        </w:rPr>
        <w:t xml:space="preserve"> of the compliance assessment report </w:t>
      </w:r>
      <w:r w:rsidRPr="009975F9">
        <w:rPr>
          <w:rFonts w:cstheme="minorBidi"/>
          <w:i/>
          <w:iCs/>
          <w:szCs w:val="22"/>
        </w:rPr>
        <w:t>[</w:t>
      </w:r>
      <w:r w:rsidRPr="009975F9">
        <w:rPr>
          <w:i/>
          <w:iCs/>
          <w:highlight w:val="red"/>
        </w:rPr>
        <w:fldChar w:fldCharType="begin"/>
      </w:r>
      <w:r w:rsidRPr="009975F9">
        <w:rPr>
          <w:i/>
          <w:iCs/>
        </w:rPr>
        <w:instrText xml:space="preserve"> REF _Ref145254740 \r \h </w:instrText>
      </w:r>
      <w:r w:rsidRPr="00527B95">
        <w:rPr>
          <w:highlight w:val="red"/>
        </w:rPr>
        <w:instrText xml:space="preserve"> </w:instrText>
      </w:r>
      <w:r w:rsidRPr="009975F9">
        <w:rPr>
          <w:i/>
          <w:iCs/>
          <w:highlight w:val="red"/>
        </w:rPr>
        <w:instrText xml:space="preserve">\* MERGEFORMAT </w:instrText>
      </w:r>
      <w:r w:rsidRPr="009975F9">
        <w:rPr>
          <w:i/>
          <w:iCs/>
          <w:highlight w:val="red"/>
        </w:rPr>
      </w:r>
      <w:r w:rsidRPr="009975F9">
        <w:rPr>
          <w:i/>
          <w:iCs/>
          <w:highlight w:val="red"/>
        </w:rPr>
        <w:fldChar w:fldCharType="separate"/>
      </w:r>
      <w:r w:rsidR="00CE4DAB">
        <w:rPr>
          <w:i/>
          <w:iCs/>
        </w:rPr>
        <w:t>32</w:t>
      </w:r>
      <w:r w:rsidRPr="009975F9">
        <w:rPr>
          <w:i/>
          <w:iCs/>
          <w:highlight w:val="red"/>
        </w:rPr>
        <w:fldChar w:fldCharType="end"/>
      </w:r>
      <w:r w:rsidRPr="009975F9">
        <w:rPr>
          <w:rFonts w:cstheme="minorBidi"/>
          <w:i/>
          <w:iCs/>
          <w:szCs w:val="22"/>
        </w:rPr>
        <w:t xml:space="preserve">] </w:t>
      </w:r>
      <w:r w:rsidRPr="009975F9">
        <w:rPr>
          <w:rFonts w:eastAsiaTheme="minorEastAsia" w:cstheme="minorBidi"/>
          <w:i/>
          <w:iCs/>
          <w:kern w:val="0"/>
        </w:rPr>
        <w:t>for more details.</w:t>
      </w:r>
    </w:p>
    <w:p w14:paraId="067FCDDC" w14:textId="1361E53F" w:rsidR="00587910" w:rsidRPr="00C944F8" w:rsidRDefault="00587910" w:rsidP="00BC4DAA">
      <w:pPr>
        <w:pStyle w:val="Heading4"/>
        <w:jc w:val="both"/>
        <w:rPr>
          <w:rFonts w:cstheme="minorBidi"/>
          <w:szCs w:val="22"/>
        </w:rPr>
      </w:pPr>
      <w:r w:rsidRPr="00C944F8">
        <w:rPr>
          <w:rFonts w:cstheme="minorBidi"/>
          <w:szCs w:val="22"/>
        </w:rPr>
        <w:t xml:space="preserve">Chapter 8 </w:t>
      </w:r>
      <w:r w:rsidR="00C944F8">
        <w:rPr>
          <w:rFonts w:cstheme="minorBidi"/>
          <w:szCs w:val="22"/>
        </w:rPr>
        <w:t>(</w:t>
      </w:r>
      <w:r w:rsidRPr="00C944F8">
        <w:rPr>
          <w:rFonts w:cstheme="minorBidi"/>
          <w:szCs w:val="22"/>
        </w:rPr>
        <w:t>Radiation Protection of The Public in Emergency Exposure Situations</w:t>
      </w:r>
      <w:r w:rsidR="00C944F8">
        <w:rPr>
          <w:rFonts w:cstheme="minorBidi"/>
          <w:szCs w:val="22"/>
        </w:rPr>
        <w:t>)</w:t>
      </w:r>
    </w:p>
    <w:p w14:paraId="2C3A696D" w14:textId="32056FA1" w:rsidR="00825D06" w:rsidRDefault="00534105" w:rsidP="00BC4DAA">
      <w:pPr>
        <w:jc w:val="both"/>
        <w:rPr>
          <w:lang w:eastAsia="zh-CN"/>
        </w:rPr>
      </w:pPr>
      <w:r>
        <w:rPr>
          <w:lang w:eastAsia="zh-CN"/>
        </w:rPr>
        <w:t xml:space="preserve">Requirements in </w:t>
      </w:r>
      <w:r w:rsidRPr="006262A9">
        <w:rPr>
          <w:b/>
          <w:bCs/>
          <w:lang w:eastAsia="zh-CN"/>
        </w:rPr>
        <w:t xml:space="preserve">Chapter </w:t>
      </w:r>
      <w:r>
        <w:rPr>
          <w:b/>
          <w:bCs/>
          <w:lang w:eastAsia="zh-CN"/>
        </w:rPr>
        <w:t>8</w:t>
      </w:r>
      <w:r>
        <w:rPr>
          <w:lang w:eastAsia="zh-CN"/>
        </w:rPr>
        <w:t xml:space="preserve"> of the reference document </w:t>
      </w:r>
      <w:r>
        <w:rPr>
          <w:rFonts w:cstheme="minorBidi"/>
          <w:szCs w:val="22"/>
        </w:rPr>
        <w:t>[</w:t>
      </w:r>
      <w:r>
        <w:fldChar w:fldCharType="begin"/>
      </w:r>
      <w:r>
        <w:instrText xml:space="preserve"> REF _Ref145254611 \r \h </w:instrText>
      </w:r>
      <w:r>
        <w:fldChar w:fldCharType="separate"/>
      </w:r>
      <w:r w:rsidR="00CE4DAB">
        <w:t>2</w:t>
      </w:r>
      <w:r>
        <w:fldChar w:fldCharType="end"/>
      </w:r>
      <w:r>
        <w:rPr>
          <w:rFonts w:cstheme="minorBidi"/>
          <w:szCs w:val="22"/>
        </w:rPr>
        <w:t xml:space="preserve">] </w:t>
      </w:r>
      <w:r>
        <w:rPr>
          <w:lang w:eastAsia="zh-CN"/>
        </w:rPr>
        <w:t xml:space="preserve"> </w:t>
      </w:r>
      <w:r w:rsidR="00825D06">
        <w:rPr>
          <w:lang w:eastAsia="zh-CN"/>
        </w:rPr>
        <w:t>are responsibility of the Owner and/or External party.</w:t>
      </w:r>
    </w:p>
    <w:p w14:paraId="332B2EFE" w14:textId="2ABBB739" w:rsidR="00C50166" w:rsidRDefault="00C74236" w:rsidP="00BC4DAA">
      <w:pPr>
        <w:jc w:val="both"/>
        <w:rPr>
          <w:lang w:eastAsia="zh-CN"/>
        </w:rPr>
      </w:pPr>
      <w:r>
        <w:rPr>
          <w:lang w:eastAsia="zh-CN"/>
        </w:rPr>
        <w:t xml:space="preserve">One </w:t>
      </w:r>
      <w:r w:rsidR="00825D06">
        <w:rPr>
          <w:lang w:eastAsia="zh-CN"/>
        </w:rPr>
        <w:t xml:space="preserve">COM-B items </w:t>
      </w:r>
      <w:r>
        <w:rPr>
          <w:lang w:eastAsia="zh-CN"/>
        </w:rPr>
        <w:t>was</w:t>
      </w:r>
      <w:r w:rsidR="00825D06">
        <w:rPr>
          <w:lang w:eastAsia="zh-CN"/>
        </w:rPr>
        <w:t xml:space="preserve"> identified in </w:t>
      </w:r>
      <w:r w:rsidR="00F613D8" w:rsidRPr="006262A9">
        <w:rPr>
          <w:b/>
          <w:bCs/>
          <w:lang w:eastAsia="zh-CN"/>
        </w:rPr>
        <w:t xml:space="preserve">Chapter </w:t>
      </w:r>
      <w:r w:rsidR="00F613D8">
        <w:rPr>
          <w:b/>
          <w:bCs/>
          <w:lang w:eastAsia="zh-CN"/>
        </w:rPr>
        <w:t>8</w:t>
      </w:r>
      <w:r w:rsidR="00F613D8">
        <w:rPr>
          <w:lang w:eastAsia="zh-CN"/>
        </w:rPr>
        <w:t xml:space="preserve"> </w:t>
      </w:r>
      <w:r w:rsidR="00825D06">
        <w:rPr>
          <w:lang w:eastAsia="zh-CN"/>
        </w:rPr>
        <w:t xml:space="preserve">and </w:t>
      </w:r>
      <w:r w:rsidR="0057608C">
        <w:rPr>
          <w:lang w:eastAsia="zh-CN"/>
        </w:rPr>
        <w:t>is</w:t>
      </w:r>
      <w:r w:rsidR="00825D06">
        <w:rPr>
          <w:lang w:eastAsia="zh-CN"/>
        </w:rPr>
        <w:t xml:space="preserve"> related to:</w:t>
      </w:r>
    </w:p>
    <w:p w14:paraId="39E7396A" w14:textId="7EE79E31" w:rsidR="00CB18BF" w:rsidRPr="0041739B" w:rsidRDefault="00825D06" w:rsidP="00513590">
      <w:pPr>
        <w:pStyle w:val="ListParagraph"/>
        <w:numPr>
          <w:ilvl w:val="0"/>
          <w:numId w:val="128"/>
        </w:numPr>
        <w:jc w:val="both"/>
        <w:rPr>
          <w:lang w:eastAsia="zh-CN"/>
        </w:rPr>
      </w:pPr>
      <w:r w:rsidRPr="00233512">
        <w:rPr>
          <w:b/>
          <w:bCs/>
          <w:lang w:eastAsia="zh-CN"/>
        </w:rPr>
        <w:t>(Article 103 (1)</w:t>
      </w:r>
      <w:r w:rsidR="00CB18BF" w:rsidRPr="00233512">
        <w:rPr>
          <w:b/>
          <w:bCs/>
          <w:lang w:eastAsia="zh-CN"/>
        </w:rPr>
        <w:t>)</w:t>
      </w:r>
      <w:r w:rsidR="00E70DAA">
        <w:rPr>
          <w:lang w:eastAsia="zh-CN"/>
        </w:rPr>
        <w:t xml:space="preserve"> Setting </w:t>
      </w:r>
      <w:r w:rsidR="004C5CF9" w:rsidRPr="00233512">
        <w:rPr>
          <w:rFonts w:cstheme="minorHAnsi"/>
          <w:kern w:val="0"/>
          <w:szCs w:val="22"/>
        </w:rPr>
        <w:t xml:space="preserve">the reference levels for exposure of members of the public, expressed in effective doses, in the range of 20 to 100 mSv (acute or annual) </w:t>
      </w:r>
      <w:r w:rsidR="00233512" w:rsidRPr="00233512">
        <w:rPr>
          <w:rFonts w:cstheme="minorHAnsi"/>
          <w:kern w:val="0"/>
          <w:szCs w:val="22"/>
        </w:rPr>
        <w:t>for emergency exposure situations.</w:t>
      </w:r>
    </w:p>
    <w:p w14:paraId="655E9F41" w14:textId="0DC7849C" w:rsidR="0041739B" w:rsidRPr="0041739B" w:rsidRDefault="0041739B" w:rsidP="0041739B">
      <w:pPr>
        <w:jc w:val="both"/>
        <w:rPr>
          <w:rFonts w:eastAsiaTheme="minorEastAsia" w:cstheme="minorBidi"/>
          <w:i/>
          <w:iCs/>
          <w:kern w:val="0"/>
        </w:rPr>
      </w:pPr>
      <w:r w:rsidRPr="0041739B">
        <w:rPr>
          <w:rFonts w:eastAsiaTheme="minorEastAsia" w:cstheme="minorBidi"/>
          <w:i/>
          <w:iCs/>
          <w:kern w:val="0"/>
        </w:rPr>
        <w:t xml:space="preserve">Refer to </w:t>
      </w:r>
      <w:r w:rsidRPr="0041739B">
        <w:rPr>
          <w:rFonts w:eastAsiaTheme="minorEastAsia" w:cstheme="minorBidi"/>
          <w:b/>
          <w:bCs/>
          <w:i/>
          <w:iCs/>
          <w:kern w:val="0"/>
        </w:rPr>
        <w:t>Subsection 2.</w:t>
      </w:r>
      <w:r>
        <w:rPr>
          <w:rFonts w:eastAsiaTheme="minorEastAsia" w:cstheme="minorBidi"/>
          <w:b/>
          <w:bCs/>
          <w:i/>
          <w:iCs/>
          <w:kern w:val="0"/>
        </w:rPr>
        <w:t>6</w:t>
      </w:r>
      <w:r w:rsidRPr="0041739B">
        <w:rPr>
          <w:rFonts w:eastAsiaTheme="minorEastAsia" w:cstheme="minorBidi"/>
          <w:i/>
          <w:iCs/>
          <w:kern w:val="0"/>
        </w:rPr>
        <w:t xml:space="preserve"> of the compliance assessment report </w:t>
      </w:r>
      <w:r w:rsidRPr="0041739B">
        <w:rPr>
          <w:rFonts w:cstheme="minorBidi"/>
          <w:i/>
          <w:iCs/>
          <w:szCs w:val="22"/>
        </w:rPr>
        <w:t>[</w:t>
      </w:r>
      <w:r w:rsidRPr="0041739B">
        <w:rPr>
          <w:i/>
          <w:iCs/>
          <w:highlight w:val="red"/>
        </w:rPr>
        <w:fldChar w:fldCharType="begin"/>
      </w:r>
      <w:r w:rsidRPr="0041739B">
        <w:rPr>
          <w:i/>
          <w:iCs/>
        </w:rPr>
        <w:instrText xml:space="preserve"> REF _Ref145254740 \r \h </w:instrText>
      </w:r>
      <w:r w:rsidRPr="00527B95">
        <w:rPr>
          <w:highlight w:val="red"/>
        </w:rPr>
        <w:instrText xml:space="preserve"> </w:instrText>
      </w:r>
      <w:r w:rsidRPr="0041739B">
        <w:rPr>
          <w:i/>
          <w:iCs/>
          <w:highlight w:val="red"/>
        </w:rPr>
        <w:instrText xml:space="preserve">\* MERGEFORMAT </w:instrText>
      </w:r>
      <w:r w:rsidRPr="0041739B">
        <w:rPr>
          <w:i/>
          <w:iCs/>
          <w:highlight w:val="red"/>
        </w:rPr>
      </w:r>
      <w:r w:rsidRPr="0041739B">
        <w:rPr>
          <w:i/>
          <w:iCs/>
          <w:highlight w:val="red"/>
        </w:rPr>
        <w:fldChar w:fldCharType="separate"/>
      </w:r>
      <w:r w:rsidR="00CE4DAB">
        <w:rPr>
          <w:i/>
          <w:iCs/>
        </w:rPr>
        <w:t>32</w:t>
      </w:r>
      <w:r w:rsidRPr="0041739B">
        <w:rPr>
          <w:i/>
          <w:iCs/>
          <w:highlight w:val="red"/>
        </w:rPr>
        <w:fldChar w:fldCharType="end"/>
      </w:r>
      <w:r w:rsidRPr="0041739B">
        <w:rPr>
          <w:rFonts w:cstheme="minorBidi"/>
          <w:i/>
          <w:iCs/>
          <w:szCs w:val="22"/>
        </w:rPr>
        <w:t xml:space="preserve">] </w:t>
      </w:r>
      <w:r w:rsidRPr="0041739B">
        <w:rPr>
          <w:rFonts w:eastAsiaTheme="minorEastAsia" w:cstheme="minorBidi"/>
          <w:i/>
          <w:iCs/>
          <w:kern w:val="0"/>
        </w:rPr>
        <w:t>for more details.</w:t>
      </w:r>
    </w:p>
    <w:p w14:paraId="70092E83" w14:textId="5BB9870D" w:rsidR="00587910" w:rsidRPr="00C944F8" w:rsidRDefault="00587910" w:rsidP="00BC4DAA">
      <w:pPr>
        <w:pStyle w:val="Heading4"/>
        <w:jc w:val="both"/>
        <w:rPr>
          <w:rFonts w:cstheme="minorBidi"/>
          <w:szCs w:val="22"/>
        </w:rPr>
      </w:pPr>
      <w:r w:rsidRPr="00C944F8">
        <w:rPr>
          <w:rFonts w:cstheme="minorBidi"/>
          <w:szCs w:val="22"/>
        </w:rPr>
        <w:t xml:space="preserve">Chapter 11 </w:t>
      </w:r>
      <w:r w:rsidR="00C944F8">
        <w:rPr>
          <w:rFonts w:cstheme="minorBidi"/>
          <w:szCs w:val="22"/>
        </w:rPr>
        <w:t>(</w:t>
      </w:r>
      <w:r w:rsidRPr="00C944F8">
        <w:rPr>
          <w:rFonts w:cstheme="minorBidi"/>
          <w:szCs w:val="22"/>
        </w:rPr>
        <w:t>Requirements for The Design and Operation Of Nuclear Facilities And Facilities With Sources Of Ion</w:t>
      </w:r>
      <w:r w:rsidR="00C944F8" w:rsidRPr="00C944F8">
        <w:rPr>
          <w:rFonts w:cstheme="minorBidi"/>
          <w:szCs w:val="22"/>
        </w:rPr>
        <w:t>iz</w:t>
      </w:r>
      <w:r w:rsidRPr="00C944F8">
        <w:rPr>
          <w:rFonts w:cstheme="minorBidi"/>
          <w:szCs w:val="22"/>
        </w:rPr>
        <w:t>ing Radiation</w:t>
      </w:r>
      <w:r w:rsidR="00C944F8">
        <w:rPr>
          <w:rFonts w:cstheme="minorBidi"/>
          <w:szCs w:val="22"/>
        </w:rPr>
        <w:t>)</w:t>
      </w:r>
    </w:p>
    <w:p w14:paraId="293868C7" w14:textId="6C9F4735" w:rsidR="00587910" w:rsidRDefault="00522BD2" w:rsidP="00BC4DAA">
      <w:pPr>
        <w:jc w:val="both"/>
        <w:rPr>
          <w:rFonts w:cstheme="minorHAnsi"/>
        </w:rPr>
      </w:pPr>
      <w:r>
        <w:rPr>
          <w:lang w:eastAsia="zh-CN"/>
        </w:rPr>
        <w:t xml:space="preserve">Majority of the requirements in </w:t>
      </w:r>
      <w:r w:rsidRPr="006262A9">
        <w:rPr>
          <w:b/>
          <w:bCs/>
          <w:lang w:eastAsia="zh-CN"/>
        </w:rPr>
        <w:t xml:space="preserve">Chapter </w:t>
      </w:r>
      <w:r>
        <w:rPr>
          <w:b/>
          <w:bCs/>
          <w:lang w:eastAsia="zh-CN"/>
        </w:rPr>
        <w:t>11</w:t>
      </w:r>
      <w:r>
        <w:rPr>
          <w:lang w:eastAsia="zh-CN"/>
        </w:rPr>
        <w:t xml:space="preserve"> of the reference document </w:t>
      </w:r>
      <w:r>
        <w:rPr>
          <w:rFonts w:cstheme="minorBidi"/>
          <w:szCs w:val="22"/>
        </w:rPr>
        <w:t>[</w:t>
      </w:r>
      <w:r>
        <w:fldChar w:fldCharType="begin"/>
      </w:r>
      <w:r>
        <w:instrText xml:space="preserve"> REF _Ref145254611 \r \h </w:instrText>
      </w:r>
      <w:r>
        <w:fldChar w:fldCharType="separate"/>
      </w:r>
      <w:r w:rsidR="00CE4DAB">
        <w:t>2</w:t>
      </w:r>
      <w:r>
        <w:fldChar w:fldCharType="end"/>
      </w:r>
      <w:r>
        <w:rPr>
          <w:rFonts w:cstheme="minorBidi"/>
          <w:szCs w:val="22"/>
        </w:rPr>
        <w:t xml:space="preserve">] </w:t>
      </w:r>
      <w:r>
        <w:rPr>
          <w:lang w:eastAsia="zh-CN"/>
        </w:rPr>
        <w:t xml:space="preserve"> </w:t>
      </w:r>
      <w:r w:rsidR="00FE23B7">
        <w:rPr>
          <w:rFonts w:cstheme="minorHAnsi"/>
        </w:rPr>
        <w:t>are responsibility of the Owner an</w:t>
      </w:r>
      <w:r w:rsidR="006B27ED">
        <w:rPr>
          <w:rFonts w:cstheme="minorHAnsi"/>
        </w:rPr>
        <w:t>d/or External Party.</w:t>
      </w:r>
    </w:p>
    <w:p w14:paraId="5825E729" w14:textId="40297360" w:rsidR="00527863" w:rsidRPr="00C964AC" w:rsidRDefault="00527863" w:rsidP="00BC4DAA">
      <w:pPr>
        <w:jc w:val="both"/>
        <w:rPr>
          <w:lang w:eastAsia="zh-CN"/>
        </w:rPr>
      </w:pPr>
      <w:r>
        <w:rPr>
          <w:lang w:eastAsia="zh-CN"/>
        </w:rPr>
        <w:t xml:space="preserve">Requirements that fall under responsibility of Westinghouse are either met “as stated” or </w:t>
      </w:r>
      <w:r w:rsidR="00E81878">
        <w:rPr>
          <w:lang w:eastAsia="zh-CN"/>
        </w:rPr>
        <w:t xml:space="preserve">via compliance </w:t>
      </w:r>
      <w:r w:rsidR="00123619">
        <w:rPr>
          <w:lang w:eastAsia="zh-CN"/>
        </w:rPr>
        <w:t xml:space="preserve">with their objectives. </w:t>
      </w:r>
      <w:r w:rsidR="00F01412">
        <w:rPr>
          <w:lang w:eastAsia="zh-CN"/>
        </w:rPr>
        <w:t>One requirement was assigned</w:t>
      </w:r>
      <w:r w:rsidR="002321E1">
        <w:rPr>
          <w:lang w:eastAsia="zh-CN"/>
        </w:rPr>
        <w:t xml:space="preserve"> to a </w:t>
      </w:r>
      <w:r>
        <w:rPr>
          <w:lang w:eastAsia="zh-CN"/>
        </w:rPr>
        <w:t>“COM-B” scope</w:t>
      </w:r>
      <w:r w:rsidR="002321E1">
        <w:rPr>
          <w:lang w:eastAsia="zh-CN"/>
        </w:rPr>
        <w:t xml:space="preserve"> and one is not assessable</w:t>
      </w:r>
      <w:r>
        <w:rPr>
          <w:lang w:eastAsia="zh-CN"/>
        </w:rPr>
        <w:t>.</w:t>
      </w:r>
    </w:p>
    <w:p w14:paraId="5228BAB6" w14:textId="0C939364" w:rsidR="00C97061" w:rsidRDefault="00C97061" w:rsidP="00BC4DAA">
      <w:pPr>
        <w:jc w:val="both"/>
        <w:rPr>
          <w:lang w:eastAsia="zh-CN"/>
        </w:rPr>
      </w:pPr>
      <w:r>
        <w:rPr>
          <w:lang w:eastAsia="zh-CN"/>
        </w:rPr>
        <w:t xml:space="preserve">COM-B item </w:t>
      </w:r>
      <w:r w:rsidR="00F613D8">
        <w:rPr>
          <w:lang w:eastAsia="zh-CN"/>
        </w:rPr>
        <w:t xml:space="preserve">was </w:t>
      </w:r>
      <w:r>
        <w:rPr>
          <w:lang w:eastAsia="zh-CN"/>
        </w:rPr>
        <w:t xml:space="preserve">identified in </w:t>
      </w:r>
      <w:r w:rsidR="00F613D8" w:rsidRPr="00F613D8">
        <w:rPr>
          <w:b/>
          <w:bCs/>
          <w:lang w:eastAsia="zh-CN"/>
        </w:rPr>
        <w:t>Chapter 11</w:t>
      </w:r>
      <w:r w:rsidRPr="00F613D8">
        <w:rPr>
          <w:b/>
          <w:bCs/>
          <w:lang w:eastAsia="zh-CN"/>
        </w:rPr>
        <w:t xml:space="preserve"> </w:t>
      </w:r>
      <w:r w:rsidR="00F613D8" w:rsidRPr="00F613D8">
        <w:rPr>
          <w:lang w:eastAsia="zh-CN"/>
        </w:rPr>
        <w:t>and</w:t>
      </w:r>
      <w:r w:rsidR="00F613D8">
        <w:rPr>
          <w:b/>
          <w:bCs/>
          <w:lang w:eastAsia="zh-CN"/>
        </w:rPr>
        <w:t xml:space="preserve"> </w:t>
      </w:r>
      <w:r w:rsidR="00F613D8">
        <w:rPr>
          <w:lang w:eastAsia="zh-CN"/>
        </w:rPr>
        <w:t>is</w:t>
      </w:r>
      <w:r>
        <w:rPr>
          <w:lang w:eastAsia="zh-CN"/>
        </w:rPr>
        <w:t xml:space="preserve"> related to:</w:t>
      </w:r>
    </w:p>
    <w:p w14:paraId="1422A10C" w14:textId="05D358A3" w:rsidR="00A165CE" w:rsidRPr="00E571F1" w:rsidRDefault="00C64C67" w:rsidP="00513590">
      <w:pPr>
        <w:pStyle w:val="ListParagraph"/>
        <w:numPr>
          <w:ilvl w:val="0"/>
          <w:numId w:val="128"/>
        </w:numPr>
        <w:jc w:val="both"/>
        <w:rPr>
          <w:rFonts w:cstheme="minorHAnsi"/>
        </w:rPr>
      </w:pPr>
      <w:r w:rsidRPr="000A785D">
        <w:rPr>
          <w:rFonts w:cstheme="minorHAnsi"/>
          <w:b/>
          <w:bCs/>
        </w:rPr>
        <w:t>(Article 135 (1))</w:t>
      </w:r>
      <w:r w:rsidRPr="000A785D">
        <w:rPr>
          <w:rFonts w:cstheme="minorHAnsi"/>
        </w:rPr>
        <w:t xml:space="preserve"> </w:t>
      </w:r>
      <w:r w:rsidR="00CB4DD3" w:rsidRPr="000A785D">
        <w:rPr>
          <w:rFonts w:cstheme="minorHAnsi"/>
        </w:rPr>
        <w:t>S</w:t>
      </w:r>
      <w:r w:rsidR="008738E6" w:rsidRPr="000A785D">
        <w:rPr>
          <w:rFonts w:cstheme="minorHAnsi"/>
        </w:rPr>
        <w:t xml:space="preserve">ubjects </w:t>
      </w:r>
      <w:r w:rsidR="00DB7058" w:rsidRPr="000A785D">
        <w:rPr>
          <w:rFonts w:cstheme="minorHAnsi"/>
        </w:rPr>
        <w:t>that shall be provided</w:t>
      </w:r>
      <w:r w:rsidR="008738E6" w:rsidRPr="000A785D">
        <w:rPr>
          <w:rFonts w:cstheme="minorHAnsi"/>
        </w:rPr>
        <w:t xml:space="preserve"> </w:t>
      </w:r>
      <w:r w:rsidR="00145B5F" w:rsidRPr="000A785D">
        <w:rPr>
          <w:rFonts w:cstheme="minorHAnsi"/>
          <w:kern w:val="0"/>
          <w:szCs w:val="22"/>
        </w:rPr>
        <w:t xml:space="preserve">for the purposes of radiation protection, in the process of designing of nuclear facilities and facilities with sources of </w:t>
      </w:r>
      <w:proofErr w:type="spellStart"/>
      <w:r w:rsidR="00145B5F" w:rsidRPr="000A785D">
        <w:rPr>
          <w:rFonts w:cstheme="minorHAnsi"/>
          <w:kern w:val="0"/>
          <w:szCs w:val="22"/>
        </w:rPr>
        <w:t>ionising</w:t>
      </w:r>
      <w:proofErr w:type="spellEnd"/>
      <w:r w:rsidR="00145B5F" w:rsidRPr="000A785D">
        <w:rPr>
          <w:rFonts w:cstheme="minorHAnsi"/>
          <w:kern w:val="0"/>
          <w:szCs w:val="22"/>
        </w:rPr>
        <w:t xml:space="preserve"> radiation, as well as in the choice of technologies, structures, systems and components</w:t>
      </w:r>
      <w:r w:rsidR="003C719C" w:rsidRPr="000A785D">
        <w:rPr>
          <w:rFonts w:cstheme="minorHAnsi"/>
          <w:kern w:val="0"/>
          <w:szCs w:val="22"/>
        </w:rPr>
        <w:t>.</w:t>
      </w:r>
    </w:p>
    <w:p w14:paraId="721CCE81" w14:textId="148A1A2E" w:rsidR="00E571F1" w:rsidRDefault="00C64024" w:rsidP="00BC4DAA">
      <w:pPr>
        <w:jc w:val="both"/>
        <w:rPr>
          <w:rFonts w:cstheme="minorHAnsi"/>
        </w:rPr>
      </w:pPr>
      <w:r>
        <w:rPr>
          <w:rFonts w:cstheme="minorHAnsi"/>
        </w:rPr>
        <w:t xml:space="preserve">Several </w:t>
      </w:r>
      <w:r w:rsidR="0052370C">
        <w:rPr>
          <w:rFonts w:cstheme="minorHAnsi"/>
        </w:rPr>
        <w:t>“Compliant with objective” (</w:t>
      </w:r>
      <w:r w:rsidR="00E571F1">
        <w:rPr>
          <w:rFonts w:cstheme="minorHAnsi"/>
        </w:rPr>
        <w:t>CWO</w:t>
      </w:r>
      <w:r w:rsidR="0052370C">
        <w:rPr>
          <w:rFonts w:cstheme="minorHAnsi"/>
        </w:rPr>
        <w:t>)</w:t>
      </w:r>
      <w:r w:rsidR="00E571F1">
        <w:rPr>
          <w:rFonts w:cstheme="minorHAnsi"/>
        </w:rPr>
        <w:t xml:space="preserve"> </w:t>
      </w:r>
      <w:r>
        <w:rPr>
          <w:rFonts w:cstheme="minorHAnsi"/>
        </w:rPr>
        <w:t xml:space="preserve">items were identified in </w:t>
      </w:r>
      <w:r w:rsidR="0052370C" w:rsidRPr="0052370C">
        <w:rPr>
          <w:rFonts w:cstheme="minorHAnsi"/>
          <w:b/>
          <w:bCs/>
        </w:rPr>
        <w:t>Chapter 11</w:t>
      </w:r>
      <w:r>
        <w:rPr>
          <w:rFonts w:cstheme="minorHAnsi"/>
        </w:rPr>
        <w:t xml:space="preserve"> and are related to:</w:t>
      </w:r>
    </w:p>
    <w:p w14:paraId="74436E0D" w14:textId="0FDEC480" w:rsidR="00C64024" w:rsidRPr="00D66DF7" w:rsidRDefault="00C64024" w:rsidP="00513590">
      <w:pPr>
        <w:pStyle w:val="ListParagraph"/>
        <w:numPr>
          <w:ilvl w:val="0"/>
          <w:numId w:val="128"/>
        </w:numPr>
        <w:jc w:val="both"/>
        <w:rPr>
          <w:rFonts w:cstheme="minorHAnsi"/>
        </w:rPr>
      </w:pPr>
      <w:r w:rsidRPr="00D66DF7">
        <w:rPr>
          <w:rFonts w:cstheme="minorHAnsi"/>
          <w:b/>
          <w:bCs/>
        </w:rPr>
        <w:lastRenderedPageBreak/>
        <w:t>(Article 140 (1))</w:t>
      </w:r>
      <w:r w:rsidR="00FA0B03" w:rsidRPr="00D66DF7">
        <w:rPr>
          <w:rFonts w:cstheme="minorHAnsi"/>
        </w:rPr>
        <w:t xml:space="preserve"> Determining </w:t>
      </w:r>
      <w:r w:rsidR="009B5889" w:rsidRPr="00D66DF7">
        <w:rPr>
          <w:rFonts w:cstheme="minorHAnsi"/>
        </w:rPr>
        <w:t>t</w:t>
      </w:r>
      <w:r w:rsidR="009B5889" w:rsidRPr="00D66DF7">
        <w:rPr>
          <w:rFonts w:cstheme="minorHAnsi"/>
          <w:kern w:val="0"/>
          <w:szCs w:val="22"/>
        </w:rPr>
        <w:t>he requirements to the design of the systems for ventilation, cleaning of dust, aerosols and gases, sewage and water supply by the design and construction norms and rules applicable for industrial undertakings.</w:t>
      </w:r>
    </w:p>
    <w:p w14:paraId="53E5758D" w14:textId="31F3E080" w:rsidR="00C64024" w:rsidRPr="0006691D" w:rsidRDefault="00C64024" w:rsidP="00513590">
      <w:pPr>
        <w:pStyle w:val="ListParagraph"/>
        <w:numPr>
          <w:ilvl w:val="0"/>
          <w:numId w:val="128"/>
        </w:numPr>
        <w:jc w:val="both"/>
        <w:rPr>
          <w:rFonts w:cstheme="minorHAnsi"/>
        </w:rPr>
      </w:pPr>
      <w:r w:rsidRPr="00D66DF7">
        <w:rPr>
          <w:rFonts w:cstheme="minorHAnsi"/>
          <w:b/>
          <w:bCs/>
        </w:rPr>
        <w:t>(Article 140 (2))</w:t>
      </w:r>
      <w:r w:rsidR="00DA27F6" w:rsidRPr="00D66DF7">
        <w:rPr>
          <w:rFonts w:cstheme="minorHAnsi"/>
          <w:kern w:val="0"/>
          <w:szCs w:val="22"/>
        </w:rPr>
        <w:t xml:space="preserve"> The specific requirements for the systems for ventilation, cleaning of dust, aerosols and gases, sewage and water supply, related to the radiation protection in nuclear facilities and facilities with sources of </w:t>
      </w:r>
      <w:proofErr w:type="spellStart"/>
      <w:r w:rsidR="00DA27F6" w:rsidRPr="00D66DF7">
        <w:rPr>
          <w:rFonts w:cstheme="minorHAnsi"/>
          <w:kern w:val="0"/>
          <w:szCs w:val="22"/>
        </w:rPr>
        <w:t>ionising</w:t>
      </w:r>
      <w:proofErr w:type="spellEnd"/>
      <w:r w:rsidR="00DA27F6" w:rsidRPr="00D66DF7">
        <w:rPr>
          <w:rFonts w:cstheme="minorHAnsi"/>
          <w:kern w:val="0"/>
          <w:szCs w:val="22"/>
        </w:rPr>
        <w:t xml:space="preserve"> radiation.</w:t>
      </w:r>
    </w:p>
    <w:p w14:paraId="25F76B44" w14:textId="63C66B2E" w:rsidR="0006691D" w:rsidRPr="0006691D" w:rsidRDefault="0006691D" w:rsidP="0006691D">
      <w:pPr>
        <w:jc w:val="both"/>
        <w:rPr>
          <w:rFonts w:eastAsiaTheme="minorEastAsia" w:cstheme="minorBidi"/>
          <w:i/>
          <w:iCs/>
          <w:kern w:val="0"/>
        </w:rPr>
      </w:pPr>
      <w:r w:rsidRPr="0006691D">
        <w:rPr>
          <w:rFonts w:eastAsiaTheme="minorEastAsia" w:cstheme="minorBidi"/>
          <w:i/>
          <w:iCs/>
          <w:kern w:val="0"/>
        </w:rPr>
        <w:t xml:space="preserve">Refer to </w:t>
      </w:r>
      <w:r w:rsidRPr="0006691D">
        <w:rPr>
          <w:rFonts w:eastAsiaTheme="minorEastAsia" w:cstheme="minorBidi"/>
          <w:b/>
          <w:bCs/>
          <w:i/>
          <w:iCs/>
          <w:kern w:val="0"/>
        </w:rPr>
        <w:t>Subsection 2.</w:t>
      </w:r>
      <w:r w:rsidR="00A71876">
        <w:rPr>
          <w:rFonts w:eastAsiaTheme="minorEastAsia" w:cstheme="minorBidi"/>
          <w:b/>
          <w:bCs/>
          <w:i/>
          <w:iCs/>
          <w:kern w:val="0"/>
        </w:rPr>
        <w:t>7</w:t>
      </w:r>
      <w:r w:rsidRPr="0006691D">
        <w:rPr>
          <w:rFonts w:eastAsiaTheme="minorEastAsia" w:cstheme="minorBidi"/>
          <w:i/>
          <w:iCs/>
          <w:kern w:val="0"/>
        </w:rPr>
        <w:t xml:space="preserve"> of the compliance assessment report </w:t>
      </w:r>
      <w:r w:rsidRPr="0006691D">
        <w:rPr>
          <w:rFonts w:cstheme="minorBidi"/>
          <w:i/>
          <w:iCs/>
          <w:szCs w:val="22"/>
        </w:rPr>
        <w:t>[</w:t>
      </w:r>
      <w:r w:rsidRPr="0006691D">
        <w:rPr>
          <w:i/>
          <w:iCs/>
          <w:highlight w:val="red"/>
        </w:rPr>
        <w:fldChar w:fldCharType="begin"/>
      </w:r>
      <w:r w:rsidRPr="0006691D">
        <w:rPr>
          <w:i/>
          <w:iCs/>
        </w:rPr>
        <w:instrText xml:space="preserve"> REF _Ref145254740 \r \h </w:instrText>
      </w:r>
      <w:r w:rsidRPr="00527B95">
        <w:rPr>
          <w:highlight w:val="red"/>
        </w:rPr>
        <w:instrText xml:space="preserve"> </w:instrText>
      </w:r>
      <w:r w:rsidRPr="0006691D">
        <w:rPr>
          <w:i/>
          <w:iCs/>
          <w:highlight w:val="red"/>
        </w:rPr>
        <w:instrText xml:space="preserve">\* MERGEFORMAT </w:instrText>
      </w:r>
      <w:r w:rsidRPr="0006691D">
        <w:rPr>
          <w:i/>
          <w:iCs/>
          <w:highlight w:val="red"/>
        </w:rPr>
      </w:r>
      <w:r w:rsidRPr="0006691D">
        <w:rPr>
          <w:i/>
          <w:iCs/>
          <w:highlight w:val="red"/>
        </w:rPr>
        <w:fldChar w:fldCharType="separate"/>
      </w:r>
      <w:r w:rsidR="00CE4DAB">
        <w:rPr>
          <w:i/>
          <w:iCs/>
        </w:rPr>
        <w:t>32</w:t>
      </w:r>
      <w:r w:rsidRPr="0006691D">
        <w:rPr>
          <w:i/>
          <w:iCs/>
          <w:highlight w:val="red"/>
        </w:rPr>
        <w:fldChar w:fldCharType="end"/>
      </w:r>
      <w:r w:rsidRPr="0006691D">
        <w:rPr>
          <w:rFonts w:cstheme="minorBidi"/>
          <w:i/>
          <w:iCs/>
          <w:szCs w:val="22"/>
        </w:rPr>
        <w:t xml:space="preserve">] </w:t>
      </w:r>
      <w:r w:rsidRPr="0006691D">
        <w:rPr>
          <w:rFonts w:eastAsiaTheme="minorEastAsia" w:cstheme="minorBidi"/>
          <w:i/>
          <w:iCs/>
          <w:kern w:val="0"/>
        </w:rPr>
        <w:t>for more details.</w:t>
      </w:r>
    </w:p>
    <w:p w14:paraId="5F828AD1" w14:textId="77777777" w:rsidR="00230ED8" w:rsidRPr="00C81969" w:rsidRDefault="00230ED8" w:rsidP="00BC4DAA">
      <w:pPr>
        <w:pStyle w:val="Heading3"/>
        <w:jc w:val="both"/>
      </w:pPr>
      <w:bookmarkStart w:id="46" w:name="_Toc152671798"/>
      <w:r>
        <w:t>Non Compliance</w:t>
      </w:r>
      <w:bookmarkEnd w:id="46"/>
    </w:p>
    <w:p w14:paraId="69952FA3" w14:textId="0DD9DBE2" w:rsidR="006874BD" w:rsidRDefault="00230ED8" w:rsidP="00BC4DAA">
      <w:pPr>
        <w:jc w:val="both"/>
      </w:pPr>
      <w:r>
        <w:t>No “Non Compliance</w:t>
      </w:r>
      <w:r w:rsidR="009D0169">
        <w:t>s</w:t>
      </w:r>
      <w:r>
        <w:t>” ha</w:t>
      </w:r>
      <w:r w:rsidR="009D0169">
        <w:t>ve</w:t>
      </w:r>
      <w:r>
        <w:t xml:space="preserve"> been </w:t>
      </w:r>
      <w:r w:rsidR="00253622">
        <w:t>identified</w:t>
      </w:r>
      <w:r>
        <w:t xml:space="preserve"> in the assessment </w:t>
      </w:r>
      <w:r w:rsidR="007F1D0E">
        <w:rPr>
          <w:rFonts w:cstheme="minorBidi"/>
          <w:szCs w:val="22"/>
        </w:rPr>
        <w:t>[</w:t>
      </w:r>
      <w:r w:rsidR="007F1D0E">
        <w:rPr>
          <w:rFonts w:cstheme="minorBidi"/>
          <w:szCs w:val="22"/>
        </w:rPr>
        <w:fldChar w:fldCharType="begin"/>
      </w:r>
      <w:r w:rsidR="007F1D0E">
        <w:rPr>
          <w:rFonts w:cstheme="minorBidi"/>
          <w:szCs w:val="22"/>
        </w:rPr>
        <w:instrText xml:space="preserve"> REF _Ref145254740 \r \h </w:instrText>
      </w:r>
      <w:r w:rsidR="00733F59">
        <w:rPr>
          <w:rFonts w:cstheme="minorBidi"/>
          <w:szCs w:val="22"/>
        </w:rPr>
        <w:instrText xml:space="preserve"> \* MERGEFORMAT </w:instrText>
      </w:r>
      <w:r w:rsidR="007F1D0E">
        <w:rPr>
          <w:rFonts w:cstheme="minorBidi"/>
          <w:szCs w:val="22"/>
        </w:rPr>
      </w:r>
      <w:r w:rsidR="007F1D0E">
        <w:rPr>
          <w:rFonts w:cstheme="minorBidi"/>
          <w:szCs w:val="22"/>
        </w:rPr>
        <w:fldChar w:fldCharType="separate"/>
      </w:r>
      <w:r w:rsidR="00CE4DAB">
        <w:rPr>
          <w:rFonts w:cstheme="minorBidi"/>
          <w:szCs w:val="22"/>
        </w:rPr>
        <w:t>32</w:t>
      </w:r>
      <w:r w:rsidR="007F1D0E">
        <w:rPr>
          <w:rFonts w:cstheme="minorBidi"/>
          <w:szCs w:val="22"/>
        </w:rPr>
        <w:fldChar w:fldCharType="end"/>
      </w:r>
      <w:r w:rsidR="007F1D0E">
        <w:rPr>
          <w:rFonts w:cstheme="minorBidi"/>
          <w:szCs w:val="22"/>
        </w:rPr>
        <w:t>].</w:t>
      </w:r>
    </w:p>
    <w:p w14:paraId="72E73B7F" w14:textId="11A7B1EA" w:rsidR="006874BD" w:rsidRDefault="003076C9" w:rsidP="00BC4DAA">
      <w:pPr>
        <w:pStyle w:val="Heading3"/>
        <w:jc w:val="both"/>
      </w:pPr>
      <w:bookmarkStart w:id="47" w:name="_Ref145594693"/>
      <w:bookmarkStart w:id="48" w:name="_Toc152671799"/>
      <w:r w:rsidRPr="003076C9">
        <w:t>Identified Potential Risks To Be Addressed In Bulgaria Project</w:t>
      </w:r>
      <w:bookmarkEnd w:id="47"/>
      <w:bookmarkEnd w:id="48"/>
    </w:p>
    <w:p w14:paraId="1AB6037A" w14:textId="7F3E8BB8" w:rsidR="00EC2DDE" w:rsidRPr="002978FB" w:rsidRDefault="00EC2DDE" w:rsidP="00BC4DAA">
      <w:pPr>
        <w:jc w:val="both"/>
      </w:pPr>
      <w:r w:rsidRPr="002978FB">
        <w:t xml:space="preserve">The </w:t>
      </w:r>
      <w:r w:rsidR="00D41842">
        <w:t>assessment conducted</w:t>
      </w:r>
      <w:r w:rsidR="00DE5C6B">
        <w:t xml:space="preserve"> </w:t>
      </w:r>
      <w:r w:rsidR="00B35C4C">
        <w:t xml:space="preserve">in </w:t>
      </w:r>
      <w:r w:rsidR="003D6428" w:rsidRPr="008D4031">
        <w:rPr>
          <w:b/>
          <w:bCs/>
        </w:rPr>
        <w:t>S</w:t>
      </w:r>
      <w:r w:rsidRPr="008D4031">
        <w:rPr>
          <w:b/>
          <w:bCs/>
        </w:rPr>
        <w:t>ection 2</w:t>
      </w:r>
      <w:r w:rsidR="003D6428" w:rsidRPr="00E42886">
        <w:t xml:space="preserve"> of </w:t>
      </w:r>
      <w:r w:rsidR="003D6428" w:rsidRPr="00E42886">
        <w:rPr>
          <w:rFonts w:cstheme="minorBidi"/>
        </w:rPr>
        <w:t xml:space="preserve">the </w:t>
      </w:r>
      <w:r w:rsidR="00654C10">
        <w:rPr>
          <w:rFonts w:cstheme="minorBidi"/>
        </w:rPr>
        <w:t>compliance assessment report</w:t>
      </w:r>
      <w:r w:rsidR="003D6428" w:rsidRPr="00E42886">
        <w:rPr>
          <w:rFonts w:cstheme="minorBidi"/>
        </w:rPr>
        <w:t xml:space="preserve"> </w:t>
      </w:r>
      <w:r w:rsidR="003D6428" w:rsidRPr="00E42886">
        <w:rPr>
          <w:rFonts w:cstheme="minorBidi"/>
          <w:szCs w:val="22"/>
        </w:rPr>
        <w:t>[</w:t>
      </w:r>
      <w:r w:rsidR="003D6428" w:rsidRPr="00E42886">
        <w:rPr>
          <w:rFonts w:cstheme="minorBidi"/>
          <w:szCs w:val="22"/>
        </w:rPr>
        <w:fldChar w:fldCharType="begin"/>
      </w:r>
      <w:r w:rsidR="003D6428" w:rsidRPr="00E42886">
        <w:rPr>
          <w:rFonts w:cstheme="minorBidi"/>
          <w:szCs w:val="22"/>
        </w:rPr>
        <w:instrText xml:space="preserve"> REF _Ref145254740 \r \h </w:instrText>
      </w:r>
      <w:r w:rsidR="00E42886" w:rsidRPr="00E42886">
        <w:rPr>
          <w:rFonts w:cstheme="minorBidi"/>
          <w:szCs w:val="22"/>
        </w:rPr>
        <w:instrText xml:space="preserve"> \* MERGEFORMAT </w:instrText>
      </w:r>
      <w:r w:rsidR="003D6428" w:rsidRPr="00E42886">
        <w:rPr>
          <w:rFonts w:cstheme="minorBidi"/>
          <w:szCs w:val="22"/>
        </w:rPr>
      </w:r>
      <w:r w:rsidR="003D6428" w:rsidRPr="00E42886">
        <w:rPr>
          <w:rFonts w:cstheme="minorBidi"/>
          <w:szCs w:val="22"/>
        </w:rPr>
        <w:fldChar w:fldCharType="separate"/>
      </w:r>
      <w:r w:rsidR="00CE4DAB">
        <w:rPr>
          <w:rFonts w:cstheme="minorBidi"/>
          <w:szCs w:val="22"/>
        </w:rPr>
        <w:t>32</w:t>
      </w:r>
      <w:r w:rsidR="003D6428" w:rsidRPr="00E42886">
        <w:rPr>
          <w:rFonts w:cstheme="minorBidi"/>
          <w:szCs w:val="22"/>
        </w:rPr>
        <w:fldChar w:fldCharType="end"/>
      </w:r>
      <w:r w:rsidR="003D6428" w:rsidRPr="00E42886">
        <w:rPr>
          <w:rFonts w:cstheme="minorBidi"/>
          <w:szCs w:val="22"/>
        </w:rPr>
        <w:t>]</w:t>
      </w:r>
      <w:r w:rsidR="00C83FBA" w:rsidRPr="00E42886">
        <w:t xml:space="preserve"> indicate</w:t>
      </w:r>
      <w:r w:rsidRPr="00E42886">
        <w:t>s that</w:t>
      </w:r>
      <w:r w:rsidRPr="002978FB">
        <w:t xml:space="preserve"> the following articles and sub-articles need to be considered in the risk assessment:</w:t>
      </w:r>
    </w:p>
    <w:p w14:paraId="53B00D66" w14:textId="49779B2C" w:rsidR="00EC2DDE" w:rsidRPr="00C351A5" w:rsidRDefault="00EC2DDE" w:rsidP="00BC4DAA">
      <w:pPr>
        <w:jc w:val="both"/>
      </w:pPr>
      <w:r w:rsidRPr="00C351A5">
        <w:t>Articles related to different Occupational dose as explained in subsection</w:t>
      </w:r>
      <w:r w:rsidR="002B3EF9">
        <w:t xml:space="preserve"> </w:t>
      </w:r>
      <w:r w:rsidR="002B3EF9" w:rsidRPr="002B3EF9">
        <w:rPr>
          <w:b/>
          <w:bCs/>
        </w:rPr>
        <w:t>1.4</w:t>
      </w:r>
      <w:r w:rsidRPr="002B3EF9">
        <w:rPr>
          <w:b/>
          <w:bCs/>
        </w:rPr>
        <w:t xml:space="preserve"> </w:t>
      </w:r>
      <w:r w:rsidR="00E1353A" w:rsidRPr="00C351A5">
        <w:t xml:space="preserve">of </w:t>
      </w:r>
      <w:r w:rsidR="00F374D2" w:rsidRPr="00C351A5">
        <w:rPr>
          <w:rFonts w:cstheme="minorBidi"/>
        </w:rPr>
        <w:t xml:space="preserve">compliance assessment report </w:t>
      </w:r>
      <w:r w:rsidR="0096533D" w:rsidRPr="00C351A5">
        <w:rPr>
          <w:rFonts w:cstheme="minorBidi"/>
          <w:szCs w:val="22"/>
        </w:rPr>
        <w:t>[</w:t>
      </w:r>
      <w:r w:rsidR="0096533D" w:rsidRPr="00C351A5">
        <w:rPr>
          <w:rFonts w:cstheme="minorBidi"/>
          <w:szCs w:val="22"/>
        </w:rPr>
        <w:fldChar w:fldCharType="begin"/>
      </w:r>
      <w:r w:rsidR="0096533D" w:rsidRPr="00C351A5">
        <w:rPr>
          <w:rFonts w:cstheme="minorBidi"/>
          <w:szCs w:val="22"/>
        </w:rPr>
        <w:instrText xml:space="preserve"> REF _Ref145254740 \r \h </w:instrText>
      </w:r>
      <w:r w:rsidR="00733F59" w:rsidRPr="00C351A5">
        <w:rPr>
          <w:rFonts w:cstheme="minorBidi"/>
          <w:szCs w:val="22"/>
        </w:rPr>
        <w:instrText xml:space="preserve"> \* MERGEFORMAT </w:instrText>
      </w:r>
      <w:r w:rsidR="0096533D" w:rsidRPr="00C351A5">
        <w:rPr>
          <w:rFonts w:cstheme="minorBidi"/>
          <w:szCs w:val="22"/>
        </w:rPr>
      </w:r>
      <w:r w:rsidR="0096533D" w:rsidRPr="00C351A5">
        <w:rPr>
          <w:rFonts w:cstheme="minorBidi"/>
          <w:szCs w:val="22"/>
        </w:rPr>
        <w:fldChar w:fldCharType="separate"/>
      </w:r>
      <w:r w:rsidR="00CE4DAB">
        <w:rPr>
          <w:rFonts w:cstheme="minorBidi"/>
          <w:szCs w:val="22"/>
        </w:rPr>
        <w:t>32</w:t>
      </w:r>
      <w:r w:rsidR="0096533D" w:rsidRPr="00C351A5">
        <w:rPr>
          <w:rFonts w:cstheme="minorBidi"/>
          <w:szCs w:val="22"/>
        </w:rPr>
        <w:fldChar w:fldCharType="end"/>
      </w:r>
      <w:r w:rsidR="0096533D" w:rsidRPr="00C351A5">
        <w:rPr>
          <w:rFonts w:cstheme="minorBidi"/>
          <w:szCs w:val="22"/>
        </w:rPr>
        <w:t>]</w:t>
      </w:r>
      <w:r w:rsidRPr="00C351A5">
        <w:t>:</w:t>
      </w:r>
    </w:p>
    <w:p w14:paraId="23FEF718" w14:textId="111B08B1" w:rsidR="00EC2DDE" w:rsidRDefault="00C421EB" w:rsidP="00513590">
      <w:pPr>
        <w:pStyle w:val="ListParagraph"/>
        <w:numPr>
          <w:ilvl w:val="0"/>
          <w:numId w:val="39"/>
        </w:numPr>
        <w:jc w:val="both"/>
      </w:pPr>
      <w:r w:rsidRPr="00C351A5">
        <w:rPr>
          <w:b/>
          <w:bCs/>
        </w:rPr>
        <w:t>(</w:t>
      </w:r>
      <w:r w:rsidR="00EC2DDE" w:rsidRPr="00C351A5">
        <w:rPr>
          <w:b/>
          <w:bCs/>
        </w:rPr>
        <w:t>Article 11</w:t>
      </w:r>
      <w:r w:rsidRPr="00C351A5">
        <w:rPr>
          <w:b/>
          <w:bCs/>
        </w:rPr>
        <w:t>)</w:t>
      </w:r>
      <w:r w:rsidR="00EC2DDE">
        <w:t xml:space="preserve"> Occupational Exposure for Workers,</w:t>
      </w:r>
    </w:p>
    <w:p w14:paraId="075A22EC" w14:textId="552927B2" w:rsidR="00EC2DDE" w:rsidRDefault="00C421EB" w:rsidP="00513590">
      <w:pPr>
        <w:pStyle w:val="ListParagraph"/>
        <w:numPr>
          <w:ilvl w:val="0"/>
          <w:numId w:val="39"/>
        </w:numPr>
        <w:jc w:val="both"/>
      </w:pPr>
      <w:r w:rsidRPr="00C351A5">
        <w:rPr>
          <w:b/>
          <w:bCs/>
        </w:rPr>
        <w:t>(</w:t>
      </w:r>
      <w:r w:rsidR="00EC2DDE" w:rsidRPr="00C351A5">
        <w:rPr>
          <w:b/>
          <w:bCs/>
        </w:rPr>
        <w:t>Article 15</w:t>
      </w:r>
      <w:r w:rsidRPr="00C351A5">
        <w:rPr>
          <w:b/>
          <w:bCs/>
        </w:rPr>
        <w:t>)</w:t>
      </w:r>
      <w:r w:rsidR="00EC2DDE">
        <w:t xml:space="preserve"> Dose Limits for apprentices and students (16 to 18 years). This is conservatively considered a COM-B,</w:t>
      </w:r>
    </w:p>
    <w:p w14:paraId="27FA6AFD" w14:textId="77CFB400" w:rsidR="00EC2DDE" w:rsidRPr="00CC1A94" w:rsidRDefault="002A5A4E" w:rsidP="00513590">
      <w:pPr>
        <w:pStyle w:val="ListParagraph"/>
        <w:numPr>
          <w:ilvl w:val="0"/>
          <w:numId w:val="39"/>
        </w:numPr>
        <w:jc w:val="both"/>
      </w:pPr>
      <w:r w:rsidRPr="00C351A5">
        <w:rPr>
          <w:b/>
          <w:bCs/>
        </w:rPr>
        <w:t>(</w:t>
      </w:r>
      <w:r w:rsidR="00EC2DDE" w:rsidRPr="00C351A5">
        <w:rPr>
          <w:b/>
          <w:bCs/>
        </w:rPr>
        <w:t>Article 135 (1)</w:t>
      </w:r>
      <w:r w:rsidRPr="00C351A5">
        <w:rPr>
          <w:b/>
          <w:bCs/>
        </w:rPr>
        <w:t>)</w:t>
      </w:r>
      <w:r w:rsidR="00EC2DDE">
        <w:t xml:space="preserve"> 1. Compliance with dose limits and dose constraints for occupationally exposed workers and members of the public. As explained in section 1.4 of </w:t>
      </w:r>
      <w:r w:rsidR="0096533D">
        <w:rPr>
          <w:rFonts w:cstheme="minorBidi"/>
        </w:rPr>
        <w:t xml:space="preserve">the </w:t>
      </w:r>
      <w:r w:rsidR="00F374D2">
        <w:rPr>
          <w:rFonts w:cstheme="minorBidi"/>
        </w:rPr>
        <w:t>compliance assessment report</w:t>
      </w:r>
      <w:r w:rsidR="00F374D2" w:rsidRPr="00E42886">
        <w:rPr>
          <w:rFonts w:cstheme="minorBidi"/>
        </w:rPr>
        <w:t xml:space="preserve"> </w:t>
      </w:r>
      <w:r w:rsidR="0096533D">
        <w:rPr>
          <w:rFonts w:cstheme="minorBidi"/>
          <w:szCs w:val="22"/>
        </w:rPr>
        <w:t>[</w:t>
      </w:r>
      <w:r w:rsidR="0096533D">
        <w:rPr>
          <w:rFonts w:cstheme="minorBidi"/>
          <w:szCs w:val="22"/>
        </w:rPr>
        <w:fldChar w:fldCharType="begin"/>
      </w:r>
      <w:r w:rsidR="0096533D">
        <w:rPr>
          <w:rFonts w:cstheme="minorBidi"/>
          <w:szCs w:val="22"/>
        </w:rPr>
        <w:instrText xml:space="preserve"> REF _Ref145254740 \r \h </w:instrText>
      </w:r>
      <w:r w:rsidR="00733F59">
        <w:rPr>
          <w:rFonts w:cstheme="minorBidi"/>
          <w:szCs w:val="22"/>
        </w:rPr>
        <w:instrText xml:space="preserve"> \* MERGEFORMAT </w:instrText>
      </w:r>
      <w:r w:rsidR="0096533D">
        <w:rPr>
          <w:rFonts w:cstheme="minorBidi"/>
          <w:szCs w:val="22"/>
        </w:rPr>
      </w:r>
      <w:r w:rsidR="0096533D">
        <w:rPr>
          <w:rFonts w:cstheme="minorBidi"/>
          <w:szCs w:val="22"/>
        </w:rPr>
        <w:fldChar w:fldCharType="separate"/>
      </w:r>
      <w:r w:rsidR="00CE4DAB">
        <w:rPr>
          <w:rFonts w:cstheme="minorBidi"/>
          <w:szCs w:val="22"/>
        </w:rPr>
        <w:t>32</w:t>
      </w:r>
      <w:r w:rsidR="0096533D">
        <w:rPr>
          <w:rFonts w:cstheme="minorBidi"/>
          <w:szCs w:val="22"/>
        </w:rPr>
        <w:fldChar w:fldCharType="end"/>
      </w:r>
      <w:r w:rsidR="0096533D">
        <w:rPr>
          <w:rFonts w:cstheme="minorBidi"/>
          <w:szCs w:val="22"/>
        </w:rPr>
        <w:t>]</w:t>
      </w:r>
      <w:r w:rsidR="00EC2DDE">
        <w:t>, current AP1000 design is capable of fulfilling this requirement with appropriate radiation programs in place, even though these limits differ to the ones used in 10 CFR 20. Thus conservatively, this is considered as COM-B since at some point there could be potentially the need to make additional analyses.</w:t>
      </w:r>
      <w:r w:rsidR="00EC2DDE">
        <w:tab/>
      </w:r>
    </w:p>
    <w:p w14:paraId="4CE728AD" w14:textId="77777777" w:rsidR="00EC2DDE" w:rsidRPr="00C351A5" w:rsidRDefault="00EC2DDE" w:rsidP="00BC4DAA">
      <w:pPr>
        <w:jc w:val="both"/>
      </w:pPr>
      <w:r w:rsidRPr="00C351A5">
        <w:t>Other articles based in differences between US-NRC radiation protection regulatory framework and Bulgarian Regulation for Radiation Protection:</w:t>
      </w:r>
    </w:p>
    <w:p w14:paraId="5B105A99" w14:textId="26E4B6C0" w:rsidR="00EC2DDE" w:rsidRDefault="002A5A4E" w:rsidP="00513590">
      <w:pPr>
        <w:pStyle w:val="ListParagraph"/>
        <w:numPr>
          <w:ilvl w:val="0"/>
          <w:numId w:val="40"/>
        </w:numPr>
        <w:jc w:val="both"/>
      </w:pPr>
      <w:r w:rsidRPr="00750499">
        <w:rPr>
          <w:b/>
          <w:bCs/>
        </w:rPr>
        <w:t>(</w:t>
      </w:r>
      <w:r w:rsidR="00EC2DDE" w:rsidRPr="00750499">
        <w:rPr>
          <w:b/>
          <w:bCs/>
        </w:rPr>
        <w:t>Article 13</w:t>
      </w:r>
      <w:r w:rsidRPr="00750499">
        <w:rPr>
          <w:b/>
          <w:bCs/>
        </w:rPr>
        <w:t>)</w:t>
      </w:r>
      <w:r w:rsidR="00EC2DDE">
        <w:t xml:space="preserve"> Dose Limitation for Member for the Public. This is conservatively considered as a COM-B,</w:t>
      </w:r>
    </w:p>
    <w:p w14:paraId="1D70930D" w14:textId="2F43AA7C" w:rsidR="00EC2DDE" w:rsidRDefault="002A5A4E" w:rsidP="00513590">
      <w:pPr>
        <w:pStyle w:val="ListParagraph"/>
        <w:numPr>
          <w:ilvl w:val="0"/>
          <w:numId w:val="40"/>
        </w:numPr>
        <w:jc w:val="both"/>
      </w:pPr>
      <w:r w:rsidRPr="00750499">
        <w:rPr>
          <w:b/>
          <w:bCs/>
        </w:rPr>
        <w:t>(</w:t>
      </w:r>
      <w:r w:rsidR="00EC2DDE" w:rsidRPr="00750499">
        <w:rPr>
          <w:b/>
          <w:bCs/>
        </w:rPr>
        <w:t>Article 18 (1)</w:t>
      </w:r>
      <w:r w:rsidRPr="00750499">
        <w:rPr>
          <w:b/>
          <w:bCs/>
        </w:rPr>
        <w:t>)</w:t>
      </w:r>
      <w:r w:rsidR="00EC2DDE">
        <w:t xml:space="preserve"> Evaluation of the effective and equivalent doses of external and internal exposure, the values, interdependencies, and measurement units, as well as the radiation and tissue weighting factors,</w:t>
      </w:r>
    </w:p>
    <w:p w14:paraId="02C609AE" w14:textId="51F01C81" w:rsidR="00EC2DDE" w:rsidRPr="00B576AF" w:rsidRDefault="002A5A4E" w:rsidP="00513590">
      <w:pPr>
        <w:pStyle w:val="ListParagraph"/>
        <w:numPr>
          <w:ilvl w:val="0"/>
          <w:numId w:val="40"/>
        </w:numPr>
        <w:jc w:val="both"/>
      </w:pPr>
      <w:r w:rsidRPr="00750499">
        <w:rPr>
          <w:b/>
          <w:bCs/>
        </w:rPr>
        <w:t>(</w:t>
      </w:r>
      <w:r w:rsidR="00EC2DDE" w:rsidRPr="00750499">
        <w:rPr>
          <w:b/>
          <w:bCs/>
        </w:rPr>
        <w:t>Article 18 (2)</w:t>
      </w:r>
      <w:r w:rsidRPr="00750499">
        <w:rPr>
          <w:b/>
          <w:bCs/>
        </w:rPr>
        <w:t>)</w:t>
      </w:r>
      <w:r w:rsidR="00EC2DDE">
        <w:t xml:space="preserve"> Assessment of the doses for a given </w:t>
      </w:r>
      <w:r w:rsidR="00EC2DDE" w:rsidRPr="00B576AF">
        <w:t xml:space="preserve">exposure situation or exposed individual, the </w:t>
      </w:r>
      <w:proofErr w:type="spellStart"/>
      <w:r w:rsidR="00EC2DDE" w:rsidRPr="00B576AF">
        <w:t>physico</w:t>
      </w:r>
      <w:proofErr w:type="spellEnd"/>
      <w:r w:rsidR="00EC2DDE" w:rsidRPr="00B576AF">
        <w:t xml:space="preserve">-chemical or other characteristics of the sources of </w:t>
      </w:r>
      <w:r w:rsidR="00546517" w:rsidRPr="00B576AF">
        <w:t>ionizing</w:t>
      </w:r>
      <w:r w:rsidR="00EC2DDE" w:rsidRPr="00B576AF">
        <w:t xml:space="preserve"> radiation,</w:t>
      </w:r>
    </w:p>
    <w:p w14:paraId="026E1548" w14:textId="0FAF7421" w:rsidR="00EC2DDE" w:rsidRPr="00B576AF" w:rsidRDefault="002A5A4E" w:rsidP="00513590">
      <w:pPr>
        <w:pStyle w:val="ListParagraph"/>
        <w:numPr>
          <w:ilvl w:val="0"/>
          <w:numId w:val="40"/>
        </w:numPr>
        <w:jc w:val="both"/>
      </w:pPr>
      <w:r w:rsidRPr="00750499">
        <w:rPr>
          <w:b/>
          <w:bCs/>
        </w:rPr>
        <w:t>(</w:t>
      </w:r>
      <w:r w:rsidR="00EC2DDE" w:rsidRPr="00750499">
        <w:rPr>
          <w:b/>
          <w:bCs/>
        </w:rPr>
        <w:t>Article 18 (6)</w:t>
      </w:r>
      <w:r w:rsidRPr="00750499">
        <w:rPr>
          <w:b/>
          <w:bCs/>
        </w:rPr>
        <w:t>)</w:t>
      </w:r>
      <w:r w:rsidR="00EC2DDE" w:rsidRPr="00B576AF">
        <w:t xml:space="preserve"> Secondary (derived) limits for radiation control purposes, protection planning and dose estimation for occupationally exposed workers and members of the public in planned exposure situations, set out in Annex No. 2</w:t>
      </w:r>
      <w:r w:rsidR="00B7197E">
        <w:t xml:space="preserve"> of </w:t>
      </w:r>
      <w:r w:rsidR="00085158">
        <w:t xml:space="preserve">the Bulgarian “Regulation on Radiation Protection” </w:t>
      </w:r>
      <w:r w:rsidR="00B7197E">
        <w:t xml:space="preserve">reference </w:t>
      </w:r>
      <w:r w:rsidR="007F294A">
        <w:t>[</w:t>
      </w:r>
      <w:r w:rsidR="007F294A">
        <w:fldChar w:fldCharType="begin"/>
      </w:r>
      <w:r w:rsidR="007F294A">
        <w:instrText xml:space="preserve"> REF _Ref145254611 \r \h </w:instrText>
      </w:r>
      <w:r w:rsidR="007F294A">
        <w:fldChar w:fldCharType="separate"/>
      </w:r>
      <w:r w:rsidR="00CE4DAB">
        <w:t>2</w:t>
      </w:r>
      <w:r w:rsidR="007F294A">
        <w:fldChar w:fldCharType="end"/>
      </w:r>
      <w:r w:rsidR="007F294A">
        <w:t>]</w:t>
      </w:r>
      <w:r w:rsidR="00EC2DDE" w:rsidRPr="00B576AF">
        <w:t>.</w:t>
      </w:r>
    </w:p>
    <w:p w14:paraId="5433200F" w14:textId="105E642B" w:rsidR="00EC2DDE" w:rsidRPr="00B576AF" w:rsidRDefault="002A5A4E" w:rsidP="00513590">
      <w:pPr>
        <w:pStyle w:val="ListParagraph"/>
        <w:numPr>
          <w:ilvl w:val="0"/>
          <w:numId w:val="40"/>
        </w:numPr>
        <w:jc w:val="both"/>
      </w:pPr>
      <w:r w:rsidRPr="00750499">
        <w:rPr>
          <w:rFonts w:cstheme="minorHAnsi"/>
          <w:b/>
          <w:bCs/>
          <w:kern w:val="0"/>
          <w:szCs w:val="22"/>
        </w:rPr>
        <w:t>(</w:t>
      </w:r>
      <w:r w:rsidR="00EC2DDE" w:rsidRPr="00750499">
        <w:rPr>
          <w:rFonts w:cstheme="minorHAnsi"/>
          <w:b/>
          <w:bCs/>
          <w:kern w:val="0"/>
          <w:szCs w:val="22"/>
        </w:rPr>
        <w:t>Article 103 (1)</w:t>
      </w:r>
      <w:r w:rsidR="00DA7764" w:rsidRPr="00750499">
        <w:rPr>
          <w:rFonts w:cstheme="minorHAnsi"/>
          <w:b/>
          <w:bCs/>
          <w:kern w:val="0"/>
          <w:szCs w:val="22"/>
        </w:rPr>
        <w:t>)</w:t>
      </w:r>
      <w:r w:rsidR="00EC2DDE" w:rsidRPr="00B576AF">
        <w:rPr>
          <w:rFonts w:cstheme="minorHAnsi"/>
          <w:kern w:val="0"/>
          <w:szCs w:val="22"/>
        </w:rPr>
        <w:t xml:space="preserve"> For emergency exposure situations might require additional updated accidental analyses to support Emergency </w:t>
      </w:r>
      <w:r w:rsidR="00546517" w:rsidRPr="00B576AF">
        <w:rPr>
          <w:rFonts w:cstheme="minorHAnsi"/>
          <w:kern w:val="0"/>
          <w:szCs w:val="22"/>
        </w:rPr>
        <w:t>Planning</w:t>
      </w:r>
      <w:r w:rsidR="00EC2DDE" w:rsidRPr="00B576AF">
        <w:rPr>
          <w:rFonts w:cstheme="minorHAnsi"/>
          <w:kern w:val="0"/>
          <w:szCs w:val="22"/>
        </w:rPr>
        <w:t>.</w:t>
      </w:r>
    </w:p>
    <w:p w14:paraId="4861B310" w14:textId="77777777" w:rsidR="00EC2DDE" w:rsidRPr="00C351A5" w:rsidRDefault="00EC2DDE" w:rsidP="00BC4DAA">
      <w:pPr>
        <w:jc w:val="both"/>
      </w:pPr>
      <w:r w:rsidRPr="00C351A5">
        <w:t>Articles related to radiation monitoring in the plant and premises:</w:t>
      </w:r>
    </w:p>
    <w:p w14:paraId="671F5A48" w14:textId="3D0F03D8" w:rsidR="00EC2DDE" w:rsidRDefault="00750499" w:rsidP="00513590">
      <w:pPr>
        <w:pStyle w:val="ListParagraph"/>
        <w:numPr>
          <w:ilvl w:val="0"/>
          <w:numId w:val="41"/>
        </w:numPr>
        <w:jc w:val="both"/>
      </w:pPr>
      <w:r w:rsidRPr="00750499">
        <w:rPr>
          <w:b/>
          <w:bCs/>
        </w:rPr>
        <w:lastRenderedPageBreak/>
        <w:t>(</w:t>
      </w:r>
      <w:r w:rsidR="00EC2DDE" w:rsidRPr="00750499">
        <w:rPr>
          <w:b/>
          <w:bCs/>
        </w:rPr>
        <w:t>Article 56 (2)</w:t>
      </w:r>
      <w:r w:rsidRPr="00750499">
        <w:rPr>
          <w:b/>
          <w:bCs/>
        </w:rPr>
        <w:t>)</w:t>
      </w:r>
      <w:r w:rsidR="00EC2DDE">
        <w:t xml:space="preserve"> The radiological monitoring shall include measurement and assessment of the radiological parameters relevant for the workrooms. This could require changes on existing monitors setpoint and more unlikely the addition of some extra monitors.</w:t>
      </w:r>
    </w:p>
    <w:p w14:paraId="38D76475" w14:textId="77777777" w:rsidR="00EC2DDE" w:rsidRPr="00C351A5" w:rsidRDefault="00EC2DDE" w:rsidP="00BC4DAA">
      <w:pPr>
        <w:jc w:val="both"/>
      </w:pPr>
      <w:r w:rsidRPr="00C351A5">
        <w:t>Articles related to effluent monitoring and normal operation doses to the public constraint compliance:</w:t>
      </w:r>
    </w:p>
    <w:p w14:paraId="3A35B059" w14:textId="041350E3" w:rsidR="00EC2DDE" w:rsidRDefault="00750499" w:rsidP="00513590">
      <w:pPr>
        <w:pStyle w:val="ListParagraph"/>
        <w:numPr>
          <w:ilvl w:val="0"/>
          <w:numId w:val="41"/>
        </w:numPr>
        <w:jc w:val="both"/>
      </w:pPr>
      <w:r w:rsidRPr="00750499">
        <w:rPr>
          <w:b/>
          <w:bCs/>
        </w:rPr>
        <w:t>(</w:t>
      </w:r>
      <w:r w:rsidR="00EC2DDE" w:rsidRPr="00750499">
        <w:rPr>
          <w:b/>
          <w:bCs/>
        </w:rPr>
        <w:t>Article 98 (3)</w:t>
      </w:r>
      <w:r w:rsidRPr="00750499">
        <w:rPr>
          <w:b/>
          <w:bCs/>
        </w:rPr>
        <w:t>)</w:t>
      </w:r>
      <w:r w:rsidR="00EC2DDE">
        <w:t xml:space="preserve"> Realistic assessment of the doses to members of the public and for comparison with dose constraints due to releases. A specific calculation will be needed for releases in normal operation, even though some previous feasibility studies of compliance were performed previously,</w:t>
      </w:r>
    </w:p>
    <w:p w14:paraId="38BB29FD" w14:textId="7412B8A7" w:rsidR="00EC2DDE" w:rsidRDefault="00750499" w:rsidP="00513590">
      <w:pPr>
        <w:pStyle w:val="ListParagraph"/>
        <w:numPr>
          <w:ilvl w:val="0"/>
          <w:numId w:val="41"/>
        </w:numPr>
        <w:jc w:val="both"/>
      </w:pPr>
      <w:r w:rsidRPr="00750499">
        <w:rPr>
          <w:b/>
          <w:bCs/>
        </w:rPr>
        <w:t>(</w:t>
      </w:r>
      <w:r w:rsidR="00EC2DDE" w:rsidRPr="00750499">
        <w:rPr>
          <w:b/>
          <w:bCs/>
        </w:rPr>
        <w:t>Article 100</w:t>
      </w:r>
      <w:r w:rsidRPr="00750499">
        <w:rPr>
          <w:b/>
          <w:bCs/>
        </w:rPr>
        <w:t>)</w:t>
      </w:r>
      <w:r w:rsidR="00EC2DDE">
        <w:t xml:space="preserve"> Appropriately monitor and/or evaluate the quantity and activity of the radioactive airborne or liquid discharges into the environment in normal operation. AP1000 Effluent monitoring for Bulgaria shall agree with local requirements, thus most likely it should conform with Recommendation 2004/2/Euratom which provides guidance to EU countries on the reporting of discharges of radioactive nuclides.</w:t>
      </w:r>
    </w:p>
    <w:p w14:paraId="2DEAEFD6" w14:textId="77777777" w:rsidR="00CF0EEB" w:rsidRDefault="00CF0EEB" w:rsidP="00CF0EEB">
      <w:pPr>
        <w:rPr>
          <w:rFonts w:cstheme="minorBidi"/>
          <w:szCs w:val="22"/>
        </w:rPr>
      </w:pPr>
    </w:p>
    <w:p w14:paraId="28FFB12C" w14:textId="77777777" w:rsidR="00CF0EEB" w:rsidRDefault="00CF0EEB" w:rsidP="00CF0EEB">
      <w:pPr>
        <w:tabs>
          <w:tab w:val="clear" w:pos="720"/>
          <w:tab w:val="clear" w:pos="1296"/>
          <w:tab w:val="clear" w:pos="1872"/>
          <w:tab w:val="clear" w:pos="2448"/>
        </w:tabs>
        <w:spacing w:before="0" w:after="0" w:line="240" w:lineRule="auto"/>
        <w:rPr>
          <w:rFonts w:cstheme="minorBidi"/>
          <w:szCs w:val="22"/>
        </w:rPr>
      </w:pPr>
      <w:r>
        <w:rPr>
          <w:rFonts w:cstheme="minorBidi"/>
          <w:szCs w:val="22"/>
        </w:rPr>
        <w:br w:type="page"/>
      </w:r>
    </w:p>
    <w:p w14:paraId="2D6AFDAA" w14:textId="4A6A5FDB" w:rsidR="00CF0EEB" w:rsidRPr="00CF0EEB" w:rsidRDefault="00CF0EEB" w:rsidP="00CF0EEB">
      <w:pPr>
        <w:pStyle w:val="Heading2"/>
        <w:rPr>
          <w:rFonts w:cstheme="minorBidi"/>
          <w:caps w:val="0"/>
          <w:szCs w:val="22"/>
        </w:rPr>
      </w:pPr>
      <w:bookmarkStart w:id="49" w:name="_Toc152671800"/>
      <w:r w:rsidRPr="00CF0EEB">
        <w:rPr>
          <w:rFonts w:cstheme="minorBidi"/>
          <w:caps w:val="0"/>
          <w:szCs w:val="22"/>
        </w:rPr>
        <w:lastRenderedPageBreak/>
        <w:t>*REGULATION ON ENSURING THE SAFETY OF NUCLEAR POWER PLANTS</w:t>
      </w:r>
      <w:bookmarkEnd w:id="49"/>
    </w:p>
    <w:p w14:paraId="0325262B" w14:textId="02DE5A28" w:rsidR="00CF0EEB" w:rsidRDefault="00F87BF7" w:rsidP="00CF0EEB">
      <w:pPr>
        <w:rPr>
          <w:rFonts w:cstheme="minorBidi"/>
          <w:szCs w:val="22"/>
        </w:rPr>
      </w:pPr>
      <w:r>
        <w:rPr>
          <w:rFonts w:cstheme="minorBidi"/>
          <w:szCs w:val="22"/>
        </w:rPr>
        <w:t>Following summary reflects results of the assessment conducted against reference [</w:t>
      </w:r>
      <w:r w:rsidR="000B774F">
        <w:fldChar w:fldCharType="begin"/>
      </w:r>
      <w:r w:rsidR="000B774F">
        <w:rPr>
          <w:rFonts w:cstheme="minorBidi"/>
          <w:szCs w:val="22"/>
        </w:rPr>
        <w:instrText xml:space="preserve"> REF _Ref152285332 \r \h </w:instrText>
      </w:r>
      <w:r w:rsidR="000B774F">
        <w:fldChar w:fldCharType="separate"/>
      </w:r>
      <w:r w:rsidR="00CE4DAB">
        <w:rPr>
          <w:rFonts w:cstheme="minorBidi"/>
          <w:szCs w:val="22"/>
        </w:rPr>
        <w:t>3</w:t>
      </w:r>
      <w:r w:rsidR="000B774F">
        <w:fldChar w:fldCharType="end"/>
      </w:r>
      <w:r>
        <w:rPr>
          <w:rFonts w:cstheme="minorBidi"/>
          <w:szCs w:val="22"/>
        </w:rPr>
        <w:t>] as part of the compliance assessment report [</w:t>
      </w:r>
      <w:r w:rsidR="000B774F">
        <w:rPr>
          <w:highlight w:val="red"/>
        </w:rPr>
        <w:fldChar w:fldCharType="begin"/>
      </w:r>
      <w:r w:rsidR="000B774F">
        <w:rPr>
          <w:rFonts w:cstheme="minorBidi"/>
          <w:szCs w:val="22"/>
        </w:rPr>
        <w:instrText xml:space="preserve"> REF _Ref152285350 \r \h </w:instrText>
      </w:r>
      <w:r w:rsidR="000B774F">
        <w:rPr>
          <w:highlight w:val="red"/>
        </w:rPr>
      </w:r>
      <w:r w:rsidR="000B774F">
        <w:rPr>
          <w:highlight w:val="red"/>
        </w:rPr>
        <w:fldChar w:fldCharType="separate"/>
      </w:r>
      <w:r w:rsidR="00CE4DAB">
        <w:rPr>
          <w:rFonts w:cstheme="minorBidi"/>
          <w:szCs w:val="22"/>
        </w:rPr>
        <w:t>33</w:t>
      </w:r>
      <w:r w:rsidR="000B774F">
        <w:rPr>
          <w:highlight w:val="red"/>
        </w:rPr>
        <w:fldChar w:fldCharType="end"/>
      </w:r>
      <w:r>
        <w:rPr>
          <w:rFonts w:cstheme="minorBidi"/>
          <w:szCs w:val="22"/>
        </w:rPr>
        <w:t>] that is included in Attachment 1.</w:t>
      </w:r>
    </w:p>
    <w:p w14:paraId="34879E43" w14:textId="0E176B65" w:rsidR="00041156" w:rsidRDefault="00041156" w:rsidP="00041156">
      <w:pPr>
        <w:pStyle w:val="Heading3"/>
      </w:pPr>
      <w:bookmarkStart w:id="50" w:name="_Toc152671801"/>
      <w:r w:rsidRPr="006874BD">
        <w:t>High Level Risk Assessment</w:t>
      </w:r>
      <w:r w:rsidR="003151AD">
        <w:t xml:space="preserve"> Summary</w:t>
      </w:r>
      <w:bookmarkEnd w:id="50"/>
    </w:p>
    <w:p w14:paraId="610F8B1D" w14:textId="54E577EB" w:rsidR="000A6790" w:rsidRPr="00B26C35" w:rsidRDefault="000A6790" w:rsidP="000A6790">
      <w:r>
        <w:t>Conducted compliance assessment [</w:t>
      </w:r>
      <w:r w:rsidR="00CC39B9">
        <w:rPr>
          <w:highlight w:val="red"/>
        </w:rPr>
        <w:fldChar w:fldCharType="begin"/>
      </w:r>
      <w:r w:rsidR="00CC39B9">
        <w:rPr>
          <w:rFonts w:cstheme="minorBidi"/>
          <w:szCs w:val="22"/>
        </w:rPr>
        <w:instrText xml:space="preserve"> REF _Ref152285350 \r \h </w:instrText>
      </w:r>
      <w:r w:rsidR="00CC39B9">
        <w:rPr>
          <w:highlight w:val="red"/>
        </w:rPr>
      </w:r>
      <w:r w:rsidR="00CC39B9">
        <w:rPr>
          <w:highlight w:val="red"/>
        </w:rPr>
        <w:fldChar w:fldCharType="separate"/>
      </w:r>
      <w:r w:rsidR="00CE4DAB">
        <w:rPr>
          <w:rFonts w:cstheme="minorBidi"/>
          <w:szCs w:val="22"/>
        </w:rPr>
        <w:t>33</w:t>
      </w:r>
      <w:r w:rsidR="00CC39B9">
        <w:rPr>
          <w:highlight w:val="red"/>
        </w:rPr>
        <w:fldChar w:fldCharType="end"/>
      </w:r>
      <w:r>
        <w:t>] indicates that compliance with the requirements presented in Bulgarian “</w:t>
      </w:r>
      <w:r w:rsidRPr="00B26C35">
        <w:t xml:space="preserve">Regulation on Radiation Protection” </w:t>
      </w:r>
      <w:r w:rsidR="00CC39B9" w:rsidRPr="00B26C35">
        <w:rPr>
          <w:rFonts w:cstheme="minorBidi"/>
          <w:szCs w:val="22"/>
        </w:rPr>
        <w:t>[</w:t>
      </w:r>
      <w:r w:rsidR="00CC39B9" w:rsidRPr="00B26C35">
        <w:fldChar w:fldCharType="begin"/>
      </w:r>
      <w:r w:rsidR="00CC39B9" w:rsidRPr="00B26C35">
        <w:rPr>
          <w:rFonts w:cstheme="minorBidi"/>
          <w:szCs w:val="22"/>
        </w:rPr>
        <w:instrText xml:space="preserve"> REF _Ref152285332 \r \h </w:instrText>
      </w:r>
      <w:r w:rsidR="00B26C35">
        <w:instrText xml:space="preserve"> \* MERGEFORMAT </w:instrText>
      </w:r>
      <w:r w:rsidR="00CC39B9" w:rsidRPr="00B26C35">
        <w:fldChar w:fldCharType="separate"/>
      </w:r>
      <w:r w:rsidR="00CE4DAB">
        <w:rPr>
          <w:rFonts w:cstheme="minorBidi"/>
          <w:szCs w:val="22"/>
        </w:rPr>
        <w:t>3</w:t>
      </w:r>
      <w:r w:rsidR="00CC39B9" w:rsidRPr="00B26C35">
        <w:fldChar w:fldCharType="end"/>
      </w:r>
      <w:r w:rsidR="00CC39B9" w:rsidRPr="00B26C35">
        <w:rPr>
          <w:rFonts w:cstheme="minorBidi"/>
          <w:szCs w:val="22"/>
        </w:rPr>
        <w:t xml:space="preserve">] </w:t>
      </w:r>
      <w:r w:rsidRPr="00B26C35">
        <w:t>is expected to be demonstrated but will require some additional site-specific analyses. Since no non-compliances have been identified and no design changes are anticipated, Bulgarian “Regulation on Radiation Protection” has been assigned to a “</w:t>
      </w:r>
      <w:r w:rsidRPr="00B26C35">
        <w:rPr>
          <w:b/>
          <w:bCs/>
        </w:rPr>
        <w:t>Medium Risk</w:t>
      </w:r>
      <w:r w:rsidRPr="00B26C35">
        <w:t>” c</w:t>
      </w:r>
      <w:r w:rsidR="00CC39B9" w:rsidRPr="00B26C35">
        <w:t>ategory</w:t>
      </w:r>
      <w:r w:rsidRPr="00B26C35">
        <w:t>.</w:t>
      </w:r>
    </w:p>
    <w:p w14:paraId="428B2CB3" w14:textId="2C58BC2A" w:rsidR="00BB2312" w:rsidRPr="00B26C35" w:rsidRDefault="000A6790" w:rsidP="000A6790">
      <w:r w:rsidRPr="00B26C35">
        <w:t>Risks associated with the Bulgarian “Regulation on Radiation Protection” are presented in “Identified Potential Risks To Be Addressed In Bulgaria Project” subsection.</w:t>
      </w:r>
    </w:p>
    <w:p w14:paraId="34AAFC82" w14:textId="77777777" w:rsidR="00BA1998" w:rsidRPr="00B26C35" w:rsidRDefault="00BA1998" w:rsidP="00BA1998">
      <w:pPr>
        <w:pStyle w:val="Heading3"/>
        <w:jc w:val="both"/>
      </w:pPr>
      <w:bookmarkStart w:id="51" w:name="_Toc152671802"/>
      <w:r w:rsidRPr="00B26C35">
        <w:t>Roadmap of Items Specifically Discussed in the Regulation Assessment</w:t>
      </w:r>
      <w:bookmarkEnd w:id="51"/>
    </w:p>
    <w:p w14:paraId="7E4CDB5E" w14:textId="5C65084C" w:rsidR="00FD7858" w:rsidRDefault="0007108C" w:rsidP="00204EEA">
      <w:pPr>
        <w:pStyle w:val="Heading4"/>
      </w:pPr>
      <w:r w:rsidRPr="00B26C35">
        <w:t xml:space="preserve">Chapter </w:t>
      </w:r>
      <w:r w:rsidR="00C6620A" w:rsidRPr="00B26C35">
        <w:t xml:space="preserve">1 (General </w:t>
      </w:r>
      <w:r w:rsidR="006030F0" w:rsidRPr="00B26C35">
        <w:t>provisions)</w:t>
      </w:r>
    </w:p>
    <w:p w14:paraId="7DEAD2CB" w14:textId="778C8B7E" w:rsidR="00865E90" w:rsidRDefault="0019277B" w:rsidP="00865E90">
      <w:pPr>
        <w:rPr>
          <w:rFonts w:cstheme="minorBidi"/>
          <w:szCs w:val="22"/>
        </w:rPr>
      </w:pPr>
      <w:r>
        <w:rPr>
          <w:lang w:eastAsia="zh-CN"/>
        </w:rPr>
        <w:t>All design related r</w:t>
      </w:r>
      <w:r w:rsidR="00D52729">
        <w:rPr>
          <w:lang w:eastAsia="zh-CN"/>
        </w:rPr>
        <w:t xml:space="preserve">equirements presented in </w:t>
      </w:r>
      <w:r w:rsidR="00D52729" w:rsidRPr="00ED00FE">
        <w:rPr>
          <w:b/>
          <w:bCs/>
          <w:lang w:eastAsia="zh-CN"/>
        </w:rPr>
        <w:t>Chapter 1</w:t>
      </w:r>
      <w:r w:rsidR="00D52729">
        <w:rPr>
          <w:lang w:eastAsia="zh-CN"/>
        </w:rPr>
        <w:t xml:space="preserve"> of the reference document </w:t>
      </w:r>
      <w:r w:rsidR="00D52729">
        <w:rPr>
          <w:rFonts w:cstheme="minorBidi"/>
          <w:szCs w:val="22"/>
        </w:rPr>
        <w:t>[</w:t>
      </w:r>
      <w:r w:rsidR="00D52729">
        <w:fldChar w:fldCharType="begin"/>
      </w:r>
      <w:r w:rsidR="00D52729">
        <w:rPr>
          <w:rFonts w:cstheme="minorBidi"/>
          <w:szCs w:val="22"/>
        </w:rPr>
        <w:instrText xml:space="preserve"> REF _Ref152285332 \r \h </w:instrText>
      </w:r>
      <w:r w:rsidR="00D52729">
        <w:fldChar w:fldCharType="separate"/>
      </w:r>
      <w:r w:rsidR="00CE4DAB">
        <w:rPr>
          <w:rFonts w:cstheme="minorBidi"/>
          <w:szCs w:val="22"/>
        </w:rPr>
        <w:t>3</w:t>
      </w:r>
      <w:r w:rsidR="00D52729">
        <w:fldChar w:fldCharType="end"/>
      </w:r>
      <w:r w:rsidR="00D52729">
        <w:rPr>
          <w:rFonts w:cstheme="minorBidi"/>
          <w:szCs w:val="22"/>
        </w:rPr>
        <w:t>]</w:t>
      </w:r>
      <w:r w:rsidR="00ED00FE">
        <w:rPr>
          <w:rFonts w:cstheme="minorBidi"/>
          <w:szCs w:val="22"/>
        </w:rPr>
        <w:t xml:space="preserve"> are </w:t>
      </w:r>
      <w:r w:rsidR="000500A9">
        <w:rPr>
          <w:rFonts w:cstheme="minorBidi"/>
          <w:szCs w:val="22"/>
        </w:rPr>
        <w:t xml:space="preserve">either </w:t>
      </w:r>
      <w:r w:rsidR="00ED00FE">
        <w:rPr>
          <w:rFonts w:cstheme="minorBidi"/>
          <w:szCs w:val="22"/>
        </w:rPr>
        <w:t xml:space="preserve">met by </w:t>
      </w:r>
      <w:r>
        <w:rPr>
          <w:rFonts w:cstheme="minorBidi"/>
          <w:szCs w:val="22"/>
        </w:rPr>
        <w:t xml:space="preserve">Westinghouse </w:t>
      </w:r>
      <w:r w:rsidR="000500A9">
        <w:rPr>
          <w:rFonts w:cstheme="minorBidi"/>
          <w:szCs w:val="22"/>
        </w:rPr>
        <w:t xml:space="preserve">“as stated” or will </w:t>
      </w:r>
      <w:r w:rsidR="000B0C3A">
        <w:rPr>
          <w:rFonts w:cstheme="minorBidi"/>
          <w:szCs w:val="22"/>
        </w:rPr>
        <w:t>require</w:t>
      </w:r>
      <w:r w:rsidR="00BB6D25">
        <w:rPr>
          <w:rFonts w:cstheme="minorBidi"/>
          <w:szCs w:val="22"/>
        </w:rPr>
        <w:t xml:space="preserve"> some</w:t>
      </w:r>
      <w:r w:rsidR="000B0C3A">
        <w:rPr>
          <w:rFonts w:cstheme="minorBidi"/>
          <w:szCs w:val="22"/>
        </w:rPr>
        <w:t xml:space="preserve"> additional “COM-B” scope.</w:t>
      </w:r>
    </w:p>
    <w:p w14:paraId="77A8076A" w14:textId="29E5C99E" w:rsidR="00BB6D25" w:rsidRPr="00865E90" w:rsidRDefault="00BB6D25" w:rsidP="00865E90">
      <w:pPr>
        <w:rPr>
          <w:lang w:eastAsia="zh-CN"/>
        </w:rPr>
      </w:pPr>
      <w:r>
        <w:rPr>
          <w:rFonts w:cstheme="minorBidi"/>
          <w:szCs w:val="22"/>
        </w:rPr>
        <w:t>Part of the requirements are responsibility of the Owner.</w:t>
      </w:r>
    </w:p>
    <w:p w14:paraId="3D178C47" w14:textId="6346193D" w:rsidR="004E592E" w:rsidRPr="00B26C35" w:rsidRDefault="00986A7C" w:rsidP="004E592E">
      <w:pPr>
        <w:rPr>
          <w:lang w:eastAsia="zh-CN"/>
        </w:rPr>
      </w:pPr>
      <w:r>
        <w:rPr>
          <w:lang w:eastAsia="zh-CN"/>
        </w:rPr>
        <w:t>“</w:t>
      </w:r>
      <w:r w:rsidRPr="00986A7C">
        <w:rPr>
          <w:lang w:eastAsia="zh-CN"/>
        </w:rPr>
        <w:t>Compliant with planned update for Bulgaria Units</w:t>
      </w:r>
      <w:r>
        <w:rPr>
          <w:lang w:eastAsia="zh-CN"/>
        </w:rPr>
        <w:t>” (</w:t>
      </w:r>
      <w:r w:rsidR="00F67DD7" w:rsidRPr="00B26C35">
        <w:rPr>
          <w:lang w:eastAsia="zh-CN"/>
        </w:rPr>
        <w:t>COM-B</w:t>
      </w:r>
      <w:r>
        <w:rPr>
          <w:lang w:eastAsia="zh-CN"/>
        </w:rPr>
        <w:t>)</w:t>
      </w:r>
      <w:r w:rsidR="00F67DD7" w:rsidRPr="00B26C35">
        <w:rPr>
          <w:lang w:eastAsia="zh-CN"/>
        </w:rPr>
        <w:t xml:space="preserve"> items were identified in </w:t>
      </w:r>
      <w:r w:rsidR="000560BA" w:rsidRPr="00B26C35">
        <w:rPr>
          <w:b/>
          <w:bCs/>
          <w:lang w:eastAsia="zh-CN"/>
        </w:rPr>
        <w:t>Chapter 1</w:t>
      </w:r>
      <w:r w:rsidR="000560BA" w:rsidRPr="00B26C35">
        <w:rPr>
          <w:lang w:eastAsia="zh-CN"/>
        </w:rPr>
        <w:t xml:space="preserve"> and are related to:</w:t>
      </w:r>
    </w:p>
    <w:p w14:paraId="43AD9BCF" w14:textId="69CCB608" w:rsidR="008E749D" w:rsidRPr="008E749D" w:rsidRDefault="00C61035" w:rsidP="008E749D">
      <w:pPr>
        <w:numPr>
          <w:ilvl w:val="0"/>
          <w:numId w:val="146"/>
        </w:numPr>
        <w:tabs>
          <w:tab w:val="clear" w:pos="720"/>
          <w:tab w:val="clear" w:pos="1296"/>
          <w:tab w:val="clear" w:pos="1872"/>
          <w:tab w:val="clear" w:pos="2448"/>
        </w:tabs>
        <w:spacing w:before="0" w:after="0" w:line="240" w:lineRule="auto"/>
        <w:contextualSpacing/>
        <w:jc w:val="both"/>
        <w:rPr>
          <w:rFonts w:ascii="Calibri" w:hAnsi="Calibri" w:cs="Calibri"/>
          <w:color w:val="000000"/>
          <w:kern w:val="0"/>
          <w:sz w:val="18"/>
          <w:szCs w:val="18"/>
        </w:rPr>
      </w:pPr>
      <w:r w:rsidRPr="006B3E2F">
        <w:rPr>
          <w:rFonts w:ascii="Calibri" w:hAnsi="Calibri" w:cs="Calibri"/>
          <w:b/>
          <w:bCs/>
          <w:color w:val="000000"/>
          <w:szCs w:val="22"/>
        </w:rPr>
        <w:t xml:space="preserve">(Article </w:t>
      </w:r>
      <w:r w:rsidR="006B3E2F" w:rsidRPr="006B3E2F">
        <w:rPr>
          <w:rFonts w:ascii="Calibri" w:hAnsi="Calibri" w:cs="Calibri"/>
          <w:b/>
          <w:bCs/>
          <w:color w:val="000000"/>
          <w:szCs w:val="22"/>
        </w:rPr>
        <w:t>2 (1) 1)</w:t>
      </w:r>
      <w:r w:rsidR="006B3E2F">
        <w:rPr>
          <w:rFonts w:ascii="Calibri" w:hAnsi="Calibri" w:cs="Calibri"/>
          <w:color w:val="000000"/>
          <w:sz w:val="18"/>
          <w:szCs w:val="18"/>
        </w:rPr>
        <w:t xml:space="preserve"> </w:t>
      </w:r>
      <w:r w:rsidR="008E749D" w:rsidRPr="008E749D">
        <w:rPr>
          <w:rFonts w:ascii="Calibri" w:hAnsi="Calibri" w:cs="Calibri"/>
          <w:color w:val="000000"/>
          <w:kern w:val="0"/>
          <w:szCs w:val="22"/>
        </w:rPr>
        <w:t>Provision that requires the radiation impact of an NPP in all operational states to be maintained below the prescribed dose limits for internal and external exposure of the personnel and the public, and to be kept as low as reasonably achievable.</w:t>
      </w:r>
    </w:p>
    <w:p w14:paraId="763F3108" w14:textId="0E72D2B2" w:rsidR="008E749D" w:rsidRPr="008E749D" w:rsidRDefault="00B26C35" w:rsidP="008E749D">
      <w:pPr>
        <w:numPr>
          <w:ilvl w:val="0"/>
          <w:numId w:val="146"/>
        </w:numPr>
        <w:contextualSpacing/>
      </w:pPr>
      <w:r>
        <w:rPr>
          <w:b/>
          <w:bCs/>
        </w:rPr>
        <w:t xml:space="preserve">(Article </w:t>
      </w:r>
      <w:r w:rsidR="008E749D" w:rsidRPr="008E749D">
        <w:rPr>
          <w:b/>
          <w:bCs/>
        </w:rPr>
        <w:t xml:space="preserve">3 </w:t>
      </w:r>
      <w:r w:rsidR="006B3E2F">
        <w:rPr>
          <w:rFonts w:ascii="Calibri" w:hAnsi="Calibri" w:cs="Calibri"/>
          <w:b/>
          <w:bCs/>
          <w:color w:val="000000"/>
          <w:kern w:val="0"/>
          <w:szCs w:val="22"/>
        </w:rPr>
        <w:t xml:space="preserve">(1) 2) </w:t>
      </w:r>
      <w:r w:rsidR="008E749D" w:rsidRPr="008E749D">
        <w:t xml:space="preserve">Ensuring the use of the </w:t>
      </w:r>
      <w:proofErr w:type="spellStart"/>
      <w:r w:rsidR="008E749D" w:rsidRPr="008E749D">
        <w:t>defence</w:t>
      </w:r>
      <w:proofErr w:type="spellEnd"/>
      <w:r w:rsidR="008E749D" w:rsidRPr="008E749D">
        <w:t xml:space="preserve">-in-depth concept by </w:t>
      </w:r>
      <w:r w:rsidR="008E749D" w:rsidRPr="008E749D">
        <w:rPr>
          <w:b/>
          <w:bCs/>
        </w:rPr>
        <w:t>(2)</w:t>
      </w:r>
      <w:r w:rsidR="008E749D" w:rsidRPr="008E749D">
        <w:t xml:space="preserve"> selection of a suitable site and combining a conservative design with appropriate engineering solutions to provide diversity, redundancy, and safety margins, mainly through the use of:</w:t>
      </w:r>
      <w:r w:rsidR="008E749D" w:rsidRPr="008E749D">
        <w:br/>
        <w:t>a) design, technology and materials of high quality and reliability,</w:t>
      </w:r>
      <w:r w:rsidR="008E749D" w:rsidRPr="008E749D">
        <w:br/>
        <w:t>b) systems and design parameters that control and limit the reactor installation operation,</w:t>
      </w:r>
      <w:r w:rsidR="008E749D" w:rsidRPr="008E749D">
        <w:br/>
        <w:t>c) appropriate combination of inherent and engineered safety features.</w:t>
      </w:r>
    </w:p>
    <w:p w14:paraId="71490221" w14:textId="7B44908C" w:rsidR="008E749D" w:rsidRPr="008E749D" w:rsidRDefault="00B26C35" w:rsidP="008E749D">
      <w:pPr>
        <w:numPr>
          <w:ilvl w:val="0"/>
          <w:numId w:val="146"/>
        </w:numPr>
        <w:tabs>
          <w:tab w:val="clear" w:pos="720"/>
          <w:tab w:val="clear" w:pos="1296"/>
          <w:tab w:val="clear" w:pos="1872"/>
          <w:tab w:val="clear" w:pos="2448"/>
        </w:tabs>
        <w:spacing w:before="0" w:after="0" w:line="240" w:lineRule="auto"/>
        <w:contextualSpacing/>
        <w:jc w:val="both"/>
        <w:rPr>
          <w:b/>
          <w:bCs/>
        </w:rPr>
      </w:pPr>
      <w:r>
        <w:rPr>
          <w:b/>
          <w:bCs/>
        </w:rPr>
        <w:t xml:space="preserve">(Article </w:t>
      </w:r>
      <w:r w:rsidR="008E749D" w:rsidRPr="008E749D">
        <w:rPr>
          <w:b/>
          <w:bCs/>
        </w:rPr>
        <w:t>4 (3) 2-4</w:t>
      </w:r>
      <w:r w:rsidR="006B3E2F">
        <w:rPr>
          <w:b/>
          <w:bCs/>
        </w:rPr>
        <w:t xml:space="preserve">) </w:t>
      </w:r>
      <w:r w:rsidR="008E749D" w:rsidRPr="008E749D">
        <w:t>Requirement stating that the safety objectives for accidents without nuclear fuel melting are to prevent fuel damage through engineering and administrative provisions while demonstrating that:</w:t>
      </w:r>
    </w:p>
    <w:p w14:paraId="18E3A081" w14:textId="77777777" w:rsidR="008E749D" w:rsidRPr="008E749D" w:rsidRDefault="008E749D" w:rsidP="008E749D">
      <w:pPr>
        <w:tabs>
          <w:tab w:val="clear" w:pos="720"/>
          <w:tab w:val="clear" w:pos="1296"/>
          <w:tab w:val="clear" w:pos="1872"/>
          <w:tab w:val="clear" w:pos="2448"/>
        </w:tabs>
        <w:spacing w:before="0" w:after="0" w:line="240" w:lineRule="auto"/>
        <w:ind w:left="720"/>
        <w:contextualSpacing/>
        <w:jc w:val="both"/>
      </w:pPr>
      <w:r w:rsidRPr="008E749D">
        <w:rPr>
          <w:b/>
          <w:bCs/>
        </w:rPr>
        <w:t>(2)</w:t>
      </w:r>
      <w:r w:rsidRPr="008E749D">
        <w:t xml:space="preserve"> such accidents will not cause any radiological impact outside of the NPP site or will not require iodine prophylaxis, sheltering or evacuation as protection measures for the public; </w:t>
      </w:r>
    </w:p>
    <w:p w14:paraId="6F9139B8" w14:textId="77777777" w:rsidR="008E749D" w:rsidRPr="008E749D" w:rsidRDefault="008E749D" w:rsidP="008E749D">
      <w:pPr>
        <w:tabs>
          <w:tab w:val="clear" w:pos="720"/>
          <w:tab w:val="clear" w:pos="1296"/>
          <w:tab w:val="clear" w:pos="1872"/>
          <w:tab w:val="clear" w:pos="2448"/>
        </w:tabs>
        <w:spacing w:before="0" w:after="0" w:line="240" w:lineRule="auto"/>
        <w:ind w:left="720"/>
        <w:contextualSpacing/>
        <w:jc w:val="both"/>
      </w:pPr>
      <w:r w:rsidRPr="008E749D">
        <w:rPr>
          <w:b/>
          <w:bCs/>
        </w:rPr>
        <w:t>(3)</w:t>
      </w:r>
      <w:r w:rsidRPr="008E749D">
        <w:t xml:space="preserve"> release of radioactive substances from all sources of ionizing radiation has been minimized to the extent practicable. </w:t>
      </w:r>
    </w:p>
    <w:p w14:paraId="257343F7" w14:textId="4257273B" w:rsidR="00804B32" w:rsidRDefault="008E749D" w:rsidP="00B26C35">
      <w:pPr>
        <w:tabs>
          <w:tab w:val="clear" w:pos="720"/>
          <w:tab w:val="clear" w:pos="1296"/>
          <w:tab w:val="clear" w:pos="1872"/>
          <w:tab w:val="clear" w:pos="2448"/>
        </w:tabs>
        <w:spacing w:before="0" w:after="0" w:line="240" w:lineRule="auto"/>
        <w:ind w:left="720"/>
        <w:contextualSpacing/>
        <w:jc w:val="both"/>
      </w:pPr>
      <w:r w:rsidRPr="008E749D">
        <w:rPr>
          <w:b/>
          <w:bCs/>
        </w:rPr>
        <w:t>(4)</w:t>
      </w:r>
      <w:r w:rsidRPr="008E749D">
        <w:t xml:space="preserve"> at the stages of site selection and design, measures have been taken to decrease the impact of external events, hazards or malicious acts.</w:t>
      </w:r>
    </w:p>
    <w:p w14:paraId="6D3A7F22" w14:textId="06F9F5EE" w:rsidR="00A717A2" w:rsidRPr="00A9582F" w:rsidRDefault="00A9582F" w:rsidP="00A9582F">
      <w:pPr>
        <w:jc w:val="both"/>
        <w:rPr>
          <w:rFonts w:eastAsiaTheme="minorEastAsia" w:cstheme="minorBidi"/>
          <w:i/>
          <w:iCs/>
          <w:kern w:val="0"/>
        </w:rPr>
      </w:pPr>
      <w:r w:rsidRPr="0041739B">
        <w:rPr>
          <w:rFonts w:eastAsiaTheme="minorEastAsia" w:cstheme="minorBidi"/>
          <w:i/>
          <w:iCs/>
          <w:kern w:val="0"/>
        </w:rPr>
        <w:t xml:space="preserve">Refer to </w:t>
      </w:r>
      <w:r w:rsidRPr="0041739B">
        <w:rPr>
          <w:rFonts w:eastAsiaTheme="minorEastAsia" w:cstheme="minorBidi"/>
          <w:b/>
          <w:bCs/>
          <w:i/>
          <w:iCs/>
          <w:kern w:val="0"/>
        </w:rPr>
        <w:t xml:space="preserve">Subsection </w:t>
      </w:r>
      <w:r w:rsidR="00B702A2">
        <w:rPr>
          <w:rFonts w:eastAsiaTheme="minorEastAsia" w:cstheme="minorBidi"/>
          <w:b/>
          <w:bCs/>
          <w:i/>
          <w:iCs/>
          <w:kern w:val="0"/>
        </w:rPr>
        <w:t>4.2</w:t>
      </w:r>
      <w:r w:rsidRPr="0041739B">
        <w:rPr>
          <w:rFonts w:eastAsiaTheme="minorEastAsia" w:cstheme="minorBidi"/>
          <w:i/>
          <w:iCs/>
          <w:kern w:val="0"/>
        </w:rPr>
        <w:t xml:space="preserve"> of the compliance assessment report</w:t>
      </w:r>
      <w:r w:rsidRPr="00A9582F">
        <w:rPr>
          <w:rFonts w:eastAsiaTheme="minorEastAsia" w:cstheme="minorBidi"/>
          <w:i/>
          <w:iCs/>
          <w:kern w:val="0"/>
        </w:rPr>
        <w:t xml:space="preserve"> </w:t>
      </w:r>
      <w:r w:rsidRPr="00A9582F">
        <w:rPr>
          <w:rFonts w:cstheme="minorBidi"/>
          <w:i/>
          <w:iCs/>
          <w:szCs w:val="22"/>
        </w:rPr>
        <w:t>[</w:t>
      </w:r>
      <w:r w:rsidRPr="00A9582F">
        <w:rPr>
          <w:i/>
          <w:iCs/>
          <w:highlight w:val="red"/>
        </w:rPr>
        <w:fldChar w:fldCharType="begin"/>
      </w:r>
      <w:r w:rsidRPr="00A9582F">
        <w:rPr>
          <w:rFonts w:cstheme="minorBidi"/>
          <w:i/>
          <w:iCs/>
          <w:szCs w:val="22"/>
        </w:rPr>
        <w:instrText xml:space="preserve"> REF _Ref152285350 \r \h </w:instrText>
      </w:r>
      <w:r>
        <w:rPr>
          <w:i/>
          <w:iCs/>
          <w:highlight w:val="red"/>
        </w:rPr>
        <w:instrText xml:space="preserve"> \* MERGEFORMAT </w:instrText>
      </w:r>
      <w:r w:rsidRPr="00A9582F">
        <w:rPr>
          <w:i/>
          <w:iCs/>
          <w:highlight w:val="red"/>
        </w:rPr>
      </w:r>
      <w:r w:rsidRPr="00A9582F">
        <w:rPr>
          <w:i/>
          <w:iCs/>
          <w:highlight w:val="red"/>
        </w:rPr>
        <w:fldChar w:fldCharType="separate"/>
      </w:r>
      <w:r w:rsidR="00CE4DAB">
        <w:rPr>
          <w:rFonts w:cstheme="minorBidi"/>
          <w:i/>
          <w:iCs/>
          <w:szCs w:val="22"/>
        </w:rPr>
        <w:t>33</w:t>
      </w:r>
      <w:r w:rsidRPr="00A9582F">
        <w:rPr>
          <w:i/>
          <w:iCs/>
          <w:highlight w:val="red"/>
        </w:rPr>
        <w:fldChar w:fldCharType="end"/>
      </w:r>
      <w:r w:rsidRPr="00A9582F">
        <w:rPr>
          <w:rFonts w:cstheme="minorBidi"/>
          <w:i/>
          <w:iCs/>
          <w:szCs w:val="22"/>
        </w:rPr>
        <w:t xml:space="preserve">] </w:t>
      </w:r>
      <w:r w:rsidRPr="0041739B">
        <w:rPr>
          <w:rFonts w:eastAsiaTheme="minorEastAsia" w:cstheme="minorBidi"/>
          <w:i/>
          <w:iCs/>
          <w:kern w:val="0"/>
        </w:rPr>
        <w:t>for more details.</w:t>
      </w:r>
    </w:p>
    <w:p w14:paraId="1D5C1A49" w14:textId="7C4249CD" w:rsidR="006030F0" w:rsidRPr="00B26C35" w:rsidRDefault="007134D5" w:rsidP="00204EEA">
      <w:pPr>
        <w:pStyle w:val="Heading4"/>
      </w:pPr>
      <w:r w:rsidRPr="00B26C35">
        <w:lastRenderedPageBreak/>
        <w:t>Chapter 3 (</w:t>
      </w:r>
      <w:r w:rsidR="004171BB" w:rsidRPr="00B26C35">
        <w:t>Site characteristics)</w:t>
      </w:r>
    </w:p>
    <w:p w14:paraId="372F1BED" w14:textId="101F2863" w:rsidR="00FF7C70" w:rsidRDefault="005603B4" w:rsidP="00270073">
      <w:pPr>
        <w:rPr>
          <w:lang w:eastAsia="zh-CN"/>
        </w:rPr>
      </w:pPr>
      <w:r>
        <w:rPr>
          <w:lang w:eastAsia="zh-CN"/>
        </w:rPr>
        <w:t xml:space="preserve">Site is already approved, however </w:t>
      </w:r>
      <w:r w:rsidR="00EE7C15">
        <w:rPr>
          <w:lang w:eastAsia="zh-CN"/>
        </w:rPr>
        <w:t>f</w:t>
      </w:r>
      <w:r w:rsidR="00EE7C15" w:rsidRPr="00EE7C15">
        <w:rPr>
          <w:lang w:eastAsia="zh-CN"/>
        </w:rPr>
        <w:t>urther considerations may be needed to confirm that site-specific characteristics are covered by the AP1000 design.</w:t>
      </w:r>
      <w:r w:rsidR="00D14F98">
        <w:rPr>
          <w:lang w:eastAsia="zh-CN"/>
        </w:rPr>
        <w:t xml:space="preserve"> Owner will be responsible for providing </w:t>
      </w:r>
      <w:r w:rsidR="00C10EC2">
        <w:rPr>
          <w:lang w:eastAsia="zh-CN"/>
        </w:rPr>
        <w:t>the required input data for such considerations.</w:t>
      </w:r>
    </w:p>
    <w:p w14:paraId="3C984258" w14:textId="4481F587" w:rsidR="00C10EC2" w:rsidRDefault="00C10EC2" w:rsidP="00270073">
      <w:pPr>
        <w:rPr>
          <w:lang w:eastAsia="zh-CN"/>
        </w:rPr>
      </w:pPr>
      <w:r>
        <w:rPr>
          <w:lang w:eastAsia="zh-CN"/>
        </w:rPr>
        <w:t>Part of the requirements fall entirely under the Owner’s scope of responsibility.</w:t>
      </w:r>
    </w:p>
    <w:p w14:paraId="6B20DA3C" w14:textId="77909BEB" w:rsidR="00AF0B0E" w:rsidRDefault="00AF0B0E" w:rsidP="00270073">
      <w:pPr>
        <w:rPr>
          <w:lang w:eastAsia="zh-CN"/>
        </w:rPr>
      </w:pPr>
      <w:r>
        <w:rPr>
          <w:lang w:eastAsia="zh-CN"/>
        </w:rPr>
        <w:t xml:space="preserve">As a result, </w:t>
      </w:r>
      <w:r w:rsidR="0050248E">
        <w:rPr>
          <w:lang w:eastAsia="zh-CN"/>
        </w:rPr>
        <w:t xml:space="preserve">most of the requirements in </w:t>
      </w:r>
      <w:r w:rsidR="0050248E" w:rsidRPr="0050248E">
        <w:rPr>
          <w:b/>
          <w:bCs/>
          <w:lang w:eastAsia="zh-CN"/>
        </w:rPr>
        <w:t>Chapter 3</w:t>
      </w:r>
      <w:r w:rsidR="0050248E">
        <w:rPr>
          <w:lang w:eastAsia="zh-CN"/>
        </w:rPr>
        <w:t xml:space="preserve"> of the reference document </w:t>
      </w:r>
      <w:r w:rsidR="0050248E">
        <w:rPr>
          <w:rFonts w:cstheme="minorBidi"/>
          <w:szCs w:val="22"/>
        </w:rPr>
        <w:t>[</w:t>
      </w:r>
      <w:r w:rsidR="0050248E">
        <w:fldChar w:fldCharType="begin"/>
      </w:r>
      <w:r w:rsidR="0050248E">
        <w:rPr>
          <w:rFonts w:cstheme="minorBidi"/>
          <w:szCs w:val="22"/>
        </w:rPr>
        <w:instrText xml:space="preserve"> REF _Ref152285332 \r \h </w:instrText>
      </w:r>
      <w:r w:rsidR="0050248E">
        <w:fldChar w:fldCharType="separate"/>
      </w:r>
      <w:r w:rsidR="00CE4DAB">
        <w:rPr>
          <w:rFonts w:cstheme="minorBidi"/>
          <w:szCs w:val="22"/>
        </w:rPr>
        <w:t>3</w:t>
      </w:r>
      <w:r w:rsidR="0050248E">
        <w:fldChar w:fldCharType="end"/>
      </w:r>
      <w:r w:rsidR="0050248E">
        <w:rPr>
          <w:rFonts w:cstheme="minorBidi"/>
          <w:szCs w:val="22"/>
        </w:rPr>
        <w:t xml:space="preserve">] were </w:t>
      </w:r>
      <w:r w:rsidR="0025753D">
        <w:rPr>
          <w:rFonts w:cstheme="minorBidi"/>
          <w:szCs w:val="22"/>
        </w:rPr>
        <w:t>identified to be not applicable, requiring additional “COM-B” scope</w:t>
      </w:r>
      <w:r w:rsidR="00AB0C7C">
        <w:rPr>
          <w:rFonts w:cstheme="minorBidi"/>
          <w:szCs w:val="22"/>
        </w:rPr>
        <w:t xml:space="preserve"> or being responsibility of the Owner.</w:t>
      </w:r>
    </w:p>
    <w:p w14:paraId="4128106E" w14:textId="3B25E0D5" w:rsidR="00270073" w:rsidRPr="00B26C35" w:rsidRDefault="00270073" w:rsidP="00270073">
      <w:pPr>
        <w:rPr>
          <w:lang w:eastAsia="zh-CN"/>
        </w:rPr>
      </w:pPr>
      <w:r w:rsidRPr="00B26C35">
        <w:rPr>
          <w:lang w:eastAsia="zh-CN"/>
        </w:rPr>
        <w:t xml:space="preserve">COM-B items were identified in </w:t>
      </w:r>
      <w:r w:rsidR="00157F1D" w:rsidRPr="00B26C35">
        <w:rPr>
          <w:lang w:eastAsia="zh-CN"/>
        </w:rPr>
        <w:t xml:space="preserve">two </w:t>
      </w:r>
      <w:r w:rsidR="00AB3477" w:rsidRPr="00B26C35">
        <w:rPr>
          <w:lang w:eastAsia="zh-CN"/>
        </w:rPr>
        <w:t>sections.</w:t>
      </w:r>
    </w:p>
    <w:p w14:paraId="7C4D1547" w14:textId="0EA0AF43" w:rsidR="00157F1D" w:rsidRPr="00B26C35" w:rsidRDefault="00157F1D" w:rsidP="00270073">
      <w:pPr>
        <w:rPr>
          <w:lang w:eastAsia="zh-CN"/>
        </w:rPr>
      </w:pPr>
      <w:r w:rsidRPr="00B26C35">
        <w:rPr>
          <w:lang w:eastAsia="zh-CN"/>
        </w:rPr>
        <w:t>“</w:t>
      </w:r>
      <w:r w:rsidR="00E51985" w:rsidRPr="00B26C35">
        <w:rPr>
          <w:lang w:eastAsia="zh-CN"/>
        </w:rPr>
        <w:t>Section I: General Requirements</w:t>
      </w:r>
      <w:r w:rsidRPr="00B26C35">
        <w:rPr>
          <w:lang w:eastAsia="zh-CN"/>
        </w:rPr>
        <w:t>”</w:t>
      </w:r>
      <w:r w:rsidR="00E51985" w:rsidRPr="00B26C35">
        <w:rPr>
          <w:lang w:eastAsia="zh-CN"/>
        </w:rPr>
        <w:t xml:space="preserve"> contains COM-B items related to:</w:t>
      </w:r>
    </w:p>
    <w:p w14:paraId="5837BCDC" w14:textId="77777777" w:rsidR="00270073" w:rsidRPr="00B26C35" w:rsidRDefault="00270073" w:rsidP="00270073">
      <w:pPr>
        <w:pStyle w:val="ListParagraph"/>
        <w:numPr>
          <w:ilvl w:val="0"/>
          <w:numId w:val="145"/>
        </w:numPr>
        <w:jc w:val="both"/>
        <w:rPr>
          <w:b/>
          <w:bCs/>
        </w:rPr>
      </w:pPr>
      <w:r w:rsidRPr="00B26C35">
        <w:rPr>
          <w:b/>
          <w:bCs/>
        </w:rPr>
        <w:t>(Article 28)</w:t>
      </w:r>
      <w:r w:rsidRPr="00B26C35">
        <w:t xml:space="preserve"> Requirement to assess and document the characteristics of potential NPP sites and of the selected site as an integral part of the overall NPP safety analysis.</w:t>
      </w:r>
    </w:p>
    <w:p w14:paraId="6D552D0B" w14:textId="77777777" w:rsidR="00270073" w:rsidRPr="00B26C35" w:rsidRDefault="00270073" w:rsidP="00270073">
      <w:pPr>
        <w:pStyle w:val="ListParagraph"/>
        <w:numPr>
          <w:ilvl w:val="0"/>
          <w:numId w:val="145"/>
        </w:numPr>
        <w:jc w:val="both"/>
        <w:rPr>
          <w:b/>
          <w:bCs/>
        </w:rPr>
      </w:pPr>
      <w:r w:rsidRPr="00B26C35">
        <w:rPr>
          <w:b/>
          <w:bCs/>
        </w:rPr>
        <w:t>(Article 30 (2))</w:t>
      </w:r>
      <w:r w:rsidRPr="00B26C35">
        <w:t xml:space="preserve"> Requirement to take account of the impact of the existing nuclear facilities when the site under consideration for a new NPP is in close proximity to the site of an existing NPP.</w:t>
      </w:r>
    </w:p>
    <w:p w14:paraId="6DDDB529" w14:textId="7BB275D7" w:rsidR="00DA3A89" w:rsidRPr="00B26C35" w:rsidRDefault="00157F1D" w:rsidP="00DA3A89">
      <w:pPr>
        <w:jc w:val="both"/>
      </w:pPr>
      <w:r w:rsidRPr="00B26C35">
        <w:t>“</w:t>
      </w:r>
      <w:r w:rsidR="00CC45CF" w:rsidRPr="00B26C35">
        <w:t>Section II: Studies of Natural and Human Induced Factors for Site Selection</w:t>
      </w:r>
      <w:r w:rsidRPr="00B26C35">
        <w:t>”</w:t>
      </w:r>
      <w:r w:rsidR="00CC45CF" w:rsidRPr="00B26C35">
        <w:rPr>
          <w:lang w:eastAsia="zh-CN"/>
        </w:rPr>
        <w:t xml:space="preserve"> contains COM-B items related to:</w:t>
      </w:r>
    </w:p>
    <w:p w14:paraId="77ADF920" w14:textId="77777777" w:rsidR="00270073" w:rsidRPr="00B26C35" w:rsidRDefault="00270073" w:rsidP="00270073">
      <w:pPr>
        <w:pStyle w:val="ListParagraph"/>
        <w:numPr>
          <w:ilvl w:val="0"/>
          <w:numId w:val="145"/>
        </w:numPr>
        <w:jc w:val="both"/>
        <w:rPr>
          <w:b/>
          <w:bCs/>
        </w:rPr>
      </w:pPr>
      <w:r w:rsidRPr="00B26C35">
        <w:rPr>
          <w:b/>
          <w:bCs/>
        </w:rPr>
        <w:t>(Article 33 (5))</w:t>
      </w:r>
      <w:r w:rsidRPr="00B26C35">
        <w:t xml:space="preserve"> Requirement stating that</w:t>
      </w:r>
      <w:r w:rsidRPr="00B26C35">
        <w:rPr>
          <w:b/>
          <w:bCs/>
        </w:rPr>
        <w:t xml:space="preserve"> </w:t>
      </w:r>
      <w:r w:rsidRPr="00B26C35">
        <w:t>the impact parameters on an NPP and the respective probabilities shall be determined for events induced by:</w:t>
      </w:r>
    </w:p>
    <w:p w14:paraId="683B43D3" w14:textId="77777777" w:rsidR="00270073" w:rsidRPr="00B26C35" w:rsidRDefault="00270073" w:rsidP="00270073">
      <w:pPr>
        <w:pStyle w:val="ListParagraph"/>
        <w:jc w:val="both"/>
      </w:pPr>
      <w:r w:rsidRPr="00B26C35">
        <w:t>1. explosions and fires, releases of explosive, inflammable, toxic and corrosive gases and substances from industrial facilities, ground and water conveyance facilities;</w:t>
      </w:r>
    </w:p>
    <w:p w14:paraId="44A5D197" w14:textId="77777777" w:rsidR="00270073" w:rsidRPr="00B26C35" w:rsidRDefault="00270073" w:rsidP="00270073">
      <w:pPr>
        <w:pStyle w:val="ListParagraph"/>
        <w:jc w:val="both"/>
      </w:pPr>
      <w:r w:rsidRPr="00B26C35">
        <w:t>2. a modern passenger aircraft crash;</w:t>
      </w:r>
    </w:p>
    <w:p w14:paraId="286662D3" w14:textId="77777777" w:rsidR="00270073" w:rsidRPr="00B26C35" w:rsidRDefault="00270073" w:rsidP="00270073">
      <w:pPr>
        <w:pStyle w:val="ListParagraph"/>
        <w:jc w:val="both"/>
      </w:pPr>
      <w:r w:rsidRPr="00B26C35">
        <w:t>3. floods, including those related to reaching the waterfront as a result of breaking of dams located upstream of the NPP site;</w:t>
      </w:r>
    </w:p>
    <w:p w14:paraId="7AEA11BD" w14:textId="77777777" w:rsidR="00270073" w:rsidRPr="00B26C35" w:rsidRDefault="00270073" w:rsidP="00270073">
      <w:pPr>
        <w:pStyle w:val="ListParagraph"/>
        <w:jc w:val="both"/>
      </w:pPr>
      <w:r w:rsidRPr="00B26C35">
        <w:t xml:space="preserve">4. accidents of a water vessel along water routes and in </w:t>
      </w:r>
      <w:proofErr w:type="spellStart"/>
      <w:r w:rsidRPr="00B26C35">
        <w:t>harbour</w:t>
      </w:r>
      <w:proofErr w:type="spellEnd"/>
      <w:r w:rsidRPr="00B26C35">
        <w:t xml:space="preserve"> zones occurring together with explosions and fires, releases of dangerous chemicals, provided the NPP is situated within their range of impact;</w:t>
      </w:r>
    </w:p>
    <w:p w14:paraId="00B77EBE" w14:textId="77777777" w:rsidR="00270073" w:rsidRPr="00B26C35" w:rsidRDefault="00270073" w:rsidP="00270073">
      <w:pPr>
        <w:pStyle w:val="ListParagraph"/>
        <w:jc w:val="both"/>
      </w:pPr>
      <w:r w:rsidRPr="00B26C35">
        <w:t>5. electromagnetic emissions (fields);</w:t>
      </w:r>
    </w:p>
    <w:p w14:paraId="1A85F4E6" w14:textId="77777777" w:rsidR="00270073" w:rsidRPr="00B26C35" w:rsidRDefault="00270073" w:rsidP="00270073">
      <w:pPr>
        <w:pStyle w:val="ListParagraph"/>
        <w:jc w:val="both"/>
      </w:pPr>
      <w:r w:rsidRPr="00B26C35">
        <w:t xml:space="preserve">6. external fires (forest areas, </w:t>
      </w:r>
      <w:proofErr w:type="spellStart"/>
      <w:r w:rsidRPr="00B26C35">
        <w:t>peateries</w:t>
      </w:r>
      <w:proofErr w:type="spellEnd"/>
      <w:r w:rsidRPr="00B26C35">
        <w:t>, flammable liquids);</w:t>
      </w:r>
    </w:p>
    <w:p w14:paraId="2010E609" w14:textId="77777777" w:rsidR="00270073" w:rsidRPr="00B26C35" w:rsidRDefault="00270073" w:rsidP="00270073">
      <w:pPr>
        <w:pStyle w:val="ListParagraph"/>
        <w:jc w:val="both"/>
      </w:pPr>
      <w:r w:rsidRPr="00B26C35">
        <w:t>7. deformations and other factors arising on developing underground resource deposits, carrying out excavation works, including tunnel construction, mines and quarries exploitation and their emergency destruction;</w:t>
      </w:r>
    </w:p>
    <w:p w14:paraId="2FC63341" w14:textId="7FBBAB03" w:rsidR="004E592E" w:rsidRDefault="00270073" w:rsidP="00B26C35">
      <w:pPr>
        <w:pStyle w:val="ListParagraph"/>
        <w:jc w:val="both"/>
      </w:pPr>
      <w:r w:rsidRPr="00B26C35">
        <w:t>8. water level fluctuations of the NPP water supply source.</w:t>
      </w:r>
    </w:p>
    <w:p w14:paraId="5630CABB" w14:textId="6ADAF1CE" w:rsidR="00B702A2" w:rsidRPr="00B702A2" w:rsidRDefault="00B702A2" w:rsidP="00B702A2">
      <w:pPr>
        <w:jc w:val="both"/>
        <w:rPr>
          <w:rFonts w:eastAsiaTheme="minorEastAsia" w:cstheme="minorBidi"/>
          <w:i/>
          <w:iCs/>
          <w:kern w:val="0"/>
        </w:rPr>
      </w:pPr>
      <w:r w:rsidRPr="0041739B">
        <w:rPr>
          <w:rFonts w:eastAsiaTheme="minorEastAsia" w:cstheme="minorBidi"/>
          <w:i/>
          <w:iCs/>
          <w:kern w:val="0"/>
        </w:rPr>
        <w:t xml:space="preserve">Refer to </w:t>
      </w:r>
      <w:r w:rsidRPr="0041739B">
        <w:rPr>
          <w:rFonts w:eastAsiaTheme="minorEastAsia" w:cstheme="minorBidi"/>
          <w:b/>
          <w:bCs/>
          <w:i/>
          <w:iCs/>
          <w:kern w:val="0"/>
        </w:rPr>
        <w:t xml:space="preserve">Subsection </w:t>
      </w:r>
      <w:r>
        <w:rPr>
          <w:rFonts w:eastAsiaTheme="minorEastAsia" w:cstheme="minorBidi"/>
          <w:b/>
          <w:bCs/>
          <w:i/>
          <w:iCs/>
          <w:kern w:val="0"/>
        </w:rPr>
        <w:t>4.3</w:t>
      </w:r>
      <w:r w:rsidRPr="0041739B">
        <w:rPr>
          <w:rFonts w:eastAsiaTheme="minorEastAsia" w:cstheme="minorBidi"/>
          <w:i/>
          <w:iCs/>
          <w:kern w:val="0"/>
        </w:rPr>
        <w:t xml:space="preserve"> of the compliance assessment report</w:t>
      </w:r>
      <w:r w:rsidRPr="00A9582F">
        <w:rPr>
          <w:rFonts w:eastAsiaTheme="minorEastAsia" w:cstheme="minorBidi"/>
          <w:i/>
          <w:iCs/>
          <w:kern w:val="0"/>
        </w:rPr>
        <w:t xml:space="preserve"> </w:t>
      </w:r>
      <w:r w:rsidRPr="00A9582F">
        <w:rPr>
          <w:rFonts w:cstheme="minorBidi"/>
          <w:i/>
          <w:iCs/>
          <w:szCs w:val="22"/>
        </w:rPr>
        <w:t>[</w:t>
      </w:r>
      <w:r w:rsidRPr="00A9582F">
        <w:rPr>
          <w:i/>
          <w:iCs/>
          <w:highlight w:val="red"/>
        </w:rPr>
        <w:fldChar w:fldCharType="begin"/>
      </w:r>
      <w:r w:rsidRPr="00A9582F">
        <w:rPr>
          <w:rFonts w:cstheme="minorBidi"/>
          <w:i/>
          <w:iCs/>
          <w:szCs w:val="22"/>
        </w:rPr>
        <w:instrText xml:space="preserve"> REF _Ref152285350 \r \h </w:instrText>
      </w:r>
      <w:r>
        <w:rPr>
          <w:i/>
          <w:iCs/>
          <w:highlight w:val="red"/>
        </w:rPr>
        <w:instrText xml:space="preserve"> \* MERGEFORMAT </w:instrText>
      </w:r>
      <w:r w:rsidRPr="00A9582F">
        <w:rPr>
          <w:i/>
          <w:iCs/>
          <w:highlight w:val="red"/>
        </w:rPr>
      </w:r>
      <w:r w:rsidRPr="00A9582F">
        <w:rPr>
          <w:i/>
          <w:iCs/>
          <w:highlight w:val="red"/>
        </w:rPr>
        <w:fldChar w:fldCharType="separate"/>
      </w:r>
      <w:r w:rsidR="00CE4DAB">
        <w:rPr>
          <w:rFonts w:cstheme="minorBidi"/>
          <w:i/>
          <w:iCs/>
          <w:szCs w:val="22"/>
        </w:rPr>
        <w:t>33</w:t>
      </w:r>
      <w:r w:rsidRPr="00A9582F">
        <w:rPr>
          <w:i/>
          <w:iCs/>
          <w:highlight w:val="red"/>
        </w:rPr>
        <w:fldChar w:fldCharType="end"/>
      </w:r>
      <w:r w:rsidRPr="00A9582F">
        <w:rPr>
          <w:rFonts w:cstheme="minorBidi"/>
          <w:i/>
          <w:iCs/>
          <w:szCs w:val="22"/>
        </w:rPr>
        <w:t xml:space="preserve">] </w:t>
      </w:r>
      <w:r w:rsidRPr="0041739B">
        <w:rPr>
          <w:rFonts w:eastAsiaTheme="minorEastAsia" w:cstheme="minorBidi"/>
          <w:i/>
          <w:iCs/>
          <w:kern w:val="0"/>
        </w:rPr>
        <w:t>for more details.</w:t>
      </w:r>
    </w:p>
    <w:p w14:paraId="4BD31B0A" w14:textId="55A9D379" w:rsidR="004171BB" w:rsidRPr="00B26C35" w:rsidRDefault="008234D9" w:rsidP="00204EEA">
      <w:pPr>
        <w:pStyle w:val="Heading4"/>
      </w:pPr>
      <w:r w:rsidRPr="00B26C35">
        <w:t>Chapter 4 (</w:t>
      </w:r>
      <w:proofErr w:type="spellStart"/>
      <w:r w:rsidR="00714359" w:rsidRPr="00B26C35">
        <w:t>Defence</w:t>
      </w:r>
      <w:proofErr w:type="spellEnd"/>
      <w:r w:rsidR="00714359" w:rsidRPr="00B26C35">
        <w:t xml:space="preserve"> in depth and design basis)</w:t>
      </w:r>
    </w:p>
    <w:p w14:paraId="37E9225A" w14:textId="555FCAB8" w:rsidR="002430A4" w:rsidRDefault="004E0B2A" w:rsidP="004A4CEB">
      <w:pPr>
        <w:rPr>
          <w:rFonts w:cstheme="minorBidi"/>
          <w:szCs w:val="22"/>
        </w:rPr>
      </w:pPr>
      <w:r>
        <w:rPr>
          <w:lang w:eastAsia="zh-CN"/>
        </w:rPr>
        <w:t xml:space="preserve">Majority of </w:t>
      </w:r>
      <w:r w:rsidR="00D71975">
        <w:rPr>
          <w:lang w:eastAsia="zh-CN"/>
        </w:rPr>
        <w:t xml:space="preserve">the </w:t>
      </w:r>
      <w:r>
        <w:rPr>
          <w:lang w:eastAsia="zh-CN"/>
        </w:rPr>
        <w:t xml:space="preserve">requirements </w:t>
      </w:r>
      <w:r w:rsidR="00407EEA">
        <w:rPr>
          <w:lang w:eastAsia="zh-CN"/>
        </w:rPr>
        <w:t xml:space="preserve">presented in </w:t>
      </w:r>
      <w:r w:rsidR="00407EEA" w:rsidRPr="00407EEA">
        <w:rPr>
          <w:b/>
          <w:bCs/>
          <w:lang w:eastAsia="zh-CN"/>
        </w:rPr>
        <w:t>Chapter 4</w:t>
      </w:r>
      <w:r w:rsidR="00407EEA">
        <w:rPr>
          <w:lang w:eastAsia="zh-CN"/>
        </w:rPr>
        <w:t xml:space="preserve"> of the reference document </w:t>
      </w:r>
      <w:r w:rsidR="00407EEA">
        <w:rPr>
          <w:rFonts w:cstheme="minorBidi"/>
          <w:szCs w:val="22"/>
        </w:rPr>
        <w:t>[</w:t>
      </w:r>
      <w:r w:rsidR="00407EEA">
        <w:fldChar w:fldCharType="begin"/>
      </w:r>
      <w:r w:rsidR="00407EEA">
        <w:rPr>
          <w:rFonts w:cstheme="minorBidi"/>
          <w:szCs w:val="22"/>
        </w:rPr>
        <w:instrText xml:space="preserve"> REF _Ref152285332 \r \h </w:instrText>
      </w:r>
      <w:r w:rsidR="00407EEA">
        <w:fldChar w:fldCharType="separate"/>
      </w:r>
      <w:r w:rsidR="00CE4DAB">
        <w:rPr>
          <w:rFonts w:cstheme="minorBidi"/>
          <w:szCs w:val="22"/>
        </w:rPr>
        <w:t>3</w:t>
      </w:r>
      <w:r w:rsidR="00407EEA">
        <w:fldChar w:fldCharType="end"/>
      </w:r>
      <w:r w:rsidR="00407EEA">
        <w:rPr>
          <w:rFonts w:cstheme="minorBidi"/>
          <w:szCs w:val="22"/>
        </w:rPr>
        <w:t>]</w:t>
      </w:r>
      <w:r w:rsidR="00D71975">
        <w:rPr>
          <w:rFonts w:cstheme="minorBidi"/>
          <w:szCs w:val="22"/>
        </w:rPr>
        <w:t xml:space="preserve"> </w:t>
      </w:r>
      <w:r w:rsidR="00407EEA">
        <w:rPr>
          <w:rFonts w:cstheme="minorBidi"/>
          <w:szCs w:val="22"/>
        </w:rPr>
        <w:t xml:space="preserve">are met by Westinghouse “as stated”. Some </w:t>
      </w:r>
      <w:r w:rsidR="008B1F34">
        <w:rPr>
          <w:rFonts w:cstheme="minorBidi"/>
          <w:szCs w:val="22"/>
        </w:rPr>
        <w:t>requirements are met via compliance with their objective</w:t>
      </w:r>
      <w:r w:rsidR="00D71975">
        <w:rPr>
          <w:rFonts w:cstheme="minorBidi"/>
          <w:szCs w:val="22"/>
        </w:rPr>
        <w:t>s</w:t>
      </w:r>
      <w:r w:rsidR="008B1F34">
        <w:rPr>
          <w:rFonts w:cstheme="minorBidi"/>
          <w:szCs w:val="22"/>
        </w:rPr>
        <w:t xml:space="preserve"> while several </w:t>
      </w:r>
      <w:r w:rsidR="00FC7128">
        <w:rPr>
          <w:rFonts w:cstheme="minorBidi"/>
          <w:szCs w:val="22"/>
        </w:rPr>
        <w:t>will require an additional “COM-B” scope.</w:t>
      </w:r>
    </w:p>
    <w:p w14:paraId="1B12E9F5" w14:textId="158F2EAD" w:rsidR="00FC7128" w:rsidRDefault="00DA1F25" w:rsidP="004A4CEB">
      <w:pPr>
        <w:rPr>
          <w:lang w:eastAsia="zh-CN"/>
        </w:rPr>
      </w:pPr>
      <w:r w:rsidRPr="00DA1F25">
        <w:rPr>
          <w:lang w:eastAsia="zh-CN"/>
        </w:rPr>
        <w:t>Operation, maintenance and testing related topics in this Article are also requirements for the Owner.</w:t>
      </w:r>
    </w:p>
    <w:p w14:paraId="6BBA7EAB" w14:textId="05BF77C5" w:rsidR="004A4CEB" w:rsidRPr="00B26C35" w:rsidRDefault="00986A7C" w:rsidP="004A4CEB">
      <w:pPr>
        <w:rPr>
          <w:lang w:eastAsia="zh-CN"/>
        </w:rPr>
      </w:pPr>
      <w:r>
        <w:rPr>
          <w:lang w:eastAsia="zh-CN"/>
        </w:rPr>
        <w:t>“Compliant with objective”</w:t>
      </w:r>
      <w:r w:rsidR="00F6683B">
        <w:rPr>
          <w:lang w:eastAsia="zh-CN"/>
        </w:rPr>
        <w:t xml:space="preserve"> (</w:t>
      </w:r>
      <w:r w:rsidR="004A4CEB" w:rsidRPr="00B26C35">
        <w:rPr>
          <w:lang w:eastAsia="zh-CN"/>
        </w:rPr>
        <w:t>CWO</w:t>
      </w:r>
      <w:r w:rsidR="00F6683B">
        <w:rPr>
          <w:lang w:eastAsia="zh-CN"/>
        </w:rPr>
        <w:t>)</w:t>
      </w:r>
      <w:r w:rsidR="004A4CEB" w:rsidRPr="00B26C35">
        <w:rPr>
          <w:lang w:eastAsia="zh-CN"/>
        </w:rPr>
        <w:t xml:space="preserve"> items were identified in </w:t>
      </w:r>
      <w:r w:rsidR="00621558" w:rsidRPr="00B26C35">
        <w:rPr>
          <w:lang w:eastAsia="zh-CN"/>
        </w:rPr>
        <w:t>two sections.</w:t>
      </w:r>
    </w:p>
    <w:p w14:paraId="2632F0B7" w14:textId="79160AE8" w:rsidR="00A30CBE" w:rsidRPr="00B26C35" w:rsidRDefault="00A30CBE" w:rsidP="004A4CEB">
      <w:pPr>
        <w:rPr>
          <w:lang w:eastAsia="zh-CN"/>
        </w:rPr>
      </w:pPr>
      <w:r w:rsidRPr="00B26C35">
        <w:rPr>
          <w:lang w:eastAsia="zh-CN"/>
        </w:rPr>
        <w:t>“</w:t>
      </w:r>
      <w:r w:rsidR="00F741D7" w:rsidRPr="00B26C35">
        <w:rPr>
          <w:lang w:eastAsia="zh-CN"/>
        </w:rPr>
        <w:t xml:space="preserve">Section I: </w:t>
      </w:r>
      <w:proofErr w:type="spellStart"/>
      <w:r w:rsidR="00F741D7" w:rsidRPr="00B26C35">
        <w:rPr>
          <w:lang w:eastAsia="zh-CN"/>
        </w:rPr>
        <w:t>Defence</w:t>
      </w:r>
      <w:proofErr w:type="spellEnd"/>
      <w:r w:rsidR="00F741D7" w:rsidRPr="00B26C35">
        <w:rPr>
          <w:lang w:eastAsia="zh-CN"/>
        </w:rPr>
        <w:t xml:space="preserve"> in Depth Implementation in the Design</w:t>
      </w:r>
      <w:r w:rsidRPr="00B26C35">
        <w:rPr>
          <w:lang w:eastAsia="zh-CN"/>
        </w:rPr>
        <w:t>”</w:t>
      </w:r>
      <w:r w:rsidR="00F741D7" w:rsidRPr="00B26C35">
        <w:rPr>
          <w:lang w:eastAsia="zh-CN"/>
        </w:rPr>
        <w:t xml:space="preserve"> contains a CWO item related to:</w:t>
      </w:r>
    </w:p>
    <w:p w14:paraId="6891AD62" w14:textId="574218A7" w:rsidR="003577DF" w:rsidRPr="00B26C35" w:rsidRDefault="006B3E2F" w:rsidP="003577DF">
      <w:pPr>
        <w:numPr>
          <w:ilvl w:val="0"/>
          <w:numId w:val="147"/>
        </w:numPr>
        <w:contextualSpacing/>
      </w:pPr>
      <w:r w:rsidRPr="006B3E2F">
        <w:rPr>
          <w:b/>
          <w:bCs/>
        </w:rPr>
        <w:lastRenderedPageBreak/>
        <w:t>(Article 41 (4))</w:t>
      </w:r>
      <w:r>
        <w:t xml:space="preserve"> </w:t>
      </w:r>
      <w:r w:rsidR="003577DF" w:rsidRPr="003577DF">
        <w:t xml:space="preserve">Requirement for the </w:t>
      </w:r>
      <w:r w:rsidR="003577DF" w:rsidRPr="003577DF">
        <w:rPr>
          <w:lang w:val="en-GB"/>
        </w:rPr>
        <w:t>systems and means for prevention of accidents with nuclear fuel melting to be independent of systems and means specially designed to perform safety functions in case of a postulated severe accident to such an extent as not to impede the implementation of these functions.</w:t>
      </w:r>
    </w:p>
    <w:p w14:paraId="506F5969" w14:textId="05F82FFC" w:rsidR="003577DF" w:rsidRPr="003577DF" w:rsidRDefault="00A30CBE" w:rsidP="00A30CBE">
      <w:pPr>
        <w:contextualSpacing/>
      </w:pPr>
      <w:r w:rsidRPr="00B26C35">
        <w:t>“</w:t>
      </w:r>
      <w:r w:rsidR="00621558" w:rsidRPr="00B26C35">
        <w:t>Section II: Design Basis</w:t>
      </w:r>
      <w:r w:rsidRPr="00B26C35">
        <w:t>”</w:t>
      </w:r>
      <w:r w:rsidR="00621558" w:rsidRPr="00B26C35">
        <w:rPr>
          <w:lang w:eastAsia="zh-CN"/>
        </w:rPr>
        <w:t xml:space="preserve"> contains CWO items related to:</w:t>
      </w:r>
    </w:p>
    <w:p w14:paraId="37B5837C" w14:textId="0802E2E8" w:rsidR="003577DF" w:rsidRPr="003577DF" w:rsidRDefault="006B3E2F" w:rsidP="003577DF">
      <w:pPr>
        <w:numPr>
          <w:ilvl w:val="0"/>
          <w:numId w:val="147"/>
        </w:numPr>
        <w:contextualSpacing/>
        <w:rPr>
          <w:lang w:val="en-GB"/>
        </w:rPr>
      </w:pPr>
      <w:r>
        <w:rPr>
          <w:b/>
          <w:bCs/>
        </w:rPr>
        <w:t xml:space="preserve">(Article 49 (2)) </w:t>
      </w:r>
      <w:r w:rsidR="003577DF" w:rsidRPr="003577DF">
        <w:rPr>
          <w:lang w:val="en-GB"/>
        </w:rPr>
        <w:t>Requirement stating that the selection of multiple failure events shall consider as follows:</w:t>
      </w:r>
    </w:p>
    <w:p w14:paraId="498201B1" w14:textId="77777777" w:rsidR="003577DF" w:rsidRPr="003577DF" w:rsidRDefault="003577DF" w:rsidP="003577DF">
      <w:pPr>
        <w:ind w:left="720"/>
        <w:contextualSpacing/>
        <w:rPr>
          <w:lang w:val="en-GB"/>
        </w:rPr>
      </w:pPr>
      <w:r w:rsidRPr="003577DF">
        <w:rPr>
          <w:lang w:val="en-GB"/>
        </w:rPr>
        <w:t>1. a postulated common cause failure or inefficiency of all trains of a safety system which performs a required safety function in the conditions of an anticipated operational occurrence or a postulated initiating event;</w:t>
      </w:r>
    </w:p>
    <w:p w14:paraId="1B87AE62" w14:textId="77777777" w:rsidR="003577DF" w:rsidRPr="003577DF" w:rsidRDefault="003577DF" w:rsidP="003577DF">
      <w:pPr>
        <w:ind w:left="720"/>
        <w:contextualSpacing/>
      </w:pPr>
      <w:r w:rsidRPr="003577DF">
        <w:rPr>
          <w:lang w:val="en-GB"/>
        </w:rPr>
        <w:t>2. a postulated common cause failure of a safety system or a safety important system performing a main safety function in normal operational mode.</w:t>
      </w:r>
    </w:p>
    <w:p w14:paraId="3F39993A" w14:textId="56341665" w:rsidR="003577DF" w:rsidRPr="003577DF" w:rsidRDefault="006B3E2F" w:rsidP="003577DF">
      <w:pPr>
        <w:numPr>
          <w:ilvl w:val="0"/>
          <w:numId w:val="147"/>
        </w:numPr>
        <w:contextualSpacing/>
        <w:rPr>
          <w:lang w:val="en-GB"/>
        </w:rPr>
      </w:pPr>
      <w:r w:rsidRPr="006B3E2F">
        <w:rPr>
          <w:rFonts w:cstheme="minorHAnsi"/>
          <w:b/>
          <w:bCs/>
          <w:szCs w:val="22"/>
          <w:lang w:val="en-GB" w:eastAsia="pl-PL"/>
        </w:rPr>
        <w:t>(Article 54 (2))</w:t>
      </w:r>
      <w:r w:rsidRPr="006B3E2F">
        <w:rPr>
          <w:rFonts w:cstheme="minorHAnsi"/>
          <w:szCs w:val="22"/>
          <w:lang w:val="en-GB" w:eastAsia="pl-PL"/>
        </w:rPr>
        <w:t xml:space="preserve"> </w:t>
      </w:r>
      <w:r w:rsidR="003577DF" w:rsidRPr="003577DF">
        <w:rPr>
          <w:lang w:val="en-GB"/>
        </w:rPr>
        <w:t>Requirement stating that the following shall be specified for each safety class:</w:t>
      </w:r>
    </w:p>
    <w:p w14:paraId="1FB825AE" w14:textId="77777777" w:rsidR="003577DF" w:rsidRPr="003577DF" w:rsidRDefault="003577DF" w:rsidP="003577DF">
      <w:pPr>
        <w:ind w:left="720"/>
        <w:contextualSpacing/>
        <w:rPr>
          <w:lang w:val="en-GB"/>
        </w:rPr>
      </w:pPr>
      <w:r w:rsidRPr="003577DF">
        <w:rPr>
          <w:lang w:val="en-GB"/>
        </w:rPr>
        <w:t>1. the appropriate standards and rules for design, manufacturing, installation and inspection;</w:t>
      </w:r>
    </w:p>
    <w:p w14:paraId="768A555B" w14:textId="77777777" w:rsidR="003577DF" w:rsidRPr="003577DF" w:rsidRDefault="003577DF" w:rsidP="003577DF">
      <w:pPr>
        <w:ind w:left="720"/>
        <w:contextualSpacing/>
        <w:rPr>
          <w:lang w:val="en-GB"/>
        </w:rPr>
      </w:pPr>
      <w:r w:rsidRPr="003577DF">
        <w:rPr>
          <w:lang w:val="en-GB"/>
        </w:rPr>
        <w:t>2. the degree of redundancy, the need for emergency power supply, and qualification for operation under specific adverse environmental conditions;</w:t>
      </w:r>
    </w:p>
    <w:p w14:paraId="33F97966" w14:textId="77777777" w:rsidR="003577DF" w:rsidRPr="003577DF" w:rsidRDefault="003577DF" w:rsidP="003577DF">
      <w:pPr>
        <w:ind w:left="720"/>
        <w:contextualSpacing/>
        <w:rPr>
          <w:lang w:val="en-GB"/>
        </w:rPr>
      </w:pPr>
      <w:r w:rsidRPr="003577DF">
        <w:rPr>
          <w:lang w:val="en-GB"/>
        </w:rPr>
        <w:t>3. the state of operability or inoperability of SSCs that is considered in the deterministic safety analysis;</w:t>
      </w:r>
    </w:p>
    <w:p w14:paraId="04B302EB" w14:textId="77777777" w:rsidR="003577DF" w:rsidRPr="003577DF" w:rsidRDefault="003577DF" w:rsidP="003577DF">
      <w:pPr>
        <w:ind w:left="720"/>
        <w:contextualSpacing/>
        <w:rPr>
          <w:lang w:val="fr-FR"/>
        </w:rPr>
      </w:pPr>
      <w:r w:rsidRPr="003577DF">
        <w:rPr>
          <w:lang w:val="en-GB"/>
        </w:rPr>
        <w:t>4. the applicable quality requirements.</w:t>
      </w:r>
    </w:p>
    <w:p w14:paraId="6283A213" w14:textId="20D6A16A" w:rsidR="003577DF" w:rsidRPr="003577DF" w:rsidRDefault="006B3E2F" w:rsidP="003577DF">
      <w:pPr>
        <w:numPr>
          <w:ilvl w:val="0"/>
          <w:numId w:val="147"/>
        </w:numPr>
        <w:contextualSpacing/>
      </w:pPr>
      <w:r w:rsidRPr="006B3E2F">
        <w:rPr>
          <w:b/>
          <w:bCs/>
        </w:rPr>
        <w:t xml:space="preserve">(Article 54 (3)) </w:t>
      </w:r>
      <w:r w:rsidR="003577DF" w:rsidRPr="003577DF">
        <w:rPr>
          <w:lang w:val="en-GB"/>
        </w:rPr>
        <w:t xml:space="preserve">Requirement stating </w:t>
      </w:r>
      <w:r w:rsidR="003577DF" w:rsidRPr="003577DF">
        <w:t>that the NPP design shall preclude the interference of individual SSCs important to safety, and shall ensure that a failure of an SSC of one safety class shall not cause a failure of an SSC of a higher safety class. The auxiliary systems, supporting SSCs important to safety, shall be assigned to the same safety class.</w:t>
      </w:r>
    </w:p>
    <w:p w14:paraId="6EED8F49" w14:textId="59E5E6AA" w:rsidR="003577DF" w:rsidRPr="003577DF" w:rsidRDefault="006B3E2F" w:rsidP="003577DF">
      <w:pPr>
        <w:numPr>
          <w:ilvl w:val="0"/>
          <w:numId w:val="147"/>
        </w:numPr>
        <w:contextualSpacing/>
      </w:pPr>
      <w:r w:rsidRPr="006B3E2F">
        <w:rPr>
          <w:b/>
          <w:bCs/>
        </w:rPr>
        <w:t xml:space="preserve">(Article 54 (4)) </w:t>
      </w:r>
      <w:r w:rsidR="003577DF" w:rsidRPr="003577DF">
        <w:rPr>
          <w:lang w:val="en-GB"/>
        </w:rPr>
        <w:t xml:space="preserve">Requirement stating </w:t>
      </w:r>
      <w:r w:rsidR="003577DF" w:rsidRPr="003577DF">
        <w:t>that the design shall consider an appropriate isolating device which shall be classified in a higher safety class for the cases of connecting SSCs of different safety classes, or of safety classified SSCs to SSCs that are not safety related.</w:t>
      </w:r>
    </w:p>
    <w:p w14:paraId="2A9EE24D" w14:textId="3E67309E" w:rsidR="003577DF" w:rsidRPr="003577DF" w:rsidRDefault="006B3E2F" w:rsidP="003577DF">
      <w:pPr>
        <w:numPr>
          <w:ilvl w:val="0"/>
          <w:numId w:val="147"/>
        </w:numPr>
        <w:contextualSpacing/>
        <w:rPr>
          <w:lang w:val="en-GB"/>
        </w:rPr>
      </w:pPr>
      <w:r w:rsidRPr="006B3E2F">
        <w:rPr>
          <w:b/>
          <w:bCs/>
        </w:rPr>
        <w:t xml:space="preserve">(Article 57 (1)) </w:t>
      </w:r>
      <w:r w:rsidR="003577DF" w:rsidRPr="003577DF">
        <w:rPr>
          <w:lang w:val="en-GB"/>
        </w:rPr>
        <w:t xml:space="preserve">Requirement stating </w:t>
      </w:r>
      <w:r w:rsidR="003577DF" w:rsidRPr="003577DF">
        <w:t xml:space="preserve">that the </w:t>
      </w:r>
      <w:r w:rsidR="003577DF" w:rsidRPr="003577DF">
        <w:rPr>
          <w:lang w:val="en-GB"/>
        </w:rPr>
        <w:t>design of SSCs and other technical features intended to perform safety functions during severe accidents shall implement the following principle requirements:</w:t>
      </w:r>
    </w:p>
    <w:p w14:paraId="2C5C6456" w14:textId="77777777" w:rsidR="003577DF" w:rsidRPr="003577DF" w:rsidRDefault="003577DF" w:rsidP="003577DF">
      <w:pPr>
        <w:ind w:left="720"/>
        <w:contextualSpacing/>
        <w:rPr>
          <w:lang w:val="en-GB"/>
        </w:rPr>
      </w:pPr>
      <w:r w:rsidRPr="003577DF">
        <w:rPr>
          <w:lang w:val="en-GB"/>
        </w:rPr>
        <w:t>1. SSCs performing safety functions at other defence-in-depth levels shall be independent to the extent practicable;</w:t>
      </w:r>
    </w:p>
    <w:p w14:paraId="0DB35C33" w14:textId="379C7B53" w:rsidR="004A4CEB" w:rsidRPr="00B26C35" w:rsidRDefault="003577DF" w:rsidP="005C0DE9">
      <w:pPr>
        <w:ind w:left="720"/>
        <w:contextualSpacing/>
        <w:rPr>
          <w:lang w:val="en-GB"/>
        </w:rPr>
      </w:pPr>
      <w:r w:rsidRPr="003577DF">
        <w:rPr>
          <w:lang w:val="en-GB"/>
        </w:rPr>
        <w:t>2. safety classification, seismic qualification and environmental qualification for the duration of the accident throughout which they are required to remain functional;</w:t>
      </w:r>
    </w:p>
    <w:p w14:paraId="2CA6FCFB" w14:textId="77777777" w:rsidR="005C0DE9" w:rsidRPr="00B26C35" w:rsidRDefault="005C0DE9" w:rsidP="005C0DE9">
      <w:pPr>
        <w:ind w:left="720"/>
        <w:contextualSpacing/>
        <w:rPr>
          <w:lang w:val="en-GB"/>
        </w:rPr>
      </w:pPr>
    </w:p>
    <w:p w14:paraId="33B04DE2" w14:textId="4B89F608" w:rsidR="00E61357" w:rsidRPr="00B26C35" w:rsidRDefault="00E61357" w:rsidP="00E61357">
      <w:r w:rsidRPr="00B26C35">
        <w:rPr>
          <w:lang w:eastAsia="zh-CN"/>
        </w:rPr>
        <w:t xml:space="preserve">COM-B items were identified in </w:t>
      </w:r>
      <w:r w:rsidR="004E49C0" w:rsidRPr="00B26C35">
        <w:t>“Section II: Design Basis” and are related to:</w:t>
      </w:r>
    </w:p>
    <w:p w14:paraId="6B442BC8" w14:textId="77777777" w:rsidR="005C0DE9" w:rsidRPr="00B26C35" w:rsidRDefault="005C0DE9" w:rsidP="005C0DE9">
      <w:pPr>
        <w:pStyle w:val="ListParagraph"/>
        <w:numPr>
          <w:ilvl w:val="0"/>
          <w:numId w:val="145"/>
        </w:numPr>
        <w:jc w:val="both"/>
        <w:rPr>
          <w:b/>
          <w:bCs/>
        </w:rPr>
      </w:pPr>
      <w:r w:rsidRPr="00B26C35">
        <w:rPr>
          <w:b/>
          <w:bCs/>
        </w:rPr>
        <w:t>(Article 43)</w:t>
      </w:r>
      <w:r w:rsidRPr="00B26C35">
        <w:t xml:space="preserve"> Requirement stating that in all operating states of the nuclear facilities on the NPP site, the annual individual effective dose resulting from internal and external exposure of the public caused by the impact of all nuclear facilities on-site shall be maintained as low as possible and shall not exceed 0,15 mSv.</w:t>
      </w:r>
    </w:p>
    <w:p w14:paraId="3150795D" w14:textId="77777777" w:rsidR="005C0DE9" w:rsidRPr="00B26C35" w:rsidRDefault="005C0DE9" w:rsidP="005C0DE9">
      <w:pPr>
        <w:pStyle w:val="ListParagraph"/>
        <w:numPr>
          <w:ilvl w:val="0"/>
          <w:numId w:val="145"/>
        </w:numPr>
        <w:jc w:val="both"/>
      </w:pPr>
      <w:r w:rsidRPr="00B26C35">
        <w:rPr>
          <w:b/>
          <w:bCs/>
        </w:rPr>
        <w:t xml:space="preserve">(Article 44 (2)) </w:t>
      </w:r>
      <w:r w:rsidRPr="00B26C35">
        <w:t>Requirement for the safety assessment under para. 1 to confirm that the mean value of the nuclear fuel melting frequency is less than 10</w:t>
      </w:r>
      <w:r w:rsidRPr="003F132E">
        <w:rPr>
          <w:vertAlign w:val="superscript"/>
        </w:rPr>
        <w:t>-5</w:t>
      </w:r>
      <w:r w:rsidRPr="00B26C35">
        <w:t xml:space="preserve"> a year for a nuclear power unit based on the consideration of all operating states and all types of initiating events and hazards.</w:t>
      </w:r>
    </w:p>
    <w:p w14:paraId="5FE270CE" w14:textId="737F742C" w:rsidR="004E592E" w:rsidRPr="00B702A2" w:rsidRDefault="005C0DE9" w:rsidP="004E592E">
      <w:pPr>
        <w:pStyle w:val="ListParagraph"/>
        <w:numPr>
          <w:ilvl w:val="0"/>
          <w:numId w:val="145"/>
        </w:numPr>
        <w:jc w:val="both"/>
        <w:rPr>
          <w:b/>
          <w:bCs/>
        </w:rPr>
      </w:pPr>
      <w:r w:rsidRPr="00B26C35">
        <w:rPr>
          <w:b/>
          <w:bCs/>
        </w:rPr>
        <w:t>(Article 49 (6))</w:t>
      </w:r>
      <w:r w:rsidRPr="00B26C35">
        <w:t xml:space="preserve"> Requirement for the design basis to cover possible combinations of single events, including internal and external hazards that can result in anticipated operational occurrences and accidents without fuel melting.</w:t>
      </w:r>
    </w:p>
    <w:p w14:paraId="662B3D44" w14:textId="705B140D" w:rsidR="00B702A2" w:rsidRPr="00B702A2" w:rsidRDefault="00B702A2" w:rsidP="00B702A2">
      <w:pPr>
        <w:jc w:val="both"/>
        <w:rPr>
          <w:rFonts w:eastAsiaTheme="minorEastAsia" w:cstheme="minorBidi"/>
          <w:i/>
          <w:iCs/>
          <w:kern w:val="0"/>
        </w:rPr>
      </w:pPr>
      <w:r w:rsidRPr="00B702A2">
        <w:rPr>
          <w:rFonts w:eastAsiaTheme="minorEastAsia" w:cstheme="minorBidi"/>
          <w:i/>
          <w:iCs/>
          <w:kern w:val="0"/>
        </w:rPr>
        <w:lastRenderedPageBreak/>
        <w:t xml:space="preserve">Refer to </w:t>
      </w:r>
      <w:r w:rsidRPr="00B702A2">
        <w:rPr>
          <w:rFonts w:eastAsiaTheme="minorEastAsia" w:cstheme="minorBidi"/>
          <w:b/>
          <w:bCs/>
          <w:i/>
          <w:iCs/>
          <w:kern w:val="0"/>
        </w:rPr>
        <w:t>Subsection 4.</w:t>
      </w:r>
      <w:r w:rsidR="00441141">
        <w:rPr>
          <w:rFonts w:eastAsiaTheme="minorEastAsia" w:cstheme="minorBidi"/>
          <w:b/>
          <w:bCs/>
          <w:i/>
          <w:iCs/>
          <w:kern w:val="0"/>
        </w:rPr>
        <w:t>4</w:t>
      </w:r>
      <w:r w:rsidRPr="00B702A2">
        <w:rPr>
          <w:rFonts w:eastAsiaTheme="minorEastAsia" w:cstheme="minorBidi"/>
          <w:i/>
          <w:iCs/>
          <w:kern w:val="0"/>
        </w:rPr>
        <w:t xml:space="preserve"> of the compliance assessment report </w:t>
      </w:r>
      <w:r w:rsidRPr="00B702A2">
        <w:rPr>
          <w:rFonts w:cstheme="minorBidi"/>
          <w:i/>
          <w:iCs/>
          <w:szCs w:val="22"/>
        </w:rPr>
        <w:t>[</w:t>
      </w:r>
      <w:r w:rsidRPr="00B702A2">
        <w:rPr>
          <w:i/>
          <w:iCs/>
          <w:highlight w:val="red"/>
        </w:rPr>
        <w:fldChar w:fldCharType="begin"/>
      </w:r>
      <w:r w:rsidRPr="00B702A2">
        <w:rPr>
          <w:rFonts w:cstheme="minorBidi"/>
          <w:i/>
          <w:iCs/>
          <w:szCs w:val="22"/>
        </w:rPr>
        <w:instrText xml:space="preserve"> REF _Ref152285350 \r \h </w:instrText>
      </w:r>
      <w:r w:rsidRPr="00B702A2">
        <w:rPr>
          <w:i/>
          <w:iCs/>
          <w:highlight w:val="red"/>
        </w:rPr>
        <w:instrText xml:space="preserve"> \* MERGEFORMAT </w:instrText>
      </w:r>
      <w:r w:rsidRPr="00B702A2">
        <w:rPr>
          <w:i/>
          <w:iCs/>
          <w:highlight w:val="red"/>
        </w:rPr>
      </w:r>
      <w:r w:rsidRPr="00B702A2">
        <w:rPr>
          <w:i/>
          <w:iCs/>
          <w:highlight w:val="red"/>
        </w:rPr>
        <w:fldChar w:fldCharType="separate"/>
      </w:r>
      <w:r w:rsidR="00CE4DAB">
        <w:rPr>
          <w:rFonts w:cstheme="minorBidi"/>
          <w:i/>
          <w:iCs/>
          <w:szCs w:val="22"/>
        </w:rPr>
        <w:t>33</w:t>
      </w:r>
      <w:r w:rsidRPr="00B702A2">
        <w:rPr>
          <w:i/>
          <w:iCs/>
          <w:highlight w:val="red"/>
        </w:rPr>
        <w:fldChar w:fldCharType="end"/>
      </w:r>
      <w:r w:rsidRPr="00B702A2">
        <w:rPr>
          <w:rFonts w:cstheme="minorBidi"/>
          <w:i/>
          <w:iCs/>
          <w:szCs w:val="22"/>
        </w:rPr>
        <w:t xml:space="preserve">] </w:t>
      </w:r>
      <w:r w:rsidRPr="00B702A2">
        <w:rPr>
          <w:rFonts w:eastAsiaTheme="minorEastAsia" w:cstheme="minorBidi"/>
          <w:i/>
          <w:iCs/>
          <w:kern w:val="0"/>
        </w:rPr>
        <w:t>for more details.</w:t>
      </w:r>
    </w:p>
    <w:p w14:paraId="75296E79" w14:textId="7A27E813" w:rsidR="00714359" w:rsidRPr="00B26C35" w:rsidRDefault="00CA0F51" w:rsidP="00204EEA">
      <w:pPr>
        <w:pStyle w:val="Heading4"/>
      </w:pPr>
      <w:r w:rsidRPr="00B26C35">
        <w:t>Chapter 5 (</w:t>
      </w:r>
      <w:r w:rsidR="00204EEA" w:rsidRPr="00B26C35">
        <w:t>Safety assessments</w:t>
      </w:r>
      <w:r w:rsidR="005306FE" w:rsidRPr="00B26C35">
        <w:t>)</w:t>
      </w:r>
    </w:p>
    <w:p w14:paraId="7637B824" w14:textId="275E96A3" w:rsidR="009E371F" w:rsidRDefault="00243BB6" w:rsidP="004E592E">
      <w:pPr>
        <w:rPr>
          <w:lang w:eastAsia="zh-CN"/>
        </w:rPr>
      </w:pPr>
      <w:r>
        <w:rPr>
          <w:lang w:eastAsia="zh-CN"/>
        </w:rPr>
        <w:t xml:space="preserve">Most of the requirements </w:t>
      </w:r>
      <w:r w:rsidR="005765FC">
        <w:rPr>
          <w:lang w:eastAsia="zh-CN"/>
        </w:rPr>
        <w:t xml:space="preserve">presented in </w:t>
      </w:r>
      <w:r w:rsidR="005765FC" w:rsidRPr="009F04A6">
        <w:rPr>
          <w:b/>
          <w:bCs/>
          <w:lang w:eastAsia="zh-CN"/>
        </w:rPr>
        <w:t>Chapter 5</w:t>
      </w:r>
      <w:r w:rsidR="005765FC">
        <w:rPr>
          <w:lang w:eastAsia="zh-CN"/>
        </w:rPr>
        <w:t xml:space="preserve"> </w:t>
      </w:r>
      <w:r w:rsidR="005765FC" w:rsidRPr="000F2EF5">
        <w:rPr>
          <w:lang w:eastAsia="zh-CN"/>
        </w:rPr>
        <w:t>of the reference document [3] are met by Westinghouse “as stated”.</w:t>
      </w:r>
      <w:r w:rsidR="005765FC">
        <w:rPr>
          <w:lang w:eastAsia="zh-CN"/>
        </w:rPr>
        <w:t xml:space="preserve"> </w:t>
      </w:r>
      <w:r w:rsidR="009E371F">
        <w:rPr>
          <w:lang w:eastAsia="zh-CN"/>
        </w:rPr>
        <w:t xml:space="preserve">One </w:t>
      </w:r>
      <w:r w:rsidR="005765FC">
        <w:rPr>
          <w:lang w:eastAsia="zh-CN"/>
        </w:rPr>
        <w:t>requirement w</w:t>
      </w:r>
      <w:r w:rsidR="009E371F">
        <w:rPr>
          <w:lang w:eastAsia="zh-CN"/>
        </w:rPr>
        <w:t>as</w:t>
      </w:r>
      <w:r w:rsidR="005765FC">
        <w:rPr>
          <w:lang w:eastAsia="zh-CN"/>
        </w:rPr>
        <w:t xml:space="preserve"> met </w:t>
      </w:r>
      <w:r w:rsidR="004A577D">
        <w:rPr>
          <w:lang w:eastAsia="zh-CN"/>
        </w:rPr>
        <w:t>by demonstrating</w:t>
      </w:r>
      <w:r w:rsidR="005765FC">
        <w:rPr>
          <w:lang w:eastAsia="zh-CN"/>
        </w:rPr>
        <w:t xml:space="preserve"> compliance with </w:t>
      </w:r>
      <w:r w:rsidR="009E371F">
        <w:rPr>
          <w:lang w:eastAsia="zh-CN"/>
        </w:rPr>
        <w:t>its</w:t>
      </w:r>
      <w:r w:rsidR="005765FC">
        <w:rPr>
          <w:lang w:eastAsia="zh-CN"/>
        </w:rPr>
        <w:t xml:space="preserve"> objective</w:t>
      </w:r>
      <w:r w:rsidR="009E371F">
        <w:rPr>
          <w:lang w:eastAsia="zh-CN"/>
        </w:rPr>
        <w:t>.</w:t>
      </w:r>
    </w:p>
    <w:p w14:paraId="48EBA7DC" w14:textId="687C64D6" w:rsidR="008B35F1" w:rsidRDefault="008E5503" w:rsidP="004E592E">
      <w:pPr>
        <w:rPr>
          <w:lang w:eastAsia="zh-CN"/>
        </w:rPr>
      </w:pPr>
      <w:r>
        <w:rPr>
          <w:lang w:eastAsia="zh-CN"/>
        </w:rPr>
        <w:t>Numerous requirements were identified as “not assessable” or “COM-B”</w:t>
      </w:r>
      <w:r w:rsidR="00FF66D0">
        <w:rPr>
          <w:lang w:eastAsia="zh-CN"/>
        </w:rPr>
        <w:t xml:space="preserve"> mainly because </w:t>
      </w:r>
      <w:r w:rsidR="00F6568E" w:rsidRPr="00F6568E">
        <w:rPr>
          <w:lang w:eastAsia="zh-CN"/>
        </w:rPr>
        <w:t>safety assessment may require further consideration of site-specific phenomena’s, characteristics, and hazards to ensure nuclear safety</w:t>
      </w:r>
      <w:r w:rsidR="00C40567">
        <w:rPr>
          <w:lang w:eastAsia="zh-CN"/>
        </w:rPr>
        <w:t xml:space="preserve"> and</w:t>
      </w:r>
      <w:r w:rsidR="003D1DA3">
        <w:rPr>
          <w:lang w:eastAsia="zh-CN"/>
        </w:rPr>
        <w:t xml:space="preserve"> </w:t>
      </w:r>
      <w:r w:rsidR="00AB60BB">
        <w:rPr>
          <w:lang w:eastAsia="zh-CN"/>
        </w:rPr>
        <w:t>f</w:t>
      </w:r>
      <w:r w:rsidR="00AB60BB" w:rsidRPr="00AB60BB">
        <w:rPr>
          <w:lang w:eastAsia="zh-CN"/>
        </w:rPr>
        <w:t>urther considerations may be needed to consider site-specific data in the PSA analysis.</w:t>
      </w:r>
    </w:p>
    <w:p w14:paraId="32F65640" w14:textId="6A285924" w:rsidR="001F00F9" w:rsidRDefault="001F00F9" w:rsidP="004E592E">
      <w:pPr>
        <w:rPr>
          <w:lang w:eastAsia="zh-CN"/>
        </w:rPr>
      </w:pPr>
      <w:r>
        <w:rPr>
          <w:lang w:eastAsia="zh-CN"/>
        </w:rPr>
        <w:t>Part of the requirements fall</w:t>
      </w:r>
      <w:r w:rsidR="003441D9">
        <w:rPr>
          <w:lang w:eastAsia="zh-CN"/>
        </w:rPr>
        <w:t>s</w:t>
      </w:r>
      <w:r>
        <w:rPr>
          <w:lang w:eastAsia="zh-CN"/>
        </w:rPr>
        <w:t xml:space="preserve"> under responsibility of the Owner.</w:t>
      </w:r>
    </w:p>
    <w:p w14:paraId="0A3BBE38" w14:textId="2A98F494" w:rsidR="004E592E" w:rsidRPr="00B26C35" w:rsidRDefault="00603FBA" w:rsidP="004E592E">
      <w:pPr>
        <w:rPr>
          <w:lang w:eastAsia="zh-CN"/>
        </w:rPr>
      </w:pPr>
      <w:r w:rsidRPr="00B26C35">
        <w:rPr>
          <w:lang w:eastAsia="zh-CN"/>
        </w:rPr>
        <w:t>One CWO item was identified in “Section IV: Analysis of External Events and Hazards” and is related to:</w:t>
      </w:r>
    </w:p>
    <w:p w14:paraId="602BC53E" w14:textId="77777777" w:rsidR="00603FBA" w:rsidRPr="00B26C35" w:rsidRDefault="00603FBA" w:rsidP="00603FBA">
      <w:pPr>
        <w:pStyle w:val="ListParagraph"/>
        <w:numPr>
          <w:ilvl w:val="0"/>
          <w:numId w:val="147"/>
        </w:numPr>
        <w:rPr>
          <w:lang w:val="en-GB"/>
        </w:rPr>
      </w:pPr>
      <w:r w:rsidRPr="00B26C35">
        <w:rPr>
          <w:b/>
          <w:bCs/>
        </w:rPr>
        <w:t>(Article 84 (2))</w:t>
      </w:r>
      <w:r w:rsidRPr="00B26C35">
        <w:rPr>
          <w:rFonts w:cstheme="minorHAnsi"/>
          <w:szCs w:val="22"/>
          <w:lang w:val="en-GB" w:eastAsia="pl-PL"/>
        </w:rPr>
        <w:t xml:space="preserve"> </w:t>
      </w:r>
      <w:r w:rsidRPr="00B26C35">
        <w:rPr>
          <w:lang w:val="en-GB"/>
        </w:rPr>
        <w:t xml:space="preserve">Requirement stating </w:t>
      </w:r>
      <w:r w:rsidRPr="00B26C35">
        <w:t xml:space="preserve">that </w:t>
      </w:r>
      <w:r w:rsidRPr="00B26C35">
        <w:rPr>
          <w:lang w:val="en-GB"/>
        </w:rPr>
        <w:t>extreme events and phenomena, which are more severe than the design-basis ones, but cannot be practically eliminated, shall be identified and analysed with a realistic approach in order to practically identify the possible improvements related to them. The assessment process shall take into account the following aspects:</w:t>
      </w:r>
    </w:p>
    <w:p w14:paraId="0A3ACDB8" w14:textId="77777777" w:rsidR="00603FBA" w:rsidRPr="00033202" w:rsidRDefault="00603FBA" w:rsidP="00603FBA">
      <w:pPr>
        <w:pStyle w:val="ListParagraph"/>
        <w:rPr>
          <w:lang w:val="en-GB"/>
        </w:rPr>
      </w:pPr>
      <w:r w:rsidRPr="00033202">
        <w:rPr>
          <w:lang w:val="en-GB"/>
        </w:rPr>
        <w:t>1. determination of the event impact parameters in case of which the main safety functions performance cannot be ensured;</w:t>
      </w:r>
    </w:p>
    <w:p w14:paraId="0CF2B86E" w14:textId="77777777" w:rsidR="00603FBA" w:rsidRPr="00033202" w:rsidRDefault="00603FBA" w:rsidP="00603FBA">
      <w:pPr>
        <w:pStyle w:val="ListParagraph"/>
        <w:rPr>
          <w:lang w:val="en-GB"/>
        </w:rPr>
      </w:pPr>
      <w:r w:rsidRPr="00033202">
        <w:rPr>
          <w:lang w:val="en-GB"/>
        </w:rPr>
        <w:t>2. demonstration of a sufficient margin until cliff-edge effects.</w:t>
      </w:r>
    </w:p>
    <w:p w14:paraId="569A0A5C" w14:textId="77777777" w:rsidR="00603FBA" w:rsidRPr="00033202" w:rsidRDefault="00603FBA" w:rsidP="00603FBA">
      <w:pPr>
        <w:pStyle w:val="ListParagraph"/>
        <w:rPr>
          <w:lang w:val="en-GB"/>
        </w:rPr>
      </w:pPr>
      <w:r w:rsidRPr="00033202">
        <w:rPr>
          <w:lang w:val="en-GB"/>
        </w:rPr>
        <w:t>3. identification of the most robust means of ensuring the main safety functions;</w:t>
      </w:r>
    </w:p>
    <w:p w14:paraId="6E8C4050" w14:textId="77777777" w:rsidR="00603FBA" w:rsidRPr="00033202" w:rsidRDefault="00603FBA" w:rsidP="00603FBA">
      <w:pPr>
        <w:pStyle w:val="ListParagraph"/>
        <w:rPr>
          <w:lang w:val="en-GB"/>
        </w:rPr>
      </w:pPr>
      <w:r w:rsidRPr="00033202">
        <w:rPr>
          <w:lang w:val="en-GB"/>
        </w:rPr>
        <w:t>4. the possibility that the event may cause multiple failures in the safety systems and/or their supporting systems and may simultaneously threaten multiple power units on the same site, site infrastructure, regional infrastructure and external supplies;</w:t>
      </w:r>
    </w:p>
    <w:p w14:paraId="158C358D" w14:textId="77777777" w:rsidR="00603FBA" w:rsidRPr="00033202" w:rsidRDefault="00603FBA" w:rsidP="00603FBA">
      <w:pPr>
        <w:pStyle w:val="ListParagraph"/>
        <w:rPr>
          <w:lang w:val="en-GB"/>
        </w:rPr>
      </w:pPr>
      <w:r w:rsidRPr="00033202">
        <w:rPr>
          <w:lang w:val="en-GB"/>
        </w:rPr>
        <w:t>5. provision of sufficient resources for multi-unit NPP sites, taking into account the use of plant common equipment or services;</w:t>
      </w:r>
    </w:p>
    <w:p w14:paraId="3EEF18B2" w14:textId="77777777" w:rsidR="00603FBA" w:rsidRPr="00B26C35" w:rsidRDefault="00603FBA" w:rsidP="00603FBA">
      <w:pPr>
        <w:pStyle w:val="ListParagraph"/>
      </w:pPr>
      <w:r w:rsidRPr="00B26C35">
        <w:rPr>
          <w:lang w:val="en-GB"/>
        </w:rPr>
        <w:t>6. conducting field checks and walkdowns.</w:t>
      </w:r>
    </w:p>
    <w:p w14:paraId="06B1A6D9" w14:textId="77777777" w:rsidR="00603FBA" w:rsidRPr="00B26C35" w:rsidRDefault="00603FBA" w:rsidP="00603FBA">
      <w:pPr>
        <w:rPr>
          <w:lang w:eastAsia="zh-CN"/>
        </w:rPr>
      </w:pPr>
      <w:r w:rsidRPr="00B26C35">
        <w:rPr>
          <w:lang w:eastAsia="zh-CN"/>
        </w:rPr>
        <w:t>COM-B items were identified in two sections.</w:t>
      </w:r>
    </w:p>
    <w:p w14:paraId="009FAF49" w14:textId="67F7807B" w:rsidR="00603FBA" w:rsidRPr="00B26C35" w:rsidRDefault="00AB22CA" w:rsidP="004E592E">
      <w:pPr>
        <w:rPr>
          <w:lang w:eastAsia="zh-CN"/>
        </w:rPr>
      </w:pPr>
      <w:r w:rsidRPr="00B26C35">
        <w:rPr>
          <w:lang w:eastAsia="zh-CN"/>
        </w:rPr>
        <w:t>“Section III: Probabilistic Safety Analysis” contains COM-B items related to:</w:t>
      </w:r>
    </w:p>
    <w:p w14:paraId="62ABCB48" w14:textId="77777777" w:rsidR="006F5EBA" w:rsidRPr="00B26C35" w:rsidRDefault="006F5EBA" w:rsidP="006F5EBA">
      <w:pPr>
        <w:pStyle w:val="ListParagraph"/>
        <w:numPr>
          <w:ilvl w:val="0"/>
          <w:numId w:val="145"/>
        </w:numPr>
      </w:pPr>
      <w:r w:rsidRPr="00B26C35">
        <w:rPr>
          <w:b/>
          <w:bCs/>
        </w:rPr>
        <w:t xml:space="preserve">(Article 79 (1)) </w:t>
      </w:r>
      <w:r w:rsidRPr="00B26C35">
        <w:t>Requirement stating that for the application of an integrated approach to the NPP safety assessment, a Probabilistic Safety Analysis (PSA) shall be performed that systematically identifies all factors which have a significant contribution to safety and the radiation risk to the population and the environment. The PSA shall be conducted at the following levels:</w:t>
      </w:r>
      <w:r w:rsidRPr="00B26C35">
        <w:br/>
        <w:t>1. Probabilistic Safety Analysis Level 1 – it identifies the accident initiating events, and the accident sequences, and assesses the nuclear fuel damage frequency;</w:t>
      </w:r>
      <w:r w:rsidRPr="00B26C35">
        <w:br/>
        <w:t>2. Probabilistic Safety Analysis Level 2 – it identifies possible radioactive substances release pathways into the environment and assesses the large radioactive releases frequency;</w:t>
      </w:r>
      <w:r w:rsidRPr="00B26C35">
        <w:br/>
        <w:t>3. Probabilistic Safety Analysis Level 3 – it assesses the risk to human health and other social risks such as soil, water and food contamination by radioactive substances, and it is implemented by a decision of the Chairperson of the Nuclear Regulatory Agency</w:t>
      </w:r>
    </w:p>
    <w:p w14:paraId="73A27D11" w14:textId="77777777" w:rsidR="006F5EBA" w:rsidRPr="00B26C35" w:rsidRDefault="006F5EBA" w:rsidP="006F5EBA">
      <w:pPr>
        <w:pStyle w:val="ListParagraph"/>
        <w:numPr>
          <w:ilvl w:val="0"/>
          <w:numId w:val="145"/>
        </w:numPr>
      </w:pPr>
      <w:r w:rsidRPr="00B26C35">
        <w:rPr>
          <w:b/>
          <w:bCs/>
        </w:rPr>
        <w:t>(Article 79 (2))</w:t>
      </w:r>
      <w:r w:rsidRPr="00B26C35">
        <w:t xml:space="preserve"> Requirement for implementation of probabilistic safety analysis in order to achieve the following objectives:</w:t>
      </w:r>
      <w:r w:rsidRPr="00B26C35">
        <w:br/>
        <w:t xml:space="preserve">1. perform a systematic analysis of the compliance with the main safety objectives and criteria, assess the frequency of occurrence of severe fuel damage and large radioactive releases into the </w:t>
      </w:r>
      <w:r w:rsidRPr="00B26C35">
        <w:lastRenderedPageBreak/>
        <w:t>environment, and determine the risk to the population;</w:t>
      </w:r>
      <w:r w:rsidRPr="00B26C35">
        <w:br/>
        <w:t>2. prove, where possible, a sufficient margin until cliff-edge effects occur.</w:t>
      </w:r>
    </w:p>
    <w:p w14:paraId="3BA4F54E" w14:textId="77777777" w:rsidR="006F5EBA" w:rsidRPr="00B26C35" w:rsidRDefault="006F5EBA" w:rsidP="006F5EBA">
      <w:pPr>
        <w:pStyle w:val="ListParagraph"/>
        <w:numPr>
          <w:ilvl w:val="0"/>
          <w:numId w:val="145"/>
        </w:numPr>
      </w:pPr>
      <w:r w:rsidRPr="00B26C35">
        <w:rPr>
          <w:b/>
          <w:bCs/>
        </w:rPr>
        <w:t>(Article 79 (3))</w:t>
      </w:r>
      <w:r w:rsidRPr="00B26C35">
        <w:t xml:space="preserve"> Requirement for the scope of PSA to include:</w:t>
      </w:r>
      <w:r w:rsidRPr="00B26C35">
        <w:br/>
        <w:t>1. significant sources of radioactivity (nuclear fuel in the reactor core and the spent fuel pool) and all operational states of the power unit (including operation at full power, low power and shutdown state);</w:t>
      </w:r>
      <w:r w:rsidRPr="00B26C35">
        <w:br/>
        <w:t>2. all significant initiating events, internal hazards (such as internal fires and floods) and external events and hazards (such as seismic impacts and extreme weather conditions) identified on the basis of appropriate selection criteria;</w:t>
      </w:r>
      <w:r w:rsidRPr="00B26C35">
        <w:br/>
        <w:t>3. all functional dependencies resulting from spatial distribution and other possible causes for common cause failures;</w:t>
      </w:r>
      <w:r w:rsidRPr="00B26C35">
        <w:br/>
        <w:t xml:space="preserve">4. realistically modelled </w:t>
      </w:r>
      <w:proofErr w:type="spellStart"/>
      <w:r w:rsidRPr="00B26C35">
        <w:t>behaviour</w:t>
      </w:r>
      <w:proofErr w:type="spellEnd"/>
      <w:r w:rsidRPr="00B26C35">
        <w:t xml:space="preserve"> of the power unit, taking into account the actions of the operating personnel in accordance with the operating and emergency procedures and justified time for the performance of the functions of the systems;</w:t>
      </w:r>
      <w:r w:rsidRPr="00B26C35">
        <w:br/>
        <w:t>5. human error analysis, taking into account the factors which can influence the performance of the personnel in all operational states and accident conditions.</w:t>
      </w:r>
      <w:r w:rsidRPr="00B26C35">
        <w:br/>
        <w:t>6. sensitivity analysis of results and uncertainty assessment.</w:t>
      </w:r>
    </w:p>
    <w:p w14:paraId="42637C31" w14:textId="77777777" w:rsidR="006F5EBA" w:rsidRPr="00B26C35" w:rsidRDefault="006F5EBA" w:rsidP="006F5EBA">
      <w:pPr>
        <w:pStyle w:val="ListParagraph"/>
        <w:numPr>
          <w:ilvl w:val="0"/>
          <w:numId w:val="145"/>
        </w:numPr>
        <w:jc w:val="both"/>
        <w:rPr>
          <w:b/>
          <w:bCs/>
        </w:rPr>
      </w:pPr>
      <w:r w:rsidRPr="00B26C35">
        <w:rPr>
          <w:b/>
          <w:bCs/>
        </w:rPr>
        <w:t>(Article 79 (4))</w:t>
      </w:r>
      <w:r w:rsidRPr="00B26C35">
        <w:t xml:space="preserve"> Requirement for the probabilistic safety analysis to be performed using unit-specific data and in accordance with a contemporary proven methodology. Requirement for the data, methodology and results of the analysis to be documented in a traceable way and kept up-to-date in accordance with the operating </w:t>
      </w:r>
      <w:proofErr w:type="spellStart"/>
      <w:r w:rsidRPr="00B26C35">
        <w:t>organisation's</w:t>
      </w:r>
      <w:proofErr w:type="spellEnd"/>
      <w:r w:rsidRPr="00B26C35">
        <w:t xml:space="preserve"> management system.</w:t>
      </w:r>
    </w:p>
    <w:p w14:paraId="357F8B1A" w14:textId="2E1F4241" w:rsidR="004D2599" w:rsidRPr="00B26C35" w:rsidRDefault="006F5EBA" w:rsidP="004E592E">
      <w:pPr>
        <w:pStyle w:val="ListParagraph"/>
        <w:numPr>
          <w:ilvl w:val="0"/>
          <w:numId w:val="145"/>
        </w:numPr>
        <w:jc w:val="both"/>
        <w:rPr>
          <w:b/>
          <w:bCs/>
        </w:rPr>
      </w:pPr>
      <w:r w:rsidRPr="00B26C35">
        <w:rPr>
          <w:b/>
          <w:bCs/>
        </w:rPr>
        <w:t>(Article 80 (5))</w:t>
      </w:r>
      <w:r w:rsidRPr="00B26C35">
        <w:t xml:space="preserve"> Requirement for the external events analysis to take into account the impact of the external hazard on the reliability of the buildings and civil structures, the robustness of the systems and components and the possibilities for human action under such conditions.</w:t>
      </w:r>
    </w:p>
    <w:p w14:paraId="74F3D26F" w14:textId="289FFA41" w:rsidR="004D2599" w:rsidRPr="00B26C35" w:rsidRDefault="004D2599" w:rsidP="004E592E">
      <w:pPr>
        <w:rPr>
          <w:lang w:eastAsia="zh-CN"/>
        </w:rPr>
      </w:pPr>
      <w:r w:rsidRPr="00B26C35">
        <w:rPr>
          <w:lang w:eastAsia="zh-CN"/>
        </w:rPr>
        <w:t>“Section IV: Analysis of External Events and Hazards” contains COM-B items related to:</w:t>
      </w:r>
    </w:p>
    <w:p w14:paraId="639EE234" w14:textId="77777777" w:rsidR="0040167D" w:rsidRPr="00B26C35" w:rsidRDefault="0040167D" w:rsidP="0040167D">
      <w:pPr>
        <w:pStyle w:val="ListParagraph"/>
        <w:numPr>
          <w:ilvl w:val="0"/>
          <w:numId w:val="145"/>
        </w:numPr>
      </w:pPr>
      <w:r w:rsidRPr="00B26C35">
        <w:rPr>
          <w:b/>
          <w:bCs/>
        </w:rPr>
        <w:t>(Article 81)</w:t>
      </w:r>
      <w:r w:rsidRPr="00B26C35">
        <w:t xml:space="preserve"> Requirement stating that to assess the effectiveness and adequacy of the NPP protection against external events, the design shall consider and assess all sources of hazard that may affect safety originating from:</w:t>
      </w:r>
      <w:r w:rsidRPr="00B26C35">
        <w:br/>
        <w:t>1. natural phenomena, processes and factors characteristic of the site and the surrounding area;</w:t>
      </w:r>
      <w:r w:rsidRPr="00B26C35">
        <w:br/>
        <w:t>2. hazards induced by human activity.</w:t>
      </w:r>
    </w:p>
    <w:p w14:paraId="6158DC40" w14:textId="08FEF1C7" w:rsidR="0040167D" w:rsidRPr="00B26C35" w:rsidRDefault="0040167D" w:rsidP="0040167D">
      <w:pPr>
        <w:pStyle w:val="ListParagraph"/>
        <w:numPr>
          <w:ilvl w:val="0"/>
          <w:numId w:val="145"/>
        </w:numPr>
      </w:pPr>
      <w:r w:rsidRPr="00B26C35">
        <w:rPr>
          <w:b/>
          <w:bCs/>
        </w:rPr>
        <w:t>(Article 83 (4))</w:t>
      </w:r>
      <w:r w:rsidRPr="00B26C35">
        <w:t xml:space="preserve"> Requirement stating that based on the assessment under para. 3 of the reference document</w:t>
      </w:r>
      <w:r w:rsidRPr="00B26C35">
        <w:rPr>
          <w:rFonts w:cstheme="minorBidi"/>
          <w:szCs w:val="22"/>
        </w:rPr>
        <w:t xml:space="preserve"> [</w:t>
      </w:r>
      <w:r w:rsidRPr="00B26C35">
        <w:fldChar w:fldCharType="begin"/>
      </w:r>
      <w:r w:rsidRPr="00B26C35">
        <w:rPr>
          <w:rFonts w:cstheme="minorBidi"/>
          <w:szCs w:val="22"/>
        </w:rPr>
        <w:instrText xml:space="preserve"> REF _Ref152285332 \r \h </w:instrText>
      </w:r>
      <w:r w:rsidR="00B26C35" w:rsidRPr="00B26C35">
        <w:instrText xml:space="preserve"> \* MERGEFORMAT </w:instrText>
      </w:r>
      <w:r w:rsidRPr="00B26C35">
        <w:fldChar w:fldCharType="separate"/>
      </w:r>
      <w:r w:rsidR="00CE4DAB">
        <w:rPr>
          <w:rFonts w:cstheme="minorBidi"/>
          <w:szCs w:val="22"/>
        </w:rPr>
        <w:t>3</w:t>
      </w:r>
      <w:r w:rsidRPr="00B26C35">
        <w:fldChar w:fldCharType="end"/>
      </w:r>
      <w:r w:rsidRPr="00B26C35">
        <w:rPr>
          <w:rFonts w:cstheme="minorBidi"/>
          <w:szCs w:val="22"/>
        </w:rPr>
        <w:t>]</w:t>
      </w:r>
      <w:r w:rsidRPr="00B26C35">
        <w:t>, the events of natural origin considered in the design shall be grouped for analysis in the following categories:</w:t>
      </w:r>
      <w:r w:rsidRPr="00B26C35">
        <w:br/>
        <w:t>1. design-basis events that include single events of natural origin and combinations of causal or unrelated phenomena and processes whose frequency of occurrence is at least 10-4 per year. Where it is not possible to determine the frequency of occurrence with an acceptable confidence level, the design-basis event shall be selected and justified in such a way as to ensure an equivalent level of safety;</w:t>
      </w:r>
      <w:r w:rsidRPr="00B26C35">
        <w:br/>
        <w:t xml:space="preserve">2. extreme events which are identified, assessed and </w:t>
      </w:r>
      <w:proofErr w:type="spellStart"/>
      <w:r w:rsidRPr="00B26C35">
        <w:t>analysed</w:t>
      </w:r>
      <w:proofErr w:type="spellEnd"/>
      <w:r w:rsidRPr="00B26C35">
        <w:t xml:space="preserve"> in order to define the margins to cliff-edge effects.</w:t>
      </w:r>
    </w:p>
    <w:p w14:paraId="29066AA7" w14:textId="77777777" w:rsidR="0040167D" w:rsidRPr="00B26C35" w:rsidRDefault="0040167D" w:rsidP="0040167D">
      <w:pPr>
        <w:pStyle w:val="ListParagraph"/>
        <w:numPr>
          <w:ilvl w:val="0"/>
          <w:numId w:val="145"/>
        </w:numPr>
        <w:rPr>
          <w:b/>
          <w:bCs/>
        </w:rPr>
      </w:pPr>
      <w:r w:rsidRPr="00B26C35">
        <w:rPr>
          <w:b/>
          <w:bCs/>
        </w:rPr>
        <w:t>(Article 83 (6))</w:t>
      </w:r>
      <w:r w:rsidRPr="00B26C35">
        <w:rPr>
          <w:rFonts w:ascii="Calibri" w:hAnsi="Calibri" w:cs="Calibri"/>
          <w:color w:val="000000"/>
          <w:sz w:val="18"/>
          <w:szCs w:val="18"/>
        </w:rPr>
        <w:t xml:space="preserve"> </w:t>
      </w:r>
      <w:r w:rsidRPr="00B26C35">
        <w:t>Requirement stating that based on the deterministic analysis of design-basis events, a robust concept of protection shall be developed that shall provide for conservative implementation of the main safety functions for all direct and possible indirect effects of the design-basis event. The concept of protection shall:</w:t>
      </w:r>
      <w:r w:rsidRPr="00B26C35">
        <w:br/>
        <w:t>1. use moderate conservatism to ensure the design safety margin;</w:t>
      </w:r>
      <w:r w:rsidRPr="00B26C35">
        <w:br/>
      </w:r>
      <w:r w:rsidRPr="00B26C35">
        <w:lastRenderedPageBreak/>
        <w:t>2. be based primarily on passive measures, where applicable;</w:t>
      </w:r>
      <w:r w:rsidRPr="00B26C35">
        <w:br/>
        <w:t>3. ensure that accident management measures remain effective during and after the design-basis event;</w:t>
      </w:r>
      <w:r w:rsidRPr="00B26C35">
        <w:br/>
        <w:t>4. take into account the evolution of the event over time and the possibility of forecasting;</w:t>
      </w:r>
      <w:r w:rsidRPr="00B26C35">
        <w:br/>
        <w:t>5. ensure that procedures and means for checking the state of the NPP are in place along with alarms and annunciation during and after the design-basis event which shall be enacted upon the occurrence of predefined limit parameters;</w:t>
      </w:r>
      <w:r w:rsidRPr="00B26C35">
        <w:br/>
        <w:t>6. consider the fact that the event may cause multiple failures in the safety systems and/or their supporting systems and may simultaneously threaten multiple power units at the same site, site infrastructure, regional infrastructure and external supplies;</w:t>
      </w:r>
      <w:r w:rsidRPr="00B26C35">
        <w:br/>
        <w:t>7. ensure that sufficient resources are available on multi-unit NPP sites, taking into account the use of plant common equipment (including mobile) and maintenance;</w:t>
      </w:r>
      <w:r w:rsidRPr="00B26C35">
        <w:br/>
        <w:t>8. not adversely affect protection against design-basis events of other origin.</w:t>
      </w:r>
    </w:p>
    <w:p w14:paraId="7636559E" w14:textId="77777777" w:rsidR="0040167D" w:rsidRPr="00B26C35" w:rsidRDefault="0040167D" w:rsidP="0040167D">
      <w:pPr>
        <w:pStyle w:val="ListParagraph"/>
        <w:numPr>
          <w:ilvl w:val="0"/>
          <w:numId w:val="145"/>
        </w:numPr>
        <w:jc w:val="both"/>
        <w:rPr>
          <w:b/>
          <w:bCs/>
        </w:rPr>
      </w:pPr>
      <w:r w:rsidRPr="00B26C35">
        <w:rPr>
          <w:b/>
          <w:bCs/>
        </w:rPr>
        <w:t>(Article 83 (7))</w:t>
      </w:r>
      <w:r w:rsidRPr="00B26C35">
        <w:rPr>
          <w:rFonts w:ascii="Calibri" w:hAnsi="Calibri" w:cs="Calibri"/>
          <w:color w:val="000000"/>
          <w:sz w:val="18"/>
          <w:szCs w:val="18"/>
        </w:rPr>
        <w:t xml:space="preserve"> </w:t>
      </w:r>
      <w:r w:rsidRPr="00B26C35">
        <w:rPr>
          <w:rFonts w:ascii="Calibri" w:hAnsi="Calibri" w:cs="Calibri"/>
          <w:color w:val="000000"/>
          <w:szCs w:val="22"/>
        </w:rPr>
        <w:t>Requirement for</w:t>
      </w:r>
      <w:r w:rsidRPr="00B26C35">
        <w:rPr>
          <w:szCs w:val="22"/>
        </w:rPr>
        <w:t xml:space="preserve"> the</w:t>
      </w:r>
      <w:r w:rsidRPr="00B26C35">
        <w:t xml:space="preserve"> structures, systems and components identified as part of the concept of protection against design-basis events to be assigned to a safety class and qualified for the conditions and impacts of the relevant natural phenomena and hazards. To qualify for seismic impacts, SSCs are subdivided into seismic categories according to their functions for ensuring safety during and after an earthquake. Requirement stating that in terms of Safe Shut-down Earthquake (SSE), the minimum acceleration for seismic assurance shall be 1 m/s2 at the natural terrain elevation, while the response spectrum shall be at least equal to the corresponding response spectrum for conventional buildings construction.</w:t>
      </w:r>
    </w:p>
    <w:p w14:paraId="1D7F7D25" w14:textId="77777777" w:rsidR="0040167D" w:rsidRPr="00B26C35" w:rsidRDefault="0040167D" w:rsidP="0040167D">
      <w:pPr>
        <w:pStyle w:val="ListParagraph"/>
        <w:numPr>
          <w:ilvl w:val="0"/>
          <w:numId w:val="145"/>
        </w:numPr>
        <w:jc w:val="both"/>
        <w:rPr>
          <w:b/>
          <w:bCs/>
        </w:rPr>
      </w:pPr>
      <w:r w:rsidRPr="00B26C35">
        <w:rPr>
          <w:b/>
          <w:bCs/>
        </w:rPr>
        <w:t xml:space="preserve">(Article 85 (1)) </w:t>
      </w:r>
      <w:r w:rsidRPr="00B26C35">
        <w:t>Sources of hazard to be taken into account while carrying out</w:t>
      </w:r>
      <w:r w:rsidRPr="00B26C35">
        <w:rPr>
          <w:rFonts w:cstheme="minorHAnsi"/>
          <w:szCs w:val="22"/>
          <w:lang w:val="en-GB" w:eastAsia="pl-PL"/>
        </w:rPr>
        <w:t xml:space="preserve"> determination of the external events of technogenic origin, characteristic of the NPP site and the siting area.</w:t>
      </w:r>
    </w:p>
    <w:p w14:paraId="0D8054B5" w14:textId="630DC33C" w:rsidR="00031875" w:rsidRPr="007D509C" w:rsidRDefault="0040167D" w:rsidP="004E592E">
      <w:pPr>
        <w:pStyle w:val="ListParagraph"/>
        <w:numPr>
          <w:ilvl w:val="0"/>
          <w:numId w:val="145"/>
        </w:numPr>
        <w:jc w:val="both"/>
        <w:rPr>
          <w:b/>
          <w:bCs/>
        </w:rPr>
      </w:pPr>
      <w:r w:rsidRPr="00B26C35">
        <w:rPr>
          <w:b/>
          <w:bCs/>
        </w:rPr>
        <w:t>(Article 86 (1))</w:t>
      </w:r>
      <w:r w:rsidRPr="00B26C35">
        <w:t xml:space="preserve"> Requirement stating that in pursuance of the safety objective under Article 4, para. 3of the reference document</w:t>
      </w:r>
      <w:r w:rsidRPr="00B26C35">
        <w:rPr>
          <w:rFonts w:cstheme="minorBidi"/>
          <w:szCs w:val="22"/>
        </w:rPr>
        <w:t xml:space="preserve"> [</w:t>
      </w:r>
      <w:r w:rsidRPr="00B26C35">
        <w:fldChar w:fldCharType="begin"/>
      </w:r>
      <w:r w:rsidRPr="00B26C35">
        <w:rPr>
          <w:rFonts w:cstheme="minorBidi"/>
          <w:szCs w:val="22"/>
        </w:rPr>
        <w:instrText xml:space="preserve"> REF _Ref152285332 \r \h </w:instrText>
      </w:r>
      <w:r w:rsidRPr="00B26C35">
        <w:instrText xml:space="preserve"> \* MERGEFORMAT </w:instrText>
      </w:r>
      <w:r w:rsidRPr="00B26C35">
        <w:fldChar w:fldCharType="separate"/>
      </w:r>
      <w:r w:rsidR="00CE4DAB">
        <w:rPr>
          <w:rFonts w:cstheme="minorBidi"/>
          <w:szCs w:val="22"/>
        </w:rPr>
        <w:t>3</w:t>
      </w:r>
      <w:r w:rsidRPr="00B26C35">
        <w:fldChar w:fldCharType="end"/>
      </w:r>
      <w:r w:rsidRPr="00B26C35">
        <w:rPr>
          <w:rFonts w:cstheme="minorBidi"/>
          <w:szCs w:val="22"/>
        </w:rPr>
        <w:t>]</w:t>
      </w:r>
      <w:r w:rsidRPr="00B26C35">
        <w:t>, the NPP design shall take into account the consequences of a modern passenger airplane crash (as a technogenic event in the category of extreme events) and that he analysis shall demonstrate the assurance of the main safety functions that render and maintain the NPP in a safe state.</w:t>
      </w:r>
    </w:p>
    <w:p w14:paraId="14574974" w14:textId="1C25307E" w:rsidR="007D509C" w:rsidRPr="007D509C" w:rsidRDefault="007D509C" w:rsidP="007D509C">
      <w:pPr>
        <w:jc w:val="both"/>
        <w:rPr>
          <w:rFonts w:eastAsiaTheme="minorEastAsia" w:cstheme="minorBidi"/>
          <w:i/>
          <w:iCs/>
          <w:kern w:val="0"/>
        </w:rPr>
      </w:pPr>
      <w:r w:rsidRPr="007D509C">
        <w:rPr>
          <w:rFonts w:eastAsiaTheme="minorEastAsia" w:cstheme="minorBidi"/>
          <w:i/>
          <w:iCs/>
          <w:kern w:val="0"/>
        </w:rPr>
        <w:t xml:space="preserve">Refer to </w:t>
      </w:r>
      <w:r w:rsidRPr="007D509C">
        <w:rPr>
          <w:rFonts w:eastAsiaTheme="minorEastAsia" w:cstheme="minorBidi"/>
          <w:b/>
          <w:bCs/>
          <w:i/>
          <w:iCs/>
          <w:kern w:val="0"/>
        </w:rPr>
        <w:t>Subsection 4.</w:t>
      </w:r>
      <w:r>
        <w:rPr>
          <w:rFonts w:eastAsiaTheme="minorEastAsia" w:cstheme="minorBidi"/>
          <w:b/>
          <w:bCs/>
          <w:i/>
          <w:iCs/>
          <w:kern w:val="0"/>
        </w:rPr>
        <w:t>5</w:t>
      </w:r>
      <w:r w:rsidRPr="007D509C">
        <w:rPr>
          <w:rFonts w:eastAsiaTheme="minorEastAsia" w:cstheme="minorBidi"/>
          <w:i/>
          <w:iCs/>
          <w:kern w:val="0"/>
        </w:rPr>
        <w:t xml:space="preserve"> of the compliance assessment report </w:t>
      </w:r>
      <w:r w:rsidRPr="007D509C">
        <w:rPr>
          <w:rFonts w:cstheme="minorBidi"/>
          <w:i/>
          <w:iCs/>
          <w:szCs w:val="22"/>
        </w:rPr>
        <w:t>[</w:t>
      </w:r>
      <w:r w:rsidRPr="007D509C">
        <w:rPr>
          <w:i/>
          <w:iCs/>
          <w:highlight w:val="red"/>
        </w:rPr>
        <w:fldChar w:fldCharType="begin"/>
      </w:r>
      <w:r w:rsidRPr="007D509C">
        <w:rPr>
          <w:rFonts w:cstheme="minorBidi"/>
          <w:i/>
          <w:iCs/>
          <w:szCs w:val="22"/>
        </w:rPr>
        <w:instrText xml:space="preserve"> REF _Ref152285350 \r \h </w:instrText>
      </w:r>
      <w:r w:rsidRPr="007D509C">
        <w:rPr>
          <w:i/>
          <w:iCs/>
          <w:highlight w:val="red"/>
        </w:rPr>
        <w:instrText xml:space="preserve"> \* MERGEFORMAT </w:instrText>
      </w:r>
      <w:r w:rsidRPr="007D509C">
        <w:rPr>
          <w:i/>
          <w:iCs/>
          <w:highlight w:val="red"/>
        </w:rPr>
      </w:r>
      <w:r w:rsidRPr="007D509C">
        <w:rPr>
          <w:i/>
          <w:iCs/>
          <w:highlight w:val="red"/>
        </w:rPr>
        <w:fldChar w:fldCharType="separate"/>
      </w:r>
      <w:r w:rsidR="00CE4DAB">
        <w:rPr>
          <w:rFonts w:cstheme="minorBidi"/>
          <w:i/>
          <w:iCs/>
          <w:szCs w:val="22"/>
        </w:rPr>
        <w:t>33</w:t>
      </w:r>
      <w:r w:rsidRPr="007D509C">
        <w:rPr>
          <w:i/>
          <w:iCs/>
          <w:highlight w:val="red"/>
        </w:rPr>
        <w:fldChar w:fldCharType="end"/>
      </w:r>
      <w:r w:rsidRPr="007D509C">
        <w:rPr>
          <w:rFonts w:cstheme="minorBidi"/>
          <w:i/>
          <w:iCs/>
          <w:szCs w:val="22"/>
        </w:rPr>
        <w:t xml:space="preserve">] </w:t>
      </w:r>
      <w:r w:rsidRPr="007D509C">
        <w:rPr>
          <w:rFonts w:eastAsiaTheme="minorEastAsia" w:cstheme="minorBidi"/>
          <w:i/>
          <w:iCs/>
          <w:kern w:val="0"/>
        </w:rPr>
        <w:t>for more details.</w:t>
      </w:r>
    </w:p>
    <w:p w14:paraId="3E2E538D" w14:textId="0D4993BA" w:rsidR="005306FE" w:rsidRPr="00B26C35" w:rsidRDefault="005306FE" w:rsidP="00204EEA">
      <w:pPr>
        <w:pStyle w:val="Heading4"/>
      </w:pPr>
      <w:r w:rsidRPr="00B26C35">
        <w:t>Chapter 6 (</w:t>
      </w:r>
      <w:r w:rsidR="00204EEA" w:rsidRPr="00B26C35">
        <w:t>Requirements for design of NPP and plant systems</w:t>
      </w:r>
      <w:r w:rsidR="002E0339" w:rsidRPr="00B26C35">
        <w:t>)</w:t>
      </w:r>
    </w:p>
    <w:p w14:paraId="0C0DDE75" w14:textId="715E415D" w:rsidR="00C60AB7" w:rsidRDefault="00E3220E" w:rsidP="005A6B4D">
      <w:pPr>
        <w:jc w:val="both"/>
        <w:rPr>
          <w:lang w:eastAsia="zh-CN"/>
        </w:rPr>
      </w:pPr>
      <w:r>
        <w:rPr>
          <w:lang w:eastAsia="zh-CN"/>
        </w:rPr>
        <w:t xml:space="preserve">Large majority </w:t>
      </w:r>
      <w:r w:rsidR="000F2EF5">
        <w:rPr>
          <w:lang w:eastAsia="zh-CN"/>
        </w:rPr>
        <w:t xml:space="preserve">of the requirements presented in </w:t>
      </w:r>
      <w:r w:rsidR="000F2EF5" w:rsidRPr="000F2EF5">
        <w:rPr>
          <w:b/>
          <w:bCs/>
          <w:lang w:eastAsia="zh-CN"/>
        </w:rPr>
        <w:t>Chapter 6</w:t>
      </w:r>
      <w:r w:rsidR="000F2EF5" w:rsidRPr="000F2EF5">
        <w:t xml:space="preserve"> </w:t>
      </w:r>
      <w:r w:rsidR="000F2EF5" w:rsidRPr="000F2EF5">
        <w:rPr>
          <w:lang w:eastAsia="zh-CN"/>
        </w:rPr>
        <w:t>of the reference document [3] are met by Westinghouse “as stated”.</w:t>
      </w:r>
      <w:r w:rsidR="00AF4988">
        <w:rPr>
          <w:lang w:eastAsia="zh-CN"/>
        </w:rPr>
        <w:t xml:space="preserve"> </w:t>
      </w:r>
      <w:r w:rsidR="000B7753">
        <w:rPr>
          <w:lang w:eastAsia="zh-CN"/>
        </w:rPr>
        <w:t>Several requirements were met via compliance with their objectives and one was identified as “COM-B”.</w:t>
      </w:r>
    </w:p>
    <w:p w14:paraId="1CFC7C9C" w14:textId="74507512" w:rsidR="009045EA" w:rsidRDefault="009045EA" w:rsidP="005A6B4D">
      <w:pPr>
        <w:jc w:val="both"/>
        <w:rPr>
          <w:lang w:eastAsia="zh-CN"/>
        </w:rPr>
      </w:pPr>
      <w:r>
        <w:rPr>
          <w:lang w:eastAsia="zh-CN"/>
        </w:rPr>
        <w:t xml:space="preserve">Part of the requirements in </w:t>
      </w:r>
      <w:r w:rsidR="00A62449">
        <w:rPr>
          <w:lang w:eastAsia="zh-CN"/>
        </w:rPr>
        <w:t>“</w:t>
      </w:r>
      <w:r w:rsidR="00A62449" w:rsidRPr="00A62449">
        <w:rPr>
          <w:lang w:eastAsia="zh-CN"/>
        </w:rPr>
        <w:tab/>
        <w:t>Section I: General Requirements</w:t>
      </w:r>
      <w:r w:rsidR="00A62449">
        <w:rPr>
          <w:lang w:eastAsia="zh-CN"/>
        </w:rPr>
        <w:t>”</w:t>
      </w:r>
      <w:r w:rsidR="00B2366D">
        <w:rPr>
          <w:lang w:eastAsia="zh-CN"/>
        </w:rPr>
        <w:t xml:space="preserve"> </w:t>
      </w:r>
      <w:r w:rsidR="003441D9">
        <w:rPr>
          <w:lang w:eastAsia="zh-CN"/>
        </w:rPr>
        <w:t>is</w:t>
      </w:r>
      <w:r w:rsidR="00B2366D">
        <w:rPr>
          <w:lang w:eastAsia="zh-CN"/>
        </w:rPr>
        <w:t xml:space="preserve"> responsibility of the Owner.</w:t>
      </w:r>
    </w:p>
    <w:p w14:paraId="367AE893" w14:textId="13DCE0C5" w:rsidR="00160FF2" w:rsidRDefault="00261377" w:rsidP="005A6B4D">
      <w:pPr>
        <w:jc w:val="both"/>
        <w:rPr>
          <w:lang w:eastAsia="zh-CN"/>
        </w:rPr>
      </w:pPr>
      <w:r>
        <w:rPr>
          <w:lang w:eastAsia="zh-CN"/>
        </w:rPr>
        <w:t>“</w:t>
      </w:r>
      <w:r w:rsidR="00160FF2" w:rsidRPr="00160FF2">
        <w:rPr>
          <w:lang w:eastAsia="zh-CN"/>
        </w:rPr>
        <w:t>Section X: District Heating System</w:t>
      </w:r>
      <w:r>
        <w:rPr>
          <w:lang w:eastAsia="zh-CN"/>
        </w:rPr>
        <w:t xml:space="preserve">” of </w:t>
      </w:r>
      <w:r w:rsidRPr="00261377">
        <w:rPr>
          <w:b/>
          <w:bCs/>
          <w:lang w:eastAsia="zh-CN"/>
        </w:rPr>
        <w:t>Chapter 6</w:t>
      </w:r>
      <w:r>
        <w:rPr>
          <w:lang w:eastAsia="zh-CN"/>
        </w:rPr>
        <w:t xml:space="preserve"> is not applicable to the AP1000 Standard Design.</w:t>
      </w:r>
    </w:p>
    <w:p w14:paraId="28B95B59" w14:textId="386B6BA8" w:rsidR="00C03EA5" w:rsidRPr="00B26C35" w:rsidRDefault="00C03EA5" w:rsidP="005A6B4D">
      <w:pPr>
        <w:jc w:val="both"/>
        <w:rPr>
          <w:lang w:eastAsia="zh-CN"/>
        </w:rPr>
      </w:pPr>
      <w:r w:rsidRPr="00B26C35">
        <w:rPr>
          <w:lang w:eastAsia="zh-CN"/>
        </w:rPr>
        <w:t>C</w:t>
      </w:r>
      <w:r w:rsidR="00A7383E" w:rsidRPr="00B26C35">
        <w:rPr>
          <w:lang w:eastAsia="zh-CN"/>
        </w:rPr>
        <w:t>WO</w:t>
      </w:r>
      <w:r w:rsidRPr="00B26C35">
        <w:rPr>
          <w:lang w:eastAsia="zh-CN"/>
        </w:rPr>
        <w:t xml:space="preserve"> items were identified in three sections.</w:t>
      </w:r>
    </w:p>
    <w:p w14:paraId="69F21D27" w14:textId="5ACB74E3" w:rsidR="00C03EA5" w:rsidRPr="00B26C35" w:rsidRDefault="00C03EA5" w:rsidP="005A6B4D">
      <w:pPr>
        <w:jc w:val="both"/>
        <w:rPr>
          <w:lang w:eastAsia="zh-CN"/>
        </w:rPr>
      </w:pPr>
      <w:r w:rsidRPr="00B26C35">
        <w:rPr>
          <w:lang w:eastAsia="zh-CN"/>
        </w:rPr>
        <w:t>“</w:t>
      </w:r>
      <w:r w:rsidR="001641A9" w:rsidRPr="00B26C35">
        <w:rPr>
          <w:lang w:eastAsia="zh-CN"/>
        </w:rPr>
        <w:t>Section IV: Instrumentation and Control Systems</w:t>
      </w:r>
      <w:r w:rsidRPr="00B26C35">
        <w:rPr>
          <w:lang w:eastAsia="zh-CN"/>
        </w:rPr>
        <w:t>” contains CWO items related to:</w:t>
      </w:r>
    </w:p>
    <w:p w14:paraId="7569954C" w14:textId="77777777" w:rsidR="00C1151D" w:rsidRPr="00B26C35" w:rsidRDefault="00C1151D" w:rsidP="005A6B4D">
      <w:pPr>
        <w:pStyle w:val="ListParagraph"/>
        <w:numPr>
          <w:ilvl w:val="0"/>
          <w:numId w:val="147"/>
        </w:numPr>
        <w:jc w:val="both"/>
      </w:pPr>
      <w:r w:rsidRPr="00B26C35">
        <w:rPr>
          <w:b/>
          <w:bCs/>
        </w:rPr>
        <w:t>(Article 112 (3))</w:t>
      </w:r>
      <w:r w:rsidRPr="00B26C35">
        <w:t xml:space="preserve">  </w:t>
      </w:r>
      <w:r w:rsidRPr="00B26C35">
        <w:rPr>
          <w:lang w:val="en-GB"/>
        </w:rPr>
        <w:t xml:space="preserve">Requirement stating that </w:t>
      </w:r>
      <w:r w:rsidRPr="00B26C35">
        <w:t>instrumentation and control systems for the hardware and software intended for multiple failure protection and for containment protection in accidents with fuel melting, shall be separated and independent from the other instrumentation and control systems as far as practicable. Active system components shall be redundant.</w:t>
      </w:r>
    </w:p>
    <w:p w14:paraId="6D468811" w14:textId="5C51BC22" w:rsidR="00B844E9" w:rsidRPr="00B26C35" w:rsidRDefault="00C1151D" w:rsidP="005A6B4D">
      <w:pPr>
        <w:pStyle w:val="ListParagraph"/>
        <w:numPr>
          <w:ilvl w:val="0"/>
          <w:numId w:val="147"/>
        </w:numPr>
        <w:jc w:val="both"/>
      </w:pPr>
      <w:r w:rsidRPr="00B26C35">
        <w:rPr>
          <w:b/>
          <w:bCs/>
        </w:rPr>
        <w:lastRenderedPageBreak/>
        <w:t>(Article 114 (3))</w:t>
      </w:r>
      <w:r w:rsidRPr="00B26C35">
        <w:t xml:space="preserve"> Requirement for the SCR to be designed to protect the personnel in all conditions resulting from internal and external events and in accident conditions.</w:t>
      </w:r>
    </w:p>
    <w:p w14:paraId="2023BDF4" w14:textId="394E55B8" w:rsidR="00C03EA5" w:rsidRPr="00B26C35" w:rsidRDefault="00C03EA5" w:rsidP="005A6B4D">
      <w:pPr>
        <w:jc w:val="both"/>
        <w:rPr>
          <w:lang w:eastAsia="zh-CN"/>
        </w:rPr>
      </w:pPr>
      <w:r w:rsidRPr="00B26C35">
        <w:rPr>
          <w:lang w:eastAsia="zh-CN"/>
        </w:rPr>
        <w:t>“</w:t>
      </w:r>
      <w:r w:rsidR="00B754ED" w:rsidRPr="00B26C35">
        <w:rPr>
          <w:lang w:eastAsia="zh-CN"/>
        </w:rPr>
        <w:t>Section VII: Structures and Systems Performing Confinement Safety Function</w:t>
      </w:r>
      <w:r w:rsidRPr="00B26C35">
        <w:rPr>
          <w:lang w:eastAsia="zh-CN"/>
        </w:rPr>
        <w:t xml:space="preserve">” contains </w:t>
      </w:r>
      <w:r w:rsidR="00951B71" w:rsidRPr="00B26C35">
        <w:rPr>
          <w:lang w:eastAsia="zh-CN"/>
        </w:rPr>
        <w:t xml:space="preserve">a </w:t>
      </w:r>
      <w:r w:rsidRPr="00B26C35">
        <w:rPr>
          <w:lang w:eastAsia="zh-CN"/>
        </w:rPr>
        <w:t>CWO item related to:</w:t>
      </w:r>
    </w:p>
    <w:p w14:paraId="3AB2A4BD" w14:textId="241F9FC0" w:rsidR="00B844E9" w:rsidRPr="00B26C35" w:rsidRDefault="004639C1" w:rsidP="005A6B4D">
      <w:pPr>
        <w:pStyle w:val="ListParagraph"/>
        <w:numPr>
          <w:ilvl w:val="0"/>
          <w:numId w:val="147"/>
        </w:numPr>
        <w:jc w:val="both"/>
      </w:pPr>
      <w:r w:rsidRPr="00B26C35">
        <w:rPr>
          <w:b/>
          <w:bCs/>
        </w:rPr>
        <w:t>(Article 130 (1))</w:t>
      </w:r>
      <w:r w:rsidRPr="00B26C35">
        <w:t xml:space="preserve"> </w:t>
      </w:r>
      <w:r w:rsidRPr="00B26C35">
        <w:rPr>
          <w:lang w:val="en-GB"/>
        </w:rPr>
        <w:t xml:space="preserve">Requirement stating that </w:t>
      </w:r>
      <w:r w:rsidRPr="00B26C35">
        <w:t>to ensure reliable isolation of the containment during accidents, each line that penetrates the containment (whether part of the reactor coolant pressure boundary or directly connected to the containment atmosphere) shall be reliably isolated by at least two isolation valves having independent automatic control, arranged in a series and located as close as practicable to the containment structure outside and inside.</w:t>
      </w:r>
    </w:p>
    <w:p w14:paraId="0EA46C9C" w14:textId="30A18E73" w:rsidR="00C03EA5" w:rsidRPr="00B26C35" w:rsidRDefault="00C03EA5" w:rsidP="005A6B4D">
      <w:pPr>
        <w:jc w:val="both"/>
        <w:rPr>
          <w:lang w:eastAsia="zh-CN"/>
        </w:rPr>
      </w:pPr>
      <w:r w:rsidRPr="00B26C35">
        <w:rPr>
          <w:lang w:eastAsia="zh-CN"/>
        </w:rPr>
        <w:t>“</w:t>
      </w:r>
      <w:r w:rsidR="002E0514" w:rsidRPr="00B26C35">
        <w:rPr>
          <w:lang w:eastAsia="zh-CN"/>
        </w:rPr>
        <w:t>Section VIII: Supporting Safety Systems</w:t>
      </w:r>
      <w:r w:rsidRPr="00B26C35">
        <w:rPr>
          <w:lang w:eastAsia="zh-CN"/>
        </w:rPr>
        <w:t xml:space="preserve">” contains </w:t>
      </w:r>
      <w:r w:rsidR="00951B71" w:rsidRPr="00B26C35">
        <w:rPr>
          <w:lang w:eastAsia="zh-CN"/>
        </w:rPr>
        <w:t xml:space="preserve">a </w:t>
      </w:r>
      <w:r w:rsidRPr="00B26C35">
        <w:rPr>
          <w:lang w:eastAsia="zh-CN"/>
        </w:rPr>
        <w:t>CWO item related to:</w:t>
      </w:r>
    </w:p>
    <w:p w14:paraId="043E70EB" w14:textId="4B57C9D4" w:rsidR="00D44312" w:rsidRDefault="006B3E2F" w:rsidP="00D45A77">
      <w:pPr>
        <w:numPr>
          <w:ilvl w:val="0"/>
          <w:numId w:val="147"/>
        </w:numPr>
        <w:contextualSpacing/>
        <w:jc w:val="both"/>
      </w:pPr>
      <w:r w:rsidRPr="006B3E2F">
        <w:rPr>
          <w:b/>
          <w:bCs/>
        </w:rPr>
        <w:t xml:space="preserve">(Article 137 (4)) </w:t>
      </w:r>
      <w:r w:rsidR="005A6B4D" w:rsidRPr="005A6B4D">
        <w:rPr>
          <w:lang w:val="en-GB"/>
        </w:rPr>
        <w:t>Requirement stating that t</w:t>
      </w:r>
      <w:r w:rsidR="005A6B4D" w:rsidRPr="005A6B4D">
        <w:t>he fulfilment of supporting functions shall have priority over the supporting systems own protections, if this will not aggravate the safety consequences. The design shall specify the uninterruptible own protections of the components of the supporting safety systems.</w:t>
      </w:r>
    </w:p>
    <w:p w14:paraId="566B18AF" w14:textId="77777777" w:rsidR="00BD5464" w:rsidRPr="00B26C35" w:rsidRDefault="00BD5464" w:rsidP="00BD5464">
      <w:pPr>
        <w:ind w:left="720"/>
        <w:contextualSpacing/>
        <w:jc w:val="both"/>
      </w:pPr>
    </w:p>
    <w:p w14:paraId="47B0A306" w14:textId="4077C57D" w:rsidR="00D45A77" w:rsidRPr="00B26C35" w:rsidRDefault="00D44312" w:rsidP="00D45A77">
      <w:pPr>
        <w:rPr>
          <w:lang w:eastAsia="zh-CN"/>
        </w:rPr>
      </w:pPr>
      <w:r w:rsidRPr="00B26C35">
        <w:rPr>
          <w:lang w:eastAsia="zh-CN"/>
        </w:rPr>
        <w:t xml:space="preserve">One COM-B item </w:t>
      </w:r>
      <w:r w:rsidR="00D45A77" w:rsidRPr="00B26C35">
        <w:rPr>
          <w:lang w:eastAsia="zh-CN"/>
        </w:rPr>
        <w:t>w</w:t>
      </w:r>
      <w:r w:rsidRPr="00B26C35">
        <w:rPr>
          <w:lang w:eastAsia="zh-CN"/>
        </w:rPr>
        <w:t xml:space="preserve">as </w:t>
      </w:r>
      <w:r w:rsidR="00D45A77" w:rsidRPr="00B26C35">
        <w:rPr>
          <w:lang w:eastAsia="zh-CN"/>
        </w:rPr>
        <w:t xml:space="preserve"> identified </w:t>
      </w:r>
      <w:r w:rsidRPr="00B26C35">
        <w:rPr>
          <w:lang w:eastAsia="zh-CN"/>
        </w:rPr>
        <w:t>“Section VI: System for Core Cooling and Heat Transfer to an Ultimate Heat Sink” and is related to:</w:t>
      </w:r>
    </w:p>
    <w:p w14:paraId="4D9BA025" w14:textId="31D2E0DC" w:rsidR="004E592E" w:rsidRPr="007D509C" w:rsidRDefault="00AC4BD5" w:rsidP="004E592E">
      <w:pPr>
        <w:pStyle w:val="ListParagraph"/>
        <w:numPr>
          <w:ilvl w:val="0"/>
          <w:numId w:val="145"/>
        </w:numPr>
        <w:jc w:val="both"/>
        <w:rPr>
          <w:b/>
          <w:bCs/>
        </w:rPr>
      </w:pPr>
      <w:r w:rsidRPr="00B26C35">
        <w:rPr>
          <w:b/>
          <w:bCs/>
        </w:rPr>
        <w:t>(Article 125 (3))</w:t>
      </w:r>
      <w:r w:rsidRPr="00B26C35">
        <w:t xml:space="preserve"> Requirement for the choice of main and alternative ultimate heat sink and the design of heat transfer systems to be made with account taken of the site-specific natural phenomena and man-induced events with the purpose of ensuring the performance of the function under conditions of extreme external events.</w:t>
      </w:r>
    </w:p>
    <w:p w14:paraId="5BD09B9F" w14:textId="053EA3AF" w:rsidR="007D509C" w:rsidRPr="007D509C" w:rsidRDefault="007D509C" w:rsidP="007D509C">
      <w:pPr>
        <w:jc w:val="both"/>
        <w:rPr>
          <w:rFonts w:eastAsiaTheme="minorEastAsia" w:cstheme="minorBidi"/>
          <w:i/>
          <w:iCs/>
          <w:kern w:val="0"/>
        </w:rPr>
      </w:pPr>
      <w:r w:rsidRPr="007D509C">
        <w:rPr>
          <w:rFonts w:eastAsiaTheme="minorEastAsia" w:cstheme="minorBidi"/>
          <w:i/>
          <w:iCs/>
          <w:kern w:val="0"/>
        </w:rPr>
        <w:t xml:space="preserve">Refer to </w:t>
      </w:r>
      <w:r w:rsidRPr="007D509C">
        <w:rPr>
          <w:rFonts w:eastAsiaTheme="minorEastAsia" w:cstheme="minorBidi"/>
          <w:b/>
          <w:bCs/>
          <w:i/>
          <w:iCs/>
          <w:kern w:val="0"/>
        </w:rPr>
        <w:t>Subsection 4.</w:t>
      </w:r>
      <w:r>
        <w:rPr>
          <w:rFonts w:eastAsiaTheme="minorEastAsia" w:cstheme="minorBidi"/>
          <w:b/>
          <w:bCs/>
          <w:i/>
          <w:iCs/>
          <w:kern w:val="0"/>
        </w:rPr>
        <w:t>6</w:t>
      </w:r>
      <w:r w:rsidRPr="007D509C">
        <w:rPr>
          <w:rFonts w:eastAsiaTheme="minorEastAsia" w:cstheme="minorBidi"/>
          <w:i/>
          <w:iCs/>
          <w:kern w:val="0"/>
        </w:rPr>
        <w:t xml:space="preserve"> of the compliance assessment report </w:t>
      </w:r>
      <w:r w:rsidRPr="007D509C">
        <w:rPr>
          <w:rFonts w:cstheme="minorBidi"/>
          <w:i/>
          <w:iCs/>
          <w:szCs w:val="22"/>
        </w:rPr>
        <w:t>[</w:t>
      </w:r>
      <w:r w:rsidRPr="007D509C">
        <w:rPr>
          <w:i/>
          <w:iCs/>
          <w:highlight w:val="red"/>
        </w:rPr>
        <w:fldChar w:fldCharType="begin"/>
      </w:r>
      <w:r w:rsidRPr="007D509C">
        <w:rPr>
          <w:rFonts w:cstheme="minorBidi"/>
          <w:i/>
          <w:iCs/>
          <w:szCs w:val="22"/>
        </w:rPr>
        <w:instrText xml:space="preserve"> REF _Ref152285350 \r \h </w:instrText>
      </w:r>
      <w:r w:rsidRPr="007D509C">
        <w:rPr>
          <w:i/>
          <w:iCs/>
          <w:highlight w:val="red"/>
        </w:rPr>
        <w:instrText xml:space="preserve"> \* MERGEFORMAT </w:instrText>
      </w:r>
      <w:r w:rsidRPr="007D509C">
        <w:rPr>
          <w:i/>
          <w:iCs/>
          <w:highlight w:val="red"/>
        </w:rPr>
      </w:r>
      <w:r w:rsidRPr="007D509C">
        <w:rPr>
          <w:i/>
          <w:iCs/>
          <w:highlight w:val="red"/>
        </w:rPr>
        <w:fldChar w:fldCharType="separate"/>
      </w:r>
      <w:r w:rsidR="00CE4DAB">
        <w:rPr>
          <w:rFonts w:cstheme="minorBidi"/>
          <w:i/>
          <w:iCs/>
          <w:szCs w:val="22"/>
        </w:rPr>
        <w:t>33</w:t>
      </w:r>
      <w:r w:rsidRPr="007D509C">
        <w:rPr>
          <w:i/>
          <w:iCs/>
          <w:highlight w:val="red"/>
        </w:rPr>
        <w:fldChar w:fldCharType="end"/>
      </w:r>
      <w:r w:rsidRPr="007D509C">
        <w:rPr>
          <w:rFonts w:cstheme="minorBidi"/>
          <w:i/>
          <w:iCs/>
          <w:szCs w:val="22"/>
        </w:rPr>
        <w:t xml:space="preserve">] </w:t>
      </w:r>
      <w:r w:rsidRPr="007D509C">
        <w:rPr>
          <w:rFonts w:eastAsiaTheme="minorEastAsia" w:cstheme="minorBidi"/>
          <w:i/>
          <w:iCs/>
          <w:kern w:val="0"/>
        </w:rPr>
        <w:t>for more details.</w:t>
      </w:r>
    </w:p>
    <w:p w14:paraId="2FC2B55C" w14:textId="626278C2" w:rsidR="00261534" w:rsidRPr="00B26C35" w:rsidRDefault="00261534" w:rsidP="00204EEA">
      <w:pPr>
        <w:pStyle w:val="Heading4"/>
      </w:pPr>
      <w:r w:rsidRPr="00B26C35">
        <w:t>Chapter 7</w:t>
      </w:r>
      <w:r w:rsidR="00854CAB" w:rsidRPr="00B26C35">
        <w:t xml:space="preserve"> (</w:t>
      </w:r>
      <w:r w:rsidR="00204EEA" w:rsidRPr="00B26C35">
        <w:t>Construction and commissioning</w:t>
      </w:r>
      <w:r w:rsidR="00854CAB" w:rsidRPr="00B26C35">
        <w:t>)</w:t>
      </w:r>
    </w:p>
    <w:p w14:paraId="081FF66C" w14:textId="361738BA" w:rsidR="00585455" w:rsidRDefault="00F61F51" w:rsidP="004E592E">
      <w:pPr>
        <w:rPr>
          <w:lang w:eastAsia="zh-CN"/>
        </w:rPr>
      </w:pPr>
      <w:r>
        <w:rPr>
          <w:lang w:eastAsia="zh-CN"/>
        </w:rPr>
        <w:t>R</w:t>
      </w:r>
      <w:r w:rsidR="00585455">
        <w:rPr>
          <w:lang w:eastAsia="zh-CN"/>
        </w:rPr>
        <w:t xml:space="preserve">equirements in </w:t>
      </w:r>
      <w:r w:rsidR="0021176F">
        <w:rPr>
          <w:lang w:eastAsia="zh-CN"/>
        </w:rPr>
        <w:t>“</w:t>
      </w:r>
      <w:r w:rsidR="0021176F" w:rsidRPr="0021176F">
        <w:rPr>
          <w:lang w:eastAsia="zh-CN"/>
        </w:rPr>
        <w:t>Section I: General Requirements</w:t>
      </w:r>
      <w:r w:rsidR="0021176F">
        <w:rPr>
          <w:lang w:eastAsia="zh-CN"/>
        </w:rPr>
        <w:t xml:space="preserve">” </w:t>
      </w:r>
      <w:r w:rsidR="001A675B">
        <w:rPr>
          <w:lang w:eastAsia="zh-CN"/>
        </w:rPr>
        <w:t>o</w:t>
      </w:r>
      <w:r w:rsidR="002F5B89">
        <w:rPr>
          <w:lang w:eastAsia="zh-CN"/>
        </w:rPr>
        <w:t xml:space="preserve">f </w:t>
      </w:r>
      <w:r w:rsidR="002F5B89" w:rsidRPr="002F5B89">
        <w:rPr>
          <w:b/>
          <w:bCs/>
          <w:lang w:eastAsia="zh-CN"/>
        </w:rPr>
        <w:t>Chapter 7</w:t>
      </w:r>
      <w:r w:rsidR="002F5B89">
        <w:rPr>
          <w:lang w:eastAsia="zh-CN"/>
        </w:rPr>
        <w:t xml:space="preserve"> of the reference document </w:t>
      </w:r>
      <w:r w:rsidR="002F5B89">
        <w:rPr>
          <w:rFonts w:cstheme="minorBidi"/>
          <w:szCs w:val="22"/>
        </w:rPr>
        <w:t>[</w:t>
      </w:r>
      <w:r w:rsidR="002F5B89">
        <w:fldChar w:fldCharType="begin"/>
      </w:r>
      <w:r w:rsidR="002F5B89">
        <w:rPr>
          <w:rFonts w:cstheme="minorBidi"/>
          <w:szCs w:val="22"/>
        </w:rPr>
        <w:instrText xml:space="preserve"> REF _Ref152285332 \r \h </w:instrText>
      </w:r>
      <w:r w:rsidR="002F5B89">
        <w:fldChar w:fldCharType="separate"/>
      </w:r>
      <w:r w:rsidR="00CE4DAB">
        <w:rPr>
          <w:rFonts w:cstheme="minorBidi"/>
          <w:szCs w:val="22"/>
        </w:rPr>
        <w:t>3</w:t>
      </w:r>
      <w:r w:rsidR="002F5B89">
        <w:fldChar w:fldCharType="end"/>
      </w:r>
      <w:r w:rsidR="002F5B89">
        <w:rPr>
          <w:rFonts w:cstheme="minorBidi"/>
          <w:szCs w:val="22"/>
        </w:rPr>
        <w:t xml:space="preserve">] </w:t>
      </w:r>
      <w:r w:rsidR="003C1193">
        <w:rPr>
          <w:lang w:eastAsia="zh-CN"/>
        </w:rPr>
        <w:t>are met by Westinghouse “as stated”</w:t>
      </w:r>
      <w:r>
        <w:rPr>
          <w:lang w:eastAsia="zh-CN"/>
        </w:rPr>
        <w:t>.</w:t>
      </w:r>
    </w:p>
    <w:p w14:paraId="30315006" w14:textId="5368A98A" w:rsidR="008E7D0C" w:rsidRDefault="001117F9" w:rsidP="004E592E">
      <w:pPr>
        <w:rPr>
          <w:lang w:eastAsia="zh-CN"/>
        </w:rPr>
      </w:pPr>
      <w:r>
        <w:rPr>
          <w:lang w:eastAsia="zh-CN"/>
        </w:rPr>
        <w:t>Part of the</w:t>
      </w:r>
      <w:r w:rsidR="00D70C97">
        <w:rPr>
          <w:lang w:eastAsia="zh-CN"/>
        </w:rPr>
        <w:t xml:space="preserve"> requirements in</w:t>
      </w:r>
      <w:r>
        <w:rPr>
          <w:lang w:eastAsia="zh-CN"/>
        </w:rPr>
        <w:t xml:space="preserve"> “</w:t>
      </w:r>
      <w:r w:rsidRPr="001117F9">
        <w:rPr>
          <w:lang w:eastAsia="zh-CN"/>
        </w:rPr>
        <w:tab/>
        <w:t>Section II: Commissioning Program</w:t>
      </w:r>
      <w:r>
        <w:rPr>
          <w:lang w:eastAsia="zh-CN"/>
        </w:rPr>
        <w:t xml:space="preserve">” </w:t>
      </w:r>
      <w:r w:rsidR="009C1569">
        <w:rPr>
          <w:lang w:eastAsia="zh-CN"/>
        </w:rPr>
        <w:t xml:space="preserve">belong to “COM-B” scope as </w:t>
      </w:r>
      <w:r w:rsidR="009859FB">
        <w:rPr>
          <w:lang w:eastAsia="zh-CN"/>
        </w:rPr>
        <w:t>d</w:t>
      </w:r>
      <w:r w:rsidR="008972B9" w:rsidRPr="008972B9">
        <w:rPr>
          <w:lang w:eastAsia="zh-CN"/>
        </w:rPr>
        <w:t xml:space="preserve">etailed commissioning </w:t>
      </w:r>
      <w:r w:rsidR="009859FB">
        <w:rPr>
          <w:lang w:eastAsia="zh-CN"/>
        </w:rPr>
        <w:t>program, c</w:t>
      </w:r>
      <w:r w:rsidR="001B5321" w:rsidRPr="001B5321">
        <w:rPr>
          <w:lang w:eastAsia="zh-CN"/>
        </w:rPr>
        <w:t>ommissioning</w:t>
      </w:r>
      <w:r w:rsidR="009859FB">
        <w:rPr>
          <w:lang w:eastAsia="zh-CN"/>
        </w:rPr>
        <w:t>, w</w:t>
      </w:r>
      <w:r w:rsidR="00E2294A" w:rsidRPr="00E2294A">
        <w:rPr>
          <w:lang w:eastAsia="zh-CN"/>
        </w:rPr>
        <w:t>ritten procedures</w:t>
      </w:r>
      <w:r w:rsidR="009859FB">
        <w:rPr>
          <w:lang w:eastAsia="zh-CN"/>
        </w:rPr>
        <w:t>, t</w:t>
      </w:r>
      <w:r w:rsidR="00533391" w:rsidRPr="00533391">
        <w:rPr>
          <w:lang w:eastAsia="zh-CN"/>
        </w:rPr>
        <w:t>est program</w:t>
      </w:r>
      <w:r w:rsidR="00194810">
        <w:rPr>
          <w:lang w:eastAsia="zh-CN"/>
        </w:rPr>
        <w:t xml:space="preserve"> and</w:t>
      </w:r>
      <w:r w:rsidR="00533391" w:rsidRPr="00533391">
        <w:rPr>
          <w:lang w:eastAsia="zh-CN"/>
        </w:rPr>
        <w:t xml:space="preserve"> </w:t>
      </w:r>
      <w:r w:rsidR="009859FB">
        <w:rPr>
          <w:lang w:eastAsia="zh-CN"/>
        </w:rPr>
        <w:t>c</w:t>
      </w:r>
      <w:r w:rsidR="008E7D0C" w:rsidRPr="008E7D0C">
        <w:rPr>
          <w:lang w:eastAsia="zh-CN"/>
        </w:rPr>
        <w:t>ommissioning activities will be specified more in detail during construction phase.</w:t>
      </w:r>
    </w:p>
    <w:p w14:paraId="747FDF87" w14:textId="54CF0E3B" w:rsidR="00367399" w:rsidRDefault="00E30F50" w:rsidP="004E592E">
      <w:pPr>
        <w:rPr>
          <w:lang w:eastAsia="zh-CN"/>
        </w:rPr>
      </w:pPr>
      <w:r>
        <w:rPr>
          <w:lang w:eastAsia="zh-CN"/>
        </w:rPr>
        <w:t>Compliance with objective (CWO) was assigned to one</w:t>
      </w:r>
      <w:r w:rsidR="00367399">
        <w:rPr>
          <w:lang w:eastAsia="zh-CN"/>
        </w:rPr>
        <w:t xml:space="preserve"> of the</w:t>
      </w:r>
      <w:r>
        <w:rPr>
          <w:lang w:eastAsia="zh-CN"/>
        </w:rPr>
        <w:t xml:space="preserve"> Article</w:t>
      </w:r>
      <w:r w:rsidR="00367399">
        <w:rPr>
          <w:lang w:eastAsia="zh-CN"/>
        </w:rPr>
        <w:t>s</w:t>
      </w:r>
      <w:r>
        <w:rPr>
          <w:lang w:eastAsia="zh-CN"/>
        </w:rPr>
        <w:t xml:space="preserve"> </w:t>
      </w:r>
      <w:r w:rsidR="00413F9A">
        <w:rPr>
          <w:lang w:eastAsia="zh-CN"/>
        </w:rPr>
        <w:t>as t</w:t>
      </w:r>
      <w:r w:rsidR="00413F9A" w:rsidRPr="00413F9A">
        <w:rPr>
          <w:lang w:eastAsia="zh-CN"/>
        </w:rPr>
        <w:t>he minimum conditions for initial fuel loading are specified in DCD 14.2.7.1 and will be specified more in detail during construction phase.</w:t>
      </w:r>
    </w:p>
    <w:p w14:paraId="666E4DB4" w14:textId="3E8A6A3E" w:rsidR="00AA6146" w:rsidRDefault="00AA6146" w:rsidP="004E592E">
      <w:pPr>
        <w:rPr>
          <w:lang w:eastAsia="zh-CN"/>
        </w:rPr>
      </w:pPr>
      <w:r>
        <w:rPr>
          <w:lang w:eastAsia="zh-CN"/>
        </w:rPr>
        <w:t>Part of the requ</w:t>
      </w:r>
      <w:r w:rsidR="00D56E1E">
        <w:rPr>
          <w:lang w:eastAsia="zh-CN"/>
        </w:rPr>
        <w:t xml:space="preserve">irements in both Sections </w:t>
      </w:r>
      <w:r w:rsidR="00C71809">
        <w:rPr>
          <w:lang w:eastAsia="zh-CN"/>
        </w:rPr>
        <w:t xml:space="preserve">of </w:t>
      </w:r>
      <w:r w:rsidR="00C71809" w:rsidRPr="00C71809">
        <w:rPr>
          <w:b/>
          <w:bCs/>
          <w:lang w:eastAsia="zh-CN"/>
        </w:rPr>
        <w:t>Chapter 7</w:t>
      </w:r>
      <w:r w:rsidR="00C71809">
        <w:rPr>
          <w:lang w:eastAsia="zh-CN"/>
        </w:rPr>
        <w:t xml:space="preserve"> </w:t>
      </w:r>
      <w:r w:rsidR="00D56E1E">
        <w:rPr>
          <w:lang w:eastAsia="zh-CN"/>
        </w:rPr>
        <w:t>are addressed to the Owner.</w:t>
      </w:r>
    </w:p>
    <w:p w14:paraId="022BB042" w14:textId="75E5B364" w:rsidR="004E592E" w:rsidRPr="00B26C35" w:rsidRDefault="00BB52D4" w:rsidP="004E592E">
      <w:pPr>
        <w:rPr>
          <w:lang w:eastAsia="zh-CN"/>
        </w:rPr>
      </w:pPr>
      <w:r w:rsidRPr="00B26C35">
        <w:rPr>
          <w:lang w:eastAsia="zh-CN"/>
        </w:rPr>
        <w:t xml:space="preserve">CWO items were identified in </w:t>
      </w:r>
      <w:r w:rsidR="00B55228" w:rsidRPr="00B26C35">
        <w:rPr>
          <w:lang w:eastAsia="zh-CN"/>
        </w:rPr>
        <w:t>“Section II: Commissioning Program</w:t>
      </w:r>
      <w:r w:rsidRPr="00B26C35">
        <w:rPr>
          <w:lang w:eastAsia="zh-CN"/>
        </w:rPr>
        <w:t>” and are related to:</w:t>
      </w:r>
    </w:p>
    <w:p w14:paraId="6D4F7B84" w14:textId="77777777" w:rsidR="00BB52D4" w:rsidRPr="00B26C35" w:rsidRDefault="00BB52D4" w:rsidP="00BB52D4">
      <w:pPr>
        <w:pStyle w:val="ListParagraph"/>
        <w:numPr>
          <w:ilvl w:val="0"/>
          <w:numId w:val="147"/>
        </w:numPr>
      </w:pPr>
      <w:r w:rsidRPr="00B26C35">
        <w:rPr>
          <w:b/>
          <w:bCs/>
        </w:rPr>
        <w:t>(Article 173 (1))</w:t>
      </w:r>
      <w:r w:rsidRPr="00B26C35">
        <w:t xml:space="preserve"> </w:t>
      </w:r>
      <w:r w:rsidRPr="00B26C35">
        <w:rPr>
          <w:lang w:val="en-GB"/>
        </w:rPr>
        <w:t xml:space="preserve">Requirement stating that </w:t>
      </w:r>
      <w:r w:rsidRPr="00B26C35">
        <w:t>before the initial core loading with nuclear fuel: SSCs important to safety and required at this stage shall be tested and their availability shall be confirmed; tests to determine the characteristics of the reactor coolant pressure boundary shall be carried out; biological shielding effectiveness shall be tested; radiation monitoring shall be carried out at the premises, site, precautionary action zone and surveillance zone.</w:t>
      </w:r>
    </w:p>
    <w:p w14:paraId="1D4278CE" w14:textId="77777777" w:rsidR="00BB52D4" w:rsidRPr="00B26C35" w:rsidRDefault="00BB52D4" w:rsidP="00BB52D4">
      <w:pPr>
        <w:pStyle w:val="ListParagraph"/>
        <w:numPr>
          <w:ilvl w:val="0"/>
          <w:numId w:val="147"/>
        </w:numPr>
      </w:pPr>
      <w:r w:rsidRPr="00B26C35">
        <w:rPr>
          <w:b/>
          <w:bCs/>
        </w:rPr>
        <w:lastRenderedPageBreak/>
        <w:t>(Article 173 (2))</w:t>
      </w:r>
      <w:r w:rsidRPr="00B26C35">
        <w:t xml:space="preserve"> </w:t>
      </w:r>
      <w:r w:rsidRPr="00B26C35">
        <w:rPr>
          <w:lang w:val="en-GB"/>
        </w:rPr>
        <w:t xml:space="preserve">Requirement stating that </w:t>
      </w:r>
      <w:r w:rsidRPr="00B26C35">
        <w:t>before reaching initial criticality of the reactor installation, functional tests of SSCs important to safety shall be carried out to confirm the fulfilment of the design functions and the compliance with the design characteristics.</w:t>
      </w:r>
    </w:p>
    <w:p w14:paraId="08E1F91F" w14:textId="15349297" w:rsidR="00BB52D4" w:rsidRPr="00B26C35" w:rsidRDefault="00373FC4" w:rsidP="004E592E">
      <w:pPr>
        <w:rPr>
          <w:lang w:eastAsia="zh-CN"/>
        </w:rPr>
      </w:pPr>
      <w:r w:rsidRPr="00B26C35">
        <w:rPr>
          <w:lang w:eastAsia="zh-CN"/>
        </w:rPr>
        <w:t>COM-B items were identified in “Section II: Commissioning Program” and are related to:</w:t>
      </w:r>
    </w:p>
    <w:p w14:paraId="7674B6DF" w14:textId="3C480C29" w:rsidR="008F2C66" w:rsidRPr="008F2C66" w:rsidRDefault="00B26C35" w:rsidP="008F2C66">
      <w:pPr>
        <w:numPr>
          <w:ilvl w:val="0"/>
          <w:numId w:val="145"/>
        </w:numPr>
        <w:contextualSpacing/>
        <w:jc w:val="both"/>
        <w:rPr>
          <w:b/>
          <w:bCs/>
        </w:rPr>
      </w:pPr>
      <w:r>
        <w:rPr>
          <w:b/>
          <w:bCs/>
        </w:rPr>
        <w:t xml:space="preserve">(Article </w:t>
      </w:r>
      <w:r w:rsidR="008F2C66" w:rsidRPr="008F2C66">
        <w:rPr>
          <w:b/>
          <w:bCs/>
        </w:rPr>
        <w:t>168 (2)</w:t>
      </w:r>
      <w:r w:rsidR="006B3E2F">
        <w:rPr>
          <w:b/>
          <w:bCs/>
        </w:rPr>
        <w:t>)</w:t>
      </w:r>
      <w:r w:rsidR="008F2C66" w:rsidRPr="008F2C66">
        <w:rPr>
          <w:rFonts w:ascii="Calibri" w:hAnsi="Calibri" w:cs="Calibri"/>
          <w:color w:val="000000"/>
          <w:sz w:val="18"/>
          <w:szCs w:val="18"/>
        </w:rPr>
        <w:t xml:space="preserve"> </w:t>
      </w:r>
      <w:r w:rsidR="008F2C66" w:rsidRPr="008F2C66">
        <w:t xml:space="preserve">Requirement for the tests conducted under the commissioning </w:t>
      </w:r>
      <w:proofErr w:type="spellStart"/>
      <w:r w:rsidR="008F2C66" w:rsidRPr="008F2C66">
        <w:t>programme</w:t>
      </w:r>
      <w:proofErr w:type="spellEnd"/>
      <w:r w:rsidR="008F2C66" w:rsidRPr="008F2C66">
        <w:t xml:space="preserve"> not to lead to operational states and accident conditions that have not been </w:t>
      </w:r>
      <w:proofErr w:type="spellStart"/>
      <w:r w:rsidR="008F2C66" w:rsidRPr="008F2C66">
        <w:t>analysed</w:t>
      </w:r>
      <w:proofErr w:type="spellEnd"/>
      <w:r w:rsidR="008F2C66" w:rsidRPr="008F2C66">
        <w:t xml:space="preserve"> in the interim safety analysis report.</w:t>
      </w:r>
    </w:p>
    <w:p w14:paraId="76987E32" w14:textId="0CB2866F" w:rsidR="008F2C66" w:rsidRPr="008F2C66" w:rsidRDefault="00B26C35" w:rsidP="008F2C66">
      <w:pPr>
        <w:numPr>
          <w:ilvl w:val="0"/>
          <w:numId w:val="145"/>
        </w:numPr>
        <w:contextualSpacing/>
        <w:jc w:val="both"/>
        <w:rPr>
          <w:b/>
          <w:bCs/>
        </w:rPr>
      </w:pPr>
      <w:r>
        <w:rPr>
          <w:b/>
          <w:bCs/>
        </w:rPr>
        <w:t xml:space="preserve">(Article </w:t>
      </w:r>
      <w:r w:rsidR="008F2C66" w:rsidRPr="008F2C66">
        <w:rPr>
          <w:b/>
          <w:bCs/>
        </w:rPr>
        <w:t>169 (1)</w:t>
      </w:r>
      <w:r w:rsidR="006B3E2F">
        <w:rPr>
          <w:b/>
          <w:bCs/>
        </w:rPr>
        <w:t>)</w:t>
      </w:r>
      <w:r w:rsidR="008F2C66" w:rsidRPr="008F2C66">
        <w:t xml:space="preserve"> Requirement for the NPP commissioning to be performed in sequential stages, for which separate </w:t>
      </w:r>
      <w:proofErr w:type="spellStart"/>
      <w:r w:rsidR="008F2C66" w:rsidRPr="008F2C66">
        <w:t>programmes</w:t>
      </w:r>
      <w:proofErr w:type="spellEnd"/>
      <w:r w:rsidR="008F2C66" w:rsidRPr="008F2C66">
        <w:t xml:space="preserve"> are required to be developed. Requirement for the implementation of each stage to be preceded by an evaluation of the results from the previous stage and a confirmation that the objectives set and design requirements have been met.</w:t>
      </w:r>
    </w:p>
    <w:p w14:paraId="532E47AA" w14:textId="61CB8512" w:rsidR="008F2C66" w:rsidRPr="008F2C66" w:rsidRDefault="00B26C35" w:rsidP="008F2C66">
      <w:pPr>
        <w:numPr>
          <w:ilvl w:val="0"/>
          <w:numId w:val="145"/>
        </w:numPr>
        <w:contextualSpacing/>
        <w:rPr>
          <w:b/>
          <w:bCs/>
        </w:rPr>
      </w:pPr>
      <w:r>
        <w:rPr>
          <w:b/>
          <w:bCs/>
        </w:rPr>
        <w:t xml:space="preserve">(Article </w:t>
      </w:r>
      <w:r w:rsidR="008F2C66" w:rsidRPr="008F2C66">
        <w:rPr>
          <w:b/>
          <w:bCs/>
        </w:rPr>
        <w:t>169 (2)</w:t>
      </w:r>
      <w:r w:rsidR="006B3E2F">
        <w:rPr>
          <w:b/>
          <w:bCs/>
        </w:rPr>
        <w:t xml:space="preserve">) </w:t>
      </w:r>
      <w:r w:rsidR="008F2C66" w:rsidRPr="008F2C66">
        <w:t xml:space="preserve">Requirement for the </w:t>
      </w:r>
      <w:proofErr w:type="spellStart"/>
      <w:r w:rsidR="008F2C66" w:rsidRPr="008F2C66">
        <w:t>programme</w:t>
      </w:r>
      <w:proofErr w:type="spellEnd"/>
      <w:r w:rsidR="008F2C66" w:rsidRPr="008F2C66">
        <w:t xml:space="preserve"> for each stage to describe:</w:t>
      </w:r>
      <w:r w:rsidR="008F2C66" w:rsidRPr="008F2C66">
        <w:br/>
        <w:t>1. The sequence, timing and logical connections between the activities at the stage;</w:t>
      </w:r>
      <w:r w:rsidR="008F2C66" w:rsidRPr="008F2C66">
        <w:br/>
        <w:t>2. The initial and final status at the respective stage;</w:t>
      </w:r>
      <w:r w:rsidR="008F2C66" w:rsidRPr="008F2C66">
        <w:br/>
        <w:t xml:space="preserve">3. The </w:t>
      </w:r>
      <w:proofErr w:type="spellStart"/>
      <w:r w:rsidR="008F2C66" w:rsidRPr="008F2C66">
        <w:t>organisation</w:t>
      </w:r>
      <w:proofErr w:type="spellEnd"/>
      <w:r w:rsidR="008F2C66" w:rsidRPr="008F2C66">
        <w:t xml:space="preserve"> for implementation and the required personnel;</w:t>
      </w:r>
      <w:r w:rsidR="008F2C66" w:rsidRPr="008F2C66">
        <w:br/>
        <w:t>4. The preconditions for implementation of the tests;</w:t>
      </w:r>
      <w:r w:rsidR="008F2C66" w:rsidRPr="008F2C66">
        <w:br/>
        <w:t>5. The requirements on the technological preparation and provision of power sources and operating fluids;</w:t>
      </w:r>
      <w:r w:rsidR="008F2C66" w:rsidRPr="008F2C66">
        <w:br/>
        <w:t>6. The criteria for acceptance and an assessment of their fulfilment;</w:t>
      </w:r>
      <w:r w:rsidR="008F2C66" w:rsidRPr="008F2C66">
        <w:br/>
        <w:t>7. The conditions for transition to the next stage.</w:t>
      </w:r>
    </w:p>
    <w:p w14:paraId="31801635" w14:textId="5CF73424" w:rsidR="008F2C66" w:rsidRPr="008F2C66" w:rsidRDefault="00B26C35" w:rsidP="008F2C66">
      <w:pPr>
        <w:numPr>
          <w:ilvl w:val="0"/>
          <w:numId w:val="145"/>
        </w:numPr>
        <w:contextualSpacing/>
        <w:jc w:val="both"/>
        <w:rPr>
          <w:b/>
          <w:bCs/>
        </w:rPr>
      </w:pPr>
      <w:r>
        <w:rPr>
          <w:b/>
          <w:bCs/>
        </w:rPr>
        <w:t xml:space="preserve">(Article </w:t>
      </w:r>
      <w:r w:rsidR="008F2C66" w:rsidRPr="008F2C66">
        <w:rPr>
          <w:b/>
          <w:bCs/>
        </w:rPr>
        <w:t>169 (3)</w:t>
      </w:r>
      <w:r w:rsidR="006B3E2F">
        <w:rPr>
          <w:b/>
          <w:bCs/>
        </w:rPr>
        <w:t>)</w:t>
      </w:r>
      <w:r w:rsidR="008F2C66" w:rsidRPr="008F2C66">
        <w:t xml:space="preserve"> Requirement for the </w:t>
      </w:r>
      <w:proofErr w:type="spellStart"/>
      <w:r w:rsidR="008F2C66" w:rsidRPr="008F2C66">
        <w:t>programmes</w:t>
      </w:r>
      <w:proofErr w:type="spellEnd"/>
      <w:r w:rsidR="008F2C66" w:rsidRPr="008F2C66">
        <w:t xml:space="preserve"> for each NPP commissioning stage to contain a time schedule and a list of procedures to be followed during the tests.</w:t>
      </w:r>
    </w:p>
    <w:p w14:paraId="19E0B3BE" w14:textId="62D0BA89" w:rsidR="008F2C66" w:rsidRPr="008F2C66" w:rsidRDefault="00B26C35" w:rsidP="008F2C66">
      <w:pPr>
        <w:numPr>
          <w:ilvl w:val="0"/>
          <w:numId w:val="145"/>
        </w:numPr>
        <w:contextualSpacing/>
        <w:jc w:val="both"/>
        <w:rPr>
          <w:b/>
          <w:bCs/>
        </w:rPr>
      </w:pPr>
      <w:r>
        <w:rPr>
          <w:b/>
          <w:bCs/>
        </w:rPr>
        <w:t xml:space="preserve">(Article </w:t>
      </w:r>
      <w:r w:rsidR="008F2C66" w:rsidRPr="008F2C66">
        <w:rPr>
          <w:b/>
          <w:bCs/>
        </w:rPr>
        <w:t>170 (1)</w:t>
      </w:r>
      <w:r w:rsidR="006B3E2F">
        <w:rPr>
          <w:b/>
          <w:bCs/>
        </w:rPr>
        <w:t>)</w:t>
      </w:r>
      <w:r w:rsidR="008F2C66" w:rsidRPr="008F2C66">
        <w:t xml:space="preserve"> Requirement stating that the tests shall be carried out in accordance with written procedures that shall have as a minimum requirements on:</w:t>
      </w:r>
    </w:p>
    <w:p w14:paraId="5C5C343F" w14:textId="77777777" w:rsidR="008F2C66" w:rsidRPr="008F2C66" w:rsidRDefault="008F2C66" w:rsidP="008F2C66">
      <w:pPr>
        <w:ind w:left="720"/>
        <w:contextualSpacing/>
        <w:jc w:val="both"/>
      </w:pPr>
      <w:r w:rsidRPr="008F2C66">
        <w:t>1. Introduction and withdrawal of temporary modifications necessary to conduct the testing;</w:t>
      </w:r>
    </w:p>
    <w:p w14:paraId="584D45E1" w14:textId="77777777" w:rsidR="008F2C66" w:rsidRPr="008F2C66" w:rsidRDefault="008F2C66" w:rsidP="008F2C66">
      <w:pPr>
        <w:ind w:left="720"/>
        <w:contextualSpacing/>
        <w:jc w:val="both"/>
      </w:pPr>
      <w:r w:rsidRPr="008F2C66">
        <w:t>2. Verification that the prerequisites and the preconditions to conduct the tests are fulfilled;</w:t>
      </w:r>
    </w:p>
    <w:p w14:paraId="277E9F48" w14:textId="77777777" w:rsidR="008F2C66" w:rsidRPr="008F2C66" w:rsidRDefault="008F2C66" w:rsidP="008F2C66">
      <w:pPr>
        <w:ind w:left="720"/>
        <w:contextualSpacing/>
        <w:jc w:val="both"/>
      </w:pPr>
      <w:r w:rsidRPr="008F2C66">
        <w:t>3. Measurement equipment used and its calibration;</w:t>
      </w:r>
    </w:p>
    <w:p w14:paraId="3FB15F21" w14:textId="77777777" w:rsidR="008F2C66" w:rsidRPr="008F2C66" w:rsidRDefault="008F2C66" w:rsidP="008F2C66">
      <w:pPr>
        <w:ind w:left="720"/>
        <w:contextualSpacing/>
        <w:jc w:val="both"/>
      </w:pPr>
      <w:r w:rsidRPr="008F2C66">
        <w:t>4. Limits and conditions to conduct the testing;</w:t>
      </w:r>
    </w:p>
    <w:p w14:paraId="129B43E4" w14:textId="77777777" w:rsidR="008F2C66" w:rsidRPr="008F2C66" w:rsidRDefault="008F2C66" w:rsidP="008F2C66">
      <w:pPr>
        <w:ind w:left="720"/>
        <w:contextualSpacing/>
        <w:jc w:val="both"/>
      </w:pPr>
      <w:r w:rsidRPr="008F2C66">
        <w:t>5. Test results recording means;</w:t>
      </w:r>
    </w:p>
    <w:p w14:paraId="69883F91" w14:textId="77777777" w:rsidR="008F2C66" w:rsidRPr="008F2C66" w:rsidRDefault="008F2C66" w:rsidP="008F2C66">
      <w:pPr>
        <w:ind w:left="720"/>
        <w:contextualSpacing/>
        <w:jc w:val="both"/>
      </w:pPr>
      <w:r w:rsidRPr="008F2C66">
        <w:t>6. Acceptance criteria for the results and their allowable ranges;</w:t>
      </w:r>
    </w:p>
    <w:p w14:paraId="2AFB914B" w14:textId="77777777" w:rsidR="008F2C66" w:rsidRPr="008F2C66" w:rsidRDefault="008F2C66" w:rsidP="008F2C66">
      <w:pPr>
        <w:ind w:left="720"/>
        <w:contextualSpacing/>
        <w:jc w:val="both"/>
      </w:pPr>
      <w:r w:rsidRPr="008F2C66">
        <w:t>7. Clear and unambiguous instructions on the test performance;</w:t>
      </w:r>
    </w:p>
    <w:p w14:paraId="1001A824" w14:textId="77777777" w:rsidR="008F2C66" w:rsidRPr="008F2C66" w:rsidRDefault="008F2C66" w:rsidP="008F2C66">
      <w:pPr>
        <w:ind w:left="720"/>
        <w:contextualSpacing/>
        <w:jc w:val="both"/>
      </w:pPr>
      <w:r w:rsidRPr="008F2C66">
        <w:t>8. Clear rules to follow when the acceptance criteria are not met;</w:t>
      </w:r>
    </w:p>
    <w:p w14:paraId="2A9C21E7" w14:textId="77777777" w:rsidR="008F2C66" w:rsidRPr="008F2C66" w:rsidRDefault="008F2C66" w:rsidP="008F2C66">
      <w:pPr>
        <w:ind w:left="720"/>
        <w:contextualSpacing/>
        <w:jc w:val="both"/>
      </w:pPr>
      <w:r w:rsidRPr="008F2C66">
        <w:t>9. Plant recovery to normal state following the test performance.</w:t>
      </w:r>
    </w:p>
    <w:p w14:paraId="42CD76EE" w14:textId="28D3D9B7" w:rsidR="008F2C66" w:rsidRPr="008F2C66" w:rsidRDefault="00B26C35" w:rsidP="008F2C66">
      <w:pPr>
        <w:numPr>
          <w:ilvl w:val="0"/>
          <w:numId w:val="145"/>
        </w:numPr>
        <w:contextualSpacing/>
        <w:jc w:val="both"/>
        <w:rPr>
          <w:b/>
          <w:bCs/>
        </w:rPr>
      </w:pPr>
      <w:r>
        <w:rPr>
          <w:b/>
          <w:bCs/>
        </w:rPr>
        <w:t xml:space="preserve">(Article </w:t>
      </w:r>
      <w:r w:rsidR="008F2C66" w:rsidRPr="008F2C66">
        <w:rPr>
          <w:b/>
          <w:bCs/>
        </w:rPr>
        <w:t>170 (2)</w:t>
      </w:r>
      <w:r w:rsidR="006B3E2F">
        <w:rPr>
          <w:b/>
          <w:bCs/>
        </w:rPr>
        <w:t>)</w:t>
      </w:r>
      <w:r w:rsidR="008F2C66" w:rsidRPr="008F2C66">
        <w:rPr>
          <w:rFonts w:ascii="Calibri" w:hAnsi="Calibri" w:cs="Calibri"/>
          <w:color w:val="000000"/>
          <w:sz w:val="18"/>
          <w:szCs w:val="18"/>
        </w:rPr>
        <w:t xml:space="preserve"> </w:t>
      </w:r>
      <w:r w:rsidR="008F2C66" w:rsidRPr="008F2C66">
        <w:t>Requirement for the developing, approving, modification, distribution and storage of the test procedures and the reporting documents containing the results to be in compliance with the management system.</w:t>
      </w:r>
    </w:p>
    <w:p w14:paraId="5F586465" w14:textId="26B66C40" w:rsidR="008F2C66" w:rsidRPr="008F2C66" w:rsidRDefault="00B26C35" w:rsidP="008F2C66">
      <w:pPr>
        <w:numPr>
          <w:ilvl w:val="0"/>
          <w:numId w:val="145"/>
        </w:numPr>
        <w:contextualSpacing/>
        <w:rPr>
          <w:b/>
          <w:bCs/>
        </w:rPr>
      </w:pPr>
      <w:r>
        <w:rPr>
          <w:b/>
          <w:bCs/>
        </w:rPr>
        <w:t xml:space="preserve">(Article </w:t>
      </w:r>
      <w:r w:rsidR="008F2C66" w:rsidRPr="008F2C66">
        <w:rPr>
          <w:b/>
          <w:bCs/>
        </w:rPr>
        <w:t>171</w:t>
      </w:r>
      <w:r w:rsidR="006B3E2F">
        <w:rPr>
          <w:b/>
          <w:bCs/>
        </w:rPr>
        <w:t>)</w:t>
      </w:r>
      <w:r w:rsidR="008F2C66" w:rsidRPr="008F2C66">
        <w:rPr>
          <w:rFonts w:ascii="Calibri" w:hAnsi="Calibri" w:cs="Calibri"/>
          <w:color w:val="000000"/>
          <w:sz w:val="18"/>
          <w:szCs w:val="18"/>
        </w:rPr>
        <w:t xml:space="preserve"> </w:t>
      </w:r>
      <w:r w:rsidR="008F2C66" w:rsidRPr="008F2C66">
        <w:t>Requirement for the test results approval to be arranged in a way that the following objectives are met:</w:t>
      </w:r>
      <w:r w:rsidR="008F2C66" w:rsidRPr="008F2C66">
        <w:br/>
        <w:t xml:space="preserve">1. The NPP </w:t>
      </w:r>
      <w:proofErr w:type="spellStart"/>
      <w:r w:rsidR="008F2C66" w:rsidRPr="008F2C66">
        <w:t>behaviour</w:t>
      </w:r>
      <w:proofErr w:type="spellEnd"/>
      <w:r w:rsidR="008F2C66" w:rsidRPr="008F2C66">
        <w:t xml:space="preserve"> has been compared with the design requirements;</w:t>
      </w:r>
      <w:r w:rsidR="008F2C66" w:rsidRPr="008F2C66">
        <w:br/>
        <w:t xml:space="preserve">2. Sufficient data on the revaluation of the design bases are ensured, in case the unit </w:t>
      </w:r>
      <w:proofErr w:type="spellStart"/>
      <w:r w:rsidR="008F2C66" w:rsidRPr="008F2C66">
        <w:t>behaviour</w:t>
      </w:r>
      <w:proofErr w:type="spellEnd"/>
      <w:r w:rsidR="008F2C66" w:rsidRPr="008F2C66">
        <w:t xml:space="preserve"> deviates from the expectations;</w:t>
      </w:r>
      <w:r w:rsidR="008F2C66" w:rsidRPr="008F2C66">
        <w:br/>
        <w:t>3. Demonstrate that the NPP as tested allows to proceed with the next stage of commissioning or with the next test.</w:t>
      </w:r>
    </w:p>
    <w:p w14:paraId="5D107206" w14:textId="37F961E8" w:rsidR="008F2C66" w:rsidRPr="008F2C66" w:rsidRDefault="00B26C35" w:rsidP="008F2C66">
      <w:pPr>
        <w:numPr>
          <w:ilvl w:val="0"/>
          <w:numId w:val="145"/>
        </w:numPr>
        <w:contextualSpacing/>
        <w:jc w:val="both"/>
        <w:rPr>
          <w:b/>
          <w:bCs/>
        </w:rPr>
      </w:pPr>
      <w:r>
        <w:rPr>
          <w:b/>
          <w:bCs/>
        </w:rPr>
        <w:lastRenderedPageBreak/>
        <w:t xml:space="preserve">(Article </w:t>
      </w:r>
      <w:r w:rsidR="008F2C66" w:rsidRPr="008F2C66">
        <w:rPr>
          <w:b/>
          <w:bCs/>
        </w:rPr>
        <w:t>172 (1)</w:t>
      </w:r>
      <w:r w:rsidR="006B3E2F">
        <w:rPr>
          <w:b/>
          <w:bCs/>
        </w:rPr>
        <w:t>)</w:t>
      </w:r>
      <w:r w:rsidR="008F2C66" w:rsidRPr="008F2C66">
        <w:t xml:space="preserve"> Requirement for the commissioning activities to be carried out in compliance with the commissioning </w:t>
      </w:r>
      <w:proofErr w:type="spellStart"/>
      <w:r w:rsidR="008F2C66" w:rsidRPr="008F2C66">
        <w:t>programme</w:t>
      </w:r>
      <w:proofErr w:type="spellEnd"/>
      <w:r w:rsidR="008F2C66" w:rsidRPr="008F2C66">
        <w:t>, testing procedures, operation, maintenance, surveillance and inspections.</w:t>
      </w:r>
    </w:p>
    <w:p w14:paraId="5AF32945" w14:textId="4BD28DEC" w:rsidR="008F2C66" w:rsidRPr="008F2C66" w:rsidRDefault="00B26C35" w:rsidP="008F2C66">
      <w:pPr>
        <w:numPr>
          <w:ilvl w:val="0"/>
          <w:numId w:val="145"/>
        </w:numPr>
        <w:contextualSpacing/>
        <w:jc w:val="both"/>
        <w:rPr>
          <w:b/>
          <w:bCs/>
        </w:rPr>
      </w:pPr>
      <w:r>
        <w:rPr>
          <w:b/>
          <w:bCs/>
        </w:rPr>
        <w:t xml:space="preserve">(Article </w:t>
      </w:r>
      <w:r w:rsidR="008F2C66" w:rsidRPr="008F2C66">
        <w:rPr>
          <w:b/>
          <w:bCs/>
        </w:rPr>
        <w:t>172 (2)</w:t>
      </w:r>
      <w:r w:rsidR="006B3E2F">
        <w:rPr>
          <w:b/>
          <w:bCs/>
        </w:rPr>
        <w:t>)</w:t>
      </w:r>
      <w:r w:rsidR="008F2C66" w:rsidRPr="008F2C66">
        <w:t xml:space="preserve"> Requirement for the applicability and quality of the operating procedures to be confirmed (validation and verification) during the commissioning process.</w:t>
      </w:r>
    </w:p>
    <w:p w14:paraId="3D8314C8" w14:textId="332DA1FE" w:rsidR="008F2C66" w:rsidRPr="008F2C66" w:rsidRDefault="00B26C35" w:rsidP="008F2C66">
      <w:pPr>
        <w:numPr>
          <w:ilvl w:val="0"/>
          <w:numId w:val="145"/>
        </w:numPr>
        <w:contextualSpacing/>
        <w:jc w:val="both"/>
        <w:rPr>
          <w:b/>
          <w:bCs/>
        </w:rPr>
      </w:pPr>
      <w:r>
        <w:rPr>
          <w:b/>
          <w:bCs/>
        </w:rPr>
        <w:t xml:space="preserve">(Article </w:t>
      </w:r>
      <w:r w:rsidR="008F2C66" w:rsidRPr="008F2C66">
        <w:rPr>
          <w:b/>
          <w:bCs/>
        </w:rPr>
        <w:t>173 (3</w:t>
      </w:r>
      <w:r w:rsidR="006B3E2F">
        <w:rPr>
          <w:b/>
          <w:bCs/>
        </w:rPr>
        <w:t>)</w:t>
      </w:r>
      <w:r w:rsidR="008F2C66" w:rsidRPr="008F2C66">
        <w:rPr>
          <w:b/>
          <w:bCs/>
        </w:rPr>
        <w:t xml:space="preserve">) </w:t>
      </w:r>
      <w:r w:rsidR="008F2C66" w:rsidRPr="008F2C66">
        <w:t xml:space="preserve">Requirement stating that </w:t>
      </w:r>
      <w:r w:rsidR="008F2C66" w:rsidRPr="008F2C66">
        <w:rPr>
          <w:lang w:val="en-GB"/>
        </w:rPr>
        <w:t>The transition from one power level to another shall be performed after successful neutron physics test (experiments) of the reactor installation and completion of all construction and assembly works.</w:t>
      </w:r>
    </w:p>
    <w:p w14:paraId="68C118E4" w14:textId="64FEEAB7" w:rsidR="008F2C66" w:rsidRPr="008F2C66" w:rsidRDefault="00B26C35" w:rsidP="008F2C66">
      <w:pPr>
        <w:numPr>
          <w:ilvl w:val="0"/>
          <w:numId w:val="145"/>
        </w:numPr>
        <w:contextualSpacing/>
        <w:jc w:val="both"/>
        <w:rPr>
          <w:b/>
          <w:bCs/>
        </w:rPr>
      </w:pPr>
      <w:r>
        <w:rPr>
          <w:b/>
          <w:bCs/>
        </w:rPr>
        <w:t xml:space="preserve">(Article </w:t>
      </w:r>
      <w:r w:rsidR="008F2C66" w:rsidRPr="008F2C66">
        <w:rPr>
          <w:b/>
          <w:bCs/>
        </w:rPr>
        <w:t>173 (4)</w:t>
      </w:r>
      <w:r w:rsidR="006B3E2F">
        <w:rPr>
          <w:b/>
          <w:bCs/>
        </w:rPr>
        <w:t>)</w:t>
      </w:r>
      <w:r w:rsidR="008F2C66" w:rsidRPr="008F2C66">
        <w:t xml:space="preserve"> Requirement to perform trial-testing operation as a commissioning stage for evolutionary NPPs.</w:t>
      </w:r>
    </w:p>
    <w:p w14:paraId="1F80CE6C" w14:textId="149C0056" w:rsidR="008F2C66" w:rsidRPr="00F5379B" w:rsidRDefault="00B26C35" w:rsidP="004E592E">
      <w:pPr>
        <w:numPr>
          <w:ilvl w:val="0"/>
          <w:numId w:val="145"/>
        </w:numPr>
        <w:contextualSpacing/>
        <w:jc w:val="both"/>
        <w:rPr>
          <w:b/>
          <w:bCs/>
        </w:rPr>
      </w:pPr>
      <w:r>
        <w:rPr>
          <w:b/>
          <w:bCs/>
        </w:rPr>
        <w:t xml:space="preserve">(Article </w:t>
      </w:r>
      <w:r w:rsidR="008F2C66" w:rsidRPr="008F2C66">
        <w:rPr>
          <w:b/>
          <w:bCs/>
        </w:rPr>
        <w:t>174</w:t>
      </w:r>
      <w:r>
        <w:rPr>
          <w:b/>
          <w:bCs/>
        </w:rPr>
        <w:t>)</w:t>
      </w:r>
      <w:r w:rsidR="008F2C66" w:rsidRPr="008F2C66">
        <w:t xml:space="preserve"> Requirement for a nuclear power plant unit, which is in a process of commissioning, to be physically isolated from other units that are in operation or under construction at the same site.</w:t>
      </w:r>
    </w:p>
    <w:p w14:paraId="7FD703B6" w14:textId="680AC529" w:rsidR="00F5379B" w:rsidRPr="00F5379B" w:rsidRDefault="00F5379B" w:rsidP="00F5379B">
      <w:pPr>
        <w:jc w:val="both"/>
        <w:rPr>
          <w:rFonts w:eastAsiaTheme="minorEastAsia" w:cstheme="minorBidi"/>
          <w:i/>
          <w:iCs/>
          <w:kern w:val="0"/>
        </w:rPr>
      </w:pPr>
      <w:r w:rsidRPr="00F5379B">
        <w:rPr>
          <w:rFonts w:eastAsiaTheme="minorEastAsia" w:cstheme="minorBidi"/>
          <w:i/>
          <w:iCs/>
          <w:kern w:val="0"/>
        </w:rPr>
        <w:t xml:space="preserve">Refer to </w:t>
      </w:r>
      <w:r w:rsidRPr="00F5379B">
        <w:rPr>
          <w:rFonts w:eastAsiaTheme="minorEastAsia" w:cstheme="minorBidi"/>
          <w:b/>
          <w:bCs/>
          <w:i/>
          <w:iCs/>
          <w:kern w:val="0"/>
        </w:rPr>
        <w:t>Subsection 4.</w:t>
      </w:r>
      <w:r>
        <w:rPr>
          <w:rFonts w:eastAsiaTheme="minorEastAsia" w:cstheme="minorBidi"/>
          <w:b/>
          <w:bCs/>
          <w:i/>
          <w:iCs/>
          <w:kern w:val="0"/>
        </w:rPr>
        <w:t>7</w:t>
      </w:r>
      <w:r w:rsidRPr="00F5379B">
        <w:rPr>
          <w:rFonts w:eastAsiaTheme="minorEastAsia" w:cstheme="minorBidi"/>
          <w:i/>
          <w:iCs/>
          <w:kern w:val="0"/>
        </w:rPr>
        <w:t xml:space="preserve"> of the compliance assessment report </w:t>
      </w:r>
      <w:r w:rsidRPr="00F5379B">
        <w:rPr>
          <w:rFonts w:cstheme="minorBidi"/>
          <w:i/>
          <w:iCs/>
          <w:szCs w:val="22"/>
        </w:rPr>
        <w:t>[</w:t>
      </w:r>
      <w:r w:rsidRPr="00F5379B">
        <w:rPr>
          <w:i/>
          <w:iCs/>
          <w:highlight w:val="red"/>
        </w:rPr>
        <w:fldChar w:fldCharType="begin"/>
      </w:r>
      <w:r w:rsidRPr="00F5379B">
        <w:rPr>
          <w:rFonts w:cstheme="minorBidi"/>
          <w:i/>
          <w:iCs/>
          <w:szCs w:val="22"/>
        </w:rPr>
        <w:instrText xml:space="preserve"> REF _Ref152285350 \r \h </w:instrText>
      </w:r>
      <w:r w:rsidRPr="00F5379B">
        <w:rPr>
          <w:i/>
          <w:iCs/>
          <w:highlight w:val="red"/>
        </w:rPr>
        <w:instrText xml:space="preserve"> \* MERGEFORMAT </w:instrText>
      </w:r>
      <w:r w:rsidRPr="00F5379B">
        <w:rPr>
          <w:i/>
          <w:iCs/>
          <w:highlight w:val="red"/>
        </w:rPr>
      </w:r>
      <w:r w:rsidRPr="00F5379B">
        <w:rPr>
          <w:i/>
          <w:iCs/>
          <w:highlight w:val="red"/>
        </w:rPr>
        <w:fldChar w:fldCharType="separate"/>
      </w:r>
      <w:r w:rsidR="00CE4DAB">
        <w:rPr>
          <w:rFonts w:cstheme="minorBidi"/>
          <w:i/>
          <w:iCs/>
          <w:szCs w:val="22"/>
        </w:rPr>
        <w:t>33</w:t>
      </w:r>
      <w:r w:rsidRPr="00F5379B">
        <w:rPr>
          <w:i/>
          <w:iCs/>
          <w:highlight w:val="red"/>
        </w:rPr>
        <w:fldChar w:fldCharType="end"/>
      </w:r>
      <w:r w:rsidRPr="00F5379B">
        <w:rPr>
          <w:rFonts w:cstheme="minorBidi"/>
          <w:i/>
          <w:iCs/>
          <w:szCs w:val="22"/>
        </w:rPr>
        <w:t xml:space="preserve">] </w:t>
      </w:r>
      <w:r w:rsidRPr="00F5379B">
        <w:rPr>
          <w:rFonts w:eastAsiaTheme="minorEastAsia" w:cstheme="minorBidi"/>
          <w:i/>
          <w:iCs/>
          <w:kern w:val="0"/>
        </w:rPr>
        <w:t>for more details.</w:t>
      </w:r>
    </w:p>
    <w:p w14:paraId="0743B80C" w14:textId="1C54EF0D" w:rsidR="00854CAB" w:rsidRPr="00B26C35" w:rsidRDefault="00854CAB" w:rsidP="00204EEA">
      <w:pPr>
        <w:pStyle w:val="Heading4"/>
      </w:pPr>
      <w:r w:rsidRPr="00B26C35">
        <w:t>Chapter 8 (</w:t>
      </w:r>
      <w:r w:rsidR="00204EEA" w:rsidRPr="00B26C35">
        <w:t>Operations)</w:t>
      </w:r>
    </w:p>
    <w:p w14:paraId="3661CBF5" w14:textId="65018A6D" w:rsidR="00540CD3" w:rsidRDefault="00F33DDD" w:rsidP="00BB2312">
      <w:r>
        <w:t xml:space="preserve">Majority of the requirements presented in </w:t>
      </w:r>
      <w:r w:rsidRPr="001A675B">
        <w:rPr>
          <w:b/>
          <w:bCs/>
        </w:rPr>
        <w:t>Chapter 8</w:t>
      </w:r>
      <w:r>
        <w:t xml:space="preserve"> </w:t>
      </w:r>
      <w:r w:rsidR="001A675B">
        <w:rPr>
          <w:lang w:eastAsia="zh-CN"/>
        </w:rPr>
        <w:t xml:space="preserve">of the reference document </w:t>
      </w:r>
      <w:r w:rsidR="001A675B">
        <w:rPr>
          <w:rFonts w:cstheme="minorBidi"/>
          <w:szCs w:val="22"/>
        </w:rPr>
        <w:t>[</w:t>
      </w:r>
      <w:r w:rsidR="001A675B">
        <w:fldChar w:fldCharType="begin"/>
      </w:r>
      <w:r w:rsidR="001A675B">
        <w:rPr>
          <w:rFonts w:cstheme="minorBidi"/>
          <w:szCs w:val="22"/>
        </w:rPr>
        <w:instrText xml:space="preserve"> REF _Ref152285332 \r \h </w:instrText>
      </w:r>
      <w:r w:rsidR="001A675B">
        <w:fldChar w:fldCharType="separate"/>
      </w:r>
      <w:r w:rsidR="00CE4DAB">
        <w:rPr>
          <w:rFonts w:cstheme="minorBidi"/>
          <w:szCs w:val="22"/>
        </w:rPr>
        <w:t>3</w:t>
      </w:r>
      <w:r w:rsidR="001A675B">
        <w:fldChar w:fldCharType="end"/>
      </w:r>
      <w:r w:rsidR="001A675B">
        <w:rPr>
          <w:rFonts w:cstheme="minorBidi"/>
          <w:szCs w:val="22"/>
        </w:rPr>
        <w:t xml:space="preserve">] </w:t>
      </w:r>
      <w:r>
        <w:t xml:space="preserve">are responsibility of the Owner or will </w:t>
      </w:r>
      <w:r w:rsidR="001A675B">
        <w:t>be responsibility of the Owner during operation.</w:t>
      </w:r>
    </w:p>
    <w:p w14:paraId="1FF5E5D6" w14:textId="7BC2983A" w:rsidR="00646696" w:rsidRDefault="00646696" w:rsidP="00BB2312">
      <w:r>
        <w:t xml:space="preserve">COM-B </w:t>
      </w:r>
      <w:r w:rsidR="00193FFA">
        <w:t xml:space="preserve">scope </w:t>
      </w:r>
      <w:r>
        <w:t xml:space="preserve">items were identified </w:t>
      </w:r>
      <w:r w:rsidR="00E16978">
        <w:t xml:space="preserve">in </w:t>
      </w:r>
      <w:r w:rsidR="00E16978" w:rsidRPr="00193FFA">
        <w:rPr>
          <w:b/>
          <w:bCs/>
        </w:rPr>
        <w:t>Chapter 8</w:t>
      </w:r>
      <w:r w:rsidR="00E16978">
        <w:t xml:space="preserve"> </w:t>
      </w:r>
      <w:r w:rsidR="00193FFA">
        <w:t xml:space="preserve">mainly </w:t>
      </w:r>
      <w:r w:rsidR="00BB4C5A">
        <w:t xml:space="preserve">due to the fact that </w:t>
      </w:r>
      <w:r w:rsidR="00193FFA">
        <w:t>o</w:t>
      </w:r>
      <w:r w:rsidR="00B3185E" w:rsidRPr="00B3185E">
        <w:t>perating procedures and instructions</w:t>
      </w:r>
      <w:r w:rsidR="00B3185E">
        <w:t>,</w:t>
      </w:r>
      <w:r w:rsidR="005A7793" w:rsidRPr="005A7793">
        <w:t xml:space="preserve"> </w:t>
      </w:r>
      <w:r w:rsidR="001F1726">
        <w:t>e</w:t>
      </w:r>
      <w:r w:rsidR="005A7793" w:rsidRPr="005A7793">
        <w:t>mergency procedures</w:t>
      </w:r>
      <w:r w:rsidR="00193FFA">
        <w:t>,</w:t>
      </w:r>
      <w:r w:rsidR="00193FFA" w:rsidRPr="00193FFA">
        <w:t xml:space="preserve"> </w:t>
      </w:r>
      <w:r w:rsidR="001F1726">
        <w:t>w</w:t>
      </w:r>
      <w:r w:rsidR="00C52CE8" w:rsidRPr="00C52CE8">
        <w:t xml:space="preserve">ater chemistry </w:t>
      </w:r>
      <w:proofErr w:type="spellStart"/>
      <w:r w:rsidR="00C52CE8" w:rsidRPr="00C52CE8">
        <w:t>program</w:t>
      </w:r>
      <w:r w:rsidR="001F1726">
        <w:t>me</w:t>
      </w:r>
      <w:proofErr w:type="spellEnd"/>
      <w:r w:rsidR="001F1726">
        <w:t>,</w:t>
      </w:r>
      <w:r w:rsidR="00C52CE8" w:rsidRPr="00C52CE8">
        <w:t xml:space="preserve"> </w:t>
      </w:r>
      <w:r w:rsidR="001F1726">
        <w:t>n</w:t>
      </w:r>
      <w:r w:rsidR="00F34F19" w:rsidRPr="00F34F19">
        <w:t xml:space="preserve">ecessary maintenance, test, surveillance, and inspection </w:t>
      </w:r>
      <w:proofErr w:type="spellStart"/>
      <w:r w:rsidR="00F34F19" w:rsidRPr="00F34F19">
        <w:t>programmes</w:t>
      </w:r>
      <w:proofErr w:type="spellEnd"/>
      <w:r w:rsidR="00C52CE8">
        <w:t xml:space="preserve">, </w:t>
      </w:r>
      <w:r w:rsidR="00193FFA" w:rsidRPr="00193FFA">
        <w:t xml:space="preserve">SAMGs and EOPs </w:t>
      </w:r>
      <w:r w:rsidR="00193FFA" w:rsidRPr="00B3185E">
        <w:t>are prepared during the construction phase</w:t>
      </w:r>
      <w:r w:rsidR="00193FFA">
        <w:t>.</w:t>
      </w:r>
      <w:r w:rsidR="007A5C3A">
        <w:t xml:space="preserve"> In </w:t>
      </w:r>
      <w:r w:rsidR="009837FD">
        <w:t xml:space="preserve">addition, </w:t>
      </w:r>
      <w:r w:rsidR="00CB0EB3">
        <w:t xml:space="preserve">one requirements was assigned to COM-B as </w:t>
      </w:r>
      <w:r w:rsidR="001F1726" w:rsidRPr="001F1726">
        <w:t xml:space="preserve">AP1000 </w:t>
      </w:r>
      <w:r w:rsidR="00C72533">
        <w:t>e</w:t>
      </w:r>
      <w:r w:rsidR="005C244D">
        <w:t>f</w:t>
      </w:r>
      <w:r w:rsidR="001F1726" w:rsidRPr="001F1726">
        <w:t>fluent monitoring for Bulgaria shall be in agreement with local requirements, thus most likely it should conform with Recommendation 2004/2/Euratom which provides guidance to EU countries on the reporting of discharges of radioactive nuclides.</w:t>
      </w:r>
    </w:p>
    <w:p w14:paraId="2969E57C" w14:textId="4DB78B99" w:rsidR="00DD10E5" w:rsidRDefault="00DD10E5" w:rsidP="00BB2312">
      <w:r>
        <w:t>The rest of the requirements are met by Westing</w:t>
      </w:r>
      <w:r w:rsidR="004F3787">
        <w:t>h</w:t>
      </w:r>
      <w:r>
        <w:t xml:space="preserve">ouse “as stated” and </w:t>
      </w:r>
      <w:r w:rsidR="004F3787">
        <w:t>one requirement is met via compliance with its objective.</w:t>
      </w:r>
    </w:p>
    <w:p w14:paraId="254B69A4" w14:textId="30E0AD36" w:rsidR="00204EEA" w:rsidRPr="00B26C35" w:rsidRDefault="0058684F" w:rsidP="00BB2312">
      <w:r w:rsidRPr="00B26C35">
        <w:t xml:space="preserve">One </w:t>
      </w:r>
      <w:r w:rsidR="00E72679" w:rsidRPr="00B26C35">
        <w:t>CWO item w</w:t>
      </w:r>
      <w:r w:rsidRPr="00B26C35">
        <w:t>as</w:t>
      </w:r>
      <w:r w:rsidR="00E72679" w:rsidRPr="00B26C35">
        <w:t xml:space="preserve"> identified in “</w:t>
      </w:r>
      <w:r w:rsidR="00E72679" w:rsidRPr="00B26C35">
        <w:tab/>
        <w:t xml:space="preserve">Section II: Conduct of Operations” and </w:t>
      </w:r>
      <w:r w:rsidRPr="00B26C35">
        <w:t>is</w:t>
      </w:r>
      <w:r w:rsidR="00E72679" w:rsidRPr="00B26C35">
        <w:t xml:space="preserve"> related to:</w:t>
      </w:r>
    </w:p>
    <w:p w14:paraId="50528010" w14:textId="77777777" w:rsidR="0058684F" w:rsidRPr="00B26C35" w:rsidRDefault="0058684F" w:rsidP="0058684F">
      <w:pPr>
        <w:pStyle w:val="ListParagraph"/>
        <w:numPr>
          <w:ilvl w:val="0"/>
          <w:numId w:val="147"/>
        </w:numPr>
      </w:pPr>
      <w:r w:rsidRPr="00B26C35">
        <w:rPr>
          <w:b/>
          <w:bCs/>
        </w:rPr>
        <w:t>(Article 211 (1))</w:t>
      </w:r>
      <w:r w:rsidRPr="00B26C35">
        <w:t xml:space="preserve"> </w:t>
      </w:r>
      <w:r w:rsidRPr="00B26C35">
        <w:rPr>
          <w:lang w:val="en-GB"/>
        </w:rPr>
        <w:t xml:space="preserve">Requirement stating that </w:t>
      </w:r>
      <w:r w:rsidRPr="00B26C35">
        <w:t>habitability and good working conditions (lighting, noise, radiation level, temperature, means of communication) shall be maintained in the MCR and SCR during all operational states and accident conditions.</w:t>
      </w:r>
    </w:p>
    <w:p w14:paraId="3E657822" w14:textId="5FA6FDD6" w:rsidR="00E72679" w:rsidRPr="00B26C35" w:rsidRDefault="00AE56AF" w:rsidP="00BB2312">
      <w:r w:rsidRPr="00B26C35">
        <w:t>COM-B items were identified in four sections</w:t>
      </w:r>
      <w:r w:rsidR="005B21D7" w:rsidRPr="00B26C35">
        <w:t>.</w:t>
      </w:r>
    </w:p>
    <w:p w14:paraId="14EEC4D2" w14:textId="6C9B8412" w:rsidR="005B21D7" w:rsidRPr="00B26C35" w:rsidRDefault="005B21D7" w:rsidP="00BB2312">
      <w:r w:rsidRPr="00B26C35">
        <w:t>“</w:t>
      </w:r>
      <w:r w:rsidR="005C4965" w:rsidRPr="00B26C35">
        <w:t>Section I: Operational Safety Management</w:t>
      </w:r>
      <w:r w:rsidRPr="00B26C35">
        <w:t>” contains COM-B items related to:</w:t>
      </w:r>
    </w:p>
    <w:p w14:paraId="0CC802C2" w14:textId="77777777" w:rsidR="00762A2E" w:rsidRPr="00B26C35" w:rsidRDefault="00762A2E" w:rsidP="00762A2E">
      <w:pPr>
        <w:pStyle w:val="ListParagraph"/>
        <w:numPr>
          <w:ilvl w:val="0"/>
          <w:numId w:val="145"/>
        </w:numPr>
        <w:jc w:val="both"/>
        <w:rPr>
          <w:b/>
          <w:bCs/>
        </w:rPr>
      </w:pPr>
      <w:r w:rsidRPr="00B26C35">
        <w:rPr>
          <w:b/>
          <w:bCs/>
        </w:rPr>
        <w:t>(Article 188 (2))</w:t>
      </w:r>
      <w:r w:rsidRPr="00B26C35">
        <w:t xml:space="preserve"> Requirement for the level of detail of procedures and instructions to be based on their intended purpose. Requirement for the guidance to be clear and concise, verified, and validated.</w:t>
      </w:r>
    </w:p>
    <w:p w14:paraId="701E8964" w14:textId="77777777" w:rsidR="00762A2E" w:rsidRPr="00B26C35" w:rsidRDefault="00762A2E" w:rsidP="00762A2E">
      <w:pPr>
        <w:pStyle w:val="ListParagraph"/>
        <w:numPr>
          <w:ilvl w:val="0"/>
          <w:numId w:val="145"/>
        </w:numPr>
        <w:jc w:val="both"/>
        <w:rPr>
          <w:b/>
          <w:bCs/>
        </w:rPr>
      </w:pPr>
      <w:r w:rsidRPr="00B26C35">
        <w:rPr>
          <w:b/>
          <w:bCs/>
        </w:rPr>
        <w:t>(Article 188 (3))</w:t>
      </w:r>
      <w:r w:rsidRPr="00B26C35">
        <w:t xml:space="preserve"> Requirement stating that procedures, instructions, and aids shall be clearly identified, discernible in respect of intended function, and readily accessible at the MCR and other control rooms, if necessary.</w:t>
      </w:r>
    </w:p>
    <w:p w14:paraId="5E89B504" w14:textId="77777777" w:rsidR="00762A2E" w:rsidRPr="00B26C35" w:rsidRDefault="00762A2E" w:rsidP="00762A2E">
      <w:pPr>
        <w:pStyle w:val="ListParagraph"/>
        <w:numPr>
          <w:ilvl w:val="0"/>
          <w:numId w:val="145"/>
        </w:numPr>
        <w:jc w:val="both"/>
      </w:pPr>
      <w:r w:rsidRPr="00B26C35">
        <w:rPr>
          <w:b/>
          <w:bCs/>
        </w:rPr>
        <w:t>(Article 189 (1))</w:t>
      </w:r>
      <w:r w:rsidRPr="00B26C35">
        <w:t xml:space="preserve"> Requirement for the operating procedures and instructions for normal operation to be prepared based on the design and engineering documentation, operating limits and conditions, and results of plant commissioning.</w:t>
      </w:r>
    </w:p>
    <w:p w14:paraId="63F245AC" w14:textId="77777777" w:rsidR="00762A2E" w:rsidRPr="00B26C35" w:rsidRDefault="00762A2E" w:rsidP="00762A2E">
      <w:pPr>
        <w:pStyle w:val="ListParagraph"/>
        <w:numPr>
          <w:ilvl w:val="0"/>
          <w:numId w:val="145"/>
        </w:numPr>
        <w:jc w:val="both"/>
      </w:pPr>
      <w:r w:rsidRPr="00B26C35">
        <w:rPr>
          <w:b/>
          <w:bCs/>
        </w:rPr>
        <w:lastRenderedPageBreak/>
        <w:t>(Article 189 (2))</w:t>
      </w:r>
      <w:r w:rsidRPr="00B26C35">
        <w:t xml:space="preserve"> Requirement stating that Operators’ emergency response actions for all the operational states shall be stipulated in Emergency Procedures and Severe Accident Management Guidelines (SAMGs).</w:t>
      </w:r>
    </w:p>
    <w:p w14:paraId="6067D4EA" w14:textId="77777777" w:rsidR="00762A2E" w:rsidRPr="00B26C35" w:rsidRDefault="00762A2E" w:rsidP="00762A2E">
      <w:pPr>
        <w:pStyle w:val="ListParagraph"/>
        <w:numPr>
          <w:ilvl w:val="0"/>
          <w:numId w:val="145"/>
        </w:numPr>
        <w:jc w:val="both"/>
        <w:rPr>
          <w:b/>
          <w:bCs/>
        </w:rPr>
      </w:pPr>
      <w:r w:rsidRPr="00B26C35">
        <w:rPr>
          <w:b/>
          <w:bCs/>
        </w:rPr>
        <w:t>(Article 190 (1))</w:t>
      </w:r>
      <w:r w:rsidRPr="00B26C35">
        <w:t xml:space="preserve">  Requirement for the Emergency Procedures to cover the design basis accidents and scenarios where a significant fuel damage at the core or at the spent fuel pool can be prevented. Requirement stating that the Emergency Procedures shall be symptom-based (SB EOPs) and compatible with the Alarm Instructions and SAMGs.</w:t>
      </w:r>
    </w:p>
    <w:p w14:paraId="0A5FF166" w14:textId="77777777" w:rsidR="00762A2E" w:rsidRPr="00B26C35" w:rsidRDefault="00762A2E" w:rsidP="00762A2E">
      <w:pPr>
        <w:pStyle w:val="ListParagraph"/>
        <w:numPr>
          <w:ilvl w:val="0"/>
          <w:numId w:val="145"/>
        </w:numPr>
        <w:jc w:val="both"/>
      </w:pPr>
      <w:r w:rsidRPr="00B26C35">
        <w:rPr>
          <w:b/>
          <w:bCs/>
        </w:rPr>
        <w:t>(Article 190 (2))</w:t>
      </w:r>
      <w:r w:rsidRPr="00B26C35">
        <w:t xml:space="preserve"> Requirement stating that the Design Basis Accident Emergency Procedures shall prescribe how to bring the plant to a stable safe condition, while the Emergency Procedures for the scenarios where a significant nuclear fuel damage can be prevented shall prescribe how to restore or compensate for lost safety functions as well as how to prevent nuclear fuel damage at the core or at the spent fuel pool (SFP).</w:t>
      </w:r>
    </w:p>
    <w:p w14:paraId="1DBC881C" w14:textId="77777777" w:rsidR="00762A2E" w:rsidRPr="00B26C35" w:rsidRDefault="00762A2E" w:rsidP="00762A2E">
      <w:pPr>
        <w:pStyle w:val="ListParagraph"/>
        <w:numPr>
          <w:ilvl w:val="0"/>
          <w:numId w:val="145"/>
        </w:numPr>
      </w:pPr>
      <w:r w:rsidRPr="00B26C35">
        <w:rPr>
          <w:b/>
          <w:bCs/>
        </w:rPr>
        <w:t>(Article 190 (3))</w:t>
      </w:r>
      <w:r w:rsidRPr="00B26C35">
        <w:rPr>
          <w:rFonts w:ascii="Calibri" w:hAnsi="Calibri" w:cs="Calibri"/>
          <w:color w:val="000000"/>
          <w:sz w:val="18"/>
          <w:szCs w:val="18"/>
        </w:rPr>
        <w:t xml:space="preserve"> </w:t>
      </w:r>
      <w:r w:rsidRPr="00B26C35">
        <w:t>Requirement for the set of SB EOPs to include:</w:t>
      </w:r>
      <w:r w:rsidRPr="00B26C35">
        <w:br/>
        <w:t>1. State diagnostic procedures;</w:t>
      </w:r>
      <w:r w:rsidRPr="00B26C35">
        <w:br/>
        <w:t>2. Procedures for optimal recovery in the event of transients and design basis accidents;</w:t>
      </w:r>
      <w:r w:rsidRPr="00B26C35">
        <w:br/>
        <w:t>3. Condition monitoring procedures and procedures for restoration of safety functions, such as subcriticality, core cooling, residual heat removal, coolant inventory, integrity of the reactor coolant pressure boundary and containment integrity;</w:t>
      </w:r>
      <w:r w:rsidRPr="00B26C35">
        <w:br/>
        <w:t>4. Procedures for transition to severe accident management.</w:t>
      </w:r>
    </w:p>
    <w:p w14:paraId="64BE5A89" w14:textId="77777777" w:rsidR="00762A2E" w:rsidRPr="00B26C35" w:rsidRDefault="00762A2E" w:rsidP="00762A2E">
      <w:pPr>
        <w:pStyle w:val="ListParagraph"/>
        <w:numPr>
          <w:ilvl w:val="0"/>
          <w:numId w:val="145"/>
        </w:numPr>
        <w:jc w:val="both"/>
      </w:pPr>
      <w:r w:rsidRPr="00B26C35">
        <w:rPr>
          <w:b/>
          <w:bCs/>
        </w:rPr>
        <w:t>(Article 191 (1))</w:t>
      </w:r>
      <w:r w:rsidRPr="00B26C35">
        <w:t xml:space="preserve"> Requirement stating that the Severe Accident Management Guidelines shall result in mitigation of consequences of severe accidents when the personnel actions, including the actions prescribed in the SB EOPs, have not been successful in preventing core damage or fuel damage at the SFP.</w:t>
      </w:r>
    </w:p>
    <w:p w14:paraId="75A414BB" w14:textId="77777777" w:rsidR="00762A2E" w:rsidRPr="00B26C35" w:rsidRDefault="00762A2E" w:rsidP="00762A2E">
      <w:pPr>
        <w:pStyle w:val="ListParagraph"/>
        <w:numPr>
          <w:ilvl w:val="0"/>
          <w:numId w:val="145"/>
        </w:numPr>
      </w:pPr>
      <w:r w:rsidRPr="00B26C35">
        <w:rPr>
          <w:b/>
          <w:bCs/>
        </w:rPr>
        <w:t>(Article 191 (2))</w:t>
      </w:r>
      <w:r w:rsidRPr="00B26C35">
        <w:t xml:space="preserve"> Requirement stating that</w:t>
      </w:r>
      <w:r w:rsidRPr="00B26C35">
        <w:rPr>
          <w:rFonts w:ascii="Calibri" w:hAnsi="Calibri" w:cs="Calibri"/>
          <w:color w:val="000000"/>
          <w:sz w:val="18"/>
          <w:szCs w:val="18"/>
        </w:rPr>
        <w:t xml:space="preserve"> </w:t>
      </w:r>
      <w:r w:rsidRPr="00B26C35">
        <w:t>the Severe Accident Management Guidelines and SB EOPs shall:</w:t>
      </w:r>
      <w:r w:rsidRPr="00B26C35">
        <w:br/>
        <w:t>1. Provide for the management of accidents impacting both the reactor and spent fuel pool and consider the possible interaction between the reactor and SFP;</w:t>
      </w:r>
      <w:r w:rsidRPr="00B26C35">
        <w:br/>
        <w:t xml:space="preserve">2. Consider the capabilities for one of one </w:t>
      </w:r>
      <w:proofErr w:type="spellStart"/>
      <w:r w:rsidRPr="00B26C35">
        <w:t>powerunit</w:t>
      </w:r>
      <w:proofErr w:type="spellEnd"/>
      <w:r w:rsidRPr="00B26C35">
        <w:t xml:space="preserve"> to support another power unit on the NPP site without compromising its own safety;</w:t>
      </w:r>
      <w:r w:rsidRPr="00B26C35">
        <w:br/>
        <w:t>3. Ensure their implementation, even when all the on-site nuclear facilities are in accident conditions, and take into account the dependencies among the systems and common resources;</w:t>
      </w:r>
      <w:r w:rsidRPr="00B26C35">
        <w:br/>
        <w:t>4. Consider the expected conditions on the NPP site, including the radiological situation resulting from the accidents which they are intended for as well as the initiating event or external hazard that may have caused.</w:t>
      </w:r>
    </w:p>
    <w:p w14:paraId="32BC3768" w14:textId="77777777" w:rsidR="00762A2E" w:rsidRPr="00B26C35" w:rsidRDefault="00762A2E" w:rsidP="00762A2E">
      <w:pPr>
        <w:pStyle w:val="ListParagraph"/>
        <w:numPr>
          <w:ilvl w:val="0"/>
          <w:numId w:val="145"/>
        </w:numPr>
        <w:jc w:val="both"/>
      </w:pPr>
      <w:r w:rsidRPr="00B26C35">
        <w:rPr>
          <w:b/>
          <w:bCs/>
        </w:rPr>
        <w:t>(Article 192 (1))</w:t>
      </w:r>
      <w:r w:rsidRPr="00B26C35">
        <w:t xml:space="preserve"> Requirement stating that the Severe Accident Management Guidelines shall be based on strategies for management of the scenarios resulting from the analysis of the weaknesses and capabilities of the nuclear power unit in the event of a severe accident, and the possible measures for management including for containment protection. The SAMGs shall consider as a priority the operation of the equipment and instruments qualified for the relevant conditions</w:t>
      </w:r>
    </w:p>
    <w:p w14:paraId="79A652CA" w14:textId="77777777" w:rsidR="00762A2E" w:rsidRPr="00B26C35" w:rsidRDefault="00762A2E" w:rsidP="00762A2E">
      <w:pPr>
        <w:pStyle w:val="ListParagraph"/>
        <w:numPr>
          <w:ilvl w:val="0"/>
          <w:numId w:val="145"/>
        </w:numPr>
        <w:jc w:val="both"/>
      </w:pPr>
      <w:r w:rsidRPr="00B26C35">
        <w:rPr>
          <w:b/>
          <w:bCs/>
        </w:rPr>
        <w:t>(Article 192 (2))</w:t>
      </w:r>
      <w:r w:rsidRPr="00B26C35">
        <w:t xml:space="preserve"> Requirement stating that for the preparation of SAMGs and SB EOPs, unit-specific data shall be used. The effectiveness of the operators’ actions shall be analytically validated using verified computer codes and unit-specific calculation models. The results of the analysis shall be documented and used as a technical basis for the procedures.</w:t>
      </w:r>
    </w:p>
    <w:p w14:paraId="7CC3108E" w14:textId="77777777" w:rsidR="00762A2E" w:rsidRPr="00B26C35" w:rsidRDefault="00762A2E" w:rsidP="00762A2E">
      <w:pPr>
        <w:pStyle w:val="ListParagraph"/>
        <w:numPr>
          <w:ilvl w:val="0"/>
          <w:numId w:val="145"/>
        </w:numPr>
        <w:jc w:val="both"/>
      </w:pPr>
      <w:r w:rsidRPr="00B26C35">
        <w:rPr>
          <w:b/>
          <w:bCs/>
        </w:rPr>
        <w:t>(Article 203 (2))</w:t>
      </w:r>
      <w:r w:rsidRPr="00B26C35">
        <w:t xml:space="preserve"> Requirement for the operating procedures concerning reactor start-up, power operation, shutdown, and core </w:t>
      </w:r>
      <w:proofErr w:type="spellStart"/>
      <w:r w:rsidRPr="00B26C35">
        <w:t>refuelling</w:t>
      </w:r>
      <w:proofErr w:type="spellEnd"/>
      <w:r w:rsidRPr="00B26C35">
        <w:t xml:space="preserve"> to include safeguards and controls necessary to ensure </w:t>
      </w:r>
      <w:r w:rsidRPr="00B26C35">
        <w:lastRenderedPageBreak/>
        <w:t>nuclear fuel integrity and compliance with the operating limits and conditions throughout the entire period of nuclear fuel operation.</w:t>
      </w:r>
    </w:p>
    <w:p w14:paraId="0BC7A011" w14:textId="25440C21" w:rsidR="004A2A73" w:rsidRPr="00B26C35" w:rsidRDefault="00762A2E" w:rsidP="00BB2312">
      <w:pPr>
        <w:pStyle w:val="ListParagraph"/>
        <w:numPr>
          <w:ilvl w:val="0"/>
          <w:numId w:val="145"/>
        </w:numPr>
        <w:jc w:val="both"/>
      </w:pPr>
      <w:r w:rsidRPr="00B26C35">
        <w:rPr>
          <w:b/>
          <w:bCs/>
        </w:rPr>
        <w:t>(Article 203 (3))</w:t>
      </w:r>
      <w:r w:rsidRPr="00B26C35">
        <w:t xml:space="preserve"> Requirement stating that the procedures governing the operations involving nuclear fuel and core components shall ensure controlled handling of fresh and irradiated nuclear fuel, adequate storage, transfer or transport preparation. Requirement stating that a person having the required experience, knowledge, and qualification shall be assigned in charge of the supervision and conduct of the operations involving nuclear fuel.</w:t>
      </w:r>
    </w:p>
    <w:p w14:paraId="388604D5" w14:textId="380902C8" w:rsidR="00F621C7" w:rsidRPr="00B26C35" w:rsidRDefault="00F621C7" w:rsidP="00BB2312">
      <w:pPr>
        <w:pStyle w:val="ListParagraph"/>
        <w:numPr>
          <w:ilvl w:val="0"/>
          <w:numId w:val="145"/>
        </w:numPr>
        <w:jc w:val="both"/>
      </w:pPr>
      <w:r w:rsidRPr="00B26C35">
        <w:rPr>
          <w:b/>
          <w:bCs/>
        </w:rPr>
        <w:t>Article 20</w:t>
      </w:r>
      <w:r>
        <w:rPr>
          <w:b/>
          <w:bCs/>
        </w:rPr>
        <w:t>6</w:t>
      </w:r>
      <w:r w:rsidRPr="00B26C35">
        <w:rPr>
          <w:b/>
          <w:bCs/>
        </w:rPr>
        <w:t xml:space="preserve"> (</w:t>
      </w:r>
      <w:r>
        <w:rPr>
          <w:b/>
          <w:bCs/>
        </w:rPr>
        <w:t>2</w:t>
      </w:r>
      <w:r w:rsidRPr="00B26C35">
        <w:rPr>
          <w:b/>
          <w:bCs/>
        </w:rPr>
        <w:t>))</w:t>
      </w:r>
      <w:r w:rsidRPr="00B26C35">
        <w:t xml:space="preserve"> Requirement</w:t>
      </w:r>
      <w:r w:rsidR="004C0256">
        <w:t xml:space="preserve"> </w:t>
      </w:r>
      <w:r w:rsidR="001C0DDF">
        <w:t xml:space="preserve">for EOPs preparation </w:t>
      </w:r>
      <w:r w:rsidR="004C0256">
        <w:t>on</w:t>
      </w:r>
      <w:r w:rsidR="004C0256" w:rsidRPr="004C0256">
        <w:t xml:space="preserve"> Responsibilities and actions of the personnel in case of fire shall be stipulated in a fire fighting strategy and emergency procedures that are to be learnt in the course of emergency exercises. This strategy shall cover each area where an internal fire may affect SSCs important to safety as well as the radioactive material protection.</w:t>
      </w:r>
    </w:p>
    <w:p w14:paraId="7BDD5CE7" w14:textId="452ABA28" w:rsidR="005B21D7" w:rsidRPr="00B26C35" w:rsidRDefault="005B21D7" w:rsidP="005B21D7">
      <w:r w:rsidRPr="00B26C35">
        <w:t>“</w:t>
      </w:r>
      <w:r w:rsidR="00C756B0" w:rsidRPr="00B26C35">
        <w:t>Section II: Conduct of Operations</w:t>
      </w:r>
      <w:r w:rsidRPr="00B26C35">
        <w:t>” contains COM-B items related to:</w:t>
      </w:r>
    </w:p>
    <w:p w14:paraId="1194095C" w14:textId="77777777" w:rsidR="008450B9" w:rsidRPr="00B26C35" w:rsidRDefault="008450B9" w:rsidP="008450B9">
      <w:pPr>
        <w:pStyle w:val="ListParagraph"/>
        <w:numPr>
          <w:ilvl w:val="0"/>
          <w:numId w:val="145"/>
        </w:numPr>
        <w:jc w:val="both"/>
      </w:pPr>
      <w:r w:rsidRPr="00B26C35">
        <w:rPr>
          <w:b/>
          <w:bCs/>
        </w:rPr>
        <w:t>(Article 213 (1))</w:t>
      </w:r>
      <w:r w:rsidRPr="00B26C35">
        <w:t xml:space="preserve"> Requirement stating that to maintain water chemistry within the established margins, limit the ingress of chemical contaminants, and limit the radiological factors during the commissioning and operation of the plant, a </w:t>
      </w:r>
      <w:proofErr w:type="spellStart"/>
      <w:r w:rsidRPr="00B26C35">
        <w:t>programme</w:t>
      </w:r>
      <w:proofErr w:type="spellEnd"/>
      <w:r w:rsidRPr="00B26C35">
        <w:t xml:space="preserve"> for water chemistry and radiochemistry control shall be implemented.</w:t>
      </w:r>
    </w:p>
    <w:p w14:paraId="17DA5E46" w14:textId="66DFF2DB" w:rsidR="004A2A73" w:rsidRPr="00B26C35" w:rsidRDefault="008450B9" w:rsidP="005B21D7">
      <w:pPr>
        <w:pStyle w:val="ListParagraph"/>
        <w:numPr>
          <w:ilvl w:val="0"/>
          <w:numId w:val="145"/>
        </w:numPr>
        <w:jc w:val="both"/>
        <w:rPr>
          <w:b/>
          <w:bCs/>
        </w:rPr>
      </w:pPr>
      <w:r w:rsidRPr="00B26C35">
        <w:rPr>
          <w:b/>
          <w:bCs/>
        </w:rPr>
        <w:t xml:space="preserve">(Article 213 (2)) </w:t>
      </w:r>
      <w:r w:rsidRPr="00B26C35">
        <w:t xml:space="preserve">Requirement for this </w:t>
      </w:r>
      <w:proofErr w:type="spellStart"/>
      <w:r w:rsidRPr="00B26C35">
        <w:t>programme</w:t>
      </w:r>
      <w:proofErr w:type="spellEnd"/>
      <w:r w:rsidRPr="00B26C35">
        <w:t xml:space="preserve"> for water chemistry and radiochemistry control to cover monitoring and data processing systems which, along with the laboratory analyses, shall provide for the measurement and recording of chemical and radiochemical parameters.</w:t>
      </w:r>
    </w:p>
    <w:p w14:paraId="6594D182" w14:textId="01A49A56" w:rsidR="005B21D7" w:rsidRPr="00B26C35" w:rsidRDefault="005B21D7" w:rsidP="005B21D7">
      <w:r w:rsidRPr="00B26C35">
        <w:t>“</w:t>
      </w:r>
      <w:r w:rsidR="00891BEE" w:rsidRPr="00B26C35">
        <w:t>Section III: Maintenance, Tests, Surveillance, and Inspections. Ageing Management</w:t>
      </w:r>
      <w:r w:rsidRPr="00B26C35">
        <w:t>” contains COM-B items related to:</w:t>
      </w:r>
    </w:p>
    <w:p w14:paraId="43D688D7" w14:textId="77777777" w:rsidR="004D76AB" w:rsidRPr="00B26C35" w:rsidRDefault="004D76AB" w:rsidP="004D76AB">
      <w:pPr>
        <w:pStyle w:val="ListParagraph"/>
        <w:numPr>
          <w:ilvl w:val="0"/>
          <w:numId w:val="145"/>
        </w:numPr>
        <w:jc w:val="both"/>
      </w:pPr>
      <w:r w:rsidRPr="00B26C35">
        <w:rPr>
          <w:b/>
          <w:bCs/>
        </w:rPr>
        <w:t>(Article 217 (1))</w:t>
      </w:r>
      <w:r w:rsidRPr="00B26C35">
        <w:t xml:space="preserve"> Requirement stating that during commissioning and operation, maintenance, test, surveillance, and inspection </w:t>
      </w:r>
      <w:proofErr w:type="spellStart"/>
      <w:r w:rsidRPr="00B26C35">
        <w:t>programmes</w:t>
      </w:r>
      <w:proofErr w:type="spellEnd"/>
      <w:r w:rsidRPr="00B26C35">
        <w:t xml:space="preserve"> shall be prepared and implemented to ensure compliance of the operability, reliability, and functionality of SSCs important to safety with the design criteria throughout the entire period of plant operation. Those </w:t>
      </w:r>
      <w:proofErr w:type="spellStart"/>
      <w:r w:rsidRPr="00B26C35">
        <w:t>programmes</w:t>
      </w:r>
      <w:proofErr w:type="spellEnd"/>
      <w:r w:rsidRPr="00B26C35">
        <w:t xml:space="preserve"> shall consider the operating limits and conditions and shall be revised in order to reflect operating experience.</w:t>
      </w:r>
    </w:p>
    <w:p w14:paraId="184C6B56" w14:textId="77777777" w:rsidR="004D76AB" w:rsidRPr="00B26C35" w:rsidRDefault="004D76AB" w:rsidP="004D76AB">
      <w:pPr>
        <w:pStyle w:val="ListParagraph"/>
        <w:numPr>
          <w:ilvl w:val="0"/>
          <w:numId w:val="145"/>
        </w:numPr>
        <w:jc w:val="both"/>
      </w:pPr>
      <w:r w:rsidRPr="00B26C35">
        <w:rPr>
          <w:b/>
          <w:bCs/>
        </w:rPr>
        <w:t>(Article 217 (2))</w:t>
      </w:r>
      <w:r w:rsidRPr="00B26C35">
        <w:t xml:space="preserve"> Requirement for the </w:t>
      </w:r>
      <w:proofErr w:type="spellStart"/>
      <w:r w:rsidRPr="00B26C35">
        <w:t>programmes</w:t>
      </w:r>
      <w:proofErr w:type="spellEnd"/>
      <w:r w:rsidRPr="00B26C35">
        <w:t xml:space="preserve"> for predictive, preventive, and corrective maintenance to cover activities for control of degradation processes, prevention of failures, and restoration of the operability and reliability of SSCs important to safety.</w:t>
      </w:r>
    </w:p>
    <w:p w14:paraId="46BE83CE" w14:textId="77777777" w:rsidR="004D76AB" w:rsidRPr="00B26C35" w:rsidRDefault="004D76AB" w:rsidP="004D76AB">
      <w:pPr>
        <w:pStyle w:val="ListParagraph"/>
        <w:numPr>
          <w:ilvl w:val="0"/>
          <w:numId w:val="145"/>
        </w:numPr>
        <w:jc w:val="both"/>
      </w:pPr>
      <w:r w:rsidRPr="00B26C35">
        <w:rPr>
          <w:b/>
          <w:bCs/>
        </w:rPr>
        <w:t>(Article 218 (3))</w:t>
      </w:r>
      <w:r w:rsidRPr="00B26C35">
        <w:t xml:space="preserve"> Requirement for the in-service inspection to be performed at intervals determined on the basis of detection of each degradation of the most loaded component before it results in a failure.</w:t>
      </w:r>
    </w:p>
    <w:p w14:paraId="15D34D35" w14:textId="77777777" w:rsidR="004D76AB" w:rsidRPr="00B26C35" w:rsidRDefault="004D76AB" w:rsidP="004D76AB">
      <w:pPr>
        <w:pStyle w:val="ListParagraph"/>
        <w:numPr>
          <w:ilvl w:val="0"/>
          <w:numId w:val="145"/>
        </w:numPr>
        <w:jc w:val="both"/>
      </w:pPr>
      <w:r w:rsidRPr="00B26C35">
        <w:rPr>
          <w:b/>
          <w:bCs/>
        </w:rPr>
        <w:t>(Article 226 (1))</w:t>
      </w:r>
      <w:r w:rsidRPr="00B26C35">
        <w:t xml:space="preserve"> Requirement stating that surveillance measures to verify containment integrity shall cover:</w:t>
      </w:r>
    </w:p>
    <w:p w14:paraId="664595C9" w14:textId="77777777" w:rsidR="004D76AB" w:rsidRPr="00B26C35" w:rsidRDefault="004D76AB" w:rsidP="004D76AB">
      <w:pPr>
        <w:pStyle w:val="ListParagraph"/>
        <w:jc w:val="both"/>
      </w:pPr>
      <w:r w:rsidRPr="00B26C35">
        <w:t>1. Containment leak rate tests;</w:t>
      </w:r>
    </w:p>
    <w:p w14:paraId="16902E51" w14:textId="77777777" w:rsidR="004D76AB" w:rsidRPr="00B26C35" w:rsidRDefault="004D76AB" w:rsidP="004D76AB">
      <w:pPr>
        <w:pStyle w:val="ListParagraph"/>
        <w:jc w:val="both"/>
      </w:pPr>
      <w:r w:rsidRPr="00B26C35">
        <w:t>2. Individual tests of leak-tight penetrations and sealing devices, such as airlocks, doors, and isolation valves which are part of the containment, to determine their leak-tightness and, if necessary, their operability;</w:t>
      </w:r>
    </w:p>
    <w:p w14:paraId="344D9B4A" w14:textId="77777777" w:rsidR="004D76AB" w:rsidRPr="00B26C35" w:rsidRDefault="004D76AB" w:rsidP="004D76AB">
      <w:pPr>
        <w:pStyle w:val="ListParagraph"/>
        <w:jc w:val="both"/>
      </w:pPr>
      <w:r w:rsidRPr="00B26C35">
        <w:t>3. Integrity inspections of containment metal liner and prestressing tendons.</w:t>
      </w:r>
    </w:p>
    <w:p w14:paraId="204B32C3" w14:textId="77777777" w:rsidR="004D76AB" w:rsidRPr="00B26C35" w:rsidRDefault="004D76AB" w:rsidP="004D76AB">
      <w:pPr>
        <w:pStyle w:val="ListParagraph"/>
        <w:numPr>
          <w:ilvl w:val="0"/>
          <w:numId w:val="145"/>
        </w:numPr>
        <w:jc w:val="both"/>
      </w:pPr>
      <w:r w:rsidRPr="00B26C35">
        <w:rPr>
          <w:b/>
          <w:bCs/>
        </w:rPr>
        <w:t>(Article 227 (1))</w:t>
      </w:r>
      <w:r w:rsidRPr="00B26C35">
        <w:t xml:space="preserve"> Requirement stating that the instruments and equipment intended for tests and studies shall be qualified and metrologically checked before use. Record keeping and validity of metrological assurance shall comply with the management system.</w:t>
      </w:r>
    </w:p>
    <w:p w14:paraId="11500185" w14:textId="05A95D8D" w:rsidR="004A2A73" w:rsidRPr="00B26C35" w:rsidRDefault="004D76AB" w:rsidP="005B21D7">
      <w:pPr>
        <w:pStyle w:val="ListParagraph"/>
        <w:numPr>
          <w:ilvl w:val="0"/>
          <w:numId w:val="145"/>
        </w:numPr>
        <w:jc w:val="both"/>
      </w:pPr>
      <w:r w:rsidRPr="00B26C35">
        <w:rPr>
          <w:b/>
          <w:bCs/>
        </w:rPr>
        <w:t>(Article 227 (2))</w:t>
      </w:r>
      <w:r w:rsidRPr="00B26C35">
        <w:t xml:space="preserve"> Requirement for the methods and procedures, instruments and personnel to be used for the reactor coolant system in-service inspection to be qualified.</w:t>
      </w:r>
    </w:p>
    <w:p w14:paraId="2AEA3412" w14:textId="44BFFAF1" w:rsidR="005B21D7" w:rsidRDefault="005B21D7" w:rsidP="005B21D7">
      <w:r w:rsidRPr="00B26C35">
        <w:lastRenderedPageBreak/>
        <w:t>“</w:t>
      </w:r>
      <w:r w:rsidR="004A2A73" w:rsidRPr="00B26C35">
        <w:t>Section IV: Radiation Protection During Operations</w:t>
      </w:r>
      <w:r w:rsidRPr="00B26C35">
        <w:t>” contains COM-B items related to:</w:t>
      </w:r>
    </w:p>
    <w:p w14:paraId="2E291A16" w14:textId="420780D1" w:rsidR="00785DA6" w:rsidRDefault="008305A4" w:rsidP="006573E9">
      <w:pPr>
        <w:pStyle w:val="ListParagraph"/>
        <w:numPr>
          <w:ilvl w:val="0"/>
          <w:numId w:val="151"/>
        </w:numPr>
      </w:pPr>
      <w:r w:rsidRPr="006573E9">
        <w:rPr>
          <w:b/>
          <w:bCs/>
        </w:rPr>
        <w:t>(Article 234 (2))</w:t>
      </w:r>
      <w:r w:rsidRPr="006573E9">
        <w:rPr>
          <w:rFonts w:ascii="Calibri" w:hAnsi="Calibri" w:cs="Calibri"/>
          <w:color w:val="000000"/>
          <w:sz w:val="18"/>
          <w:szCs w:val="18"/>
        </w:rPr>
        <w:t xml:space="preserve"> </w:t>
      </w:r>
      <w:r w:rsidRPr="00B26C35">
        <w:t>Requirement stating that the limits on liquid and gaseous radioactive discharges shall be monitored at the sources of those discharges and verified through environmental measurements. Three types of measurements can be used for source monitoring:</w:t>
      </w:r>
      <w:r w:rsidRPr="00B26C35">
        <w:br/>
        <w:t>1. Online discharge monitoring;</w:t>
      </w:r>
      <w:r w:rsidRPr="00B26C35">
        <w:br/>
        <w:t>2. Continuous sampling and laboratory measurements of sample activity;</w:t>
      </w:r>
      <w:r w:rsidRPr="00B26C35">
        <w:br/>
        <w:t>3. Periodical sampling and laboratory measurements of sample activity.</w:t>
      </w:r>
    </w:p>
    <w:p w14:paraId="456AEDFB" w14:textId="36665515" w:rsidR="00BA1998" w:rsidRPr="00803B17" w:rsidRDefault="006573E9" w:rsidP="006573E9">
      <w:r w:rsidRPr="00AC28DA">
        <w:rPr>
          <w:rFonts w:eastAsiaTheme="minorEastAsia" w:cstheme="minorBidi"/>
          <w:i/>
          <w:iCs/>
          <w:kern w:val="0"/>
        </w:rPr>
        <w:t xml:space="preserve">Refer to </w:t>
      </w:r>
      <w:r w:rsidRPr="00AC28DA">
        <w:rPr>
          <w:rFonts w:eastAsiaTheme="minorEastAsia" w:cstheme="minorBidi"/>
          <w:b/>
          <w:bCs/>
          <w:i/>
          <w:iCs/>
          <w:kern w:val="0"/>
        </w:rPr>
        <w:t>Subsection 4.</w:t>
      </w:r>
      <w:r w:rsidR="00AC28DA">
        <w:rPr>
          <w:rFonts w:eastAsiaTheme="minorEastAsia" w:cstheme="minorBidi"/>
          <w:b/>
          <w:bCs/>
          <w:i/>
          <w:iCs/>
          <w:kern w:val="0"/>
        </w:rPr>
        <w:t>8</w:t>
      </w:r>
      <w:r w:rsidRPr="00AC28DA">
        <w:rPr>
          <w:rFonts w:eastAsiaTheme="minorEastAsia" w:cstheme="minorBidi"/>
          <w:i/>
          <w:iCs/>
          <w:kern w:val="0"/>
        </w:rPr>
        <w:t xml:space="preserve"> of the compliance assessment report </w:t>
      </w:r>
      <w:r w:rsidRPr="00AC28DA">
        <w:rPr>
          <w:rFonts w:cstheme="minorBidi"/>
          <w:i/>
          <w:iCs/>
          <w:szCs w:val="22"/>
        </w:rPr>
        <w:t>[</w:t>
      </w:r>
      <w:r w:rsidRPr="00AC28DA">
        <w:rPr>
          <w:i/>
          <w:iCs/>
          <w:highlight w:val="red"/>
        </w:rPr>
        <w:fldChar w:fldCharType="begin"/>
      </w:r>
      <w:r w:rsidRPr="00AC28DA">
        <w:rPr>
          <w:rFonts w:cstheme="minorBidi"/>
          <w:i/>
          <w:iCs/>
          <w:szCs w:val="22"/>
        </w:rPr>
        <w:instrText xml:space="preserve"> REF _Ref152285350 \r \h </w:instrText>
      </w:r>
      <w:r w:rsidRPr="00AC28DA">
        <w:rPr>
          <w:i/>
          <w:iCs/>
          <w:highlight w:val="red"/>
        </w:rPr>
        <w:instrText xml:space="preserve"> \* MERGEFORMAT </w:instrText>
      </w:r>
      <w:r w:rsidRPr="00AC28DA">
        <w:rPr>
          <w:i/>
          <w:iCs/>
          <w:highlight w:val="red"/>
        </w:rPr>
      </w:r>
      <w:r w:rsidRPr="00AC28DA">
        <w:rPr>
          <w:i/>
          <w:iCs/>
          <w:highlight w:val="red"/>
        </w:rPr>
        <w:fldChar w:fldCharType="separate"/>
      </w:r>
      <w:r w:rsidR="00CE4DAB">
        <w:rPr>
          <w:rFonts w:cstheme="minorBidi"/>
          <w:i/>
          <w:iCs/>
          <w:szCs w:val="22"/>
        </w:rPr>
        <w:t>33</w:t>
      </w:r>
      <w:r w:rsidRPr="00AC28DA">
        <w:rPr>
          <w:i/>
          <w:iCs/>
          <w:highlight w:val="red"/>
        </w:rPr>
        <w:fldChar w:fldCharType="end"/>
      </w:r>
      <w:r w:rsidRPr="00AC28DA">
        <w:rPr>
          <w:rFonts w:cstheme="minorBidi"/>
          <w:i/>
          <w:iCs/>
          <w:szCs w:val="22"/>
        </w:rPr>
        <w:t xml:space="preserve">] </w:t>
      </w:r>
      <w:r w:rsidRPr="00AC28DA">
        <w:rPr>
          <w:rFonts w:eastAsiaTheme="minorEastAsia" w:cstheme="minorBidi"/>
          <w:i/>
          <w:iCs/>
          <w:kern w:val="0"/>
        </w:rPr>
        <w:t>for more details.</w:t>
      </w:r>
    </w:p>
    <w:p w14:paraId="0E855A3C" w14:textId="77777777" w:rsidR="00041156" w:rsidRPr="00C81969" w:rsidRDefault="00041156" w:rsidP="00041156">
      <w:pPr>
        <w:pStyle w:val="Heading3"/>
      </w:pPr>
      <w:bookmarkStart w:id="52" w:name="_Toc151365354"/>
      <w:bookmarkStart w:id="53" w:name="_Toc151366924"/>
      <w:bookmarkStart w:id="54" w:name="_Toc151368491"/>
      <w:bookmarkStart w:id="55" w:name="_Toc152671803"/>
      <w:bookmarkEnd w:id="52"/>
      <w:bookmarkEnd w:id="53"/>
      <w:bookmarkEnd w:id="54"/>
      <w:r>
        <w:t>Non Compliance</w:t>
      </w:r>
      <w:bookmarkEnd w:id="55"/>
    </w:p>
    <w:p w14:paraId="4335EA68" w14:textId="7EC2632D" w:rsidR="00CF0EEB" w:rsidRDefault="003D2703" w:rsidP="00CF0EEB">
      <w:pPr>
        <w:rPr>
          <w:rFonts w:cstheme="minorBidi"/>
          <w:szCs w:val="22"/>
        </w:rPr>
      </w:pPr>
      <w:r w:rsidRPr="003D2703">
        <w:rPr>
          <w:rFonts w:cstheme="minorBidi"/>
          <w:szCs w:val="22"/>
        </w:rPr>
        <w:t xml:space="preserve">No “Non Compliances” have been identified in the assessment </w:t>
      </w:r>
      <w:r>
        <w:rPr>
          <w:rFonts w:cstheme="minorBidi"/>
          <w:szCs w:val="22"/>
        </w:rPr>
        <w:t>[</w:t>
      </w:r>
      <w:r>
        <w:rPr>
          <w:highlight w:val="red"/>
        </w:rPr>
        <w:fldChar w:fldCharType="begin"/>
      </w:r>
      <w:r>
        <w:rPr>
          <w:rFonts w:cstheme="minorBidi"/>
          <w:szCs w:val="22"/>
        </w:rPr>
        <w:instrText xml:space="preserve"> REF _Ref152285350 \r \h </w:instrText>
      </w:r>
      <w:r>
        <w:rPr>
          <w:highlight w:val="red"/>
        </w:rPr>
      </w:r>
      <w:r>
        <w:rPr>
          <w:highlight w:val="red"/>
        </w:rPr>
        <w:fldChar w:fldCharType="separate"/>
      </w:r>
      <w:r w:rsidR="00CE4DAB">
        <w:rPr>
          <w:rFonts w:cstheme="minorBidi"/>
          <w:szCs w:val="22"/>
        </w:rPr>
        <w:t>33</w:t>
      </w:r>
      <w:r>
        <w:rPr>
          <w:highlight w:val="red"/>
        </w:rPr>
        <w:fldChar w:fldCharType="end"/>
      </w:r>
      <w:r>
        <w:rPr>
          <w:rFonts w:cstheme="minorBidi"/>
          <w:szCs w:val="22"/>
        </w:rPr>
        <w:t>].</w:t>
      </w:r>
    </w:p>
    <w:p w14:paraId="46BA3A4A" w14:textId="77777777" w:rsidR="005E7AAF" w:rsidRDefault="005E7AAF" w:rsidP="005E7AAF">
      <w:pPr>
        <w:pStyle w:val="Heading3"/>
      </w:pPr>
      <w:bookmarkStart w:id="56" w:name="_Toc152671804"/>
      <w:r w:rsidRPr="003076C9">
        <w:t>Identified Potential Risks To Be Addressed In Bulgaria Project</w:t>
      </w:r>
      <w:bookmarkEnd w:id="56"/>
    </w:p>
    <w:p w14:paraId="56FADFD3" w14:textId="51290B0B" w:rsidR="00265C1E" w:rsidRPr="00B339D3" w:rsidRDefault="00265C1E" w:rsidP="00B339D3">
      <w:pPr>
        <w:jc w:val="both"/>
        <w:rPr>
          <w:rFonts w:cstheme="minorHAnsi"/>
          <w:b/>
          <w:szCs w:val="22"/>
        </w:rPr>
      </w:pPr>
      <w:r w:rsidRPr="00B339D3">
        <w:rPr>
          <w:rFonts w:cstheme="minorHAnsi"/>
          <w:b/>
          <w:szCs w:val="22"/>
        </w:rPr>
        <w:t xml:space="preserve">Articles </w:t>
      </w:r>
      <w:r w:rsidRPr="00B339D3">
        <w:rPr>
          <w:rFonts w:cstheme="minorHAnsi"/>
          <w:b/>
          <w:bCs/>
          <w:szCs w:val="22"/>
        </w:rPr>
        <w:t xml:space="preserve">41 (4), 57 (1) and 112 (3) </w:t>
      </w:r>
      <w:r w:rsidRPr="00B339D3">
        <w:rPr>
          <w:rFonts w:cstheme="minorHAnsi"/>
          <w:szCs w:val="22"/>
        </w:rPr>
        <w:t xml:space="preserve">belong to CWO category and introduce risks related to </w:t>
      </w:r>
      <w:r w:rsidR="00531318">
        <w:rPr>
          <w:rFonts w:cstheme="minorHAnsi"/>
          <w:b/>
          <w:bCs/>
          <w:szCs w:val="22"/>
        </w:rPr>
        <w:t>d</w:t>
      </w:r>
      <w:r w:rsidRPr="00B339D3">
        <w:rPr>
          <w:rFonts w:cstheme="minorHAnsi"/>
          <w:b/>
          <w:bCs/>
          <w:szCs w:val="22"/>
        </w:rPr>
        <w:t>efense</w:t>
      </w:r>
      <w:r w:rsidR="00531318">
        <w:rPr>
          <w:rFonts w:cstheme="minorHAnsi"/>
          <w:b/>
          <w:bCs/>
          <w:szCs w:val="22"/>
        </w:rPr>
        <w:t>-</w:t>
      </w:r>
      <w:r w:rsidRPr="00B339D3">
        <w:rPr>
          <w:rFonts w:cstheme="minorHAnsi"/>
          <w:b/>
          <w:szCs w:val="22"/>
        </w:rPr>
        <w:t>in</w:t>
      </w:r>
      <w:r w:rsidR="00531318">
        <w:rPr>
          <w:rFonts w:cstheme="minorHAnsi"/>
          <w:b/>
          <w:bCs/>
          <w:szCs w:val="22"/>
        </w:rPr>
        <w:t>-d</w:t>
      </w:r>
      <w:r w:rsidRPr="00B339D3">
        <w:rPr>
          <w:rFonts w:cstheme="minorHAnsi"/>
          <w:b/>
          <w:bCs/>
          <w:szCs w:val="22"/>
        </w:rPr>
        <w:t>epth</w:t>
      </w:r>
      <w:r w:rsidRPr="00B339D3">
        <w:rPr>
          <w:rFonts w:cstheme="minorHAnsi"/>
          <w:b/>
          <w:szCs w:val="22"/>
        </w:rPr>
        <w:t xml:space="preserve"> and SSCs  independency. </w:t>
      </w:r>
    </w:p>
    <w:p w14:paraId="716977E4" w14:textId="77777777" w:rsidR="00265C1E" w:rsidRPr="00B339D3" w:rsidRDefault="00265C1E" w:rsidP="00B339D3">
      <w:pPr>
        <w:jc w:val="both"/>
        <w:rPr>
          <w:rFonts w:cstheme="minorHAnsi"/>
          <w:szCs w:val="22"/>
        </w:rPr>
      </w:pPr>
      <w:r w:rsidRPr="00B339D3">
        <w:rPr>
          <w:rFonts w:cstheme="minorHAnsi"/>
          <w:szCs w:val="22"/>
        </w:rPr>
        <w:t>There are SSCs which are used both during transients and during accidents with fuel melting, such as Passive Containment Cooling System.  However, operation of these systems during transients does not affect the operation during accidents with fuel melting.</w:t>
      </w:r>
    </w:p>
    <w:p w14:paraId="762968A6" w14:textId="77777777" w:rsidR="00265C1E" w:rsidRPr="00B339D3" w:rsidRDefault="00265C1E" w:rsidP="00B339D3">
      <w:pPr>
        <w:jc w:val="both"/>
        <w:rPr>
          <w:rFonts w:cstheme="minorHAnsi"/>
          <w:szCs w:val="22"/>
        </w:rPr>
      </w:pPr>
      <w:r w:rsidRPr="00B339D3">
        <w:rPr>
          <w:rFonts w:cstheme="minorHAnsi"/>
          <w:szCs w:val="22"/>
        </w:rPr>
        <w:t>Due to the passive features with high reliability in AP1000 design, it is considered that objective of this requirement is met. This is confirmed by deterministic and probabilistic safety analyses (DCD sections 15 and 19).</w:t>
      </w:r>
    </w:p>
    <w:p w14:paraId="2DA0AE34" w14:textId="77777777" w:rsidR="00265C1E" w:rsidRPr="00B339D3" w:rsidRDefault="00265C1E" w:rsidP="00B339D3">
      <w:pPr>
        <w:jc w:val="both"/>
        <w:rPr>
          <w:rFonts w:cstheme="minorHAnsi"/>
          <w:szCs w:val="22"/>
        </w:rPr>
      </w:pPr>
      <w:r w:rsidRPr="00B339D3">
        <w:rPr>
          <w:rFonts w:cstheme="minorHAnsi"/>
          <w:szCs w:val="22"/>
        </w:rPr>
        <w:t>No design changes to AP1000 standard design or additional analyses are expected.</w:t>
      </w:r>
    </w:p>
    <w:p w14:paraId="0847CB26" w14:textId="77777777" w:rsidR="00265C1E" w:rsidRPr="00B339D3" w:rsidRDefault="00265C1E" w:rsidP="00B339D3">
      <w:pPr>
        <w:jc w:val="both"/>
        <w:rPr>
          <w:rFonts w:cstheme="minorHAnsi"/>
          <w:b/>
          <w:szCs w:val="22"/>
        </w:rPr>
      </w:pPr>
      <w:r w:rsidRPr="00B339D3">
        <w:rPr>
          <w:rFonts w:cstheme="minorHAnsi"/>
          <w:b/>
          <w:szCs w:val="22"/>
        </w:rPr>
        <w:t>Article 49 (2)</w:t>
      </w:r>
      <w:r w:rsidRPr="00B339D3">
        <w:rPr>
          <w:rFonts w:cstheme="minorHAnsi"/>
          <w:szCs w:val="22"/>
        </w:rPr>
        <w:t xml:space="preserve"> belongs to CWO category and introduces risks related to </w:t>
      </w:r>
      <w:r w:rsidRPr="00B339D3">
        <w:rPr>
          <w:rFonts w:cstheme="minorHAnsi"/>
          <w:b/>
          <w:szCs w:val="22"/>
        </w:rPr>
        <w:t xml:space="preserve">multiple failures. </w:t>
      </w:r>
    </w:p>
    <w:p w14:paraId="45492481" w14:textId="77777777" w:rsidR="00265C1E" w:rsidRPr="00B339D3" w:rsidRDefault="00265C1E" w:rsidP="00B339D3">
      <w:pPr>
        <w:jc w:val="both"/>
        <w:rPr>
          <w:rFonts w:cstheme="minorHAnsi"/>
          <w:szCs w:val="22"/>
        </w:rPr>
      </w:pPr>
      <w:r w:rsidRPr="00B339D3">
        <w:rPr>
          <w:rFonts w:cstheme="minorHAnsi"/>
          <w:szCs w:val="22"/>
        </w:rPr>
        <w:t>Common cause failures are considered in AP1000 design by introducing diversified safety functions and SSCs to strengthen the defense-in-depth concept, e.g.,  diverse means for core cooling, diversity in automatic depressurization and diversity in actuation system.</w:t>
      </w:r>
    </w:p>
    <w:p w14:paraId="220A4F71" w14:textId="77777777" w:rsidR="00265C1E" w:rsidRPr="00B339D3" w:rsidRDefault="00265C1E" w:rsidP="00B339D3">
      <w:pPr>
        <w:jc w:val="both"/>
        <w:rPr>
          <w:rFonts w:cstheme="minorHAnsi"/>
          <w:szCs w:val="22"/>
        </w:rPr>
      </w:pPr>
      <w:r w:rsidRPr="00B339D3">
        <w:rPr>
          <w:rFonts w:cstheme="minorHAnsi"/>
          <w:szCs w:val="22"/>
        </w:rPr>
        <w:t xml:space="preserve">Common cause analysis is included in the AP1000 plant PRA as stated in the AP1000 plant DCD Section 19.29. The PRA was used to define where and to what degree diversity needed to be incorporated into the AP1000 plant SSCs.  </w:t>
      </w:r>
    </w:p>
    <w:p w14:paraId="00966F15" w14:textId="77777777" w:rsidR="00265C1E" w:rsidRPr="00B339D3" w:rsidRDefault="00265C1E" w:rsidP="00B339D3">
      <w:pPr>
        <w:jc w:val="both"/>
        <w:rPr>
          <w:rFonts w:cstheme="minorHAnsi"/>
          <w:szCs w:val="22"/>
        </w:rPr>
      </w:pPr>
      <w:r w:rsidRPr="00B339D3">
        <w:rPr>
          <w:rFonts w:cstheme="minorHAnsi"/>
          <w:szCs w:val="22"/>
        </w:rPr>
        <w:t>No design changes to AP1000 standard design or additional analyses are expected.</w:t>
      </w:r>
    </w:p>
    <w:p w14:paraId="2630219E" w14:textId="77777777" w:rsidR="00265C1E" w:rsidRPr="00B339D3" w:rsidRDefault="00265C1E" w:rsidP="00B339D3">
      <w:pPr>
        <w:jc w:val="both"/>
        <w:rPr>
          <w:rFonts w:cstheme="minorHAnsi"/>
          <w:szCs w:val="22"/>
        </w:rPr>
      </w:pPr>
      <w:r w:rsidRPr="00B339D3">
        <w:rPr>
          <w:rFonts w:cstheme="minorHAnsi"/>
          <w:b/>
          <w:szCs w:val="22"/>
        </w:rPr>
        <w:t>Article 52 (2-4)</w:t>
      </w:r>
      <w:r w:rsidRPr="00B339D3">
        <w:rPr>
          <w:rFonts w:cstheme="minorHAnsi"/>
          <w:szCs w:val="22"/>
        </w:rPr>
        <w:t xml:space="preserve"> belongs to CWO category and introduces risks related to </w:t>
      </w:r>
      <w:r w:rsidRPr="00B339D3">
        <w:rPr>
          <w:rFonts w:cstheme="minorHAnsi"/>
          <w:b/>
          <w:szCs w:val="22"/>
        </w:rPr>
        <w:t>safety classification</w:t>
      </w:r>
      <w:r w:rsidRPr="00B339D3">
        <w:rPr>
          <w:rFonts w:cstheme="minorHAnsi"/>
          <w:szCs w:val="22"/>
        </w:rPr>
        <w:t xml:space="preserve">. </w:t>
      </w:r>
    </w:p>
    <w:p w14:paraId="1F866B97" w14:textId="77777777" w:rsidR="00265C1E" w:rsidRPr="00B339D3" w:rsidRDefault="00265C1E" w:rsidP="00B339D3">
      <w:pPr>
        <w:jc w:val="both"/>
        <w:rPr>
          <w:rFonts w:cstheme="minorHAnsi"/>
          <w:szCs w:val="22"/>
        </w:rPr>
      </w:pPr>
      <w:r w:rsidRPr="00B339D3">
        <w:rPr>
          <w:rFonts w:cstheme="minorHAnsi"/>
          <w:szCs w:val="22"/>
        </w:rPr>
        <w:t xml:space="preserve">Safety classification principles for AP1000 design is presented in DCD section 3.2. The classification system provides a means of identifying the extent to which structures, systems, and components are related to safety-related and seismic requirements.  The classification of SSCs is slightly different than required in this article, e.g., safety class C includes components, which provides safety support functions to Class A, B and C SSCs. </w:t>
      </w:r>
    </w:p>
    <w:p w14:paraId="02DA3FE3" w14:textId="77777777" w:rsidR="00265C1E" w:rsidRPr="00B339D3" w:rsidRDefault="00265C1E" w:rsidP="00B339D3">
      <w:pPr>
        <w:jc w:val="both"/>
        <w:rPr>
          <w:rFonts w:cstheme="minorHAnsi"/>
          <w:szCs w:val="22"/>
        </w:rPr>
      </w:pPr>
      <w:r w:rsidRPr="00B339D3">
        <w:rPr>
          <w:rFonts w:cstheme="minorHAnsi"/>
          <w:szCs w:val="22"/>
        </w:rPr>
        <w:t>The AP1000 classification system provides a means of identifying the extent to which structures, systems, and components are related to safety-related and seismic requirements. The classification system provides an easily recognizable means of identifying the extent to which structures, systems, and components are related to ANS nuclear safety classification, NRC quality groups, ASME Code, Section III classification, seismic category, and other applicable industry standards, as shown in DCD table 3.2-3.</w:t>
      </w:r>
    </w:p>
    <w:p w14:paraId="09D18FE4" w14:textId="77777777" w:rsidR="00265C1E" w:rsidRPr="00B339D3" w:rsidRDefault="00265C1E" w:rsidP="00B339D3">
      <w:pPr>
        <w:jc w:val="both"/>
        <w:rPr>
          <w:rFonts w:cstheme="minorHAnsi"/>
          <w:szCs w:val="22"/>
        </w:rPr>
      </w:pPr>
      <w:r w:rsidRPr="00B339D3">
        <w:rPr>
          <w:rFonts w:cstheme="minorHAnsi"/>
          <w:szCs w:val="22"/>
        </w:rPr>
        <w:lastRenderedPageBreak/>
        <w:t>No design changes to AP1000 standard design or additional analyses are expected.</w:t>
      </w:r>
    </w:p>
    <w:p w14:paraId="4789E44D" w14:textId="77777777" w:rsidR="00265C1E" w:rsidRPr="00B339D3" w:rsidRDefault="00265C1E" w:rsidP="00B339D3">
      <w:pPr>
        <w:jc w:val="both"/>
        <w:rPr>
          <w:rFonts w:cstheme="minorHAnsi"/>
          <w:szCs w:val="22"/>
        </w:rPr>
      </w:pPr>
      <w:r w:rsidRPr="00B339D3">
        <w:rPr>
          <w:rFonts w:cstheme="minorHAnsi"/>
          <w:b/>
          <w:szCs w:val="22"/>
        </w:rPr>
        <w:t>Article 84 (2)</w:t>
      </w:r>
      <w:r w:rsidRPr="00B339D3">
        <w:rPr>
          <w:rFonts w:cstheme="minorHAnsi"/>
          <w:szCs w:val="22"/>
        </w:rPr>
        <w:t xml:space="preserve"> belongs to CWO category and introduces risks related to </w:t>
      </w:r>
      <w:r w:rsidRPr="00B339D3">
        <w:rPr>
          <w:rFonts w:cstheme="minorHAnsi"/>
          <w:b/>
          <w:szCs w:val="22"/>
        </w:rPr>
        <w:t>site-specific hazards and extreme events</w:t>
      </w:r>
      <w:r w:rsidRPr="00B339D3">
        <w:rPr>
          <w:rFonts w:cstheme="minorHAnsi"/>
          <w:szCs w:val="22"/>
        </w:rPr>
        <w:t>.</w:t>
      </w:r>
    </w:p>
    <w:p w14:paraId="10083538" w14:textId="77777777" w:rsidR="00265C1E" w:rsidRPr="00B339D3" w:rsidRDefault="00265C1E" w:rsidP="00B339D3">
      <w:pPr>
        <w:jc w:val="both"/>
        <w:rPr>
          <w:rFonts w:cstheme="minorHAnsi"/>
          <w:szCs w:val="22"/>
        </w:rPr>
      </w:pPr>
      <w:r w:rsidRPr="00B339D3">
        <w:rPr>
          <w:rFonts w:cstheme="minorHAnsi"/>
          <w:szCs w:val="22"/>
        </w:rPr>
        <w:t xml:space="preserve">External hazards are considered in AP1000 design, e.g., in DCD section 3.7 (seismic), flooding (section 3.4), wind and tornado loadings (section 3.3) and malevolent aircraft impact (appendix 19F). </w:t>
      </w:r>
    </w:p>
    <w:p w14:paraId="25EE70B9" w14:textId="77777777" w:rsidR="00265C1E" w:rsidRPr="00B339D3" w:rsidRDefault="00265C1E" w:rsidP="00B339D3">
      <w:pPr>
        <w:jc w:val="both"/>
        <w:rPr>
          <w:rFonts w:cstheme="minorHAnsi"/>
          <w:szCs w:val="22"/>
        </w:rPr>
      </w:pPr>
      <w:r w:rsidRPr="00B339D3">
        <w:rPr>
          <w:rFonts w:cstheme="minorHAnsi"/>
          <w:szCs w:val="22"/>
        </w:rPr>
        <w:t>No design changes to AP1000 standard design are expected, however site-specific hazards may require further consideration/analysis in the safety assessment.</w:t>
      </w:r>
    </w:p>
    <w:p w14:paraId="476738B5" w14:textId="77777777" w:rsidR="00265C1E" w:rsidRPr="00B339D3" w:rsidRDefault="00265C1E" w:rsidP="00B339D3">
      <w:pPr>
        <w:jc w:val="both"/>
        <w:rPr>
          <w:rFonts w:cstheme="minorHAnsi"/>
          <w:szCs w:val="22"/>
        </w:rPr>
      </w:pPr>
      <w:r w:rsidRPr="00B339D3">
        <w:rPr>
          <w:rFonts w:cstheme="minorHAnsi"/>
          <w:b/>
          <w:szCs w:val="22"/>
        </w:rPr>
        <w:t>Articles 114 (3) and 211 (1)</w:t>
      </w:r>
      <w:r w:rsidRPr="00B339D3">
        <w:rPr>
          <w:rFonts w:cstheme="minorHAnsi"/>
          <w:szCs w:val="22"/>
        </w:rPr>
        <w:t xml:space="preserve"> belong to CWO category and introduce risks related to </w:t>
      </w:r>
      <w:r w:rsidRPr="00B339D3">
        <w:rPr>
          <w:rFonts w:cstheme="minorHAnsi"/>
          <w:b/>
          <w:szCs w:val="22"/>
        </w:rPr>
        <w:t>remote shutdown station</w:t>
      </w:r>
      <w:r w:rsidRPr="00B339D3">
        <w:rPr>
          <w:rFonts w:cstheme="minorHAnsi"/>
          <w:szCs w:val="22"/>
        </w:rPr>
        <w:t>. The remote shutdown workstation is provided for control of the plant in the case of an evacuation of the main control room (mainly due to fire). The remote shutdown station is not needed for other internal and external events.</w:t>
      </w:r>
    </w:p>
    <w:p w14:paraId="5DF746E0" w14:textId="77777777" w:rsidR="00265C1E" w:rsidRPr="00B339D3" w:rsidRDefault="00265C1E" w:rsidP="00B339D3">
      <w:pPr>
        <w:jc w:val="both"/>
        <w:rPr>
          <w:rFonts w:cstheme="minorHAnsi"/>
          <w:szCs w:val="22"/>
        </w:rPr>
      </w:pPr>
      <w:r w:rsidRPr="00B339D3">
        <w:rPr>
          <w:rFonts w:cstheme="minorHAnsi"/>
          <w:szCs w:val="22"/>
        </w:rPr>
        <w:t>Additionally, a secondary diverse actuation is in a diverse spatially separated location (not in the same zone of the plant) to actuate key safety functions such as ADS Stage 4 actuation, IRWST injection and containment recirculation actuation. The secondary DAS panel is powered by an independent local battery. The secondary DAS panel is located sufficiently far from the Main Control Room (MCR) and Remote Shutdown Workstation), its location has been selected as to provide additional protection so that it is very unlikely that it could be affected by internal events such as fire, internal flooding, or external events such as flooding (thus providing additional protection from these events).</w:t>
      </w:r>
    </w:p>
    <w:p w14:paraId="7266F862" w14:textId="77777777" w:rsidR="00265C1E" w:rsidRPr="00B339D3" w:rsidRDefault="00265C1E" w:rsidP="00B339D3">
      <w:pPr>
        <w:jc w:val="both"/>
        <w:rPr>
          <w:rFonts w:cstheme="minorHAnsi"/>
          <w:szCs w:val="22"/>
        </w:rPr>
      </w:pPr>
      <w:r w:rsidRPr="00B339D3">
        <w:rPr>
          <w:rFonts w:cstheme="minorHAnsi"/>
          <w:szCs w:val="22"/>
        </w:rPr>
        <w:t>This is considered complying with the objective, hence, no design changes to AP1000 standard design is expected. This topic is proposed to be follow-up to ensure this approach and discard potential additional analyses or design change. At this stage this is considered a Medium Risk.</w:t>
      </w:r>
    </w:p>
    <w:p w14:paraId="7353AEDA" w14:textId="77777777" w:rsidR="00265C1E" w:rsidRPr="00B339D3" w:rsidRDefault="00265C1E" w:rsidP="00B339D3">
      <w:pPr>
        <w:jc w:val="both"/>
        <w:rPr>
          <w:rFonts w:cstheme="minorHAnsi"/>
          <w:szCs w:val="22"/>
        </w:rPr>
      </w:pPr>
      <w:r w:rsidRPr="00B339D3">
        <w:rPr>
          <w:rFonts w:cstheme="minorHAnsi"/>
          <w:b/>
          <w:bCs/>
          <w:szCs w:val="22"/>
        </w:rPr>
        <w:t>Article 130 (1)</w:t>
      </w:r>
      <w:r w:rsidRPr="00B339D3">
        <w:rPr>
          <w:rFonts w:cstheme="minorHAnsi"/>
          <w:szCs w:val="22"/>
        </w:rPr>
        <w:t xml:space="preserve"> belongs to COM-B category and introduces risks related to </w:t>
      </w:r>
      <w:r w:rsidRPr="00B339D3">
        <w:rPr>
          <w:rFonts w:cstheme="minorHAnsi"/>
          <w:b/>
          <w:szCs w:val="22"/>
        </w:rPr>
        <w:t>containment isolation for 4 instrument lines</w:t>
      </w:r>
      <w:r w:rsidRPr="00B339D3">
        <w:rPr>
          <w:rFonts w:cstheme="minorHAnsi"/>
          <w:szCs w:val="22"/>
        </w:rPr>
        <w:t>.</w:t>
      </w:r>
    </w:p>
    <w:p w14:paraId="6C67C6B9" w14:textId="77777777" w:rsidR="00265C1E" w:rsidRPr="00B339D3" w:rsidRDefault="00265C1E" w:rsidP="00B339D3">
      <w:pPr>
        <w:jc w:val="both"/>
        <w:rPr>
          <w:rFonts w:cstheme="minorHAnsi"/>
          <w:szCs w:val="22"/>
        </w:rPr>
      </w:pPr>
      <w:r w:rsidRPr="00B339D3">
        <w:rPr>
          <w:rFonts w:cstheme="minorHAnsi"/>
          <w:szCs w:val="22"/>
        </w:rPr>
        <w:t>Containment Isolation related to four instrumentation lines is demonstrated according to Regulatory Guide 1.11. and alternate criteria.</w:t>
      </w:r>
    </w:p>
    <w:p w14:paraId="643F85D7" w14:textId="77777777" w:rsidR="00265C1E" w:rsidRPr="00B339D3" w:rsidRDefault="00265C1E" w:rsidP="00B339D3">
      <w:pPr>
        <w:jc w:val="both"/>
        <w:rPr>
          <w:rFonts w:cstheme="minorHAnsi"/>
          <w:szCs w:val="22"/>
        </w:rPr>
      </w:pPr>
      <w:r w:rsidRPr="00B339D3">
        <w:rPr>
          <w:rFonts w:cstheme="minorHAnsi"/>
          <w:szCs w:val="22"/>
        </w:rPr>
        <w:t>No design changes to AP1000 standard design or additional analyses are expected.</w:t>
      </w:r>
    </w:p>
    <w:p w14:paraId="73FE72D4" w14:textId="77777777" w:rsidR="00265C1E" w:rsidRPr="00B339D3" w:rsidRDefault="00265C1E" w:rsidP="00B339D3">
      <w:pPr>
        <w:jc w:val="both"/>
        <w:rPr>
          <w:rFonts w:cstheme="minorHAnsi"/>
          <w:szCs w:val="22"/>
        </w:rPr>
      </w:pPr>
      <w:r w:rsidRPr="00B339D3">
        <w:rPr>
          <w:rFonts w:cstheme="minorHAnsi"/>
          <w:b/>
          <w:szCs w:val="22"/>
        </w:rPr>
        <w:t>Article 137 (4)</w:t>
      </w:r>
      <w:r w:rsidRPr="00B339D3">
        <w:rPr>
          <w:rFonts w:cstheme="minorHAnsi"/>
          <w:szCs w:val="22"/>
        </w:rPr>
        <w:t xml:space="preserve"> belongs to COM-B category and introduces risks related to </w:t>
      </w:r>
      <w:r w:rsidRPr="00B339D3">
        <w:rPr>
          <w:rFonts w:cstheme="minorHAnsi"/>
          <w:b/>
          <w:szCs w:val="22"/>
        </w:rPr>
        <w:t>support functions own protections</w:t>
      </w:r>
      <w:r w:rsidRPr="00B339D3">
        <w:rPr>
          <w:rFonts w:cstheme="minorHAnsi"/>
          <w:szCs w:val="22"/>
        </w:rPr>
        <w:t>.</w:t>
      </w:r>
    </w:p>
    <w:p w14:paraId="0388142C" w14:textId="77777777" w:rsidR="00265C1E" w:rsidRPr="00B339D3" w:rsidRDefault="00265C1E" w:rsidP="00B339D3">
      <w:pPr>
        <w:jc w:val="both"/>
        <w:rPr>
          <w:rFonts w:cstheme="minorHAnsi"/>
          <w:szCs w:val="22"/>
        </w:rPr>
      </w:pPr>
      <w:r w:rsidRPr="00B339D3">
        <w:rPr>
          <w:rFonts w:cstheme="minorHAnsi"/>
          <w:szCs w:val="22"/>
        </w:rPr>
        <w:t>Due to the passive features of the AP1000 design, the number of supporting safety systems needed for accident management is limited, since main safety functions are performed by passive systems. Thus, active components are not classified as safety related to perform safety functions (they are included in the Defense in Depth type of Systems, thus not safety-related), for the previous reason the need to preclude their own protections is not as relevant and is to be analyzed only for Probabilistic Analyses.</w:t>
      </w:r>
    </w:p>
    <w:p w14:paraId="167A97DB" w14:textId="77777777" w:rsidR="00265C1E" w:rsidRPr="00B339D3" w:rsidRDefault="00265C1E" w:rsidP="00B339D3">
      <w:pPr>
        <w:jc w:val="both"/>
        <w:rPr>
          <w:rFonts w:cstheme="minorHAnsi"/>
          <w:szCs w:val="22"/>
        </w:rPr>
      </w:pPr>
      <w:r w:rsidRPr="00B339D3">
        <w:rPr>
          <w:rFonts w:cstheme="minorHAnsi"/>
          <w:b/>
          <w:szCs w:val="22"/>
        </w:rPr>
        <w:t>Article 173 (1-2)</w:t>
      </w:r>
      <w:r w:rsidRPr="00B339D3">
        <w:rPr>
          <w:rFonts w:cstheme="minorHAnsi"/>
          <w:szCs w:val="22"/>
        </w:rPr>
        <w:t xml:space="preserve"> belongs to COM-B category and introduces risks related to </w:t>
      </w:r>
      <w:r w:rsidRPr="00B339D3">
        <w:rPr>
          <w:rFonts w:cstheme="minorHAnsi"/>
          <w:b/>
          <w:szCs w:val="22"/>
        </w:rPr>
        <w:t>commissioning tests</w:t>
      </w:r>
      <w:r w:rsidRPr="00B339D3">
        <w:rPr>
          <w:rFonts w:cstheme="minorHAnsi"/>
          <w:szCs w:val="22"/>
        </w:rPr>
        <w:t>.</w:t>
      </w:r>
    </w:p>
    <w:p w14:paraId="7820650D" w14:textId="77777777" w:rsidR="00265C1E" w:rsidRPr="00B339D3" w:rsidRDefault="00265C1E" w:rsidP="00B339D3">
      <w:pPr>
        <w:jc w:val="both"/>
        <w:rPr>
          <w:rFonts w:cstheme="minorHAnsi"/>
          <w:szCs w:val="22"/>
        </w:rPr>
      </w:pPr>
      <w:r w:rsidRPr="00B339D3">
        <w:rPr>
          <w:rFonts w:cstheme="minorHAnsi"/>
          <w:szCs w:val="22"/>
        </w:rPr>
        <w:t>Commissioning tests will be provided as presented in DCD section 14. Test program will cover all necessary tests but with different test structure.</w:t>
      </w:r>
    </w:p>
    <w:p w14:paraId="0DD1A248" w14:textId="77777777" w:rsidR="00265C1E" w:rsidRPr="00B339D3" w:rsidRDefault="00265C1E" w:rsidP="00B339D3">
      <w:pPr>
        <w:jc w:val="both"/>
        <w:rPr>
          <w:rFonts w:cstheme="minorHAnsi"/>
          <w:szCs w:val="22"/>
        </w:rPr>
      </w:pPr>
      <w:r w:rsidRPr="00B339D3">
        <w:rPr>
          <w:rFonts w:cstheme="minorHAnsi"/>
          <w:szCs w:val="22"/>
        </w:rPr>
        <w:t>No design changes to AP1000 standard design or additional analyses are expected.</w:t>
      </w:r>
    </w:p>
    <w:p w14:paraId="3E4B4FB1" w14:textId="77777777" w:rsidR="00265C1E" w:rsidRPr="00B339D3" w:rsidRDefault="00265C1E" w:rsidP="00B339D3">
      <w:pPr>
        <w:jc w:val="both"/>
        <w:rPr>
          <w:rFonts w:cstheme="minorHAnsi"/>
          <w:b/>
          <w:szCs w:val="22"/>
        </w:rPr>
      </w:pPr>
      <w:r w:rsidRPr="00B339D3">
        <w:rPr>
          <w:rFonts w:cstheme="minorHAnsi"/>
          <w:b/>
          <w:szCs w:val="22"/>
        </w:rPr>
        <w:t xml:space="preserve">Articles </w:t>
      </w:r>
      <w:bookmarkStart w:id="57" w:name="_Hlk152334323"/>
      <w:r w:rsidRPr="00B339D3">
        <w:rPr>
          <w:rFonts w:cstheme="minorHAnsi"/>
          <w:b/>
          <w:bCs/>
          <w:szCs w:val="22"/>
        </w:rPr>
        <w:t>2 (1), 4 (3), 43</w:t>
      </w:r>
      <w:bookmarkEnd w:id="57"/>
      <w:r w:rsidRPr="00B339D3">
        <w:rPr>
          <w:rFonts w:cstheme="minorHAnsi"/>
          <w:szCs w:val="22"/>
        </w:rPr>
        <w:t xml:space="preserve"> belong to COM-B category and introduce risks related to </w:t>
      </w:r>
      <w:r w:rsidRPr="00B339D3">
        <w:rPr>
          <w:rFonts w:cstheme="minorHAnsi"/>
          <w:b/>
          <w:szCs w:val="22"/>
        </w:rPr>
        <w:t>radiation impact.</w:t>
      </w:r>
    </w:p>
    <w:p w14:paraId="6A3D013B" w14:textId="77777777" w:rsidR="00265C1E" w:rsidRPr="00B339D3" w:rsidRDefault="00265C1E" w:rsidP="00B339D3">
      <w:pPr>
        <w:jc w:val="both"/>
        <w:rPr>
          <w:rFonts w:cstheme="minorHAnsi"/>
          <w:szCs w:val="22"/>
        </w:rPr>
      </w:pPr>
      <w:r w:rsidRPr="00B339D3">
        <w:rPr>
          <w:rFonts w:cstheme="minorHAnsi"/>
          <w:szCs w:val="22"/>
        </w:rPr>
        <w:t>Additional Analyses Needed.</w:t>
      </w:r>
    </w:p>
    <w:p w14:paraId="41651CA9" w14:textId="43F9CDD6" w:rsidR="00265C1E" w:rsidRPr="00B339D3" w:rsidRDefault="00265C1E" w:rsidP="00B339D3">
      <w:pPr>
        <w:jc w:val="both"/>
        <w:rPr>
          <w:rFonts w:cstheme="minorHAnsi"/>
          <w:szCs w:val="22"/>
        </w:rPr>
      </w:pPr>
      <w:r w:rsidRPr="00B339D3">
        <w:rPr>
          <w:rFonts w:cstheme="minorHAnsi"/>
          <w:szCs w:val="22"/>
        </w:rPr>
        <w:lastRenderedPageBreak/>
        <w:t xml:space="preserve">DCD chapter 12 provides principles to ensure that radiation impact is kept as low as reasonably achievable. This has been assessed in reference [7] </w:t>
      </w:r>
      <w:r w:rsidR="00A04FE0">
        <w:rPr>
          <w:rFonts w:cstheme="minorHAnsi"/>
          <w:szCs w:val="22"/>
        </w:rPr>
        <w:t xml:space="preserve">of the compliance assessment report </w:t>
      </w:r>
      <w:r w:rsidR="00A04FE0">
        <w:rPr>
          <w:rFonts w:cstheme="minorBidi"/>
          <w:szCs w:val="22"/>
        </w:rPr>
        <w:t>[</w:t>
      </w:r>
      <w:r w:rsidR="00A04FE0">
        <w:rPr>
          <w:highlight w:val="red"/>
        </w:rPr>
        <w:fldChar w:fldCharType="begin"/>
      </w:r>
      <w:r w:rsidR="00A04FE0">
        <w:rPr>
          <w:rFonts w:cstheme="minorBidi"/>
          <w:szCs w:val="22"/>
        </w:rPr>
        <w:instrText xml:space="preserve"> REF _Ref152285350 \r \h </w:instrText>
      </w:r>
      <w:r w:rsidR="00A04FE0">
        <w:rPr>
          <w:highlight w:val="red"/>
        </w:rPr>
      </w:r>
      <w:r w:rsidR="00A04FE0">
        <w:rPr>
          <w:highlight w:val="red"/>
        </w:rPr>
        <w:fldChar w:fldCharType="separate"/>
      </w:r>
      <w:r w:rsidR="00CE4DAB">
        <w:rPr>
          <w:rFonts w:cstheme="minorBidi"/>
          <w:szCs w:val="22"/>
        </w:rPr>
        <w:t>33</w:t>
      </w:r>
      <w:r w:rsidR="00A04FE0">
        <w:rPr>
          <w:highlight w:val="red"/>
        </w:rPr>
        <w:fldChar w:fldCharType="end"/>
      </w:r>
      <w:r w:rsidR="00A04FE0">
        <w:rPr>
          <w:rFonts w:cstheme="minorBidi"/>
          <w:szCs w:val="22"/>
        </w:rPr>
        <w:t xml:space="preserve">] </w:t>
      </w:r>
      <w:r w:rsidRPr="00B339D3">
        <w:rPr>
          <w:rFonts w:cstheme="minorHAnsi"/>
          <w:szCs w:val="22"/>
        </w:rPr>
        <w:t>as COM-B  since it is recognized that new analyses need to be performed. Due to comprehensive consideration of design features to limit radiation exposures (see e.g., DCD section 12), it is expected that there is no need for design changes. However, this needs to be confirmed with the analyses.</w:t>
      </w:r>
    </w:p>
    <w:p w14:paraId="5F094C45" w14:textId="77777777" w:rsidR="00265C1E" w:rsidRPr="00B339D3" w:rsidRDefault="00265C1E" w:rsidP="00B339D3">
      <w:pPr>
        <w:jc w:val="both"/>
        <w:rPr>
          <w:rFonts w:cstheme="minorHAnsi"/>
          <w:b/>
          <w:szCs w:val="22"/>
        </w:rPr>
      </w:pPr>
      <w:r w:rsidRPr="00B339D3">
        <w:rPr>
          <w:rFonts w:cstheme="minorHAnsi"/>
          <w:b/>
          <w:szCs w:val="22"/>
        </w:rPr>
        <w:t>Articles</w:t>
      </w:r>
      <w:r w:rsidRPr="00B339D3">
        <w:rPr>
          <w:rFonts w:cstheme="minorHAnsi"/>
          <w:szCs w:val="22"/>
        </w:rPr>
        <w:t xml:space="preserve"> </w:t>
      </w:r>
      <w:r w:rsidRPr="00B339D3">
        <w:rPr>
          <w:rFonts w:cstheme="minorHAnsi"/>
          <w:b/>
          <w:szCs w:val="22"/>
        </w:rPr>
        <w:t>3 (1), 4 (3), 28</w:t>
      </w:r>
      <w:r w:rsidRPr="00B339D3">
        <w:rPr>
          <w:rFonts w:cstheme="minorHAnsi"/>
          <w:szCs w:val="22"/>
        </w:rPr>
        <w:t xml:space="preserve"> belong to COM-B category and introduce risks related to </w:t>
      </w:r>
      <w:r w:rsidRPr="00B339D3">
        <w:rPr>
          <w:rFonts w:cstheme="minorHAnsi"/>
          <w:b/>
          <w:szCs w:val="22"/>
        </w:rPr>
        <w:t>site compatibility.</w:t>
      </w:r>
    </w:p>
    <w:p w14:paraId="02BFDAD9" w14:textId="77777777" w:rsidR="00265C1E" w:rsidRPr="00B339D3" w:rsidRDefault="00265C1E" w:rsidP="00B339D3">
      <w:pPr>
        <w:jc w:val="both"/>
        <w:rPr>
          <w:rFonts w:cstheme="minorHAnsi"/>
          <w:szCs w:val="22"/>
        </w:rPr>
      </w:pPr>
      <w:r w:rsidRPr="00B339D3">
        <w:rPr>
          <w:rFonts w:cstheme="minorHAnsi"/>
          <w:szCs w:val="22"/>
        </w:rPr>
        <w:t>Additional Analyses Needed.</w:t>
      </w:r>
    </w:p>
    <w:p w14:paraId="153B59E7" w14:textId="3502230E" w:rsidR="00265C1E" w:rsidRPr="00B339D3" w:rsidRDefault="00265C1E" w:rsidP="00B339D3">
      <w:pPr>
        <w:jc w:val="both"/>
        <w:rPr>
          <w:rFonts w:cstheme="minorHAnsi"/>
          <w:szCs w:val="22"/>
        </w:rPr>
      </w:pPr>
      <w:r w:rsidRPr="00B339D3">
        <w:rPr>
          <w:rFonts w:cstheme="minorHAnsi"/>
          <w:szCs w:val="22"/>
        </w:rPr>
        <w:t xml:space="preserve">The compatibility of the site and site conditions are studied in report KZG-GW-GL-100 </w:t>
      </w:r>
      <w:r w:rsidR="00161B95">
        <w:rPr>
          <w:rFonts w:cstheme="minorHAnsi"/>
          <w:szCs w:val="22"/>
        </w:rPr>
        <w:t xml:space="preserve">(See reference </w:t>
      </w:r>
      <w:r w:rsidRPr="00B339D3">
        <w:rPr>
          <w:rFonts w:cstheme="minorHAnsi"/>
          <w:szCs w:val="22"/>
        </w:rPr>
        <w:t>[</w:t>
      </w:r>
      <w:r w:rsidR="002B3EF9">
        <w:rPr>
          <w:rFonts w:cstheme="minorHAnsi"/>
          <w:szCs w:val="22"/>
        </w:rPr>
        <w:t>9</w:t>
      </w:r>
      <w:r w:rsidRPr="00B339D3">
        <w:rPr>
          <w:rFonts w:cstheme="minorHAnsi"/>
          <w:szCs w:val="22"/>
        </w:rPr>
        <w:t xml:space="preserve">] </w:t>
      </w:r>
      <w:r w:rsidR="00161B95">
        <w:rPr>
          <w:rFonts w:cstheme="minorHAnsi"/>
          <w:szCs w:val="22"/>
        </w:rPr>
        <w:t>of the compliance assessment report</w:t>
      </w:r>
      <w:r w:rsidR="00A04FE0">
        <w:rPr>
          <w:rFonts w:cstheme="minorHAnsi"/>
          <w:szCs w:val="22"/>
        </w:rPr>
        <w:t xml:space="preserve"> </w:t>
      </w:r>
      <w:r w:rsidR="00A04FE0">
        <w:rPr>
          <w:rFonts w:cstheme="minorBidi"/>
          <w:szCs w:val="22"/>
        </w:rPr>
        <w:t>[</w:t>
      </w:r>
      <w:r w:rsidR="00A04FE0">
        <w:rPr>
          <w:highlight w:val="red"/>
        </w:rPr>
        <w:fldChar w:fldCharType="begin"/>
      </w:r>
      <w:r w:rsidR="00A04FE0">
        <w:rPr>
          <w:rFonts w:cstheme="minorBidi"/>
          <w:szCs w:val="22"/>
        </w:rPr>
        <w:instrText xml:space="preserve"> REF _Ref152285350 \r \h </w:instrText>
      </w:r>
      <w:r w:rsidR="00A04FE0">
        <w:rPr>
          <w:highlight w:val="red"/>
        </w:rPr>
      </w:r>
      <w:r w:rsidR="00A04FE0">
        <w:rPr>
          <w:highlight w:val="red"/>
        </w:rPr>
        <w:fldChar w:fldCharType="separate"/>
      </w:r>
      <w:r w:rsidR="00CE4DAB">
        <w:rPr>
          <w:rFonts w:cstheme="minorBidi"/>
          <w:szCs w:val="22"/>
        </w:rPr>
        <w:t>33</w:t>
      </w:r>
      <w:r w:rsidR="00A04FE0">
        <w:rPr>
          <w:highlight w:val="red"/>
        </w:rPr>
        <w:fldChar w:fldCharType="end"/>
      </w:r>
      <w:r w:rsidR="00A04FE0">
        <w:rPr>
          <w:rFonts w:cstheme="minorBidi"/>
          <w:szCs w:val="22"/>
        </w:rPr>
        <w:t>]</w:t>
      </w:r>
      <w:r w:rsidR="00161B95">
        <w:rPr>
          <w:rFonts w:cstheme="minorHAnsi"/>
          <w:szCs w:val="22"/>
        </w:rPr>
        <w:t xml:space="preserve">) </w:t>
      </w:r>
      <w:r w:rsidRPr="00B339D3">
        <w:rPr>
          <w:rFonts w:cstheme="minorHAnsi"/>
          <w:szCs w:val="22"/>
        </w:rPr>
        <w:t xml:space="preserve">and related to seismic and geotechnics in report KZG-GE01-X7R-001 </w:t>
      </w:r>
      <w:r w:rsidR="00A04FE0">
        <w:rPr>
          <w:rFonts w:cstheme="minorHAnsi"/>
          <w:szCs w:val="22"/>
        </w:rPr>
        <w:t xml:space="preserve">(See reference </w:t>
      </w:r>
      <w:r w:rsidR="00A04FE0" w:rsidRPr="00B339D3">
        <w:rPr>
          <w:rFonts w:cstheme="minorHAnsi"/>
          <w:szCs w:val="22"/>
        </w:rPr>
        <w:t>[</w:t>
      </w:r>
      <w:r w:rsidR="00A04FE0">
        <w:rPr>
          <w:rFonts w:cstheme="minorHAnsi"/>
          <w:szCs w:val="22"/>
        </w:rPr>
        <w:t>10</w:t>
      </w:r>
      <w:r w:rsidR="00A04FE0" w:rsidRPr="00B339D3">
        <w:rPr>
          <w:rFonts w:cstheme="minorHAnsi"/>
          <w:szCs w:val="22"/>
        </w:rPr>
        <w:t xml:space="preserve">] </w:t>
      </w:r>
      <w:r w:rsidR="00A04FE0">
        <w:rPr>
          <w:rFonts w:cstheme="minorHAnsi"/>
          <w:szCs w:val="22"/>
        </w:rPr>
        <w:t xml:space="preserve">of the compliance assessment report </w:t>
      </w:r>
      <w:r w:rsidR="00A04FE0">
        <w:rPr>
          <w:rFonts w:cstheme="minorBidi"/>
          <w:szCs w:val="22"/>
        </w:rPr>
        <w:t>[</w:t>
      </w:r>
      <w:r w:rsidR="00A04FE0">
        <w:rPr>
          <w:highlight w:val="red"/>
        </w:rPr>
        <w:fldChar w:fldCharType="begin"/>
      </w:r>
      <w:r w:rsidR="00A04FE0">
        <w:rPr>
          <w:rFonts w:cstheme="minorBidi"/>
          <w:szCs w:val="22"/>
        </w:rPr>
        <w:instrText xml:space="preserve"> REF _Ref152285350 \r \h </w:instrText>
      </w:r>
      <w:r w:rsidR="00A04FE0">
        <w:rPr>
          <w:highlight w:val="red"/>
        </w:rPr>
      </w:r>
      <w:r w:rsidR="00A04FE0">
        <w:rPr>
          <w:highlight w:val="red"/>
        </w:rPr>
        <w:fldChar w:fldCharType="separate"/>
      </w:r>
      <w:r w:rsidR="00CE4DAB">
        <w:rPr>
          <w:rFonts w:cstheme="minorBidi"/>
          <w:szCs w:val="22"/>
        </w:rPr>
        <w:t>33</w:t>
      </w:r>
      <w:r w:rsidR="00A04FE0">
        <w:rPr>
          <w:highlight w:val="red"/>
        </w:rPr>
        <w:fldChar w:fldCharType="end"/>
      </w:r>
      <w:r w:rsidR="00A04FE0">
        <w:rPr>
          <w:rFonts w:cstheme="minorBidi"/>
          <w:szCs w:val="22"/>
        </w:rPr>
        <w:t>]</w:t>
      </w:r>
      <w:r w:rsidR="00A04FE0">
        <w:rPr>
          <w:rFonts w:cstheme="minorHAnsi"/>
          <w:szCs w:val="22"/>
        </w:rPr>
        <w:t>)</w:t>
      </w:r>
      <w:r w:rsidRPr="00B339D3">
        <w:rPr>
          <w:rFonts w:cstheme="minorHAnsi"/>
          <w:szCs w:val="22"/>
        </w:rPr>
        <w:t>. Full compatibility of the proposed units with the conditions on site will need to be demonstrated taking into consideration the recommendations in these reports.</w:t>
      </w:r>
    </w:p>
    <w:p w14:paraId="20F4A6B3" w14:textId="77777777" w:rsidR="00265C1E" w:rsidRPr="00B339D3" w:rsidRDefault="00265C1E" w:rsidP="00B339D3">
      <w:pPr>
        <w:jc w:val="both"/>
        <w:rPr>
          <w:rFonts w:cstheme="minorHAnsi"/>
          <w:b/>
          <w:szCs w:val="22"/>
        </w:rPr>
      </w:pPr>
      <w:r w:rsidRPr="00B339D3">
        <w:rPr>
          <w:rFonts w:cstheme="minorHAnsi"/>
          <w:b/>
          <w:szCs w:val="22"/>
        </w:rPr>
        <w:t>Articles</w:t>
      </w:r>
      <w:r w:rsidRPr="00B339D3">
        <w:rPr>
          <w:rFonts w:cstheme="minorHAnsi"/>
          <w:szCs w:val="22"/>
        </w:rPr>
        <w:t xml:space="preserve">  </w:t>
      </w:r>
      <w:r w:rsidRPr="00B339D3">
        <w:rPr>
          <w:rFonts w:cstheme="minorHAnsi"/>
          <w:b/>
          <w:szCs w:val="22"/>
        </w:rPr>
        <w:t>30 (2), 174</w:t>
      </w:r>
      <w:r w:rsidRPr="00B339D3">
        <w:rPr>
          <w:rFonts w:cstheme="minorHAnsi"/>
          <w:szCs w:val="22"/>
        </w:rPr>
        <w:t xml:space="preserve"> belong to COM-B category and introduce risks related to </w:t>
      </w:r>
      <w:r w:rsidRPr="00B339D3">
        <w:rPr>
          <w:rFonts w:cstheme="minorHAnsi"/>
          <w:b/>
          <w:szCs w:val="22"/>
        </w:rPr>
        <w:t>multiple NPP’s on site.</w:t>
      </w:r>
    </w:p>
    <w:p w14:paraId="64ABD8D9" w14:textId="77777777" w:rsidR="00265C1E" w:rsidRPr="00B339D3" w:rsidRDefault="00265C1E" w:rsidP="00B339D3">
      <w:pPr>
        <w:jc w:val="both"/>
        <w:rPr>
          <w:rFonts w:cstheme="minorHAnsi"/>
          <w:szCs w:val="22"/>
        </w:rPr>
      </w:pPr>
      <w:r w:rsidRPr="00B339D3">
        <w:rPr>
          <w:rFonts w:cstheme="minorHAnsi"/>
          <w:szCs w:val="22"/>
        </w:rPr>
        <w:t>Additional Analyses Needed.</w:t>
      </w:r>
    </w:p>
    <w:p w14:paraId="2FAAE309" w14:textId="77777777" w:rsidR="00265C1E" w:rsidRPr="00B339D3" w:rsidRDefault="00265C1E" w:rsidP="00B339D3">
      <w:pPr>
        <w:jc w:val="both"/>
        <w:rPr>
          <w:rFonts w:cstheme="minorHAnsi"/>
          <w:szCs w:val="22"/>
        </w:rPr>
      </w:pPr>
      <w:r w:rsidRPr="00B339D3">
        <w:rPr>
          <w:rFonts w:cstheme="minorHAnsi"/>
          <w:szCs w:val="22"/>
        </w:rPr>
        <w:t>Selected site includes existing nuclear facilities. This may need further considerations in the design and safety analyses.</w:t>
      </w:r>
    </w:p>
    <w:p w14:paraId="49D4A0D1" w14:textId="77777777" w:rsidR="00265C1E" w:rsidRPr="00B339D3" w:rsidRDefault="00265C1E" w:rsidP="00B339D3">
      <w:pPr>
        <w:jc w:val="both"/>
        <w:rPr>
          <w:rFonts w:cstheme="minorHAnsi"/>
          <w:b/>
          <w:szCs w:val="22"/>
        </w:rPr>
      </w:pPr>
      <w:r w:rsidRPr="00B339D3">
        <w:rPr>
          <w:rFonts w:cstheme="minorHAnsi"/>
          <w:b/>
          <w:szCs w:val="22"/>
        </w:rPr>
        <w:t>Articles</w:t>
      </w:r>
      <w:r w:rsidRPr="00B339D3">
        <w:rPr>
          <w:rFonts w:cstheme="minorHAnsi"/>
          <w:szCs w:val="22"/>
        </w:rPr>
        <w:t xml:space="preserve"> </w:t>
      </w:r>
      <w:r w:rsidRPr="00B339D3">
        <w:rPr>
          <w:rFonts w:cstheme="minorHAnsi"/>
          <w:b/>
          <w:szCs w:val="22"/>
        </w:rPr>
        <w:t>33 (5), 85, 86</w:t>
      </w:r>
      <w:r w:rsidRPr="00B339D3">
        <w:rPr>
          <w:rFonts w:cstheme="minorHAnsi"/>
          <w:szCs w:val="22"/>
        </w:rPr>
        <w:t xml:space="preserve"> belong to COM-B category and introduce risks </w:t>
      </w:r>
      <w:r w:rsidRPr="00B339D3">
        <w:rPr>
          <w:rFonts w:cstheme="minorHAnsi"/>
          <w:b/>
          <w:szCs w:val="22"/>
        </w:rPr>
        <w:t>related to aircraft crash.</w:t>
      </w:r>
    </w:p>
    <w:p w14:paraId="7D2A55E0" w14:textId="77777777" w:rsidR="00265C1E" w:rsidRPr="00B339D3" w:rsidRDefault="00265C1E" w:rsidP="00B339D3">
      <w:pPr>
        <w:jc w:val="both"/>
        <w:rPr>
          <w:rFonts w:cstheme="minorHAnsi"/>
          <w:szCs w:val="22"/>
        </w:rPr>
      </w:pPr>
      <w:r w:rsidRPr="00B339D3">
        <w:rPr>
          <w:rFonts w:cstheme="minorHAnsi"/>
          <w:szCs w:val="22"/>
        </w:rPr>
        <w:t xml:space="preserve">Westinghouse has performed a rigorous assessment of the AP1000 plant design to demonstrate that the plant’s design features, and functional capabilities provide inherent protection against the effects of an aircraft impact, this assessment count with regulatory approvals that will need to be validated by BNRA. </w:t>
      </w:r>
    </w:p>
    <w:p w14:paraId="5C2D7E6A" w14:textId="77777777" w:rsidR="00265C1E" w:rsidRPr="00B339D3" w:rsidRDefault="00265C1E" w:rsidP="00B339D3">
      <w:pPr>
        <w:jc w:val="both"/>
        <w:rPr>
          <w:rFonts w:cstheme="minorHAnsi"/>
          <w:b/>
          <w:szCs w:val="22"/>
        </w:rPr>
      </w:pPr>
      <w:r w:rsidRPr="00B339D3">
        <w:rPr>
          <w:rFonts w:cstheme="minorHAnsi"/>
          <w:b/>
          <w:szCs w:val="22"/>
        </w:rPr>
        <w:t>Articles</w:t>
      </w:r>
      <w:r w:rsidRPr="00B339D3">
        <w:rPr>
          <w:rFonts w:cstheme="minorHAnsi"/>
          <w:szCs w:val="22"/>
        </w:rPr>
        <w:t xml:space="preserve"> </w:t>
      </w:r>
      <w:r w:rsidRPr="00B339D3">
        <w:rPr>
          <w:rFonts w:cstheme="minorHAnsi"/>
          <w:b/>
          <w:szCs w:val="22"/>
        </w:rPr>
        <w:t>44 (2), 49 (6), 79 (1-4)</w:t>
      </w:r>
      <w:r w:rsidRPr="00B339D3">
        <w:rPr>
          <w:rFonts w:cstheme="minorHAnsi"/>
          <w:szCs w:val="22"/>
        </w:rPr>
        <w:t xml:space="preserve"> belong to COM-B category and introduce risks related to </w:t>
      </w:r>
      <w:r w:rsidRPr="00B339D3">
        <w:rPr>
          <w:rFonts w:cstheme="minorHAnsi"/>
          <w:b/>
          <w:szCs w:val="22"/>
        </w:rPr>
        <w:t>Probabilistic Risk Analysis (PRA).</w:t>
      </w:r>
    </w:p>
    <w:p w14:paraId="58579514" w14:textId="77777777" w:rsidR="00265C1E" w:rsidRPr="00B339D3" w:rsidRDefault="00265C1E" w:rsidP="00B339D3">
      <w:pPr>
        <w:jc w:val="both"/>
        <w:rPr>
          <w:rFonts w:cstheme="minorHAnsi"/>
          <w:szCs w:val="22"/>
        </w:rPr>
      </w:pPr>
      <w:r w:rsidRPr="00B339D3">
        <w:rPr>
          <w:rFonts w:cstheme="minorHAnsi"/>
          <w:szCs w:val="22"/>
        </w:rPr>
        <w:t>Additional Analyses Needed.</w:t>
      </w:r>
    </w:p>
    <w:p w14:paraId="32FF01AC" w14:textId="77777777" w:rsidR="00265C1E" w:rsidRPr="00B339D3" w:rsidRDefault="00265C1E" w:rsidP="00B339D3">
      <w:pPr>
        <w:jc w:val="both"/>
        <w:rPr>
          <w:rFonts w:cstheme="minorHAnsi"/>
          <w:szCs w:val="22"/>
        </w:rPr>
      </w:pPr>
      <w:r w:rsidRPr="00B339D3">
        <w:rPr>
          <w:rFonts w:cstheme="minorHAnsi"/>
          <w:szCs w:val="22"/>
        </w:rPr>
        <w:t xml:space="preserve">External hazards are considered in the AP1000 design by structural design solutions and passive design features. Similarly, spent fuel pool design is designed so that structural integrity is always confirmed and spent fuel pool cooling is always ensured.  For these reasons, it is expected that there are no design changes needed in AP1000. </w:t>
      </w:r>
    </w:p>
    <w:p w14:paraId="7BF0026A" w14:textId="77777777" w:rsidR="00265C1E" w:rsidRPr="00B339D3" w:rsidRDefault="00265C1E" w:rsidP="00B339D3">
      <w:pPr>
        <w:jc w:val="both"/>
        <w:rPr>
          <w:rFonts w:cstheme="minorHAnsi"/>
          <w:szCs w:val="22"/>
        </w:rPr>
      </w:pPr>
      <w:r w:rsidRPr="00B339D3">
        <w:rPr>
          <w:rFonts w:cstheme="minorHAnsi"/>
          <w:szCs w:val="22"/>
        </w:rPr>
        <w:t>Probabilistic safety analyses are documented in DCD section 19, and it confirms that AP1000 design is robust against different initiating events and hazards with high safety margin. However, these topics may require further development needs in the PRA models and analyses. In addition, site-specific data may require adjustments in the PRA models.</w:t>
      </w:r>
    </w:p>
    <w:p w14:paraId="4199A208" w14:textId="77777777" w:rsidR="00265C1E" w:rsidRPr="00B339D3" w:rsidRDefault="00265C1E" w:rsidP="00B339D3">
      <w:pPr>
        <w:jc w:val="both"/>
        <w:rPr>
          <w:rFonts w:cstheme="minorHAnsi"/>
          <w:b/>
          <w:szCs w:val="22"/>
        </w:rPr>
      </w:pPr>
      <w:r w:rsidRPr="00B339D3">
        <w:rPr>
          <w:rFonts w:cstheme="minorHAnsi"/>
          <w:b/>
          <w:szCs w:val="22"/>
        </w:rPr>
        <w:t>Articles</w:t>
      </w:r>
      <w:r w:rsidRPr="00B339D3">
        <w:rPr>
          <w:rFonts w:cstheme="minorHAnsi"/>
          <w:szCs w:val="22"/>
        </w:rPr>
        <w:t xml:space="preserve">  </w:t>
      </w:r>
      <w:r w:rsidRPr="00B339D3">
        <w:rPr>
          <w:rFonts w:cstheme="minorHAnsi"/>
          <w:b/>
          <w:szCs w:val="22"/>
        </w:rPr>
        <w:t>33(5), 80 (5), 81, 83 (4, 6-7), 125 (3)</w:t>
      </w:r>
      <w:r w:rsidRPr="00B339D3">
        <w:rPr>
          <w:rFonts w:cstheme="minorHAnsi"/>
          <w:szCs w:val="22"/>
        </w:rPr>
        <w:t xml:space="preserve"> belong to COM-B category and introduce risks related to </w:t>
      </w:r>
      <w:r w:rsidRPr="00B339D3">
        <w:rPr>
          <w:rFonts w:cstheme="minorHAnsi"/>
          <w:b/>
          <w:szCs w:val="22"/>
        </w:rPr>
        <w:t>site specific hazards and conditions.</w:t>
      </w:r>
    </w:p>
    <w:p w14:paraId="3DE9DAC2" w14:textId="77777777" w:rsidR="00265C1E" w:rsidRPr="00B339D3" w:rsidRDefault="00265C1E" w:rsidP="00B339D3">
      <w:pPr>
        <w:jc w:val="both"/>
        <w:rPr>
          <w:rFonts w:cstheme="minorHAnsi"/>
          <w:szCs w:val="22"/>
        </w:rPr>
      </w:pPr>
      <w:r w:rsidRPr="00B339D3">
        <w:rPr>
          <w:rFonts w:cstheme="minorHAnsi"/>
          <w:szCs w:val="22"/>
        </w:rPr>
        <w:t>Additional Analyses Needed.</w:t>
      </w:r>
    </w:p>
    <w:p w14:paraId="4F7A13C0" w14:textId="77777777" w:rsidR="00265C1E" w:rsidRPr="00B339D3" w:rsidRDefault="00265C1E" w:rsidP="00B339D3">
      <w:pPr>
        <w:jc w:val="both"/>
        <w:rPr>
          <w:rFonts w:cstheme="minorHAnsi"/>
          <w:szCs w:val="22"/>
        </w:rPr>
      </w:pPr>
      <w:r w:rsidRPr="00B339D3">
        <w:rPr>
          <w:rFonts w:cstheme="minorHAnsi"/>
          <w:szCs w:val="22"/>
        </w:rPr>
        <w:t>Each site has its specific characteristics, and it shall be confirmed that all hazards are considered in the design. Due to robust design solutions for AP1000, it is expected that there will be no major design changes needed due to site-specific characteristics and hazards. However, this may require new analyses to confirm that there are no hazards which could affect the safety of the AP1000.</w:t>
      </w:r>
    </w:p>
    <w:p w14:paraId="19548D56" w14:textId="765C82C9" w:rsidR="00265C1E" w:rsidRPr="00B339D3" w:rsidRDefault="00265C1E" w:rsidP="00B339D3">
      <w:pPr>
        <w:jc w:val="both"/>
        <w:rPr>
          <w:rFonts w:cstheme="minorHAnsi"/>
          <w:szCs w:val="22"/>
        </w:rPr>
      </w:pPr>
      <w:r w:rsidRPr="00B339D3">
        <w:rPr>
          <w:rFonts w:cstheme="minorHAnsi"/>
          <w:szCs w:val="22"/>
        </w:rPr>
        <w:t>See recommendations on references [</w:t>
      </w:r>
      <w:r w:rsidR="002B3EF9">
        <w:rPr>
          <w:rFonts w:cstheme="minorHAnsi"/>
          <w:szCs w:val="22"/>
        </w:rPr>
        <w:t>9</w:t>
      </w:r>
      <w:r w:rsidRPr="00B339D3">
        <w:rPr>
          <w:rFonts w:cstheme="minorHAnsi"/>
          <w:szCs w:val="22"/>
        </w:rPr>
        <w:t>] and [</w:t>
      </w:r>
      <w:r w:rsidR="002B3EF9">
        <w:rPr>
          <w:rFonts w:cstheme="minorHAnsi"/>
          <w:szCs w:val="22"/>
        </w:rPr>
        <w:t>10</w:t>
      </w:r>
      <w:r w:rsidRPr="00B339D3">
        <w:rPr>
          <w:rFonts w:cstheme="minorHAnsi"/>
          <w:szCs w:val="22"/>
        </w:rPr>
        <w:t>]</w:t>
      </w:r>
      <w:r w:rsidR="00BA1737">
        <w:rPr>
          <w:rFonts w:cstheme="minorHAnsi"/>
          <w:szCs w:val="22"/>
        </w:rPr>
        <w:t xml:space="preserve"> of the compliance assessment report </w:t>
      </w:r>
      <w:r w:rsidR="00BA1737">
        <w:rPr>
          <w:rFonts w:cstheme="minorBidi"/>
          <w:szCs w:val="22"/>
        </w:rPr>
        <w:t>[</w:t>
      </w:r>
      <w:r w:rsidR="00BA1737">
        <w:rPr>
          <w:highlight w:val="red"/>
        </w:rPr>
        <w:fldChar w:fldCharType="begin"/>
      </w:r>
      <w:r w:rsidR="00BA1737">
        <w:rPr>
          <w:rFonts w:cstheme="minorBidi"/>
          <w:szCs w:val="22"/>
        </w:rPr>
        <w:instrText xml:space="preserve"> REF _Ref152285350 \r \h </w:instrText>
      </w:r>
      <w:r w:rsidR="00BA1737">
        <w:rPr>
          <w:highlight w:val="red"/>
        </w:rPr>
      </w:r>
      <w:r w:rsidR="00BA1737">
        <w:rPr>
          <w:highlight w:val="red"/>
        </w:rPr>
        <w:fldChar w:fldCharType="separate"/>
      </w:r>
      <w:r w:rsidR="00CE4DAB">
        <w:rPr>
          <w:rFonts w:cstheme="minorBidi"/>
          <w:szCs w:val="22"/>
        </w:rPr>
        <w:t>33</w:t>
      </w:r>
      <w:r w:rsidR="00BA1737">
        <w:rPr>
          <w:highlight w:val="red"/>
        </w:rPr>
        <w:fldChar w:fldCharType="end"/>
      </w:r>
      <w:r w:rsidR="00BA1737">
        <w:rPr>
          <w:rFonts w:cstheme="minorBidi"/>
          <w:szCs w:val="22"/>
        </w:rPr>
        <w:t>]</w:t>
      </w:r>
      <w:r w:rsidR="00BA1737">
        <w:rPr>
          <w:rFonts w:cstheme="minorHAnsi"/>
          <w:szCs w:val="22"/>
        </w:rPr>
        <w:t>.</w:t>
      </w:r>
    </w:p>
    <w:p w14:paraId="5BBED4E3" w14:textId="77777777" w:rsidR="00265C1E" w:rsidRPr="00B339D3" w:rsidRDefault="00265C1E" w:rsidP="00B339D3">
      <w:pPr>
        <w:jc w:val="both"/>
        <w:rPr>
          <w:rFonts w:cstheme="minorHAnsi"/>
          <w:b/>
          <w:szCs w:val="22"/>
        </w:rPr>
      </w:pPr>
      <w:r w:rsidRPr="00B339D3">
        <w:rPr>
          <w:rFonts w:cstheme="minorHAnsi"/>
          <w:b/>
          <w:szCs w:val="22"/>
        </w:rPr>
        <w:lastRenderedPageBreak/>
        <w:t>Articles</w:t>
      </w:r>
      <w:r w:rsidRPr="00B339D3">
        <w:rPr>
          <w:rFonts w:cstheme="minorHAnsi"/>
          <w:szCs w:val="22"/>
        </w:rPr>
        <w:t xml:space="preserve"> </w:t>
      </w:r>
      <w:r w:rsidRPr="00B339D3">
        <w:rPr>
          <w:rFonts w:cstheme="minorHAnsi"/>
          <w:b/>
          <w:szCs w:val="22"/>
        </w:rPr>
        <w:t>168 (1), 169 (1-3), 170 (1-2), 171, 172 (1-2), 173 (3-4), 217 (1-3), 218 (3), 221 (1-2), 226 (1), 227 (1-2)</w:t>
      </w:r>
      <w:r w:rsidRPr="00B339D3">
        <w:rPr>
          <w:rFonts w:cstheme="minorHAnsi"/>
          <w:szCs w:val="22"/>
        </w:rPr>
        <w:t xml:space="preserve"> belong to COM-B category and introduce risks related to </w:t>
      </w:r>
      <w:r w:rsidRPr="00B339D3">
        <w:rPr>
          <w:rFonts w:cstheme="minorHAnsi"/>
          <w:b/>
          <w:szCs w:val="22"/>
        </w:rPr>
        <w:t>inspection, maintenance, testing.</w:t>
      </w:r>
    </w:p>
    <w:p w14:paraId="42F9EE98" w14:textId="77777777" w:rsidR="00265C1E" w:rsidRPr="00B339D3" w:rsidRDefault="00265C1E" w:rsidP="00B339D3">
      <w:pPr>
        <w:jc w:val="both"/>
        <w:rPr>
          <w:rFonts w:cstheme="minorHAnsi"/>
          <w:szCs w:val="22"/>
        </w:rPr>
      </w:pPr>
      <w:r w:rsidRPr="00B339D3">
        <w:rPr>
          <w:rFonts w:cstheme="minorHAnsi"/>
          <w:szCs w:val="22"/>
        </w:rPr>
        <w:t>Specific/Additional Documentation might need to be produced.</w:t>
      </w:r>
    </w:p>
    <w:p w14:paraId="094306CD" w14:textId="77777777" w:rsidR="00265C1E" w:rsidRPr="00B339D3" w:rsidRDefault="00265C1E" w:rsidP="00B339D3">
      <w:pPr>
        <w:jc w:val="both"/>
        <w:rPr>
          <w:rFonts w:cstheme="minorHAnsi"/>
          <w:szCs w:val="22"/>
        </w:rPr>
      </w:pPr>
      <w:r w:rsidRPr="00B339D3">
        <w:rPr>
          <w:rFonts w:cstheme="minorHAnsi"/>
          <w:szCs w:val="22"/>
        </w:rPr>
        <w:t>AP1000 plant meets the design related to taking into consideration inspection and maintenance programs. Nonetheless the licensee shall prepare and implement documented programs of maintenance, testing, surveillance, and inspection of SSCs important to safety.</w:t>
      </w:r>
    </w:p>
    <w:p w14:paraId="6B68A82F" w14:textId="77777777" w:rsidR="00265C1E" w:rsidRPr="00B339D3" w:rsidRDefault="00265C1E" w:rsidP="00B339D3">
      <w:pPr>
        <w:jc w:val="both"/>
        <w:rPr>
          <w:rFonts w:cstheme="minorHAnsi"/>
          <w:szCs w:val="22"/>
        </w:rPr>
      </w:pPr>
      <w:r w:rsidRPr="00B339D3">
        <w:rPr>
          <w:rFonts w:cstheme="minorHAnsi"/>
          <w:szCs w:val="22"/>
        </w:rPr>
        <w:t>Westinghouse will provide input to the designer for maintenance, testing, surveillance, and inspection developed for AP1000 plant SSCs for the Owner to develop their programs.</w:t>
      </w:r>
    </w:p>
    <w:p w14:paraId="2908F861" w14:textId="77777777" w:rsidR="00265C1E" w:rsidRPr="00B339D3" w:rsidRDefault="00265C1E" w:rsidP="00B339D3">
      <w:pPr>
        <w:jc w:val="both"/>
        <w:rPr>
          <w:rFonts w:cstheme="minorHAnsi"/>
          <w:szCs w:val="22"/>
        </w:rPr>
      </w:pPr>
      <w:r w:rsidRPr="00B339D3">
        <w:rPr>
          <w:rFonts w:cstheme="minorHAnsi"/>
          <w:szCs w:val="22"/>
        </w:rPr>
        <w:t xml:space="preserve">The initial test program is described in DCD chapter 14. Detailed commissioning </w:t>
      </w:r>
      <w:proofErr w:type="spellStart"/>
      <w:r w:rsidRPr="00B339D3">
        <w:rPr>
          <w:rFonts w:cstheme="minorHAnsi"/>
          <w:szCs w:val="22"/>
        </w:rPr>
        <w:t>programme</w:t>
      </w:r>
      <w:proofErr w:type="spellEnd"/>
      <w:r w:rsidRPr="00B339D3">
        <w:rPr>
          <w:rFonts w:cstheme="minorHAnsi"/>
          <w:szCs w:val="22"/>
        </w:rPr>
        <w:t xml:space="preserve"> will be specified more in detail during the construction phase.</w:t>
      </w:r>
    </w:p>
    <w:p w14:paraId="582D6AE4" w14:textId="77777777" w:rsidR="00265C1E" w:rsidRPr="00B339D3" w:rsidRDefault="00265C1E" w:rsidP="00B339D3">
      <w:pPr>
        <w:jc w:val="both"/>
        <w:rPr>
          <w:rFonts w:cstheme="minorHAnsi"/>
          <w:b/>
          <w:szCs w:val="22"/>
        </w:rPr>
      </w:pPr>
      <w:r w:rsidRPr="00B339D3">
        <w:rPr>
          <w:rFonts w:cstheme="minorHAnsi"/>
          <w:b/>
          <w:szCs w:val="22"/>
        </w:rPr>
        <w:t>Articles 188 (2-3), 189 (1-2), 190 (1-3), 191 (1-2), 192 (1-2), 203 (2-3), 206 (2)</w:t>
      </w:r>
      <w:r w:rsidRPr="00B339D3">
        <w:rPr>
          <w:rFonts w:cstheme="minorHAnsi"/>
          <w:szCs w:val="22"/>
        </w:rPr>
        <w:t xml:space="preserve"> belong to COM-B category and introduce risks related to </w:t>
      </w:r>
      <w:r w:rsidRPr="00B339D3">
        <w:rPr>
          <w:rFonts w:cstheme="minorHAnsi"/>
          <w:b/>
          <w:szCs w:val="22"/>
        </w:rPr>
        <w:t>operating procedures, emergency procedures &amp; SAMGs.</w:t>
      </w:r>
    </w:p>
    <w:p w14:paraId="616A9BDF" w14:textId="77777777" w:rsidR="00265C1E" w:rsidRPr="00B339D3" w:rsidRDefault="00265C1E" w:rsidP="00B339D3">
      <w:pPr>
        <w:jc w:val="both"/>
        <w:rPr>
          <w:rFonts w:cstheme="minorHAnsi"/>
          <w:szCs w:val="22"/>
        </w:rPr>
      </w:pPr>
      <w:r w:rsidRPr="00B339D3">
        <w:rPr>
          <w:rFonts w:cstheme="minorHAnsi"/>
          <w:szCs w:val="22"/>
        </w:rPr>
        <w:t>Specific/Additional Documentation might need to be produced. No design Changes to Standard Design expected.</w:t>
      </w:r>
    </w:p>
    <w:p w14:paraId="51EA9B31" w14:textId="77777777" w:rsidR="00265C1E" w:rsidRPr="00B339D3" w:rsidRDefault="00265C1E" w:rsidP="00B339D3">
      <w:pPr>
        <w:jc w:val="both"/>
        <w:rPr>
          <w:rFonts w:cstheme="minorHAnsi"/>
          <w:szCs w:val="22"/>
        </w:rPr>
      </w:pPr>
      <w:r w:rsidRPr="00B339D3">
        <w:rPr>
          <w:rFonts w:cstheme="minorHAnsi"/>
          <w:szCs w:val="22"/>
        </w:rPr>
        <w:t>Emergency procedures and SAMGs are prepared during the construction phase. Standard AP1000 Procedures will be used as input.</w:t>
      </w:r>
    </w:p>
    <w:p w14:paraId="30509732" w14:textId="77777777" w:rsidR="00265C1E" w:rsidRPr="00B339D3" w:rsidRDefault="00265C1E" w:rsidP="00B339D3">
      <w:pPr>
        <w:jc w:val="both"/>
        <w:rPr>
          <w:rFonts w:cstheme="minorHAnsi"/>
          <w:szCs w:val="22"/>
        </w:rPr>
      </w:pPr>
      <w:r w:rsidRPr="00B339D3">
        <w:rPr>
          <w:rFonts w:cstheme="minorHAnsi"/>
          <w:b/>
          <w:szCs w:val="22"/>
        </w:rPr>
        <w:t>Articles</w:t>
      </w:r>
      <w:r w:rsidRPr="00B339D3">
        <w:rPr>
          <w:rFonts w:cstheme="minorHAnsi"/>
          <w:szCs w:val="22"/>
        </w:rPr>
        <w:t xml:space="preserve"> </w:t>
      </w:r>
      <w:r w:rsidRPr="00B339D3">
        <w:rPr>
          <w:rFonts w:cstheme="minorHAnsi"/>
          <w:b/>
          <w:szCs w:val="22"/>
        </w:rPr>
        <w:t>213 (1-2)</w:t>
      </w:r>
      <w:r w:rsidRPr="00B339D3">
        <w:rPr>
          <w:rFonts w:cstheme="minorHAnsi"/>
          <w:szCs w:val="22"/>
        </w:rPr>
        <w:t xml:space="preserve"> belongs to COM-B category and introduces risks related to </w:t>
      </w:r>
      <w:r w:rsidRPr="00B339D3">
        <w:rPr>
          <w:rFonts w:cstheme="minorHAnsi"/>
          <w:b/>
          <w:szCs w:val="22"/>
        </w:rPr>
        <w:t>chemistry program</w:t>
      </w:r>
      <w:r w:rsidRPr="00B339D3">
        <w:rPr>
          <w:rFonts w:cstheme="minorHAnsi"/>
          <w:szCs w:val="22"/>
        </w:rPr>
        <w:t>.</w:t>
      </w:r>
    </w:p>
    <w:p w14:paraId="1EC51E53" w14:textId="77777777" w:rsidR="00265C1E" w:rsidRPr="00B339D3" w:rsidRDefault="00265C1E" w:rsidP="00B339D3">
      <w:pPr>
        <w:jc w:val="both"/>
        <w:rPr>
          <w:rFonts w:cstheme="minorHAnsi"/>
          <w:szCs w:val="22"/>
        </w:rPr>
      </w:pPr>
      <w:r w:rsidRPr="00B339D3">
        <w:rPr>
          <w:rFonts w:cstheme="minorHAnsi"/>
          <w:szCs w:val="22"/>
        </w:rPr>
        <w:t>Specific/Additional Documentation might need to be produced. No design Changes to Standard Design expected.</w:t>
      </w:r>
    </w:p>
    <w:p w14:paraId="0B2922BC" w14:textId="77777777" w:rsidR="00265C1E" w:rsidRPr="00B339D3" w:rsidRDefault="00265C1E" w:rsidP="00B339D3">
      <w:pPr>
        <w:jc w:val="both"/>
        <w:rPr>
          <w:rFonts w:cstheme="minorHAnsi"/>
          <w:szCs w:val="22"/>
        </w:rPr>
      </w:pPr>
      <w:r w:rsidRPr="00B339D3">
        <w:rPr>
          <w:rFonts w:cstheme="minorHAnsi"/>
          <w:szCs w:val="22"/>
        </w:rPr>
        <w:t>The chemistry program shall be prepared during the construction phase. It will be based on AP1000 standard Chemistry Manual, procedures, and specifications.</w:t>
      </w:r>
    </w:p>
    <w:p w14:paraId="44262BD6" w14:textId="77777777" w:rsidR="00265C1E" w:rsidRPr="00B339D3" w:rsidRDefault="00265C1E" w:rsidP="00B339D3">
      <w:pPr>
        <w:jc w:val="both"/>
        <w:rPr>
          <w:rFonts w:cstheme="minorHAnsi"/>
          <w:szCs w:val="22"/>
        </w:rPr>
      </w:pPr>
      <w:r w:rsidRPr="00B339D3">
        <w:rPr>
          <w:rFonts w:cstheme="minorHAnsi"/>
          <w:b/>
          <w:szCs w:val="22"/>
        </w:rPr>
        <w:t>Articles</w:t>
      </w:r>
      <w:r w:rsidRPr="00B339D3">
        <w:rPr>
          <w:rFonts w:cstheme="minorHAnsi"/>
          <w:szCs w:val="22"/>
        </w:rPr>
        <w:t xml:space="preserve"> </w:t>
      </w:r>
      <w:r w:rsidRPr="00B339D3">
        <w:rPr>
          <w:rFonts w:cstheme="minorHAnsi"/>
          <w:b/>
          <w:szCs w:val="22"/>
        </w:rPr>
        <w:t>234 (2)</w:t>
      </w:r>
      <w:r w:rsidRPr="00B339D3">
        <w:rPr>
          <w:rFonts w:cstheme="minorHAnsi"/>
          <w:szCs w:val="22"/>
        </w:rPr>
        <w:t xml:space="preserve"> belongs to COM-B category and introduces risks related to </w:t>
      </w:r>
      <w:r w:rsidRPr="00B339D3">
        <w:rPr>
          <w:rFonts w:cstheme="minorHAnsi"/>
          <w:b/>
          <w:szCs w:val="22"/>
        </w:rPr>
        <w:t>effluent monitoring.</w:t>
      </w:r>
    </w:p>
    <w:p w14:paraId="06D56A0D" w14:textId="4744F1D9" w:rsidR="00B7362F" w:rsidRPr="00B339D3" w:rsidRDefault="00265C1E" w:rsidP="00B339D3">
      <w:pPr>
        <w:jc w:val="both"/>
        <w:rPr>
          <w:rFonts w:cstheme="minorHAnsi"/>
          <w:szCs w:val="22"/>
        </w:rPr>
      </w:pPr>
      <w:r w:rsidRPr="00B339D3">
        <w:rPr>
          <w:rFonts w:cstheme="minorHAnsi"/>
          <w:szCs w:val="22"/>
        </w:rPr>
        <w:t>AP1000 plant is designed in a way that all liquid and gaseous release points are monitored using continuous radiation monitoring system RMS. AP1000 Effluent monitoring for Bulgaria shall be in agreement with local requirements, thus most likely it should conform with Recommendation 2004/2/Euratom which provides guidance to EU countries on the reporting of discharges of radioactive nuclides.</w:t>
      </w:r>
    </w:p>
    <w:p w14:paraId="2382ECA2" w14:textId="61D62A7B" w:rsidR="00B7362F" w:rsidRPr="00713398" w:rsidRDefault="00B7362F" w:rsidP="00B7362F">
      <w:pPr>
        <w:jc w:val="both"/>
        <w:rPr>
          <w:rFonts w:cstheme="minorHAnsi"/>
          <w:b/>
          <w:bCs/>
          <w:szCs w:val="22"/>
        </w:rPr>
      </w:pPr>
      <w:r w:rsidRPr="00713398">
        <w:rPr>
          <w:rFonts w:cstheme="minorHAnsi"/>
          <w:b/>
          <w:bCs/>
          <w:szCs w:val="22"/>
        </w:rPr>
        <w:t>Other topics of interest in the assessment:</w:t>
      </w:r>
    </w:p>
    <w:p w14:paraId="70BCD5CB" w14:textId="03051772" w:rsidR="00B7362F" w:rsidRPr="00B7362F" w:rsidRDefault="00B7362F" w:rsidP="00B7362F">
      <w:pPr>
        <w:jc w:val="both"/>
        <w:rPr>
          <w:rFonts w:cstheme="minorHAnsi"/>
          <w:szCs w:val="22"/>
        </w:rPr>
      </w:pPr>
      <w:r w:rsidRPr="00E7377C">
        <w:rPr>
          <w:rFonts w:cstheme="minorHAnsi"/>
          <w:b/>
          <w:bCs/>
          <w:szCs w:val="22"/>
        </w:rPr>
        <w:t>Article 139</w:t>
      </w:r>
      <w:r w:rsidR="00E7377C" w:rsidRPr="00E7377C">
        <w:rPr>
          <w:rFonts w:cstheme="minorHAnsi"/>
          <w:b/>
          <w:bCs/>
          <w:szCs w:val="22"/>
        </w:rPr>
        <w:t xml:space="preserve"> </w:t>
      </w:r>
      <w:r w:rsidRPr="00E7377C">
        <w:rPr>
          <w:rFonts w:cstheme="minorHAnsi"/>
          <w:b/>
          <w:bCs/>
          <w:szCs w:val="22"/>
        </w:rPr>
        <w:t>(2):</w:t>
      </w:r>
      <w:r w:rsidRPr="00B7362F">
        <w:rPr>
          <w:rFonts w:cstheme="minorHAnsi"/>
          <w:szCs w:val="22"/>
        </w:rPr>
        <w:t xml:space="preserve"> Fire response class A1 or A2 is required</w:t>
      </w:r>
      <w:r w:rsidR="00D52E3E">
        <w:rPr>
          <w:rFonts w:cstheme="minorHAnsi"/>
          <w:szCs w:val="22"/>
        </w:rPr>
        <w:t>.</w:t>
      </w:r>
      <w:r w:rsidRPr="00B7362F">
        <w:rPr>
          <w:rFonts w:cstheme="minorHAnsi"/>
          <w:szCs w:val="22"/>
        </w:rPr>
        <w:t xml:space="preserve"> </w:t>
      </w:r>
      <w:r w:rsidR="00D52E3E">
        <w:rPr>
          <w:rFonts w:cstheme="minorHAnsi"/>
          <w:szCs w:val="22"/>
        </w:rPr>
        <w:t>T</w:t>
      </w:r>
      <w:r w:rsidRPr="00B7362F">
        <w:rPr>
          <w:rFonts w:cstheme="minorHAnsi"/>
          <w:szCs w:val="22"/>
        </w:rPr>
        <w:t xml:space="preserve">his has been Classified as </w:t>
      </w:r>
      <w:r w:rsidR="00713398">
        <w:rPr>
          <w:rFonts w:cstheme="minorHAnsi"/>
          <w:szCs w:val="22"/>
        </w:rPr>
        <w:t>“</w:t>
      </w:r>
      <w:r w:rsidRPr="00B7362F">
        <w:rPr>
          <w:rFonts w:cstheme="minorHAnsi"/>
          <w:szCs w:val="22"/>
        </w:rPr>
        <w:t>NAS</w:t>
      </w:r>
      <w:r w:rsidR="00713398">
        <w:rPr>
          <w:rFonts w:cstheme="minorHAnsi"/>
          <w:szCs w:val="22"/>
        </w:rPr>
        <w:t>”</w:t>
      </w:r>
      <w:r w:rsidRPr="00B7362F">
        <w:rPr>
          <w:rFonts w:cstheme="minorHAnsi"/>
          <w:szCs w:val="22"/>
        </w:rPr>
        <w:t xml:space="preserve"> </w:t>
      </w:r>
      <w:r w:rsidR="00713398">
        <w:rPr>
          <w:rFonts w:cstheme="minorHAnsi"/>
          <w:szCs w:val="22"/>
        </w:rPr>
        <w:t>(</w:t>
      </w:r>
      <w:r w:rsidRPr="00B7362F">
        <w:rPr>
          <w:rFonts w:cstheme="minorHAnsi"/>
          <w:szCs w:val="22"/>
        </w:rPr>
        <w:t>Not Assessable</w:t>
      </w:r>
      <w:r w:rsidR="00713398">
        <w:rPr>
          <w:rFonts w:cstheme="minorHAnsi"/>
          <w:szCs w:val="22"/>
        </w:rPr>
        <w:t>)</w:t>
      </w:r>
      <w:r w:rsidR="00D52E3E">
        <w:rPr>
          <w:rFonts w:cstheme="minorHAnsi"/>
          <w:szCs w:val="22"/>
        </w:rPr>
        <w:t xml:space="preserve"> as</w:t>
      </w:r>
      <w:r w:rsidRPr="00B7362F">
        <w:rPr>
          <w:rFonts w:cstheme="minorHAnsi"/>
          <w:szCs w:val="22"/>
        </w:rPr>
        <w:t xml:space="preserve"> this might need to be studied to understand it</w:t>
      </w:r>
      <w:r w:rsidR="00713398">
        <w:rPr>
          <w:rFonts w:cstheme="minorHAnsi"/>
          <w:szCs w:val="22"/>
        </w:rPr>
        <w:t>s</w:t>
      </w:r>
      <w:r w:rsidRPr="00B7362F">
        <w:rPr>
          <w:rFonts w:cstheme="minorHAnsi"/>
          <w:szCs w:val="22"/>
        </w:rPr>
        <w:t xml:space="preserve"> potential impact</w:t>
      </w:r>
      <w:r w:rsidR="00D52E3E">
        <w:rPr>
          <w:rFonts w:cstheme="minorHAnsi"/>
          <w:szCs w:val="22"/>
        </w:rPr>
        <w:t>. A</w:t>
      </w:r>
      <w:r w:rsidRPr="00B7362F">
        <w:rPr>
          <w:rFonts w:cstheme="minorHAnsi"/>
          <w:szCs w:val="22"/>
        </w:rPr>
        <w:t>t this moment it is understood as low Risk since AP1000 Fire protection Approach is expected to be maintained.</w:t>
      </w:r>
    </w:p>
    <w:p w14:paraId="1762CFE0" w14:textId="77777777" w:rsidR="00B7362F" w:rsidRPr="00B7362F" w:rsidRDefault="00B7362F" w:rsidP="00B7362F">
      <w:pPr>
        <w:jc w:val="both"/>
        <w:rPr>
          <w:rFonts w:cstheme="minorHAnsi"/>
          <w:szCs w:val="22"/>
        </w:rPr>
      </w:pPr>
      <w:r w:rsidRPr="00B7362F">
        <w:rPr>
          <w:rFonts w:cstheme="minorHAnsi"/>
          <w:szCs w:val="22"/>
        </w:rPr>
        <w:t>The AP1000 design is protected against internal and external fires, see e.g., DCD Appendix 9A, where fire protection analysis is performed. For that reason, it is expected that there is no need for changes regarding fire protection. However, it needs to be understood if currently applied fire response class ratings comply with classes A1 and A2.</w:t>
      </w:r>
    </w:p>
    <w:p w14:paraId="52A80696" w14:textId="5C15113C" w:rsidR="0036735F" w:rsidRDefault="00E7377C" w:rsidP="00B339D3">
      <w:pPr>
        <w:tabs>
          <w:tab w:val="clear" w:pos="720"/>
          <w:tab w:val="clear" w:pos="1296"/>
          <w:tab w:val="clear" w:pos="1872"/>
          <w:tab w:val="clear" w:pos="2448"/>
        </w:tabs>
        <w:spacing w:before="0" w:after="0" w:line="240" w:lineRule="auto"/>
        <w:jc w:val="both"/>
        <w:rPr>
          <w:rFonts w:cstheme="minorHAnsi"/>
          <w:szCs w:val="22"/>
        </w:rPr>
        <w:sectPr w:rsidR="0036735F" w:rsidSect="00097474">
          <w:headerReference w:type="default" r:id="rId23"/>
          <w:footerReference w:type="default" r:id="rId24"/>
          <w:endnotePr>
            <w:numFmt w:val="decimal"/>
          </w:endnotePr>
          <w:pgSz w:w="12240" w:h="15840" w:code="1"/>
          <w:pgMar w:top="1440" w:right="1440" w:bottom="1440" w:left="1440" w:header="720" w:footer="720" w:gutter="0"/>
          <w:cols w:space="720"/>
          <w:noEndnote/>
          <w:docGrid w:linePitch="299"/>
        </w:sectPr>
      </w:pPr>
      <w:r w:rsidRPr="00E7377C">
        <w:rPr>
          <w:rFonts w:cstheme="minorHAnsi"/>
          <w:b/>
          <w:bCs/>
          <w:szCs w:val="22"/>
        </w:rPr>
        <w:t>A</w:t>
      </w:r>
      <w:r w:rsidR="00B7362F" w:rsidRPr="00E7377C">
        <w:rPr>
          <w:rFonts w:cstheme="minorHAnsi"/>
          <w:b/>
          <w:bCs/>
          <w:szCs w:val="22"/>
        </w:rPr>
        <w:t>rticle 147</w:t>
      </w:r>
      <w:r w:rsidRPr="00E7377C">
        <w:rPr>
          <w:rFonts w:cstheme="minorHAnsi"/>
          <w:b/>
          <w:bCs/>
          <w:szCs w:val="22"/>
        </w:rPr>
        <w:t xml:space="preserve"> </w:t>
      </w:r>
      <w:r w:rsidR="00B7362F" w:rsidRPr="00E7377C">
        <w:rPr>
          <w:rFonts w:cstheme="minorHAnsi"/>
          <w:b/>
          <w:bCs/>
          <w:szCs w:val="22"/>
        </w:rPr>
        <w:t>(4)</w:t>
      </w:r>
      <w:r>
        <w:rPr>
          <w:rFonts w:cstheme="minorHAnsi"/>
          <w:szCs w:val="22"/>
        </w:rPr>
        <w:t xml:space="preserve"> </w:t>
      </w:r>
      <w:r w:rsidR="00B7362F" w:rsidRPr="00B7362F">
        <w:rPr>
          <w:rFonts w:cstheme="minorHAnsi"/>
          <w:szCs w:val="22"/>
        </w:rPr>
        <w:t>specifies that “The design shall specify the way for management of large quantities of liquid RAW generated in accident conditions”. This has been classified as owner requirement, since it does not affect AP1000 Standard Design. However</w:t>
      </w:r>
      <w:r w:rsidR="00967C14">
        <w:rPr>
          <w:rFonts w:cstheme="minorHAnsi"/>
          <w:szCs w:val="22"/>
        </w:rPr>
        <w:t>,</w:t>
      </w:r>
      <w:r w:rsidR="00B7362F" w:rsidRPr="00B7362F">
        <w:rPr>
          <w:rFonts w:cstheme="minorHAnsi"/>
          <w:szCs w:val="22"/>
        </w:rPr>
        <w:t xml:space="preserve"> the </w:t>
      </w:r>
      <w:r w:rsidRPr="00B7362F">
        <w:rPr>
          <w:rFonts w:cstheme="minorHAnsi"/>
          <w:szCs w:val="22"/>
        </w:rPr>
        <w:t>exten</w:t>
      </w:r>
      <w:r w:rsidR="008A73B3">
        <w:rPr>
          <w:rFonts w:cstheme="minorHAnsi"/>
          <w:szCs w:val="22"/>
        </w:rPr>
        <w:t>sion/scope</w:t>
      </w:r>
      <w:r w:rsidR="00B7362F" w:rsidRPr="00B7362F">
        <w:rPr>
          <w:rFonts w:cstheme="minorHAnsi"/>
          <w:szCs w:val="22"/>
        </w:rPr>
        <w:t xml:space="preserve"> of this requirement could potentially add </w:t>
      </w:r>
      <w:r w:rsidR="00B7362F" w:rsidRPr="00B7362F">
        <w:rPr>
          <w:rFonts w:cstheme="minorHAnsi"/>
          <w:szCs w:val="22"/>
        </w:rPr>
        <w:lastRenderedPageBreak/>
        <w:t>some additional scope that is currently not considered</w:t>
      </w:r>
      <w:r w:rsidR="00321844">
        <w:rPr>
          <w:rFonts w:cstheme="minorHAnsi"/>
          <w:szCs w:val="22"/>
        </w:rPr>
        <w:t>. If additional scope is requested</w:t>
      </w:r>
      <w:r w:rsidR="001F404C">
        <w:rPr>
          <w:rFonts w:cstheme="minorHAnsi"/>
          <w:szCs w:val="22"/>
        </w:rPr>
        <w:t>, it</w:t>
      </w:r>
      <w:r w:rsidR="00B7362F" w:rsidRPr="00B7362F">
        <w:rPr>
          <w:rFonts w:cstheme="minorHAnsi"/>
          <w:szCs w:val="22"/>
        </w:rPr>
        <w:t xml:space="preserve"> needs to be fully understood</w:t>
      </w:r>
      <w:r w:rsidR="0036735F">
        <w:rPr>
          <w:rFonts w:cstheme="minorHAnsi"/>
          <w:szCs w:val="22"/>
        </w:rPr>
        <w:t>.</w:t>
      </w:r>
    </w:p>
    <w:p w14:paraId="066E66C3" w14:textId="77A6BFAE" w:rsidR="00CF0EEB" w:rsidRPr="00B339D3" w:rsidRDefault="00CF0EEB" w:rsidP="00B339D3">
      <w:pPr>
        <w:tabs>
          <w:tab w:val="clear" w:pos="720"/>
          <w:tab w:val="clear" w:pos="1296"/>
          <w:tab w:val="clear" w:pos="1872"/>
          <w:tab w:val="clear" w:pos="2448"/>
        </w:tabs>
        <w:spacing w:before="0" w:after="0" w:line="240" w:lineRule="auto"/>
        <w:jc w:val="both"/>
        <w:rPr>
          <w:rFonts w:cstheme="minorHAnsi"/>
          <w:szCs w:val="22"/>
        </w:rPr>
      </w:pPr>
    </w:p>
    <w:p w14:paraId="0F0963D4" w14:textId="77777777" w:rsidR="00CF0EEB" w:rsidRPr="00CF0EEB" w:rsidRDefault="00CF0EEB" w:rsidP="00CF0EEB">
      <w:pPr>
        <w:pStyle w:val="Heading2"/>
        <w:rPr>
          <w:rFonts w:cstheme="minorBidi"/>
          <w:caps w:val="0"/>
          <w:szCs w:val="22"/>
        </w:rPr>
      </w:pPr>
      <w:bookmarkStart w:id="58" w:name="_Toc152671805"/>
      <w:r w:rsidRPr="00CF0EEB">
        <w:rPr>
          <w:rFonts w:cstheme="minorBidi"/>
          <w:caps w:val="0"/>
          <w:szCs w:val="22"/>
        </w:rPr>
        <w:t>*REGULATION ON ENSURING THE SAFETY IN SPENT FUEL MANAGEMENT</w:t>
      </w:r>
      <w:bookmarkEnd w:id="58"/>
    </w:p>
    <w:p w14:paraId="6426B5D5" w14:textId="2CD6871C" w:rsidR="006E17E3" w:rsidRPr="003014A7" w:rsidRDefault="006E17E3" w:rsidP="006E17E3">
      <w:pPr>
        <w:rPr>
          <w:rFonts w:cstheme="minorBidi"/>
          <w:szCs w:val="22"/>
        </w:rPr>
      </w:pPr>
      <w:r>
        <w:rPr>
          <w:rFonts w:cstheme="minorBidi"/>
          <w:szCs w:val="22"/>
        </w:rPr>
        <w:t>Following summary reflects results of the assessment conducted against reference [</w:t>
      </w:r>
      <w:r>
        <w:fldChar w:fldCharType="begin"/>
      </w:r>
      <w:r>
        <w:instrText xml:space="preserve"> REF _Ref151039801 \r \h </w:instrText>
      </w:r>
      <w:r>
        <w:fldChar w:fldCharType="separate"/>
      </w:r>
      <w:r w:rsidR="00CE4DAB">
        <w:t>4</w:t>
      </w:r>
      <w:r>
        <w:fldChar w:fldCharType="end"/>
      </w:r>
      <w:r>
        <w:rPr>
          <w:rFonts w:cstheme="minorBidi"/>
          <w:szCs w:val="22"/>
        </w:rPr>
        <w:t>] as part of the compliance assessment report [</w:t>
      </w:r>
      <w:r>
        <w:rPr>
          <w:highlight w:val="red"/>
        </w:rPr>
        <w:fldChar w:fldCharType="begin"/>
      </w:r>
      <w:r>
        <w:instrText xml:space="preserve"> REF _Ref151039833 \r \h </w:instrText>
      </w:r>
      <w:r>
        <w:rPr>
          <w:highlight w:val="red"/>
        </w:rPr>
      </w:r>
      <w:r>
        <w:rPr>
          <w:highlight w:val="red"/>
        </w:rPr>
        <w:fldChar w:fldCharType="separate"/>
      </w:r>
      <w:r w:rsidR="00CE4DAB">
        <w:t>34</w:t>
      </w:r>
      <w:r>
        <w:rPr>
          <w:highlight w:val="red"/>
        </w:rPr>
        <w:fldChar w:fldCharType="end"/>
      </w:r>
      <w:r>
        <w:rPr>
          <w:rFonts w:cstheme="minorBidi"/>
          <w:szCs w:val="22"/>
        </w:rPr>
        <w:t>] that is included in Attachment 1.</w:t>
      </w:r>
    </w:p>
    <w:p w14:paraId="0269F940" w14:textId="6BA3C76A" w:rsidR="00041156" w:rsidRDefault="00041156" w:rsidP="00257A3C">
      <w:pPr>
        <w:pStyle w:val="Heading3"/>
        <w:jc w:val="both"/>
      </w:pPr>
      <w:bookmarkStart w:id="59" w:name="_Toc152671806"/>
      <w:r w:rsidRPr="006874BD">
        <w:t>High Level Risk Assessment</w:t>
      </w:r>
      <w:r w:rsidR="004B296B">
        <w:t xml:space="preserve"> Summary</w:t>
      </w:r>
      <w:bookmarkEnd w:id="59"/>
    </w:p>
    <w:p w14:paraId="618D1218" w14:textId="04894015" w:rsidR="0044222B" w:rsidRDefault="0044222B" w:rsidP="0044222B">
      <w:pPr>
        <w:jc w:val="both"/>
      </w:pPr>
      <w:r>
        <w:t>Conducted compliance assessment [</w:t>
      </w:r>
      <w:r>
        <w:rPr>
          <w:highlight w:val="red"/>
        </w:rPr>
        <w:fldChar w:fldCharType="begin"/>
      </w:r>
      <w:r>
        <w:instrText xml:space="preserve"> REF _Ref151039833 \r \h </w:instrText>
      </w:r>
      <w:r>
        <w:rPr>
          <w:highlight w:val="red"/>
        </w:rPr>
      </w:r>
      <w:r>
        <w:rPr>
          <w:highlight w:val="red"/>
        </w:rPr>
        <w:fldChar w:fldCharType="separate"/>
      </w:r>
      <w:r w:rsidR="00CE4DAB">
        <w:t>34</w:t>
      </w:r>
      <w:r>
        <w:rPr>
          <w:highlight w:val="red"/>
        </w:rPr>
        <w:fldChar w:fldCharType="end"/>
      </w:r>
      <w:r>
        <w:t>] indicates that compliance with the requirements presented in Bulgarian “</w:t>
      </w:r>
      <w:r w:rsidRPr="00BC7D52">
        <w:rPr>
          <w:rFonts w:cstheme="minorHAnsi"/>
        </w:rPr>
        <w:t xml:space="preserve">Regulation on Ensuring the Safety of Spent Nuclear Fuel </w:t>
      </w:r>
      <w:r w:rsidRPr="001049BD">
        <w:rPr>
          <w:rFonts w:cstheme="minorHAnsi"/>
        </w:rPr>
        <w:t>Management</w:t>
      </w:r>
      <w:r>
        <w:t>” [</w:t>
      </w:r>
      <w:r w:rsidR="00C223C0">
        <w:fldChar w:fldCharType="begin"/>
      </w:r>
      <w:r w:rsidR="00C223C0">
        <w:instrText xml:space="preserve"> REF _Ref151039801 \r \h </w:instrText>
      </w:r>
      <w:r w:rsidR="00C223C0">
        <w:fldChar w:fldCharType="separate"/>
      </w:r>
      <w:r w:rsidR="00CE4DAB">
        <w:t>4</w:t>
      </w:r>
      <w:r w:rsidR="00C223C0">
        <w:fldChar w:fldCharType="end"/>
      </w:r>
      <w:r>
        <w:t xml:space="preserve">] </w:t>
      </w:r>
      <w:r w:rsidRPr="00FF2C18">
        <w:rPr>
          <w:rFonts w:cstheme="minorBidi"/>
        </w:rPr>
        <w:t>is expected to be demonstrated but will require some additional site-specific analys</w:t>
      </w:r>
      <w:r>
        <w:rPr>
          <w:rFonts w:cstheme="minorBidi"/>
        </w:rPr>
        <w:t>e</w:t>
      </w:r>
      <w:r w:rsidRPr="00FF2C18">
        <w:rPr>
          <w:rFonts w:cstheme="minorBidi"/>
        </w:rPr>
        <w:t>s</w:t>
      </w:r>
      <w:r w:rsidRPr="00FF2C18">
        <w:t>.</w:t>
      </w:r>
      <w:r>
        <w:t xml:space="preserve"> Since no non-compliances have been identified and no design changes are anticipated, Bulgarian “</w:t>
      </w:r>
      <w:r w:rsidRPr="00BC7D52">
        <w:rPr>
          <w:rFonts w:cstheme="minorHAnsi"/>
        </w:rPr>
        <w:t xml:space="preserve">Regulation on Ensuring the Safety of Spent Nuclear Fuel </w:t>
      </w:r>
      <w:r w:rsidRPr="001049BD">
        <w:rPr>
          <w:rFonts w:cstheme="minorHAnsi"/>
        </w:rPr>
        <w:t>Management</w:t>
      </w:r>
      <w:r>
        <w:t>” has been assigned to a “</w:t>
      </w:r>
      <w:r w:rsidRPr="00550CA6">
        <w:rPr>
          <w:b/>
          <w:bCs/>
        </w:rPr>
        <w:t>Medium Risk</w:t>
      </w:r>
      <w:r>
        <w:t>” c</w:t>
      </w:r>
      <w:r w:rsidR="00FB36FE">
        <w:t>ategory</w:t>
      </w:r>
      <w:r>
        <w:t>.</w:t>
      </w:r>
    </w:p>
    <w:p w14:paraId="56B4B037" w14:textId="19FD2228" w:rsidR="00C07881" w:rsidRPr="00EE7D80" w:rsidRDefault="0044222B" w:rsidP="00DB0EB0">
      <w:pPr>
        <w:jc w:val="both"/>
        <w:rPr>
          <w:rFonts w:cstheme="minorHAnsi"/>
        </w:rPr>
      </w:pPr>
      <w:r>
        <w:rPr>
          <w:rFonts w:ascii="Calibri" w:hAnsi="Calibri" w:cstheme="minorHAnsi"/>
        </w:rPr>
        <w:t xml:space="preserve">Risks associated with the </w:t>
      </w:r>
      <w:r>
        <w:t>Bulgarian “</w:t>
      </w:r>
      <w:r w:rsidRPr="00BC7D52">
        <w:rPr>
          <w:rFonts w:cstheme="minorHAnsi"/>
        </w:rPr>
        <w:t xml:space="preserve">Regulation on Ensuring the Safety of Spent Nuclear Fuel </w:t>
      </w:r>
      <w:r w:rsidRPr="001049BD">
        <w:rPr>
          <w:rFonts w:cstheme="minorHAnsi"/>
        </w:rPr>
        <w:t>Management</w:t>
      </w:r>
      <w:r>
        <w:t xml:space="preserve">” </w:t>
      </w:r>
      <w:r>
        <w:rPr>
          <w:rFonts w:ascii="Calibri" w:hAnsi="Calibri" w:cstheme="minorHAnsi"/>
        </w:rPr>
        <w:t>are presented in “</w:t>
      </w:r>
      <w:r w:rsidRPr="001273BE">
        <w:rPr>
          <w:rFonts w:ascii="Calibri" w:hAnsi="Calibri" w:cstheme="minorHAnsi"/>
        </w:rPr>
        <w:t>Identified Potential Risks To Be Addressed In Bulgaria Project</w:t>
      </w:r>
      <w:r>
        <w:rPr>
          <w:rFonts w:ascii="Calibri" w:hAnsi="Calibri" w:cstheme="minorHAnsi"/>
        </w:rPr>
        <w:t>” subsection.</w:t>
      </w:r>
    </w:p>
    <w:p w14:paraId="06A482EA" w14:textId="6D11E93A" w:rsidR="00E55168" w:rsidRDefault="00C07881" w:rsidP="00DB0EB0">
      <w:pPr>
        <w:jc w:val="both"/>
        <w:rPr>
          <w:rFonts w:cstheme="minorHAnsi"/>
        </w:rPr>
      </w:pPr>
      <w:r w:rsidRPr="00EE7D80">
        <w:rPr>
          <w:rFonts w:cstheme="minorHAnsi"/>
        </w:rPr>
        <w:t xml:space="preserve">In general, the AP1000 NPP provides highly reliable systems, structures, and components for the safe storage, handling, and cooling of nuclear fuel as explained in </w:t>
      </w:r>
      <w:r w:rsidR="0075729A" w:rsidRPr="00CF7AFF">
        <w:rPr>
          <w:rFonts w:cstheme="minorHAnsi"/>
          <w:b/>
          <w:bCs/>
        </w:rPr>
        <w:t>S</w:t>
      </w:r>
      <w:r w:rsidRPr="00CF7AFF">
        <w:rPr>
          <w:rFonts w:cstheme="minorHAnsi"/>
          <w:b/>
          <w:bCs/>
        </w:rPr>
        <w:t xml:space="preserve">ubsection </w:t>
      </w:r>
      <w:r w:rsidR="002B3EF9">
        <w:rPr>
          <w:rFonts w:cstheme="minorHAnsi"/>
          <w:b/>
          <w:bCs/>
        </w:rPr>
        <w:t xml:space="preserve">1.4 </w:t>
      </w:r>
      <w:r w:rsidR="00BD5E19" w:rsidRPr="00EE7D80">
        <w:rPr>
          <w:rFonts w:cstheme="minorHAnsi"/>
        </w:rPr>
        <w:t xml:space="preserve">of the </w:t>
      </w:r>
      <w:r w:rsidR="00EB6731">
        <w:rPr>
          <w:rFonts w:cstheme="minorHAnsi"/>
        </w:rPr>
        <w:t>compliance assessment</w:t>
      </w:r>
      <w:r w:rsidR="008446AF" w:rsidRPr="00EE7D80">
        <w:rPr>
          <w:rFonts w:cstheme="minorHAnsi"/>
        </w:rPr>
        <w:t xml:space="preserve"> report</w:t>
      </w:r>
      <w:r w:rsidR="00E3002D" w:rsidRPr="00EE7D80">
        <w:rPr>
          <w:rFonts w:cstheme="minorHAnsi"/>
        </w:rPr>
        <w:t xml:space="preserve"> </w:t>
      </w:r>
      <w:r w:rsidR="008446AF" w:rsidRPr="00EE7D80">
        <w:rPr>
          <w:rFonts w:cstheme="minorBidi"/>
          <w:szCs w:val="22"/>
        </w:rPr>
        <w:t>[</w:t>
      </w:r>
      <w:r w:rsidR="008446AF" w:rsidRPr="00EE7D80">
        <w:rPr>
          <w:rFonts w:cstheme="minorBidi"/>
          <w:szCs w:val="22"/>
        </w:rPr>
        <w:fldChar w:fldCharType="begin"/>
      </w:r>
      <w:r w:rsidR="008446AF" w:rsidRPr="00EE7D80">
        <w:rPr>
          <w:rFonts w:cstheme="minorBidi"/>
          <w:szCs w:val="22"/>
        </w:rPr>
        <w:instrText xml:space="preserve"> REF _Ref151039833 \r \h </w:instrText>
      </w:r>
      <w:r w:rsidR="00257A3C" w:rsidRPr="00EE7D80">
        <w:rPr>
          <w:rFonts w:cstheme="minorBidi"/>
          <w:szCs w:val="22"/>
        </w:rPr>
        <w:instrText xml:space="preserve"> \* MERGEFORMAT </w:instrText>
      </w:r>
      <w:r w:rsidR="008446AF" w:rsidRPr="00EE7D80">
        <w:rPr>
          <w:rFonts w:cstheme="minorBidi"/>
          <w:szCs w:val="22"/>
        </w:rPr>
      </w:r>
      <w:r w:rsidR="008446AF" w:rsidRPr="00EE7D80">
        <w:rPr>
          <w:rFonts w:cstheme="minorBidi"/>
          <w:szCs w:val="22"/>
        </w:rPr>
        <w:fldChar w:fldCharType="separate"/>
      </w:r>
      <w:r w:rsidR="00CE4DAB">
        <w:rPr>
          <w:rFonts w:cstheme="minorBidi"/>
          <w:szCs w:val="22"/>
        </w:rPr>
        <w:t>34</w:t>
      </w:r>
      <w:r w:rsidR="008446AF" w:rsidRPr="00EE7D80">
        <w:rPr>
          <w:rFonts w:cstheme="minorBidi"/>
          <w:szCs w:val="22"/>
        </w:rPr>
        <w:fldChar w:fldCharType="end"/>
      </w:r>
      <w:r w:rsidR="008446AF" w:rsidRPr="00EE7D80">
        <w:rPr>
          <w:rFonts w:cstheme="minorBidi"/>
          <w:szCs w:val="22"/>
        </w:rPr>
        <w:t>]</w:t>
      </w:r>
      <w:r w:rsidRPr="00EE7D80">
        <w:rPr>
          <w:rFonts w:cstheme="minorHAnsi"/>
        </w:rPr>
        <w:t>.</w:t>
      </w:r>
    </w:p>
    <w:p w14:paraId="55FEA1AF" w14:textId="77777777" w:rsidR="005D1D89" w:rsidRPr="00783054" w:rsidRDefault="005D1D89" w:rsidP="005D1D89">
      <w:pPr>
        <w:pStyle w:val="Heading3"/>
        <w:jc w:val="both"/>
      </w:pPr>
      <w:bookmarkStart w:id="60" w:name="_Toc152671807"/>
      <w:r w:rsidRPr="00457572">
        <w:t>Roadmap of Items Specifically Discussed in the Regulation Assessment</w:t>
      </w:r>
      <w:bookmarkEnd w:id="60"/>
    </w:p>
    <w:p w14:paraId="23793350" w14:textId="7F3D2EED" w:rsidR="00623FF8" w:rsidRPr="00EE7D80" w:rsidRDefault="00623FF8" w:rsidP="00DB0EB0">
      <w:pPr>
        <w:pStyle w:val="Heading4"/>
        <w:jc w:val="both"/>
      </w:pPr>
      <w:r w:rsidRPr="00EE7D80">
        <w:t>Ch</w:t>
      </w:r>
      <w:r w:rsidR="00EB1772" w:rsidRPr="00EE7D80">
        <w:t>a</w:t>
      </w:r>
      <w:r w:rsidRPr="00EE7D80">
        <w:t xml:space="preserve">pter </w:t>
      </w:r>
      <w:r w:rsidR="00B3060E" w:rsidRPr="00EE7D80">
        <w:t>1</w:t>
      </w:r>
      <w:r w:rsidR="00EB1772" w:rsidRPr="00EE7D80">
        <w:t xml:space="preserve"> (Scope of application)</w:t>
      </w:r>
    </w:p>
    <w:p w14:paraId="236A00D4" w14:textId="5A8C1D25" w:rsidR="00AC125D" w:rsidRPr="00EE7D80" w:rsidRDefault="00AC125D" w:rsidP="00DB0EB0">
      <w:pPr>
        <w:jc w:val="both"/>
        <w:rPr>
          <w:lang w:eastAsia="zh-CN"/>
        </w:rPr>
      </w:pPr>
      <w:r w:rsidRPr="00EE7D80">
        <w:rPr>
          <w:lang w:eastAsia="zh-CN"/>
        </w:rPr>
        <w:t xml:space="preserve">Article 1 </w:t>
      </w:r>
      <w:r w:rsidR="00EC13B6">
        <w:rPr>
          <w:lang w:eastAsia="zh-CN"/>
        </w:rPr>
        <w:t xml:space="preserve">of </w:t>
      </w:r>
      <w:r w:rsidR="00EC13B6" w:rsidRPr="005D10B9">
        <w:rPr>
          <w:b/>
          <w:bCs/>
          <w:lang w:eastAsia="zh-CN"/>
        </w:rPr>
        <w:t>Chapter 1</w:t>
      </w:r>
      <w:r w:rsidR="00EC13B6">
        <w:rPr>
          <w:lang w:eastAsia="zh-CN"/>
        </w:rPr>
        <w:t xml:space="preserve"> of the reference </w:t>
      </w:r>
      <w:r w:rsidR="00791679">
        <w:rPr>
          <w:lang w:eastAsia="zh-CN"/>
        </w:rPr>
        <w:t xml:space="preserve">document </w:t>
      </w:r>
      <w:r w:rsidR="005D10B9">
        <w:rPr>
          <w:rFonts w:cstheme="minorBidi"/>
          <w:szCs w:val="22"/>
        </w:rPr>
        <w:t>[</w:t>
      </w:r>
      <w:r w:rsidR="005D10B9">
        <w:fldChar w:fldCharType="begin"/>
      </w:r>
      <w:r w:rsidR="005D10B9">
        <w:instrText xml:space="preserve"> REF _Ref151039801 \r \h </w:instrText>
      </w:r>
      <w:r w:rsidR="005D10B9">
        <w:fldChar w:fldCharType="separate"/>
      </w:r>
      <w:r w:rsidR="00CE4DAB">
        <w:t>4</w:t>
      </w:r>
      <w:r w:rsidR="005D10B9">
        <w:fldChar w:fldCharType="end"/>
      </w:r>
      <w:r w:rsidR="005D10B9">
        <w:rPr>
          <w:rFonts w:cstheme="minorBidi"/>
          <w:szCs w:val="22"/>
        </w:rPr>
        <w:t xml:space="preserve">] </w:t>
      </w:r>
      <w:r w:rsidRPr="00EE7D80">
        <w:rPr>
          <w:lang w:eastAsia="zh-CN"/>
        </w:rPr>
        <w:t>co</w:t>
      </w:r>
      <w:r w:rsidR="00C65502" w:rsidRPr="00EE7D80">
        <w:rPr>
          <w:lang w:eastAsia="zh-CN"/>
        </w:rPr>
        <w:t>n</w:t>
      </w:r>
      <w:r w:rsidRPr="00EE7D80">
        <w:rPr>
          <w:lang w:eastAsia="zh-CN"/>
        </w:rPr>
        <w:t>sists solely of exp</w:t>
      </w:r>
      <w:r w:rsidR="00C65502" w:rsidRPr="00EE7D80">
        <w:rPr>
          <w:lang w:eastAsia="zh-CN"/>
        </w:rPr>
        <w:t>lanatory statements.</w:t>
      </w:r>
    </w:p>
    <w:p w14:paraId="4E79FD63" w14:textId="3703650B" w:rsidR="00813034" w:rsidRPr="00EE7D80" w:rsidRDefault="00813034" w:rsidP="00DB0EB0">
      <w:pPr>
        <w:jc w:val="both"/>
        <w:rPr>
          <w:lang w:eastAsia="zh-CN"/>
        </w:rPr>
      </w:pPr>
      <w:r w:rsidRPr="00EE7D80">
        <w:rPr>
          <w:lang w:eastAsia="zh-CN"/>
        </w:rPr>
        <w:t xml:space="preserve">Rest of the </w:t>
      </w:r>
      <w:r w:rsidR="00C62739" w:rsidRPr="00C62739">
        <w:rPr>
          <w:b/>
          <w:bCs/>
          <w:lang w:eastAsia="zh-CN"/>
        </w:rPr>
        <w:t>Chapter 1</w:t>
      </w:r>
      <w:r w:rsidR="00C62739">
        <w:rPr>
          <w:lang w:eastAsia="zh-CN"/>
        </w:rPr>
        <w:t xml:space="preserve"> </w:t>
      </w:r>
      <w:r w:rsidR="00C65502" w:rsidRPr="00EE7D80">
        <w:rPr>
          <w:lang w:eastAsia="zh-CN"/>
        </w:rPr>
        <w:t>is responsibility of Owner and/or External Party</w:t>
      </w:r>
      <w:r w:rsidRPr="00EE7D80">
        <w:rPr>
          <w:lang w:eastAsia="zh-CN"/>
        </w:rPr>
        <w:t>.</w:t>
      </w:r>
    </w:p>
    <w:p w14:paraId="02631B4E" w14:textId="16839E2B" w:rsidR="00F175EB" w:rsidRPr="00EE7D80" w:rsidRDefault="00F175EB" w:rsidP="00DB0EB0">
      <w:pPr>
        <w:pStyle w:val="Heading4"/>
        <w:jc w:val="both"/>
      </w:pPr>
      <w:r w:rsidRPr="00EE7D80">
        <w:t>Chapter</w:t>
      </w:r>
      <w:r w:rsidR="00B3060E" w:rsidRPr="00EE7D80">
        <w:t xml:space="preserve"> 2</w:t>
      </w:r>
      <w:r w:rsidRPr="00EE7D80">
        <w:t xml:space="preserve">  </w:t>
      </w:r>
      <w:r w:rsidR="00DC21E9" w:rsidRPr="00EE7D80">
        <w:t>(</w:t>
      </w:r>
      <w:r w:rsidR="00C2128F" w:rsidRPr="00EE7D80">
        <w:t>S</w:t>
      </w:r>
      <w:r w:rsidR="00810941" w:rsidRPr="00EE7D80">
        <w:t>afety principles and criteria in spent nuclear fuel management</w:t>
      </w:r>
      <w:r w:rsidR="00DC21E9" w:rsidRPr="00EE7D80">
        <w:t>)</w:t>
      </w:r>
    </w:p>
    <w:p w14:paraId="1921E4E2" w14:textId="3E34205D" w:rsidR="00D606B9" w:rsidRPr="00EE7D80" w:rsidRDefault="00D606B9" w:rsidP="00DB0EB0">
      <w:pPr>
        <w:jc w:val="both"/>
        <w:rPr>
          <w:rFonts w:cstheme="minorHAnsi"/>
          <w:szCs w:val="22"/>
        </w:rPr>
      </w:pPr>
      <w:r w:rsidRPr="00EE7D80">
        <w:rPr>
          <w:rFonts w:cstheme="minorHAnsi"/>
          <w:szCs w:val="22"/>
        </w:rPr>
        <w:t>The Owner will be responsible for meeting the statutory limits through appropriate Radiation Protection Program for the referenced plants</w:t>
      </w:r>
      <w:r w:rsidR="00A315F2" w:rsidRPr="00EE7D80">
        <w:rPr>
          <w:rFonts w:cstheme="minorHAnsi"/>
          <w:szCs w:val="22"/>
        </w:rPr>
        <w:t>.</w:t>
      </w:r>
    </w:p>
    <w:p w14:paraId="087ECF08" w14:textId="77777777" w:rsidR="003500C5" w:rsidRDefault="005A7E96" w:rsidP="00DB0EB0">
      <w:pPr>
        <w:jc w:val="both"/>
        <w:rPr>
          <w:rFonts w:cstheme="minorHAnsi"/>
        </w:rPr>
      </w:pPr>
      <w:r w:rsidRPr="00EE7D80">
        <w:rPr>
          <w:rFonts w:cstheme="minorHAnsi"/>
        </w:rPr>
        <w:t>Organizational</w:t>
      </w:r>
      <w:r w:rsidR="000F1DF3" w:rsidRPr="00EE7D80">
        <w:rPr>
          <w:rFonts w:cstheme="minorHAnsi"/>
        </w:rPr>
        <w:t xml:space="preserve"> measures, non-design measures to protect the public, personnel, and the environment are</w:t>
      </w:r>
      <w:r w:rsidR="00A315F2" w:rsidRPr="00EE7D80">
        <w:rPr>
          <w:rFonts w:cstheme="minorHAnsi"/>
        </w:rPr>
        <w:t xml:space="preserve"> also</w:t>
      </w:r>
      <w:r w:rsidR="000F1DF3" w:rsidRPr="00EE7D80">
        <w:rPr>
          <w:rFonts w:cstheme="minorHAnsi"/>
        </w:rPr>
        <w:t xml:space="preserve"> the responsibility of the Owner.</w:t>
      </w:r>
      <w:r w:rsidR="00BC76EF" w:rsidRPr="00EE7D80">
        <w:rPr>
          <w:rFonts w:cstheme="minorHAnsi"/>
        </w:rPr>
        <w:t xml:space="preserve"> </w:t>
      </w:r>
    </w:p>
    <w:p w14:paraId="48D22E4B" w14:textId="5C0445BA" w:rsidR="00DC21E9" w:rsidRPr="00EE7D80" w:rsidRDefault="009B38C8" w:rsidP="00DB0EB0">
      <w:pPr>
        <w:jc w:val="both"/>
        <w:rPr>
          <w:rFonts w:cstheme="minorHAnsi"/>
        </w:rPr>
      </w:pPr>
      <w:r w:rsidRPr="00EE7D80">
        <w:rPr>
          <w:rFonts w:cstheme="minorHAnsi"/>
        </w:rPr>
        <w:t xml:space="preserve">Parts of the requirements </w:t>
      </w:r>
      <w:r w:rsidR="00900E78" w:rsidRPr="00EE7D80">
        <w:rPr>
          <w:rFonts w:cstheme="minorHAnsi"/>
        </w:rPr>
        <w:t xml:space="preserve">that </w:t>
      </w:r>
      <w:r w:rsidRPr="00EE7D80">
        <w:rPr>
          <w:rFonts w:cstheme="minorHAnsi"/>
        </w:rPr>
        <w:t xml:space="preserve">address plant design </w:t>
      </w:r>
      <w:r w:rsidR="003500C5">
        <w:rPr>
          <w:rFonts w:cstheme="minorHAnsi"/>
        </w:rPr>
        <w:t xml:space="preserve">in </w:t>
      </w:r>
      <w:r w:rsidR="003500C5" w:rsidRPr="003500C5">
        <w:rPr>
          <w:rFonts w:cstheme="minorHAnsi"/>
          <w:b/>
          <w:bCs/>
        </w:rPr>
        <w:t>Chapter 2</w:t>
      </w:r>
      <w:r w:rsidR="003500C5">
        <w:rPr>
          <w:rFonts w:cstheme="minorHAnsi"/>
        </w:rPr>
        <w:t xml:space="preserve"> </w:t>
      </w:r>
      <w:r w:rsidR="003500C5">
        <w:rPr>
          <w:lang w:eastAsia="zh-CN"/>
        </w:rPr>
        <w:t xml:space="preserve">of the reference document </w:t>
      </w:r>
      <w:r w:rsidR="003500C5">
        <w:rPr>
          <w:rFonts w:cstheme="minorBidi"/>
          <w:szCs w:val="22"/>
        </w:rPr>
        <w:t>[</w:t>
      </w:r>
      <w:r w:rsidR="003500C5">
        <w:fldChar w:fldCharType="begin"/>
      </w:r>
      <w:r w:rsidR="003500C5">
        <w:instrText xml:space="preserve"> REF _Ref151039801 \r \h </w:instrText>
      </w:r>
      <w:r w:rsidR="003500C5">
        <w:fldChar w:fldCharType="separate"/>
      </w:r>
      <w:r w:rsidR="00CE4DAB">
        <w:t>4</w:t>
      </w:r>
      <w:r w:rsidR="003500C5">
        <w:fldChar w:fldCharType="end"/>
      </w:r>
      <w:r w:rsidR="003500C5">
        <w:rPr>
          <w:rFonts w:cstheme="minorBidi"/>
          <w:szCs w:val="22"/>
        </w:rPr>
        <w:t xml:space="preserve">] </w:t>
      </w:r>
      <w:r w:rsidRPr="00EE7D80">
        <w:rPr>
          <w:rFonts w:cstheme="minorHAnsi"/>
        </w:rPr>
        <w:t xml:space="preserve">are </w:t>
      </w:r>
      <w:r w:rsidR="003A5E4F" w:rsidRPr="00EE7D80">
        <w:rPr>
          <w:rFonts w:cstheme="minorHAnsi"/>
        </w:rPr>
        <w:t>aligned with AP1000 Standard Design.</w:t>
      </w:r>
    </w:p>
    <w:p w14:paraId="2E5CFB32" w14:textId="3CEDBE26" w:rsidR="00294882" w:rsidRPr="00EE7D80" w:rsidRDefault="00AB0A6A" w:rsidP="00DB0EB0">
      <w:pPr>
        <w:jc w:val="both"/>
        <w:rPr>
          <w:rFonts w:cstheme="minorHAnsi"/>
        </w:rPr>
      </w:pPr>
      <w:r w:rsidRPr="00EE7D80">
        <w:rPr>
          <w:rFonts w:cstheme="minorHAnsi"/>
        </w:rPr>
        <w:t>Development of a plant-specific SAR (and all its mandatory content) is the responsibility of the Owner, however Westinghouse provides the inputs to the Owner as appropriate and contracted, on AP1000 design, construction and operation items based on experience as the plant designer.</w:t>
      </w:r>
    </w:p>
    <w:p w14:paraId="5F0B56A9" w14:textId="3C85E2E4" w:rsidR="003A5E4F" w:rsidRPr="00EE7D80" w:rsidRDefault="003A5E4F" w:rsidP="00DB0EB0">
      <w:pPr>
        <w:jc w:val="both"/>
        <w:rPr>
          <w:rFonts w:cstheme="minorHAnsi"/>
        </w:rPr>
      </w:pPr>
      <w:r w:rsidRPr="00EE7D80">
        <w:rPr>
          <w:rFonts w:cstheme="minorHAnsi"/>
        </w:rPr>
        <w:t xml:space="preserve">Requirements </w:t>
      </w:r>
      <w:r w:rsidR="00DB3155" w:rsidRPr="00EE7D80">
        <w:rPr>
          <w:rFonts w:cstheme="minorHAnsi"/>
        </w:rPr>
        <w:t xml:space="preserve">in </w:t>
      </w:r>
      <w:r w:rsidR="0004414E" w:rsidRPr="0004414E">
        <w:rPr>
          <w:rFonts w:cstheme="minorHAnsi"/>
          <w:b/>
          <w:bCs/>
        </w:rPr>
        <w:t>Chapter 2</w:t>
      </w:r>
      <w:r w:rsidR="0004414E">
        <w:rPr>
          <w:rFonts w:cstheme="minorHAnsi"/>
        </w:rPr>
        <w:t xml:space="preserve"> </w:t>
      </w:r>
      <w:r w:rsidR="000F38A1" w:rsidRPr="00EE7D80">
        <w:rPr>
          <w:rFonts w:cstheme="minorHAnsi"/>
        </w:rPr>
        <w:t xml:space="preserve">which </w:t>
      </w:r>
      <w:r w:rsidR="00DB3155" w:rsidRPr="00EE7D80">
        <w:rPr>
          <w:rFonts w:cstheme="minorHAnsi"/>
        </w:rPr>
        <w:t>need</w:t>
      </w:r>
      <w:r w:rsidR="00A6554F" w:rsidRPr="00EE7D80">
        <w:rPr>
          <w:rFonts w:cstheme="minorHAnsi"/>
        </w:rPr>
        <w:t xml:space="preserve"> </w:t>
      </w:r>
      <w:r w:rsidR="00DB3155" w:rsidRPr="00EE7D80">
        <w:rPr>
          <w:rFonts w:cstheme="minorHAnsi"/>
        </w:rPr>
        <w:t xml:space="preserve">an </w:t>
      </w:r>
      <w:r w:rsidR="00A6554F" w:rsidRPr="00EE7D80">
        <w:rPr>
          <w:rFonts w:cstheme="minorHAnsi"/>
        </w:rPr>
        <w:t xml:space="preserve">additional assessment or analysis </w:t>
      </w:r>
      <w:r w:rsidR="000F38A1" w:rsidRPr="00EE7D80">
        <w:rPr>
          <w:rFonts w:cstheme="minorHAnsi"/>
        </w:rPr>
        <w:t xml:space="preserve">to be fully met </w:t>
      </w:r>
      <w:r w:rsidR="00DB3155" w:rsidRPr="00EE7D80">
        <w:rPr>
          <w:rFonts w:cstheme="minorHAnsi"/>
        </w:rPr>
        <w:t>are</w:t>
      </w:r>
      <w:r w:rsidR="00A6554F" w:rsidRPr="00EE7D80">
        <w:rPr>
          <w:rFonts w:cstheme="minorHAnsi"/>
        </w:rPr>
        <w:t xml:space="preserve"> expressed</w:t>
      </w:r>
      <w:r w:rsidR="00DB3155" w:rsidRPr="00EE7D80">
        <w:rPr>
          <w:rFonts w:cstheme="minorHAnsi"/>
        </w:rPr>
        <w:t xml:space="preserve"> as COM-B items.</w:t>
      </w:r>
    </w:p>
    <w:p w14:paraId="1F45FABF" w14:textId="7039CE49" w:rsidR="00327A13" w:rsidRPr="00EE7D80" w:rsidRDefault="00EA2360" w:rsidP="00DB0EB0">
      <w:pPr>
        <w:jc w:val="both"/>
        <w:rPr>
          <w:rFonts w:cstheme="minorHAnsi"/>
        </w:rPr>
      </w:pPr>
      <w:r>
        <w:rPr>
          <w:lang w:eastAsia="zh-CN"/>
        </w:rPr>
        <w:t>“</w:t>
      </w:r>
      <w:r w:rsidRPr="00986A7C">
        <w:rPr>
          <w:lang w:eastAsia="zh-CN"/>
        </w:rPr>
        <w:t>Compliant with planned update for Bulgaria Units</w:t>
      </w:r>
      <w:r>
        <w:rPr>
          <w:lang w:eastAsia="zh-CN"/>
        </w:rPr>
        <w:t>” (</w:t>
      </w:r>
      <w:r w:rsidRPr="00B26C35">
        <w:rPr>
          <w:lang w:eastAsia="zh-CN"/>
        </w:rPr>
        <w:t>COM-B</w:t>
      </w:r>
      <w:r>
        <w:rPr>
          <w:lang w:eastAsia="zh-CN"/>
        </w:rPr>
        <w:t>)</w:t>
      </w:r>
      <w:r w:rsidRPr="00B26C35">
        <w:rPr>
          <w:lang w:eastAsia="zh-CN"/>
        </w:rPr>
        <w:t xml:space="preserve"> </w:t>
      </w:r>
      <w:r w:rsidR="00327A13" w:rsidRPr="00EE7D80">
        <w:rPr>
          <w:rFonts w:cstheme="minorHAnsi"/>
        </w:rPr>
        <w:t xml:space="preserve">items were identified in </w:t>
      </w:r>
      <w:r w:rsidR="00CA3D18" w:rsidRPr="00CA3D18">
        <w:rPr>
          <w:rFonts w:cstheme="minorHAnsi"/>
          <w:b/>
          <w:bCs/>
        </w:rPr>
        <w:t>Chapter 2</w:t>
      </w:r>
      <w:r w:rsidR="00CA3D18">
        <w:rPr>
          <w:rFonts w:cstheme="minorHAnsi"/>
        </w:rPr>
        <w:t xml:space="preserve"> </w:t>
      </w:r>
      <w:r w:rsidR="00327A13" w:rsidRPr="00EE7D80">
        <w:rPr>
          <w:rFonts w:cstheme="minorHAnsi"/>
        </w:rPr>
        <w:t>and are related to:</w:t>
      </w:r>
    </w:p>
    <w:p w14:paraId="3C308498" w14:textId="40BF53BC" w:rsidR="00327A13" w:rsidRPr="00EE7D80" w:rsidRDefault="00327A13" w:rsidP="00513590">
      <w:pPr>
        <w:pStyle w:val="ListParagraph"/>
        <w:numPr>
          <w:ilvl w:val="0"/>
          <w:numId w:val="132"/>
        </w:numPr>
        <w:jc w:val="both"/>
        <w:rPr>
          <w:rFonts w:cstheme="minorHAnsi"/>
          <w:szCs w:val="22"/>
          <w:lang w:eastAsia="pl-PL"/>
        </w:rPr>
      </w:pPr>
      <w:r w:rsidRPr="00EE7D80">
        <w:rPr>
          <w:b/>
          <w:bCs/>
          <w:lang w:eastAsia="zh-CN"/>
        </w:rPr>
        <w:t>(Article 4)</w:t>
      </w:r>
      <w:r w:rsidRPr="00EE7D80">
        <w:rPr>
          <w:lang w:eastAsia="zh-CN"/>
        </w:rPr>
        <w:t xml:space="preserve"> </w:t>
      </w:r>
      <w:r w:rsidRPr="00EE7D80">
        <w:rPr>
          <w:b/>
          <w:bCs/>
          <w:lang w:eastAsia="zh-CN"/>
        </w:rPr>
        <w:t>(1)</w:t>
      </w:r>
      <w:r w:rsidRPr="00EE7D80">
        <w:rPr>
          <w:lang w:eastAsia="zh-CN"/>
        </w:rPr>
        <w:t xml:space="preserve"> </w:t>
      </w:r>
      <w:r w:rsidR="0003775F" w:rsidRPr="00EE7D80">
        <w:rPr>
          <w:rFonts w:cstheme="minorHAnsi"/>
          <w:szCs w:val="22"/>
          <w:lang w:eastAsia="pl-PL"/>
        </w:rPr>
        <w:t>T</w:t>
      </w:r>
      <w:r w:rsidR="00A46F5D" w:rsidRPr="00EE7D80">
        <w:rPr>
          <w:rFonts w:cstheme="minorHAnsi"/>
          <w:szCs w:val="22"/>
          <w:lang w:eastAsia="pl-PL"/>
        </w:rPr>
        <w:t>he annual individual effective dose , in all operational states, for the public from internal and external exposure due to the effects of liquid and gaseous releases to the environment from all on-site nuclear facilities</w:t>
      </w:r>
      <w:r w:rsidR="0003775F" w:rsidRPr="00EE7D80">
        <w:rPr>
          <w:rFonts w:cstheme="minorHAnsi"/>
          <w:szCs w:val="22"/>
          <w:lang w:eastAsia="pl-PL"/>
        </w:rPr>
        <w:t xml:space="preserve">; </w:t>
      </w:r>
      <w:r w:rsidR="0003775F" w:rsidRPr="00EE7D80">
        <w:rPr>
          <w:rFonts w:cstheme="minorHAnsi"/>
          <w:b/>
          <w:bCs/>
          <w:szCs w:val="22"/>
          <w:lang w:eastAsia="pl-PL"/>
        </w:rPr>
        <w:t>(2)</w:t>
      </w:r>
      <w:r w:rsidR="0003775F" w:rsidRPr="00EE7D80">
        <w:rPr>
          <w:rFonts w:cstheme="minorHAnsi"/>
          <w:szCs w:val="22"/>
          <w:lang w:eastAsia="pl-PL"/>
        </w:rPr>
        <w:t xml:space="preserve"> </w:t>
      </w:r>
      <w:r w:rsidR="00174FD0" w:rsidRPr="00EE7D80">
        <w:rPr>
          <w:rFonts w:cstheme="minorHAnsi"/>
          <w:szCs w:val="22"/>
          <w:lang w:eastAsia="pl-PL"/>
        </w:rPr>
        <w:t xml:space="preserve">The annual individual effective dose from internal and external exposure of the population on the border between the precautionary action zone and beyond; </w:t>
      </w:r>
      <w:r w:rsidR="00174FD0" w:rsidRPr="00EE7D80">
        <w:rPr>
          <w:rFonts w:cstheme="minorHAnsi"/>
          <w:b/>
          <w:bCs/>
          <w:szCs w:val="22"/>
          <w:lang w:eastAsia="pl-PL"/>
        </w:rPr>
        <w:t>(3)</w:t>
      </w:r>
      <w:r w:rsidR="005C7A89" w:rsidRPr="00EE7D80">
        <w:rPr>
          <w:rFonts w:cstheme="minorHAnsi"/>
          <w:szCs w:val="22"/>
          <w:lang w:eastAsia="pl-PL"/>
        </w:rPr>
        <w:t xml:space="preserve"> The limit value of Caesium-137 releases to the atmosphere, that do not impose long-term restrictions in the </w:t>
      </w:r>
      <w:r w:rsidR="005C7A89" w:rsidRPr="00EE7D80">
        <w:rPr>
          <w:rFonts w:cstheme="minorHAnsi"/>
          <w:szCs w:val="22"/>
          <w:lang w:eastAsia="pl-PL"/>
        </w:rPr>
        <w:lastRenderedPageBreak/>
        <w:t>use of soil and water in the urgent protective action planning zone</w:t>
      </w:r>
      <w:r w:rsidR="00773D41" w:rsidRPr="00EE7D80">
        <w:rPr>
          <w:rFonts w:cstheme="minorHAnsi"/>
          <w:szCs w:val="22"/>
          <w:lang w:eastAsia="pl-PL"/>
        </w:rPr>
        <w:t xml:space="preserve"> in case of severe accidents; </w:t>
      </w:r>
      <w:r w:rsidR="00773D41" w:rsidRPr="00EE7D80">
        <w:rPr>
          <w:rFonts w:cstheme="minorHAnsi"/>
          <w:b/>
          <w:bCs/>
          <w:szCs w:val="22"/>
          <w:lang w:eastAsia="pl-PL"/>
        </w:rPr>
        <w:t>(4)</w:t>
      </w:r>
      <w:r w:rsidR="00660086" w:rsidRPr="00EE7D80">
        <w:rPr>
          <w:rFonts w:cstheme="minorHAnsi"/>
          <w:szCs w:val="22"/>
          <w:lang w:eastAsia="pl-PL"/>
        </w:rPr>
        <w:t xml:space="preserve"> Limit for frequency for large radioactive releases to the environment for which it is necessary to take urgent protective measures for the public.</w:t>
      </w:r>
    </w:p>
    <w:p w14:paraId="1C46D484" w14:textId="25267794" w:rsidR="00660086" w:rsidRPr="007121FC" w:rsidRDefault="00660086" w:rsidP="00513590">
      <w:pPr>
        <w:pStyle w:val="ListParagraph"/>
        <w:numPr>
          <w:ilvl w:val="0"/>
          <w:numId w:val="132"/>
        </w:numPr>
        <w:jc w:val="both"/>
        <w:rPr>
          <w:lang w:eastAsia="zh-CN"/>
        </w:rPr>
      </w:pPr>
      <w:r w:rsidRPr="00EE7D80">
        <w:rPr>
          <w:b/>
          <w:bCs/>
          <w:lang w:eastAsia="zh-CN"/>
        </w:rPr>
        <w:t>(Article 6)</w:t>
      </w:r>
      <w:r w:rsidRPr="00EE7D80">
        <w:rPr>
          <w:lang w:eastAsia="zh-CN"/>
        </w:rPr>
        <w:t xml:space="preserve"> </w:t>
      </w:r>
      <w:r w:rsidR="000B650A" w:rsidRPr="00EE7D80">
        <w:rPr>
          <w:lang w:eastAsia="zh-CN"/>
        </w:rPr>
        <w:t xml:space="preserve">Establishing </w:t>
      </w:r>
      <w:r w:rsidR="000B650A" w:rsidRPr="00EE7D80">
        <w:rPr>
          <w:rFonts w:cstheme="minorHAnsi"/>
          <w:szCs w:val="22"/>
          <w:lang w:eastAsia="pl-PL"/>
        </w:rPr>
        <w:t>compliance with the principles, the achievement of the objectives and the fulfilment of the safety criteria by the SAR.</w:t>
      </w:r>
    </w:p>
    <w:p w14:paraId="36E9CE31" w14:textId="67B6F826" w:rsidR="007121FC" w:rsidRPr="00EE7D80" w:rsidRDefault="007121FC" w:rsidP="007121FC">
      <w:pPr>
        <w:jc w:val="both"/>
        <w:rPr>
          <w:lang w:eastAsia="zh-CN"/>
        </w:rPr>
      </w:pPr>
      <w:r w:rsidRPr="0006691D">
        <w:rPr>
          <w:rFonts w:eastAsiaTheme="minorEastAsia" w:cstheme="minorBidi"/>
          <w:i/>
          <w:iCs/>
          <w:kern w:val="0"/>
        </w:rPr>
        <w:t xml:space="preserve">Refer to </w:t>
      </w:r>
      <w:r w:rsidRPr="0006691D">
        <w:rPr>
          <w:rFonts w:eastAsiaTheme="minorEastAsia" w:cstheme="minorBidi"/>
          <w:b/>
          <w:bCs/>
          <w:i/>
          <w:iCs/>
          <w:kern w:val="0"/>
        </w:rPr>
        <w:t>Subsection 2.</w:t>
      </w:r>
      <w:r w:rsidR="004912B2">
        <w:rPr>
          <w:rFonts w:eastAsiaTheme="minorEastAsia" w:cstheme="minorBidi"/>
          <w:b/>
          <w:bCs/>
          <w:i/>
          <w:iCs/>
          <w:kern w:val="0"/>
        </w:rPr>
        <w:t>3</w:t>
      </w:r>
      <w:r w:rsidRPr="0006691D">
        <w:rPr>
          <w:rFonts w:eastAsiaTheme="minorEastAsia" w:cstheme="minorBidi"/>
          <w:i/>
          <w:iCs/>
          <w:kern w:val="0"/>
        </w:rPr>
        <w:t xml:space="preserve"> of the compliance assessment </w:t>
      </w:r>
      <w:r w:rsidRPr="007121FC">
        <w:rPr>
          <w:rFonts w:eastAsiaTheme="minorEastAsia" w:cstheme="minorBidi"/>
          <w:i/>
          <w:iCs/>
          <w:kern w:val="0"/>
        </w:rPr>
        <w:t xml:space="preserve">report </w:t>
      </w:r>
      <w:r w:rsidRPr="007121FC">
        <w:rPr>
          <w:rFonts w:cstheme="minorBidi"/>
          <w:i/>
          <w:iCs/>
          <w:szCs w:val="22"/>
        </w:rPr>
        <w:t>[</w:t>
      </w:r>
      <w:r w:rsidRPr="007121FC">
        <w:rPr>
          <w:i/>
          <w:iCs/>
          <w:highlight w:val="red"/>
        </w:rPr>
        <w:fldChar w:fldCharType="begin"/>
      </w:r>
      <w:r w:rsidRPr="007121FC">
        <w:rPr>
          <w:i/>
          <w:iCs/>
        </w:rPr>
        <w:instrText xml:space="preserve"> REF _Ref151039833 \r \h </w:instrText>
      </w:r>
      <w:r w:rsidRPr="007121FC">
        <w:rPr>
          <w:i/>
          <w:iCs/>
          <w:highlight w:val="red"/>
        </w:rPr>
        <w:instrText xml:space="preserve"> \* MERGEFORMAT </w:instrText>
      </w:r>
      <w:r w:rsidRPr="007121FC">
        <w:rPr>
          <w:i/>
          <w:iCs/>
          <w:highlight w:val="red"/>
        </w:rPr>
      </w:r>
      <w:r w:rsidRPr="007121FC">
        <w:rPr>
          <w:i/>
          <w:iCs/>
          <w:highlight w:val="red"/>
        </w:rPr>
        <w:fldChar w:fldCharType="separate"/>
      </w:r>
      <w:r w:rsidR="00CE4DAB">
        <w:rPr>
          <w:i/>
          <w:iCs/>
        </w:rPr>
        <w:t>34</w:t>
      </w:r>
      <w:r w:rsidRPr="007121FC">
        <w:rPr>
          <w:i/>
          <w:iCs/>
          <w:highlight w:val="red"/>
        </w:rPr>
        <w:fldChar w:fldCharType="end"/>
      </w:r>
      <w:r w:rsidRPr="007121FC">
        <w:rPr>
          <w:rFonts w:cstheme="minorBidi"/>
          <w:i/>
          <w:iCs/>
          <w:szCs w:val="22"/>
        </w:rPr>
        <w:t xml:space="preserve">] </w:t>
      </w:r>
      <w:r w:rsidRPr="007121FC">
        <w:rPr>
          <w:rFonts w:eastAsiaTheme="minorEastAsia" w:cstheme="minorBidi"/>
          <w:i/>
          <w:iCs/>
          <w:kern w:val="0"/>
        </w:rPr>
        <w:t>for</w:t>
      </w:r>
      <w:r w:rsidRPr="0006691D">
        <w:rPr>
          <w:rFonts w:eastAsiaTheme="minorEastAsia" w:cstheme="minorBidi"/>
          <w:i/>
          <w:iCs/>
          <w:kern w:val="0"/>
        </w:rPr>
        <w:t xml:space="preserve"> more details</w:t>
      </w:r>
      <w:r w:rsidR="00DA2B2E">
        <w:rPr>
          <w:rFonts w:eastAsiaTheme="minorEastAsia" w:cstheme="minorBidi"/>
          <w:i/>
          <w:iCs/>
          <w:kern w:val="0"/>
        </w:rPr>
        <w:t>.</w:t>
      </w:r>
    </w:p>
    <w:p w14:paraId="2F1B245A" w14:textId="3B589BB9" w:rsidR="00F175EB" w:rsidRPr="00EE7D80" w:rsidRDefault="00F175EB" w:rsidP="00DB0EB0">
      <w:pPr>
        <w:pStyle w:val="Heading4"/>
        <w:jc w:val="both"/>
      </w:pPr>
      <w:r w:rsidRPr="00EE7D80">
        <w:t>Chapter</w:t>
      </w:r>
      <w:r w:rsidR="00B3060E" w:rsidRPr="00EE7D80">
        <w:t xml:space="preserve"> 3</w:t>
      </w:r>
      <w:r w:rsidRPr="00EE7D80">
        <w:t xml:space="preserve">  </w:t>
      </w:r>
      <w:r w:rsidR="00DC21E9" w:rsidRPr="00EE7D80">
        <w:t>(</w:t>
      </w:r>
      <w:r w:rsidR="00C2128F" w:rsidRPr="00EE7D80">
        <w:t>N</w:t>
      </w:r>
      <w:r w:rsidR="00810941" w:rsidRPr="00EE7D80">
        <w:t>uclear safety</w:t>
      </w:r>
      <w:r w:rsidR="00DC21E9" w:rsidRPr="00EE7D80">
        <w:t>)</w:t>
      </w:r>
    </w:p>
    <w:p w14:paraId="706DC6D8" w14:textId="3F2A8CC2" w:rsidR="00E90AAF" w:rsidRPr="00EE7D80" w:rsidRDefault="00E90AAF" w:rsidP="00E90AAF">
      <w:pPr>
        <w:jc w:val="both"/>
        <w:rPr>
          <w:rFonts w:cstheme="minorHAnsi"/>
        </w:rPr>
      </w:pPr>
      <w:r w:rsidRPr="00EE7D80">
        <w:rPr>
          <w:rFonts w:cstheme="minorHAnsi"/>
        </w:rPr>
        <w:t xml:space="preserve">Majority of the design related requirements </w:t>
      </w:r>
      <w:r w:rsidR="00DA2B2E">
        <w:rPr>
          <w:rFonts w:cstheme="minorHAnsi"/>
        </w:rPr>
        <w:t xml:space="preserve">in </w:t>
      </w:r>
      <w:r w:rsidR="00DA2B2E" w:rsidRPr="003500C5">
        <w:rPr>
          <w:rFonts w:cstheme="minorHAnsi"/>
          <w:b/>
          <w:bCs/>
        </w:rPr>
        <w:t xml:space="preserve">Chapter </w:t>
      </w:r>
      <w:r w:rsidR="00DA2B2E">
        <w:rPr>
          <w:rFonts w:cstheme="minorHAnsi"/>
          <w:b/>
          <w:bCs/>
        </w:rPr>
        <w:t>3</w:t>
      </w:r>
      <w:r w:rsidR="00DA2B2E">
        <w:rPr>
          <w:rFonts w:cstheme="minorHAnsi"/>
        </w:rPr>
        <w:t xml:space="preserve"> </w:t>
      </w:r>
      <w:r w:rsidR="00DA2B2E">
        <w:rPr>
          <w:lang w:eastAsia="zh-CN"/>
        </w:rPr>
        <w:t xml:space="preserve">of the reference document </w:t>
      </w:r>
      <w:r w:rsidR="00DA2B2E">
        <w:rPr>
          <w:rFonts w:cstheme="minorBidi"/>
          <w:szCs w:val="22"/>
        </w:rPr>
        <w:t>[</w:t>
      </w:r>
      <w:r w:rsidR="00DA2B2E">
        <w:fldChar w:fldCharType="begin"/>
      </w:r>
      <w:r w:rsidR="00DA2B2E">
        <w:instrText xml:space="preserve"> REF _Ref151039801 \r \h </w:instrText>
      </w:r>
      <w:r w:rsidR="00DA2B2E">
        <w:fldChar w:fldCharType="separate"/>
      </w:r>
      <w:r w:rsidR="00CE4DAB">
        <w:t>4</w:t>
      </w:r>
      <w:r w:rsidR="00DA2B2E">
        <w:fldChar w:fldCharType="end"/>
      </w:r>
      <w:r w:rsidR="00DA2B2E">
        <w:rPr>
          <w:rFonts w:cstheme="minorBidi"/>
          <w:szCs w:val="22"/>
        </w:rPr>
        <w:t xml:space="preserve">] </w:t>
      </w:r>
      <w:r w:rsidRPr="00EE7D80">
        <w:rPr>
          <w:rFonts w:cstheme="minorHAnsi"/>
        </w:rPr>
        <w:t xml:space="preserve">are met by Westinghouse </w:t>
      </w:r>
      <w:r w:rsidR="00ED39AF">
        <w:rPr>
          <w:rFonts w:cstheme="minorHAnsi"/>
        </w:rPr>
        <w:t xml:space="preserve">either </w:t>
      </w:r>
      <w:r w:rsidR="00F04BAA">
        <w:rPr>
          <w:rFonts w:cstheme="minorHAnsi"/>
        </w:rPr>
        <w:t>“</w:t>
      </w:r>
      <w:r w:rsidRPr="00EE7D80">
        <w:rPr>
          <w:rFonts w:cstheme="minorHAnsi"/>
        </w:rPr>
        <w:t>as stated</w:t>
      </w:r>
      <w:r w:rsidR="00F04BAA">
        <w:rPr>
          <w:rFonts w:cstheme="minorHAnsi"/>
        </w:rPr>
        <w:t>”</w:t>
      </w:r>
      <w:r w:rsidR="00ED39AF">
        <w:rPr>
          <w:rFonts w:cstheme="minorHAnsi"/>
        </w:rPr>
        <w:t xml:space="preserve"> or via compliance with their objectives</w:t>
      </w:r>
      <w:r w:rsidRPr="00EE7D80">
        <w:rPr>
          <w:rFonts w:cstheme="minorHAnsi"/>
        </w:rPr>
        <w:t xml:space="preserve">. </w:t>
      </w:r>
      <w:r w:rsidR="00ED39AF">
        <w:rPr>
          <w:rFonts w:cstheme="minorHAnsi"/>
        </w:rPr>
        <w:t xml:space="preserve">Some of the requirements </w:t>
      </w:r>
      <w:r w:rsidR="00363742">
        <w:rPr>
          <w:rFonts w:cstheme="minorHAnsi"/>
        </w:rPr>
        <w:t>are expected to be met as a result of “COM-B” scope.</w:t>
      </w:r>
    </w:p>
    <w:p w14:paraId="0AF784B2" w14:textId="357F51B1" w:rsidR="009F13EB" w:rsidRPr="00EE7D80" w:rsidRDefault="00D269A7" w:rsidP="00E90AAF">
      <w:pPr>
        <w:jc w:val="both"/>
        <w:rPr>
          <w:rFonts w:cstheme="minorHAnsi"/>
          <w:szCs w:val="22"/>
          <w:lang w:eastAsia="pl-PL"/>
        </w:rPr>
      </w:pPr>
      <w:r w:rsidRPr="00EE7D80">
        <w:rPr>
          <w:rFonts w:cstheme="minorHAnsi"/>
        </w:rPr>
        <w:t xml:space="preserve">The Owner is responsible for </w:t>
      </w:r>
      <w:r w:rsidRPr="00EE7D80">
        <w:rPr>
          <w:rFonts w:cstheme="minorHAnsi"/>
          <w:szCs w:val="22"/>
          <w:lang w:eastAsia="pl-PL"/>
        </w:rPr>
        <w:t>ensuring the control of the performance of safety functions in all SNF management activities during normal operation of the facilities and in the event of design basis accidents.</w:t>
      </w:r>
    </w:p>
    <w:p w14:paraId="54A136B6" w14:textId="77777777" w:rsidR="00155BC8" w:rsidRPr="00EE7D80" w:rsidRDefault="00155BC8" w:rsidP="00E90AAF">
      <w:pPr>
        <w:jc w:val="both"/>
        <w:rPr>
          <w:rFonts w:cstheme="minorHAnsi"/>
        </w:rPr>
      </w:pPr>
      <w:r w:rsidRPr="00EE7D80">
        <w:rPr>
          <w:rFonts w:cstheme="minorHAnsi"/>
        </w:rPr>
        <w:t>Owner shall control the burnup according to the design.</w:t>
      </w:r>
    </w:p>
    <w:p w14:paraId="02C4B6F1" w14:textId="5CE8895C" w:rsidR="003B675B" w:rsidRPr="00EE7D80" w:rsidRDefault="006B64C6" w:rsidP="00E90AAF">
      <w:pPr>
        <w:jc w:val="both"/>
        <w:rPr>
          <w:rFonts w:cstheme="minorHAnsi"/>
        </w:rPr>
      </w:pPr>
      <w:r w:rsidRPr="00EE7D80">
        <w:rPr>
          <w:rFonts w:cstheme="minorHAnsi"/>
        </w:rPr>
        <w:t>Organizational</w:t>
      </w:r>
      <w:r w:rsidR="003B675B" w:rsidRPr="00EE7D80">
        <w:rPr>
          <w:rFonts w:cstheme="minorHAnsi"/>
        </w:rPr>
        <w:t xml:space="preserve"> measures for SNF management are the responsibility of the Owner. </w:t>
      </w:r>
    </w:p>
    <w:p w14:paraId="758EAAAA" w14:textId="4074A631" w:rsidR="00D269A7" w:rsidRPr="00EE7D80" w:rsidRDefault="006C1A68" w:rsidP="00E90AAF">
      <w:pPr>
        <w:jc w:val="both"/>
        <w:rPr>
          <w:rFonts w:cstheme="minorHAnsi"/>
        </w:rPr>
      </w:pPr>
      <w:r w:rsidRPr="00EE7D80">
        <w:rPr>
          <w:rFonts w:cstheme="minorHAnsi"/>
        </w:rPr>
        <w:t>Site characterization and selection is the responsibility of the Owner. The AP1000 plant license applicant is to demonstrate that the site meets the generic site characteristics and design parameters specified in DCD Chapter 2 or appropriate site-specific design considerations are incorporated to accommodate any site-specific deviation from the generic site parameters assumed for the standard plant design.</w:t>
      </w:r>
    </w:p>
    <w:p w14:paraId="14CC1863" w14:textId="61385D5C" w:rsidR="00266B7B" w:rsidRPr="00EE7D80" w:rsidRDefault="00266B7B" w:rsidP="00E90AAF">
      <w:pPr>
        <w:jc w:val="both"/>
        <w:rPr>
          <w:rFonts w:cstheme="minorHAnsi"/>
        </w:rPr>
      </w:pPr>
      <w:r w:rsidRPr="00EE7D80">
        <w:rPr>
          <w:rFonts w:cstheme="minorHAnsi"/>
        </w:rPr>
        <w:t xml:space="preserve">Owner will be responsible for assessing </w:t>
      </w:r>
      <w:r w:rsidR="001210FF" w:rsidRPr="00EE7D80">
        <w:rPr>
          <w:rFonts w:cstheme="minorHAnsi"/>
          <w:szCs w:val="22"/>
          <w:lang w:eastAsia="pl-PL"/>
        </w:rPr>
        <w:t>the impact of the SNF management facilities on the population (present and future) and on the environment in the site selection.</w:t>
      </w:r>
      <w:r w:rsidR="001D3FFC" w:rsidRPr="00EE7D80">
        <w:rPr>
          <w:rFonts w:cstheme="minorHAnsi"/>
        </w:rPr>
        <w:t xml:space="preserve"> The AP1000 plant is designed with administrative programs and procedures to maximize the incorporation of good engineering practices and lessons learned to accomplish ALARA objectives for the population and minimize the impact on the environment. Fuel handling activities stand for only a small portion of the overall dose.</w:t>
      </w:r>
    </w:p>
    <w:p w14:paraId="6E8C0ADC" w14:textId="7BD8B30E" w:rsidR="009A44D2" w:rsidRPr="00EE7D80" w:rsidRDefault="009A44D2" w:rsidP="00E90AAF">
      <w:pPr>
        <w:jc w:val="both"/>
        <w:rPr>
          <w:rFonts w:cstheme="minorHAnsi"/>
        </w:rPr>
      </w:pPr>
      <w:r w:rsidRPr="00EE7D80">
        <w:rPr>
          <w:rFonts w:cstheme="minorHAnsi"/>
        </w:rPr>
        <w:t xml:space="preserve">The Owner is responsible </w:t>
      </w:r>
      <w:r w:rsidR="00970E23" w:rsidRPr="00EE7D80">
        <w:rPr>
          <w:rFonts w:cstheme="minorHAnsi"/>
        </w:rPr>
        <w:t xml:space="preserve">for ensuring suitability of the site </w:t>
      </w:r>
      <w:r w:rsidR="008819ED" w:rsidRPr="00EE7D80">
        <w:rPr>
          <w:rFonts w:cstheme="minorHAnsi"/>
        </w:rPr>
        <w:t>for SNF management facilities</w:t>
      </w:r>
      <w:r w:rsidR="006B64C6" w:rsidRPr="00EE7D80">
        <w:rPr>
          <w:rFonts w:cstheme="minorHAnsi"/>
        </w:rPr>
        <w:t>,</w:t>
      </w:r>
      <w:r w:rsidR="00DE39BE" w:rsidRPr="00EE7D80">
        <w:rPr>
          <w:rFonts w:cstheme="minorHAnsi"/>
          <w:szCs w:val="22"/>
          <w:lang w:eastAsia="pl-PL"/>
        </w:rPr>
        <w:t xml:space="preserve"> taking into account the specific characteristics of the site</w:t>
      </w:r>
      <w:r w:rsidR="006B64C6" w:rsidRPr="00EE7D80">
        <w:rPr>
          <w:rFonts w:cstheme="minorHAnsi"/>
          <w:szCs w:val="22"/>
          <w:lang w:eastAsia="pl-PL"/>
        </w:rPr>
        <w:t>,</w:t>
      </w:r>
      <w:r w:rsidR="008819ED" w:rsidRPr="00EE7D80">
        <w:rPr>
          <w:rFonts w:cstheme="minorHAnsi"/>
        </w:rPr>
        <w:t xml:space="preserve"> </w:t>
      </w:r>
      <w:r w:rsidRPr="00EE7D80">
        <w:rPr>
          <w:rFonts w:cstheme="minorHAnsi"/>
        </w:rPr>
        <w:t>and development and implementation of an operational radiation protection program that, in conjunction with the AP1000 NPP plant ALARA design features, will support compliance with operational dose limits.</w:t>
      </w:r>
      <w:r w:rsidR="00DE39BE" w:rsidRPr="00EE7D80">
        <w:rPr>
          <w:rFonts w:cstheme="minorHAnsi"/>
        </w:rPr>
        <w:t xml:space="preserve"> </w:t>
      </w:r>
    </w:p>
    <w:p w14:paraId="2C9D9EC7" w14:textId="57F1C4DD" w:rsidR="0090248E" w:rsidRPr="00EE7D80" w:rsidRDefault="000368C4" w:rsidP="00E90AAF">
      <w:pPr>
        <w:jc w:val="both"/>
        <w:rPr>
          <w:rFonts w:cstheme="minorHAnsi"/>
        </w:rPr>
      </w:pPr>
      <w:r w:rsidRPr="00EE7D80">
        <w:rPr>
          <w:rFonts w:cstheme="minorHAnsi"/>
        </w:rPr>
        <w:t>Providing a site-specific Preliminary Safety Analysis Report (PSAR) and all its associated mandatory content is the responsibility of the Owner. However, Westinghouse can, as contracted and consistent with Westinghouse’s role as the plant designer, provide appropriate inputs to the Owner in terms of AP1000 plant design, construction and operation to support site licensing.</w:t>
      </w:r>
    </w:p>
    <w:p w14:paraId="3AB4D63A" w14:textId="6AEE0457" w:rsidR="009347C5" w:rsidRPr="00EE7D80" w:rsidRDefault="00035CFA" w:rsidP="00E90AAF">
      <w:pPr>
        <w:jc w:val="both"/>
        <w:rPr>
          <w:rFonts w:cstheme="minorHAnsi"/>
        </w:rPr>
      </w:pPr>
      <w:r w:rsidRPr="00EE7D80">
        <w:rPr>
          <w:rFonts w:cstheme="minorHAnsi"/>
        </w:rPr>
        <w:t xml:space="preserve">The AP1000 plant design for SNF storage and handling includes provisions for the mitigation of BDBA and their possible consequences. </w:t>
      </w:r>
      <w:r w:rsidR="003649B0" w:rsidRPr="00EE7D80">
        <w:rPr>
          <w:rFonts w:cstheme="minorHAnsi"/>
        </w:rPr>
        <w:t>Organizational</w:t>
      </w:r>
      <w:r w:rsidRPr="00EE7D80">
        <w:rPr>
          <w:rFonts w:cstheme="minorHAnsi"/>
        </w:rPr>
        <w:t xml:space="preserve"> and non-design measures to limit such consequences, are the responsibility of the Owner.</w:t>
      </w:r>
      <w:r w:rsidR="004F3750" w:rsidRPr="00EE7D80">
        <w:rPr>
          <w:rFonts w:cstheme="minorHAnsi"/>
        </w:rPr>
        <w:t xml:space="preserve"> S</w:t>
      </w:r>
      <w:r w:rsidR="00EF5487" w:rsidRPr="00EE7D80">
        <w:rPr>
          <w:rFonts w:cstheme="minorHAnsi"/>
        </w:rPr>
        <w:t>ite-specific analyses of accidents and events external to the nuclear plant that are potential hazards within the site vicinity are to be performed by the Owner</w:t>
      </w:r>
      <w:r w:rsidR="004F3750" w:rsidRPr="00EE7D80">
        <w:rPr>
          <w:rFonts w:cstheme="minorHAnsi"/>
        </w:rPr>
        <w:t xml:space="preserve"> as well</w:t>
      </w:r>
      <w:r w:rsidR="00EF5487" w:rsidRPr="00EE7D80">
        <w:rPr>
          <w:rFonts w:cstheme="minorHAnsi"/>
        </w:rPr>
        <w:t>.</w:t>
      </w:r>
    </w:p>
    <w:p w14:paraId="3B1CC71E" w14:textId="21F2E236" w:rsidR="00E66A59" w:rsidRPr="00EE7D80" w:rsidRDefault="00D75067" w:rsidP="00E90AAF">
      <w:pPr>
        <w:jc w:val="both"/>
        <w:rPr>
          <w:rFonts w:ascii="CIDFont+F1" w:hAnsi="CIDFont+F1" w:cs="CIDFont+F1"/>
          <w:kern w:val="0"/>
          <w:szCs w:val="22"/>
        </w:rPr>
      </w:pPr>
      <w:r w:rsidRPr="00EE7D80">
        <w:rPr>
          <w:rFonts w:ascii="CIDFont+F1" w:hAnsi="CIDFont+F1" w:cs="CIDFont+F1"/>
          <w:kern w:val="0"/>
          <w:szCs w:val="22"/>
        </w:rPr>
        <w:t>T</w:t>
      </w:r>
      <w:r w:rsidR="00E66A59" w:rsidRPr="00EE7D80">
        <w:rPr>
          <w:rFonts w:ascii="CIDFont+F1" w:hAnsi="CIDFont+F1" w:cs="CIDFont+F1"/>
          <w:kern w:val="0"/>
          <w:szCs w:val="22"/>
        </w:rPr>
        <w:t>he owner will be responsible for implementing procedures for refueling and outage planning, including accounting for fuel assemblies.</w:t>
      </w:r>
    </w:p>
    <w:p w14:paraId="2132C6A2" w14:textId="313A7CDC" w:rsidR="00E657ED" w:rsidRPr="00EE7D80" w:rsidRDefault="00E376CC" w:rsidP="00E90AAF">
      <w:pPr>
        <w:jc w:val="both"/>
        <w:rPr>
          <w:rFonts w:cstheme="minorHAnsi"/>
        </w:rPr>
      </w:pPr>
      <w:r w:rsidRPr="00EE7D80">
        <w:rPr>
          <w:rFonts w:cstheme="minorHAnsi"/>
        </w:rPr>
        <w:t>The Owner is responsible for addressing site-specific information related to security, contingency, and guards training plans. The development of the Physical Security Plan, the Training and Qualification Plan, and the Safeguards Contingency Plan is also the Owner’s responsibility</w:t>
      </w:r>
      <w:r w:rsidR="007603D0" w:rsidRPr="00EE7D80">
        <w:rPr>
          <w:rFonts w:cstheme="minorHAnsi"/>
        </w:rPr>
        <w:t>.</w:t>
      </w:r>
    </w:p>
    <w:p w14:paraId="0A15F326" w14:textId="270E6BFD" w:rsidR="007603D0" w:rsidRPr="00EE7D80" w:rsidRDefault="007603D0" w:rsidP="00E90AAF">
      <w:pPr>
        <w:jc w:val="both"/>
        <w:rPr>
          <w:rFonts w:cstheme="minorHAnsi"/>
        </w:rPr>
      </w:pPr>
      <w:r w:rsidRPr="00EE7D80">
        <w:rPr>
          <w:rFonts w:cstheme="minorHAnsi"/>
        </w:rPr>
        <w:lastRenderedPageBreak/>
        <w:t>Handling and dry storage of the loaded SNF casks is outside of AP1000 standard design and is the responsibility of the Owner, however the AP1000 NPP is designed to support utilization of multiple commercially-available spent fuel storage container designs in order to provide the operator flexibility in their spent fuel management program.</w:t>
      </w:r>
    </w:p>
    <w:p w14:paraId="2D209D84" w14:textId="30BC29FB" w:rsidR="00962995" w:rsidRPr="00EE7D80" w:rsidRDefault="00962995" w:rsidP="00E90AAF">
      <w:pPr>
        <w:jc w:val="both"/>
        <w:rPr>
          <w:rFonts w:cstheme="minorHAnsi"/>
        </w:rPr>
      </w:pPr>
      <w:r w:rsidRPr="00EE7D80">
        <w:rPr>
          <w:rFonts w:cstheme="minorHAnsi"/>
        </w:rPr>
        <w:t>The design of SNF casks (including any neutron absorbers potentially credited in their design) is the responsibility of the Owner.</w:t>
      </w:r>
    </w:p>
    <w:p w14:paraId="234E23C4" w14:textId="77777777" w:rsidR="00231366" w:rsidRPr="00EE7D80" w:rsidRDefault="00231366" w:rsidP="00E90AAF">
      <w:pPr>
        <w:jc w:val="both"/>
        <w:rPr>
          <w:rFonts w:cstheme="minorHAnsi"/>
        </w:rPr>
      </w:pPr>
      <w:r w:rsidRPr="00EE7D80">
        <w:rPr>
          <w:rFonts w:cstheme="minorHAnsi"/>
        </w:rPr>
        <w:t>The AP1000 plant design of Fuel Storage and Handling Area does have all the specified functions except of drying and cooling of the transport casks, as the dry storage and design of the casks is the responsibility of the Owner. However, AP1000 plant design provides areas for cask loading and cask washdown, respectively named Cask Loading Pit and Cask Washdown Pit, next to the SFP. Additionally, cask handling crane is provided in the standard AP1000 plant design. The AP1000 NPP is designed to support utilization of multiple commercially-available spent fuel storage container designs in order to provide the operator flexibility in their spent fuel management program.</w:t>
      </w:r>
    </w:p>
    <w:p w14:paraId="38FF1CB2" w14:textId="4BEAF6BE" w:rsidR="00231366" w:rsidRPr="00EE7D80" w:rsidRDefault="004B7AE7" w:rsidP="00E90AAF">
      <w:pPr>
        <w:jc w:val="both"/>
        <w:rPr>
          <w:rFonts w:cstheme="minorHAnsi"/>
        </w:rPr>
      </w:pPr>
      <w:r w:rsidRPr="00EE7D80">
        <w:rPr>
          <w:rFonts w:cstheme="minorHAnsi"/>
        </w:rPr>
        <w:t>During plant operation, the inspection of the spent fuel is by the Owner. The Owner will be responsible to take the actions to address discovery of damaged fuel in the spent fuel pool or dry cask storage. During the refueling process, fuel is inspected for damage prior to reinsertion in the reactor or in the Spent Fuel Pool.</w:t>
      </w:r>
      <w:r w:rsidR="008C2EFA" w:rsidRPr="00EE7D80">
        <w:rPr>
          <w:rFonts w:cstheme="minorHAnsi"/>
        </w:rPr>
        <w:t xml:space="preserve"> Storage or transport cask for dry storage usually include damaged fuel cans designs that allow the insertion of damaged fuels inside them, thus allowing sealed dry storage but this is a requirement of the Owner</w:t>
      </w:r>
      <w:r w:rsidR="00C45FA9" w:rsidRPr="00EE7D80">
        <w:rPr>
          <w:rFonts w:cstheme="minorHAnsi"/>
        </w:rPr>
        <w:t>.</w:t>
      </w:r>
    </w:p>
    <w:p w14:paraId="406721FC" w14:textId="63CC681D" w:rsidR="00C45FA9" w:rsidRPr="00EE7D80" w:rsidRDefault="00C45FA9" w:rsidP="00E90AAF">
      <w:pPr>
        <w:jc w:val="both"/>
        <w:rPr>
          <w:rFonts w:cstheme="minorHAnsi"/>
        </w:rPr>
      </w:pPr>
      <w:r w:rsidRPr="00EE7D80">
        <w:rPr>
          <w:rFonts w:cstheme="minorHAnsi"/>
        </w:rPr>
        <w:t xml:space="preserve">Spent fuel transport </w:t>
      </w:r>
      <w:r w:rsidR="00AC1181">
        <w:rPr>
          <w:rFonts w:cstheme="minorHAnsi"/>
        </w:rPr>
        <w:t xml:space="preserve">and storage </w:t>
      </w:r>
      <w:r w:rsidR="00FA6347">
        <w:rPr>
          <w:rFonts w:cstheme="minorHAnsi"/>
        </w:rPr>
        <w:t>cask/</w:t>
      </w:r>
      <w:r w:rsidRPr="00EE7D80">
        <w:rPr>
          <w:rFonts w:cstheme="minorHAnsi"/>
        </w:rPr>
        <w:t>packages are to be selected by the Owner and are not part of the standard design. Usually available designs prevent and accident with the uncontrolled release. On the other hand, fuel handling accident (for a single assembly) is considered a DBA.</w:t>
      </w:r>
    </w:p>
    <w:p w14:paraId="62F8F8CB" w14:textId="78A3AA9D" w:rsidR="00E55219" w:rsidRPr="00EE7D80" w:rsidRDefault="00E55219" w:rsidP="00E90AAF">
      <w:pPr>
        <w:jc w:val="both"/>
        <w:rPr>
          <w:rFonts w:cstheme="minorHAnsi"/>
        </w:rPr>
      </w:pPr>
      <w:r w:rsidRPr="00EE7D80">
        <w:rPr>
          <w:rFonts w:cstheme="minorHAnsi"/>
        </w:rPr>
        <w:t xml:space="preserve">The AP1000 plant is designed to support utilization of multiple commercially-available spent fuel storage </w:t>
      </w:r>
      <w:r w:rsidR="00121C0E">
        <w:rPr>
          <w:rFonts w:cstheme="minorHAnsi"/>
        </w:rPr>
        <w:t>cask</w:t>
      </w:r>
      <w:r w:rsidR="00121C0E" w:rsidRPr="00EE7D80">
        <w:rPr>
          <w:rFonts w:cstheme="minorHAnsi"/>
        </w:rPr>
        <w:t xml:space="preserve"> </w:t>
      </w:r>
      <w:r w:rsidRPr="00EE7D80">
        <w:rPr>
          <w:rFonts w:cstheme="minorHAnsi"/>
        </w:rPr>
        <w:t xml:space="preserve">designs in order to provide the operator flexibility in their spent fuel management program. The stated requirements for the plant transportation package (PTP) are, in the experience of Westinghouse, typical spent fuel storage system requirements that would be complied with by credible licensed designs. </w:t>
      </w:r>
    </w:p>
    <w:p w14:paraId="2929595B" w14:textId="1BB4BCC8" w:rsidR="001F5565" w:rsidRPr="00EE7D80" w:rsidRDefault="001F5565" w:rsidP="00E90AAF">
      <w:pPr>
        <w:jc w:val="both"/>
        <w:rPr>
          <w:rFonts w:cstheme="minorHAnsi"/>
        </w:rPr>
      </w:pPr>
      <w:r w:rsidRPr="00EE7D80">
        <w:rPr>
          <w:rFonts w:cstheme="minorHAnsi"/>
        </w:rPr>
        <w:t>Ensuring the statutory requirements for the dose limits are met is the responsibility of the Owner. The AP1000 plant’s spent fuel handling equipment is designed and constructed to ensure the subcriticality of the SNF and temperature of the SFP are maintained. Additionally, the design and conduct of fuel handling operations is such that personnel exposures can be maintained ALARA in coordination with site-specific operational and radiation protection programs.</w:t>
      </w:r>
    </w:p>
    <w:p w14:paraId="5527D2E0" w14:textId="58C4A4EA" w:rsidR="003941A9" w:rsidRPr="00EE7D80" w:rsidRDefault="003941A9" w:rsidP="00DB0EB0">
      <w:pPr>
        <w:jc w:val="both"/>
        <w:rPr>
          <w:rFonts w:cstheme="minorHAnsi"/>
        </w:rPr>
      </w:pPr>
      <w:r w:rsidRPr="00EE7D80">
        <w:rPr>
          <w:rFonts w:cstheme="minorHAnsi"/>
        </w:rPr>
        <w:t xml:space="preserve">Section II (General requirements to ensuring nuclear safety) contains COM-B items </w:t>
      </w:r>
      <w:r w:rsidR="00CA0F7A" w:rsidRPr="00EE7D80">
        <w:rPr>
          <w:rFonts w:cstheme="minorHAnsi"/>
        </w:rPr>
        <w:t>related to:</w:t>
      </w:r>
    </w:p>
    <w:p w14:paraId="3171471D" w14:textId="401AB9B3" w:rsidR="00DC21E9" w:rsidRPr="00EE7D80" w:rsidRDefault="00EC13F6" w:rsidP="00513590">
      <w:pPr>
        <w:pStyle w:val="ListParagraph"/>
        <w:numPr>
          <w:ilvl w:val="0"/>
          <w:numId w:val="134"/>
        </w:numPr>
        <w:jc w:val="both"/>
        <w:rPr>
          <w:rFonts w:cstheme="minorHAnsi"/>
          <w:szCs w:val="22"/>
          <w:lang w:eastAsia="pl-PL"/>
        </w:rPr>
      </w:pPr>
      <w:r w:rsidRPr="00EE7D80">
        <w:rPr>
          <w:b/>
          <w:bCs/>
          <w:lang w:eastAsia="zh-CN"/>
        </w:rPr>
        <w:t>(Article 16</w:t>
      </w:r>
      <w:r w:rsidR="00E07D1C" w:rsidRPr="00EE7D80">
        <w:rPr>
          <w:b/>
          <w:bCs/>
          <w:lang w:eastAsia="zh-CN"/>
        </w:rPr>
        <w:t xml:space="preserve"> (4</w:t>
      </w:r>
      <w:r w:rsidRPr="00EE7D80">
        <w:rPr>
          <w:b/>
          <w:bCs/>
          <w:lang w:eastAsia="zh-CN"/>
        </w:rPr>
        <w:t>)</w:t>
      </w:r>
      <w:r w:rsidR="00E07D1C" w:rsidRPr="00EE7D80">
        <w:rPr>
          <w:b/>
          <w:bCs/>
          <w:lang w:eastAsia="zh-CN"/>
        </w:rPr>
        <w:t>)</w:t>
      </w:r>
      <w:r w:rsidRPr="00EE7D80">
        <w:rPr>
          <w:b/>
          <w:bCs/>
          <w:lang w:eastAsia="zh-CN"/>
        </w:rPr>
        <w:t xml:space="preserve"> </w:t>
      </w:r>
      <w:r w:rsidR="008A7500" w:rsidRPr="00EE7D80">
        <w:rPr>
          <w:lang w:eastAsia="zh-CN"/>
        </w:rPr>
        <w:t xml:space="preserve">Requirement for </w:t>
      </w:r>
      <w:r w:rsidR="008A7500" w:rsidRPr="00EE7D80">
        <w:rPr>
          <w:rFonts w:cstheme="minorHAnsi"/>
          <w:szCs w:val="22"/>
          <w:lang w:eastAsia="pl-PL"/>
        </w:rPr>
        <w:t>the design of the SNF management facilities to include a section on decommissioning.</w:t>
      </w:r>
    </w:p>
    <w:p w14:paraId="04BE648E" w14:textId="05D7B4BF" w:rsidR="0057126A" w:rsidRPr="00EE7D80" w:rsidRDefault="0057126A" w:rsidP="00513590">
      <w:pPr>
        <w:pStyle w:val="ListParagraph"/>
        <w:numPr>
          <w:ilvl w:val="0"/>
          <w:numId w:val="133"/>
        </w:numPr>
        <w:jc w:val="both"/>
        <w:rPr>
          <w:lang w:eastAsia="zh-CN"/>
        </w:rPr>
      </w:pPr>
      <w:r w:rsidRPr="00EE7D80">
        <w:rPr>
          <w:rFonts w:cstheme="minorHAnsi"/>
          <w:b/>
          <w:bCs/>
          <w:szCs w:val="22"/>
          <w:lang w:eastAsia="pl-PL"/>
        </w:rPr>
        <w:t>(Article 23) (1)</w:t>
      </w:r>
      <w:r w:rsidRPr="00EE7D80">
        <w:rPr>
          <w:rFonts w:cstheme="minorHAnsi"/>
          <w:szCs w:val="22"/>
          <w:lang w:eastAsia="pl-PL"/>
        </w:rPr>
        <w:t xml:space="preserve"> </w:t>
      </w:r>
      <w:r w:rsidR="00E8447F" w:rsidRPr="00EE7D80">
        <w:rPr>
          <w:rFonts w:cstheme="minorHAnsi"/>
          <w:szCs w:val="22"/>
          <w:lang w:eastAsia="pl-PL"/>
        </w:rPr>
        <w:t xml:space="preserve">Designing, </w:t>
      </w:r>
      <w:r w:rsidR="00BA09D5" w:rsidRPr="00EE7D80">
        <w:rPr>
          <w:rFonts w:cstheme="minorHAnsi"/>
          <w:szCs w:val="22"/>
          <w:lang w:eastAsia="pl-PL"/>
        </w:rPr>
        <w:t>c</w:t>
      </w:r>
      <w:r w:rsidR="00E8447F" w:rsidRPr="00EE7D80">
        <w:rPr>
          <w:rFonts w:cstheme="minorHAnsi"/>
          <w:szCs w:val="22"/>
          <w:lang w:eastAsia="pl-PL"/>
        </w:rPr>
        <w:t xml:space="preserve">onstruction and installation of the structures, systems and components of the safety significant facilities taking into account the natural phenomena characteristic of the site area, such as earthquakes, hurricanes and floods, the possibility of externally caused fires, and the possibility of external events and factors of technogenic origin occurring on or near the site. (2) </w:t>
      </w:r>
      <w:r w:rsidR="00861797" w:rsidRPr="00EE7D80">
        <w:rPr>
          <w:rFonts w:cstheme="minorHAnsi"/>
          <w:szCs w:val="22"/>
          <w:lang w:eastAsia="pl-PL"/>
        </w:rPr>
        <w:t xml:space="preserve">Assumption of </w:t>
      </w:r>
      <w:r w:rsidR="00664D18" w:rsidRPr="00EE7D80">
        <w:rPr>
          <w:rFonts w:cstheme="minorHAnsi"/>
          <w:szCs w:val="22"/>
          <w:lang w:eastAsia="pl-PL"/>
        </w:rPr>
        <w:t>quantitative values of the parameters of processes, phenomena and factors of natural and technogenic origin</w:t>
      </w:r>
      <w:r w:rsidR="00BA09D5" w:rsidRPr="00EE7D80">
        <w:rPr>
          <w:rFonts w:cstheme="minorHAnsi"/>
          <w:szCs w:val="22"/>
          <w:lang w:eastAsia="pl-PL"/>
        </w:rPr>
        <w:t xml:space="preserve">. </w:t>
      </w:r>
      <w:r w:rsidR="00BA09D5" w:rsidRPr="00EE7D80">
        <w:rPr>
          <w:rFonts w:cstheme="minorHAnsi"/>
          <w:b/>
          <w:bCs/>
          <w:szCs w:val="22"/>
          <w:lang w:eastAsia="pl-PL"/>
        </w:rPr>
        <w:t>(2)</w:t>
      </w:r>
      <w:r w:rsidR="00BA09D5" w:rsidRPr="00EE7D80">
        <w:rPr>
          <w:rFonts w:cstheme="minorHAnsi"/>
          <w:szCs w:val="22"/>
          <w:lang w:eastAsia="pl-PL"/>
        </w:rPr>
        <w:t xml:space="preserve"> </w:t>
      </w:r>
      <w:r w:rsidR="00F1287E" w:rsidRPr="00EE7D80">
        <w:rPr>
          <w:rFonts w:cstheme="minorHAnsi"/>
          <w:szCs w:val="22"/>
          <w:lang w:eastAsia="pl-PL"/>
        </w:rPr>
        <w:t xml:space="preserve">Assuming </w:t>
      </w:r>
      <w:r w:rsidR="006D4C6E" w:rsidRPr="00EE7D80">
        <w:rPr>
          <w:rFonts w:cstheme="minorHAnsi"/>
          <w:szCs w:val="22"/>
          <w:lang w:eastAsia="pl-PL"/>
        </w:rPr>
        <w:t>quantitative values of the parameters of processes, phenomena and factors of natural and technogenic origin</w:t>
      </w:r>
      <w:r w:rsidR="00F75E84" w:rsidRPr="00EE7D80">
        <w:rPr>
          <w:rFonts w:cstheme="minorHAnsi"/>
          <w:szCs w:val="22"/>
          <w:lang w:eastAsia="pl-PL"/>
        </w:rPr>
        <w:t xml:space="preserve"> in design </w:t>
      </w:r>
      <w:r w:rsidR="00D5158A" w:rsidRPr="00EE7D80">
        <w:rPr>
          <w:rFonts w:cstheme="minorHAnsi"/>
          <w:szCs w:val="22"/>
          <w:lang w:eastAsia="pl-PL"/>
        </w:rPr>
        <w:t xml:space="preserve"> in accordance with the regulations.</w:t>
      </w:r>
    </w:p>
    <w:p w14:paraId="078BBD20" w14:textId="24BDCF70" w:rsidR="00DB1600" w:rsidRPr="00EE7D80" w:rsidRDefault="00DB1600" w:rsidP="00513590">
      <w:pPr>
        <w:pStyle w:val="ListParagraph"/>
        <w:numPr>
          <w:ilvl w:val="0"/>
          <w:numId w:val="133"/>
        </w:numPr>
        <w:jc w:val="both"/>
        <w:rPr>
          <w:lang w:eastAsia="zh-CN"/>
        </w:rPr>
      </w:pPr>
      <w:r w:rsidRPr="00EE7D80">
        <w:rPr>
          <w:rFonts w:cstheme="minorHAnsi"/>
          <w:b/>
          <w:bCs/>
          <w:szCs w:val="22"/>
          <w:lang w:eastAsia="pl-PL"/>
        </w:rPr>
        <w:lastRenderedPageBreak/>
        <w:t>(Article 30</w:t>
      </w:r>
      <w:r w:rsidR="00E07D1C" w:rsidRPr="00EE7D80">
        <w:rPr>
          <w:rFonts w:cstheme="minorHAnsi"/>
          <w:b/>
          <w:bCs/>
          <w:szCs w:val="22"/>
          <w:lang w:eastAsia="pl-PL"/>
        </w:rPr>
        <w:t xml:space="preserve"> (2)</w:t>
      </w:r>
      <w:r w:rsidRPr="00EE7D80">
        <w:rPr>
          <w:rFonts w:cstheme="minorHAnsi"/>
          <w:b/>
          <w:bCs/>
          <w:szCs w:val="22"/>
          <w:lang w:eastAsia="pl-PL"/>
        </w:rPr>
        <w:t xml:space="preserve">) </w:t>
      </w:r>
      <w:r w:rsidR="00B42BCE" w:rsidRPr="00EE7D80">
        <w:rPr>
          <w:rFonts w:cstheme="minorHAnsi"/>
          <w:szCs w:val="22"/>
          <w:lang w:eastAsia="pl-PL"/>
        </w:rPr>
        <w:t xml:space="preserve">Requirement for </w:t>
      </w:r>
      <w:r w:rsidR="00364BD0" w:rsidRPr="00EE7D80">
        <w:rPr>
          <w:rFonts w:cstheme="minorHAnsi"/>
          <w:szCs w:val="22"/>
          <w:lang w:eastAsia="pl-PL"/>
        </w:rPr>
        <w:t>t</w:t>
      </w:r>
      <w:r w:rsidR="006C3A58" w:rsidRPr="00EE7D80">
        <w:rPr>
          <w:rFonts w:cstheme="minorHAnsi"/>
          <w:szCs w:val="22"/>
          <w:lang w:eastAsia="pl-PL"/>
        </w:rPr>
        <w:t xml:space="preserve">he design </w:t>
      </w:r>
      <w:r w:rsidR="00B42BCE" w:rsidRPr="00EE7D80">
        <w:rPr>
          <w:rFonts w:cstheme="minorHAnsi"/>
          <w:szCs w:val="22"/>
          <w:lang w:eastAsia="pl-PL"/>
        </w:rPr>
        <w:t xml:space="preserve">to </w:t>
      </w:r>
      <w:r w:rsidR="006C3A58" w:rsidRPr="00EE7D80">
        <w:rPr>
          <w:rFonts w:cstheme="minorHAnsi"/>
          <w:szCs w:val="22"/>
          <w:lang w:eastAsia="pl-PL"/>
        </w:rPr>
        <w:t>includ</w:t>
      </w:r>
      <w:r w:rsidR="00B42BCE" w:rsidRPr="00EE7D80">
        <w:rPr>
          <w:rFonts w:cstheme="minorHAnsi"/>
          <w:szCs w:val="22"/>
          <w:lang w:eastAsia="pl-PL"/>
        </w:rPr>
        <w:t>e</w:t>
      </w:r>
      <w:r w:rsidR="006C3A58" w:rsidRPr="00EE7D80">
        <w:rPr>
          <w:rFonts w:cstheme="minorHAnsi"/>
          <w:szCs w:val="22"/>
          <w:lang w:eastAsia="pl-PL"/>
        </w:rPr>
        <w:t xml:space="preserve"> a plan for evacuation from buildings and facilities, characteristics of evacuation routes, and location of </w:t>
      </w:r>
      <w:r w:rsidR="00B17410" w:rsidRPr="00EE7D80">
        <w:rPr>
          <w:rFonts w:cstheme="minorHAnsi"/>
          <w:szCs w:val="22"/>
          <w:lang w:eastAsia="pl-PL"/>
        </w:rPr>
        <w:t>signaling</w:t>
      </w:r>
      <w:r w:rsidR="006C3A58" w:rsidRPr="00EE7D80">
        <w:rPr>
          <w:rFonts w:cstheme="minorHAnsi"/>
          <w:szCs w:val="22"/>
          <w:lang w:eastAsia="pl-PL"/>
        </w:rPr>
        <w:t xml:space="preserve"> devices.</w:t>
      </w:r>
    </w:p>
    <w:p w14:paraId="040A48DB" w14:textId="77935ED1" w:rsidR="00BA09D5" w:rsidRPr="00EE7D80" w:rsidRDefault="003741FB" w:rsidP="00513590">
      <w:pPr>
        <w:pStyle w:val="ListParagraph"/>
        <w:numPr>
          <w:ilvl w:val="0"/>
          <w:numId w:val="133"/>
        </w:numPr>
        <w:jc w:val="both"/>
        <w:rPr>
          <w:lang w:eastAsia="zh-CN"/>
        </w:rPr>
      </w:pPr>
      <w:r w:rsidRPr="00EE7D80">
        <w:rPr>
          <w:rFonts w:cstheme="minorHAnsi"/>
          <w:b/>
          <w:bCs/>
          <w:szCs w:val="22"/>
          <w:lang w:eastAsia="pl-PL"/>
        </w:rPr>
        <w:t xml:space="preserve">(Article 34) </w:t>
      </w:r>
      <w:r w:rsidR="0028342E" w:rsidRPr="00EE7D80">
        <w:rPr>
          <w:rFonts w:cstheme="minorHAnsi"/>
          <w:szCs w:val="22"/>
          <w:lang w:eastAsia="pl-PL"/>
        </w:rPr>
        <w:t>E</w:t>
      </w:r>
      <w:r w:rsidR="004A5C6E" w:rsidRPr="00EE7D80">
        <w:rPr>
          <w:rFonts w:cstheme="minorHAnsi"/>
          <w:szCs w:val="22"/>
          <w:lang w:eastAsia="pl-PL"/>
        </w:rPr>
        <w:t>nsur</w:t>
      </w:r>
      <w:r w:rsidR="0028342E" w:rsidRPr="00EE7D80">
        <w:rPr>
          <w:rFonts w:cstheme="minorHAnsi"/>
          <w:szCs w:val="22"/>
          <w:lang w:eastAsia="pl-PL"/>
        </w:rPr>
        <w:t>ing</w:t>
      </w:r>
      <w:r w:rsidR="004A5C6E" w:rsidRPr="00EE7D80">
        <w:rPr>
          <w:rFonts w:cstheme="minorHAnsi"/>
          <w:szCs w:val="22"/>
          <w:lang w:eastAsia="pl-PL"/>
        </w:rPr>
        <w:t xml:space="preserve"> the fulfilment of the requirements related to the control, storage, on-site transportation and physical protection of nuclear material arising from the obligations of the Republic of Bulgaria under international treaties ratified, promulgated and in force for the Republic of Bulgaria.</w:t>
      </w:r>
    </w:p>
    <w:p w14:paraId="7A5973FE" w14:textId="34C5EE36" w:rsidR="001B05EA" w:rsidRDefault="001B05EA" w:rsidP="00DB0EB0">
      <w:pPr>
        <w:jc w:val="both"/>
        <w:rPr>
          <w:rFonts w:cstheme="minorHAnsi"/>
        </w:rPr>
      </w:pPr>
      <w:r>
        <w:rPr>
          <w:rFonts w:cstheme="minorHAnsi"/>
        </w:rPr>
        <w:t>“Compliant with objective”</w:t>
      </w:r>
      <w:r w:rsidR="00832AE3">
        <w:rPr>
          <w:rFonts w:cstheme="minorHAnsi"/>
        </w:rPr>
        <w:t xml:space="preserve"> (CWO)</w:t>
      </w:r>
      <w:r>
        <w:rPr>
          <w:rFonts w:cstheme="minorHAnsi"/>
        </w:rPr>
        <w:t xml:space="preserve"> items were identified </w:t>
      </w:r>
      <w:r w:rsidR="00D15FC2">
        <w:rPr>
          <w:rFonts w:cstheme="minorHAnsi"/>
        </w:rPr>
        <w:t>in two sections.</w:t>
      </w:r>
    </w:p>
    <w:p w14:paraId="13280E49" w14:textId="203DB51A" w:rsidR="00294BC4" w:rsidRPr="00EE7D80" w:rsidRDefault="00294BC4" w:rsidP="00DB0EB0">
      <w:pPr>
        <w:jc w:val="both"/>
        <w:rPr>
          <w:rFonts w:cstheme="minorHAnsi"/>
        </w:rPr>
      </w:pPr>
      <w:r w:rsidRPr="00EE7D80">
        <w:rPr>
          <w:rFonts w:cstheme="minorHAnsi"/>
        </w:rPr>
        <w:t>Section I (</w:t>
      </w:r>
      <w:r w:rsidR="005216DA" w:rsidRPr="00EE7D80">
        <w:rPr>
          <w:rFonts w:cstheme="minorHAnsi"/>
        </w:rPr>
        <w:t>Safety functions</w:t>
      </w:r>
      <w:r w:rsidRPr="00EE7D80">
        <w:rPr>
          <w:rFonts w:cstheme="minorHAnsi"/>
        </w:rPr>
        <w:t xml:space="preserve">) contains </w:t>
      </w:r>
      <w:r w:rsidR="00C60B62" w:rsidRPr="00EE7D80">
        <w:rPr>
          <w:rFonts w:cstheme="minorHAnsi"/>
        </w:rPr>
        <w:t>CWO</w:t>
      </w:r>
      <w:r w:rsidRPr="00EE7D80">
        <w:rPr>
          <w:rFonts w:cstheme="minorHAnsi"/>
        </w:rPr>
        <w:t xml:space="preserve"> items related to:</w:t>
      </w:r>
    </w:p>
    <w:p w14:paraId="28CC676D" w14:textId="7D4F3E20" w:rsidR="005216DA" w:rsidRPr="00EE7D80" w:rsidRDefault="001A428A" w:rsidP="00513590">
      <w:pPr>
        <w:pStyle w:val="ListParagraph"/>
        <w:numPr>
          <w:ilvl w:val="0"/>
          <w:numId w:val="135"/>
        </w:numPr>
        <w:jc w:val="both"/>
        <w:rPr>
          <w:lang w:eastAsia="zh-CN"/>
        </w:rPr>
      </w:pPr>
      <w:r w:rsidRPr="00EE7D80">
        <w:rPr>
          <w:b/>
          <w:bCs/>
          <w:lang w:eastAsia="zh-CN"/>
        </w:rPr>
        <w:t xml:space="preserve">(Article 14 (2)) </w:t>
      </w:r>
      <w:r w:rsidR="007E3D41" w:rsidRPr="00EE7D80">
        <w:rPr>
          <w:lang w:eastAsia="zh-CN"/>
        </w:rPr>
        <w:t xml:space="preserve">Requirement for </w:t>
      </w:r>
      <w:r w:rsidRPr="00EE7D80">
        <w:rPr>
          <w:rFonts w:cstheme="minorHAnsi"/>
          <w:szCs w:val="22"/>
          <w:lang w:eastAsia="pl-PL"/>
        </w:rPr>
        <w:t>the system of physical barriers shall include a minimum of two barriers for all SNF management activities.</w:t>
      </w:r>
    </w:p>
    <w:p w14:paraId="59D7C5A8" w14:textId="2A66196E" w:rsidR="007A0DFE" w:rsidRPr="00EE7D80" w:rsidRDefault="007A0DFE" w:rsidP="00DB0EB0">
      <w:pPr>
        <w:jc w:val="both"/>
        <w:rPr>
          <w:rFonts w:cstheme="minorHAnsi"/>
        </w:rPr>
      </w:pPr>
      <w:r w:rsidRPr="00EE7D80">
        <w:rPr>
          <w:rFonts w:cstheme="minorHAnsi"/>
        </w:rPr>
        <w:t>Section II (General requirements to ensuring nuclear safety) contains C</w:t>
      </w:r>
      <w:r w:rsidR="00C60B62" w:rsidRPr="00EE7D80">
        <w:rPr>
          <w:rFonts w:cstheme="minorHAnsi"/>
        </w:rPr>
        <w:t>WO</w:t>
      </w:r>
      <w:r w:rsidRPr="00EE7D80">
        <w:rPr>
          <w:rFonts w:cstheme="minorHAnsi"/>
        </w:rPr>
        <w:t xml:space="preserve"> items related to:</w:t>
      </w:r>
    </w:p>
    <w:p w14:paraId="7F7E54DE" w14:textId="341F5081" w:rsidR="007A0DFE" w:rsidRPr="00EE7D80" w:rsidRDefault="00892FAD" w:rsidP="00513590">
      <w:pPr>
        <w:pStyle w:val="ListParagraph"/>
        <w:numPr>
          <w:ilvl w:val="0"/>
          <w:numId w:val="135"/>
        </w:numPr>
        <w:jc w:val="both"/>
        <w:rPr>
          <w:b/>
          <w:bCs/>
          <w:lang w:eastAsia="zh-CN"/>
        </w:rPr>
      </w:pPr>
      <w:r w:rsidRPr="00EE7D80">
        <w:rPr>
          <w:b/>
          <w:bCs/>
          <w:lang w:eastAsia="zh-CN"/>
        </w:rPr>
        <w:t xml:space="preserve">(Article 16 (1)) </w:t>
      </w:r>
      <w:r w:rsidR="00364BD0" w:rsidRPr="00EE7D80">
        <w:rPr>
          <w:b/>
          <w:bCs/>
          <w:lang w:eastAsia="zh-CN"/>
        </w:rPr>
        <w:t xml:space="preserve">Requirement </w:t>
      </w:r>
      <w:r w:rsidR="00364BD0" w:rsidRPr="00EE7D80">
        <w:rPr>
          <w:rFonts w:cstheme="minorHAnsi"/>
          <w:szCs w:val="22"/>
          <w:lang w:eastAsia="pl-PL"/>
        </w:rPr>
        <w:t xml:space="preserve">for the design of the SNF management facilities to contain a preliminary SAR for the storage, on-site transportation and handling of SNF during normal operation and in design basis and beyond design basis accidents. </w:t>
      </w:r>
      <w:r w:rsidR="00375C76" w:rsidRPr="00EE7D80">
        <w:rPr>
          <w:rFonts w:cstheme="minorHAnsi"/>
          <w:szCs w:val="22"/>
          <w:lang w:eastAsia="pl-PL"/>
        </w:rPr>
        <w:t xml:space="preserve">After the construction of the facilities – updating SAR </w:t>
      </w:r>
      <w:r w:rsidR="00EB5885" w:rsidRPr="00EE7D80">
        <w:rPr>
          <w:rFonts w:cstheme="minorHAnsi"/>
          <w:szCs w:val="22"/>
          <w:lang w:eastAsia="pl-PL"/>
        </w:rPr>
        <w:t>in accordance with the current status of the facility.</w:t>
      </w:r>
    </w:p>
    <w:p w14:paraId="5C4BFF8F" w14:textId="593B6EAC" w:rsidR="00CB3165" w:rsidRPr="00EE7D80" w:rsidRDefault="00CB3165" w:rsidP="00513590">
      <w:pPr>
        <w:pStyle w:val="ListParagraph"/>
        <w:numPr>
          <w:ilvl w:val="0"/>
          <w:numId w:val="135"/>
        </w:numPr>
        <w:jc w:val="both"/>
        <w:rPr>
          <w:b/>
          <w:bCs/>
          <w:lang w:eastAsia="zh-CN"/>
        </w:rPr>
      </w:pPr>
      <w:r w:rsidRPr="00EE7D80">
        <w:rPr>
          <w:b/>
          <w:bCs/>
          <w:lang w:eastAsia="zh-CN"/>
        </w:rPr>
        <w:t>(Article 24</w:t>
      </w:r>
      <w:r w:rsidR="00350A5D" w:rsidRPr="00EE7D80">
        <w:rPr>
          <w:b/>
          <w:bCs/>
          <w:lang w:eastAsia="zh-CN"/>
        </w:rPr>
        <w:t xml:space="preserve"> (3)</w:t>
      </w:r>
      <w:r w:rsidRPr="00EE7D80">
        <w:rPr>
          <w:b/>
          <w:bCs/>
          <w:lang w:eastAsia="zh-CN"/>
        </w:rPr>
        <w:t xml:space="preserve">) </w:t>
      </w:r>
      <w:r w:rsidR="00DA3214" w:rsidRPr="00EE7D80">
        <w:rPr>
          <w:lang w:eastAsia="zh-CN"/>
        </w:rPr>
        <w:t>Topics to be ensured by design.</w:t>
      </w:r>
    </w:p>
    <w:p w14:paraId="53224E2D" w14:textId="6FB2F7AB" w:rsidR="00DA0A6F" w:rsidRPr="00EE7D80" w:rsidRDefault="00DA0A6F" w:rsidP="00513590">
      <w:pPr>
        <w:pStyle w:val="ListParagraph"/>
        <w:numPr>
          <w:ilvl w:val="0"/>
          <w:numId w:val="135"/>
        </w:numPr>
        <w:jc w:val="both"/>
        <w:rPr>
          <w:b/>
          <w:bCs/>
          <w:lang w:eastAsia="zh-CN"/>
        </w:rPr>
      </w:pPr>
      <w:r w:rsidRPr="00EE7D80">
        <w:rPr>
          <w:b/>
          <w:bCs/>
          <w:lang w:eastAsia="zh-CN"/>
        </w:rPr>
        <w:t xml:space="preserve">(Article 36) </w:t>
      </w:r>
      <w:r w:rsidR="00F71A1B" w:rsidRPr="00EE7D80">
        <w:rPr>
          <w:lang w:eastAsia="zh-CN"/>
        </w:rPr>
        <w:t>Means of residua</w:t>
      </w:r>
      <w:r w:rsidR="00D27E50" w:rsidRPr="00EE7D80">
        <w:rPr>
          <w:lang w:eastAsia="zh-CN"/>
        </w:rPr>
        <w:t>l</w:t>
      </w:r>
      <w:r w:rsidR="00F71A1B" w:rsidRPr="00EE7D80">
        <w:rPr>
          <w:lang w:eastAsia="zh-CN"/>
        </w:rPr>
        <w:t xml:space="preserve"> heat removal from SNF</w:t>
      </w:r>
      <w:r w:rsidR="00D27E50" w:rsidRPr="00EE7D80">
        <w:rPr>
          <w:lang w:eastAsia="zh-CN"/>
        </w:rPr>
        <w:t xml:space="preserve"> in order to </w:t>
      </w:r>
      <w:r w:rsidR="003D6905" w:rsidRPr="00EE7D80">
        <w:rPr>
          <w:rFonts w:cstheme="minorHAnsi"/>
          <w:szCs w:val="22"/>
          <w:lang w:eastAsia="pl-PL"/>
        </w:rPr>
        <w:t>prevent fuel rod leaks, damages and release of radioactive substances.</w:t>
      </w:r>
    </w:p>
    <w:p w14:paraId="459E15F2" w14:textId="5281062B" w:rsidR="009B1FFC" w:rsidRPr="00EE7D80" w:rsidRDefault="003D6905" w:rsidP="00513590">
      <w:pPr>
        <w:pStyle w:val="ListParagraph"/>
        <w:numPr>
          <w:ilvl w:val="0"/>
          <w:numId w:val="135"/>
        </w:numPr>
        <w:jc w:val="both"/>
        <w:rPr>
          <w:rFonts w:cstheme="minorHAnsi"/>
          <w:szCs w:val="22"/>
          <w:lang w:eastAsia="pl-PL"/>
        </w:rPr>
      </w:pPr>
      <w:r w:rsidRPr="00EE7D80">
        <w:rPr>
          <w:b/>
          <w:bCs/>
          <w:lang w:eastAsia="zh-CN"/>
        </w:rPr>
        <w:t xml:space="preserve">(Article </w:t>
      </w:r>
      <w:r w:rsidR="008A453B" w:rsidRPr="00EE7D80">
        <w:rPr>
          <w:b/>
          <w:bCs/>
          <w:lang w:eastAsia="zh-CN"/>
        </w:rPr>
        <w:t>37</w:t>
      </w:r>
      <w:r w:rsidR="0059207C" w:rsidRPr="00EE7D80">
        <w:rPr>
          <w:b/>
          <w:bCs/>
          <w:lang w:eastAsia="zh-CN"/>
        </w:rPr>
        <w:t xml:space="preserve"> (2)</w:t>
      </w:r>
      <w:r w:rsidR="008A453B" w:rsidRPr="00EE7D80">
        <w:rPr>
          <w:b/>
          <w:bCs/>
          <w:lang w:eastAsia="zh-CN"/>
        </w:rPr>
        <w:t>)</w:t>
      </w:r>
      <w:r w:rsidR="009425F0" w:rsidRPr="00EE7D80">
        <w:rPr>
          <w:b/>
          <w:bCs/>
          <w:lang w:eastAsia="zh-CN"/>
        </w:rPr>
        <w:t xml:space="preserve"> </w:t>
      </w:r>
      <w:r w:rsidR="009425F0" w:rsidRPr="00EE7D80">
        <w:rPr>
          <w:lang w:eastAsia="zh-CN"/>
        </w:rPr>
        <w:t xml:space="preserve">Storing </w:t>
      </w:r>
      <w:r w:rsidR="00010945" w:rsidRPr="00EE7D80">
        <w:rPr>
          <w:rFonts w:cstheme="minorHAnsi"/>
          <w:szCs w:val="22"/>
          <w:lang w:eastAsia="pl-PL"/>
        </w:rPr>
        <w:t>spent nuclear fuel</w:t>
      </w:r>
      <w:r w:rsidR="009B1FFC" w:rsidRPr="00EE7D80">
        <w:rPr>
          <w:rFonts w:cstheme="minorHAnsi"/>
          <w:szCs w:val="22"/>
          <w:lang w:eastAsia="pl-PL"/>
        </w:rPr>
        <w:t xml:space="preserve"> under water under continuous monitoring of water parameters such as temperature, level, activity, medium acidity (pH), electrical conductivity, chemical composition, and hydrogen content, as required.</w:t>
      </w:r>
    </w:p>
    <w:p w14:paraId="7700DD67" w14:textId="6B4F1847" w:rsidR="003D6905" w:rsidRPr="00EE7D80" w:rsidRDefault="009B1FFC" w:rsidP="00513590">
      <w:pPr>
        <w:pStyle w:val="ListParagraph"/>
        <w:numPr>
          <w:ilvl w:val="0"/>
          <w:numId w:val="135"/>
        </w:numPr>
        <w:jc w:val="both"/>
        <w:rPr>
          <w:b/>
          <w:bCs/>
          <w:lang w:eastAsia="zh-CN"/>
        </w:rPr>
      </w:pPr>
      <w:r w:rsidRPr="00EE7D80">
        <w:rPr>
          <w:b/>
          <w:bCs/>
          <w:lang w:eastAsia="zh-CN"/>
        </w:rPr>
        <w:t xml:space="preserve">(Article 39) </w:t>
      </w:r>
      <w:r w:rsidR="00921087" w:rsidRPr="00EE7D80">
        <w:rPr>
          <w:lang w:eastAsia="zh-CN"/>
        </w:rPr>
        <w:t xml:space="preserve">Requirement for all piping </w:t>
      </w:r>
      <w:r w:rsidR="005F4F1D" w:rsidRPr="00EE7D80">
        <w:rPr>
          <w:lang w:eastAsia="zh-CN"/>
        </w:rPr>
        <w:t xml:space="preserve">to </w:t>
      </w:r>
      <w:r w:rsidR="00120779" w:rsidRPr="00EE7D80">
        <w:rPr>
          <w:lang w:eastAsia="zh-CN"/>
        </w:rPr>
        <w:t>be located in the upper part of the pools to provide a regulated water level above the fuel in the event of a possible rupture. The pools shall be drained with submersible type of pumps. In normal operation, no electrical power shall be provided to these pumps.</w:t>
      </w:r>
    </w:p>
    <w:p w14:paraId="48ED9B03" w14:textId="3F2D2D8C" w:rsidR="005F4F1D" w:rsidRPr="00EE7D80" w:rsidRDefault="005F4F1D" w:rsidP="00513590">
      <w:pPr>
        <w:pStyle w:val="ListParagraph"/>
        <w:numPr>
          <w:ilvl w:val="0"/>
          <w:numId w:val="135"/>
        </w:numPr>
        <w:jc w:val="both"/>
        <w:rPr>
          <w:b/>
          <w:bCs/>
          <w:lang w:eastAsia="zh-CN"/>
        </w:rPr>
      </w:pPr>
      <w:r w:rsidRPr="00EE7D80">
        <w:rPr>
          <w:b/>
          <w:bCs/>
          <w:lang w:eastAsia="zh-CN"/>
        </w:rPr>
        <w:t xml:space="preserve">(Article 41) </w:t>
      </w:r>
      <w:r w:rsidR="00C7274E" w:rsidRPr="00EE7D80">
        <w:rPr>
          <w:lang w:eastAsia="zh-CN"/>
        </w:rPr>
        <w:t xml:space="preserve">Designing </w:t>
      </w:r>
      <w:r w:rsidR="000D6193" w:rsidRPr="00EE7D80">
        <w:rPr>
          <w:rFonts w:cstheme="minorHAnsi"/>
          <w:szCs w:val="22"/>
          <w:lang w:eastAsia="pl-PL"/>
        </w:rPr>
        <w:t xml:space="preserve">the pool water make-up system to have </w:t>
      </w:r>
      <w:r w:rsidR="0031771F" w:rsidRPr="00EE7D80">
        <w:rPr>
          <w:rFonts w:cstheme="minorHAnsi"/>
          <w:szCs w:val="22"/>
          <w:lang w:eastAsia="pl-PL"/>
        </w:rPr>
        <w:t>a bigger flow rate than the one of the pool water purification system.</w:t>
      </w:r>
    </w:p>
    <w:p w14:paraId="2232C101" w14:textId="31736069" w:rsidR="00F118EF" w:rsidRPr="00EE7D80" w:rsidRDefault="00F118EF" w:rsidP="00513590">
      <w:pPr>
        <w:pStyle w:val="ListParagraph"/>
        <w:numPr>
          <w:ilvl w:val="0"/>
          <w:numId w:val="135"/>
        </w:numPr>
        <w:jc w:val="both"/>
        <w:rPr>
          <w:b/>
          <w:bCs/>
          <w:lang w:eastAsia="zh-CN"/>
        </w:rPr>
      </w:pPr>
      <w:r w:rsidRPr="00EE7D80">
        <w:rPr>
          <w:b/>
          <w:bCs/>
          <w:lang w:eastAsia="zh-CN"/>
        </w:rPr>
        <w:t xml:space="preserve">(Article 47) </w:t>
      </w:r>
      <w:r w:rsidRPr="00EE7D80">
        <w:rPr>
          <w:lang w:eastAsia="zh-CN"/>
        </w:rPr>
        <w:t>Storing leaking assemblies</w:t>
      </w:r>
      <w:r w:rsidR="00D73E24" w:rsidRPr="00EE7D80">
        <w:rPr>
          <w:rFonts w:cstheme="minorHAnsi"/>
          <w:szCs w:val="22"/>
          <w:lang w:eastAsia="pl-PL"/>
        </w:rPr>
        <w:t xml:space="preserve"> in specially designed canisters, </w:t>
      </w:r>
      <w:r w:rsidR="00FD1A68" w:rsidRPr="00EE7D80">
        <w:rPr>
          <w:rFonts w:cstheme="minorHAnsi"/>
          <w:szCs w:val="22"/>
          <w:lang w:eastAsia="pl-PL"/>
        </w:rPr>
        <w:t xml:space="preserve">which shall withstand </w:t>
      </w:r>
      <w:r w:rsidR="0071453C" w:rsidRPr="00EE7D80">
        <w:rPr>
          <w:rFonts w:cstheme="minorHAnsi"/>
          <w:szCs w:val="22"/>
          <w:lang w:eastAsia="pl-PL"/>
        </w:rPr>
        <w:t>the temperature and pressure resulting from residual heat removal from the assemblies and be resistant to chemical reactions between the fuel and its cladding with the working medium of the canister.</w:t>
      </w:r>
    </w:p>
    <w:p w14:paraId="6A460D46" w14:textId="4F3EBCF1" w:rsidR="006C1A9E" w:rsidRPr="00EE7D80" w:rsidRDefault="006C1A9E" w:rsidP="00513590">
      <w:pPr>
        <w:pStyle w:val="ListParagraph"/>
        <w:numPr>
          <w:ilvl w:val="0"/>
          <w:numId w:val="135"/>
        </w:numPr>
        <w:jc w:val="both"/>
        <w:rPr>
          <w:b/>
          <w:bCs/>
          <w:lang w:eastAsia="zh-CN"/>
        </w:rPr>
      </w:pPr>
      <w:r w:rsidRPr="00EE7D80">
        <w:rPr>
          <w:b/>
          <w:bCs/>
          <w:lang w:eastAsia="zh-CN"/>
        </w:rPr>
        <w:t xml:space="preserve">(Article 59) </w:t>
      </w:r>
      <w:r w:rsidR="00A54576" w:rsidRPr="00EE7D80">
        <w:rPr>
          <w:lang w:eastAsia="zh-CN"/>
        </w:rPr>
        <w:t xml:space="preserve">Requirements to the </w:t>
      </w:r>
      <w:r w:rsidR="00A7777E" w:rsidRPr="00EE7D80">
        <w:rPr>
          <w:rFonts w:cstheme="minorHAnsi"/>
          <w:szCs w:val="22"/>
          <w:lang w:eastAsia="pl-PL"/>
        </w:rPr>
        <w:t>electric motors of the transport and handling equipment mechanisms, the failure of which can lead to an accident.</w:t>
      </w:r>
    </w:p>
    <w:p w14:paraId="4F4B0BE6" w14:textId="6C0718BF" w:rsidR="00A7777E" w:rsidRPr="00EE7D80" w:rsidRDefault="00A7777E" w:rsidP="00513590">
      <w:pPr>
        <w:pStyle w:val="ListParagraph"/>
        <w:numPr>
          <w:ilvl w:val="0"/>
          <w:numId w:val="135"/>
        </w:numPr>
        <w:jc w:val="both"/>
        <w:rPr>
          <w:b/>
          <w:bCs/>
          <w:lang w:eastAsia="zh-CN"/>
        </w:rPr>
      </w:pPr>
      <w:r w:rsidRPr="00EE7D80">
        <w:rPr>
          <w:b/>
          <w:bCs/>
          <w:lang w:eastAsia="zh-CN"/>
        </w:rPr>
        <w:t xml:space="preserve">(Article 60 (2)) </w:t>
      </w:r>
      <w:r w:rsidR="00F86AD4" w:rsidRPr="00EE7D80">
        <w:rPr>
          <w:lang w:eastAsia="zh-CN"/>
        </w:rPr>
        <w:t xml:space="preserve">Requirement for the design to </w:t>
      </w:r>
      <w:r w:rsidR="00063FEF" w:rsidRPr="00EE7D80">
        <w:rPr>
          <w:rFonts w:cstheme="minorHAnsi"/>
          <w:szCs w:val="22"/>
          <w:lang w:eastAsia="pl-PL"/>
        </w:rPr>
        <w:t>provide for automatic stopping of the assemblies handling devices in the event of an earthquake with an intensity exceeding the values specified in the design.</w:t>
      </w:r>
    </w:p>
    <w:p w14:paraId="2F80B1F8" w14:textId="41D386A8" w:rsidR="00063FEF" w:rsidRPr="00EE7D80" w:rsidRDefault="00344E95" w:rsidP="00513590">
      <w:pPr>
        <w:pStyle w:val="ListParagraph"/>
        <w:numPr>
          <w:ilvl w:val="0"/>
          <w:numId w:val="135"/>
        </w:numPr>
        <w:jc w:val="both"/>
        <w:rPr>
          <w:lang w:eastAsia="zh-CN"/>
        </w:rPr>
      </w:pPr>
      <w:r w:rsidRPr="00EE7D80">
        <w:rPr>
          <w:b/>
          <w:bCs/>
          <w:lang w:eastAsia="zh-CN"/>
        </w:rPr>
        <w:t xml:space="preserve">(Article 67) </w:t>
      </w:r>
      <w:r w:rsidRPr="00EE7D80">
        <w:rPr>
          <w:lang w:eastAsia="zh-CN"/>
        </w:rPr>
        <w:t xml:space="preserve">Requirement for </w:t>
      </w:r>
      <w:r w:rsidR="00EB1189" w:rsidRPr="00EE7D80">
        <w:rPr>
          <w:rFonts w:cstheme="minorHAnsi"/>
          <w:szCs w:val="22"/>
          <w:lang w:eastAsia="pl-PL"/>
        </w:rPr>
        <w:t>the equipment for SNF handling to be fire resistant.</w:t>
      </w:r>
    </w:p>
    <w:p w14:paraId="5B4790A5" w14:textId="272E27F6" w:rsidR="006C6D6D" w:rsidRPr="00EE7D80" w:rsidRDefault="006C6D6D" w:rsidP="006C6D6D">
      <w:pPr>
        <w:jc w:val="both"/>
        <w:rPr>
          <w:lang w:eastAsia="zh-CN"/>
        </w:rPr>
      </w:pPr>
      <w:r w:rsidRPr="006C6D6D">
        <w:rPr>
          <w:rFonts w:eastAsiaTheme="minorEastAsia" w:cstheme="minorBidi"/>
          <w:i/>
          <w:iCs/>
          <w:kern w:val="0"/>
        </w:rPr>
        <w:t xml:space="preserve">Refer to </w:t>
      </w:r>
      <w:r w:rsidRPr="006C6D6D">
        <w:rPr>
          <w:rFonts w:eastAsiaTheme="minorEastAsia" w:cstheme="minorBidi"/>
          <w:b/>
          <w:bCs/>
          <w:i/>
          <w:iCs/>
          <w:kern w:val="0"/>
        </w:rPr>
        <w:t>Subsection 2.</w:t>
      </w:r>
      <w:r w:rsidR="009D2DFA">
        <w:rPr>
          <w:rFonts w:eastAsiaTheme="minorEastAsia" w:cstheme="minorBidi"/>
          <w:b/>
          <w:bCs/>
          <w:i/>
          <w:iCs/>
          <w:kern w:val="0"/>
        </w:rPr>
        <w:t>4</w:t>
      </w:r>
      <w:r w:rsidRPr="006C6D6D">
        <w:rPr>
          <w:rFonts w:eastAsiaTheme="minorEastAsia" w:cstheme="minorBidi"/>
          <w:i/>
          <w:iCs/>
          <w:kern w:val="0"/>
        </w:rPr>
        <w:t xml:space="preserve"> of the compliance assessment report </w:t>
      </w:r>
      <w:r w:rsidRPr="006C6D6D">
        <w:rPr>
          <w:rFonts w:cstheme="minorBidi"/>
          <w:i/>
          <w:iCs/>
          <w:szCs w:val="22"/>
        </w:rPr>
        <w:t>[</w:t>
      </w:r>
      <w:r w:rsidRPr="006C6D6D">
        <w:rPr>
          <w:i/>
          <w:iCs/>
          <w:highlight w:val="red"/>
        </w:rPr>
        <w:fldChar w:fldCharType="begin"/>
      </w:r>
      <w:r w:rsidRPr="006C6D6D">
        <w:rPr>
          <w:i/>
          <w:iCs/>
        </w:rPr>
        <w:instrText xml:space="preserve"> REF _Ref151039833 \r \h </w:instrText>
      </w:r>
      <w:r w:rsidRPr="006C6D6D">
        <w:rPr>
          <w:i/>
          <w:iCs/>
          <w:highlight w:val="red"/>
        </w:rPr>
        <w:instrText xml:space="preserve"> \* MERGEFORMAT </w:instrText>
      </w:r>
      <w:r w:rsidRPr="006C6D6D">
        <w:rPr>
          <w:i/>
          <w:iCs/>
          <w:highlight w:val="red"/>
        </w:rPr>
      </w:r>
      <w:r w:rsidRPr="006C6D6D">
        <w:rPr>
          <w:i/>
          <w:iCs/>
          <w:highlight w:val="red"/>
        </w:rPr>
        <w:fldChar w:fldCharType="separate"/>
      </w:r>
      <w:r w:rsidR="00CE4DAB">
        <w:rPr>
          <w:i/>
          <w:iCs/>
        </w:rPr>
        <w:t>34</w:t>
      </w:r>
      <w:r w:rsidRPr="006C6D6D">
        <w:rPr>
          <w:i/>
          <w:iCs/>
          <w:highlight w:val="red"/>
        </w:rPr>
        <w:fldChar w:fldCharType="end"/>
      </w:r>
      <w:r w:rsidRPr="006C6D6D">
        <w:rPr>
          <w:rFonts w:cstheme="minorBidi"/>
          <w:i/>
          <w:iCs/>
          <w:szCs w:val="22"/>
        </w:rPr>
        <w:t xml:space="preserve">] </w:t>
      </w:r>
      <w:r w:rsidRPr="006C6D6D">
        <w:rPr>
          <w:rFonts w:eastAsiaTheme="minorEastAsia" w:cstheme="minorBidi"/>
          <w:i/>
          <w:iCs/>
          <w:kern w:val="0"/>
        </w:rPr>
        <w:t>for more details.</w:t>
      </w:r>
    </w:p>
    <w:p w14:paraId="3F4E6032" w14:textId="1A1A5A1C" w:rsidR="00F175EB" w:rsidRPr="00EE7D80" w:rsidRDefault="00F175EB" w:rsidP="00DB0EB0">
      <w:pPr>
        <w:pStyle w:val="Heading4"/>
        <w:jc w:val="both"/>
        <w:rPr>
          <w:color w:val="auto"/>
        </w:rPr>
      </w:pPr>
      <w:r w:rsidRPr="00EE7D80">
        <w:rPr>
          <w:color w:val="auto"/>
        </w:rPr>
        <w:t>Chapter</w:t>
      </w:r>
      <w:r w:rsidR="00B3060E" w:rsidRPr="00EE7D80">
        <w:rPr>
          <w:color w:val="auto"/>
        </w:rPr>
        <w:t xml:space="preserve"> 4</w:t>
      </w:r>
      <w:r w:rsidRPr="00EE7D80">
        <w:rPr>
          <w:color w:val="auto"/>
        </w:rPr>
        <w:t xml:space="preserve">  </w:t>
      </w:r>
      <w:r w:rsidR="00DC21E9" w:rsidRPr="00EE7D80">
        <w:rPr>
          <w:color w:val="auto"/>
        </w:rPr>
        <w:t>(</w:t>
      </w:r>
      <w:r w:rsidR="00C2128F" w:rsidRPr="00EE7D80">
        <w:rPr>
          <w:color w:val="auto"/>
        </w:rPr>
        <w:t>O</w:t>
      </w:r>
      <w:r w:rsidR="00810941" w:rsidRPr="00EE7D80">
        <w:rPr>
          <w:color w:val="auto"/>
        </w:rPr>
        <w:t xml:space="preserve">peration and </w:t>
      </w:r>
      <w:r w:rsidR="00DC21E9" w:rsidRPr="00EE7D80">
        <w:rPr>
          <w:color w:val="auto"/>
        </w:rPr>
        <w:t>decommissioning</w:t>
      </w:r>
      <w:r w:rsidR="00810941" w:rsidRPr="00EE7D80">
        <w:rPr>
          <w:color w:val="auto"/>
        </w:rPr>
        <w:t xml:space="preserve"> of spent nuclear fuel management facilities</w:t>
      </w:r>
      <w:r w:rsidR="00DC21E9" w:rsidRPr="00EE7D80">
        <w:rPr>
          <w:color w:val="auto"/>
        </w:rPr>
        <w:t>)</w:t>
      </w:r>
    </w:p>
    <w:p w14:paraId="23FE8A05" w14:textId="4C671C26" w:rsidR="006F6A3B" w:rsidRPr="00EE7D80" w:rsidRDefault="006F6A3B" w:rsidP="006F6A3B">
      <w:pPr>
        <w:jc w:val="both"/>
        <w:rPr>
          <w:rFonts w:cstheme="minorHAnsi"/>
        </w:rPr>
      </w:pPr>
      <w:r w:rsidRPr="00EE7D80">
        <w:rPr>
          <w:rFonts w:cstheme="minorHAnsi"/>
        </w:rPr>
        <w:t xml:space="preserve">Majority of the design related requirements </w:t>
      </w:r>
      <w:r>
        <w:rPr>
          <w:rFonts w:cstheme="minorHAnsi"/>
        </w:rPr>
        <w:t xml:space="preserve">in </w:t>
      </w:r>
      <w:r w:rsidRPr="003500C5">
        <w:rPr>
          <w:rFonts w:cstheme="minorHAnsi"/>
          <w:b/>
          <w:bCs/>
        </w:rPr>
        <w:t xml:space="preserve">Chapter </w:t>
      </w:r>
      <w:r>
        <w:rPr>
          <w:rFonts w:cstheme="minorHAnsi"/>
          <w:b/>
          <w:bCs/>
        </w:rPr>
        <w:t>4</w:t>
      </w:r>
      <w:r>
        <w:rPr>
          <w:rFonts w:cstheme="minorHAnsi"/>
        </w:rPr>
        <w:t xml:space="preserve"> </w:t>
      </w:r>
      <w:r>
        <w:rPr>
          <w:lang w:eastAsia="zh-CN"/>
        </w:rPr>
        <w:t xml:space="preserve">of the reference document </w:t>
      </w:r>
      <w:r>
        <w:rPr>
          <w:rFonts w:cstheme="minorBidi"/>
          <w:szCs w:val="22"/>
        </w:rPr>
        <w:t>[</w:t>
      </w:r>
      <w:r>
        <w:fldChar w:fldCharType="begin"/>
      </w:r>
      <w:r>
        <w:instrText xml:space="preserve"> REF _Ref151039801 \r \h </w:instrText>
      </w:r>
      <w:r>
        <w:fldChar w:fldCharType="separate"/>
      </w:r>
      <w:r w:rsidR="00CE4DAB">
        <w:t>4</w:t>
      </w:r>
      <w:r>
        <w:fldChar w:fldCharType="end"/>
      </w:r>
      <w:r>
        <w:rPr>
          <w:rFonts w:cstheme="minorBidi"/>
          <w:szCs w:val="22"/>
        </w:rPr>
        <w:t xml:space="preserve">] </w:t>
      </w:r>
      <w:r w:rsidRPr="00EE7D80">
        <w:rPr>
          <w:rFonts w:cstheme="minorHAnsi"/>
        </w:rPr>
        <w:t xml:space="preserve">are met by Westinghouse </w:t>
      </w:r>
      <w:r>
        <w:rPr>
          <w:rFonts w:cstheme="minorHAnsi"/>
        </w:rPr>
        <w:t>either “</w:t>
      </w:r>
      <w:r w:rsidRPr="00EE7D80">
        <w:rPr>
          <w:rFonts w:cstheme="minorHAnsi"/>
        </w:rPr>
        <w:t>as stated</w:t>
      </w:r>
      <w:r>
        <w:rPr>
          <w:rFonts w:cstheme="minorHAnsi"/>
        </w:rPr>
        <w:t>” or via compliance with their objectives</w:t>
      </w:r>
      <w:r w:rsidRPr="00EE7D80">
        <w:rPr>
          <w:rFonts w:cstheme="minorHAnsi"/>
        </w:rPr>
        <w:t xml:space="preserve">. </w:t>
      </w:r>
      <w:r>
        <w:rPr>
          <w:rFonts w:cstheme="minorHAnsi"/>
        </w:rPr>
        <w:t>Some of the requirements are expected to be met as a result of “COM-B” scope.</w:t>
      </w:r>
    </w:p>
    <w:p w14:paraId="269AA640" w14:textId="77777777" w:rsidR="006F6A3B" w:rsidRPr="00EE7D80" w:rsidRDefault="006F6A3B" w:rsidP="00941285">
      <w:pPr>
        <w:jc w:val="both"/>
        <w:rPr>
          <w:rFonts w:cstheme="minorHAnsi"/>
        </w:rPr>
      </w:pPr>
    </w:p>
    <w:p w14:paraId="7CAB6339" w14:textId="0C17D296" w:rsidR="00DC21E9" w:rsidRPr="00EE7D80" w:rsidRDefault="00C401E6" w:rsidP="00941285">
      <w:pPr>
        <w:jc w:val="both"/>
        <w:rPr>
          <w:rFonts w:cstheme="minorHAnsi"/>
        </w:rPr>
      </w:pPr>
      <w:r w:rsidRPr="00EE7D80">
        <w:rPr>
          <w:rFonts w:cstheme="minorHAnsi"/>
        </w:rPr>
        <w:lastRenderedPageBreak/>
        <w:t>The compliance of operations on SNF and related systems with the applicable Bulgarian regulation is the responsibility of the operating personnel, thus of the Owner.</w:t>
      </w:r>
    </w:p>
    <w:p w14:paraId="2707BA80" w14:textId="0DA31AA2" w:rsidR="00C401E6" w:rsidRPr="00EE7D80" w:rsidRDefault="001C097D" w:rsidP="00941285">
      <w:pPr>
        <w:jc w:val="both"/>
        <w:rPr>
          <w:rFonts w:cstheme="minorHAnsi"/>
          <w:szCs w:val="22"/>
        </w:rPr>
      </w:pPr>
      <w:r w:rsidRPr="00EE7D80">
        <w:rPr>
          <w:rFonts w:cstheme="minorHAnsi"/>
          <w:szCs w:val="22"/>
        </w:rPr>
        <w:t>Requirements on the operating personnel</w:t>
      </w:r>
      <w:r w:rsidR="00941285" w:rsidRPr="00EE7D80">
        <w:rPr>
          <w:rFonts w:cstheme="minorHAnsi"/>
          <w:szCs w:val="22"/>
        </w:rPr>
        <w:t>,</w:t>
      </w:r>
      <w:r w:rsidR="00057DC6" w:rsidRPr="00EE7D80">
        <w:rPr>
          <w:rFonts w:cstheme="minorHAnsi"/>
          <w:szCs w:val="22"/>
        </w:rPr>
        <w:t xml:space="preserve"> </w:t>
      </w:r>
      <w:r w:rsidR="00941285" w:rsidRPr="00EE7D80">
        <w:rPr>
          <w:rFonts w:cstheme="minorHAnsi"/>
          <w:szCs w:val="22"/>
        </w:rPr>
        <w:t xml:space="preserve">management staff and plant’s procedures </w:t>
      </w:r>
      <w:r w:rsidRPr="00EE7D80">
        <w:rPr>
          <w:rFonts w:cstheme="minorHAnsi"/>
          <w:szCs w:val="22"/>
        </w:rPr>
        <w:t>are the responsibility of the Owner.</w:t>
      </w:r>
    </w:p>
    <w:p w14:paraId="4E4DC2BA" w14:textId="3A089D52" w:rsidR="003D6283" w:rsidRPr="00EE7D80" w:rsidRDefault="003D6283" w:rsidP="00941285">
      <w:pPr>
        <w:jc w:val="both"/>
        <w:rPr>
          <w:rFonts w:cstheme="minorHAnsi"/>
        </w:rPr>
      </w:pPr>
      <w:r w:rsidRPr="00EE7D80">
        <w:rPr>
          <w:rFonts w:cstheme="minorHAnsi"/>
        </w:rPr>
        <w:t>The design basis for items critical to operational safety are documented at the design stage for use as an input to the plant Owner which is responsible for creating the operating procedures and technical specifications for safe operation</w:t>
      </w:r>
      <w:r w:rsidR="004A0D16" w:rsidRPr="00EE7D80">
        <w:rPr>
          <w:rFonts w:cstheme="minorHAnsi"/>
        </w:rPr>
        <w:t>.</w:t>
      </w:r>
    </w:p>
    <w:p w14:paraId="44922B3B" w14:textId="5F993273" w:rsidR="00707B25" w:rsidRPr="00EE7D80" w:rsidRDefault="00707B25" w:rsidP="005E2964">
      <w:pPr>
        <w:jc w:val="both"/>
        <w:rPr>
          <w:rFonts w:cstheme="minorHAnsi"/>
        </w:rPr>
      </w:pPr>
      <w:r w:rsidRPr="00EE7D80">
        <w:rPr>
          <w:rFonts w:cstheme="minorHAnsi"/>
        </w:rPr>
        <w:t xml:space="preserve">During plant operation, the inspection of the spent fuel is performed by the Owner. The Owner will be responsible to take the actions to address discovery of damaged fuel in the spent fuel pool or dry cask storage. During the refueling process, fuel is inspected for damage prior to reinsertion in the reactor or in the Spent Fuel Pool. </w:t>
      </w:r>
    </w:p>
    <w:p w14:paraId="24BB451F" w14:textId="66185FA5" w:rsidR="00707B25" w:rsidRPr="00EE7D80" w:rsidRDefault="00707B25" w:rsidP="005E2964">
      <w:pPr>
        <w:jc w:val="both"/>
        <w:rPr>
          <w:rFonts w:cstheme="minorHAnsi"/>
        </w:rPr>
      </w:pPr>
      <w:r w:rsidRPr="00EE7D80">
        <w:rPr>
          <w:rFonts w:cstheme="minorHAnsi"/>
        </w:rPr>
        <w:t xml:space="preserve">Establishing </w:t>
      </w:r>
      <w:r w:rsidR="004075E4" w:rsidRPr="00EE7D80">
        <w:rPr>
          <w:rFonts w:cstheme="minorHAnsi"/>
          <w:szCs w:val="22"/>
          <w:lang w:eastAsia="pl-PL"/>
        </w:rPr>
        <w:t xml:space="preserve">instructions for receipt of SNF </w:t>
      </w:r>
      <w:r w:rsidRPr="00EE7D80">
        <w:rPr>
          <w:rFonts w:cstheme="minorHAnsi"/>
        </w:rPr>
        <w:t>for final storage facilities or reprocessing plants is the responsibility of External Party.</w:t>
      </w:r>
    </w:p>
    <w:p w14:paraId="33B90BC2" w14:textId="1EF0520D" w:rsidR="00E529EB" w:rsidRPr="00EE7D80" w:rsidRDefault="0064207A" w:rsidP="005E2964">
      <w:pPr>
        <w:jc w:val="both"/>
        <w:rPr>
          <w:rFonts w:cstheme="minorHAnsi"/>
        </w:rPr>
      </w:pPr>
      <w:r w:rsidRPr="00EE7D80">
        <w:rPr>
          <w:rFonts w:cstheme="minorHAnsi"/>
        </w:rPr>
        <w:t>The operation on SNF casks and on-site dry storage</w:t>
      </w:r>
      <w:r w:rsidR="006E3798" w:rsidRPr="00EE7D80">
        <w:rPr>
          <w:rFonts w:cstheme="minorHAnsi"/>
        </w:rPr>
        <w:t xml:space="preserve"> is the responsibility of the Owner. Off-site management of SNF is generally the responsibility of the Owner as well.</w:t>
      </w:r>
    </w:p>
    <w:p w14:paraId="6616B0CB" w14:textId="10D2B7B2" w:rsidR="0064207A" w:rsidRPr="00EE7D80" w:rsidRDefault="006E3798" w:rsidP="005E2964">
      <w:pPr>
        <w:jc w:val="both"/>
        <w:rPr>
          <w:rFonts w:cstheme="minorHAnsi"/>
          <w:szCs w:val="22"/>
        </w:rPr>
      </w:pPr>
      <w:r w:rsidRPr="00EE7D80">
        <w:rPr>
          <w:rFonts w:cstheme="minorHAnsi"/>
        </w:rPr>
        <w:t>P</w:t>
      </w:r>
      <w:r w:rsidR="002D119C" w:rsidRPr="00EE7D80">
        <w:rPr>
          <w:rFonts w:cstheme="minorHAnsi"/>
        </w:rPr>
        <w:t xml:space="preserve">lant’s (SSCs for SNF management) aging management and qualification and re-qualification system as well as maintenance of SSCs related to SNF </w:t>
      </w:r>
      <w:r w:rsidR="0064207A" w:rsidRPr="00EE7D80">
        <w:rPr>
          <w:rFonts w:cstheme="minorHAnsi"/>
        </w:rPr>
        <w:t xml:space="preserve"> </w:t>
      </w:r>
      <w:r w:rsidR="002D119C" w:rsidRPr="00EE7D80">
        <w:rPr>
          <w:rFonts w:cstheme="minorHAnsi"/>
        </w:rPr>
        <w:t>are</w:t>
      </w:r>
      <w:r w:rsidR="0064207A" w:rsidRPr="00EE7D80">
        <w:rPr>
          <w:rFonts w:cstheme="minorHAnsi"/>
        </w:rPr>
        <w:t xml:space="preserve"> the responsibility of the Owner</w:t>
      </w:r>
      <w:r w:rsidR="00571E24" w:rsidRPr="00EE7D80">
        <w:rPr>
          <w:rFonts w:cstheme="minorHAnsi"/>
        </w:rPr>
        <w:t>, which is also responsible for</w:t>
      </w:r>
      <w:r w:rsidR="005D58DC" w:rsidRPr="00EE7D80">
        <w:rPr>
          <w:rFonts w:cstheme="minorHAnsi"/>
          <w:szCs w:val="22"/>
        </w:rPr>
        <w:t xml:space="preserve"> </w:t>
      </w:r>
      <w:r w:rsidR="00571E24" w:rsidRPr="00EE7D80">
        <w:rPr>
          <w:rFonts w:cstheme="minorHAnsi"/>
          <w:szCs w:val="22"/>
        </w:rPr>
        <w:t>s</w:t>
      </w:r>
      <w:r w:rsidR="005D58DC" w:rsidRPr="00EE7D80">
        <w:rPr>
          <w:rFonts w:cstheme="minorHAnsi"/>
          <w:szCs w:val="22"/>
        </w:rPr>
        <w:t>cheduling of condition maintenance activities and ensuring the safety of the maintenance personnel</w:t>
      </w:r>
      <w:r w:rsidRPr="00EE7D80">
        <w:rPr>
          <w:rFonts w:cstheme="minorHAnsi"/>
          <w:szCs w:val="22"/>
        </w:rPr>
        <w:t xml:space="preserve"> and </w:t>
      </w:r>
      <w:r w:rsidRPr="00EE7D80">
        <w:rPr>
          <w:rFonts w:cstheme="minorHAnsi"/>
          <w:szCs w:val="22"/>
          <w:lang w:eastAsia="pl-PL"/>
        </w:rPr>
        <w:t>safety of the equipment</w:t>
      </w:r>
      <w:r w:rsidR="009F13EB" w:rsidRPr="00EE7D80">
        <w:rPr>
          <w:rFonts w:cstheme="minorHAnsi"/>
          <w:szCs w:val="22"/>
        </w:rPr>
        <w:t>.</w:t>
      </w:r>
    </w:p>
    <w:p w14:paraId="58E766CC" w14:textId="5EF8F396" w:rsidR="00770736" w:rsidRPr="00EE7D80" w:rsidRDefault="00864A6F" w:rsidP="005E2964">
      <w:pPr>
        <w:jc w:val="both"/>
        <w:rPr>
          <w:rFonts w:cstheme="minorHAnsi"/>
        </w:rPr>
      </w:pPr>
      <w:r w:rsidRPr="00EE7D80">
        <w:rPr>
          <w:rFonts w:cstheme="minorHAnsi"/>
        </w:rPr>
        <w:t>Technical inputs on the design basis for safe operation are provided to the plant Owner, and such documentation is a part of Quality Assurance Program which is a responsibility of the Owner.</w:t>
      </w:r>
    </w:p>
    <w:p w14:paraId="31677D73" w14:textId="75E8D55C" w:rsidR="00362E0C" w:rsidRPr="00EE7D80" w:rsidRDefault="00362E0C" w:rsidP="005E2964">
      <w:pPr>
        <w:jc w:val="both"/>
        <w:rPr>
          <w:rFonts w:cstheme="minorHAnsi"/>
          <w:szCs w:val="22"/>
        </w:rPr>
      </w:pPr>
      <w:r w:rsidRPr="00EE7D80">
        <w:rPr>
          <w:rFonts w:cstheme="minorHAnsi"/>
          <w:szCs w:val="22"/>
        </w:rPr>
        <w:t>Provision for and use of measuring instruments for calibration-checking are within the scope of the Owner.</w:t>
      </w:r>
    </w:p>
    <w:p w14:paraId="119439D4" w14:textId="597633FE" w:rsidR="00F419BA" w:rsidRPr="00EE7D80" w:rsidRDefault="002D119C" w:rsidP="005E2964">
      <w:pPr>
        <w:jc w:val="both"/>
        <w:rPr>
          <w:rFonts w:cstheme="minorHAnsi"/>
        </w:rPr>
      </w:pPr>
      <w:r w:rsidRPr="00EE7D80">
        <w:rPr>
          <w:rFonts w:cstheme="minorHAnsi"/>
          <w:szCs w:val="22"/>
          <w:lang w:eastAsia="pl-PL"/>
        </w:rPr>
        <w:t xml:space="preserve">Fulfilment of the </w:t>
      </w:r>
      <w:r w:rsidR="00F419BA" w:rsidRPr="00EE7D80">
        <w:rPr>
          <w:rFonts w:cstheme="minorHAnsi"/>
          <w:szCs w:val="22"/>
          <w:lang w:eastAsia="pl-PL"/>
        </w:rPr>
        <w:t>requirements related to change</w:t>
      </w:r>
      <w:r w:rsidRPr="00EE7D80">
        <w:rPr>
          <w:rFonts w:cstheme="minorHAnsi"/>
          <w:szCs w:val="22"/>
          <w:lang w:eastAsia="pl-PL"/>
        </w:rPr>
        <w:t>s</w:t>
      </w:r>
      <w:r w:rsidR="00F419BA" w:rsidRPr="00EE7D80">
        <w:rPr>
          <w:rFonts w:cstheme="minorHAnsi"/>
          <w:szCs w:val="22"/>
          <w:lang w:eastAsia="pl-PL"/>
        </w:rPr>
        <w:t xml:space="preserve"> in the design </w:t>
      </w:r>
      <w:r w:rsidR="00344884" w:rsidRPr="00EE7D80">
        <w:rPr>
          <w:rFonts w:cstheme="minorHAnsi"/>
          <w:szCs w:val="22"/>
          <w:lang w:eastAsia="pl-PL"/>
        </w:rPr>
        <w:t xml:space="preserve">and in the operating practice are responsibility of the Owner. </w:t>
      </w:r>
      <w:r w:rsidRPr="00EE7D80">
        <w:rPr>
          <w:rFonts w:cstheme="minorHAnsi"/>
        </w:rPr>
        <w:t>Westinghouse proceeds to design changes taking into account a methodology that follows safety evaluations as required by 10 CFR 50.59 regulation. Westinghouse does have a Program for AP1000 Design Change Control.</w:t>
      </w:r>
    </w:p>
    <w:p w14:paraId="6097ACED" w14:textId="06C4A0DF" w:rsidR="001C7C41" w:rsidRPr="00EE7D80" w:rsidRDefault="001C7C41" w:rsidP="005E2964">
      <w:pPr>
        <w:jc w:val="both"/>
        <w:rPr>
          <w:rFonts w:cstheme="minorHAnsi"/>
        </w:rPr>
      </w:pPr>
      <w:r w:rsidRPr="00EE7D80">
        <w:rPr>
          <w:rFonts w:cstheme="minorHAnsi"/>
        </w:rPr>
        <w:t xml:space="preserve">Section IV (Decommissioning) </w:t>
      </w:r>
      <w:r w:rsidR="002D119C" w:rsidRPr="00EE7D80">
        <w:rPr>
          <w:rFonts w:cstheme="minorHAnsi"/>
        </w:rPr>
        <w:t xml:space="preserve">entirely fall under </w:t>
      </w:r>
      <w:r w:rsidRPr="00EE7D80">
        <w:rPr>
          <w:rFonts w:cstheme="minorHAnsi"/>
        </w:rPr>
        <w:t>responsibility of the Owner.</w:t>
      </w:r>
    </w:p>
    <w:p w14:paraId="2278F677" w14:textId="77777777" w:rsidR="00DE6451" w:rsidRPr="00EE7D80" w:rsidRDefault="00DE6451" w:rsidP="005E2964">
      <w:pPr>
        <w:jc w:val="both"/>
        <w:rPr>
          <w:lang w:eastAsia="zh-CN"/>
        </w:rPr>
      </w:pPr>
      <w:r w:rsidRPr="00EE7D80">
        <w:rPr>
          <w:lang w:eastAsia="zh-CN"/>
        </w:rPr>
        <w:t>One COM-B item was identified in Section I (General) and is related to:</w:t>
      </w:r>
    </w:p>
    <w:p w14:paraId="5CB41F95" w14:textId="6211EA96" w:rsidR="00A941CB" w:rsidRPr="00EE7D80" w:rsidRDefault="009C4E3C" w:rsidP="00513590">
      <w:pPr>
        <w:pStyle w:val="ListParagraph"/>
        <w:numPr>
          <w:ilvl w:val="0"/>
          <w:numId w:val="136"/>
        </w:numPr>
        <w:jc w:val="both"/>
        <w:rPr>
          <w:lang w:eastAsia="zh-CN"/>
        </w:rPr>
      </w:pPr>
      <w:r w:rsidRPr="00EE7D80">
        <w:rPr>
          <w:b/>
          <w:bCs/>
          <w:lang w:eastAsia="zh-CN"/>
        </w:rPr>
        <w:t>(Article 80 (2))</w:t>
      </w:r>
      <w:r w:rsidRPr="00EE7D80">
        <w:rPr>
          <w:lang w:eastAsia="zh-CN"/>
        </w:rPr>
        <w:t xml:space="preserve"> </w:t>
      </w:r>
      <w:r w:rsidR="009B6B11" w:rsidRPr="00EE7D80">
        <w:rPr>
          <w:lang w:eastAsia="zh-CN"/>
        </w:rPr>
        <w:t>Da</w:t>
      </w:r>
      <w:r w:rsidR="00FD4709" w:rsidRPr="00EE7D80">
        <w:rPr>
          <w:lang w:eastAsia="zh-CN"/>
        </w:rPr>
        <w:t>ta</w:t>
      </w:r>
      <w:r w:rsidR="009B6B11" w:rsidRPr="00EE7D80">
        <w:rPr>
          <w:lang w:eastAsia="zh-CN"/>
        </w:rPr>
        <w:t xml:space="preserve"> that should be included to the information </w:t>
      </w:r>
      <w:r w:rsidR="00FD4709" w:rsidRPr="00EE7D80">
        <w:rPr>
          <w:rFonts w:cstheme="minorHAnsi"/>
          <w:szCs w:val="22"/>
          <w:lang w:eastAsia="pl-PL"/>
        </w:rPr>
        <w:t xml:space="preserve">necessary for the implementation of </w:t>
      </w:r>
      <w:r w:rsidR="00755906" w:rsidRPr="00EE7D80">
        <w:rPr>
          <w:rFonts w:cstheme="minorHAnsi"/>
          <w:szCs w:val="22"/>
          <w:lang w:eastAsia="pl-PL"/>
        </w:rPr>
        <w:t>licensee</w:t>
      </w:r>
      <w:r w:rsidR="00592C4C" w:rsidRPr="00EE7D80">
        <w:rPr>
          <w:rFonts w:cstheme="minorHAnsi"/>
          <w:szCs w:val="22"/>
          <w:lang w:eastAsia="pl-PL"/>
        </w:rPr>
        <w:t>’s</w:t>
      </w:r>
      <w:r w:rsidR="00FD4709" w:rsidRPr="00EE7D80">
        <w:rPr>
          <w:rFonts w:cstheme="minorHAnsi"/>
          <w:szCs w:val="22"/>
          <w:lang w:eastAsia="pl-PL"/>
        </w:rPr>
        <w:t xml:space="preserve"> strategy for the management of SNF, including the safe </w:t>
      </w:r>
      <w:r w:rsidR="00FD4709" w:rsidRPr="007A3049">
        <w:rPr>
          <w:rFonts w:cstheme="minorHAnsi"/>
          <w:b/>
          <w:szCs w:val="22"/>
          <w:lang w:eastAsia="pl-PL"/>
        </w:rPr>
        <w:t>decommissioning of the facilities</w:t>
      </w:r>
      <w:r w:rsidR="00FD4709" w:rsidRPr="00EE7D80">
        <w:rPr>
          <w:rFonts w:cstheme="minorHAnsi"/>
          <w:szCs w:val="22"/>
          <w:lang w:eastAsia="pl-PL"/>
        </w:rPr>
        <w:t>.</w:t>
      </w:r>
    </w:p>
    <w:p w14:paraId="08DD5C1B" w14:textId="0E495AA8" w:rsidR="00D44FB9" w:rsidRPr="00EE7D80" w:rsidRDefault="00D44FB9" w:rsidP="005E2964">
      <w:pPr>
        <w:jc w:val="both"/>
        <w:rPr>
          <w:lang w:eastAsia="zh-CN"/>
        </w:rPr>
      </w:pPr>
      <w:r w:rsidRPr="00EE7D80">
        <w:rPr>
          <w:lang w:eastAsia="zh-CN"/>
        </w:rPr>
        <w:t>One CWO item was identified in Section I (General) and is related to:</w:t>
      </w:r>
    </w:p>
    <w:p w14:paraId="18BF7FD8" w14:textId="2B79ED6F" w:rsidR="00D44FB9" w:rsidRPr="00EE7D80" w:rsidRDefault="006F16AA" w:rsidP="00513590">
      <w:pPr>
        <w:pStyle w:val="ListParagraph"/>
        <w:numPr>
          <w:ilvl w:val="0"/>
          <w:numId w:val="136"/>
        </w:numPr>
        <w:jc w:val="both"/>
        <w:rPr>
          <w:lang w:eastAsia="zh-CN"/>
        </w:rPr>
      </w:pPr>
      <w:r w:rsidRPr="00EE7D80">
        <w:rPr>
          <w:b/>
          <w:bCs/>
          <w:lang w:eastAsia="zh-CN"/>
        </w:rPr>
        <w:t>(Article 82</w:t>
      </w:r>
      <w:r w:rsidR="006C20A4" w:rsidRPr="00EE7D80">
        <w:rPr>
          <w:b/>
          <w:bCs/>
          <w:lang w:eastAsia="zh-CN"/>
        </w:rPr>
        <w:t>)</w:t>
      </w:r>
      <w:r w:rsidR="006C20A4" w:rsidRPr="00EE7D80">
        <w:rPr>
          <w:lang w:eastAsia="zh-CN"/>
        </w:rPr>
        <w:t xml:space="preserve"> </w:t>
      </w:r>
      <w:r w:rsidR="00B36C62" w:rsidRPr="00EE7D80">
        <w:rPr>
          <w:lang w:eastAsia="zh-CN"/>
        </w:rPr>
        <w:t xml:space="preserve">Conditions </w:t>
      </w:r>
      <w:r w:rsidR="008A38BB" w:rsidRPr="00EE7D80">
        <w:rPr>
          <w:lang w:eastAsia="zh-CN"/>
        </w:rPr>
        <w:t xml:space="preserve">related to </w:t>
      </w:r>
      <w:r w:rsidR="00806E83" w:rsidRPr="00EE7D80">
        <w:rPr>
          <w:lang w:eastAsia="zh-CN"/>
        </w:rPr>
        <w:t>storage, placement and transport routes to SNF that have to be fulfilled</w:t>
      </w:r>
      <w:r w:rsidR="00E8199E" w:rsidRPr="00EE7D80">
        <w:rPr>
          <w:lang w:eastAsia="zh-CN"/>
        </w:rPr>
        <w:t xml:space="preserve"> as part of</w:t>
      </w:r>
      <w:r w:rsidR="00806E83" w:rsidRPr="00EE7D80">
        <w:rPr>
          <w:lang w:eastAsia="zh-CN"/>
        </w:rPr>
        <w:t xml:space="preserve"> </w:t>
      </w:r>
      <w:r w:rsidR="00E8199E" w:rsidRPr="00EE7D80">
        <w:rPr>
          <w:lang w:eastAsia="zh-CN"/>
        </w:rPr>
        <w:t>organization of the activities and their implementation done by the licensee.</w:t>
      </w:r>
    </w:p>
    <w:p w14:paraId="2EEC03CC" w14:textId="341EEFDA" w:rsidR="00F41515" w:rsidRPr="00EE7D80" w:rsidRDefault="00F41515" w:rsidP="00F41515">
      <w:pPr>
        <w:jc w:val="both"/>
        <w:rPr>
          <w:lang w:eastAsia="zh-CN"/>
        </w:rPr>
      </w:pPr>
      <w:r w:rsidRPr="00F41515">
        <w:rPr>
          <w:rFonts w:eastAsiaTheme="minorEastAsia" w:cstheme="minorBidi"/>
          <w:i/>
          <w:iCs/>
          <w:kern w:val="0"/>
        </w:rPr>
        <w:t xml:space="preserve">Refer to </w:t>
      </w:r>
      <w:r w:rsidRPr="00F41515">
        <w:rPr>
          <w:rFonts w:eastAsiaTheme="minorEastAsia" w:cstheme="minorBidi"/>
          <w:b/>
          <w:bCs/>
          <w:i/>
          <w:iCs/>
          <w:kern w:val="0"/>
        </w:rPr>
        <w:t>Subsection 2.</w:t>
      </w:r>
      <w:r>
        <w:rPr>
          <w:rFonts w:eastAsiaTheme="minorEastAsia" w:cstheme="minorBidi"/>
          <w:b/>
          <w:bCs/>
          <w:i/>
          <w:iCs/>
          <w:kern w:val="0"/>
        </w:rPr>
        <w:t>5</w:t>
      </w:r>
      <w:r w:rsidRPr="00F41515">
        <w:rPr>
          <w:rFonts w:eastAsiaTheme="minorEastAsia" w:cstheme="minorBidi"/>
          <w:i/>
          <w:iCs/>
          <w:kern w:val="0"/>
        </w:rPr>
        <w:t xml:space="preserve"> of the compliance assessment report </w:t>
      </w:r>
      <w:r w:rsidRPr="00F41515">
        <w:rPr>
          <w:rFonts w:cstheme="minorBidi"/>
          <w:i/>
          <w:iCs/>
          <w:szCs w:val="22"/>
        </w:rPr>
        <w:t>[</w:t>
      </w:r>
      <w:r w:rsidRPr="00F41515">
        <w:rPr>
          <w:i/>
          <w:iCs/>
          <w:highlight w:val="red"/>
        </w:rPr>
        <w:fldChar w:fldCharType="begin"/>
      </w:r>
      <w:r w:rsidRPr="00F41515">
        <w:rPr>
          <w:i/>
          <w:iCs/>
        </w:rPr>
        <w:instrText xml:space="preserve"> REF _Ref151039833 \r \h </w:instrText>
      </w:r>
      <w:r w:rsidRPr="00F41515">
        <w:rPr>
          <w:i/>
          <w:iCs/>
          <w:highlight w:val="red"/>
        </w:rPr>
        <w:instrText xml:space="preserve"> \* MERGEFORMAT </w:instrText>
      </w:r>
      <w:r w:rsidRPr="00F41515">
        <w:rPr>
          <w:i/>
          <w:iCs/>
          <w:highlight w:val="red"/>
        </w:rPr>
      </w:r>
      <w:r w:rsidRPr="00F41515">
        <w:rPr>
          <w:i/>
          <w:iCs/>
          <w:highlight w:val="red"/>
        </w:rPr>
        <w:fldChar w:fldCharType="separate"/>
      </w:r>
      <w:r w:rsidR="00CE4DAB">
        <w:rPr>
          <w:i/>
          <w:iCs/>
        </w:rPr>
        <w:t>34</w:t>
      </w:r>
      <w:r w:rsidRPr="00F41515">
        <w:rPr>
          <w:i/>
          <w:iCs/>
          <w:highlight w:val="red"/>
        </w:rPr>
        <w:fldChar w:fldCharType="end"/>
      </w:r>
      <w:r w:rsidRPr="00F41515">
        <w:rPr>
          <w:rFonts w:cstheme="minorBidi"/>
          <w:i/>
          <w:iCs/>
          <w:szCs w:val="22"/>
        </w:rPr>
        <w:t xml:space="preserve">] </w:t>
      </w:r>
      <w:r w:rsidRPr="00F41515">
        <w:rPr>
          <w:rFonts w:eastAsiaTheme="minorEastAsia" w:cstheme="minorBidi"/>
          <w:i/>
          <w:iCs/>
          <w:kern w:val="0"/>
        </w:rPr>
        <w:t>for more details.</w:t>
      </w:r>
    </w:p>
    <w:p w14:paraId="3CCD444B" w14:textId="5D9FB007" w:rsidR="00F175EB" w:rsidRPr="00EE7D80" w:rsidRDefault="00F175EB" w:rsidP="00DB0EB0">
      <w:pPr>
        <w:pStyle w:val="Heading4"/>
        <w:jc w:val="both"/>
      </w:pPr>
      <w:r w:rsidRPr="00EE7D80">
        <w:t xml:space="preserve">Chapter </w:t>
      </w:r>
      <w:r w:rsidR="00B3060E" w:rsidRPr="00EE7D80">
        <w:t>5</w:t>
      </w:r>
      <w:r w:rsidRPr="00EE7D80">
        <w:t xml:space="preserve"> </w:t>
      </w:r>
      <w:r w:rsidR="00DC21E9" w:rsidRPr="00EE7D80">
        <w:t>(</w:t>
      </w:r>
      <w:r w:rsidR="00C2128F" w:rsidRPr="00EE7D80">
        <w:t>R</w:t>
      </w:r>
      <w:r w:rsidR="004724C8" w:rsidRPr="00EE7D80">
        <w:t>adiation protection</w:t>
      </w:r>
      <w:r w:rsidR="00DC21E9" w:rsidRPr="00EE7D80">
        <w:t>)</w:t>
      </w:r>
    </w:p>
    <w:p w14:paraId="09FA86A2" w14:textId="508ADD82" w:rsidR="009042B0" w:rsidRDefault="001718C1" w:rsidP="00DB0EB0">
      <w:pPr>
        <w:jc w:val="both"/>
        <w:rPr>
          <w:rFonts w:cstheme="minorHAnsi"/>
        </w:rPr>
      </w:pPr>
      <w:r>
        <w:rPr>
          <w:rFonts w:cstheme="minorHAnsi"/>
        </w:rPr>
        <w:t xml:space="preserve">All relevant requirements in </w:t>
      </w:r>
      <w:r w:rsidR="00821F1C" w:rsidRPr="003500C5">
        <w:rPr>
          <w:rFonts w:cstheme="minorHAnsi"/>
          <w:b/>
          <w:bCs/>
        </w:rPr>
        <w:t xml:space="preserve">Chapter </w:t>
      </w:r>
      <w:r>
        <w:rPr>
          <w:rFonts w:cstheme="minorHAnsi"/>
          <w:b/>
          <w:bCs/>
        </w:rPr>
        <w:t>5</w:t>
      </w:r>
      <w:r w:rsidR="00821F1C">
        <w:rPr>
          <w:rFonts w:cstheme="minorHAnsi"/>
        </w:rPr>
        <w:t xml:space="preserve"> </w:t>
      </w:r>
      <w:r w:rsidR="00821F1C">
        <w:rPr>
          <w:lang w:eastAsia="zh-CN"/>
        </w:rPr>
        <w:t xml:space="preserve">of the reference document </w:t>
      </w:r>
      <w:r w:rsidR="00821F1C">
        <w:rPr>
          <w:rFonts w:cstheme="minorBidi"/>
          <w:szCs w:val="22"/>
        </w:rPr>
        <w:t>[</w:t>
      </w:r>
      <w:r w:rsidR="00821F1C">
        <w:fldChar w:fldCharType="begin"/>
      </w:r>
      <w:r w:rsidR="00821F1C">
        <w:instrText xml:space="preserve"> REF _Ref151039801 \r \h </w:instrText>
      </w:r>
      <w:r w:rsidR="00821F1C">
        <w:fldChar w:fldCharType="separate"/>
      </w:r>
      <w:r w:rsidR="00CE4DAB">
        <w:t>4</w:t>
      </w:r>
      <w:r w:rsidR="00821F1C">
        <w:fldChar w:fldCharType="end"/>
      </w:r>
      <w:r w:rsidR="00821F1C">
        <w:rPr>
          <w:rFonts w:cstheme="minorBidi"/>
          <w:szCs w:val="22"/>
        </w:rPr>
        <w:t>]</w:t>
      </w:r>
      <w:r>
        <w:rPr>
          <w:rFonts w:cstheme="minorBidi"/>
          <w:szCs w:val="22"/>
        </w:rPr>
        <w:t xml:space="preserve"> are met by Westinghouse </w:t>
      </w:r>
      <w:r w:rsidR="00A72052">
        <w:rPr>
          <w:rFonts w:cstheme="minorBidi"/>
          <w:szCs w:val="22"/>
        </w:rPr>
        <w:t>“as stated”</w:t>
      </w:r>
      <w:r w:rsidR="00BA1D25">
        <w:rPr>
          <w:rFonts w:cstheme="minorBidi"/>
          <w:szCs w:val="22"/>
        </w:rPr>
        <w:t xml:space="preserve">, apart from </w:t>
      </w:r>
      <w:r w:rsidR="00CD241D">
        <w:rPr>
          <w:rFonts w:cstheme="minorBidi"/>
          <w:szCs w:val="22"/>
        </w:rPr>
        <w:t>requirement</w:t>
      </w:r>
      <w:r w:rsidR="007C4366">
        <w:rPr>
          <w:rFonts w:cstheme="minorBidi"/>
          <w:szCs w:val="22"/>
        </w:rPr>
        <w:t xml:space="preserve"> addressing decommissioning</w:t>
      </w:r>
      <w:r w:rsidR="00960D18">
        <w:rPr>
          <w:rFonts w:cstheme="minorBidi"/>
          <w:szCs w:val="22"/>
        </w:rPr>
        <w:t xml:space="preserve"> which belongs to “COM-B” scope.</w:t>
      </w:r>
    </w:p>
    <w:p w14:paraId="2DBDC63B" w14:textId="456D3797" w:rsidR="009F70AE" w:rsidRPr="00EE7D80" w:rsidRDefault="00BF5188" w:rsidP="00DB0EB0">
      <w:pPr>
        <w:jc w:val="both"/>
        <w:rPr>
          <w:rFonts w:cstheme="minorHAnsi"/>
        </w:rPr>
      </w:pPr>
      <w:r w:rsidRPr="00EE7D80">
        <w:rPr>
          <w:rFonts w:cstheme="minorHAnsi"/>
        </w:rPr>
        <w:t>Emergency planning and maintenance of emergency preparedness is the responsibility of the Owner.</w:t>
      </w:r>
    </w:p>
    <w:p w14:paraId="05FBE527" w14:textId="7B4B2EE5" w:rsidR="002665DF" w:rsidRPr="00EE7D80" w:rsidRDefault="009B2A33" w:rsidP="005E2964">
      <w:pPr>
        <w:jc w:val="both"/>
        <w:rPr>
          <w:rFonts w:cstheme="minorHAnsi"/>
          <w:szCs w:val="22"/>
        </w:rPr>
      </w:pPr>
      <w:r w:rsidRPr="00EE7D80">
        <w:rPr>
          <w:rFonts w:cstheme="minorHAnsi"/>
        </w:rPr>
        <w:lastRenderedPageBreak/>
        <w:t>Owner is responsible for e</w:t>
      </w:r>
      <w:r w:rsidR="00520D25" w:rsidRPr="00EE7D80">
        <w:rPr>
          <w:rFonts w:cstheme="minorHAnsi"/>
        </w:rPr>
        <w:t xml:space="preserve">nsuring radiation control and protection of the operating personnel </w:t>
      </w:r>
      <w:r w:rsidR="00D15F95" w:rsidRPr="00EE7D80">
        <w:rPr>
          <w:rFonts w:cstheme="minorHAnsi"/>
        </w:rPr>
        <w:t>and for e</w:t>
      </w:r>
      <w:r w:rsidR="002665DF" w:rsidRPr="00EE7D80">
        <w:rPr>
          <w:rFonts w:cstheme="minorHAnsi"/>
        </w:rPr>
        <w:t>nsuring the statutory regulations are met</w:t>
      </w:r>
      <w:r w:rsidR="00D15F95" w:rsidRPr="00EE7D80">
        <w:rPr>
          <w:rFonts w:cstheme="minorHAnsi"/>
        </w:rPr>
        <w:t>.</w:t>
      </w:r>
      <w:r w:rsidR="006E203F" w:rsidRPr="00EE7D80">
        <w:rPr>
          <w:rFonts w:cstheme="minorHAnsi"/>
          <w:szCs w:val="22"/>
        </w:rPr>
        <w:t xml:space="preserve"> The Owner will be responsible for meeting the radiation protection standards through appropriate Radiation Protection Program for the referenced plants.</w:t>
      </w:r>
    </w:p>
    <w:p w14:paraId="2CADB312" w14:textId="09C3214D" w:rsidR="00B770FA" w:rsidRPr="00EE7D80" w:rsidRDefault="003C5E67" w:rsidP="005E2964">
      <w:pPr>
        <w:jc w:val="both"/>
        <w:rPr>
          <w:rFonts w:cstheme="minorHAnsi"/>
        </w:rPr>
      </w:pPr>
      <w:r w:rsidRPr="00EE7D80">
        <w:rPr>
          <w:rFonts w:cstheme="minorHAnsi"/>
          <w:szCs w:val="22"/>
        </w:rPr>
        <w:t>Owner will shall ensure that the radiation control system includes</w:t>
      </w:r>
      <w:r w:rsidR="004F5A51" w:rsidRPr="00EE7D80">
        <w:rPr>
          <w:rFonts w:cstheme="minorHAnsi"/>
        </w:rPr>
        <w:t xml:space="preserve"> portable dosimeters and devices for radiation monitoring and that </w:t>
      </w:r>
      <w:r w:rsidR="00FE4A9A" w:rsidRPr="00EE7D80">
        <w:rPr>
          <w:rFonts w:cstheme="minorHAnsi"/>
        </w:rPr>
        <w:t>an operating radiation monitor is mounted on any crane or fuel handling machine when it is handling fuel.</w:t>
      </w:r>
    </w:p>
    <w:p w14:paraId="4A514D1B" w14:textId="72CD2F52" w:rsidR="00CB4BC3" w:rsidRPr="00EE7D80" w:rsidRDefault="00DD4DB5" w:rsidP="005E2964">
      <w:pPr>
        <w:jc w:val="both"/>
        <w:rPr>
          <w:rFonts w:cstheme="minorHAnsi"/>
          <w:szCs w:val="22"/>
          <w:lang w:eastAsia="pl-PL"/>
        </w:rPr>
      </w:pPr>
      <w:r w:rsidRPr="00EE7D80">
        <w:rPr>
          <w:rFonts w:cstheme="minorHAnsi"/>
          <w:szCs w:val="22"/>
          <w:lang w:eastAsia="pl-PL"/>
        </w:rPr>
        <w:t>F</w:t>
      </w:r>
      <w:r w:rsidR="004F698C" w:rsidRPr="00EE7D80">
        <w:rPr>
          <w:rFonts w:cstheme="minorHAnsi"/>
          <w:szCs w:val="22"/>
          <w:lang w:eastAsia="pl-PL"/>
        </w:rPr>
        <w:t>inally, the Owner is responsible for</w:t>
      </w:r>
      <w:r w:rsidR="00C82860" w:rsidRPr="00EE7D80">
        <w:rPr>
          <w:rFonts w:cstheme="minorHAnsi"/>
          <w:szCs w:val="22"/>
          <w:lang w:eastAsia="pl-PL"/>
        </w:rPr>
        <w:t xml:space="preserve"> design </w:t>
      </w:r>
      <w:r w:rsidR="004F698C" w:rsidRPr="00EE7D80">
        <w:rPr>
          <w:rFonts w:cstheme="minorHAnsi"/>
          <w:szCs w:val="22"/>
          <w:lang w:eastAsia="pl-PL"/>
        </w:rPr>
        <w:t xml:space="preserve">to </w:t>
      </w:r>
      <w:r w:rsidR="00C82860" w:rsidRPr="00EE7D80">
        <w:rPr>
          <w:rFonts w:cstheme="minorHAnsi"/>
          <w:szCs w:val="22"/>
          <w:lang w:eastAsia="pl-PL"/>
        </w:rPr>
        <w:t>define a control network of monitoring points at the site, in the precautionary action zone and the supervised area, monitored parameters and their baseline values</w:t>
      </w:r>
      <w:r w:rsidRPr="00EE7D80">
        <w:rPr>
          <w:rFonts w:cstheme="minorHAnsi"/>
          <w:szCs w:val="22"/>
          <w:lang w:eastAsia="pl-PL"/>
        </w:rPr>
        <w:t>.</w:t>
      </w:r>
      <w:r w:rsidR="00660145" w:rsidRPr="00EE7D80">
        <w:rPr>
          <w:rFonts w:cstheme="minorHAnsi"/>
          <w:szCs w:val="22"/>
          <w:lang w:eastAsia="pl-PL"/>
        </w:rPr>
        <w:t xml:space="preserve"> </w:t>
      </w:r>
      <w:r w:rsidR="00CB4BC3" w:rsidRPr="00EE7D80">
        <w:rPr>
          <w:rFonts w:cstheme="minorHAnsi"/>
          <w:szCs w:val="22"/>
          <w:lang w:eastAsia="pl-PL"/>
        </w:rPr>
        <w:t xml:space="preserve">The </w:t>
      </w:r>
      <w:r w:rsidRPr="00EE7D80">
        <w:rPr>
          <w:rFonts w:cstheme="minorHAnsi"/>
          <w:szCs w:val="22"/>
          <w:lang w:eastAsia="pl-PL"/>
        </w:rPr>
        <w:t xml:space="preserve">Owner has to ensure that </w:t>
      </w:r>
      <w:r w:rsidR="00CB4BC3" w:rsidRPr="00EE7D80">
        <w:rPr>
          <w:rFonts w:cstheme="minorHAnsi"/>
          <w:szCs w:val="22"/>
          <w:lang w:eastAsia="pl-PL"/>
        </w:rPr>
        <w:t xml:space="preserve">monitoring data </w:t>
      </w:r>
      <w:r w:rsidRPr="00EE7D80">
        <w:rPr>
          <w:rFonts w:cstheme="minorHAnsi"/>
          <w:szCs w:val="22"/>
          <w:lang w:eastAsia="pl-PL"/>
        </w:rPr>
        <w:t>is</w:t>
      </w:r>
      <w:r w:rsidR="00CB4BC3" w:rsidRPr="00EE7D80">
        <w:rPr>
          <w:rFonts w:cstheme="minorHAnsi"/>
          <w:szCs w:val="22"/>
          <w:lang w:eastAsia="pl-PL"/>
        </w:rPr>
        <w:t xml:space="preserve"> </w:t>
      </w:r>
      <w:r w:rsidR="00E75C90" w:rsidRPr="00EE7D80">
        <w:rPr>
          <w:rFonts w:cstheme="minorHAnsi"/>
          <w:szCs w:val="22"/>
          <w:lang w:eastAsia="pl-PL"/>
        </w:rPr>
        <w:t>systematized</w:t>
      </w:r>
      <w:r w:rsidR="00CB4BC3" w:rsidRPr="00EE7D80">
        <w:rPr>
          <w:rFonts w:cstheme="minorHAnsi"/>
          <w:szCs w:val="22"/>
          <w:lang w:eastAsia="pl-PL"/>
        </w:rPr>
        <w:t xml:space="preserve"> and stored reliably for the entire service life of the facilities.</w:t>
      </w:r>
    </w:p>
    <w:p w14:paraId="747751D5" w14:textId="4D19FB1E" w:rsidR="009A4270" w:rsidRPr="00EE7D80" w:rsidRDefault="009A4270" w:rsidP="00DB0EB0">
      <w:pPr>
        <w:jc w:val="both"/>
        <w:rPr>
          <w:lang w:eastAsia="zh-CN"/>
        </w:rPr>
      </w:pPr>
      <w:r w:rsidRPr="00EE7D80">
        <w:rPr>
          <w:lang w:eastAsia="zh-CN"/>
        </w:rPr>
        <w:t xml:space="preserve">One COM-B item was identified </w:t>
      </w:r>
      <w:r w:rsidR="00B32BBF" w:rsidRPr="00EE7D80">
        <w:rPr>
          <w:lang w:eastAsia="zh-CN"/>
        </w:rPr>
        <w:t xml:space="preserve">in Section I (General) </w:t>
      </w:r>
      <w:r w:rsidR="00120F3E" w:rsidRPr="00EE7D80">
        <w:rPr>
          <w:lang w:eastAsia="zh-CN"/>
        </w:rPr>
        <w:t>and is related to:</w:t>
      </w:r>
    </w:p>
    <w:p w14:paraId="16CB49ED" w14:textId="3D498F18" w:rsidR="00120F3E" w:rsidRPr="00EE7D80" w:rsidRDefault="00120F3E" w:rsidP="00513590">
      <w:pPr>
        <w:pStyle w:val="ListParagraph"/>
        <w:numPr>
          <w:ilvl w:val="0"/>
          <w:numId w:val="131"/>
        </w:numPr>
        <w:jc w:val="both"/>
        <w:rPr>
          <w:lang w:eastAsia="zh-CN"/>
        </w:rPr>
      </w:pPr>
      <w:r w:rsidRPr="00EE7D80">
        <w:rPr>
          <w:b/>
          <w:bCs/>
          <w:lang w:eastAsia="zh-CN"/>
        </w:rPr>
        <w:t xml:space="preserve">(Article </w:t>
      </w:r>
      <w:r w:rsidR="00C07E16" w:rsidRPr="00EE7D80">
        <w:rPr>
          <w:b/>
          <w:bCs/>
          <w:lang w:eastAsia="zh-CN"/>
        </w:rPr>
        <w:t xml:space="preserve">96 </w:t>
      </w:r>
      <w:r w:rsidRPr="00EE7D80">
        <w:rPr>
          <w:b/>
          <w:bCs/>
          <w:lang w:eastAsia="zh-CN"/>
        </w:rPr>
        <w:t>(1))</w:t>
      </w:r>
      <w:r w:rsidRPr="00EE7D80">
        <w:rPr>
          <w:lang w:eastAsia="zh-CN"/>
        </w:rPr>
        <w:t xml:space="preserve"> </w:t>
      </w:r>
      <w:r w:rsidR="00B36B82" w:rsidRPr="00EE7D80">
        <w:rPr>
          <w:lang w:eastAsia="zh-CN"/>
        </w:rPr>
        <w:t xml:space="preserve">Means of </w:t>
      </w:r>
      <w:r w:rsidR="000168AB" w:rsidRPr="00EE7D80">
        <w:rPr>
          <w:rFonts w:cstheme="minorHAnsi"/>
          <w:szCs w:val="22"/>
          <w:lang w:eastAsia="pl-PL"/>
        </w:rPr>
        <w:t>radiation protection during the commissioning, operation and decommissioning stages.</w:t>
      </w:r>
    </w:p>
    <w:p w14:paraId="66EFFE62" w14:textId="6A5A244A" w:rsidR="00F41515" w:rsidRPr="00EE7D80" w:rsidRDefault="00F41515" w:rsidP="00F41515">
      <w:pPr>
        <w:jc w:val="both"/>
        <w:rPr>
          <w:lang w:eastAsia="zh-CN"/>
        </w:rPr>
      </w:pPr>
      <w:r w:rsidRPr="00F41515">
        <w:rPr>
          <w:rFonts w:eastAsiaTheme="minorEastAsia" w:cstheme="minorBidi"/>
          <w:i/>
          <w:iCs/>
          <w:kern w:val="0"/>
        </w:rPr>
        <w:t xml:space="preserve">Refer to </w:t>
      </w:r>
      <w:r w:rsidRPr="00F41515">
        <w:rPr>
          <w:rFonts w:eastAsiaTheme="minorEastAsia" w:cstheme="minorBidi"/>
          <w:b/>
          <w:bCs/>
          <w:i/>
          <w:iCs/>
          <w:kern w:val="0"/>
        </w:rPr>
        <w:t>Subsection 2.</w:t>
      </w:r>
      <w:r w:rsidR="00B50065">
        <w:rPr>
          <w:rFonts w:eastAsiaTheme="minorEastAsia" w:cstheme="minorBidi"/>
          <w:b/>
          <w:bCs/>
          <w:i/>
          <w:iCs/>
          <w:kern w:val="0"/>
        </w:rPr>
        <w:t>6</w:t>
      </w:r>
      <w:r w:rsidRPr="00F41515">
        <w:rPr>
          <w:rFonts w:eastAsiaTheme="minorEastAsia" w:cstheme="minorBidi"/>
          <w:i/>
          <w:iCs/>
          <w:kern w:val="0"/>
        </w:rPr>
        <w:t xml:space="preserve"> of the compliance assessment report </w:t>
      </w:r>
      <w:r w:rsidRPr="00F41515">
        <w:rPr>
          <w:rFonts w:cstheme="minorBidi"/>
          <w:i/>
          <w:iCs/>
          <w:szCs w:val="22"/>
        </w:rPr>
        <w:t>[</w:t>
      </w:r>
      <w:r w:rsidRPr="00F41515">
        <w:rPr>
          <w:i/>
          <w:iCs/>
          <w:highlight w:val="red"/>
        </w:rPr>
        <w:fldChar w:fldCharType="begin"/>
      </w:r>
      <w:r w:rsidRPr="00F41515">
        <w:rPr>
          <w:i/>
          <w:iCs/>
        </w:rPr>
        <w:instrText xml:space="preserve"> REF _Ref151039833 \r \h </w:instrText>
      </w:r>
      <w:r w:rsidRPr="00F41515">
        <w:rPr>
          <w:i/>
          <w:iCs/>
          <w:highlight w:val="red"/>
        </w:rPr>
        <w:instrText xml:space="preserve"> \* MERGEFORMAT </w:instrText>
      </w:r>
      <w:r w:rsidRPr="00F41515">
        <w:rPr>
          <w:i/>
          <w:iCs/>
          <w:highlight w:val="red"/>
        </w:rPr>
      </w:r>
      <w:r w:rsidRPr="00F41515">
        <w:rPr>
          <w:i/>
          <w:iCs/>
          <w:highlight w:val="red"/>
        </w:rPr>
        <w:fldChar w:fldCharType="separate"/>
      </w:r>
      <w:r w:rsidR="00CE4DAB">
        <w:rPr>
          <w:i/>
          <w:iCs/>
        </w:rPr>
        <w:t>34</w:t>
      </w:r>
      <w:r w:rsidRPr="00F41515">
        <w:rPr>
          <w:i/>
          <w:iCs/>
          <w:highlight w:val="red"/>
        </w:rPr>
        <w:fldChar w:fldCharType="end"/>
      </w:r>
      <w:r w:rsidRPr="00F41515">
        <w:rPr>
          <w:rFonts w:cstheme="minorBidi"/>
          <w:i/>
          <w:iCs/>
          <w:szCs w:val="22"/>
        </w:rPr>
        <w:t xml:space="preserve">] </w:t>
      </w:r>
      <w:r w:rsidRPr="00F41515">
        <w:rPr>
          <w:rFonts w:eastAsiaTheme="minorEastAsia" w:cstheme="minorBidi"/>
          <w:i/>
          <w:iCs/>
          <w:kern w:val="0"/>
        </w:rPr>
        <w:t>for more details.</w:t>
      </w:r>
    </w:p>
    <w:p w14:paraId="781E2133" w14:textId="058D7133" w:rsidR="00940229" w:rsidRPr="00EE7D80" w:rsidRDefault="00F175EB" w:rsidP="00DB0EB0">
      <w:pPr>
        <w:pStyle w:val="Heading4"/>
        <w:jc w:val="both"/>
      </w:pPr>
      <w:r w:rsidRPr="00EE7D80">
        <w:t xml:space="preserve">Chapter </w:t>
      </w:r>
      <w:r w:rsidR="00B3060E" w:rsidRPr="00EE7D80">
        <w:t>6</w:t>
      </w:r>
      <w:r w:rsidRPr="00EE7D80">
        <w:t xml:space="preserve"> </w:t>
      </w:r>
      <w:r w:rsidR="00810941" w:rsidRPr="00EE7D80">
        <w:t xml:space="preserve"> </w:t>
      </w:r>
      <w:r w:rsidR="00DC21E9" w:rsidRPr="00EE7D80">
        <w:t>(</w:t>
      </w:r>
      <w:r w:rsidR="00C2128F" w:rsidRPr="00EE7D80">
        <w:t>S</w:t>
      </w:r>
      <w:r w:rsidR="004724C8" w:rsidRPr="00EE7D80">
        <w:t>afety assessment</w:t>
      </w:r>
      <w:r w:rsidR="00DC21E9" w:rsidRPr="00EE7D80">
        <w:t>)</w:t>
      </w:r>
    </w:p>
    <w:p w14:paraId="6923EA9D" w14:textId="6E52CB25" w:rsidR="00550972" w:rsidRDefault="00301F71" w:rsidP="005E2964">
      <w:pPr>
        <w:jc w:val="both"/>
        <w:rPr>
          <w:rFonts w:cstheme="minorHAnsi"/>
        </w:rPr>
      </w:pPr>
      <w:r>
        <w:rPr>
          <w:rFonts w:cstheme="minorHAnsi"/>
        </w:rPr>
        <w:t>Large majority of</w:t>
      </w:r>
      <w:r w:rsidR="00920E49">
        <w:rPr>
          <w:rFonts w:cstheme="minorHAnsi"/>
        </w:rPr>
        <w:t xml:space="preserve"> relevant design related requirements in </w:t>
      </w:r>
      <w:r w:rsidR="00DE03C1">
        <w:rPr>
          <w:rFonts w:cstheme="minorHAnsi"/>
          <w:b/>
          <w:bCs/>
        </w:rPr>
        <w:t>Chapter</w:t>
      </w:r>
      <w:r w:rsidR="00920E49" w:rsidRPr="004814F8">
        <w:rPr>
          <w:rFonts w:cstheme="minorHAnsi"/>
          <w:b/>
          <w:bCs/>
        </w:rPr>
        <w:t xml:space="preserve"> 6</w:t>
      </w:r>
      <w:r w:rsidR="00920E49">
        <w:rPr>
          <w:rFonts w:cstheme="minorHAnsi"/>
        </w:rPr>
        <w:t xml:space="preserve"> </w:t>
      </w:r>
      <w:r w:rsidR="00920E49">
        <w:rPr>
          <w:lang w:eastAsia="zh-CN"/>
        </w:rPr>
        <w:t xml:space="preserve">of the reference document </w:t>
      </w:r>
      <w:r w:rsidR="00920E49">
        <w:rPr>
          <w:rFonts w:cstheme="minorBidi"/>
          <w:szCs w:val="22"/>
        </w:rPr>
        <w:t>[</w:t>
      </w:r>
      <w:r w:rsidR="00920E49">
        <w:fldChar w:fldCharType="begin"/>
      </w:r>
      <w:r w:rsidR="00920E49">
        <w:instrText xml:space="preserve"> REF _Ref151039801 \r \h </w:instrText>
      </w:r>
      <w:r w:rsidR="00920E49">
        <w:fldChar w:fldCharType="separate"/>
      </w:r>
      <w:r w:rsidR="00CE4DAB">
        <w:t>4</w:t>
      </w:r>
      <w:r w:rsidR="00920E49">
        <w:fldChar w:fldCharType="end"/>
      </w:r>
      <w:r w:rsidR="00920E49">
        <w:rPr>
          <w:rFonts w:cstheme="minorBidi"/>
          <w:szCs w:val="22"/>
        </w:rPr>
        <w:t xml:space="preserve">] </w:t>
      </w:r>
      <w:r w:rsidR="00920E49">
        <w:rPr>
          <w:rFonts w:cstheme="minorHAnsi"/>
        </w:rPr>
        <w:t xml:space="preserve">are met by </w:t>
      </w:r>
      <w:r w:rsidR="00F41B36">
        <w:rPr>
          <w:rFonts w:cstheme="minorHAnsi"/>
        </w:rPr>
        <w:t xml:space="preserve">Westinghouse either </w:t>
      </w:r>
      <w:r w:rsidR="004814F8">
        <w:rPr>
          <w:rFonts w:cstheme="minorHAnsi"/>
        </w:rPr>
        <w:t>“as stated” or via compliance with their objectives.</w:t>
      </w:r>
      <w:r w:rsidR="005846E5">
        <w:rPr>
          <w:rFonts w:cstheme="minorHAnsi"/>
        </w:rPr>
        <w:t xml:space="preserve"> </w:t>
      </w:r>
      <w:r>
        <w:rPr>
          <w:rFonts w:cstheme="minorHAnsi"/>
        </w:rPr>
        <w:t xml:space="preserve">One requirement which </w:t>
      </w:r>
      <w:r w:rsidR="00E97439">
        <w:rPr>
          <w:rFonts w:cstheme="minorHAnsi"/>
        </w:rPr>
        <w:t>involves</w:t>
      </w:r>
      <w:r>
        <w:rPr>
          <w:rFonts w:cstheme="minorHAnsi"/>
        </w:rPr>
        <w:t xml:space="preserve"> </w:t>
      </w:r>
      <w:r w:rsidR="00E97439">
        <w:rPr>
          <w:rFonts w:cstheme="minorHAnsi"/>
        </w:rPr>
        <w:t>addressing of</w:t>
      </w:r>
      <w:r>
        <w:rPr>
          <w:rFonts w:cstheme="minorHAnsi"/>
        </w:rPr>
        <w:t xml:space="preserve"> </w:t>
      </w:r>
      <w:r w:rsidR="00CC5106">
        <w:rPr>
          <w:rFonts w:cstheme="minorHAnsi"/>
        </w:rPr>
        <w:t xml:space="preserve">safety aspects </w:t>
      </w:r>
      <w:r w:rsidR="000B57F6">
        <w:rPr>
          <w:rFonts w:cstheme="minorHAnsi"/>
        </w:rPr>
        <w:t>related to</w:t>
      </w:r>
      <w:r>
        <w:rPr>
          <w:rFonts w:cstheme="minorHAnsi"/>
        </w:rPr>
        <w:t xml:space="preserve"> </w:t>
      </w:r>
      <w:r w:rsidR="00E97439">
        <w:rPr>
          <w:rFonts w:cstheme="minorHAnsi"/>
        </w:rPr>
        <w:t xml:space="preserve">the decommissioning in SAR </w:t>
      </w:r>
      <w:r w:rsidR="00D4609D">
        <w:rPr>
          <w:rFonts w:cstheme="minorHAnsi"/>
        </w:rPr>
        <w:t xml:space="preserve">was assigned to </w:t>
      </w:r>
      <w:r w:rsidR="00DE03C1">
        <w:rPr>
          <w:rFonts w:cstheme="minorHAnsi"/>
        </w:rPr>
        <w:t xml:space="preserve">the </w:t>
      </w:r>
      <w:r w:rsidR="00D4609D">
        <w:rPr>
          <w:rFonts w:cstheme="minorHAnsi"/>
        </w:rPr>
        <w:t>“COM-B” scope.</w:t>
      </w:r>
    </w:p>
    <w:p w14:paraId="388384E8" w14:textId="19303312" w:rsidR="00DF3CC6" w:rsidRPr="00EE7D80" w:rsidRDefault="00AE79A9" w:rsidP="005E2964">
      <w:pPr>
        <w:jc w:val="both"/>
        <w:rPr>
          <w:rFonts w:cstheme="minorHAnsi"/>
        </w:rPr>
      </w:pPr>
      <w:r w:rsidRPr="00EE7D80">
        <w:rPr>
          <w:rFonts w:cstheme="minorHAnsi"/>
        </w:rPr>
        <w:t>Providing PSAR and all its mandatory content is the responsibility of the Owner, however WEC provides all the input to the Owner in terms of storage, transport and handling of SNF in normal operation, design and beyond design basis accidents.</w:t>
      </w:r>
    </w:p>
    <w:p w14:paraId="6F759A5D" w14:textId="69533F72" w:rsidR="008E7B8A" w:rsidRPr="00EE7D80" w:rsidRDefault="00E41324" w:rsidP="005E2964">
      <w:pPr>
        <w:jc w:val="both"/>
        <w:rPr>
          <w:rFonts w:cstheme="minorHAnsi"/>
          <w:szCs w:val="22"/>
          <w:lang w:eastAsia="pl-PL"/>
        </w:rPr>
      </w:pPr>
      <w:r w:rsidRPr="00EE7D80">
        <w:rPr>
          <w:rFonts w:cstheme="minorHAnsi"/>
        </w:rPr>
        <w:t xml:space="preserve">Owner is responsible for </w:t>
      </w:r>
      <w:r w:rsidR="00C8220F" w:rsidRPr="00EE7D80">
        <w:rPr>
          <w:rFonts w:cstheme="minorHAnsi"/>
        </w:rPr>
        <w:t>p</w:t>
      </w:r>
      <w:r w:rsidR="008E7B8A" w:rsidRPr="00EE7D80">
        <w:rPr>
          <w:rFonts w:cstheme="minorHAnsi"/>
        </w:rPr>
        <w:t>erforming periodic and systematic safety assessments of the plant to ensure safe operation</w:t>
      </w:r>
      <w:r w:rsidR="00B11D16" w:rsidRPr="00EE7D80">
        <w:rPr>
          <w:rFonts w:cstheme="minorHAnsi"/>
        </w:rPr>
        <w:t xml:space="preserve">, </w:t>
      </w:r>
      <w:r w:rsidR="007F7E33" w:rsidRPr="00EE7D80">
        <w:rPr>
          <w:rFonts w:cstheme="minorHAnsi"/>
        </w:rPr>
        <w:t>u</w:t>
      </w:r>
      <w:r w:rsidR="000326C5" w:rsidRPr="00EE7D80">
        <w:rPr>
          <w:rFonts w:cstheme="minorHAnsi"/>
        </w:rPr>
        <w:t>pdating the safety analysis report with crucial information to meet the regulatory and safety requirements</w:t>
      </w:r>
      <w:r w:rsidR="00B11D16" w:rsidRPr="00EE7D80">
        <w:rPr>
          <w:rFonts w:cstheme="minorHAnsi"/>
        </w:rPr>
        <w:t xml:space="preserve"> as well as </w:t>
      </w:r>
      <w:r w:rsidR="00B11D16" w:rsidRPr="00EE7D80">
        <w:rPr>
          <w:rFonts w:cstheme="minorHAnsi"/>
          <w:szCs w:val="22"/>
          <w:lang w:eastAsia="pl-PL"/>
        </w:rPr>
        <w:t>taking into account the results of the safety analyses of the on-site SNF storage, handling and transport when developing the operating procedures and updating the on-site emergency plan.</w:t>
      </w:r>
    </w:p>
    <w:p w14:paraId="3F34EACA" w14:textId="157FCF0D" w:rsidR="0032541B" w:rsidRPr="00EE7D80" w:rsidRDefault="00A70918" w:rsidP="005E2964">
      <w:pPr>
        <w:jc w:val="both"/>
        <w:rPr>
          <w:rFonts w:cstheme="minorHAnsi"/>
        </w:rPr>
      </w:pPr>
      <w:r w:rsidRPr="00EE7D80">
        <w:rPr>
          <w:rFonts w:cstheme="minorHAnsi"/>
        </w:rPr>
        <w:t xml:space="preserve">Reshuffling of the assemblies in casks and packages is not </w:t>
      </w:r>
      <w:r w:rsidR="00EA471D" w:rsidRPr="00EE7D80">
        <w:rPr>
          <w:rFonts w:cstheme="minorHAnsi"/>
        </w:rPr>
        <w:t>analyzed</w:t>
      </w:r>
      <w:r w:rsidRPr="00EE7D80">
        <w:rPr>
          <w:rFonts w:cstheme="minorHAnsi"/>
        </w:rPr>
        <w:t xml:space="preserve"> because dry storage and transport of the SNF is not part of AP1000 plant standard design and is the responsibility of the Owner.</w:t>
      </w:r>
      <w:r w:rsidR="00BB7A29" w:rsidRPr="00EE7D80">
        <w:rPr>
          <w:rFonts w:cstheme="minorHAnsi"/>
        </w:rPr>
        <w:t xml:space="preserve"> Also, </w:t>
      </w:r>
      <w:r w:rsidR="0032541B" w:rsidRPr="00EE7D80">
        <w:rPr>
          <w:rFonts w:cstheme="minorHAnsi"/>
        </w:rPr>
        <w:t>Independent Spent Fuel Storage Installations (ISFSI) and casks are not supplied with the AP1000 and are Owner's scope.</w:t>
      </w:r>
    </w:p>
    <w:p w14:paraId="494AAF37" w14:textId="4265E0A5" w:rsidR="00257D5B" w:rsidRPr="00EE7D80" w:rsidRDefault="00C25412" w:rsidP="005E2964">
      <w:pPr>
        <w:jc w:val="both"/>
        <w:rPr>
          <w:lang w:eastAsia="zh-CN"/>
        </w:rPr>
      </w:pPr>
      <w:r w:rsidRPr="00EE7D80">
        <w:rPr>
          <w:rFonts w:cstheme="minorHAnsi"/>
          <w:szCs w:val="22"/>
          <w:lang w:eastAsia="pl-PL"/>
        </w:rPr>
        <w:t xml:space="preserve">One </w:t>
      </w:r>
      <w:r w:rsidR="004A54B7" w:rsidRPr="00EE7D80">
        <w:rPr>
          <w:rFonts w:cstheme="minorHAnsi"/>
          <w:szCs w:val="22"/>
          <w:lang w:eastAsia="pl-PL"/>
        </w:rPr>
        <w:t xml:space="preserve">COM-B item was identified </w:t>
      </w:r>
      <w:r w:rsidR="00044E2C" w:rsidRPr="00EE7D80">
        <w:rPr>
          <w:lang w:eastAsia="zh-CN"/>
        </w:rPr>
        <w:t xml:space="preserve">in </w:t>
      </w:r>
      <w:r w:rsidR="00257D5B" w:rsidRPr="00EE7D80">
        <w:rPr>
          <w:lang w:eastAsia="zh-CN"/>
        </w:rPr>
        <w:t>this Chapter and is related to:</w:t>
      </w:r>
    </w:p>
    <w:p w14:paraId="63E85A5C" w14:textId="2FAB6D64" w:rsidR="00257D5B" w:rsidRPr="00EE7D80" w:rsidRDefault="003042BD" w:rsidP="00513590">
      <w:pPr>
        <w:pStyle w:val="ListParagraph"/>
        <w:numPr>
          <w:ilvl w:val="0"/>
          <w:numId w:val="131"/>
        </w:numPr>
        <w:jc w:val="both"/>
        <w:rPr>
          <w:lang w:eastAsia="zh-CN"/>
        </w:rPr>
      </w:pPr>
      <w:r w:rsidRPr="00EE7D80">
        <w:rPr>
          <w:b/>
          <w:bCs/>
          <w:lang w:eastAsia="zh-CN"/>
        </w:rPr>
        <w:t>(Article 110 (3))</w:t>
      </w:r>
      <w:r w:rsidRPr="00EE7D80">
        <w:rPr>
          <w:lang w:eastAsia="zh-CN"/>
        </w:rPr>
        <w:t xml:space="preserve"> </w:t>
      </w:r>
      <w:r w:rsidR="00E75843" w:rsidRPr="00EE7D80">
        <w:rPr>
          <w:lang w:eastAsia="zh-CN"/>
        </w:rPr>
        <w:t xml:space="preserve">Requirement for </w:t>
      </w:r>
      <w:r w:rsidR="00C965C8" w:rsidRPr="00EE7D80">
        <w:rPr>
          <w:lang w:eastAsia="zh-CN"/>
        </w:rPr>
        <w:t>safety</w:t>
      </w:r>
      <w:r w:rsidR="00E75843" w:rsidRPr="00EE7D80">
        <w:rPr>
          <w:lang w:eastAsia="zh-CN"/>
        </w:rPr>
        <w:t xml:space="preserve"> analysis </w:t>
      </w:r>
      <w:r w:rsidR="001D292D" w:rsidRPr="00EE7D80">
        <w:rPr>
          <w:lang w:eastAsia="zh-CN"/>
        </w:rPr>
        <w:t xml:space="preserve">report to </w:t>
      </w:r>
      <w:r w:rsidR="00C965C8" w:rsidRPr="00EE7D80">
        <w:rPr>
          <w:rFonts w:cstheme="minorHAnsi"/>
          <w:szCs w:val="22"/>
          <w:lang w:eastAsia="pl-PL"/>
        </w:rPr>
        <w:t xml:space="preserve">reflect the actual condition of the facilities throughout their lifetime and during decommissioning and </w:t>
      </w:r>
      <w:r w:rsidR="008F69A6" w:rsidRPr="00EE7D80">
        <w:rPr>
          <w:rFonts w:cstheme="minorHAnsi"/>
          <w:szCs w:val="22"/>
          <w:lang w:eastAsia="pl-PL"/>
        </w:rPr>
        <w:t xml:space="preserve">safety aspects that shall be addressed in it. </w:t>
      </w:r>
    </w:p>
    <w:p w14:paraId="3A6300F9" w14:textId="2A435497" w:rsidR="007600EB" w:rsidRPr="00EE7D80" w:rsidRDefault="007600EB" w:rsidP="007600EB">
      <w:pPr>
        <w:jc w:val="both"/>
        <w:rPr>
          <w:lang w:eastAsia="zh-CN"/>
        </w:rPr>
      </w:pPr>
      <w:r w:rsidRPr="00EE7D80">
        <w:rPr>
          <w:lang w:eastAsia="zh-CN"/>
        </w:rPr>
        <w:t>Several CWO items were identified in this Chapter and are related to:</w:t>
      </w:r>
    </w:p>
    <w:p w14:paraId="1602AF38" w14:textId="5AB2DCF9" w:rsidR="007600EB" w:rsidRPr="00EE7D80" w:rsidRDefault="007600EB" w:rsidP="00513590">
      <w:pPr>
        <w:pStyle w:val="ListParagraph"/>
        <w:numPr>
          <w:ilvl w:val="0"/>
          <w:numId w:val="131"/>
        </w:numPr>
        <w:jc w:val="both"/>
        <w:rPr>
          <w:rFonts w:cstheme="minorHAnsi"/>
          <w:szCs w:val="22"/>
          <w:lang w:eastAsia="pl-PL"/>
        </w:rPr>
      </w:pPr>
      <w:r w:rsidRPr="00EE7D80">
        <w:rPr>
          <w:b/>
          <w:bCs/>
          <w:lang w:eastAsia="zh-CN"/>
        </w:rPr>
        <w:t>(Article 111)</w:t>
      </w:r>
      <w:r w:rsidR="008F165E" w:rsidRPr="00EE7D80">
        <w:rPr>
          <w:b/>
          <w:bCs/>
          <w:lang w:eastAsia="zh-CN"/>
        </w:rPr>
        <w:t xml:space="preserve"> (2)</w:t>
      </w:r>
      <w:r w:rsidR="008F165E" w:rsidRPr="00EE7D80">
        <w:rPr>
          <w:lang w:eastAsia="zh-CN"/>
        </w:rPr>
        <w:t xml:space="preserve"> </w:t>
      </w:r>
      <w:r w:rsidR="005801FC" w:rsidRPr="00EE7D80">
        <w:rPr>
          <w:rFonts w:cstheme="minorHAnsi"/>
          <w:szCs w:val="22"/>
          <w:lang w:eastAsia="pl-PL"/>
        </w:rPr>
        <w:t>A recommended list of initiating events for the analysis of design basis accidents.</w:t>
      </w:r>
      <w:r w:rsidR="005801FC" w:rsidRPr="00EE7D80">
        <w:rPr>
          <w:rFonts w:cstheme="minorHAnsi"/>
          <w:b/>
          <w:bCs/>
          <w:szCs w:val="22"/>
          <w:lang w:eastAsia="pl-PL"/>
        </w:rPr>
        <w:t xml:space="preserve"> (3)</w:t>
      </w:r>
      <w:r w:rsidR="00A243FC" w:rsidRPr="00EE7D80">
        <w:rPr>
          <w:rFonts w:cstheme="minorHAnsi"/>
          <w:szCs w:val="22"/>
          <w:lang w:eastAsia="pl-PL"/>
        </w:rPr>
        <w:t xml:space="preserve"> A recommended list of initiating events for the analysis of beyond design basis accidents.</w:t>
      </w:r>
    </w:p>
    <w:p w14:paraId="33C74A78" w14:textId="15756543" w:rsidR="00A243FC" w:rsidRPr="00EE7D80" w:rsidRDefault="00A243FC" w:rsidP="00513590">
      <w:pPr>
        <w:pStyle w:val="ListParagraph"/>
        <w:numPr>
          <w:ilvl w:val="0"/>
          <w:numId w:val="131"/>
        </w:numPr>
        <w:jc w:val="both"/>
        <w:rPr>
          <w:rFonts w:cstheme="minorHAnsi"/>
          <w:szCs w:val="22"/>
          <w:lang w:eastAsia="pl-PL"/>
        </w:rPr>
      </w:pPr>
      <w:r w:rsidRPr="00EE7D80">
        <w:rPr>
          <w:b/>
          <w:bCs/>
          <w:lang w:eastAsia="zh-CN"/>
        </w:rPr>
        <w:t xml:space="preserve">(Article 112) </w:t>
      </w:r>
      <w:r w:rsidR="00446267" w:rsidRPr="00EE7D80">
        <w:rPr>
          <w:lang w:eastAsia="zh-CN"/>
        </w:rPr>
        <w:t>Events and their possibilities that shall be assessed in the analysis of initiating events</w:t>
      </w:r>
      <w:r w:rsidR="00EA1130" w:rsidRPr="00EE7D80">
        <w:rPr>
          <w:lang w:eastAsia="zh-CN"/>
        </w:rPr>
        <w:t xml:space="preserve"> under Article 111 (2) and (3).</w:t>
      </w:r>
    </w:p>
    <w:p w14:paraId="43FA92E1" w14:textId="48AA274B" w:rsidR="00EA1130" w:rsidRPr="00EE7D80" w:rsidRDefault="00EA1130" w:rsidP="00513590">
      <w:pPr>
        <w:pStyle w:val="ListParagraph"/>
        <w:numPr>
          <w:ilvl w:val="0"/>
          <w:numId w:val="131"/>
        </w:numPr>
        <w:jc w:val="both"/>
        <w:rPr>
          <w:rFonts w:cstheme="minorHAnsi"/>
          <w:szCs w:val="22"/>
          <w:lang w:eastAsia="pl-PL"/>
        </w:rPr>
      </w:pPr>
      <w:r w:rsidRPr="00EE7D80">
        <w:rPr>
          <w:b/>
          <w:bCs/>
          <w:lang w:eastAsia="zh-CN"/>
        </w:rPr>
        <w:lastRenderedPageBreak/>
        <w:t xml:space="preserve">(Article 113) </w:t>
      </w:r>
      <w:r w:rsidR="00BC2BE3" w:rsidRPr="00EE7D80">
        <w:rPr>
          <w:lang w:eastAsia="zh-CN"/>
        </w:rPr>
        <w:t xml:space="preserve">List of conservative requirements </w:t>
      </w:r>
      <w:r w:rsidR="00736EEE" w:rsidRPr="00EE7D80">
        <w:rPr>
          <w:lang w:eastAsia="zh-CN"/>
        </w:rPr>
        <w:t xml:space="preserve">according to which </w:t>
      </w:r>
      <w:r w:rsidR="003F679C" w:rsidRPr="00EE7D80">
        <w:rPr>
          <w:rFonts w:cstheme="minorHAnsi"/>
          <w:szCs w:val="22"/>
          <w:lang w:eastAsia="pl-PL"/>
        </w:rPr>
        <w:t>the subcriticality analysis shall be conducted at the maximum neutron multiplication factor for all considered states.</w:t>
      </w:r>
    </w:p>
    <w:p w14:paraId="41D88431" w14:textId="605B3DC5" w:rsidR="007600EB" w:rsidRPr="00EE7D80" w:rsidRDefault="00044EC1" w:rsidP="00513590">
      <w:pPr>
        <w:pStyle w:val="ListParagraph"/>
        <w:numPr>
          <w:ilvl w:val="0"/>
          <w:numId w:val="131"/>
        </w:numPr>
        <w:jc w:val="both"/>
        <w:rPr>
          <w:rFonts w:cstheme="minorHAnsi"/>
          <w:szCs w:val="22"/>
          <w:lang w:eastAsia="pl-PL"/>
        </w:rPr>
      </w:pPr>
      <w:r w:rsidRPr="00EE7D80">
        <w:rPr>
          <w:b/>
          <w:bCs/>
          <w:lang w:eastAsia="zh-CN"/>
        </w:rPr>
        <w:t xml:space="preserve">(Article 114) </w:t>
      </w:r>
      <w:r w:rsidRPr="00EE7D80">
        <w:rPr>
          <w:lang w:eastAsia="zh-CN"/>
        </w:rPr>
        <w:t xml:space="preserve">List of conservative requirements under which </w:t>
      </w:r>
      <w:r w:rsidR="003A3360" w:rsidRPr="00EE7D80">
        <w:rPr>
          <w:rFonts w:cstheme="minorHAnsi"/>
          <w:szCs w:val="22"/>
          <w:lang w:eastAsia="pl-PL"/>
        </w:rPr>
        <w:t>the residual heat removal analysis shall be conducted.</w:t>
      </w:r>
    </w:p>
    <w:p w14:paraId="5EC3A5F6" w14:textId="65812C65" w:rsidR="000776E6" w:rsidRPr="000776E6" w:rsidRDefault="000776E6" w:rsidP="000776E6">
      <w:pPr>
        <w:jc w:val="both"/>
        <w:rPr>
          <w:lang w:eastAsia="zh-CN"/>
        </w:rPr>
      </w:pPr>
      <w:r w:rsidRPr="000776E6">
        <w:rPr>
          <w:rFonts w:eastAsiaTheme="minorEastAsia" w:cstheme="minorBidi"/>
          <w:i/>
          <w:iCs/>
          <w:kern w:val="0"/>
        </w:rPr>
        <w:t xml:space="preserve">Refer to </w:t>
      </w:r>
      <w:r w:rsidRPr="000776E6">
        <w:rPr>
          <w:rFonts w:eastAsiaTheme="minorEastAsia" w:cstheme="minorBidi"/>
          <w:b/>
          <w:bCs/>
          <w:i/>
          <w:iCs/>
          <w:kern w:val="0"/>
        </w:rPr>
        <w:t>Subsection 2.</w:t>
      </w:r>
      <w:r>
        <w:rPr>
          <w:rFonts w:eastAsiaTheme="minorEastAsia" w:cstheme="minorBidi"/>
          <w:b/>
          <w:bCs/>
          <w:i/>
          <w:iCs/>
          <w:kern w:val="0"/>
        </w:rPr>
        <w:t>7</w:t>
      </w:r>
      <w:r w:rsidRPr="000776E6">
        <w:rPr>
          <w:rFonts w:eastAsiaTheme="minorEastAsia" w:cstheme="minorBidi"/>
          <w:i/>
          <w:iCs/>
          <w:kern w:val="0"/>
        </w:rPr>
        <w:t xml:space="preserve"> of the compliance assessment report </w:t>
      </w:r>
      <w:r w:rsidRPr="000776E6">
        <w:rPr>
          <w:rFonts w:cstheme="minorBidi"/>
          <w:i/>
          <w:iCs/>
          <w:szCs w:val="22"/>
        </w:rPr>
        <w:t>[</w:t>
      </w:r>
      <w:r w:rsidRPr="000776E6">
        <w:rPr>
          <w:i/>
          <w:iCs/>
          <w:highlight w:val="red"/>
        </w:rPr>
        <w:fldChar w:fldCharType="begin"/>
      </w:r>
      <w:r w:rsidRPr="000776E6">
        <w:rPr>
          <w:i/>
          <w:iCs/>
        </w:rPr>
        <w:instrText xml:space="preserve"> REF _Ref151039833 \r \h </w:instrText>
      </w:r>
      <w:r w:rsidRPr="000776E6">
        <w:rPr>
          <w:i/>
          <w:iCs/>
          <w:highlight w:val="red"/>
        </w:rPr>
        <w:instrText xml:space="preserve"> \* MERGEFORMAT </w:instrText>
      </w:r>
      <w:r w:rsidRPr="000776E6">
        <w:rPr>
          <w:i/>
          <w:iCs/>
          <w:highlight w:val="red"/>
        </w:rPr>
      </w:r>
      <w:r w:rsidRPr="000776E6">
        <w:rPr>
          <w:i/>
          <w:iCs/>
          <w:highlight w:val="red"/>
        </w:rPr>
        <w:fldChar w:fldCharType="separate"/>
      </w:r>
      <w:r w:rsidR="00CE4DAB">
        <w:rPr>
          <w:i/>
          <w:iCs/>
        </w:rPr>
        <w:t>34</w:t>
      </w:r>
      <w:r w:rsidRPr="000776E6">
        <w:rPr>
          <w:i/>
          <w:iCs/>
          <w:highlight w:val="red"/>
        </w:rPr>
        <w:fldChar w:fldCharType="end"/>
      </w:r>
      <w:r w:rsidRPr="000776E6">
        <w:rPr>
          <w:rFonts w:cstheme="minorBidi"/>
          <w:i/>
          <w:iCs/>
          <w:szCs w:val="22"/>
        </w:rPr>
        <w:t xml:space="preserve">] </w:t>
      </w:r>
      <w:r w:rsidRPr="000776E6">
        <w:rPr>
          <w:rFonts w:eastAsiaTheme="minorEastAsia" w:cstheme="minorBidi"/>
          <w:i/>
          <w:iCs/>
          <w:kern w:val="0"/>
        </w:rPr>
        <w:t>for more details.</w:t>
      </w:r>
    </w:p>
    <w:p w14:paraId="62988C10" w14:textId="54CCC287" w:rsidR="00DC21E9" w:rsidRPr="00EE7D80" w:rsidRDefault="00F17407" w:rsidP="00DB0EB0">
      <w:pPr>
        <w:pStyle w:val="Heading4"/>
        <w:jc w:val="both"/>
      </w:pPr>
      <w:r w:rsidRPr="00EE7D80">
        <w:t>Chapter 7 (Management System)</w:t>
      </w:r>
    </w:p>
    <w:p w14:paraId="2CBEDC6C" w14:textId="002B049E" w:rsidR="00B3060E" w:rsidRPr="00EE7D80" w:rsidRDefault="000847E5" w:rsidP="00DB0EB0">
      <w:pPr>
        <w:jc w:val="both"/>
        <w:rPr>
          <w:rFonts w:cstheme="minorHAnsi"/>
        </w:rPr>
      </w:pPr>
      <w:r w:rsidRPr="00EE7D80">
        <w:rPr>
          <w:rFonts w:cstheme="minorHAnsi"/>
        </w:rPr>
        <w:t>Implementation of the integrated management system ensuring the safety of SNF management</w:t>
      </w:r>
      <w:r w:rsidR="00A47C3D">
        <w:rPr>
          <w:rFonts w:cstheme="minorHAnsi"/>
        </w:rPr>
        <w:t xml:space="preserve">, discussed in </w:t>
      </w:r>
      <w:r w:rsidRPr="00EE7D80">
        <w:rPr>
          <w:rFonts w:cstheme="minorHAnsi"/>
        </w:rPr>
        <w:t xml:space="preserve"> </w:t>
      </w:r>
      <w:r w:rsidR="00DE03C1">
        <w:rPr>
          <w:rFonts w:cstheme="minorHAnsi"/>
          <w:b/>
          <w:bCs/>
        </w:rPr>
        <w:t>Chapter 7</w:t>
      </w:r>
      <w:r w:rsidR="00A47C3D">
        <w:rPr>
          <w:rFonts w:cstheme="minorHAnsi"/>
        </w:rPr>
        <w:t xml:space="preserve"> </w:t>
      </w:r>
      <w:r w:rsidR="00A47C3D">
        <w:rPr>
          <w:lang w:eastAsia="zh-CN"/>
        </w:rPr>
        <w:t xml:space="preserve">of the reference document </w:t>
      </w:r>
      <w:r w:rsidR="00A47C3D">
        <w:rPr>
          <w:rFonts w:cstheme="minorBidi"/>
          <w:szCs w:val="22"/>
        </w:rPr>
        <w:t>[</w:t>
      </w:r>
      <w:r w:rsidR="00A47C3D">
        <w:fldChar w:fldCharType="begin"/>
      </w:r>
      <w:r w:rsidR="00A47C3D">
        <w:instrText xml:space="preserve"> REF _Ref151039801 \r \h </w:instrText>
      </w:r>
      <w:r w:rsidR="00A47C3D">
        <w:fldChar w:fldCharType="separate"/>
      </w:r>
      <w:r w:rsidR="00CE4DAB">
        <w:t>4</w:t>
      </w:r>
      <w:r w:rsidR="00A47C3D">
        <w:fldChar w:fldCharType="end"/>
      </w:r>
      <w:r w:rsidR="00A47C3D">
        <w:rPr>
          <w:rFonts w:cstheme="minorBidi"/>
          <w:szCs w:val="22"/>
        </w:rPr>
        <w:t>],</w:t>
      </w:r>
      <w:r>
        <w:rPr>
          <w:rFonts w:cstheme="minorBidi"/>
          <w:szCs w:val="22"/>
        </w:rPr>
        <w:t xml:space="preserve"> </w:t>
      </w:r>
      <w:r w:rsidRPr="00EE7D80">
        <w:rPr>
          <w:rFonts w:cstheme="minorHAnsi"/>
        </w:rPr>
        <w:t xml:space="preserve">is the requirement </w:t>
      </w:r>
      <w:r w:rsidR="00A47C3D">
        <w:rPr>
          <w:rFonts w:cstheme="minorHAnsi"/>
        </w:rPr>
        <w:t>to</w:t>
      </w:r>
      <w:r w:rsidRPr="00EE7D80">
        <w:rPr>
          <w:rFonts w:cstheme="minorHAnsi"/>
        </w:rPr>
        <w:t xml:space="preserve"> the Owner.</w:t>
      </w:r>
    </w:p>
    <w:p w14:paraId="707E610C" w14:textId="17196050" w:rsidR="002E4F61" w:rsidRPr="00EE7D80" w:rsidRDefault="002E4F61" w:rsidP="002E4F61">
      <w:pPr>
        <w:pStyle w:val="Heading4"/>
      </w:pPr>
      <w:r w:rsidRPr="00EE7D80">
        <w:t>Additional provisions</w:t>
      </w:r>
    </w:p>
    <w:p w14:paraId="2FCE3F2E" w14:textId="3B2C0066" w:rsidR="00E91C4F" w:rsidRPr="00EE7D80" w:rsidRDefault="00C2677D" w:rsidP="00E91C4F">
      <w:pPr>
        <w:rPr>
          <w:lang w:eastAsia="zh-CN"/>
        </w:rPr>
      </w:pPr>
      <w:r>
        <w:rPr>
          <w:rFonts w:cstheme="minorHAnsi"/>
          <w:b/>
          <w:bCs/>
        </w:rPr>
        <w:t xml:space="preserve">Additional provisions </w:t>
      </w:r>
      <w:r w:rsidRPr="00C2677D">
        <w:rPr>
          <w:rFonts w:cstheme="minorHAnsi"/>
        </w:rPr>
        <w:t>to</w:t>
      </w:r>
      <w:r w:rsidR="00DE03C1">
        <w:rPr>
          <w:lang w:eastAsia="zh-CN"/>
        </w:rPr>
        <w:t xml:space="preserve"> the reference document </w:t>
      </w:r>
      <w:r w:rsidR="00DE03C1">
        <w:rPr>
          <w:rFonts w:cstheme="minorBidi"/>
          <w:szCs w:val="22"/>
        </w:rPr>
        <w:t>[</w:t>
      </w:r>
      <w:r w:rsidR="00DE03C1">
        <w:fldChar w:fldCharType="begin"/>
      </w:r>
      <w:r w:rsidR="00DE03C1">
        <w:instrText xml:space="preserve"> REF _Ref151039801 \r \h </w:instrText>
      </w:r>
      <w:r w:rsidR="00DE03C1">
        <w:fldChar w:fldCharType="separate"/>
      </w:r>
      <w:r w:rsidR="00CE4DAB">
        <w:t>4</w:t>
      </w:r>
      <w:r w:rsidR="00DE03C1">
        <w:fldChar w:fldCharType="end"/>
      </w:r>
      <w:r w:rsidR="00DE03C1">
        <w:rPr>
          <w:rFonts w:cstheme="minorBidi"/>
          <w:szCs w:val="22"/>
        </w:rPr>
        <w:t xml:space="preserve">] </w:t>
      </w:r>
      <w:r w:rsidR="00E91C4F" w:rsidRPr="00EE7D80">
        <w:rPr>
          <w:lang w:eastAsia="zh-CN"/>
        </w:rPr>
        <w:t>contain only one requirement to the External party while the rest are explanatory statements.</w:t>
      </w:r>
    </w:p>
    <w:p w14:paraId="1B5ED4B6" w14:textId="2A85BC2F" w:rsidR="00683364" w:rsidRPr="00EE7D80" w:rsidRDefault="00683364" w:rsidP="00683364">
      <w:pPr>
        <w:pStyle w:val="Heading4"/>
      </w:pPr>
      <w:r w:rsidRPr="00EE7D80">
        <w:t>Transitional and final provisions</w:t>
      </w:r>
    </w:p>
    <w:p w14:paraId="6793E408" w14:textId="0FA62B75" w:rsidR="001A082F" w:rsidRDefault="008D1F72" w:rsidP="00745A2B">
      <w:pPr>
        <w:rPr>
          <w:lang w:eastAsia="zh-CN"/>
        </w:rPr>
      </w:pPr>
      <w:r>
        <w:rPr>
          <w:lang w:eastAsia="zh-CN"/>
        </w:rPr>
        <w:t xml:space="preserve">Westinghouse </w:t>
      </w:r>
      <w:r w:rsidR="00814177">
        <w:rPr>
          <w:lang w:eastAsia="zh-CN"/>
        </w:rPr>
        <w:t xml:space="preserve">demonstrates compliance with objective of </w:t>
      </w:r>
      <w:r w:rsidR="004A3D89">
        <w:rPr>
          <w:lang w:eastAsia="zh-CN"/>
        </w:rPr>
        <w:t xml:space="preserve">the design related </w:t>
      </w:r>
      <w:r w:rsidR="007D32F9">
        <w:rPr>
          <w:lang w:eastAsia="zh-CN"/>
        </w:rPr>
        <w:t>requirements</w:t>
      </w:r>
      <w:r w:rsidR="004A3D89">
        <w:rPr>
          <w:lang w:eastAsia="zh-CN"/>
        </w:rPr>
        <w:t xml:space="preserve"> presented in </w:t>
      </w:r>
      <w:r w:rsidR="008F0B77" w:rsidRPr="007D32F9">
        <w:rPr>
          <w:b/>
          <w:bCs/>
          <w:lang w:eastAsia="zh-CN"/>
        </w:rPr>
        <w:t>Transitional and final provisions</w:t>
      </w:r>
      <w:r w:rsidR="008F0B77">
        <w:rPr>
          <w:lang w:eastAsia="zh-CN"/>
        </w:rPr>
        <w:t xml:space="preserve"> to </w:t>
      </w:r>
      <w:r w:rsidR="007D32F9">
        <w:rPr>
          <w:lang w:eastAsia="zh-CN"/>
        </w:rPr>
        <w:t xml:space="preserve">the reference document </w:t>
      </w:r>
      <w:r w:rsidR="007D32F9">
        <w:rPr>
          <w:rFonts w:cstheme="minorBidi"/>
          <w:szCs w:val="22"/>
        </w:rPr>
        <w:t>[</w:t>
      </w:r>
      <w:r w:rsidR="007D32F9">
        <w:fldChar w:fldCharType="begin"/>
      </w:r>
      <w:r w:rsidR="007D32F9">
        <w:instrText xml:space="preserve"> REF _Ref151039801 \r \h </w:instrText>
      </w:r>
      <w:r w:rsidR="007D32F9">
        <w:fldChar w:fldCharType="separate"/>
      </w:r>
      <w:r w:rsidR="00CE4DAB">
        <w:t>4</w:t>
      </w:r>
      <w:r w:rsidR="007D32F9">
        <w:fldChar w:fldCharType="end"/>
      </w:r>
      <w:r w:rsidR="007D32F9">
        <w:t>].</w:t>
      </w:r>
    </w:p>
    <w:p w14:paraId="10299781" w14:textId="5F555467" w:rsidR="00745A2B" w:rsidRPr="00EE7D80" w:rsidRDefault="00BF1741" w:rsidP="00745A2B">
      <w:pPr>
        <w:rPr>
          <w:rFonts w:cstheme="minorHAnsi"/>
        </w:rPr>
      </w:pPr>
      <w:r w:rsidRPr="00EE7D80">
        <w:rPr>
          <w:lang w:eastAsia="zh-CN"/>
        </w:rPr>
        <w:t xml:space="preserve">Safety analysis report is the responsibility of the Owner. However, </w:t>
      </w:r>
      <w:r w:rsidR="00A73FFA" w:rsidRPr="00EE7D80">
        <w:rPr>
          <w:rFonts w:cstheme="minorHAnsi"/>
        </w:rPr>
        <w:t>The Design Basis Accidents and Beyond Design Basis Accidents are included in the AP1000 plant design and provided to the Owner as the input to safety analysis report.</w:t>
      </w:r>
    </w:p>
    <w:p w14:paraId="48108161" w14:textId="12D7D28B" w:rsidR="004A3777" w:rsidRPr="00EE7D80" w:rsidRDefault="004A3777" w:rsidP="00745A2B">
      <w:pPr>
        <w:rPr>
          <w:rFonts w:cstheme="minorHAnsi"/>
        </w:rPr>
      </w:pPr>
      <w:r w:rsidRPr="00EE7D80">
        <w:rPr>
          <w:rFonts w:cstheme="minorHAnsi"/>
        </w:rPr>
        <w:t xml:space="preserve">Rest of the </w:t>
      </w:r>
      <w:r w:rsidR="009122AC">
        <w:rPr>
          <w:rFonts w:cstheme="minorHAnsi"/>
        </w:rPr>
        <w:t>requirements are</w:t>
      </w:r>
      <w:r w:rsidRPr="00EE7D80">
        <w:rPr>
          <w:rFonts w:cstheme="minorHAnsi"/>
        </w:rPr>
        <w:t xml:space="preserve"> </w:t>
      </w:r>
      <w:r w:rsidR="00804F26" w:rsidRPr="00EE7D80">
        <w:rPr>
          <w:rFonts w:cstheme="minorHAnsi"/>
        </w:rPr>
        <w:t xml:space="preserve">not applicable to this scope of work, as </w:t>
      </w:r>
      <w:r w:rsidR="004B6367">
        <w:rPr>
          <w:rFonts w:cstheme="minorHAnsi"/>
        </w:rPr>
        <w:t>they</w:t>
      </w:r>
      <w:r w:rsidR="00804F26" w:rsidRPr="00EE7D80">
        <w:rPr>
          <w:rFonts w:cstheme="minorHAnsi"/>
        </w:rPr>
        <w:t xml:space="preserve"> refer to existing facilities or </w:t>
      </w:r>
      <w:r w:rsidR="0006294F">
        <w:rPr>
          <w:rFonts w:cstheme="minorHAnsi"/>
        </w:rPr>
        <w:t>are</w:t>
      </w:r>
      <w:r w:rsidR="00804F26" w:rsidRPr="00EE7D80">
        <w:rPr>
          <w:rFonts w:cstheme="minorHAnsi"/>
        </w:rPr>
        <w:t xml:space="preserve"> the responsibility of an External Party.</w:t>
      </w:r>
    </w:p>
    <w:p w14:paraId="18BBB02B" w14:textId="77777777" w:rsidR="00683364" w:rsidRPr="00EE7D80" w:rsidRDefault="00683364" w:rsidP="00683364">
      <w:pPr>
        <w:jc w:val="both"/>
        <w:rPr>
          <w:lang w:eastAsia="zh-CN"/>
        </w:rPr>
      </w:pPr>
      <w:r w:rsidRPr="00EE7D80">
        <w:rPr>
          <w:lang w:eastAsia="zh-CN"/>
        </w:rPr>
        <w:t>Several CWO items were identified in this Chapter and are related to:</w:t>
      </w:r>
    </w:p>
    <w:p w14:paraId="18D668F1" w14:textId="7259BC5D" w:rsidR="00A542DD" w:rsidRPr="00EE7D80" w:rsidRDefault="00683364" w:rsidP="00513590">
      <w:pPr>
        <w:pStyle w:val="ListParagraph"/>
        <w:numPr>
          <w:ilvl w:val="0"/>
          <w:numId w:val="137"/>
        </w:numPr>
        <w:jc w:val="both"/>
        <w:rPr>
          <w:rFonts w:cstheme="minorHAnsi"/>
          <w:szCs w:val="22"/>
          <w:lang w:eastAsia="pl-PL"/>
        </w:rPr>
      </w:pPr>
      <w:r w:rsidRPr="00EE7D80">
        <w:rPr>
          <w:b/>
          <w:bCs/>
          <w:lang w:eastAsia="zh-CN"/>
        </w:rPr>
        <w:t>(A</w:t>
      </w:r>
      <w:r w:rsidR="0099774E" w:rsidRPr="00EE7D80">
        <w:rPr>
          <w:b/>
          <w:bCs/>
          <w:lang w:eastAsia="zh-CN"/>
        </w:rPr>
        <w:t>nnex 1 to Article 12 (2))</w:t>
      </w:r>
      <w:r w:rsidR="00A542DD" w:rsidRPr="00EE7D80">
        <w:rPr>
          <w:lang w:eastAsia="zh-CN"/>
        </w:rPr>
        <w:t xml:space="preserve"> </w:t>
      </w:r>
      <w:r w:rsidR="00A542DD" w:rsidRPr="00EE7D80">
        <w:rPr>
          <w:rFonts w:cstheme="minorHAnsi"/>
          <w:szCs w:val="22"/>
          <w:lang w:eastAsia="pl-PL"/>
        </w:rPr>
        <w:t>Recommended list of initiating events for safety analysis of SNF management facilities in design basis accidents.</w:t>
      </w:r>
    </w:p>
    <w:p w14:paraId="47B166F2" w14:textId="5F328973" w:rsidR="00683364" w:rsidRPr="00EE7D80" w:rsidRDefault="00CC0836" w:rsidP="00513590">
      <w:pPr>
        <w:pStyle w:val="ListParagraph"/>
        <w:numPr>
          <w:ilvl w:val="0"/>
          <w:numId w:val="137"/>
        </w:numPr>
        <w:jc w:val="both"/>
        <w:rPr>
          <w:rFonts w:cstheme="minorHAnsi"/>
          <w:szCs w:val="22"/>
          <w:lang w:eastAsia="pl-PL"/>
        </w:rPr>
      </w:pPr>
      <w:r w:rsidRPr="00EE7D80">
        <w:rPr>
          <w:b/>
          <w:bCs/>
          <w:lang w:eastAsia="zh-CN"/>
        </w:rPr>
        <w:t xml:space="preserve">(Annex 2 to Article 111 (3)) </w:t>
      </w:r>
      <w:r w:rsidR="00B2546C" w:rsidRPr="00EE7D80">
        <w:rPr>
          <w:rFonts w:cstheme="minorHAnsi"/>
          <w:szCs w:val="22"/>
          <w:lang w:eastAsia="pl-PL"/>
        </w:rPr>
        <w:t>Recommended list of initiating events for safety analysis of SNF management facilities in beyond design basis accidents.</w:t>
      </w:r>
    </w:p>
    <w:p w14:paraId="0E1AD371" w14:textId="7E90FC11" w:rsidR="0006294F" w:rsidRPr="0006294F" w:rsidRDefault="0006294F" w:rsidP="0006294F">
      <w:pPr>
        <w:jc w:val="both"/>
        <w:rPr>
          <w:lang w:eastAsia="zh-CN"/>
        </w:rPr>
      </w:pPr>
      <w:r w:rsidRPr="0006294F">
        <w:rPr>
          <w:rFonts w:eastAsiaTheme="minorEastAsia" w:cstheme="minorBidi"/>
          <w:i/>
          <w:iCs/>
          <w:kern w:val="0"/>
        </w:rPr>
        <w:t xml:space="preserve">Refer to </w:t>
      </w:r>
      <w:r w:rsidRPr="0006294F">
        <w:rPr>
          <w:rFonts w:eastAsiaTheme="minorEastAsia" w:cstheme="minorBidi"/>
          <w:b/>
          <w:bCs/>
          <w:i/>
          <w:iCs/>
          <w:kern w:val="0"/>
        </w:rPr>
        <w:t>Subsection 2.</w:t>
      </w:r>
      <w:r w:rsidR="00F729E7">
        <w:rPr>
          <w:rFonts w:eastAsiaTheme="minorEastAsia" w:cstheme="minorBidi"/>
          <w:b/>
          <w:bCs/>
          <w:i/>
          <w:iCs/>
          <w:kern w:val="0"/>
        </w:rPr>
        <w:t>10</w:t>
      </w:r>
      <w:r w:rsidRPr="0006294F">
        <w:rPr>
          <w:rFonts w:eastAsiaTheme="minorEastAsia" w:cstheme="minorBidi"/>
          <w:i/>
          <w:iCs/>
          <w:kern w:val="0"/>
        </w:rPr>
        <w:t xml:space="preserve"> of the compliance assessment report </w:t>
      </w:r>
      <w:r w:rsidRPr="0006294F">
        <w:rPr>
          <w:rFonts w:cstheme="minorBidi"/>
          <w:i/>
          <w:iCs/>
          <w:szCs w:val="22"/>
        </w:rPr>
        <w:t>[</w:t>
      </w:r>
      <w:r w:rsidRPr="0006294F">
        <w:rPr>
          <w:i/>
          <w:iCs/>
          <w:highlight w:val="red"/>
        </w:rPr>
        <w:fldChar w:fldCharType="begin"/>
      </w:r>
      <w:r w:rsidRPr="0006294F">
        <w:rPr>
          <w:i/>
          <w:iCs/>
        </w:rPr>
        <w:instrText xml:space="preserve"> REF _Ref151039833 \r \h </w:instrText>
      </w:r>
      <w:r w:rsidRPr="0006294F">
        <w:rPr>
          <w:i/>
          <w:iCs/>
          <w:highlight w:val="red"/>
        </w:rPr>
        <w:instrText xml:space="preserve"> \* MERGEFORMAT </w:instrText>
      </w:r>
      <w:r w:rsidRPr="0006294F">
        <w:rPr>
          <w:i/>
          <w:iCs/>
          <w:highlight w:val="red"/>
        </w:rPr>
      </w:r>
      <w:r w:rsidRPr="0006294F">
        <w:rPr>
          <w:i/>
          <w:iCs/>
          <w:highlight w:val="red"/>
        </w:rPr>
        <w:fldChar w:fldCharType="separate"/>
      </w:r>
      <w:r w:rsidR="00CE4DAB">
        <w:rPr>
          <w:i/>
          <w:iCs/>
        </w:rPr>
        <w:t>34</w:t>
      </w:r>
      <w:r w:rsidRPr="0006294F">
        <w:rPr>
          <w:i/>
          <w:iCs/>
          <w:highlight w:val="red"/>
        </w:rPr>
        <w:fldChar w:fldCharType="end"/>
      </w:r>
      <w:r w:rsidRPr="0006294F">
        <w:rPr>
          <w:rFonts w:cstheme="minorBidi"/>
          <w:i/>
          <w:iCs/>
          <w:szCs w:val="22"/>
        </w:rPr>
        <w:t xml:space="preserve">] </w:t>
      </w:r>
      <w:r w:rsidRPr="0006294F">
        <w:rPr>
          <w:rFonts w:eastAsiaTheme="minorEastAsia" w:cstheme="minorBidi"/>
          <w:i/>
          <w:iCs/>
          <w:kern w:val="0"/>
        </w:rPr>
        <w:t>for more details.</w:t>
      </w:r>
    </w:p>
    <w:p w14:paraId="2A7AD1EB" w14:textId="77777777" w:rsidR="00041156" w:rsidRPr="00EE7D80" w:rsidRDefault="00041156" w:rsidP="00DB0EB0">
      <w:pPr>
        <w:pStyle w:val="Heading3"/>
        <w:jc w:val="both"/>
      </w:pPr>
      <w:bookmarkStart w:id="61" w:name="_Toc152671808"/>
      <w:r w:rsidRPr="00EE7D80">
        <w:t>Non Compliance</w:t>
      </w:r>
      <w:bookmarkEnd w:id="61"/>
    </w:p>
    <w:p w14:paraId="44D3F0F3" w14:textId="2C8211F4" w:rsidR="00041156" w:rsidRPr="00EE7D80" w:rsidRDefault="009F0576" w:rsidP="00DB0EB0">
      <w:pPr>
        <w:jc w:val="both"/>
      </w:pPr>
      <w:r w:rsidRPr="00EE7D80">
        <w:t xml:space="preserve">No “Non Compliances” have been identified in the assessment </w:t>
      </w:r>
      <w:r w:rsidRPr="00EE7D80">
        <w:rPr>
          <w:rFonts w:cstheme="minorBidi"/>
          <w:szCs w:val="22"/>
        </w:rPr>
        <w:t>[</w:t>
      </w:r>
      <w:r w:rsidRPr="00EE7D80">
        <w:rPr>
          <w:rFonts w:cstheme="minorBidi"/>
          <w:szCs w:val="22"/>
        </w:rPr>
        <w:fldChar w:fldCharType="begin"/>
      </w:r>
      <w:r w:rsidRPr="00EE7D80">
        <w:rPr>
          <w:rFonts w:cstheme="minorBidi"/>
          <w:szCs w:val="22"/>
        </w:rPr>
        <w:instrText xml:space="preserve"> REF _Ref151039833 \r \h </w:instrText>
      </w:r>
      <w:r w:rsidR="00DB0EB0" w:rsidRPr="00EE7D80">
        <w:rPr>
          <w:rFonts w:cstheme="minorBidi"/>
          <w:szCs w:val="22"/>
        </w:rPr>
        <w:instrText xml:space="preserve"> \* MERGEFORMAT </w:instrText>
      </w:r>
      <w:r w:rsidRPr="00EE7D80">
        <w:rPr>
          <w:rFonts w:cstheme="minorBidi"/>
          <w:szCs w:val="22"/>
        </w:rPr>
      </w:r>
      <w:r w:rsidRPr="00EE7D80">
        <w:rPr>
          <w:rFonts w:cstheme="minorBidi"/>
          <w:szCs w:val="22"/>
        </w:rPr>
        <w:fldChar w:fldCharType="separate"/>
      </w:r>
      <w:r w:rsidR="00CE4DAB">
        <w:rPr>
          <w:rFonts w:cstheme="minorBidi"/>
          <w:szCs w:val="22"/>
        </w:rPr>
        <w:t>34</w:t>
      </w:r>
      <w:r w:rsidRPr="00EE7D80">
        <w:rPr>
          <w:rFonts w:cstheme="minorBidi"/>
          <w:szCs w:val="22"/>
        </w:rPr>
        <w:fldChar w:fldCharType="end"/>
      </w:r>
      <w:r w:rsidRPr="00EE7D80">
        <w:rPr>
          <w:rFonts w:cstheme="minorBidi"/>
          <w:szCs w:val="22"/>
        </w:rPr>
        <w:t>].</w:t>
      </w:r>
    </w:p>
    <w:p w14:paraId="11CF662F" w14:textId="77777777" w:rsidR="00041156" w:rsidRPr="00EE7D80" w:rsidRDefault="00041156" w:rsidP="00DB0EB0">
      <w:pPr>
        <w:pStyle w:val="Heading3"/>
        <w:jc w:val="both"/>
      </w:pPr>
      <w:bookmarkStart w:id="62" w:name="_Toc152671809"/>
      <w:r w:rsidRPr="00EE7D80">
        <w:t>Identified Potential Risks To Be Addressed In Bulgaria Project</w:t>
      </w:r>
      <w:bookmarkEnd w:id="62"/>
    </w:p>
    <w:p w14:paraId="2A3AC99B" w14:textId="75846901" w:rsidR="001B1CCA" w:rsidRPr="00EE7D80" w:rsidRDefault="001B1CCA" w:rsidP="00DB0EB0">
      <w:pPr>
        <w:jc w:val="both"/>
        <w:rPr>
          <w:rFonts w:cstheme="minorHAnsi"/>
        </w:rPr>
      </w:pPr>
      <w:r w:rsidRPr="00EE7D80">
        <w:rPr>
          <w:rFonts w:cstheme="minorHAnsi"/>
        </w:rPr>
        <w:t xml:space="preserve">The analyses of section 2 </w:t>
      </w:r>
      <w:r w:rsidR="007A1947" w:rsidRPr="00EE7D80">
        <w:rPr>
          <w:rFonts w:cstheme="minorHAnsi"/>
        </w:rPr>
        <w:t xml:space="preserve">of the </w:t>
      </w:r>
      <w:r w:rsidR="0003074A">
        <w:rPr>
          <w:rFonts w:cstheme="minorHAnsi"/>
        </w:rPr>
        <w:t>compliance assessment</w:t>
      </w:r>
      <w:r w:rsidR="007A1947" w:rsidRPr="00EE7D80">
        <w:rPr>
          <w:rFonts w:cstheme="minorHAnsi"/>
        </w:rPr>
        <w:t xml:space="preserve"> report </w:t>
      </w:r>
      <w:r w:rsidR="007A1947" w:rsidRPr="00EE7D80">
        <w:rPr>
          <w:rFonts w:cstheme="minorBidi"/>
          <w:szCs w:val="22"/>
        </w:rPr>
        <w:t>[</w:t>
      </w:r>
      <w:r w:rsidR="007A1947" w:rsidRPr="00EE7D80">
        <w:rPr>
          <w:rFonts w:cstheme="minorBidi"/>
          <w:szCs w:val="22"/>
        </w:rPr>
        <w:fldChar w:fldCharType="begin"/>
      </w:r>
      <w:r w:rsidR="007A1947" w:rsidRPr="00EE7D80">
        <w:rPr>
          <w:rFonts w:cstheme="minorBidi"/>
          <w:szCs w:val="22"/>
        </w:rPr>
        <w:instrText xml:space="preserve"> REF _Ref151039833 \r \h </w:instrText>
      </w:r>
      <w:r w:rsidR="00DB0EB0" w:rsidRPr="00EE7D80">
        <w:rPr>
          <w:rFonts w:cstheme="minorBidi"/>
          <w:szCs w:val="22"/>
        </w:rPr>
        <w:instrText xml:space="preserve"> \* MERGEFORMAT </w:instrText>
      </w:r>
      <w:r w:rsidR="007A1947" w:rsidRPr="00EE7D80">
        <w:rPr>
          <w:rFonts w:cstheme="minorBidi"/>
          <w:szCs w:val="22"/>
        </w:rPr>
      </w:r>
      <w:r w:rsidR="007A1947" w:rsidRPr="00EE7D80">
        <w:rPr>
          <w:rFonts w:cstheme="minorBidi"/>
          <w:szCs w:val="22"/>
        </w:rPr>
        <w:fldChar w:fldCharType="separate"/>
      </w:r>
      <w:r w:rsidR="00CE4DAB">
        <w:rPr>
          <w:rFonts w:cstheme="minorBidi"/>
          <w:szCs w:val="22"/>
        </w:rPr>
        <w:t>34</w:t>
      </w:r>
      <w:r w:rsidR="007A1947" w:rsidRPr="00EE7D80">
        <w:rPr>
          <w:rFonts w:cstheme="minorBidi"/>
          <w:szCs w:val="22"/>
        </w:rPr>
        <w:fldChar w:fldCharType="end"/>
      </w:r>
      <w:r w:rsidR="007A1947" w:rsidRPr="00EE7D80">
        <w:rPr>
          <w:rFonts w:cstheme="minorBidi"/>
          <w:szCs w:val="22"/>
        </w:rPr>
        <w:t>]</w:t>
      </w:r>
      <w:r w:rsidR="007A1947" w:rsidRPr="00EE7D80">
        <w:rPr>
          <w:rFonts w:cstheme="minorHAnsi"/>
        </w:rPr>
        <w:t xml:space="preserve"> </w:t>
      </w:r>
      <w:r w:rsidRPr="00EE7D80">
        <w:rPr>
          <w:rFonts w:cstheme="minorHAnsi"/>
        </w:rPr>
        <w:t>show that the following articles and sub-articles need to be considered in the risk assessment:</w:t>
      </w:r>
    </w:p>
    <w:p w14:paraId="2C550A17" w14:textId="77777777" w:rsidR="001B1CCA" w:rsidRPr="00EE7D80" w:rsidRDefault="001B1CCA" w:rsidP="00513590">
      <w:pPr>
        <w:pStyle w:val="ListParagraph"/>
        <w:numPr>
          <w:ilvl w:val="0"/>
          <w:numId w:val="118"/>
        </w:numPr>
        <w:spacing w:before="0" w:after="280"/>
        <w:jc w:val="both"/>
        <w:rPr>
          <w:rFonts w:cstheme="minorBidi"/>
        </w:rPr>
      </w:pPr>
      <w:r w:rsidRPr="00EE7D80">
        <w:rPr>
          <w:rFonts w:cstheme="minorBidi"/>
          <w:b/>
          <w:bCs/>
        </w:rPr>
        <w:t>Article 4, Points (1) to (4)</w:t>
      </w:r>
      <w:r w:rsidRPr="00EE7D80">
        <w:rPr>
          <w:rFonts w:cstheme="minorBidi"/>
        </w:rPr>
        <w:t xml:space="preserve"> on AP1000 plant releases and associated doses to the workers and the public. Previous studies have shown that AP1000 plant will meet this regulation, nevertheless, a detailed assessment will need to be performed to confirm these preliminary results of feasibility at further steps.</w:t>
      </w:r>
    </w:p>
    <w:p w14:paraId="5570D278" w14:textId="77777777" w:rsidR="001B1CCA" w:rsidRPr="00EE7D80" w:rsidRDefault="001B1CCA" w:rsidP="00513590">
      <w:pPr>
        <w:pStyle w:val="ListParagraph"/>
        <w:numPr>
          <w:ilvl w:val="0"/>
          <w:numId w:val="118"/>
        </w:numPr>
        <w:spacing w:before="0" w:after="280"/>
        <w:jc w:val="both"/>
        <w:rPr>
          <w:rFonts w:cstheme="minorBidi"/>
        </w:rPr>
      </w:pPr>
      <w:r w:rsidRPr="00EE7D80">
        <w:rPr>
          <w:rFonts w:cstheme="minorBidi"/>
          <w:b/>
          <w:bCs/>
        </w:rPr>
        <w:t>Article 6</w:t>
      </w:r>
      <w:r w:rsidRPr="00EE7D80">
        <w:rPr>
          <w:rFonts w:cstheme="minorBidi"/>
        </w:rPr>
        <w:t xml:space="preserve"> on providing the input, as per Bulgarian requirements, to the Owner for the Bulgarian Project in terms of SAR as appropriate and contracted, on the AP1000 plant design, construction and operations items.</w:t>
      </w:r>
    </w:p>
    <w:p w14:paraId="644735AF" w14:textId="77777777" w:rsidR="001B1CCA" w:rsidRPr="00EE7D80" w:rsidRDefault="001B1CCA" w:rsidP="00513590">
      <w:pPr>
        <w:pStyle w:val="ListParagraph"/>
        <w:numPr>
          <w:ilvl w:val="0"/>
          <w:numId w:val="118"/>
        </w:numPr>
        <w:spacing w:before="0" w:after="280"/>
        <w:jc w:val="both"/>
        <w:rPr>
          <w:rStyle w:val="normaltextrun"/>
          <w:rFonts w:cstheme="minorBidi"/>
        </w:rPr>
      </w:pPr>
      <w:r w:rsidRPr="00EE7D80">
        <w:rPr>
          <w:rFonts w:cstheme="minorBidi"/>
          <w:b/>
          <w:bCs/>
        </w:rPr>
        <w:lastRenderedPageBreak/>
        <w:t xml:space="preserve">Article 16, Point (4); Article 80, Point (2); Article 96, Point (1); Article 110, Point (3) </w:t>
      </w:r>
      <w:r w:rsidRPr="00EE7D80">
        <w:rPr>
          <w:rFonts w:cstheme="minorBidi"/>
        </w:rPr>
        <w:t xml:space="preserve">on decommissioning of the SNF management facilities. </w:t>
      </w:r>
      <w:r w:rsidRPr="00EE7D80">
        <w:rPr>
          <w:rStyle w:val="normaltextrun"/>
          <w:rFonts w:ascii="Calibri" w:hAnsi="Calibri" w:cs="Calibri"/>
          <w:color w:val="000000"/>
          <w:szCs w:val="22"/>
          <w:bdr w:val="none" w:sz="0" w:space="0" w:color="auto" w:frame="1"/>
        </w:rPr>
        <w:t>At later stages of the project a specific decommissioning plan might be requested and provided by Westinghouse upon the further agreements.</w:t>
      </w:r>
    </w:p>
    <w:p w14:paraId="1AE37097" w14:textId="77777777" w:rsidR="001B1CCA" w:rsidRPr="005F54A6" w:rsidRDefault="001B1CCA" w:rsidP="00513590">
      <w:pPr>
        <w:pStyle w:val="ListParagraph"/>
        <w:numPr>
          <w:ilvl w:val="0"/>
          <w:numId w:val="118"/>
        </w:numPr>
        <w:spacing w:before="0" w:after="280"/>
        <w:jc w:val="both"/>
        <w:rPr>
          <w:rStyle w:val="normaltextrun"/>
          <w:rFonts w:cstheme="minorBidi"/>
        </w:rPr>
      </w:pPr>
      <w:r w:rsidRPr="00EE7D80">
        <w:rPr>
          <w:rFonts w:cstheme="minorBidi"/>
          <w:b/>
          <w:bCs/>
        </w:rPr>
        <w:t xml:space="preserve">Article 23, Points (1) and (2) </w:t>
      </w:r>
      <w:r w:rsidRPr="00EE7D80">
        <w:rPr>
          <w:rFonts w:cstheme="minorBidi"/>
        </w:rPr>
        <w:t>on site-specific external hazards to the AP1000 power plant.</w:t>
      </w:r>
      <w:r w:rsidRPr="00EE7D80">
        <w:rPr>
          <w:rStyle w:val="Heading2Char"/>
          <w:rFonts w:ascii="Calibri" w:eastAsia="SimSun" w:hAnsi="Calibri" w:cs="Calibri"/>
          <w:szCs w:val="22"/>
          <w:shd w:val="clear" w:color="auto" w:fill="FFFFFF"/>
        </w:rPr>
        <w:t xml:space="preserve"> </w:t>
      </w:r>
      <w:r w:rsidRPr="00EE7D80">
        <w:rPr>
          <w:rStyle w:val="normaltextrun"/>
          <w:rFonts w:ascii="Calibri" w:eastAsia="SimSun" w:hAnsi="Calibri" w:cs="Calibri"/>
          <w:szCs w:val="22"/>
          <w:shd w:val="clear" w:color="auto" w:fill="FFFFFF"/>
        </w:rPr>
        <w:t>Provided that the selected site is bounded by the generic site parameters c</w:t>
      </w:r>
      <w:r>
        <w:rPr>
          <w:rStyle w:val="normaltextrun"/>
          <w:rFonts w:ascii="Calibri" w:eastAsia="SimSun" w:hAnsi="Calibri" w:cs="Calibri"/>
          <w:szCs w:val="22"/>
          <w:shd w:val="clear" w:color="auto" w:fill="FFFFFF"/>
        </w:rPr>
        <w:t>onsidered for the standard design  identified in DCD Table 2-1, the design will be expected to be acceptable without the need for site-specific reconciliation. If necessary, the analyses and, if needed, design modifications, to reconcile the design for new conditions, depending on a site-specific data and site-specific regulatory expectations about recurrence intervals, can be performed using the similar methodologies and acceptance criteria as used for the generic design. Similarly, i</w:t>
      </w:r>
      <w:r w:rsidRPr="00B20874">
        <w:rPr>
          <w:rStyle w:val="normaltextrun"/>
          <w:rFonts w:ascii="Calibri" w:eastAsia="SimSun" w:hAnsi="Calibri" w:cs="Calibri"/>
          <w:szCs w:val="22"/>
          <w:shd w:val="clear" w:color="auto" w:fill="FFFFFF"/>
        </w:rPr>
        <w:t>n the event that site-specific external events are identified for a specific site that are not bounded by the existing AP1000 plant design analyses</w:t>
      </w:r>
      <w:r>
        <w:rPr>
          <w:rStyle w:val="normaltextrun"/>
          <w:rFonts w:ascii="Calibri" w:eastAsia="SimSun" w:hAnsi="Calibri" w:cs="Calibri"/>
          <w:szCs w:val="22"/>
          <w:shd w:val="clear" w:color="auto" w:fill="FFFFFF"/>
        </w:rPr>
        <w:t>,</w:t>
      </w:r>
      <w:r w:rsidRPr="00B20874">
        <w:rPr>
          <w:rStyle w:val="normaltextrun"/>
          <w:rFonts w:ascii="Calibri" w:eastAsia="SimSun" w:hAnsi="Calibri" w:cs="Calibri"/>
          <w:szCs w:val="22"/>
          <w:shd w:val="clear" w:color="auto" w:fill="FFFFFF"/>
        </w:rPr>
        <w:t xml:space="preserve"> </w:t>
      </w:r>
      <w:r>
        <w:rPr>
          <w:rStyle w:val="normaltextrun"/>
          <w:rFonts w:ascii="Calibri" w:eastAsia="SimSun" w:hAnsi="Calibri" w:cs="Calibri"/>
          <w:szCs w:val="22"/>
          <w:shd w:val="clear" w:color="auto" w:fill="FFFFFF"/>
        </w:rPr>
        <w:t>a</w:t>
      </w:r>
      <w:r w:rsidRPr="00B20874">
        <w:rPr>
          <w:rStyle w:val="normaltextrun"/>
          <w:rFonts w:ascii="Calibri" w:eastAsia="SimSun" w:hAnsi="Calibri" w:cs="Calibri"/>
          <w:szCs w:val="22"/>
          <w:shd w:val="clear" w:color="auto" w:fill="FFFFFF"/>
        </w:rPr>
        <w:t xml:space="preserve">dditional analysis </w:t>
      </w:r>
      <w:r>
        <w:rPr>
          <w:rStyle w:val="normaltextrun"/>
          <w:rFonts w:ascii="Calibri" w:eastAsia="SimSun" w:hAnsi="Calibri" w:cs="Calibri"/>
          <w:szCs w:val="22"/>
          <w:shd w:val="clear" w:color="auto" w:fill="FFFFFF"/>
        </w:rPr>
        <w:t>can be</w:t>
      </w:r>
      <w:r w:rsidRPr="00B20874">
        <w:rPr>
          <w:rStyle w:val="normaltextrun"/>
          <w:rFonts w:ascii="Calibri" w:eastAsia="SimSun" w:hAnsi="Calibri" w:cs="Calibri"/>
          <w:szCs w:val="22"/>
          <w:shd w:val="clear" w:color="auto" w:fill="FFFFFF"/>
        </w:rPr>
        <w:t xml:space="preserve"> performed to demonstrate either acceptability of the design or if necessary, identification of design modifications to meet the site-specific hazard.</w:t>
      </w:r>
      <w:r>
        <w:rPr>
          <w:rStyle w:val="normaltextrun"/>
          <w:rFonts w:ascii="Calibri" w:eastAsia="SimSun" w:hAnsi="Calibri" w:cs="Calibri"/>
          <w:szCs w:val="22"/>
          <w:shd w:val="clear" w:color="auto" w:fill="FFFFFF"/>
        </w:rPr>
        <w:t xml:space="preserve"> </w:t>
      </w:r>
    </w:p>
    <w:p w14:paraId="2263078E" w14:textId="77777777" w:rsidR="001B1CCA" w:rsidRPr="00AE7B4B" w:rsidRDefault="001B1CCA" w:rsidP="00513590">
      <w:pPr>
        <w:pStyle w:val="ListParagraph"/>
        <w:numPr>
          <w:ilvl w:val="0"/>
          <w:numId w:val="118"/>
        </w:numPr>
        <w:spacing w:before="0" w:after="280"/>
        <w:jc w:val="both"/>
        <w:rPr>
          <w:rStyle w:val="normaltextrun"/>
          <w:rFonts w:cstheme="minorBidi"/>
        </w:rPr>
      </w:pPr>
      <w:r>
        <w:rPr>
          <w:rFonts w:cstheme="minorBidi"/>
          <w:b/>
          <w:bCs/>
        </w:rPr>
        <w:t xml:space="preserve">Article 30, Point (2) </w:t>
      </w:r>
      <w:r>
        <w:rPr>
          <w:rFonts w:cstheme="minorBidi"/>
        </w:rPr>
        <w:t xml:space="preserve">on evacuation plans and evacuation routes at the NPP site. </w:t>
      </w:r>
      <w:r>
        <w:rPr>
          <w:rFonts w:cstheme="minorHAnsi"/>
        </w:rPr>
        <w:t>As appropriate, site-specific studies will need to be performed to review applicable Bulgarian life-safety regulations/standards and assess the specific compliance of the AP1000 NPP design, as well as define and justify necessary exemptions to those requirements pursuant to the requirements of nuclear safety and security.</w:t>
      </w:r>
    </w:p>
    <w:p w14:paraId="4C259CFD" w14:textId="6583B1B5" w:rsidR="001B1CCA" w:rsidRDefault="001B1CCA" w:rsidP="00513590">
      <w:pPr>
        <w:pStyle w:val="ListParagraph"/>
        <w:numPr>
          <w:ilvl w:val="0"/>
          <w:numId w:val="118"/>
        </w:numPr>
        <w:spacing w:before="0" w:after="280"/>
        <w:jc w:val="both"/>
        <w:rPr>
          <w:rFonts w:cstheme="minorBidi"/>
        </w:rPr>
      </w:pPr>
      <w:r>
        <w:rPr>
          <w:rFonts w:cstheme="minorBidi"/>
          <w:b/>
          <w:bCs/>
        </w:rPr>
        <w:t>Article 34</w:t>
      </w:r>
      <w:r>
        <w:rPr>
          <w:rFonts w:cstheme="minorBidi"/>
        </w:rPr>
        <w:t>. No design changes are currently expected to be required to meet other obligations arising from international treaties</w:t>
      </w:r>
      <w:r w:rsidR="00A13B00">
        <w:rPr>
          <w:rFonts w:cstheme="minorBidi"/>
        </w:rPr>
        <w:t xml:space="preserve"> (</w:t>
      </w:r>
      <w:r w:rsidR="004202C3">
        <w:rPr>
          <w:rFonts w:cstheme="minorBidi"/>
        </w:rPr>
        <w:t xml:space="preserve">control, storage and </w:t>
      </w:r>
      <w:r w:rsidR="00B747D3">
        <w:rPr>
          <w:rFonts w:cstheme="minorBidi"/>
        </w:rPr>
        <w:t>physical protection on site)</w:t>
      </w:r>
      <w:r>
        <w:rPr>
          <w:rFonts w:cstheme="minorBidi"/>
        </w:rPr>
        <w:t xml:space="preserve"> signed by Bulgaria, but will have to be confirmed during site-specific project development.</w:t>
      </w:r>
    </w:p>
    <w:p w14:paraId="2208DB24" w14:textId="7191FADD" w:rsidR="007D2969" w:rsidRDefault="001B1CCA" w:rsidP="00513590">
      <w:pPr>
        <w:pStyle w:val="ListParagraph"/>
        <w:numPr>
          <w:ilvl w:val="0"/>
          <w:numId w:val="118"/>
        </w:numPr>
        <w:spacing w:before="0" w:after="280"/>
        <w:jc w:val="both"/>
        <w:rPr>
          <w:rFonts w:cstheme="minorHAnsi"/>
        </w:rPr>
      </w:pPr>
      <w:r w:rsidRPr="00B25919">
        <w:rPr>
          <w:rFonts w:cstheme="minorBidi"/>
          <w:b/>
          <w:bCs/>
        </w:rPr>
        <w:t>Article 113</w:t>
      </w:r>
      <w:r w:rsidRPr="00B25919">
        <w:rPr>
          <w:rFonts w:cstheme="minorBidi"/>
        </w:rPr>
        <w:t xml:space="preserve">. </w:t>
      </w:r>
      <w:r w:rsidRPr="00B25919">
        <w:rPr>
          <w:rFonts w:cstheme="minorBidi"/>
          <w:b/>
          <w:bCs/>
        </w:rPr>
        <w:t>Point 8</w:t>
      </w:r>
      <w:r w:rsidR="007D2969" w:rsidRPr="007D2969">
        <w:rPr>
          <w:rFonts w:cstheme="minorBidi"/>
        </w:rPr>
        <w:t xml:space="preserve"> </w:t>
      </w:r>
      <w:r w:rsidR="007D2969" w:rsidRPr="00B25919">
        <w:rPr>
          <w:rFonts w:cstheme="minorBidi"/>
        </w:rPr>
        <w:t>on credit for soluble boron for subcriticality analysis in the spent fuel pool. Generally, no soluble boron is required to maintain subcriticality below K</w:t>
      </w:r>
      <w:r w:rsidR="007D2969" w:rsidRPr="00B25919">
        <w:rPr>
          <w:rFonts w:cstheme="minorBidi"/>
          <w:vertAlign w:val="subscript"/>
        </w:rPr>
        <w:t>eff</w:t>
      </w:r>
      <w:r w:rsidR="007D2969" w:rsidRPr="00B25919">
        <w:rPr>
          <w:rFonts w:cstheme="minorBidi"/>
        </w:rPr>
        <w:t>&lt;0.95 in the Spent Fuel Pool for most the credited accidents.</w:t>
      </w:r>
      <w:r w:rsidR="007D2969" w:rsidRPr="00B25919">
        <w:rPr>
          <w:rFonts w:cstheme="minorHAnsi"/>
        </w:rPr>
        <w:t xml:space="preserve"> In the case of a mislocated or misloaded maximum enrichment fresh fuel assembly, to maintain</w:t>
      </w:r>
      <w:r w:rsidR="007D2969" w:rsidRPr="00B25919">
        <w:rPr>
          <w:rFonts w:cstheme="minorHAnsi"/>
          <w:vertAlign w:val="subscript"/>
        </w:rPr>
        <w:t xml:space="preserve"> </w:t>
      </w:r>
      <w:r w:rsidR="007D2969" w:rsidRPr="00B25919">
        <w:rPr>
          <w:rFonts w:cstheme="minorHAnsi"/>
        </w:rPr>
        <w:t>K</w:t>
      </w:r>
      <w:r w:rsidR="007D2969" w:rsidRPr="00B25919">
        <w:rPr>
          <w:rFonts w:cstheme="minorHAnsi"/>
          <w:vertAlign w:val="subscript"/>
        </w:rPr>
        <w:t>eff</w:t>
      </w:r>
      <w:r w:rsidR="007D2969" w:rsidRPr="00B25919">
        <w:rPr>
          <w:rFonts w:cstheme="minorHAnsi"/>
        </w:rPr>
        <w:t xml:space="preserve">&lt;0.95, the analysis concludes that 800 ppm of boron is the maximum required soluble boron concentration for the most limiting condition. </w:t>
      </w:r>
    </w:p>
    <w:p w14:paraId="48CBB950" w14:textId="77777777" w:rsidR="007D2969" w:rsidRPr="009634D4" w:rsidRDefault="007D2969" w:rsidP="007D2969">
      <w:pPr>
        <w:pStyle w:val="ListParagraph"/>
        <w:jc w:val="both"/>
        <w:rPr>
          <w:rFonts w:cstheme="minorBidi"/>
        </w:rPr>
      </w:pPr>
      <w:r w:rsidRPr="009634D4">
        <w:rPr>
          <w:rFonts w:cstheme="minorBidi"/>
        </w:rPr>
        <w:t>Indeed,</w:t>
      </w:r>
      <w:r>
        <w:rPr>
          <w:rFonts w:cstheme="minorBidi"/>
        </w:rPr>
        <w:t xml:space="preserve"> t</w:t>
      </w:r>
      <w:r w:rsidRPr="009634D4">
        <w:rPr>
          <w:rFonts w:cstheme="minorBidi"/>
        </w:rPr>
        <w:t xml:space="preserve">he criticality analyses </w:t>
      </w:r>
      <w:r>
        <w:rPr>
          <w:rFonts w:cstheme="minorBidi"/>
        </w:rPr>
        <w:t>performed for</w:t>
      </w:r>
      <w:r w:rsidRPr="009634D4">
        <w:rPr>
          <w:rFonts w:cstheme="minorBidi"/>
        </w:rPr>
        <w:t xml:space="preserve"> the AP1000 </w:t>
      </w:r>
      <w:r>
        <w:rPr>
          <w:rFonts w:cstheme="minorBidi"/>
        </w:rPr>
        <w:t xml:space="preserve">plant </w:t>
      </w:r>
      <w:r w:rsidRPr="009634D4">
        <w:rPr>
          <w:rFonts w:cstheme="minorBidi"/>
        </w:rPr>
        <w:t>design</w:t>
      </w:r>
      <w:r>
        <w:rPr>
          <w:rFonts w:cstheme="minorBidi"/>
        </w:rPr>
        <w:t xml:space="preserve"> and which support the certification of the standard design reflect two requirements:</w:t>
      </w:r>
    </w:p>
    <w:p w14:paraId="4A91059B" w14:textId="77777777" w:rsidR="007D2969" w:rsidRDefault="007D2969" w:rsidP="00513590">
      <w:pPr>
        <w:pStyle w:val="ListParagraph"/>
        <w:numPr>
          <w:ilvl w:val="2"/>
          <w:numId w:val="118"/>
        </w:numPr>
        <w:spacing w:before="0" w:after="280"/>
        <w:jc w:val="both"/>
        <w:rPr>
          <w:rFonts w:cstheme="minorBidi"/>
        </w:rPr>
      </w:pPr>
      <w:r w:rsidRPr="009634D4">
        <w:rPr>
          <w:rFonts w:cstheme="minorHAnsi"/>
        </w:rPr>
        <w:t xml:space="preserve">First, </w:t>
      </w:r>
      <w:proofErr w:type="spellStart"/>
      <w:r w:rsidRPr="009634D4">
        <w:rPr>
          <w:rFonts w:cstheme="minorHAnsi"/>
        </w:rPr>
        <w:t>k</w:t>
      </w:r>
      <w:r w:rsidRPr="009634D4">
        <w:rPr>
          <w:rFonts w:cstheme="minorHAnsi"/>
          <w:vertAlign w:val="subscript"/>
        </w:rPr>
        <w:t>eff</w:t>
      </w:r>
      <w:proofErr w:type="spellEnd"/>
      <w:r w:rsidRPr="009634D4">
        <w:rPr>
          <w:rFonts w:cstheme="minorHAnsi"/>
          <w:vertAlign w:val="subscript"/>
        </w:rPr>
        <w:t xml:space="preserve"> </w:t>
      </w:r>
      <w:r w:rsidRPr="009634D4">
        <w:rPr>
          <w:rFonts w:cstheme="minorHAnsi"/>
        </w:rPr>
        <w:t xml:space="preserve">must be maintained less than or equal to 0.95 </w:t>
      </w:r>
      <w:r w:rsidRPr="009634D4">
        <w:rPr>
          <w:rFonts w:cstheme="minorBidi"/>
        </w:rPr>
        <w:t xml:space="preserve">with the Spent Fuel Pool loaded with fuel of the maximum fuel assembly reactivity when crediting boron for normal operation as well as </w:t>
      </w:r>
      <w:r>
        <w:rPr>
          <w:rFonts w:cstheme="minorBidi"/>
        </w:rPr>
        <w:t xml:space="preserve">design basis </w:t>
      </w:r>
      <w:r w:rsidRPr="009634D4">
        <w:rPr>
          <w:rFonts w:cstheme="minorBidi"/>
        </w:rPr>
        <w:t xml:space="preserve">events such as misloading or mislocated fuel. </w:t>
      </w:r>
    </w:p>
    <w:p w14:paraId="3890F974" w14:textId="77777777" w:rsidR="007D2969" w:rsidRPr="009634D4" w:rsidRDefault="007D2969" w:rsidP="00513590">
      <w:pPr>
        <w:pStyle w:val="ListParagraph"/>
        <w:numPr>
          <w:ilvl w:val="2"/>
          <w:numId w:val="118"/>
        </w:numPr>
        <w:spacing w:before="0" w:after="280"/>
        <w:jc w:val="both"/>
        <w:rPr>
          <w:rFonts w:cstheme="minorBidi"/>
        </w:rPr>
      </w:pPr>
      <w:r w:rsidRPr="009634D4">
        <w:rPr>
          <w:rFonts w:cstheme="minorBidi"/>
        </w:rPr>
        <w:t xml:space="preserve">Second, it must be shown that </w:t>
      </w:r>
      <w:proofErr w:type="spellStart"/>
      <w:r w:rsidRPr="009634D4">
        <w:rPr>
          <w:rFonts w:cstheme="minorBidi"/>
        </w:rPr>
        <w:t>k</w:t>
      </w:r>
      <w:r w:rsidRPr="009634D4">
        <w:rPr>
          <w:rFonts w:cstheme="minorBidi"/>
          <w:vertAlign w:val="subscript"/>
        </w:rPr>
        <w:t>eff</w:t>
      </w:r>
      <w:proofErr w:type="spellEnd"/>
      <w:r w:rsidRPr="009634D4">
        <w:rPr>
          <w:rFonts w:cstheme="minorBidi"/>
        </w:rPr>
        <w:t xml:space="preserve"> will remain below 1.0 in the unlikely event of a complete loss of boron.</w:t>
      </w:r>
    </w:p>
    <w:p w14:paraId="2CBEB16E" w14:textId="77777777" w:rsidR="007D2969" w:rsidRPr="009634D4" w:rsidRDefault="007D2969" w:rsidP="007D2969">
      <w:pPr>
        <w:pStyle w:val="ListParagraph"/>
        <w:jc w:val="both"/>
        <w:rPr>
          <w:rFonts w:cstheme="minorHAnsi"/>
        </w:rPr>
      </w:pPr>
      <w:r w:rsidRPr="009634D4">
        <w:rPr>
          <w:rFonts w:cstheme="minorBidi"/>
        </w:rPr>
        <w:t xml:space="preserve">The double contingency principle outlined in Section 4.2.2 of </w:t>
      </w:r>
      <w:r>
        <w:rPr>
          <w:rFonts w:cstheme="minorBidi"/>
        </w:rPr>
        <w:t>A</w:t>
      </w:r>
      <w:r w:rsidRPr="009634D4">
        <w:rPr>
          <w:rFonts w:cstheme="minorBidi"/>
        </w:rPr>
        <w:t xml:space="preserve">NSI/ANS-8.1-1998;R2007;W2014, </w:t>
      </w:r>
      <w:r>
        <w:rPr>
          <w:rFonts w:cstheme="minorBidi"/>
        </w:rPr>
        <w:t>“</w:t>
      </w:r>
      <w:r w:rsidRPr="009634D4">
        <w:rPr>
          <w:rFonts w:cstheme="minorBidi"/>
        </w:rPr>
        <w:t>Nuclear Criticality Safety in Operations with</w:t>
      </w:r>
      <w:r>
        <w:rPr>
          <w:rFonts w:cstheme="minorBidi"/>
        </w:rPr>
        <w:t xml:space="preserve"> </w:t>
      </w:r>
      <w:r w:rsidRPr="009634D4">
        <w:rPr>
          <w:rFonts w:cstheme="minorBidi"/>
        </w:rPr>
        <w:t>Fissionable Materials Outside Reactors</w:t>
      </w:r>
      <w:r>
        <w:rPr>
          <w:rFonts w:cstheme="minorBidi"/>
        </w:rPr>
        <w:t>”</w:t>
      </w:r>
      <w:r w:rsidRPr="009634D4">
        <w:rPr>
          <w:rFonts w:cstheme="minorBidi"/>
        </w:rPr>
        <w:t xml:space="preserve"> indicates that it</w:t>
      </w:r>
      <w:r>
        <w:rPr>
          <w:rFonts w:cstheme="minorBidi"/>
        </w:rPr>
        <w:t xml:space="preserve"> </w:t>
      </w:r>
      <w:r w:rsidRPr="009634D4">
        <w:rPr>
          <w:rFonts w:cstheme="minorBidi"/>
        </w:rPr>
        <w:t xml:space="preserve">should take two independent, unlikely, and concurrent events for a criticality to occur. </w:t>
      </w:r>
      <w:r>
        <w:rPr>
          <w:rFonts w:cstheme="minorBidi"/>
        </w:rPr>
        <w:t xml:space="preserve">This combination of events is considered outside of the design basis of the plant. </w:t>
      </w:r>
      <w:r w:rsidRPr="009634D4">
        <w:rPr>
          <w:rFonts w:cstheme="minorBidi"/>
        </w:rPr>
        <w:t>Because</w:t>
      </w:r>
      <w:r>
        <w:rPr>
          <w:rFonts w:cstheme="minorBidi"/>
        </w:rPr>
        <w:t xml:space="preserve"> </w:t>
      </w:r>
      <w:r w:rsidRPr="009634D4">
        <w:rPr>
          <w:rFonts w:cstheme="minorBidi"/>
        </w:rPr>
        <w:t>soluble boron is not credited to ensure that all normal operating conditions remain subcritical (</w:t>
      </w:r>
      <w:proofErr w:type="spellStart"/>
      <w:r w:rsidRPr="009634D4">
        <w:rPr>
          <w:rFonts w:cstheme="minorBidi"/>
        </w:rPr>
        <w:t>k</w:t>
      </w:r>
      <w:r w:rsidRPr="009634D4">
        <w:rPr>
          <w:rFonts w:cstheme="minorBidi"/>
          <w:vertAlign w:val="subscript"/>
        </w:rPr>
        <w:t>eff</w:t>
      </w:r>
      <w:proofErr w:type="spellEnd"/>
      <w:r w:rsidRPr="009634D4">
        <w:rPr>
          <w:rFonts w:cstheme="minorBidi"/>
        </w:rPr>
        <w:t>&lt; 1.0 at 0 ppm soluble boron), the soluble boron present in the pool can be credited to offset the</w:t>
      </w:r>
      <w:r>
        <w:rPr>
          <w:rFonts w:cstheme="minorBidi"/>
        </w:rPr>
        <w:t xml:space="preserve"> </w:t>
      </w:r>
      <w:r w:rsidRPr="009634D4">
        <w:rPr>
          <w:rFonts w:cstheme="minorBidi"/>
        </w:rPr>
        <w:t>reactivity impacts associated with accident conditions. For accidents that are independent of a</w:t>
      </w:r>
      <w:r>
        <w:rPr>
          <w:rFonts w:cstheme="minorBidi"/>
        </w:rPr>
        <w:t xml:space="preserve"> </w:t>
      </w:r>
      <w:r w:rsidRPr="009634D4">
        <w:rPr>
          <w:rFonts w:cstheme="minorBidi"/>
        </w:rPr>
        <w:t xml:space="preserve">soluble boron dilution event, the full minimum soluble boron requirement in the </w:t>
      </w:r>
      <w:r>
        <w:rPr>
          <w:rFonts w:cstheme="minorBidi"/>
        </w:rPr>
        <w:t>T</w:t>
      </w:r>
      <w:r w:rsidRPr="009634D4">
        <w:rPr>
          <w:rFonts w:cstheme="minorBidi"/>
        </w:rPr>
        <w:t>echnical</w:t>
      </w:r>
      <w:r>
        <w:rPr>
          <w:rFonts w:cstheme="minorBidi"/>
        </w:rPr>
        <w:t xml:space="preserve"> S</w:t>
      </w:r>
      <w:r w:rsidRPr="009634D4">
        <w:rPr>
          <w:rFonts w:cstheme="minorBidi"/>
        </w:rPr>
        <w:t>pecifications can be credited. For accidents which are not independent of the soluble boron</w:t>
      </w:r>
      <w:r>
        <w:rPr>
          <w:rFonts w:cstheme="minorBidi"/>
        </w:rPr>
        <w:t xml:space="preserve"> </w:t>
      </w:r>
      <w:r w:rsidRPr="009634D4">
        <w:rPr>
          <w:rFonts w:cstheme="minorBidi"/>
        </w:rPr>
        <w:t>accident (they share a common mode initiator), soluble boron credit can be taken up to the</w:t>
      </w:r>
      <w:r>
        <w:rPr>
          <w:rFonts w:cstheme="minorBidi"/>
        </w:rPr>
        <w:t xml:space="preserve"> </w:t>
      </w:r>
      <w:r w:rsidRPr="009634D4">
        <w:rPr>
          <w:rFonts w:cstheme="minorBidi"/>
        </w:rPr>
        <w:t>minimum credible concentration identified in the boron dilution analysis.</w:t>
      </w:r>
    </w:p>
    <w:p w14:paraId="2AA99E15" w14:textId="77777777" w:rsidR="007D2969" w:rsidRDefault="007D2969" w:rsidP="007D2969">
      <w:pPr>
        <w:pStyle w:val="ListParagraph"/>
        <w:jc w:val="both"/>
        <w:rPr>
          <w:rFonts w:cstheme="minorHAnsi"/>
        </w:rPr>
      </w:pPr>
      <w:r w:rsidRPr="00B25919">
        <w:rPr>
          <w:rFonts w:cstheme="minorHAnsi"/>
        </w:rPr>
        <w:lastRenderedPageBreak/>
        <w:t>Dilution of the spent fuel pool water to below this concentration is considered highly unlikely.</w:t>
      </w:r>
      <w:r>
        <w:rPr>
          <w:rFonts w:cstheme="minorHAnsi"/>
        </w:rPr>
        <w:t>:</w:t>
      </w:r>
    </w:p>
    <w:p w14:paraId="48224C4B" w14:textId="77777777" w:rsidR="007D2969" w:rsidRDefault="007D2969" w:rsidP="00513590">
      <w:pPr>
        <w:pStyle w:val="ListParagraph"/>
        <w:numPr>
          <w:ilvl w:val="2"/>
          <w:numId w:val="118"/>
        </w:numPr>
        <w:spacing w:before="0" w:after="280"/>
        <w:jc w:val="both"/>
        <w:rPr>
          <w:rFonts w:cstheme="minorHAnsi"/>
        </w:rPr>
      </w:pPr>
      <w:r w:rsidRPr="00B25919">
        <w:rPr>
          <w:rFonts w:cstheme="minorHAnsi"/>
        </w:rPr>
        <w:t xml:space="preserve">The </w:t>
      </w:r>
      <w:r w:rsidRPr="00B25919">
        <w:rPr>
          <w:rFonts w:cstheme="minorBidi"/>
        </w:rPr>
        <w:t>Spent Fuel Pool</w:t>
      </w:r>
      <w:r w:rsidRPr="00B25919">
        <w:rPr>
          <w:rFonts w:cstheme="minorHAnsi"/>
        </w:rPr>
        <w:t xml:space="preserve"> is initially filled with water at a nominal boron concentration of 2700 ppm. </w:t>
      </w:r>
    </w:p>
    <w:p w14:paraId="66D5A9B8" w14:textId="77777777" w:rsidR="007D2969" w:rsidRDefault="007D2969" w:rsidP="00513590">
      <w:pPr>
        <w:pStyle w:val="ListParagraph"/>
        <w:numPr>
          <w:ilvl w:val="2"/>
          <w:numId w:val="118"/>
        </w:numPr>
        <w:spacing w:before="0" w:after="280"/>
        <w:jc w:val="both"/>
        <w:rPr>
          <w:rFonts w:cstheme="minorHAnsi"/>
        </w:rPr>
      </w:pPr>
      <w:r w:rsidRPr="00B25919">
        <w:rPr>
          <w:rFonts w:cstheme="minorHAnsi"/>
        </w:rPr>
        <w:t xml:space="preserve">Demineralized water can be added for makeup purposes (e.g., to replace evaporation losses from the demineralized water transfer and storage system). Boron concentration in the </w:t>
      </w:r>
      <w:r w:rsidRPr="00B25919">
        <w:rPr>
          <w:rFonts w:cstheme="minorBidi"/>
        </w:rPr>
        <w:t>Spent Fuel Pool</w:t>
      </w:r>
      <w:r w:rsidRPr="00B25919">
        <w:rPr>
          <w:rFonts w:cstheme="minorHAnsi"/>
        </w:rPr>
        <w:t xml:space="preserve"> during operation is monitored via manual sampling occurring at a minimum of every 7 days. If the sampling shows any decrease in boron concentration outside Technical Specification limits, immediate actions are required to be taken. If needed, boron is added to the </w:t>
      </w:r>
      <w:r w:rsidRPr="00B25919">
        <w:rPr>
          <w:rFonts w:cstheme="minorBidi"/>
        </w:rPr>
        <w:t>Spent Fuel Pool</w:t>
      </w:r>
      <w:r w:rsidRPr="00B25919">
        <w:rPr>
          <w:rFonts w:cstheme="minorHAnsi"/>
        </w:rPr>
        <w:t xml:space="preserve"> from the chemical and volume control system (CVS). </w:t>
      </w:r>
    </w:p>
    <w:p w14:paraId="2DDCD4D5" w14:textId="77777777" w:rsidR="007D2969" w:rsidRDefault="007D2969" w:rsidP="00513590">
      <w:pPr>
        <w:pStyle w:val="ListParagraph"/>
        <w:numPr>
          <w:ilvl w:val="2"/>
          <w:numId w:val="118"/>
        </w:numPr>
        <w:spacing w:before="0" w:after="280"/>
        <w:jc w:val="both"/>
        <w:rPr>
          <w:rFonts w:cstheme="minorHAnsi"/>
        </w:rPr>
      </w:pPr>
      <w:r w:rsidRPr="00B25919">
        <w:rPr>
          <w:rFonts w:cstheme="minorHAnsi"/>
        </w:rPr>
        <w:t xml:space="preserve">Dilution of the </w:t>
      </w:r>
      <w:r w:rsidRPr="00B25919">
        <w:rPr>
          <w:rFonts w:cstheme="minorBidi"/>
        </w:rPr>
        <w:t>Spent Fuel Pool</w:t>
      </w:r>
      <w:r w:rsidRPr="00B25919">
        <w:rPr>
          <w:rFonts w:cstheme="minorHAnsi"/>
        </w:rPr>
        <w:t xml:space="preserve"> cannot be caused by a single design basis external or internal event, such as flooding. Furthermore, it is not expected that a beyond design basis (BDB) external flood event could cause a boron dilution of the SFP. Indeed the top of the </w:t>
      </w:r>
      <w:r w:rsidRPr="00B25919">
        <w:rPr>
          <w:rFonts w:cstheme="minorBidi"/>
        </w:rPr>
        <w:t>Spent Fuel Pool</w:t>
      </w:r>
      <w:r w:rsidRPr="00B25919">
        <w:rPr>
          <w:rFonts w:cstheme="minorHAnsi"/>
        </w:rPr>
        <w:t xml:space="preserve"> is located at elevation 135 ft (110.7 m) compared to the design basis flooding which is defined as elevation 100 ft (100 m). This provides a very large margin even against BDB flooding. </w:t>
      </w:r>
    </w:p>
    <w:p w14:paraId="0BDDB2D1" w14:textId="77777777" w:rsidR="007D2969" w:rsidRDefault="007D2969" w:rsidP="00513590">
      <w:pPr>
        <w:pStyle w:val="ListParagraph"/>
        <w:numPr>
          <w:ilvl w:val="2"/>
          <w:numId w:val="118"/>
        </w:numPr>
        <w:spacing w:before="0" w:after="280"/>
        <w:jc w:val="both"/>
        <w:rPr>
          <w:rFonts w:cstheme="minorHAnsi"/>
        </w:rPr>
      </w:pPr>
      <w:r w:rsidRPr="00B25919">
        <w:rPr>
          <w:rFonts w:cstheme="minorHAnsi"/>
        </w:rPr>
        <w:t xml:space="preserve">Therefore, the only credible initiator of a dilution in the </w:t>
      </w:r>
      <w:r w:rsidRPr="00B25919">
        <w:rPr>
          <w:rFonts w:cstheme="minorBidi"/>
        </w:rPr>
        <w:t>Spent Fuel Pool</w:t>
      </w:r>
      <w:r w:rsidRPr="00B25919">
        <w:rPr>
          <w:rFonts w:cstheme="minorHAnsi"/>
        </w:rPr>
        <w:t xml:space="preserve"> is operator error such as opening manual valves. There are different ways of detecting a dilution event. Alarms are provided in the control room for a high level in the Spent Fuel Pool, water detected in normally empty tanks, high levels in normally full tanks as the Spent Fuel Pool water spills into the adjacent tanks, and low levels in the dilution sources. There will be either high-ranked alarms or multiple alarms for any Spent Fuel Pool dilution events. In addition, these specific alarm combinations are unique for this event case, and the operators will</w:t>
      </w:r>
      <w:r w:rsidRPr="00B25919">
        <w:t xml:space="preserve"> </w:t>
      </w:r>
      <w:r w:rsidRPr="00B25919">
        <w:rPr>
          <w:rFonts w:cstheme="minorHAnsi"/>
        </w:rPr>
        <w:t>repeatedly see this event at their simulator training. Taken together, these items make it unlikely</w:t>
      </w:r>
      <w:r>
        <w:rPr>
          <w:rFonts w:cstheme="minorHAnsi"/>
        </w:rPr>
        <w:t xml:space="preserve"> </w:t>
      </w:r>
      <w:r w:rsidRPr="00B25919">
        <w:rPr>
          <w:rFonts w:cstheme="minorHAnsi"/>
        </w:rPr>
        <w:t xml:space="preserve">that the operators will not interpret the alarms correctly. </w:t>
      </w:r>
    </w:p>
    <w:p w14:paraId="5321C1AF" w14:textId="77777777" w:rsidR="007D2969" w:rsidRDefault="007D2969" w:rsidP="007D2969">
      <w:pPr>
        <w:pStyle w:val="ListParagraph"/>
        <w:jc w:val="both"/>
        <w:rPr>
          <w:rFonts w:cstheme="minorHAnsi"/>
        </w:rPr>
      </w:pPr>
      <w:r w:rsidRPr="00B25919">
        <w:rPr>
          <w:rFonts w:cstheme="minorHAnsi"/>
        </w:rPr>
        <w:t xml:space="preserve">It should also be noted that the water in the spent fuel pool will become intimately mixed with the water in the reactor coolant system during fuel handling and refueling operations. As such, the spent fuel pool must remain borated to ensure subcriticality in the reactor even if no credit is taken for soluble boron in the spent fuel pool criticality analyses. </w:t>
      </w:r>
    </w:p>
    <w:p w14:paraId="51103489" w14:textId="33E712C5" w:rsidR="007D2969" w:rsidRDefault="007D2969" w:rsidP="007D2969">
      <w:pPr>
        <w:pStyle w:val="ListParagraph"/>
        <w:jc w:val="both"/>
        <w:rPr>
          <w:rFonts w:cstheme="minorHAnsi"/>
        </w:rPr>
      </w:pPr>
      <w:r w:rsidRPr="00B25919">
        <w:rPr>
          <w:rFonts w:cstheme="minorHAnsi"/>
        </w:rPr>
        <w:t xml:space="preserve">However, if this accidental condition </w:t>
      </w:r>
      <w:r>
        <w:rPr>
          <w:rFonts w:cstheme="minorHAnsi"/>
        </w:rPr>
        <w:t>must</w:t>
      </w:r>
      <w:r w:rsidRPr="00B25919">
        <w:rPr>
          <w:rFonts w:cstheme="minorHAnsi"/>
        </w:rPr>
        <w:t xml:space="preserve"> be considered in coincidence with the severe inadvertent boron dilution in the spent fuel pool, additional measures can be taken in the design. These include elimination of the number of available spaces in Rack 2 storage; including caps on some positions in the spent fuel pool which will not allow the insertion of elements in such positions; or if so desired, but not envisaged, proceed to a redesign of Racks in Region 2 </w:t>
      </w:r>
      <w:r w:rsidR="00D93ED3">
        <w:rPr>
          <w:rFonts w:cstheme="minorHAnsi"/>
        </w:rPr>
        <w:t xml:space="preserve">more </w:t>
      </w:r>
      <w:r w:rsidRPr="00B25919">
        <w:rPr>
          <w:rFonts w:cstheme="minorHAnsi"/>
        </w:rPr>
        <w:t>similar to the Racks in Region 1 (since this</w:t>
      </w:r>
      <w:r w:rsidRPr="00B25919" w:rsidDel="00D93ED3">
        <w:rPr>
          <w:rFonts w:cstheme="minorHAnsi"/>
        </w:rPr>
        <w:t xml:space="preserve"> </w:t>
      </w:r>
      <w:r w:rsidR="00D93ED3">
        <w:rPr>
          <w:rFonts w:cstheme="minorHAnsi"/>
        </w:rPr>
        <w:t>new design</w:t>
      </w:r>
      <w:r w:rsidR="00D70E90">
        <w:rPr>
          <w:rFonts w:cstheme="minorHAnsi"/>
        </w:rPr>
        <w:t xml:space="preserve"> will</w:t>
      </w:r>
      <w:r w:rsidRPr="00B25919">
        <w:rPr>
          <w:rFonts w:cstheme="minorHAnsi"/>
        </w:rPr>
        <w:t xml:space="preserve"> not need soluble boron).</w:t>
      </w:r>
    </w:p>
    <w:p w14:paraId="75BC3D10" w14:textId="77777777" w:rsidR="007D2969" w:rsidRPr="00B25919" w:rsidRDefault="007D2969" w:rsidP="007D2969">
      <w:pPr>
        <w:pStyle w:val="ListParagraph"/>
        <w:jc w:val="both"/>
        <w:rPr>
          <w:rFonts w:cstheme="minorHAnsi"/>
        </w:rPr>
      </w:pPr>
      <w:r>
        <w:rPr>
          <w:rFonts w:cstheme="minorHAnsi"/>
        </w:rPr>
        <w:t>Input from the Customer for future discussions of this topic is Included as Attachment 1 to this document.</w:t>
      </w:r>
    </w:p>
    <w:p w14:paraId="5A88E3BD" w14:textId="77777777" w:rsidR="00CF0EEB" w:rsidRDefault="00CF0EEB" w:rsidP="007D2969">
      <w:pPr>
        <w:pStyle w:val="ListParagraph"/>
        <w:spacing w:before="0" w:after="280"/>
        <w:jc w:val="both"/>
        <w:rPr>
          <w:rFonts w:cstheme="minorBidi"/>
          <w:szCs w:val="22"/>
        </w:rPr>
      </w:pPr>
    </w:p>
    <w:p w14:paraId="67B46A86" w14:textId="77777777" w:rsidR="00D6571D" w:rsidRPr="00CF0EEB" w:rsidRDefault="00D6571D" w:rsidP="00CF0EEB">
      <w:pPr>
        <w:rPr>
          <w:rFonts w:cstheme="minorBidi"/>
          <w:szCs w:val="22"/>
        </w:rPr>
      </w:pPr>
    </w:p>
    <w:p w14:paraId="5095B901" w14:textId="77777777" w:rsidR="00CF0EEB" w:rsidRDefault="00CF0EEB" w:rsidP="00CF0EEB">
      <w:pPr>
        <w:rPr>
          <w:rFonts w:cstheme="minorBidi"/>
          <w:szCs w:val="22"/>
        </w:rPr>
      </w:pPr>
    </w:p>
    <w:p w14:paraId="1AE74072" w14:textId="77777777" w:rsidR="00CF0EEB" w:rsidRDefault="00CF0EEB" w:rsidP="00CF0EEB">
      <w:pPr>
        <w:tabs>
          <w:tab w:val="clear" w:pos="720"/>
          <w:tab w:val="clear" w:pos="1296"/>
          <w:tab w:val="clear" w:pos="1872"/>
          <w:tab w:val="clear" w:pos="2448"/>
        </w:tabs>
        <w:spacing w:before="0" w:after="0" w:line="240" w:lineRule="auto"/>
        <w:rPr>
          <w:rFonts w:cstheme="minorBidi"/>
          <w:szCs w:val="22"/>
        </w:rPr>
      </w:pPr>
      <w:r>
        <w:rPr>
          <w:rFonts w:cstheme="minorBidi"/>
          <w:szCs w:val="22"/>
        </w:rPr>
        <w:br w:type="page"/>
      </w:r>
    </w:p>
    <w:p w14:paraId="2FD76C10" w14:textId="6E94BD6C" w:rsidR="00CF0EEB" w:rsidRPr="00CF0EEB" w:rsidRDefault="00CF0EEB" w:rsidP="00CF0EEB">
      <w:pPr>
        <w:pStyle w:val="Heading2"/>
        <w:rPr>
          <w:rFonts w:cstheme="minorBidi"/>
          <w:caps w:val="0"/>
          <w:szCs w:val="22"/>
        </w:rPr>
      </w:pPr>
      <w:bookmarkStart w:id="63" w:name="_Toc152671810"/>
      <w:r w:rsidRPr="00CF0EEB">
        <w:rPr>
          <w:rFonts w:cstheme="minorBidi"/>
          <w:caps w:val="0"/>
          <w:szCs w:val="22"/>
        </w:rPr>
        <w:lastRenderedPageBreak/>
        <w:t>*REGULATION ON SAFE MANAGEMENT OF RADIOACTIVE WASTE</w:t>
      </w:r>
      <w:bookmarkEnd w:id="63"/>
    </w:p>
    <w:p w14:paraId="41293EA0" w14:textId="756C23C5" w:rsidR="00647698" w:rsidRPr="003014A7" w:rsidRDefault="00647698" w:rsidP="00647698">
      <w:pPr>
        <w:rPr>
          <w:rFonts w:cstheme="minorBidi"/>
          <w:szCs w:val="22"/>
        </w:rPr>
      </w:pPr>
      <w:r>
        <w:rPr>
          <w:rFonts w:cstheme="minorBidi"/>
          <w:szCs w:val="22"/>
        </w:rPr>
        <w:t>Following summary reflects results of the assessment conducted against reference [</w:t>
      </w:r>
      <w:r w:rsidR="00D304C1">
        <w:fldChar w:fldCharType="begin"/>
      </w:r>
      <w:r w:rsidR="00D304C1">
        <w:rPr>
          <w:rFonts w:cstheme="minorBidi"/>
          <w:szCs w:val="22"/>
        </w:rPr>
        <w:instrText xml:space="preserve"> REF _Ref145254823 \r \h </w:instrText>
      </w:r>
      <w:r w:rsidR="00D304C1">
        <w:fldChar w:fldCharType="separate"/>
      </w:r>
      <w:r w:rsidR="00CE4DAB">
        <w:rPr>
          <w:rFonts w:cstheme="minorBidi"/>
          <w:szCs w:val="22"/>
        </w:rPr>
        <w:t>5</w:t>
      </w:r>
      <w:r w:rsidR="00D304C1">
        <w:fldChar w:fldCharType="end"/>
      </w:r>
      <w:r>
        <w:rPr>
          <w:rFonts w:cstheme="minorBidi"/>
          <w:szCs w:val="22"/>
        </w:rPr>
        <w:t>] as part of the compliance assessment report [</w:t>
      </w:r>
      <w:r w:rsidR="00251CC6">
        <w:rPr>
          <w:highlight w:val="red"/>
        </w:rPr>
        <w:fldChar w:fldCharType="begin"/>
      </w:r>
      <w:r w:rsidR="00251CC6">
        <w:rPr>
          <w:rFonts w:cstheme="minorBidi"/>
          <w:szCs w:val="22"/>
        </w:rPr>
        <w:instrText xml:space="preserve"> REF _Ref145254860 \r \h </w:instrText>
      </w:r>
      <w:r w:rsidR="00251CC6">
        <w:rPr>
          <w:highlight w:val="red"/>
        </w:rPr>
      </w:r>
      <w:r w:rsidR="00251CC6">
        <w:rPr>
          <w:highlight w:val="red"/>
        </w:rPr>
        <w:fldChar w:fldCharType="separate"/>
      </w:r>
      <w:r w:rsidR="00CE4DAB">
        <w:rPr>
          <w:rFonts w:cstheme="minorBidi"/>
          <w:szCs w:val="22"/>
        </w:rPr>
        <w:t>35</w:t>
      </w:r>
      <w:r w:rsidR="00251CC6">
        <w:rPr>
          <w:highlight w:val="red"/>
        </w:rPr>
        <w:fldChar w:fldCharType="end"/>
      </w:r>
      <w:r>
        <w:rPr>
          <w:rFonts w:cstheme="minorBidi"/>
          <w:szCs w:val="22"/>
        </w:rPr>
        <w:t>] that is included in Attachment 1.</w:t>
      </w:r>
    </w:p>
    <w:p w14:paraId="7BB77518" w14:textId="36990C24" w:rsidR="00041156" w:rsidRDefault="00041156" w:rsidP="006E6E5B">
      <w:pPr>
        <w:pStyle w:val="Heading3"/>
        <w:jc w:val="both"/>
      </w:pPr>
      <w:bookmarkStart w:id="64" w:name="_Toc152671811"/>
      <w:r w:rsidRPr="006874BD">
        <w:t>High Level Risk Assessment</w:t>
      </w:r>
      <w:r w:rsidR="00783054">
        <w:t xml:space="preserve"> Summary</w:t>
      </w:r>
      <w:bookmarkEnd w:id="64"/>
    </w:p>
    <w:p w14:paraId="7B72BC61" w14:textId="39ADAD45" w:rsidR="00C648C7" w:rsidRDefault="00C648C7" w:rsidP="00C648C7">
      <w:pPr>
        <w:jc w:val="both"/>
      </w:pPr>
      <w:r>
        <w:t xml:space="preserve">Conducted compliance assessment </w:t>
      </w:r>
      <w:r>
        <w:rPr>
          <w:rFonts w:cstheme="minorBidi"/>
          <w:szCs w:val="22"/>
        </w:rPr>
        <w:t>[</w:t>
      </w:r>
      <w:r>
        <w:rPr>
          <w:highlight w:val="red"/>
        </w:rPr>
        <w:fldChar w:fldCharType="begin"/>
      </w:r>
      <w:r>
        <w:rPr>
          <w:rFonts w:cstheme="minorBidi"/>
          <w:szCs w:val="22"/>
        </w:rPr>
        <w:instrText xml:space="preserve"> REF _Ref145254860 \r \h </w:instrText>
      </w:r>
      <w:r>
        <w:rPr>
          <w:highlight w:val="red"/>
        </w:rPr>
      </w:r>
      <w:r>
        <w:rPr>
          <w:highlight w:val="red"/>
        </w:rPr>
        <w:fldChar w:fldCharType="separate"/>
      </w:r>
      <w:r w:rsidR="00CE4DAB">
        <w:rPr>
          <w:rFonts w:cstheme="minorBidi"/>
          <w:szCs w:val="22"/>
        </w:rPr>
        <w:t>35</w:t>
      </w:r>
      <w:r>
        <w:rPr>
          <w:highlight w:val="red"/>
        </w:rPr>
        <w:fldChar w:fldCharType="end"/>
      </w:r>
      <w:r>
        <w:rPr>
          <w:rFonts w:cstheme="minorBidi"/>
          <w:szCs w:val="22"/>
        </w:rPr>
        <w:t xml:space="preserve">] </w:t>
      </w:r>
      <w:r>
        <w:t xml:space="preserve">indicates that compliance with the requirements presented in Bulgarian “Regulation on Safe Management of Radioactive Waste” </w:t>
      </w:r>
      <w:r w:rsidR="003A51C6">
        <w:rPr>
          <w:rFonts w:cstheme="minorBidi"/>
          <w:szCs w:val="22"/>
        </w:rPr>
        <w:t>[</w:t>
      </w:r>
      <w:r w:rsidR="003A51C6">
        <w:fldChar w:fldCharType="begin"/>
      </w:r>
      <w:r w:rsidR="003A51C6">
        <w:rPr>
          <w:rFonts w:cstheme="minorBidi"/>
          <w:szCs w:val="22"/>
        </w:rPr>
        <w:instrText xml:space="preserve"> REF _Ref145254823 \r \h </w:instrText>
      </w:r>
      <w:r w:rsidR="003A51C6">
        <w:fldChar w:fldCharType="separate"/>
      </w:r>
      <w:r w:rsidR="00CE4DAB">
        <w:rPr>
          <w:rFonts w:cstheme="minorBidi"/>
          <w:szCs w:val="22"/>
        </w:rPr>
        <w:t>5</w:t>
      </w:r>
      <w:r w:rsidR="003A51C6">
        <w:fldChar w:fldCharType="end"/>
      </w:r>
      <w:r w:rsidR="003A51C6">
        <w:rPr>
          <w:rFonts w:cstheme="minorBidi"/>
          <w:szCs w:val="22"/>
        </w:rPr>
        <w:t xml:space="preserve">] </w:t>
      </w:r>
      <w:r>
        <w:t>is expected to be demonstrated but will require some additional site-specific analyses and various activities to be performed. Since no non-compliances have been identified and no design changes are anticipated, Bulgarian “Regulation on Safe Management of Radioactive Waste” has been assigned to a “</w:t>
      </w:r>
      <w:r w:rsidRPr="00F0198A">
        <w:rPr>
          <w:b/>
          <w:bCs/>
        </w:rPr>
        <w:t>Medium Risk</w:t>
      </w:r>
      <w:r>
        <w:t>” c</w:t>
      </w:r>
      <w:r w:rsidR="00F0198A">
        <w:t>ategory</w:t>
      </w:r>
      <w:r>
        <w:t>.</w:t>
      </w:r>
    </w:p>
    <w:p w14:paraId="36E71271" w14:textId="7BB1C554" w:rsidR="00783054" w:rsidRDefault="00C648C7" w:rsidP="00C648C7">
      <w:pPr>
        <w:jc w:val="both"/>
      </w:pPr>
      <w:r>
        <w:t>Risks associated with the Bulgarian “Regulation on Safe Management of Radioactive Waste” are presented in “Identified Potential Risks To Be Addressed In Bulgaria Project” subsection.</w:t>
      </w:r>
    </w:p>
    <w:p w14:paraId="1DA6C344" w14:textId="6897E84A" w:rsidR="00457572" w:rsidRPr="00783054" w:rsidRDefault="00457572" w:rsidP="00457572">
      <w:pPr>
        <w:pStyle w:val="Heading3"/>
        <w:jc w:val="both"/>
      </w:pPr>
      <w:bookmarkStart w:id="65" w:name="_Toc152671812"/>
      <w:r w:rsidRPr="00457572">
        <w:t xml:space="preserve">Roadmap of Items Specifically Discussed </w:t>
      </w:r>
      <w:r w:rsidR="00406EFA" w:rsidRPr="00457572">
        <w:t>in</w:t>
      </w:r>
      <w:r w:rsidRPr="00457572">
        <w:t xml:space="preserve"> the Regulation Assessment</w:t>
      </w:r>
      <w:bookmarkEnd w:id="65"/>
    </w:p>
    <w:p w14:paraId="7D339DC4" w14:textId="68115EE9" w:rsidR="005F1043" w:rsidRDefault="005F1043" w:rsidP="006E6E5B">
      <w:pPr>
        <w:pStyle w:val="Heading4"/>
        <w:jc w:val="both"/>
      </w:pPr>
      <w:r w:rsidRPr="00177DCF">
        <w:t xml:space="preserve">Chapter 4 </w:t>
      </w:r>
      <w:r w:rsidR="00177DCF">
        <w:t>(</w:t>
      </w:r>
      <w:r w:rsidRPr="00177DCF">
        <w:t>Radioactive Waste Classification</w:t>
      </w:r>
      <w:r w:rsidR="00177DCF">
        <w:t>)</w:t>
      </w:r>
    </w:p>
    <w:p w14:paraId="15395E14" w14:textId="7514A604" w:rsidR="00AB0230" w:rsidRDefault="00A27296" w:rsidP="006E6E5B">
      <w:pPr>
        <w:jc w:val="both"/>
        <w:rPr>
          <w:lang w:eastAsia="zh-CN"/>
        </w:rPr>
      </w:pPr>
      <w:r w:rsidRPr="00D66EDB">
        <w:rPr>
          <w:b/>
          <w:bCs/>
          <w:lang w:eastAsia="zh-CN"/>
        </w:rPr>
        <w:t>Chapter 4</w:t>
      </w:r>
      <w:r>
        <w:rPr>
          <w:lang w:eastAsia="zh-CN"/>
        </w:rPr>
        <w:t xml:space="preserve"> of the reference document </w:t>
      </w:r>
      <w:r>
        <w:rPr>
          <w:rFonts w:cstheme="minorBidi"/>
          <w:szCs w:val="22"/>
        </w:rPr>
        <w:t>[</w:t>
      </w:r>
      <w:r>
        <w:fldChar w:fldCharType="begin"/>
      </w:r>
      <w:r>
        <w:rPr>
          <w:rFonts w:cstheme="minorBidi"/>
          <w:szCs w:val="22"/>
        </w:rPr>
        <w:instrText xml:space="preserve"> REF _Ref145254823 \r \h </w:instrText>
      </w:r>
      <w:r>
        <w:fldChar w:fldCharType="separate"/>
      </w:r>
      <w:r w:rsidR="00CE4DAB">
        <w:rPr>
          <w:rFonts w:cstheme="minorBidi"/>
          <w:szCs w:val="22"/>
        </w:rPr>
        <w:t>5</w:t>
      </w:r>
      <w:r>
        <w:fldChar w:fldCharType="end"/>
      </w:r>
      <w:r>
        <w:rPr>
          <w:rFonts w:cstheme="minorBidi"/>
          <w:szCs w:val="22"/>
        </w:rPr>
        <w:t xml:space="preserve">] </w:t>
      </w:r>
      <w:r w:rsidR="008553F7">
        <w:rPr>
          <w:lang w:eastAsia="zh-CN"/>
        </w:rPr>
        <w:t>contains two articles</w:t>
      </w:r>
      <w:r w:rsidR="00BB5026">
        <w:rPr>
          <w:lang w:eastAsia="zh-CN"/>
        </w:rPr>
        <w:t xml:space="preserve"> related to plant design</w:t>
      </w:r>
      <w:r w:rsidR="008553F7">
        <w:rPr>
          <w:lang w:eastAsia="zh-CN"/>
        </w:rPr>
        <w:t xml:space="preserve"> </w:t>
      </w:r>
      <w:r w:rsidR="00320C13">
        <w:rPr>
          <w:lang w:eastAsia="zh-CN"/>
        </w:rPr>
        <w:t>(</w:t>
      </w:r>
      <w:r w:rsidR="00EE170D">
        <w:rPr>
          <w:lang w:eastAsia="zh-CN"/>
        </w:rPr>
        <w:t>article</w:t>
      </w:r>
      <w:r w:rsidR="000C05EE">
        <w:rPr>
          <w:lang w:eastAsia="zh-CN"/>
        </w:rPr>
        <w:t>s 6-7</w:t>
      </w:r>
      <w:r w:rsidR="00EE170D">
        <w:rPr>
          <w:lang w:eastAsia="zh-CN"/>
        </w:rPr>
        <w:t>)</w:t>
      </w:r>
      <w:r w:rsidR="00F97A76">
        <w:rPr>
          <w:lang w:eastAsia="zh-CN"/>
        </w:rPr>
        <w:t xml:space="preserve"> with article 7</w:t>
      </w:r>
      <w:r w:rsidR="00BB5026">
        <w:rPr>
          <w:lang w:eastAsia="zh-CN"/>
        </w:rPr>
        <w:t xml:space="preserve"> not being a requirement.</w:t>
      </w:r>
    </w:p>
    <w:p w14:paraId="5BC367BA" w14:textId="440654B5" w:rsidR="003E3164" w:rsidRDefault="003E3164" w:rsidP="006E6E5B">
      <w:pPr>
        <w:jc w:val="both"/>
        <w:rPr>
          <w:lang w:eastAsia="zh-CN"/>
        </w:rPr>
      </w:pPr>
      <w:r>
        <w:rPr>
          <w:lang w:eastAsia="zh-CN"/>
        </w:rPr>
        <w:t xml:space="preserve">One </w:t>
      </w:r>
      <w:r w:rsidR="00A90398" w:rsidRPr="00A90398">
        <w:rPr>
          <w:lang w:eastAsia="zh-CN"/>
        </w:rPr>
        <w:t xml:space="preserve">“Compliant with planned update for Bulgaria Units” (COM-B) </w:t>
      </w:r>
      <w:r>
        <w:rPr>
          <w:lang w:eastAsia="zh-CN"/>
        </w:rPr>
        <w:t xml:space="preserve">item was identified in </w:t>
      </w:r>
      <w:r w:rsidRPr="00D66EDB">
        <w:rPr>
          <w:b/>
          <w:bCs/>
          <w:lang w:eastAsia="zh-CN"/>
        </w:rPr>
        <w:t xml:space="preserve">Chapter </w:t>
      </w:r>
      <w:r w:rsidR="00D66EDB" w:rsidRPr="00D66EDB">
        <w:rPr>
          <w:b/>
          <w:bCs/>
          <w:lang w:eastAsia="zh-CN"/>
        </w:rPr>
        <w:t>4</w:t>
      </w:r>
      <w:r>
        <w:rPr>
          <w:lang w:eastAsia="zh-CN"/>
        </w:rPr>
        <w:t xml:space="preserve"> and is related to:</w:t>
      </w:r>
    </w:p>
    <w:p w14:paraId="22CED84E" w14:textId="31136571" w:rsidR="00BB5026" w:rsidRPr="00AB0230" w:rsidRDefault="003E3164" w:rsidP="00513590">
      <w:pPr>
        <w:pStyle w:val="ListParagraph"/>
        <w:numPr>
          <w:ilvl w:val="0"/>
          <w:numId w:val="129"/>
        </w:numPr>
        <w:jc w:val="both"/>
        <w:rPr>
          <w:lang w:eastAsia="zh-CN"/>
        </w:rPr>
      </w:pPr>
      <w:r w:rsidRPr="003E3164">
        <w:rPr>
          <w:b/>
          <w:bCs/>
          <w:lang w:eastAsia="zh-CN"/>
        </w:rPr>
        <w:t>(</w:t>
      </w:r>
      <w:r w:rsidR="006709DF" w:rsidRPr="003E3164">
        <w:rPr>
          <w:b/>
          <w:bCs/>
          <w:lang w:eastAsia="zh-CN"/>
        </w:rPr>
        <w:t>Article 6</w:t>
      </w:r>
      <w:r w:rsidRPr="003E3164">
        <w:rPr>
          <w:b/>
          <w:bCs/>
          <w:lang w:eastAsia="zh-CN"/>
        </w:rPr>
        <w:t>)</w:t>
      </w:r>
      <w:r>
        <w:rPr>
          <w:lang w:eastAsia="zh-CN"/>
        </w:rPr>
        <w:t xml:space="preserve"> C</w:t>
      </w:r>
      <w:r w:rsidR="00A67C52">
        <w:rPr>
          <w:lang w:eastAsia="zh-CN"/>
        </w:rPr>
        <w:t>l</w:t>
      </w:r>
      <w:r w:rsidR="00DD7835">
        <w:rPr>
          <w:lang w:eastAsia="zh-CN"/>
        </w:rPr>
        <w:t>assification of Radioactive Waste</w:t>
      </w:r>
      <w:r w:rsidR="00DE532A">
        <w:rPr>
          <w:lang w:eastAsia="zh-CN"/>
        </w:rPr>
        <w:t xml:space="preserve"> and associated categories</w:t>
      </w:r>
      <w:r>
        <w:rPr>
          <w:lang w:eastAsia="zh-CN"/>
        </w:rPr>
        <w:t>.</w:t>
      </w:r>
    </w:p>
    <w:p w14:paraId="02FB28B8" w14:textId="782F599B" w:rsidR="006F2EEB" w:rsidRPr="00AB0230" w:rsidRDefault="006F2EEB" w:rsidP="006F2EEB">
      <w:pPr>
        <w:jc w:val="both"/>
        <w:rPr>
          <w:lang w:eastAsia="zh-CN"/>
        </w:rPr>
      </w:pPr>
      <w:r w:rsidRPr="006F2EEB">
        <w:rPr>
          <w:rFonts w:eastAsiaTheme="minorEastAsia" w:cstheme="minorBidi"/>
          <w:i/>
          <w:iCs/>
          <w:kern w:val="0"/>
        </w:rPr>
        <w:t xml:space="preserve">Refer to </w:t>
      </w:r>
      <w:r w:rsidRPr="006F2EEB">
        <w:rPr>
          <w:rFonts w:eastAsiaTheme="minorEastAsia" w:cstheme="minorBidi"/>
          <w:b/>
          <w:bCs/>
          <w:i/>
          <w:iCs/>
          <w:kern w:val="0"/>
        </w:rPr>
        <w:t>Subsection 2.</w:t>
      </w:r>
      <w:r w:rsidR="001731D4">
        <w:rPr>
          <w:rFonts w:eastAsiaTheme="minorEastAsia" w:cstheme="minorBidi"/>
          <w:b/>
          <w:bCs/>
          <w:i/>
          <w:iCs/>
          <w:kern w:val="0"/>
        </w:rPr>
        <w:t>2</w:t>
      </w:r>
      <w:r w:rsidRPr="006F2EEB">
        <w:rPr>
          <w:rFonts w:eastAsiaTheme="minorEastAsia" w:cstheme="minorBidi"/>
          <w:i/>
          <w:iCs/>
          <w:kern w:val="0"/>
        </w:rPr>
        <w:t xml:space="preserve"> of the compliance assessment report </w:t>
      </w:r>
      <w:r w:rsidRPr="006F2EEB">
        <w:rPr>
          <w:rFonts w:cstheme="minorBidi"/>
          <w:i/>
          <w:iCs/>
          <w:szCs w:val="22"/>
        </w:rPr>
        <w:t>[</w:t>
      </w:r>
      <w:r w:rsidRPr="006F2EEB">
        <w:rPr>
          <w:i/>
          <w:iCs/>
          <w:highlight w:val="red"/>
        </w:rPr>
        <w:fldChar w:fldCharType="begin"/>
      </w:r>
      <w:r w:rsidRPr="006F2EEB">
        <w:rPr>
          <w:rFonts w:cstheme="minorBidi"/>
          <w:i/>
          <w:iCs/>
          <w:szCs w:val="22"/>
        </w:rPr>
        <w:instrText xml:space="preserve"> REF _Ref145254860 \r \h </w:instrText>
      </w:r>
      <w:r w:rsidRPr="006F2EEB">
        <w:rPr>
          <w:i/>
          <w:iCs/>
          <w:highlight w:val="red"/>
        </w:rPr>
        <w:instrText xml:space="preserve"> \* MERGEFORMAT </w:instrText>
      </w:r>
      <w:r w:rsidRPr="006F2EEB">
        <w:rPr>
          <w:i/>
          <w:iCs/>
          <w:highlight w:val="red"/>
        </w:rPr>
      </w:r>
      <w:r w:rsidRPr="006F2EEB">
        <w:rPr>
          <w:i/>
          <w:iCs/>
          <w:highlight w:val="red"/>
        </w:rPr>
        <w:fldChar w:fldCharType="separate"/>
      </w:r>
      <w:r w:rsidR="00CE4DAB">
        <w:rPr>
          <w:rFonts w:cstheme="minorBidi"/>
          <w:i/>
          <w:iCs/>
          <w:szCs w:val="22"/>
        </w:rPr>
        <w:t>35</w:t>
      </w:r>
      <w:r w:rsidRPr="006F2EEB">
        <w:rPr>
          <w:i/>
          <w:iCs/>
          <w:highlight w:val="red"/>
        </w:rPr>
        <w:fldChar w:fldCharType="end"/>
      </w:r>
      <w:r w:rsidRPr="006F2EEB">
        <w:rPr>
          <w:rFonts w:cstheme="minorBidi"/>
          <w:i/>
          <w:iCs/>
          <w:szCs w:val="22"/>
        </w:rPr>
        <w:t xml:space="preserve">] </w:t>
      </w:r>
      <w:r w:rsidRPr="006F2EEB">
        <w:rPr>
          <w:rFonts w:eastAsiaTheme="minorEastAsia" w:cstheme="minorBidi"/>
          <w:i/>
          <w:iCs/>
          <w:kern w:val="0"/>
        </w:rPr>
        <w:t>for more details.</w:t>
      </w:r>
    </w:p>
    <w:p w14:paraId="403868DB" w14:textId="7A1BAEB9" w:rsidR="005F1043" w:rsidRDefault="005F1043" w:rsidP="006E6E5B">
      <w:pPr>
        <w:pStyle w:val="Heading4"/>
        <w:jc w:val="both"/>
      </w:pPr>
      <w:r w:rsidRPr="00177DCF">
        <w:t xml:space="preserve">Chapter 5 </w:t>
      </w:r>
      <w:r w:rsidR="00177DCF">
        <w:t>(</w:t>
      </w:r>
      <w:r w:rsidRPr="00177DCF">
        <w:t>Radiation Protection Requirements</w:t>
      </w:r>
      <w:r w:rsidR="00177DCF">
        <w:t>)</w:t>
      </w:r>
    </w:p>
    <w:p w14:paraId="2A07739E" w14:textId="11EF7918" w:rsidR="00AB0230" w:rsidRDefault="00765BEF" w:rsidP="006E6E5B">
      <w:pPr>
        <w:jc w:val="both"/>
        <w:rPr>
          <w:lang w:eastAsia="zh-CN"/>
        </w:rPr>
      </w:pPr>
      <w:r w:rsidRPr="00D66EDB">
        <w:rPr>
          <w:b/>
          <w:bCs/>
          <w:lang w:eastAsia="zh-CN"/>
        </w:rPr>
        <w:t xml:space="preserve">Chapter </w:t>
      </w:r>
      <w:r>
        <w:rPr>
          <w:b/>
          <w:bCs/>
          <w:lang w:eastAsia="zh-CN"/>
        </w:rPr>
        <w:t>5</w:t>
      </w:r>
      <w:r>
        <w:rPr>
          <w:lang w:eastAsia="zh-CN"/>
        </w:rPr>
        <w:t xml:space="preserve"> of the reference document </w:t>
      </w:r>
      <w:r>
        <w:rPr>
          <w:rFonts w:cstheme="minorBidi"/>
          <w:szCs w:val="22"/>
        </w:rPr>
        <w:t>[</w:t>
      </w:r>
      <w:r>
        <w:fldChar w:fldCharType="begin"/>
      </w:r>
      <w:r>
        <w:rPr>
          <w:rFonts w:cstheme="minorBidi"/>
          <w:szCs w:val="22"/>
        </w:rPr>
        <w:instrText xml:space="preserve"> REF _Ref145254823 \r \h </w:instrText>
      </w:r>
      <w:r>
        <w:fldChar w:fldCharType="separate"/>
      </w:r>
      <w:r w:rsidR="00CE4DAB">
        <w:rPr>
          <w:rFonts w:cstheme="minorBidi"/>
          <w:szCs w:val="22"/>
        </w:rPr>
        <w:t>5</w:t>
      </w:r>
      <w:r>
        <w:fldChar w:fldCharType="end"/>
      </w:r>
      <w:r>
        <w:rPr>
          <w:rFonts w:cstheme="minorBidi"/>
          <w:szCs w:val="22"/>
        </w:rPr>
        <w:t xml:space="preserve">] </w:t>
      </w:r>
      <w:r w:rsidR="00DE532A">
        <w:rPr>
          <w:lang w:eastAsia="zh-CN"/>
        </w:rPr>
        <w:t>contains two articles related to plant design (article</w:t>
      </w:r>
      <w:r w:rsidR="000C05EE">
        <w:rPr>
          <w:lang w:eastAsia="zh-CN"/>
        </w:rPr>
        <w:t>s</w:t>
      </w:r>
      <w:r w:rsidR="00DE532A">
        <w:rPr>
          <w:lang w:eastAsia="zh-CN"/>
        </w:rPr>
        <w:t xml:space="preserve"> </w:t>
      </w:r>
      <w:r w:rsidR="000C05EE">
        <w:rPr>
          <w:lang w:eastAsia="zh-CN"/>
        </w:rPr>
        <w:t>8-9</w:t>
      </w:r>
      <w:r w:rsidR="00DE532A">
        <w:rPr>
          <w:lang w:eastAsia="zh-CN"/>
        </w:rPr>
        <w:t>).</w:t>
      </w:r>
    </w:p>
    <w:p w14:paraId="49263D51" w14:textId="06D7EBE8" w:rsidR="001A18A8" w:rsidRDefault="001A18A8" w:rsidP="006E6E5B">
      <w:pPr>
        <w:jc w:val="both"/>
        <w:rPr>
          <w:lang w:eastAsia="zh-CN"/>
        </w:rPr>
      </w:pPr>
      <w:r>
        <w:rPr>
          <w:lang w:eastAsia="zh-CN"/>
        </w:rPr>
        <w:t xml:space="preserve">One COM-B item was identified in </w:t>
      </w:r>
      <w:r w:rsidR="0054266A" w:rsidRPr="00D66EDB">
        <w:rPr>
          <w:b/>
          <w:bCs/>
          <w:lang w:eastAsia="zh-CN"/>
        </w:rPr>
        <w:t xml:space="preserve">Chapter </w:t>
      </w:r>
      <w:r w:rsidR="0054266A">
        <w:rPr>
          <w:b/>
          <w:bCs/>
          <w:lang w:eastAsia="zh-CN"/>
        </w:rPr>
        <w:t>5</w:t>
      </w:r>
      <w:r w:rsidR="0054266A">
        <w:rPr>
          <w:lang w:eastAsia="zh-CN"/>
        </w:rPr>
        <w:t xml:space="preserve"> </w:t>
      </w:r>
      <w:r>
        <w:rPr>
          <w:lang w:eastAsia="zh-CN"/>
        </w:rPr>
        <w:t>and is related to:</w:t>
      </w:r>
    </w:p>
    <w:p w14:paraId="5DCBECA7" w14:textId="1ED9327B" w:rsidR="00DE532A" w:rsidRPr="00CF3F15" w:rsidRDefault="001A18A8" w:rsidP="00513590">
      <w:pPr>
        <w:pStyle w:val="ListParagraph"/>
        <w:numPr>
          <w:ilvl w:val="0"/>
          <w:numId w:val="129"/>
        </w:numPr>
        <w:jc w:val="both"/>
        <w:rPr>
          <w:lang w:eastAsia="zh-CN"/>
        </w:rPr>
      </w:pPr>
      <w:r w:rsidRPr="00390549">
        <w:rPr>
          <w:b/>
          <w:bCs/>
          <w:lang w:eastAsia="zh-CN"/>
        </w:rPr>
        <w:t>(Article 8)</w:t>
      </w:r>
      <w:r>
        <w:rPr>
          <w:lang w:eastAsia="zh-CN"/>
        </w:rPr>
        <w:t xml:space="preserve"> </w:t>
      </w:r>
      <w:r w:rsidR="007D1119">
        <w:rPr>
          <w:lang w:eastAsia="zh-CN"/>
        </w:rPr>
        <w:t>T</w:t>
      </w:r>
      <w:r w:rsidR="007D1119" w:rsidRPr="000C651D">
        <w:rPr>
          <w:rFonts w:cstheme="minorHAnsi"/>
          <w:szCs w:val="22"/>
          <w:lang w:val="en-GB" w:eastAsia="pl-PL"/>
        </w:rPr>
        <w:t>he individual effective dose for the respective critical group of members of the public resulting from RAW management activities and/or following the normal operation of all nuclear facilities located on a single site</w:t>
      </w:r>
    </w:p>
    <w:p w14:paraId="17B21901" w14:textId="41EC74AD" w:rsidR="00CF3F15" w:rsidRDefault="00CF3F15" w:rsidP="006E6E5B">
      <w:pPr>
        <w:jc w:val="both"/>
        <w:rPr>
          <w:lang w:eastAsia="zh-CN"/>
        </w:rPr>
      </w:pPr>
      <w:r>
        <w:rPr>
          <w:lang w:eastAsia="zh-CN"/>
        </w:rPr>
        <w:t xml:space="preserve">One </w:t>
      </w:r>
      <w:r w:rsidR="00573282">
        <w:rPr>
          <w:lang w:eastAsia="zh-CN"/>
        </w:rPr>
        <w:t>“Compliant with objective”</w:t>
      </w:r>
      <w:r w:rsidR="00363E42">
        <w:rPr>
          <w:lang w:eastAsia="zh-CN"/>
        </w:rPr>
        <w:t xml:space="preserve"> (</w:t>
      </w:r>
      <w:r>
        <w:rPr>
          <w:lang w:eastAsia="zh-CN"/>
        </w:rPr>
        <w:t>CWO</w:t>
      </w:r>
      <w:r w:rsidR="00363E42">
        <w:rPr>
          <w:lang w:eastAsia="zh-CN"/>
        </w:rPr>
        <w:t>)</w:t>
      </w:r>
      <w:r>
        <w:rPr>
          <w:lang w:eastAsia="zh-CN"/>
        </w:rPr>
        <w:t xml:space="preserve"> item was identified in </w:t>
      </w:r>
      <w:r w:rsidR="00363E42" w:rsidRPr="005F5AED">
        <w:rPr>
          <w:b/>
          <w:bCs/>
          <w:lang w:eastAsia="zh-CN"/>
        </w:rPr>
        <w:t>Chapter</w:t>
      </w:r>
      <w:r w:rsidR="005F5AED" w:rsidRPr="005F5AED">
        <w:rPr>
          <w:b/>
          <w:bCs/>
          <w:lang w:eastAsia="zh-CN"/>
        </w:rPr>
        <w:t xml:space="preserve"> 5</w:t>
      </w:r>
      <w:r w:rsidR="005F5AED">
        <w:rPr>
          <w:lang w:eastAsia="zh-CN"/>
        </w:rPr>
        <w:t xml:space="preserve"> </w:t>
      </w:r>
      <w:r>
        <w:rPr>
          <w:lang w:eastAsia="zh-CN"/>
        </w:rPr>
        <w:t>and is related to:</w:t>
      </w:r>
    </w:p>
    <w:p w14:paraId="674DA248" w14:textId="42887ED3" w:rsidR="00CF3F15" w:rsidRPr="007D1119" w:rsidRDefault="00CF3F15" w:rsidP="00513590">
      <w:pPr>
        <w:pStyle w:val="ListParagraph"/>
        <w:numPr>
          <w:ilvl w:val="0"/>
          <w:numId w:val="129"/>
        </w:numPr>
        <w:jc w:val="both"/>
        <w:rPr>
          <w:b/>
          <w:bCs/>
          <w:lang w:eastAsia="zh-CN"/>
        </w:rPr>
      </w:pPr>
      <w:r w:rsidRPr="007D1119">
        <w:rPr>
          <w:b/>
          <w:bCs/>
          <w:lang w:eastAsia="zh-CN"/>
        </w:rPr>
        <w:t xml:space="preserve">(Article 9) </w:t>
      </w:r>
      <w:r w:rsidR="00BD7123">
        <w:rPr>
          <w:lang w:eastAsia="zh-CN"/>
        </w:rPr>
        <w:t xml:space="preserve">Limit on the </w:t>
      </w:r>
      <w:r w:rsidR="00FC535C" w:rsidRPr="00490A24">
        <w:rPr>
          <w:rFonts w:cstheme="minorHAnsi"/>
          <w:szCs w:val="22"/>
          <w:lang w:val="en-GB" w:eastAsia="pl-PL"/>
        </w:rPr>
        <w:t>estimated</w:t>
      </w:r>
      <w:r w:rsidR="00FC535C">
        <w:rPr>
          <w:rFonts w:cstheme="minorHAnsi"/>
          <w:szCs w:val="22"/>
          <w:lang w:val="en-GB" w:eastAsia="pl-PL"/>
        </w:rPr>
        <w:t xml:space="preserve"> </w:t>
      </w:r>
      <w:r w:rsidR="00FC535C" w:rsidRPr="00490A24">
        <w:rPr>
          <w:rFonts w:cstheme="minorHAnsi"/>
          <w:szCs w:val="22"/>
          <w:lang w:val="en-GB" w:eastAsia="pl-PL"/>
        </w:rPr>
        <w:t>individual effective dose to relevant critical groups of the populations at the site boundary</w:t>
      </w:r>
      <w:r w:rsidR="00B602B5" w:rsidRPr="00B602B5">
        <w:rPr>
          <w:rFonts w:cstheme="minorHAnsi"/>
          <w:szCs w:val="22"/>
          <w:lang w:val="en-GB" w:eastAsia="pl-PL"/>
        </w:rPr>
        <w:t xml:space="preserve"> </w:t>
      </w:r>
      <w:r w:rsidR="00B602B5">
        <w:rPr>
          <w:rFonts w:cstheme="minorHAnsi"/>
          <w:szCs w:val="22"/>
          <w:lang w:val="en-GB" w:eastAsia="pl-PL"/>
        </w:rPr>
        <w:t>i</w:t>
      </w:r>
      <w:r w:rsidR="00B602B5" w:rsidRPr="00490A24">
        <w:rPr>
          <w:rFonts w:cstheme="minorHAnsi"/>
          <w:szCs w:val="22"/>
          <w:lang w:val="en-GB" w:eastAsia="pl-PL"/>
        </w:rPr>
        <w:t>n the event of a design basis accident at a RAW management facility</w:t>
      </w:r>
      <w:r w:rsidR="00B602B5">
        <w:rPr>
          <w:rFonts w:cstheme="minorHAnsi"/>
          <w:szCs w:val="22"/>
          <w:lang w:val="en-GB" w:eastAsia="pl-PL"/>
        </w:rPr>
        <w:t>.</w:t>
      </w:r>
    </w:p>
    <w:p w14:paraId="278136DE" w14:textId="054979D4" w:rsidR="001731D4" w:rsidRPr="001731D4" w:rsidRDefault="001731D4" w:rsidP="001731D4">
      <w:pPr>
        <w:jc w:val="both"/>
        <w:rPr>
          <w:b/>
          <w:bCs/>
          <w:lang w:eastAsia="zh-CN"/>
        </w:rPr>
      </w:pPr>
      <w:r w:rsidRPr="006F2EEB">
        <w:rPr>
          <w:rFonts w:eastAsiaTheme="minorEastAsia" w:cstheme="minorBidi"/>
          <w:i/>
          <w:iCs/>
          <w:kern w:val="0"/>
        </w:rPr>
        <w:t xml:space="preserve">Refer to </w:t>
      </w:r>
      <w:r w:rsidRPr="006F2EEB">
        <w:rPr>
          <w:rFonts w:eastAsiaTheme="minorEastAsia" w:cstheme="minorBidi"/>
          <w:b/>
          <w:bCs/>
          <w:i/>
          <w:iCs/>
          <w:kern w:val="0"/>
        </w:rPr>
        <w:t>Subsection 2.</w:t>
      </w:r>
      <w:r>
        <w:rPr>
          <w:rFonts w:eastAsiaTheme="minorEastAsia" w:cstheme="minorBidi"/>
          <w:b/>
          <w:bCs/>
          <w:i/>
          <w:iCs/>
          <w:kern w:val="0"/>
        </w:rPr>
        <w:t>3</w:t>
      </w:r>
      <w:r w:rsidRPr="006F2EEB">
        <w:rPr>
          <w:rFonts w:eastAsiaTheme="minorEastAsia" w:cstheme="minorBidi"/>
          <w:i/>
          <w:iCs/>
          <w:kern w:val="0"/>
        </w:rPr>
        <w:t xml:space="preserve"> of the compliance assessment report </w:t>
      </w:r>
      <w:r w:rsidRPr="006F2EEB">
        <w:rPr>
          <w:rFonts w:cstheme="minorBidi"/>
          <w:i/>
          <w:iCs/>
          <w:szCs w:val="22"/>
        </w:rPr>
        <w:t>[</w:t>
      </w:r>
      <w:r w:rsidRPr="006F2EEB">
        <w:rPr>
          <w:i/>
          <w:iCs/>
          <w:highlight w:val="red"/>
        </w:rPr>
        <w:fldChar w:fldCharType="begin"/>
      </w:r>
      <w:r w:rsidRPr="006F2EEB">
        <w:rPr>
          <w:rFonts w:cstheme="minorBidi"/>
          <w:i/>
          <w:iCs/>
          <w:szCs w:val="22"/>
        </w:rPr>
        <w:instrText xml:space="preserve"> REF _Ref145254860 \r \h </w:instrText>
      </w:r>
      <w:r w:rsidRPr="006F2EEB">
        <w:rPr>
          <w:i/>
          <w:iCs/>
          <w:highlight w:val="red"/>
        </w:rPr>
        <w:instrText xml:space="preserve"> \* MERGEFORMAT </w:instrText>
      </w:r>
      <w:r w:rsidRPr="006F2EEB">
        <w:rPr>
          <w:i/>
          <w:iCs/>
          <w:highlight w:val="red"/>
        </w:rPr>
      </w:r>
      <w:r w:rsidRPr="006F2EEB">
        <w:rPr>
          <w:i/>
          <w:iCs/>
          <w:highlight w:val="red"/>
        </w:rPr>
        <w:fldChar w:fldCharType="separate"/>
      </w:r>
      <w:r w:rsidR="00CE4DAB">
        <w:rPr>
          <w:rFonts w:cstheme="minorBidi"/>
          <w:i/>
          <w:iCs/>
          <w:szCs w:val="22"/>
        </w:rPr>
        <w:t>35</w:t>
      </w:r>
      <w:r w:rsidRPr="006F2EEB">
        <w:rPr>
          <w:i/>
          <w:iCs/>
          <w:highlight w:val="red"/>
        </w:rPr>
        <w:fldChar w:fldCharType="end"/>
      </w:r>
      <w:r w:rsidRPr="006F2EEB">
        <w:rPr>
          <w:rFonts w:cstheme="minorBidi"/>
          <w:i/>
          <w:iCs/>
          <w:szCs w:val="22"/>
        </w:rPr>
        <w:t xml:space="preserve">] </w:t>
      </w:r>
      <w:r w:rsidRPr="006F2EEB">
        <w:rPr>
          <w:rFonts w:eastAsiaTheme="minorEastAsia" w:cstheme="minorBidi"/>
          <w:i/>
          <w:iCs/>
          <w:kern w:val="0"/>
        </w:rPr>
        <w:t>for more details.</w:t>
      </w:r>
    </w:p>
    <w:p w14:paraId="4F1B6EC0" w14:textId="7A9F05A7" w:rsidR="005F1043" w:rsidRDefault="005F1043" w:rsidP="006E6E5B">
      <w:pPr>
        <w:pStyle w:val="Heading4"/>
        <w:jc w:val="both"/>
      </w:pPr>
      <w:r w:rsidRPr="00177DCF">
        <w:t xml:space="preserve">Chapter 6 </w:t>
      </w:r>
      <w:r w:rsidR="00177DCF">
        <w:t>(</w:t>
      </w:r>
      <w:r w:rsidRPr="00177DCF">
        <w:t>Radioactive Waste Generation and Treatment</w:t>
      </w:r>
      <w:r w:rsidR="00177DCF">
        <w:t>)</w:t>
      </w:r>
      <w:r w:rsidRPr="00177DCF" w:rsidDel="00F527C0">
        <w:t xml:space="preserve"> </w:t>
      </w:r>
    </w:p>
    <w:p w14:paraId="0CBCF42C" w14:textId="413E9F62" w:rsidR="000C05EE" w:rsidRDefault="007100A4" w:rsidP="006E6E5B">
      <w:pPr>
        <w:jc w:val="both"/>
        <w:rPr>
          <w:lang w:eastAsia="zh-CN"/>
        </w:rPr>
      </w:pPr>
      <w:r w:rsidRPr="00D66EDB">
        <w:rPr>
          <w:b/>
          <w:bCs/>
          <w:lang w:eastAsia="zh-CN"/>
        </w:rPr>
        <w:t xml:space="preserve">Chapter </w:t>
      </w:r>
      <w:r w:rsidR="00124818">
        <w:rPr>
          <w:b/>
          <w:bCs/>
          <w:lang w:eastAsia="zh-CN"/>
        </w:rPr>
        <w:t>6</w:t>
      </w:r>
      <w:r>
        <w:rPr>
          <w:lang w:eastAsia="zh-CN"/>
        </w:rPr>
        <w:t xml:space="preserve"> of the reference document </w:t>
      </w:r>
      <w:r>
        <w:rPr>
          <w:rFonts w:cstheme="minorBidi"/>
          <w:szCs w:val="22"/>
        </w:rPr>
        <w:t>[</w:t>
      </w:r>
      <w:r>
        <w:fldChar w:fldCharType="begin"/>
      </w:r>
      <w:r>
        <w:rPr>
          <w:rFonts w:cstheme="minorBidi"/>
          <w:szCs w:val="22"/>
        </w:rPr>
        <w:instrText xml:space="preserve"> REF _Ref145254823 \r \h </w:instrText>
      </w:r>
      <w:r>
        <w:fldChar w:fldCharType="separate"/>
      </w:r>
      <w:r w:rsidR="00CE4DAB">
        <w:rPr>
          <w:rFonts w:cstheme="minorBidi"/>
          <w:szCs w:val="22"/>
        </w:rPr>
        <w:t>5</w:t>
      </w:r>
      <w:r>
        <w:fldChar w:fldCharType="end"/>
      </w:r>
      <w:r>
        <w:rPr>
          <w:rFonts w:cstheme="minorBidi"/>
          <w:szCs w:val="22"/>
        </w:rPr>
        <w:t xml:space="preserve">] </w:t>
      </w:r>
      <w:r w:rsidR="000C05EE">
        <w:rPr>
          <w:lang w:eastAsia="zh-CN"/>
        </w:rPr>
        <w:t xml:space="preserve">contains </w:t>
      </w:r>
      <w:r w:rsidR="00E0295A">
        <w:rPr>
          <w:lang w:eastAsia="zh-CN"/>
        </w:rPr>
        <w:t>four</w:t>
      </w:r>
      <w:r w:rsidR="000C05EE">
        <w:rPr>
          <w:lang w:eastAsia="zh-CN"/>
        </w:rPr>
        <w:t xml:space="preserve"> articles related to plant design (articles 10-13).</w:t>
      </w:r>
    </w:p>
    <w:p w14:paraId="09E976F5" w14:textId="6C1223B4" w:rsidR="00AB0230" w:rsidRDefault="005E771E" w:rsidP="006E6E5B">
      <w:pPr>
        <w:jc w:val="both"/>
        <w:rPr>
          <w:lang w:eastAsia="zh-CN"/>
        </w:rPr>
      </w:pPr>
      <w:r>
        <w:rPr>
          <w:lang w:eastAsia="zh-CN"/>
        </w:rPr>
        <w:t>Articles 10-12 fully belong to the scope of responsibility of the Owner.</w:t>
      </w:r>
    </w:p>
    <w:p w14:paraId="57E526EC" w14:textId="5C0535E1" w:rsidR="00B817AF" w:rsidRDefault="00B817AF" w:rsidP="006E6E5B">
      <w:pPr>
        <w:jc w:val="both"/>
        <w:rPr>
          <w:lang w:eastAsia="zh-CN"/>
        </w:rPr>
      </w:pPr>
      <w:r>
        <w:rPr>
          <w:lang w:eastAsia="zh-CN"/>
        </w:rPr>
        <w:t xml:space="preserve">One COM-B item was identified in </w:t>
      </w:r>
      <w:r w:rsidRPr="00124818">
        <w:rPr>
          <w:b/>
          <w:bCs/>
          <w:lang w:eastAsia="zh-CN"/>
        </w:rPr>
        <w:t xml:space="preserve">Chapter </w:t>
      </w:r>
      <w:r w:rsidR="00124818" w:rsidRPr="00124818">
        <w:rPr>
          <w:b/>
          <w:bCs/>
          <w:lang w:eastAsia="zh-CN"/>
        </w:rPr>
        <w:t>6</w:t>
      </w:r>
      <w:r w:rsidR="00124818">
        <w:rPr>
          <w:lang w:eastAsia="zh-CN"/>
        </w:rPr>
        <w:t xml:space="preserve"> </w:t>
      </w:r>
      <w:r>
        <w:rPr>
          <w:lang w:eastAsia="zh-CN"/>
        </w:rPr>
        <w:t>and is related to:</w:t>
      </w:r>
    </w:p>
    <w:p w14:paraId="0A7DA2AF" w14:textId="25B0F5D2" w:rsidR="00B817AF" w:rsidRPr="009717BE" w:rsidRDefault="00B817AF" w:rsidP="00513590">
      <w:pPr>
        <w:pStyle w:val="ListParagraph"/>
        <w:numPr>
          <w:ilvl w:val="0"/>
          <w:numId w:val="129"/>
        </w:numPr>
        <w:jc w:val="both"/>
        <w:rPr>
          <w:b/>
          <w:bCs/>
          <w:lang w:eastAsia="zh-CN"/>
        </w:rPr>
      </w:pPr>
      <w:r w:rsidRPr="009717BE">
        <w:rPr>
          <w:b/>
          <w:bCs/>
          <w:lang w:eastAsia="zh-CN"/>
        </w:rPr>
        <w:t xml:space="preserve">(Article 13) </w:t>
      </w:r>
      <w:r w:rsidR="00666893">
        <w:rPr>
          <w:b/>
          <w:bCs/>
          <w:lang w:eastAsia="zh-CN"/>
        </w:rPr>
        <w:t xml:space="preserve">(1) </w:t>
      </w:r>
      <w:r w:rsidR="00CD12DD" w:rsidRPr="00E0295A">
        <w:rPr>
          <w:lang w:eastAsia="zh-CN"/>
        </w:rPr>
        <w:t xml:space="preserve">Collection and segregation of waste in </w:t>
      </w:r>
      <w:r w:rsidR="00C923AB" w:rsidRPr="00E0295A">
        <w:rPr>
          <w:lang w:eastAsia="zh-CN"/>
        </w:rPr>
        <w:t>pretreatment</w:t>
      </w:r>
      <w:r w:rsidR="00CD12DD" w:rsidRPr="00E0295A">
        <w:rPr>
          <w:lang w:eastAsia="zh-CN"/>
        </w:rPr>
        <w:t>;</w:t>
      </w:r>
      <w:r w:rsidR="00CD12DD">
        <w:rPr>
          <w:b/>
          <w:bCs/>
          <w:lang w:eastAsia="zh-CN"/>
        </w:rPr>
        <w:t xml:space="preserve"> (2) </w:t>
      </w:r>
      <w:r w:rsidR="001E2BE5" w:rsidRPr="00E0295A">
        <w:rPr>
          <w:lang w:eastAsia="zh-CN"/>
        </w:rPr>
        <w:t>Taking into account</w:t>
      </w:r>
      <w:r w:rsidR="00FA2D56">
        <w:rPr>
          <w:b/>
          <w:bCs/>
          <w:lang w:eastAsia="zh-CN"/>
        </w:rPr>
        <w:t xml:space="preserve"> t</w:t>
      </w:r>
      <w:r w:rsidR="00FA2D56" w:rsidRPr="00E62EAC">
        <w:rPr>
          <w:rFonts w:cstheme="minorHAnsi"/>
          <w:szCs w:val="22"/>
          <w:lang w:val="en-GB" w:eastAsia="pl-PL"/>
        </w:rPr>
        <w:t xml:space="preserve">he requirements for volume reduction and/or extraction of radionuclides, as well as modification of </w:t>
      </w:r>
      <w:r w:rsidR="00FA2D56" w:rsidRPr="00E62EAC">
        <w:rPr>
          <w:rFonts w:cstheme="minorHAnsi"/>
          <w:szCs w:val="22"/>
          <w:lang w:val="en-GB" w:eastAsia="pl-PL"/>
        </w:rPr>
        <w:lastRenderedPageBreak/>
        <w:t>their characteristics to facilitate their subsequent storage and/or conditioning</w:t>
      </w:r>
      <w:r w:rsidR="00FA2D56">
        <w:rPr>
          <w:rFonts w:cstheme="minorHAnsi"/>
          <w:szCs w:val="22"/>
          <w:lang w:val="en-GB" w:eastAsia="pl-PL"/>
        </w:rPr>
        <w:t xml:space="preserve"> in the RAW treatment; </w:t>
      </w:r>
      <w:r w:rsidR="00FA2D56" w:rsidRPr="00E0295A">
        <w:rPr>
          <w:rFonts w:cstheme="minorHAnsi"/>
          <w:b/>
          <w:bCs/>
          <w:szCs w:val="22"/>
          <w:lang w:val="en-GB" w:eastAsia="pl-PL"/>
        </w:rPr>
        <w:t>(3)</w:t>
      </w:r>
      <w:r w:rsidR="00FA2D56">
        <w:rPr>
          <w:rFonts w:cstheme="minorHAnsi"/>
          <w:szCs w:val="22"/>
          <w:lang w:val="en-GB" w:eastAsia="pl-PL"/>
        </w:rPr>
        <w:t xml:space="preserve"> </w:t>
      </w:r>
      <w:r w:rsidR="00187488">
        <w:rPr>
          <w:rFonts w:cstheme="minorHAnsi"/>
          <w:szCs w:val="22"/>
          <w:lang w:val="en-GB" w:eastAsia="pl-PL"/>
        </w:rPr>
        <w:t xml:space="preserve">Conditioning of the radioactive waste for conversion to a specific form and required characteristics of such form; </w:t>
      </w:r>
      <w:r w:rsidR="00187488" w:rsidRPr="00E0295A">
        <w:rPr>
          <w:rFonts w:cstheme="minorHAnsi"/>
          <w:b/>
          <w:bCs/>
          <w:szCs w:val="22"/>
          <w:lang w:val="en-GB" w:eastAsia="pl-PL"/>
        </w:rPr>
        <w:t>(4)</w:t>
      </w:r>
      <w:r w:rsidR="00187488">
        <w:rPr>
          <w:rFonts w:cstheme="minorHAnsi"/>
          <w:szCs w:val="22"/>
          <w:lang w:val="en-GB" w:eastAsia="pl-PL"/>
        </w:rPr>
        <w:t xml:space="preserve"> Meeting </w:t>
      </w:r>
      <w:r w:rsidR="006E6C8B" w:rsidRPr="00E62EAC">
        <w:rPr>
          <w:rFonts w:cstheme="minorHAnsi"/>
          <w:szCs w:val="22"/>
          <w:lang w:val="en-GB" w:eastAsia="pl-PL"/>
        </w:rPr>
        <w:t>the a</w:t>
      </w:r>
      <w:r w:rsidR="006E6C8B">
        <w:rPr>
          <w:rFonts w:cstheme="minorHAnsi"/>
          <w:szCs w:val="22"/>
          <w:lang w:val="en-GB" w:eastAsia="pl-PL"/>
        </w:rPr>
        <w:t>c</w:t>
      </w:r>
      <w:r w:rsidR="006E6C8B" w:rsidRPr="00E62EAC">
        <w:rPr>
          <w:rFonts w:cstheme="minorHAnsi"/>
          <w:szCs w:val="22"/>
          <w:lang w:val="en-GB" w:eastAsia="pl-PL"/>
        </w:rPr>
        <w:t>ceptance criteria for storage and/or disposal</w:t>
      </w:r>
      <w:r w:rsidR="006E6C8B">
        <w:rPr>
          <w:rFonts w:cstheme="minorHAnsi"/>
          <w:szCs w:val="22"/>
          <w:lang w:val="en-GB" w:eastAsia="pl-PL"/>
        </w:rPr>
        <w:t xml:space="preserve"> by the conditioned RAW; </w:t>
      </w:r>
      <w:r w:rsidR="006E6C8B" w:rsidRPr="00E0295A">
        <w:rPr>
          <w:rFonts w:cstheme="minorHAnsi"/>
          <w:b/>
          <w:bCs/>
          <w:szCs w:val="22"/>
          <w:lang w:val="en-GB" w:eastAsia="pl-PL"/>
        </w:rPr>
        <w:t xml:space="preserve">(5) </w:t>
      </w:r>
      <w:r w:rsidR="006E6C8B">
        <w:rPr>
          <w:rFonts w:cstheme="minorHAnsi"/>
          <w:szCs w:val="22"/>
          <w:lang w:val="en-GB" w:eastAsia="pl-PL"/>
        </w:rPr>
        <w:t xml:space="preserve">Development and implementation of </w:t>
      </w:r>
      <w:r w:rsidR="00E0295A" w:rsidRPr="00E62EAC">
        <w:rPr>
          <w:rFonts w:cstheme="minorHAnsi"/>
          <w:szCs w:val="22"/>
          <w:lang w:val="en-GB" w:eastAsia="pl-PL"/>
        </w:rPr>
        <w:t>technical specifications for the RAW packaging that comply with the handling and transport requirements and the acceptance criteria for storage and/or disposal.</w:t>
      </w:r>
    </w:p>
    <w:p w14:paraId="1E631279" w14:textId="21D1536A" w:rsidR="00124AAD" w:rsidRPr="00124AAD" w:rsidRDefault="00124AAD" w:rsidP="00124AAD">
      <w:pPr>
        <w:jc w:val="both"/>
        <w:rPr>
          <w:b/>
          <w:bCs/>
          <w:lang w:eastAsia="zh-CN"/>
        </w:rPr>
      </w:pPr>
      <w:r w:rsidRPr="006F2EEB">
        <w:rPr>
          <w:rFonts w:eastAsiaTheme="minorEastAsia" w:cstheme="minorBidi"/>
          <w:i/>
          <w:iCs/>
          <w:kern w:val="0"/>
        </w:rPr>
        <w:t xml:space="preserve">Refer to </w:t>
      </w:r>
      <w:r w:rsidRPr="006F2EEB">
        <w:rPr>
          <w:rFonts w:eastAsiaTheme="minorEastAsia" w:cstheme="minorBidi"/>
          <w:b/>
          <w:bCs/>
          <w:i/>
          <w:iCs/>
          <w:kern w:val="0"/>
        </w:rPr>
        <w:t>Subsection 2.</w:t>
      </w:r>
      <w:r>
        <w:rPr>
          <w:rFonts w:eastAsiaTheme="minorEastAsia" w:cstheme="minorBidi"/>
          <w:b/>
          <w:bCs/>
          <w:i/>
          <w:iCs/>
          <w:kern w:val="0"/>
        </w:rPr>
        <w:t>4</w:t>
      </w:r>
      <w:r w:rsidRPr="006F2EEB">
        <w:rPr>
          <w:rFonts w:eastAsiaTheme="minorEastAsia" w:cstheme="minorBidi"/>
          <w:i/>
          <w:iCs/>
          <w:kern w:val="0"/>
        </w:rPr>
        <w:t xml:space="preserve"> of the compliance assessment report </w:t>
      </w:r>
      <w:r w:rsidRPr="006F2EEB">
        <w:rPr>
          <w:rFonts w:cstheme="minorBidi"/>
          <w:i/>
          <w:iCs/>
          <w:szCs w:val="22"/>
        </w:rPr>
        <w:t>[</w:t>
      </w:r>
      <w:r w:rsidRPr="006F2EEB">
        <w:rPr>
          <w:i/>
          <w:iCs/>
          <w:highlight w:val="red"/>
        </w:rPr>
        <w:fldChar w:fldCharType="begin"/>
      </w:r>
      <w:r w:rsidRPr="006F2EEB">
        <w:rPr>
          <w:rFonts w:cstheme="minorBidi"/>
          <w:i/>
          <w:iCs/>
          <w:szCs w:val="22"/>
        </w:rPr>
        <w:instrText xml:space="preserve"> REF _Ref145254860 \r \h </w:instrText>
      </w:r>
      <w:r w:rsidRPr="006F2EEB">
        <w:rPr>
          <w:i/>
          <w:iCs/>
          <w:highlight w:val="red"/>
        </w:rPr>
        <w:instrText xml:space="preserve"> \* MERGEFORMAT </w:instrText>
      </w:r>
      <w:r w:rsidRPr="006F2EEB">
        <w:rPr>
          <w:i/>
          <w:iCs/>
          <w:highlight w:val="red"/>
        </w:rPr>
      </w:r>
      <w:r w:rsidRPr="006F2EEB">
        <w:rPr>
          <w:i/>
          <w:iCs/>
          <w:highlight w:val="red"/>
        </w:rPr>
        <w:fldChar w:fldCharType="separate"/>
      </w:r>
      <w:r w:rsidR="00CE4DAB">
        <w:rPr>
          <w:rFonts w:cstheme="minorBidi"/>
          <w:i/>
          <w:iCs/>
          <w:szCs w:val="22"/>
        </w:rPr>
        <w:t>35</w:t>
      </w:r>
      <w:r w:rsidRPr="006F2EEB">
        <w:rPr>
          <w:i/>
          <w:iCs/>
          <w:highlight w:val="red"/>
        </w:rPr>
        <w:fldChar w:fldCharType="end"/>
      </w:r>
      <w:r w:rsidRPr="006F2EEB">
        <w:rPr>
          <w:rFonts w:cstheme="minorBidi"/>
          <w:i/>
          <w:iCs/>
          <w:szCs w:val="22"/>
        </w:rPr>
        <w:t xml:space="preserve">] </w:t>
      </w:r>
      <w:r w:rsidRPr="006F2EEB">
        <w:rPr>
          <w:rFonts w:eastAsiaTheme="minorEastAsia" w:cstheme="minorBidi"/>
          <w:i/>
          <w:iCs/>
          <w:kern w:val="0"/>
        </w:rPr>
        <w:t>for more details.</w:t>
      </w:r>
    </w:p>
    <w:p w14:paraId="423B0A13" w14:textId="6860A341" w:rsidR="00177DCF" w:rsidRDefault="00177DCF" w:rsidP="006E6E5B">
      <w:pPr>
        <w:pStyle w:val="Heading4"/>
        <w:jc w:val="both"/>
      </w:pPr>
      <w:r w:rsidRPr="00177DCF">
        <w:t>Chapter 7</w:t>
      </w:r>
      <w:r>
        <w:t xml:space="preserve"> (</w:t>
      </w:r>
      <w:r w:rsidRPr="00177DCF">
        <w:t>Radioactive Waste Storage</w:t>
      </w:r>
      <w:r>
        <w:t>)</w:t>
      </w:r>
    </w:p>
    <w:p w14:paraId="7A3ED4EE" w14:textId="38C99068" w:rsidR="00E0295A" w:rsidRDefault="0090551F" w:rsidP="006E6E5B">
      <w:pPr>
        <w:jc w:val="both"/>
        <w:rPr>
          <w:lang w:eastAsia="zh-CN"/>
        </w:rPr>
      </w:pPr>
      <w:r w:rsidRPr="00D66EDB">
        <w:rPr>
          <w:b/>
          <w:bCs/>
          <w:lang w:eastAsia="zh-CN"/>
        </w:rPr>
        <w:t xml:space="preserve">Chapter </w:t>
      </w:r>
      <w:r>
        <w:rPr>
          <w:b/>
          <w:bCs/>
          <w:lang w:eastAsia="zh-CN"/>
        </w:rPr>
        <w:t>7</w:t>
      </w:r>
      <w:r>
        <w:rPr>
          <w:lang w:eastAsia="zh-CN"/>
        </w:rPr>
        <w:t xml:space="preserve"> of the reference document </w:t>
      </w:r>
      <w:r>
        <w:rPr>
          <w:rFonts w:cstheme="minorBidi"/>
          <w:szCs w:val="22"/>
        </w:rPr>
        <w:t>[</w:t>
      </w:r>
      <w:r>
        <w:fldChar w:fldCharType="begin"/>
      </w:r>
      <w:r>
        <w:rPr>
          <w:rFonts w:cstheme="minorBidi"/>
          <w:szCs w:val="22"/>
        </w:rPr>
        <w:instrText xml:space="preserve"> REF _Ref145254823 \r \h </w:instrText>
      </w:r>
      <w:r>
        <w:fldChar w:fldCharType="separate"/>
      </w:r>
      <w:r w:rsidR="00CE4DAB">
        <w:rPr>
          <w:rFonts w:cstheme="minorBidi"/>
          <w:szCs w:val="22"/>
        </w:rPr>
        <w:t>5</w:t>
      </w:r>
      <w:r>
        <w:fldChar w:fldCharType="end"/>
      </w:r>
      <w:r>
        <w:rPr>
          <w:rFonts w:cstheme="minorBidi"/>
          <w:szCs w:val="22"/>
        </w:rPr>
        <w:t xml:space="preserve">] </w:t>
      </w:r>
      <w:r w:rsidR="00E0295A">
        <w:rPr>
          <w:lang w:eastAsia="zh-CN"/>
        </w:rPr>
        <w:t>contains three articles related to plant design (articles 14-16).</w:t>
      </w:r>
    </w:p>
    <w:p w14:paraId="23198C9D" w14:textId="6A6FEF7B" w:rsidR="00B251F5" w:rsidRDefault="0002245C" w:rsidP="006E6E5B">
      <w:pPr>
        <w:jc w:val="both"/>
        <w:rPr>
          <w:rFonts w:cstheme="minorHAnsi"/>
          <w:szCs w:val="22"/>
        </w:rPr>
      </w:pPr>
      <w:r>
        <w:rPr>
          <w:lang w:eastAsia="zh-CN"/>
        </w:rPr>
        <w:t xml:space="preserve">Westinghouse fully complies with </w:t>
      </w:r>
      <w:r w:rsidR="00B251F5">
        <w:rPr>
          <w:lang w:eastAsia="zh-CN"/>
        </w:rPr>
        <w:t xml:space="preserve">article 14. However, </w:t>
      </w:r>
      <w:r w:rsidR="00B251F5">
        <w:rPr>
          <w:rFonts w:cstheme="minorHAnsi"/>
          <w:szCs w:val="22"/>
        </w:rPr>
        <w:t>the provisions for RAW to be cleared from regulatory control and to be treated as conventional  material are within the scope of the Owner as part of the site-specific Process Control Program.</w:t>
      </w:r>
    </w:p>
    <w:p w14:paraId="71C4B246" w14:textId="67D3145D" w:rsidR="00AB0230" w:rsidRPr="00AB0230" w:rsidRDefault="00B251F5" w:rsidP="006E6E5B">
      <w:pPr>
        <w:jc w:val="both"/>
        <w:rPr>
          <w:lang w:eastAsia="zh-CN"/>
        </w:rPr>
      </w:pPr>
      <w:r>
        <w:rPr>
          <w:lang w:eastAsia="zh-CN"/>
        </w:rPr>
        <w:t xml:space="preserve">Articles (15-16) </w:t>
      </w:r>
      <w:r w:rsidR="00647DB6">
        <w:rPr>
          <w:lang w:eastAsia="zh-CN"/>
        </w:rPr>
        <w:t xml:space="preserve">are </w:t>
      </w:r>
      <w:r w:rsidR="005B19C5">
        <w:rPr>
          <w:lang w:eastAsia="zh-CN"/>
        </w:rPr>
        <w:t>entirely within</w:t>
      </w:r>
      <w:r w:rsidR="00C923AB">
        <w:rPr>
          <w:lang w:eastAsia="zh-CN"/>
        </w:rPr>
        <w:t xml:space="preserve"> </w:t>
      </w:r>
      <w:r w:rsidR="00647DB6">
        <w:rPr>
          <w:lang w:eastAsia="zh-CN"/>
        </w:rPr>
        <w:t>responsibility of the Owner.</w:t>
      </w:r>
    </w:p>
    <w:p w14:paraId="6DFE538A" w14:textId="7F2F1F77" w:rsidR="00177DCF" w:rsidRPr="00E26C2F" w:rsidRDefault="00177DCF" w:rsidP="006E6E5B">
      <w:pPr>
        <w:pStyle w:val="Heading4"/>
        <w:jc w:val="both"/>
      </w:pPr>
      <w:r w:rsidRPr="00177DCF">
        <w:t xml:space="preserve">Chapter 9 </w:t>
      </w:r>
      <w:r>
        <w:t>(</w:t>
      </w:r>
      <w:r w:rsidRPr="00177DCF">
        <w:t>Radioactive Waste Management Facilities</w:t>
      </w:r>
      <w:r>
        <w:t>)</w:t>
      </w:r>
    </w:p>
    <w:p w14:paraId="5047EC10" w14:textId="02A786E3" w:rsidR="00C923AB" w:rsidRDefault="009A09E1" w:rsidP="006E6E5B">
      <w:pPr>
        <w:jc w:val="both"/>
        <w:rPr>
          <w:lang w:eastAsia="zh-CN"/>
        </w:rPr>
      </w:pPr>
      <w:r w:rsidRPr="00D66EDB">
        <w:rPr>
          <w:b/>
          <w:bCs/>
          <w:lang w:eastAsia="zh-CN"/>
        </w:rPr>
        <w:t xml:space="preserve">Chapter </w:t>
      </w:r>
      <w:r>
        <w:rPr>
          <w:b/>
          <w:bCs/>
          <w:lang w:eastAsia="zh-CN"/>
        </w:rPr>
        <w:t>9</w:t>
      </w:r>
      <w:r>
        <w:rPr>
          <w:lang w:eastAsia="zh-CN"/>
        </w:rPr>
        <w:t xml:space="preserve"> of the reference document </w:t>
      </w:r>
      <w:r>
        <w:rPr>
          <w:rFonts w:cstheme="minorBidi"/>
          <w:szCs w:val="22"/>
        </w:rPr>
        <w:t>[</w:t>
      </w:r>
      <w:r>
        <w:fldChar w:fldCharType="begin"/>
      </w:r>
      <w:r>
        <w:rPr>
          <w:rFonts w:cstheme="minorBidi"/>
          <w:szCs w:val="22"/>
        </w:rPr>
        <w:instrText xml:space="preserve"> REF _Ref145254823 \r \h </w:instrText>
      </w:r>
      <w:r>
        <w:fldChar w:fldCharType="separate"/>
      </w:r>
      <w:r w:rsidR="00CE4DAB">
        <w:rPr>
          <w:rFonts w:cstheme="minorBidi"/>
          <w:szCs w:val="22"/>
        </w:rPr>
        <w:t>5</w:t>
      </w:r>
      <w:r>
        <w:fldChar w:fldCharType="end"/>
      </w:r>
      <w:r>
        <w:rPr>
          <w:rFonts w:cstheme="minorBidi"/>
          <w:szCs w:val="22"/>
        </w:rPr>
        <w:t xml:space="preserve">] </w:t>
      </w:r>
      <w:r w:rsidR="00C923AB">
        <w:rPr>
          <w:lang w:eastAsia="zh-CN"/>
        </w:rPr>
        <w:t xml:space="preserve">contains </w:t>
      </w:r>
      <w:r w:rsidR="003078AF">
        <w:rPr>
          <w:lang w:eastAsia="zh-CN"/>
        </w:rPr>
        <w:t>twenty six</w:t>
      </w:r>
      <w:r w:rsidR="00C923AB">
        <w:rPr>
          <w:lang w:eastAsia="zh-CN"/>
        </w:rPr>
        <w:t xml:space="preserve"> articles related to plant design (articles </w:t>
      </w:r>
      <w:r w:rsidR="00B33076">
        <w:rPr>
          <w:lang w:eastAsia="zh-CN"/>
        </w:rPr>
        <w:t>21-4</w:t>
      </w:r>
      <w:r w:rsidR="00C923AB">
        <w:rPr>
          <w:lang w:eastAsia="zh-CN"/>
        </w:rPr>
        <w:t>6)</w:t>
      </w:r>
      <w:r w:rsidR="008D43EE">
        <w:rPr>
          <w:lang w:eastAsia="zh-CN"/>
        </w:rPr>
        <w:t xml:space="preserve"> in Section</w:t>
      </w:r>
      <w:r w:rsidR="001B4D62">
        <w:rPr>
          <w:lang w:eastAsia="zh-CN"/>
        </w:rPr>
        <w:t>s I-VI</w:t>
      </w:r>
      <w:r w:rsidR="00556ED6">
        <w:rPr>
          <w:lang w:eastAsia="zh-CN"/>
        </w:rPr>
        <w:t>I</w:t>
      </w:r>
      <w:r w:rsidR="00C923AB">
        <w:rPr>
          <w:lang w:eastAsia="zh-CN"/>
        </w:rPr>
        <w:t>.</w:t>
      </w:r>
    </w:p>
    <w:p w14:paraId="75D136B1" w14:textId="1375FA0C" w:rsidR="0012077F" w:rsidRDefault="001B4D62" w:rsidP="006E6E5B">
      <w:pPr>
        <w:jc w:val="both"/>
        <w:rPr>
          <w:rFonts w:cstheme="minorHAnsi"/>
        </w:rPr>
      </w:pPr>
      <w:r>
        <w:rPr>
          <w:rFonts w:cstheme="minorHAnsi"/>
        </w:rPr>
        <w:t>Section V (Operation)</w:t>
      </w:r>
      <w:r w:rsidR="004A6015">
        <w:rPr>
          <w:rFonts w:cstheme="minorHAnsi"/>
        </w:rPr>
        <w:t xml:space="preserve"> </w:t>
      </w:r>
      <w:r w:rsidR="00B84A6B">
        <w:rPr>
          <w:rFonts w:cstheme="minorHAnsi"/>
        </w:rPr>
        <w:t>is</w:t>
      </w:r>
      <w:r w:rsidR="00556ED6">
        <w:rPr>
          <w:rFonts w:cstheme="minorHAnsi"/>
        </w:rPr>
        <w:t xml:space="preserve"> entirely within responsibility of the Owner.</w:t>
      </w:r>
    </w:p>
    <w:p w14:paraId="5E7C19DC" w14:textId="28237672" w:rsidR="00556ED6" w:rsidRDefault="00B70EA3" w:rsidP="006E6E5B">
      <w:pPr>
        <w:jc w:val="both"/>
        <w:rPr>
          <w:rFonts w:cstheme="minorHAnsi"/>
        </w:rPr>
      </w:pPr>
      <w:r>
        <w:rPr>
          <w:rFonts w:cstheme="minorHAnsi"/>
        </w:rPr>
        <w:t>Section</w:t>
      </w:r>
      <w:r w:rsidR="00AF7D05">
        <w:rPr>
          <w:rFonts w:cstheme="minorHAnsi"/>
        </w:rPr>
        <w:t xml:space="preserve"> VI (Closure) and Section VII (Control after closure) were deemed not applicable.</w:t>
      </w:r>
    </w:p>
    <w:p w14:paraId="664E4E1F" w14:textId="260EF425" w:rsidR="008D2525" w:rsidRDefault="00B0323B" w:rsidP="006E6E5B">
      <w:pPr>
        <w:jc w:val="both"/>
        <w:rPr>
          <w:rFonts w:cstheme="minorHAnsi"/>
        </w:rPr>
      </w:pPr>
      <w:r w:rsidRPr="00B0323B">
        <w:rPr>
          <w:rFonts w:cstheme="minorHAnsi"/>
        </w:rPr>
        <w:t>AP1000 is a Nuclear Power Plant NPP regulations and not A RAW Facility itself, even though it contains Radwaste Storage in the Auxiliary Building and Radwaste Building, thus it will follow NPPs regulation, thus Chapter 9 is not applicable to the AP1000 Standard Design as presented in the DCD</w:t>
      </w:r>
      <w:r>
        <w:rPr>
          <w:rFonts w:cstheme="minorHAnsi"/>
        </w:rPr>
        <w:t xml:space="preserve"> </w:t>
      </w:r>
      <w:r w:rsidRPr="00B0323B">
        <w:rPr>
          <w:rFonts w:cstheme="minorHAnsi"/>
        </w:rPr>
        <w:t>[</w:t>
      </w:r>
      <w:r>
        <w:rPr>
          <w:rFonts w:cstheme="minorHAnsi"/>
        </w:rPr>
        <w:fldChar w:fldCharType="begin"/>
      </w:r>
      <w:r>
        <w:rPr>
          <w:rFonts w:cstheme="minorHAnsi"/>
        </w:rPr>
        <w:instrText xml:space="preserve"> REF _Ref142134603 \r \h </w:instrText>
      </w:r>
      <w:r>
        <w:rPr>
          <w:rFonts w:cstheme="minorHAnsi"/>
        </w:rPr>
      </w:r>
      <w:r>
        <w:rPr>
          <w:rFonts w:cstheme="minorHAnsi"/>
        </w:rPr>
        <w:fldChar w:fldCharType="separate"/>
      </w:r>
      <w:r w:rsidR="00CE4DAB">
        <w:rPr>
          <w:rFonts w:cstheme="minorHAnsi"/>
        </w:rPr>
        <w:t>28</w:t>
      </w:r>
      <w:r>
        <w:rPr>
          <w:rFonts w:cstheme="minorHAnsi"/>
        </w:rPr>
        <w:fldChar w:fldCharType="end"/>
      </w:r>
      <w:r w:rsidRPr="00B0323B">
        <w:rPr>
          <w:rFonts w:cstheme="minorHAnsi"/>
        </w:rPr>
        <w:t xml:space="preserve">]. In case if </w:t>
      </w:r>
      <w:r>
        <w:rPr>
          <w:rFonts w:cstheme="minorHAnsi"/>
        </w:rPr>
        <w:t xml:space="preserve">it </w:t>
      </w:r>
      <w:r w:rsidRPr="00B0323B">
        <w:rPr>
          <w:rFonts w:cstheme="minorHAnsi"/>
        </w:rPr>
        <w:t>w</w:t>
      </w:r>
      <w:r w:rsidR="0071193E">
        <w:rPr>
          <w:rFonts w:cstheme="minorHAnsi"/>
        </w:rPr>
        <w:t>as</w:t>
      </w:r>
      <w:r w:rsidRPr="00B0323B">
        <w:rPr>
          <w:rFonts w:cstheme="minorHAnsi"/>
        </w:rPr>
        <w:t xml:space="preserve"> needed to develop a site specific SRTF it could be considered as a RAW facility.</w:t>
      </w:r>
    </w:p>
    <w:p w14:paraId="1999434D" w14:textId="6578E398" w:rsidR="0071193E" w:rsidRDefault="007904DC" w:rsidP="006E6E5B">
      <w:pPr>
        <w:jc w:val="both"/>
        <w:rPr>
          <w:rFonts w:cstheme="minorHAnsi"/>
        </w:rPr>
      </w:pPr>
      <w:r w:rsidRPr="00C87D67">
        <w:rPr>
          <w:rFonts w:cstheme="minorHAnsi"/>
        </w:rPr>
        <w:t xml:space="preserve">The design of the SRTF Site Radwaste Treatment Facility for </w:t>
      </w:r>
      <w:r>
        <w:rPr>
          <w:rFonts w:cstheme="minorHAnsi"/>
        </w:rPr>
        <w:t>Bulgaria, in case it was later decided to include one,</w:t>
      </w:r>
      <w:r w:rsidRPr="00C87D67">
        <w:rPr>
          <w:rFonts w:cstheme="minorHAnsi"/>
        </w:rPr>
        <w:t xml:space="preserve"> will need to</w:t>
      </w:r>
      <w:r>
        <w:rPr>
          <w:rFonts w:cstheme="minorHAnsi"/>
        </w:rPr>
        <w:t xml:space="preserve"> </w:t>
      </w:r>
      <w:r w:rsidRPr="00C87D67">
        <w:rPr>
          <w:rFonts w:cstheme="minorHAnsi"/>
        </w:rPr>
        <w:t xml:space="preserve">consider appropriate provisions </w:t>
      </w:r>
      <w:r>
        <w:rPr>
          <w:rFonts w:cstheme="minorHAnsi"/>
        </w:rPr>
        <w:t xml:space="preserve">to meet requirements </w:t>
      </w:r>
      <w:r w:rsidR="0093714D">
        <w:rPr>
          <w:rFonts w:cstheme="minorHAnsi"/>
        </w:rPr>
        <w:t xml:space="preserve">presented </w:t>
      </w:r>
      <w:r>
        <w:rPr>
          <w:rFonts w:cstheme="minorHAnsi"/>
        </w:rPr>
        <w:t xml:space="preserve">in </w:t>
      </w:r>
      <w:r w:rsidR="006C015A">
        <w:rPr>
          <w:rFonts w:cstheme="minorHAnsi"/>
        </w:rPr>
        <w:t>“Section III (Design)” in</w:t>
      </w:r>
      <w:r>
        <w:rPr>
          <w:rFonts w:cstheme="minorHAnsi"/>
        </w:rPr>
        <w:t xml:space="preserve"> </w:t>
      </w:r>
      <w:r w:rsidRPr="00BC1B03">
        <w:rPr>
          <w:rFonts w:cstheme="minorHAnsi"/>
          <w:b/>
          <w:bCs/>
        </w:rPr>
        <w:t xml:space="preserve">Chapter </w:t>
      </w:r>
      <w:r w:rsidR="00BC1B03" w:rsidRPr="00BC1B03">
        <w:rPr>
          <w:rFonts w:cstheme="minorHAnsi"/>
          <w:b/>
          <w:bCs/>
        </w:rPr>
        <w:t>9</w:t>
      </w:r>
      <w:r w:rsidR="00BC1B03">
        <w:rPr>
          <w:rFonts w:cstheme="minorHAnsi"/>
        </w:rPr>
        <w:t>.</w:t>
      </w:r>
      <w:r w:rsidR="00A31958">
        <w:rPr>
          <w:rFonts w:cstheme="minorHAnsi"/>
        </w:rPr>
        <w:t xml:space="preserve"> As a result, a number of articles were </w:t>
      </w:r>
      <w:r w:rsidR="006A09D7">
        <w:rPr>
          <w:rFonts w:cstheme="minorHAnsi"/>
        </w:rPr>
        <w:t>assigned to “COM-B” scope.”</w:t>
      </w:r>
    </w:p>
    <w:p w14:paraId="27134430" w14:textId="08F8E15B" w:rsidR="00AF7D05" w:rsidRDefault="00D42307" w:rsidP="006E6E5B">
      <w:pPr>
        <w:jc w:val="both"/>
        <w:rPr>
          <w:rFonts w:cstheme="minorHAnsi"/>
        </w:rPr>
      </w:pPr>
      <w:r>
        <w:rPr>
          <w:rFonts w:cstheme="minorHAnsi"/>
        </w:rPr>
        <w:t>COM-B</w:t>
      </w:r>
      <w:r w:rsidR="00B875D9">
        <w:rPr>
          <w:rFonts w:cstheme="minorHAnsi"/>
        </w:rPr>
        <w:t xml:space="preserve"> items </w:t>
      </w:r>
      <w:r w:rsidR="00CB1B08">
        <w:rPr>
          <w:rFonts w:cstheme="minorHAnsi"/>
        </w:rPr>
        <w:t>that</w:t>
      </w:r>
      <w:r w:rsidR="00B875D9">
        <w:rPr>
          <w:rFonts w:cstheme="minorHAnsi"/>
        </w:rPr>
        <w:t xml:space="preserve"> were identified in </w:t>
      </w:r>
      <w:r w:rsidR="001E6646">
        <w:rPr>
          <w:rFonts w:cstheme="minorHAnsi"/>
        </w:rPr>
        <w:t>Section III (</w:t>
      </w:r>
      <w:r w:rsidR="005B19C5">
        <w:rPr>
          <w:rFonts w:cstheme="minorHAnsi"/>
        </w:rPr>
        <w:t>Design</w:t>
      </w:r>
      <w:r w:rsidR="001E6646">
        <w:rPr>
          <w:rFonts w:cstheme="minorHAnsi"/>
        </w:rPr>
        <w:t>)</w:t>
      </w:r>
      <w:r w:rsidR="005B19C5">
        <w:rPr>
          <w:rFonts w:cstheme="minorHAnsi"/>
        </w:rPr>
        <w:t xml:space="preserve"> are related to:</w:t>
      </w:r>
    </w:p>
    <w:p w14:paraId="467B9FC3" w14:textId="7899E456" w:rsidR="00982CD3" w:rsidRDefault="00CE29E6" w:rsidP="00513590">
      <w:pPr>
        <w:pStyle w:val="ListParagraph"/>
        <w:numPr>
          <w:ilvl w:val="0"/>
          <w:numId w:val="129"/>
        </w:numPr>
        <w:spacing w:before="0"/>
        <w:jc w:val="both"/>
        <w:rPr>
          <w:rFonts w:cstheme="minorHAnsi"/>
          <w:szCs w:val="22"/>
          <w:lang w:val="en-GB" w:eastAsia="pl-PL"/>
        </w:rPr>
      </w:pPr>
      <w:r w:rsidRPr="00880E44">
        <w:rPr>
          <w:rFonts w:cstheme="minorHAnsi"/>
          <w:b/>
          <w:bCs/>
        </w:rPr>
        <w:t>(Article 28)</w:t>
      </w:r>
      <w:r w:rsidRPr="00880E44">
        <w:rPr>
          <w:rFonts w:cstheme="minorHAnsi"/>
        </w:rPr>
        <w:t xml:space="preserve"> </w:t>
      </w:r>
      <w:r w:rsidRPr="00880E44">
        <w:rPr>
          <w:rFonts w:cstheme="minorHAnsi"/>
          <w:b/>
          <w:bCs/>
        </w:rPr>
        <w:t>(1)</w:t>
      </w:r>
      <w:r w:rsidRPr="00880E44">
        <w:rPr>
          <w:rFonts w:cstheme="minorHAnsi"/>
        </w:rPr>
        <w:t xml:space="preserve"> </w:t>
      </w:r>
      <w:r w:rsidR="00982CD3" w:rsidRPr="00880E44">
        <w:rPr>
          <w:rFonts w:cstheme="minorHAnsi"/>
          <w:szCs w:val="22"/>
          <w:lang w:val="en-GB" w:eastAsia="pl-PL"/>
        </w:rPr>
        <w:t>Taking into account the national policy and strategy by</w:t>
      </w:r>
      <w:r w:rsidR="00B96E31" w:rsidRPr="00880E44">
        <w:rPr>
          <w:rFonts w:cstheme="minorHAnsi"/>
          <w:szCs w:val="22"/>
          <w:lang w:val="en-GB" w:eastAsia="pl-PL"/>
        </w:rPr>
        <w:t xml:space="preserve"> The design of the RAW management facility and</w:t>
      </w:r>
      <w:r w:rsidR="00D06546" w:rsidRPr="00880E44">
        <w:rPr>
          <w:rFonts w:cstheme="minorHAnsi"/>
          <w:szCs w:val="22"/>
          <w:lang w:val="en-GB" w:eastAsia="pl-PL"/>
        </w:rPr>
        <w:t xml:space="preserve"> associated</w:t>
      </w:r>
      <w:r w:rsidR="00B96E31" w:rsidRPr="00880E44">
        <w:rPr>
          <w:rFonts w:cstheme="minorHAnsi"/>
          <w:szCs w:val="22"/>
          <w:lang w:val="en-GB" w:eastAsia="pl-PL"/>
        </w:rPr>
        <w:t xml:space="preserve"> </w:t>
      </w:r>
      <w:r w:rsidR="00D06546" w:rsidRPr="00880E44">
        <w:rPr>
          <w:rFonts w:cstheme="minorHAnsi"/>
          <w:szCs w:val="22"/>
          <w:lang w:val="en-GB" w:eastAsia="pl-PL"/>
        </w:rPr>
        <w:t xml:space="preserve">requirements to be fulfilled; </w:t>
      </w:r>
      <w:r w:rsidR="00D06546" w:rsidRPr="00880E44">
        <w:rPr>
          <w:rFonts w:cstheme="minorHAnsi"/>
          <w:b/>
          <w:bCs/>
          <w:szCs w:val="22"/>
          <w:lang w:val="en-GB" w:eastAsia="pl-PL"/>
        </w:rPr>
        <w:t>(2)</w:t>
      </w:r>
      <w:r w:rsidR="00D06546" w:rsidRPr="00880E44">
        <w:rPr>
          <w:rFonts w:cstheme="minorHAnsi"/>
          <w:szCs w:val="22"/>
          <w:lang w:val="en-GB" w:eastAsia="pl-PL"/>
        </w:rPr>
        <w:t xml:space="preserve"> </w:t>
      </w:r>
      <w:r w:rsidR="000051A5" w:rsidRPr="00880E44">
        <w:rPr>
          <w:rFonts w:cstheme="minorHAnsi"/>
          <w:szCs w:val="22"/>
          <w:lang w:val="en-GB" w:eastAsia="pl-PL"/>
        </w:rPr>
        <w:t>Classification of the SSCs according to their safety significance and define the operational states and safety limits</w:t>
      </w:r>
      <w:r w:rsidR="00880E44">
        <w:rPr>
          <w:rFonts w:cstheme="minorHAnsi"/>
          <w:szCs w:val="22"/>
          <w:lang w:val="en-GB" w:eastAsia="pl-PL"/>
        </w:rPr>
        <w:t xml:space="preserve">; </w:t>
      </w:r>
      <w:r w:rsidR="000051A5" w:rsidRPr="00880E44">
        <w:rPr>
          <w:rFonts w:cstheme="minorHAnsi"/>
          <w:b/>
          <w:bCs/>
          <w:szCs w:val="22"/>
          <w:lang w:val="en-GB" w:eastAsia="pl-PL"/>
        </w:rPr>
        <w:t>(3)</w:t>
      </w:r>
      <w:r w:rsidR="000051A5" w:rsidRPr="00880E44">
        <w:rPr>
          <w:rFonts w:cstheme="minorHAnsi"/>
          <w:szCs w:val="22"/>
          <w:lang w:val="en-GB" w:eastAsia="pl-PL"/>
        </w:rPr>
        <w:t xml:space="preserve"> Applying </w:t>
      </w:r>
      <w:r w:rsidR="00A93FD6" w:rsidRPr="00880E44">
        <w:rPr>
          <w:rFonts w:cstheme="minorHAnsi"/>
          <w:szCs w:val="22"/>
          <w:lang w:val="en-GB" w:eastAsia="pl-PL"/>
        </w:rPr>
        <w:t>a graded approach</w:t>
      </w:r>
      <w:r w:rsidR="00880E44" w:rsidRPr="00880E44">
        <w:rPr>
          <w:rFonts w:cstheme="minorHAnsi"/>
          <w:szCs w:val="22"/>
          <w:lang w:val="en-GB" w:eastAsia="pl-PL"/>
        </w:rPr>
        <w:t xml:space="preserve"> to the design decisions depending on the risk the RAW poses.</w:t>
      </w:r>
    </w:p>
    <w:p w14:paraId="2FC090B3" w14:textId="300CA434" w:rsidR="00880E44" w:rsidRPr="007E0113" w:rsidRDefault="00880E44" w:rsidP="00513590">
      <w:pPr>
        <w:pStyle w:val="ListParagraph"/>
        <w:numPr>
          <w:ilvl w:val="0"/>
          <w:numId w:val="129"/>
        </w:numPr>
        <w:spacing w:before="0"/>
        <w:jc w:val="both"/>
        <w:rPr>
          <w:rFonts w:cstheme="minorHAnsi"/>
          <w:szCs w:val="22"/>
          <w:lang w:val="en-GB" w:eastAsia="pl-PL"/>
        </w:rPr>
      </w:pPr>
      <w:r>
        <w:rPr>
          <w:rFonts w:cstheme="minorHAnsi"/>
          <w:b/>
          <w:bCs/>
          <w:lang w:val="en-GB"/>
        </w:rPr>
        <w:t xml:space="preserve">(Article 30) </w:t>
      </w:r>
      <w:r w:rsidR="007E0113" w:rsidRPr="007E0113">
        <w:rPr>
          <w:rFonts w:cstheme="minorHAnsi"/>
          <w:lang w:val="en-GB"/>
        </w:rPr>
        <w:t>Criteria and constraints to be included by the design limits.</w:t>
      </w:r>
    </w:p>
    <w:p w14:paraId="784C05A8" w14:textId="10718888" w:rsidR="007E0113" w:rsidRDefault="007E0113" w:rsidP="00513590">
      <w:pPr>
        <w:pStyle w:val="ListParagraph"/>
        <w:numPr>
          <w:ilvl w:val="0"/>
          <w:numId w:val="129"/>
        </w:numPr>
        <w:spacing w:before="0"/>
        <w:jc w:val="both"/>
        <w:rPr>
          <w:rFonts w:cstheme="minorHAnsi"/>
          <w:szCs w:val="22"/>
          <w:lang w:val="en-GB" w:eastAsia="pl-PL"/>
        </w:rPr>
      </w:pPr>
      <w:r>
        <w:rPr>
          <w:rFonts w:cstheme="minorHAnsi"/>
          <w:b/>
          <w:bCs/>
          <w:lang w:val="en-GB"/>
        </w:rPr>
        <w:t xml:space="preserve">(Article 34) </w:t>
      </w:r>
      <w:r w:rsidR="0043518F" w:rsidRPr="00800E4F">
        <w:rPr>
          <w:rFonts w:cstheme="minorHAnsi"/>
          <w:lang w:val="en-GB"/>
        </w:rPr>
        <w:t>Requirements to be observed</w:t>
      </w:r>
      <w:r w:rsidR="0043518F">
        <w:rPr>
          <w:rFonts w:cstheme="minorHAnsi"/>
          <w:b/>
          <w:bCs/>
          <w:lang w:val="en-GB"/>
        </w:rPr>
        <w:t xml:space="preserve"> </w:t>
      </w:r>
      <w:r w:rsidR="00800E4F">
        <w:rPr>
          <w:rFonts w:cstheme="minorHAnsi"/>
          <w:szCs w:val="22"/>
          <w:lang w:val="en-GB" w:eastAsia="pl-PL"/>
        </w:rPr>
        <w:t>w</w:t>
      </w:r>
      <w:r w:rsidR="00800E4F" w:rsidRPr="00C016E7">
        <w:rPr>
          <w:rFonts w:cstheme="minorHAnsi"/>
          <w:szCs w:val="22"/>
          <w:lang w:val="en-GB" w:eastAsia="pl-PL"/>
        </w:rPr>
        <w:t xml:space="preserve">hen designing a </w:t>
      </w:r>
      <w:r w:rsidR="00800E4F" w:rsidRPr="00C87D67">
        <w:rPr>
          <w:rFonts w:cstheme="minorHAnsi"/>
          <w:szCs w:val="22"/>
          <w:lang w:val="en-GB" w:eastAsia="pl-PL"/>
        </w:rPr>
        <w:t>RAW processing facility</w:t>
      </w:r>
      <w:r w:rsidR="00800E4F">
        <w:rPr>
          <w:rFonts w:cstheme="minorHAnsi"/>
          <w:szCs w:val="22"/>
          <w:lang w:val="en-GB" w:eastAsia="pl-PL"/>
        </w:rPr>
        <w:t>.</w:t>
      </w:r>
    </w:p>
    <w:p w14:paraId="45AD8C8D" w14:textId="1E3E3D5F" w:rsidR="00800E4F" w:rsidRPr="00880E44" w:rsidRDefault="00800E4F" w:rsidP="00513590">
      <w:pPr>
        <w:pStyle w:val="ListParagraph"/>
        <w:numPr>
          <w:ilvl w:val="0"/>
          <w:numId w:val="129"/>
        </w:numPr>
        <w:spacing w:before="0"/>
        <w:jc w:val="both"/>
        <w:rPr>
          <w:rFonts w:cstheme="minorHAnsi"/>
          <w:szCs w:val="22"/>
          <w:lang w:val="en-GB" w:eastAsia="pl-PL"/>
        </w:rPr>
      </w:pPr>
      <w:r>
        <w:rPr>
          <w:rFonts w:cstheme="minorHAnsi"/>
          <w:b/>
          <w:bCs/>
          <w:lang w:val="en-GB"/>
        </w:rPr>
        <w:t xml:space="preserve">(Article 35) </w:t>
      </w:r>
      <w:r w:rsidR="002623E1">
        <w:rPr>
          <w:rFonts w:cstheme="minorHAnsi"/>
          <w:b/>
          <w:bCs/>
          <w:lang w:val="en-GB"/>
        </w:rPr>
        <w:t xml:space="preserve">(1) </w:t>
      </w:r>
      <w:r w:rsidRPr="009C066D">
        <w:rPr>
          <w:rFonts w:cstheme="minorHAnsi"/>
          <w:lang w:val="en-GB"/>
        </w:rPr>
        <w:t xml:space="preserve">Requirements </w:t>
      </w:r>
      <w:r w:rsidR="003F2811" w:rsidRPr="009C066D">
        <w:rPr>
          <w:rFonts w:cstheme="minorHAnsi"/>
          <w:lang w:val="en-GB"/>
        </w:rPr>
        <w:t xml:space="preserve">to be fulfilled by technical solutions that should be </w:t>
      </w:r>
      <w:r w:rsidR="003A4575" w:rsidRPr="009C066D">
        <w:rPr>
          <w:rFonts w:cstheme="minorHAnsi"/>
          <w:lang w:val="en-GB"/>
        </w:rPr>
        <w:t xml:space="preserve">contained in </w:t>
      </w:r>
      <w:r w:rsidR="009C066D" w:rsidRPr="009C066D">
        <w:rPr>
          <w:rFonts w:cstheme="minorHAnsi"/>
          <w:szCs w:val="22"/>
          <w:lang w:val="en-GB" w:eastAsia="pl-PL"/>
        </w:rPr>
        <w:t>the design of a RAW storage facility</w:t>
      </w:r>
      <w:r w:rsidR="002623E1">
        <w:rPr>
          <w:rFonts w:cstheme="minorHAnsi"/>
          <w:szCs w:val="22"/>
          <w:lang w:val="en-GB" w:eastAsia="pl-PL"/>
        </w:rPr>
        <w:t xml:space="preserve">; </w:t>
      </w:r>
      <w:r w:rsidR="002623E1" w:rsidRPr="00F36C9A">
        <w:rPr>
          <w:rFonts w:cstheme="minorHAnsi"/>
          <w:b/>
          <w:bCs/>
          <w:szCs w:val="22"/>
          <w:lang w:val="en-GB" w:eastAsia="pl-PL"/>
        </w:rPr>
        <w:t>(2)</w:t>
      </w:r>
      <w:r w:rsidR="002623E1">
        <w:rPr>
          <w:rFonts w:cstheme="minorHAnsi"/>
          <w:szCs w:val="22"/>
          <w:lang w:val="en-GB" w:eastAsia="pl-PL"/>
        </w:rPr>
        <w:t xml:space="preserve"> Having </w:t>
      </w:r>
      <w:r w:rsidR="00F36C9A" w:rsidRPr="00C016E7">
        <w:rPr>
          <w:rFonts w:cstheme="minorHAnsi"/>
          <w:szCs w:val="22"/>
          <w:lang w:val="en-GB" w:eastAsia="pl-PL"/>
        </w:rPr>
        <w:t>inherent properties of passive safety</w:t>
      </w:r>
      <w:r w:rsidR="00F36C9A">
        <w:rPr>
          <w:rFonts w:cstheme="minorHAnsi"/>
          <w:szCs w:val="22"/>
          <w:lang w:val="en-GB" w:eastAsia="pl-PL"/>
        </w:rPr>
        <w:t xml:space="preserve"> by the design pursuant and keeping application of the active safety systems to the minimum.</w:t>
      </w:r>
    </w:p>
    <w:p w14:paraId="4E64E214" w14:textId="2F12F9CD" w:rsidR="009204F7" w:rsidRDefault="00F8295E" w:rsidP="009204F7">
      <w:pPr>
        <w:jc w:val="both"/>
        <w:rPr>
          <w:rFonts w:cstheme="minorHAnsi"/>
        </w:rPr>
      </w:pPr>
      <w:r>
        <w:rPr>
          <w:rFonts w:cstheme="minorHAnsi"/>
        </w:rPr>
        <w:t xml:space="preserve">One CWO item was identified in </w:t>
      </w:r>
      <w:r w:rsidR="009204F7">
        <w:rPr>
          <w:rFonts w:cstheme="minorHAnsi"/>
        </w:rPr>
        <w:t>Section III (Design) and is related to:</w:t>
      </w:r>
    </w:p>
    <w:p w14:paraId="0E0F9BD2" w14:textId="4186F83A" w:rsidR="00296CD2" w:rsidRDefault="009204F7" w:rsidP="00513590">
      <w:pPr>
        <w:pStyle w:val="ListParagraph"/>
        <w:numPr>
          <w:ilvl w:val="0"/>
          <w:numId w:val="130"/>
        </w:numPr>
        <w:spacing w:before="0"/>
        <w:jc w:val="both"/>
        <w:rPr>
          <w:rFonts w:cstheme="minorHAnsi"/>
          <w:szCs w:val="22"/>
          <w:lang w:val="en-GB" w:eastAsia="pl-PL"/>
        </w:rPr>
      </w:pPr>
      <w:r w:rsidRPr="009204F7">
        <w:rPr>
          <w:rFonts w:cstheme="minorHAnsi"/>
          <w:b/>
          <w:bCs/>
        </w:rPr>
        <w:t>(Article 32)</w:t>
      </w:r>
      <w:r w:rsidR="00195225">
        <w:rPr>
          <w:rFonts w:cstheme="minorHAnsi"/>
          <w:b/>
          <w:bCs/>
        </w:rPr>
        <w:t xml:space="preserve"> (1)</w:t>
      </w:r>
      <w:r w:rsidR="003E1857">
        <w:rPr>
          <w:rFonts w:cstheme="minorHAnsi"/>
          <w:b/>
          <w:bCs/>
        </w:rPr>
        <w:t xml:space="preserve"> </w:t>
      </w:r>
      <w:r w:rsidR="003E1857" w:rsidRPr="00B93811">
        <w:rPr>
          <w:rFonts w:cstheme="minorHAnsi"/>
        </w:rPr>
        <w:t xml:space="preserve">Classification of SSCs into </w:t>
      </w:r>
      <w:r w:rsidR="007731E7" w:rsidRPr="00B93811">
        <w:rPr>
          <w:rFonts w:cstheme="minorHAnsi"/>
          <w:szCs w:val="22"/>
          <w:lang w:val="en-GB" w:eastAsia="pl-PL"/>
        </w:rPr>
        <w:t>SSCs</w:t>
      </w:r>
      <w:r w:rsidR="007731E7" w:rsidRPr="00C016E7">
        <w:rPr>
          <w:rFonts w:cstheme="minorHAnsi"/>
          <w:szCs w:val="22"/>
          <w:lang w:val="en-GB" w:eastAsia="pl-PL"/>
        </w:rPr>
        <w:t xml:space="preserve"> important to safety and SSCs not related to safety</w:t>
      </w:r>
      <w:r w:rsidR="007731E7">
        <w:rPr>
          <w:rFonts w:cstheme="minorHAnsi"/>
          <w:szCs w:val="22"/>
          <w:lang w:val="en-GB" w:eastAsia="pl-PL"/>
        </w:rPr>
        <w:t xml:space="preserve">; </w:t>
      </w:r>
      <w:r w:rsidR="007731E7" w:rsidRPr="00B93811">
        <w:rPr>
          <w:rFonts w:cstheme="minorHAnsi"/>
          <w:b/>
          <w:bCs/>
          <w:szCs w:val="22"/>
          <w:lang w:val="en-GB" w:eastAsia="pl-PL"/>
        </w:rPr>
        <w:t>(2)</w:t>
      </w:r>
      <w:r w:rsidR="007731E7">
        <w:rPr>
          <w:rFonts w:cstheme="minorHAnsi"/>
          <w:szCs w:val="22"/>
          <w:lang w:val="en-GB" w:eastAsia="pl-PL"/>
        </w:rPr>
        <w:t xml:space="preserve"> Parameters to be determined for SSCs important to safety; </w:t>
      </w:r>
      <w:r w:rsidR="007731E7" w:rsidRPr="00B93811">
        <w:rPr>
          <w:rFonts w:cstheme="minorHAnsi"/>
          <w:b/>
          <w:bCs/>
          <w:szCs w:val="22"/>
          <w:lang w:val="en-GB" w:eastAsia="pl-PL"/>
        </w:rPr>
        <w:t>(3)</w:t>
      </w:r>
      <w:r w:rsidR="007731E7">
        <w:rPr>
          <w:rFonts w:cstheme="minorHAnsi"/>
          <w:szCs w:val="22"/>
          <w:lang w:val="en-GB" w:eastAsia="pl-PL"/>
        </w:rPr>
        <w:t xml:space="preserve"> Withstanding</w:t>
      </w:r>
      <w:r w:rsidR="00296CD2">
        <w:rPr>
          <w:rFonts w:cstheme="minorHAnsi"/>
          <w:szCs w:val="22"/>
          <w:lang w:val="en-GB" w:eastAsia="pl-PL"/>
        </w:rPr>
        <w:t xml:space="preserve"> </w:t>
      </w:r>
      <w:r w:rsidR="00296CD2" w:rsidRPr="00C016E7">
        <w:rPr>
          <w:rFonts w:cstheme="minorHAnsi"/>
          <w:szCs w:val="22"/>
          <w:lang w:val="en-GB" w:eastAsia="pl-PL"/>
        </w:rPr>
        <w:t>the conditions of postulated initiating events with sufficient margins</w:t>
      </w:r>
      <w:r w:rsidR="00296CD2">
        <w:rPr>
          <w:rFonts w:cstheme="minorHAnsi"/>
          <w:szCs w:val="22"/>
          <w:lang w:val="en-GB" w:eastAsia="pl-PL"/>
        </w:rPr>
        <w:t xml:space="preserve"> by SSC important to safety</w:t>
      </w:r>
      <w:r w:rsidR="006D08B0">
        <w:rPr>
          <w:rFonts w:cstheme="minorHAnsi"/>
          <w:szCs w:val="22"/>
          <w:lang w:val="en-GB" w:eastAsia="pl-PL"/>
        </w:rPr>
        <w:t xml:space="preserve">; </w:t>
      </w:r>
      <w:r w:rsidR="006D08B0" w:rsidRPr="00B93811">
        <w:rPr>
          <w:rFonts w:cstheme="minorHAnsi"/>
          <w:b/>
          <w:bCs/>
          <w:szCs w:val="22"/>
          <w:lang w:val="en-GB" w:eastAsia="pl-PL"/>
        </w:rPr>
        <w:t xml:space="preserve">(4) </w:t>
      </w:r>
      <w:r w:rsidR="006D08B0">
        <w:rPr>
          <w:rFonts w:cstheme="minorHAnsi"/>
          <w:szCs w:val="22"/>
          <w:lang w:val="en-GB" w:eastAsia="pl-PL"/>
        </w:rPr>
        <w:t xml:space="preserve">Analysis and </w:t>
      </w:r>
      <w:r w:rsidR="006D08B0">
        <w:rPr>
          <w:rFonts w:cstheme="minorHAnsi"/>
          <w:szCs w:val="22"/>
          <w:lang w:val="en-GB" w:eastAsia="pl-PL"/>
        </w:rPr>
        <w:lastRenderedPageBreak/>
        <w:t xml:space="preserve">consideration of </w:t>
      </w:r>
      <w:r w:rsidR="00ED5042" w:rsidRPr="00C016E7">
        <w:rPr>
          <w:rFonts w:cstheme="minorHAnsi"/>
          <w:szCs w:val="22"/>
          <w:lang w:val="en-GB" w:eastAsia="pl-PL"/>
        </w:rPr>
        <w:t>the potential for common cause failures</w:t>
      </w:r>
      <w:r w:rsidR="00B93811">
        <w:rPr>
          <w:rFonts w:cstheme="minorHAnsi"/>
          <w:szCs w:val="22"/>
          <w:lang w:val="en-GB" w:eastAsia="pl-PL"/>
        </w:rPr>
        <w:t xml:space="preserve"> in order t</w:t>
      </w:r>
      <w:r w:rsidR="00B93811" w:rsidRPr="00C016E7">
        <w:rPr>
          <w:rFonts w:cstheme="minorHAnsi"/>
          <w:szCs w:val="22"/>
          <w:lang w:val="en-GB" w:eastAsia="pl-PL"/>
        </w:rPr>
        <w:t>o identify the cases, where application of the principles of diversity, redundancy and independence is required to achieve the necessary reliability</w:t>
      </w:r>
      <w:r w:rsidR="00B93811">
        <w:rPr>
          <w:rFonts w:cstheme="minorHAnsi"/>
          <w:szCs w:val="22"/>
          <w:lang w:val="en-GB" w:eastAsia="pl-PL"/>
        </w:rPr>
        <w:t>.</w:t>
      </w:r>
    </w:p>
    <w:p w14:paraId="56D20EE9" w14:textId="1EA99A40" w:rsidR="00124AAD" w:rsidRPr="00124AAD" w:rsidRDefault="00124AAD" w:rsidP="00124AAD">
      <w:pPr>
        <w:jc w:val="both"/>
        <w:rPr>
          <w:rFonts w:cstheme="minorHAnsi"/>
          <w:b/>
          <w:bCs/>
          <w:lang w:val="en-GB"/>
        </w:rPr>
      </w:pPr>
      <w:r w:rsidRPr="006F2EEB">
        <w:rPr>
          <w:rFonts w:eastAsiaTheme="minorEastAsia" w:cstheme="minorBidi"/>
          <w:i/>
          <w:iCs/>
          <w:kern w:val="0"/>
        </w:rPr>
        <w:t xml:space="preserve">Refer to </w:t>
      </w:r>
      <w:r w:rsidRPr="006F2EEB">
        <w:rPr>
          <w:rFonts w:eastAsiaTheme="minorEastAsia" w:cstheme="minorBidi"/>
          <w:b/>
          <w:bCs/>
          <w:i/>
          <w:iCs/>
          <w:kern w:val="0"/>
        </w:rPr>
        <w:t>Subsection 2.</w:t>
      </w:r>
      <w:r>
        <w:rPr>
          <w:rFonts w:eastAsiaTheme="minorEastAsia" w:cstheme="minorBidi"/>
          <w:b/>
          <w:bCs/>
          <w:i/>
          <w:iCs/>
          <w:kern w:val="0"/>
        </w:rPr>
        <w:t>6</w:t>
      </w:r>
      <w:r w:rsidRPr="006F2EEB">
        <w:rPr>
          <w:rFonts w:eastAsiaTheme="minorEastAsia" w:cstheme="minorBidi"/>
          <w:i/>
          <w:iCs/>
          <w:kern w:val="0"/>
        </w:rPr>
        <w:t xml:space="preserve"> of the compliance assessment report </w:t>
      </w:r>
      <w:r w:rsidRPr="006F2EEB">
        <w:rPr>
          <w:rFonts w:cstheme="minorBidi"/>
          <w:i/>
          <w:iCs/>
          <w:szCs w:val="22"/>
        </w:rPr>
        <w:t>[</w:t>
      </w:r>
      <w:r w:rsidRPr="006F2EEB">
        <w:rPr>
          <w:i/>
          <w:iCs/>
          <w:highlight w:val="red"/>
        </w:rPr>
        <w:fldChar w:fldCharType="begin"/>
      </w:r>
      <w:r w:rsidRPr="006F2EEB">
        <w:rPr>
          <w:rFonts w:cstheme="minorBidi"/>
          <w:i/>
          <w:iCs/>
          <w:szCs w:val="22"/>
        </w:rPr>
        <w:instrText xml:space="preserve"> REF _Ref145254860 \r \h </w:instrText>
      </w:r>
      <w:r w:rsidRPr="006F2EEB">
        <w:rPr>
          <w:i/>
          <w:iCs/>
          <w:highlight w:val="red"/>
        </w:rPr>
        <w:instrText xml:space="preserve"> \* MERGEFORMAT </w:instrText>
      </w:r>
      <w:r w:rsidRPr="006F2EEB">
        <w:rPr>
          <w:i/>
          <w:iCs/>
          <w:highlight w:val="red"/>
        </w:rPr>
      </w:r>
      <w:r w:rsidRPr="006F2EEB">
        <w:rPr>
          <w:i/>
          <w:iCs/>
          <w:highlight w:val="red"/>
        </w:rPr>
        <w:fldChar w:fldCharType="separate"/>
      </w:r>
      <w:r w:rsidR="00CE4DAB">
        <w:rPr>
          <w:rFonts w:cstheme="minorBidi"/>
          <w:i/>
          <w:iCs/>
          <w:szCs w:val="22"/>
        </w:rPr>
        <w:t>35</w:t>
      </w:r>
      <w:r w:rsidRPr="006F2EEB">
        <w:rPr>
          <w:i/>
          <w:iCs/>
          <w:highlight w:val="red"/>
        </w:rPr>
        <w:fldChar w:fldCharType="end"/>
      </w:r>
      <w:r w:rsidRPr="006F2EEB">
        <w:rPr>
          <w:rFonts w:cstheme="minorBidi"/>
          <w:i/>
          <w:iCs/>
          <w:szCs w:val="22"/>
        </w:rPr>
        <w:t xml:space="preserve">] </w:t>
      </w:r>
      <w:r w:rsidRPr="006F2EEB">
        <w:rPr>
          <w:rFonts w:eastAsiaTheme="minorEastAsia" w:cstheme="minorBidi"/>
          <w:i/>
          <w:iCs/>
          <w:kern w:val="0"/>
        </w:rPr>
        <w:t>for more details.</w:t>
      </w:r>
    </w:p>
    <w:p w14:paraId="46D9FCFB" w14:textId="77777777" w:rsidR="00041156" w:rsidRPr="00C81969" w:rsidRDefault="00041156" w:rsidP="00733F59">
      <w:pPr>
        <w:pStyle w:val="Heading3"/>
        <w:jc w:val="both"/>
      </w:pPr>
      <w:bookmarkStart w:id="66" w:name="_Toc152671813"/>
      <w:r>
        <w:t>Non Compliance</w:t>
      </w:r>
      <w:bookmarkEnd w:id="66"/>
    </w:p>
    <w:p w14:paraId="33CB00B3" w14:textId="75078FFA" w:rsidR="00041156" w:rsidRDefault="0007298F" w:rsidP="00733F59">
      <w:pPr>
        <w:jc w:val="both"/>
        <w:rPr>
          <w:rFonts w:cstheme="minorBidi"/>
          <w:szCs w:val="22"/>
        </w:rPr>
      </w:pPr>
      <w:r>
        <w:t xml:space="preserve">No “Non Compliances” have been </w:t>
      </w:r>
      <w:r w:rsidR="009F0576">
        <w:t>identified</w:t>
      </w:r>
      <w:r>
        <w:t xml:space="preserve"> in the assessment </w:t>
      </w:r>
      <w:r w:rsidR="00BC60B2">
        <w:t>[</w:t>
      </w:r>
      <w:r w:rsidR="001B587E">
        <w:fldChar w:fldCharType="begin"/>
      </w:r>
      <w:r w:rsidR="001B587E">
        <w:instrText xml:space="preserve"> REF _Ref145254860 \r \h </w:instrText>
      </w:r>
      <w:r w:rsidR="00733F59">
        <w:instrText xml:space="preserve"> \* MERGEFORMAT </w:instrText>
      </w:r>
      <w:r w:rsidR="001B587E">
        <w:fldChar w:fldCharType="separate"/>
      </w:r>
      <w:r w:rsidR="00CE4DAB">
        <w:t>35</w:t>
      </w:r>
      <w:r w:rsidR="001B587E">
        <w:fldChar w:fldCharType="end"/>
      </w:r>
      <w:r w:rsidR="00BC60B2">
        <w:t>]</w:t>
      </w:r>
      <w:r w:rsidR="000A08AA">
        <w:t>.</w:t>
      </w:r>
    </w:p>
    <w:p w14:paraId="0DE6B2DD" w14:textId="4004642D" w:rsidR="00041156" w:rsidRDefault="00041156" w:rsidP="00733F59">
      <w:pPr>
        <w:pStyle w:val="Heading3"/>
        <w:jc w:val="both"/>
      </w:pPr>
      <w:bookmarkStart w:id="67" w:name="_Ref145588531"/>
      <w:bookmarkStart w:id="68" w:name="_Toc152671814"/>
      <w:r w:rsidRPr="003076C9">
        <w:t>Identified Potential Risks To Be Addressed In Bulgaria Project</w:t>
      </w:r>
      <w:bookmarkEnd w:id="67"/>
      <w:bookmarkEnd w:id="68"/>
    </w:p>
    <w:p w14:paraId="61A9C38E" w14:textId="1F0E6247" w:rsidR="00BC60B2" w:rsidRDefault="00BC60B2" w:rsidP="00733F59">
      <w:pPr>
        <w:jc w:val="both"/>
        <w:rPr>
          <w:rFonts w:ascii="Calibri" w:hAnsi="Calibri" w:cs="Calibri"/>
        </w:rPr>
      </w:pPr>
      <w:r w:rsidRPr="00C27F85">
        <w:rPr>
          <w:rFonts w:ascii="Calibri" w:hAnsi="Calibri" w:cs="Calibri"/>
        </w:rPr>
        <w:t xml:space="preserve">The </w:t>
      </w:r>
      <w:r>
        <w:rPr>
          <w:rFonts w:ascii="Calibri" w:hAnsi="Calibri" w:cs="Calibri"/>
        </w:rPr>
        <w:t>assessment</w:t>
      </w:r>
      <w:r w:rsidRPr="00C27F85">
        <w:rPr>
          <w:rFonts w:ascii="Calibri" w:hAnsi="Calibri" w:cs="Calibri"/>
        </w:rPr>
        <w:t xml:space="preserve"> </w:t>
      </w:r>
      <w:r w:rsidR="003F4070">
        <w:rPr>
          <w:rFonts w:ascii="Calibri" w:hAnsi="Calibri" w:cs="Calibri"/>
        </w:rPr>
        <w:t>conducted in</w:t>
      </w:r>
      <w:r w:rsidRPr="00C27F85">
        <w:rPr>
          <w:rFonts w:ascii="Calibri" w:hAnsi="Calibri" w:cs="Calibri"/>
        </w:rPr>
        <w:t xml:space="preserve"> </w:t>
      </w:r>
      <w:r>
        <w:rPr>
          <w:rFonts w:ascii="Calibri" w:hAnsi="Calibri" w:cs="Calibri"/>
        </w:rPr>
        <w:t>S</w:t>
      </w:r>
      <w:r w:rsidRPr="00C27F85">
        <w:rPr>
          <w:rFonts w:ascii="Calibri" w:hAnsi="Calibri" w:cs="Calibri"/>
        </w:rPr>
        <w:t>ection 2</w:t>
      </w:r>
      <w:r w:rsidR="00626C32">
        <w:rPr>
          <w:rFonts w:ascii="Calibri" w:hAnsi="Calibri" w:cs="Calibri"/>
        </w:rPr>
        <w:t xml:space="preserve"> of</w:t>
      </w:r>
      <w:r w:rsidR="007103BF">
        <w:rPr>
          <w:rFonts w:ascii="Calibri" w:hAnsi="Calibri" w:cs="Calibri"/>
        </w:rPr>
        <w:t xml:space="preserve"> the support</w:t>
      </w:r>
      <w:r w:rsidR="00626C32">
        <w:rPr>
          <w:rFonts w:ascii="Calibri" w:hAnsi="Calibri" w:cs="Calibri"/>
        </w:rPr>
        <w:t xml:space="preserve"> report </w:t>
      </w:r>
      <w:r w:rsidR="007103BF">
        <w:rPr>
          <w:rFonts w:cstheme="minorBidi"/>
          <w:szCs w:val="22"/>
        </w:rPr>
        <w:t>[</w:t>
      </w:r>
      <w:r w:rsidR="007103BF">
        <w:rPr>
          <w:rFonts w:cstheme="minorBidi"/>
          <w:szCs w:val="22"/>
        </w:rPr>
        <w:fldChar w:fldCharType="begin"/>
      </w:r>
      <w:r w:rsidR="007103BF">
        <w:rPr>
          <w:rFonts w:cstheme="minorBidi"/>
          <w:szCs w:val="22"/>
        </w:rPr>
        <w:instrText xml:space="preserve"> REF _Ref145254860 \r \h </w:instrText>
      </w:r>
      <w:r w:rsidR="00733F59">
        <w:rPr>
          <w:rFonts w:cstheme="minorBidi"/>
          <w:szCs w:val="22"/>
        </w:rPr>
        <w:instrText xml:space="preserve"> \* MERGEFORMAT </w:instrText>
      </w:r>
      <w:r w:rsidR="007103BF">
        <w:rPr>
          <w:rFonts w:cstheme="minorBidi"/>
          <w:szCs w:val="22"/>
        </w:rPr>
      </w:r>
      <w:r w:rsidR="007103BF">
        <w:rPr>
          <w:rFonts w:cstheme="minorBidi"/>
          <w:szCs w:val="22"/>
        </w:rPr>
        <w:fldChar w:fldCharType="separate"/>
      </w:r>
      <w:r w:rsidR="00CE4DAB">
        <w:rPr>
          <w:rFonts w:cstheme="minorBidi"/>
          <w:szCs w:val="22"/>
        </w:rPr>
        <w:t>35</w:t>
      </w:r>
      <w:r w:rsidR="007103BF">
        <w:rPr>
          <w:rFonts w:cstheme="minorBidi"/>
          <w:szCs w:val="22"/>
        </w:rPr>
        <w:fldChar w:fldCharType="end"/>
      </w:r>
      <w:r w:rsidR="007103BF">
        <w:rPr>
          <w:rFonts w:cstheme="minorBidi"/>
          <w:szCs w:val="22"/>
        </w:rPr>
        <w:t>]</w:t>
      </w:r>
      <w:r w:rsidRPr="00C27F85">
        <w:rPr>
          <w:rFonts w:ascii="Calibri" w:hAnsi="Calibri" w:cs="Calibri"/>
        </w:rPr>
        <w:t xml:space="preserve"> </w:t>
      </w:r>
      <w:r w:rsidR="006B2DFB">
        <w:rPr>
          <w:rFonts w:ascii="Calibri" w:hAnsi="Calibri" w:cs="Calibri"/>
        </w:rPr>
        <w:t xml:space="preserve">indicates </w:t>
      </w:r>
      <w:r w:rsidRPr="00C27F85">
        <w:rPr>
          <w:rFonts w:ascii="Calibri" w:hAnsi="Calibri" w:cs="Calibri"/>
        </w:rPr>
        <w:t>that the following articles and sub-articles need to be consider</w:t>
      </w:r>
      <w:r w:rsidR="001F3D53">
        <w:rPr>
          <w:rFonts w:ascii="Calibri" w:hAnsi="Calibri" w:cs="Calibri"/>
        </w:rPr>
        <w:t>ed</w:t>
      </w:r>
      <w:r w:rsidRPr="00C27F85">
        <w:rPr>
          <w:rFonts w:ascii="Calibri" w:hAnsi="Calibri" w:cs="Calibri"/>
        </w:rPr>
        <w:t xml:space="preserve"> in the risk assessment:</w:t>
      </w:r>
    </w:p>
    <w:p w14:paraId="48BFF73A" w14:textId="1D825B14" w:rsidR="00BC60B2" w:rsidRDefault="00724130" w:rsidP="00513590">
      <w:pPr>
        <w:pStyle w:val="ListParagraph"/>
        <w:numPr>
          <w:ilvl w:val="0"/>
          <w:numId w:val="44"/>
        </w:numPr>
        <w:spacing w:before="0" w:after="280"/>
        <w:jc w:val="both"/>
        <w:rPr>
          <w:rFonts w:ascii="Calibri" w:hAnsi="Calibri" w:cs="Calibri"/>
        </w:rPr>
      </w:pPr>
      <w:r>
        <w:rPr>
          <w:rFonts w:ascii="Calibri" w:hAnsi="Calibri" w:cs="Calibri"/>
          <w:b/>
          <w:bCs/>
        </w:rPr>
        <w:t>(</w:t>
      </w:r>
      <w:r w:rsidR="00BC60B2" w:rsidRPr="00C27F85">
        <w:rPr>
          <w:rFonts w:ascii="Calibri" w:hAnsi="Calibri" w:cs="Calibri"/>
          <w:b/>
          <w:bCs/>
        </w:rPr>
        <w:t>Article 6</w:t>
      </w:r>
      <w:r>
        <w:rPr>
          <w:rFonts w:ascii="Calibri" w:hAnsi="Calibri" w:cs="Calibri"/>
          <w:b/>
          <w:bCs/>
        </w:rPr>
        <w:t>)</w:t>
      </w:r>
      <w:r w:rsidR="00BC60B2">
        <w:rPr>
          <w:rFonts w:ascii="Calibri" w:hAnsi="Calibri" w:cs="Calibri"/>
        </w:rPr>
        <w:t xml:space="preserve"> </w:t>
      </w:r>
      <w:r w:rsidR="00BC60B2" w:rsidRPr="00744185">
        <w:rPr>
          <w:rFonts w:ascii="Calibri" w:hAnsi="Calibri" w:cs="Calibri"/>
        </w:rPr>
        <w:t xml:space="preserve">Waste categorization in Bulgaria requires consideration in the </w:t>
      </w:r>
      <w:r w:rsidR="00BC60B2" w:rsidRPr="005276DC">
        <w:rPr>
          <w:rFonts w:ascii="Calibri" w:hAnsi="Calibri" w:cs="Calibri"/>
        </w:rPr>
        <w:t>site-specific operational programs for radwaste management</w:t>
      </w:r>
      <w:r w:rsidR="00BC60B2" w:rsidRPr="00744185">
        <w:rPr>
          <w:rFonts w:ascii="Calibri" w:hAnsi="Calibri" w:cs="Calibri"/>
        </w:rPr>
        <w:t xml:space="preserve">. This should </w:t>
      </w:r>
      <w:r w:rsidR="00BC60B2">
        <w:rPr>
          <w:rFonts w:ascii="Calibri" w:hAnsi="Calibri" w:cs="Calibri"/>
        </w:rPr>
        <w:t xml:space="preserve">also </w:t>
      </w:r>
      <w:r w:rsidR="00BC60B2" w:rsidRPr="00744185">
        <w:rPr>
          <w:rFonts w:ascii="Calibri" w:hAnsi="Calibri" w:cs="Calibri"/>
        </w:rPr>
        <w:t>specifically apply in the case of needing to develop a SRTF.</w:t>
      </w:r>
      <w:r w:rsidR="0079073C">
        <w:rPr>
          <w:rFonts w:ascii="Calibri" w:hAnsi="Calibri" w:cs="Calibri"/>
        </w:rPr>
        <w:t xml:space="preserve"> </w:t>
      </w:r>
      <w:r w:rsidR="0079073C" w:rsidRPr="0079073C">
        <w:rPr>
          <w:rFonts w:ascii="Calibri" w:hAnsi="Calibri" w:cs="Calibri"/>
        </w:rPr>
        <w:t>Per discussion with KNPP-NB</w:t>
      </w:r>
      <w:r w:rsidR="0079073C">
        <w:rPr>
          <w:rFonts w:ascii="Calibri" w:hAnsi="Calibri" w:cs="Calibri"/>
        </w:rPr>
        <w:t xml:space="preserve">, </w:t>
      </w:r>
      <w:r w:rsidR="002D2516">
        <w:rPr>
          <w:rFonts w:ascii="Calibri" w:hAnsi="Calibri" w:cs="Calibri"/>
        </w:rPr>
        <w:t>that</w:t>
      </w:r>
      <w:r w:rsidR="0079073C">
        <w:rPr>
          <w:rFonts w:ascii="Calibri" w:hAnsi="Calibri" w:cs="Calibri"/>
        </w:rPr>
        <w:t xml:space="preserve"> happened after</w:t>
      </w:r>
      <w:r w:rsidR="002D2516">
        <w:rPr>
          <w:rFonts w:ascii="Calibri" w:hAnsi="Calibri" w:cs="Calibri"/>
        </w:rPr>
        <w:t xml:space="preserve"> the assessment </w:t>
      </w:r>
      <w:r w:rsidR="00FA02C6">
        <w:rPr>
          <w:rFonts w:ascii="Calibri" w:hAnsi="Calibri" w:cs="Calibri"/>
        </w:rPr>
        <w:t>[</w:t>
      </w:r>
      <w:r w:rsidR="003453F1">
        <w:rPr>
          <w:rFonts w:ascii="Calibri" w:hAnsi="Calibri" w:cs="Calibri"/>
        </w:rPr>
        <w:fldChar w:fldCharType="begin"/>
      </w:r>
      <w:r w:rsidR="003453F1">
        <w:rPr>
          <w:rFonts w:ascii="Calibri" w:hAnsi="Calibri" w:cs="Calibri"/>
        </w:rPr>
        <w:instrText xml:space="preserve"> REF _Ref145254860 \r \h </w:instrText>
      </w:r>
      <w:r w:rsidR="003453F1">
        <w:rPr>
          <w:rFonts w:ascii="Calibri" w:hAnsi="Calibri" w:cs="Calibri"/>
        </w:rPr>
      </w:r>
      <w:r w:rsidR="003453F1">
        <w:rPr>
          <w:rFonts w:ascii="Calibri" w:hAnsi="Calibri" w:cs="Calibri"/>
        </w:rPr>
        <w:fldChar w:fldCharType="separate"/>
      </w:r>
      <w:r w:rsidR="00CE4DAB">
        <w:rPr>
          <w:rFonts w:ascii="Calibri" w:hAnsi="Calibri" w:cs="Calibri"/>
        </w:rPr>
        <w:t>35</w:t>
      </w:r>
      <w:r w:rsidR="003453F1">
        <w:rPr>
          <w:rFonts w:ascii="Calibri" w:hAnsi="Calibri" w:cs="Calibri"/>
        </w:rPr>
        <w:fldChar w:fldCharType="end"/>
      </w:r>
      <w:r w:rsidR="00FA02C6">
        <w:rPr>
          <w:rFonts w:ascii="Calibri" w:hAnsi="Calibri" w:cs="Calibri"/>
        </w:rPr>
        <w:t>] issuance</w:t>
      </w:r>
      <w:r w:rsidR="0079073C" w:rsidRPr="0079073C">
        <w:rPr>
          <w:rFonts w:ascii="Calibri" w:hAnsi="Calibri" w:cs="Calibri"/>
        </w:rPr>
        <w:t xml:space="preserve">, see </w:t>
      </w:r>
      <w:r w:rsidR="00FA02C6">
        <w:rPr>
          <w:rFonts w:ascii="Calibri" w:hAnsi="Calibri" w:cs="Calibri"/>
        </w:rPr>
        <w:t xml:space="preserve">letter </w:t>
      </w:r>
      <w:r w:rsidR="0079073C" w:rsidRPr="0079073C">
        <w:rPr>
          <w:rFonts w:ascii="Calibri" w:hAnsi="Calibri" w:cs="Calibri"/>
        </w:rPr>
        <w:t>L.WEC_KNP_230019 [</w:t>
      </w:r>
      <w:r w:rsidR="00BD5D10">
        <w:rPr>
          <w:rFonts w:ascii="Calibri" w:hAnsi="Calibri" w:cs="Calibri"/>
        </w:rPr>
        <w:fldChar w:fldCharType="begin"/>
      </w:r>
      <w:r w:rsidR="00BD5D10">
        <w:rPr>
          <w:rFonts w:ascii="Calibri" w:hAnsi="Calibri" w:cs="Calibri"/>
        </w:rPr>
        <w:instrText xml:space="preserve"> REF _Ref152264825 \r \h </w:instrText>
      </w:r>
      <w:r w:rsidR="00BD5D10">
        <w:rPr>
          <w:rFonts w:ascii="Calibri" w:hAnsi="Calibri" w:cs="Calibri"/>
        </w:rPr>
      </w:r>
      <w:r w:rsidR="00BD5D10">
        <w:rPr>
          <w:rFonts w:ascii="Calibri" w:hAnsi="Calibri" w:cs="Calibri"/>
        </w:rPr>
        <w:fldChar w:fldCharType="separate"/>
      </w:r>
      <w:r w:rsidR="00CE4DAB">
        <w:rPr>
          <w:rFonts w:ascii="Calibri" w:hAnsi="Calibri" w:cs="Calibri"/>
        </w:rPr>
        <w:t>58</w:t>
      </w:r>
      <w:r w:rsidR="00BD5D10">
        <w:rPr>
          <w:rFonts w:ascii="Calibri" w:hAnsi="Calibri" w:cs="Calibri"/>
        </w:rPr>
        <w:fldChar w:fldCharType="end"/>
      </w:r>
      <w:r w:rsidR="0079073C" w:rsidRPr="0079073C">
        <w:rPr>
          <w:rFonts w:ascii="Calibri" w:hAnsi="Calibri" w:cs="Calibri"/>
        </w:rPr>
        <w:t>], on the Role of SERAW Bulgarian State Enterprise for “Radioactive Waste”. It was Clarified by KNPP-NB that SERAW will be responsible for the predisposal treatment and Conditioning of Radwaste (e.g., Volume Reduction, Immobilization, Waste Packaging for Pre-Disposal conditioning) if the radwaste (e.g., Resins and Liquids) to be delivered to SERAW agreed to the Radwaste that can be accepted by SERAW. In this aspect KNPP-NB requested Westinghouse to provide data on our waste streams to confirm their acceptability by SERAW, this was addressed by transmitting the document BGP-GW-GEH-001[</w:t>
      </w:r>
      <w:r w:rsidR="00224576">
        <w:rPr>
          <w:rFonts w:ascii="Calibri" w:hAnsi="Calibri" w:cs="Calibri"/>
        </w:rPr>
        <w:fldChar w:fldCharType="begin"/>
      </w:r>
      <w:r w:rsidR="00224576">
        <w:rPr>
          <w:rFonts w:ascii="Calibri" w:hAnsi="Calibri" w:cs="Calibri"/>
        </w:rPr>
        <w:instrText xml:space="preserve"> REF _Ref152264852 \r \h </w:instrText>
      </w:r>
      <w:r w:rsidR="00224576">
        <w:rPr>
          <w:rFonts w:ascii="Calibri" w:hAnsi="Calibri" w:cs="Calibri"/>
        </w:rPr>
      </w:r>
      <w:r w:rsidR="00224576">
        <w:rPr>
          <w:rFonts w:ascii="Calibri" w:hAnsi="Calibri" w:cs="Calibri"/>
        </w:rPr>
        <w:fldChar w:fldCharType="separate"/>
      </w:r>
      <w:r w:rsidR="00CE4DAB">
        <w:rPr>
          <w:rFonts w:ascii="Calibri" w:hAnsi="Calibri" w:cs="Calibri"/>
        </w:rPr>
        <w:t>60</w:t>
      </w:r>
      <w:r w:rsidR="00224576">
        <w:rPr>
          <w:rFonts w:ascii="Calibri" w:hAnsi="Calibri" w:cs="Calibri"/>
        </w:rPr>
        <w:fldChar w:fldCharType="end"/>
      </w:r>
      <w:r w:rsidR="0079073C" w:rsidRPr="0079073C">
        <w:rPr>
          <w:rFonts w:ascii="Calibri" w:hAnsi="Calibri" w:cs="Calibri"/>
        </w:rPr>
        <w:t>] as attachment 1 to L.WEC_KNP_230025 [</w:t>
      </w:r>
      <w:r w:rsidR="00224576">
        <w:rPr>
          <w:rFonts w:ascii="Calibri" w:hAnsi="Calibri" w:cs="Calibri"/>
        </w:rPr>
        <w:fldChar w:fldCharType="begin"/>
      </w:r>
      <w:r w:rsidR="00224576">
        <w:rPr>
          <w:rFonts w:ascii="Calibri" w:hAnsi="Calibri" w:cs="Calibri"/>
        </w:rPr>
        <w:instrText xml:space="preserve"> REF _Ref152264841 \r \h </w:instrText>
      </w:r>
      <w:r w:rsidR="00224576">
        <w:rPr>
          <w:rFonts w:ascii="Calibri" w:hAnsi="Calibri" w:cs="Calibri"/>
        </w:rPr>
      </w:r>
      <w:r w:rsidR="00224576">
        <w:rPr>
          <w:rFonts w:ascii="Calibri" w:hAnsi="Calibri" w:cs="Calibri"/>
        </w:rPr>
        <w:fldChar w:fldCharType="separate"/>
      </w:r>
      <w:r w:rsidR="00CE4DAB">
        <w:rPr>
          <w:rFonts w:ascii="Calibri" w:hAnsi="Calibri" w:cs="Calibri"/>
        </w:rPr>
        <w:t>59</w:t>
      </w:r>
      <w:r w:rsidR="00224576">
        <w:rPr>
          <w:rFonts w:ascii="Calibri" w:hAnsi="Calibri" w:cs="Calibri"/>
        </w:rPr>
        <w:fldChar w:fldCharType="end"/>
      </w:r>
      <w:r w:rsidR="0079073C" w:rsidRPr="0079073C">
        <w:rPr>
          <w:rFonts w:ascii="Calibri" w:hAnsi="Calibri" w:cs="Calibri"/>
        </w:rPr>
        <w:t>]. Hence currently Envisaged SERAW activities will preclude the need to include  treatment systems in a Site Specific Radwaste Treatment Facility (SRTF) and possibly even the need to consider the need for one (unless some additional storage is required).</w:t>
      </w:r>
    </w:p>
    <w:p w14:paraId="077C4158" w14:textId="77777777" w:rsidR="00BC60B2" w:rsidRDefault="00BC60B2" w:rsidP="00733F59">
      <w:pPr>
        <w:pStyle w:val="ListParagraph"/>
        <w:jc w:val="both"/>
        <w:rPr>
          <w:rFonts w:ascii="Calibri" w:hAnsi="Calibri" w:cs="Calibri"/>
        </w:rPr>
      </w:pPr>
    </w:p>
    <w:p w14:paraId="44E37535" w14:textId="7FB44B5C" w:rsidR="00BC60B2" w:rsidRDefault="00724130" w:rsidP="00513590">
      <w:pPr>
        <w:pStyle w:val="ListParagraph"/>
        <w:numPr>
          <w:ilvl w:val="0"/>
          <w:numId w:val="44"/>
        </w:numPr>
        <w:spacing w:before="0" w:after="280"/>
        <w:jc w:val="both"/>
        <w:rPr>
          <w:rFonts w:ascii="Calibri" w:hAnsi="Calibri" w:cs="Calibri"/>
        </w:rPr>
      </w:pPr>
      <w:r>
        <w:rPr>
          <w:rFonts w:ascii="Calibri" w:hAnsi="Calibri" w:cs="Calibri"/>
          <w:b/>
          <w:bCs/>
        </w:rPr>
        <w:t>(</w:t>
      </w:r>
      <w:r w:rsidR="00BC60B2" w:rsidRPr="00C27F85">
        <w:rPr>
          <w:rFonts w:ascii="Calibri" w:hAnsi="Calibri" w:cs="Calibri"/>
          <w:b/>
          <w:bCs/>
        </w:rPr>
        <w:t>Article 8</w:t>
      </w:r>
      <w:r>
        <w:rPr>
          <w:rFonts w:ascii="Calibri" w:hAnsi="Calibri" w:cs="Calibri"/>
          <w:b/>
          <w:bCs/>
        </w:rPr>
        <w:t>)</w:t>
      </w:r>
      <w:r w:rsidR="00BC60B2" w:rsidRPr="001275F7">
        <w:rPr>
          <w:rFonts w:ascii="Calibri" w:hAnsi="Calibri" w:cs="Calibri"/>
        </w:rPr>
        <w:t xml:space="preserve"> Feasibility of the radiation dose </w:t>
      </w:r>
      <w:r w:rsidR="00637689">
        <w:rPr>
          <w:rFonts w:ascii="Calibri" w:hAnsi="Calibri" w:cs="Calibri"/>
        </w:rPr>
        <w:t>con</w:t>
      </w:r>
      <w:r w:rsidR="00EE3DD4">
        <w:rPr>
          <w:rFonts w:ascii="Calibri" w:hAnsi="Calibri" w:cs="Calibri"/>
        </w:rPr>
        <w:t>straints</w:t>
      </w:r>
      <w:r w:rsidR="00637689" w:rsidRPr="001275F7">
        <w:rPr>
          <w:rFonts w:ascii="Calibri" w:hAnsi="Calibri" w:cs="Calibri"/>
        </w:rPr>
        <w:t xml:space="preserve"> </w:t>
      </w:r>
      <w:r w:rsidR="009A5D0B">
        <w:rPr>
          <w:rFonts w:ascii="Calibri" w:hAnsi="Calibri" w:cs="Calibri"/>
        </w:rPr>
        <w:t xml:space="preserve">with relation to the </w:t>
      </w:r>
      <w:r w:rsidR="009A5D0B" w:rsidRPr="000C651D">
        <w:rPr>
          <w:rFonts w:cstheme="minorHAnsi"/>
          <w:szCs w:val="22"/>
          <w:lang w:val="en-GB" w:eastAsia="pl-PL"/>
        </w:rPr>
        <w:t>critical group of members of the public</w:t>
      </w:r>
      <w:r w:rsidR="00637689" w:rsidRPr="001275F7">
        <w:rPr>
          <w:rFonts w:ascii="Calibri" w:hAnsi="Calibri" w:cs="Calibri"/>
        </w:rPr>
        <w:t xml:space="preserve"> </w:t>
      </w:r>
      <w:r w:rsidR="00BC60B2" w:rsidRPr="001275F7">
        <w:rPr>
          <w:rFonts w:ascii="Calibri" w:hAnsi="Calibri" w:cs="Calibri"/>
        </w:rPr>
        <w:t xml:space="preserve">was </w:t>
      </w:r>
      <w:r w:rsidR="00934554">
        <w:rPr>
          <w:rFonts w:ascii="Calibri" w:hAnsi="Calibri" w:cs="Calibri"/>
        </w:rPr>
        <w:t xml:space="preserve">preliminary </w:t>
      </w:r>
      <w:r w:rsidR="00BC60B2" w:rsidRPr="001275F7">
        <w:rPr>
          <w:rFonts w:ascii="Calibri" w:hAnsi="Calibri" w:cs="Calibri"/>
        </w:rPr>
        <w:t>discussed in Feasibility Study</w:t>
      </w:r>
      <w:r w:rsidR="00A52AC9">
        <w:rPr>
          <w:rFonts w:ascii="Calibri" w:hAnsi="Calibri" w:cs="Calibri"/>
        </w:rPr>
        <w:t xml:space="preserve"> (</w:t>
      </w:r>
      <w:r w:rsidR="00A52AC9" w:rsidRPr="00976002">
        <w:rPr>
          <w:rFonts w:ascii="Calibri" w:hAnsi="Calibri" w:cs="Calibri"/>
        </w:rPr>
        <w:t>TD-WES-13-002</w:t>
      </w:r>
      <w:r w:rsidR="00A52AC9">
        <w:rPr>
          <w:rFonts w:ascii="Calibri" w:hAnsi="Calibri" w:cs="Calibri"/>
        </w:rPr>
        <w:t xml:space="preserve"> </w:t>
      </w:r>
      <w:r w:rsidR="00A52AC9" w:rsidRPr="003F756F">
        <w:rPr>
          <w:rFonts w:ascii="Calibri" w:hAnsi="Calibri" w:cs="Calibri"/>
        </w:rPr>
        <w:t>PART II</w:t>
      </w:r>
      <w:r w:rsidR="00A52AC9">
        <w:rPr>
          <w:rFonts w:ascii="Calibri" w:hAnsi="Calibri" w:cs="Calibri"/>
        </w:rPr>
        <w:t xml:space="preserve"> Revision II</w:t>
      </w:r>
      <w:r w:rsidR="008258ED">
        <w:rPr>
          <w:rFonts w:ascii="Calibri" w:hAnsi="Calibri" w:cs="Calibri"/>
        </w:rPr>
        <w:t>)</w:t>
      </w:r>
      <w:r w:rsidR="00BC60B2" w:rsidRPr="001275F7">
        <w:rPr>
          <w:rFonts w:ascii="Calibri" w:hAnsi="Calibri" w:cs="Calibri"/>
        </w:rPr>
        <w:t>, however specific analyses need to be developed.</w:t>
      </w:r>
    </w:p>
    <w:p w14:paraId="264AD1C5" w14:textId="77777777" w:rsidR="00CF0EEB" w:rsidRDefault="00CF0EEB" w:rsidP="00CF0EEB">
      <w:pPr>
        <w:rPr>
          <w:rFonts w:cstheme="minorBidi"/>
          <w:szCs w:val="22"/>
        </w:rPr>
      </w:pPr>
    </w:p>
    <w:p w14:paraId="1F5E3867" w14:textId="77777777" w:rsidR="00CF0EEB" w:rsidRDefault="00CF0EEB" w:rsidP="00CF0EEB">
      <w:pPr>
        <w:tabs>
          <w:tab w:val="clear" w:pos="720"/>
          <w:tab w:val="clear" w:pos="1296"/>
          <w:tab w:val="clear" w:pos="1872"/>
          <w:tab w:val="clear" w:pos="2448"/>
        </w:tabs>
        <w:spacing w:before="0" w:after="0" w:line="240" w:lineRule="auto"/>
        <w:rPr>
          <w:rFonts w:cstheme="minorBidi"/>
          <w:szCs w:val="22"/>
        </w:rPr>
      </w:pPr>
      <w:r>
        <w:rPr>
          <w:rFonts w:cstheme="minorBidi"/>
          <w:szCs w:val="22"/>
        </w:rPr>
        <w:br w:type="page"/>
      </w:r>
    </w:p>
    <w:p w14:paraId="625C822A" w14:textId="2DD9B27C" w:rsidR="00CF0EEB" w:rsidRPr="00CF0EEB" w:rsidRDefault="00CF0EEB" w:rsidP="00CF0EEB">
      <w:pPr>
        <w:pStyle w:val="Heading2"/>
        <w:rPr>
          <w:rFonts w:cstheme="minorBidi"/>
          <w:caps w:val="0"/>
          <w:szCs w:val="22"/>
        </w:rPr>
      </w:pPr>
      <w:bookmarkStart w:id="69" w:name="_Toc152671815"/>
      <w:r w:rsidRPr="00CF0EEB">
        <w:rPr>
          <w:rFonts w:cstheme="minorBidi"/>
          <w:caps w:val="0"/>
          <w:szCs w:val="22"/>
        </w:rPr>
        <w:lastRenderedPageBreak/>
        <w:t>*GSR PART 3 RADIATION PROTECTION AND SAFETY OF RADIATION SOURCES</w:t>
      </w:r>
      <w:bookmarkEnd w:id="69"/>
    </w:p>
    <w:p w14:paraId="3CEC43C9" w14:textId="0301BFB0" w:rsidR="00CB4B5D" w:rsidRPr="003014A7" w:rsidRDefault="00CB4B5D" w:rsidP="00CB4B5D">
      <w:pPr>
        <w:rPr>
          <w:rFonts w:cstheme="minorBidi"/>
          <w:szCs w:val="22"/>
        </w:rPr>
      </w:pPr>
      <w:r>
        <w:rPr>
          <w:rFonts w:cstheme="minorBidi"/>
          <w:szCs w:val="22"/>
        </w:rPr>
        <w:t>Following summary reflects results of the assessment conducted against reference [</w:t>
      </w:r>
      <w:r w:rsidR="009B2190">
        <w:fldChar w:fldCharType="begin"/>
      </w:r>
      <w:r w:rsidR="009B2190">
        <w:rPr>
          <w:rFonts w:cstheme="minorBidi"/>
          <w:szCs w:val="22"/>
        </w:rPr>
        <w:instrText xml:space="preserve"> REF _Ref150167167 \r \h </w:instrText>
      </w:r>
      <w:r w:rsidR="009B2190">
        <w:fldChar w:fldCharType="separate"/>
      </w:r>
      <w:r w:rsidR="00CE4DAB">
        <w:rPr>
          <w:rFonts w:cstheme="minorBidi"/>
          <w:szCs w:val="22"/>
        </w:rPr>
        <w:t>6</w:t>
      </w:r>
      <w:r w:rsidR="009B2190">
        <w:fldChar w:fldCharType="end"/>
      </w:r>
      <w:r>
        <w:rPr>
          <w:rFonts w:cstheme="minorBidi"/>
          <w:szCs w:val="22"/>
        </w:rPr>
        <w:t>] as part of the compliance assessment report [</w:t>
      </w:r>
      <w:r w:rsidR="002D0EC1">
        <w:rPr>
          <w:highlight w:val="red"/>
        </w:rPr>
        <w:fldChar w:fldCharType="begin"/>
      </w:r>
      <w:r w:rsidR="002D0EC1">
        <w:rPr>
          <w:rFonts w:cstheme="minorBidi"/>
          <w:szCs w:val="22"/>
        </w:rPr>
        <w:instrText xml:space="preserve"> REF _Ref150167374 \r \h </w:instrText>
      </w:r>
      <w:r w:rsidR="002D0EC1">
        <w:rPr>
          <w:highlight w:val="red"/>
        </w:rPr>
      </w:r>
      <w:r w:rsidR="002D0EC1">
        <w:rPr>
          <w:highlight w:val="red"/>
        </w:rPr>
        <w:fldChar w:fldCharType="separate"/>
      </w:r>
      <w:r w:rsidR="00CE4DAB">
        <w:rPr>
          <w:rFonts w:cstheme="minorBidi"/>
          <w:szCs w:val="22"/>
        </w:rPr>
        <w:t>36</w:t>
      </w:r>
      <w:r w:rsidR="002D0EC1">
        <w:rPr>
          <w:highlight w:val="red"/>
        </w:rPr>
        <w:fldChar w:fldCharType="end"/>
      </w:r>
      <w:r>
        <w:rPr>
          <w:rFonts w:cstheme="minorBidi"/>
          <w:szCs w:val="22"/>
        </w:rPr>
        <w:t>] that is included in Attachment 1.</w:t>
      </w:r>
    </w:p>
    <w:p w14:paraId="0AA843F1" w14:textId="27A39CF6" w:rsidR="005C44D7" w:rsidRDefault="005C44D7" w:rsidP="00C42B24">
      <w:pPr>
        <w:pStyle w:val="Heading3"/>
        <w:jc w:val="both"/>
      </w:pPr>
      <w:bookmarkStart w:id="70" w:name="_Toc152671816"/>
      <w:r w:rsidRPr="006874BD">
        <w:t>High Level Risk Assessment</w:t>
      </w:r>
      <w:r w:rsidR="00CB4B5D">
        <w:t xml:space="preserve"> Summary</w:t>
      </w:r>
      <w:bookmarkEnd w:id="70"/>
    </w:p>
    <w:p w14:paraId="228EC97D" w14:textId="7EDC5CFB" w:rsidR="00910912" w:rsidRPr="00966E10" w:rsidRDefault="00176D2E" w:rsidP="004C10CE">
      <w:pPr>
        <w:jc w:val="both"/>
      </w:pPr>
      <w:bookmarkStart w:id="71" w:name="_Hlk146622478"/>
      <w:r w:rsidRPr="00966E10">
        <w:t xml:space="preserve">Conducted </w:t>
      </w:r>
      <w:r w:rsidR="00910912" w:rsidRPr="00966E10">
        <w:t xml:space="preserve">compliance </w:t>
      </w:r>
      <w:r w:rsidRPr="00910912">
        <w:t xml:space="preserve">assessment </w:t>
      </w:r>
      <w:r w:rsidR="00966E10" w:rsidRPr="00966E10">
        <w:t>[</w:t>
      </w:r>
      <w:r w:rsidR="00EE14FC">
        <w:rPr>
          <w:highlight w:val="red"/>
        </w:rPr>
        <w:fldChar w:fldCharType="begin"/>
      </w:r>
      <w:r w:rsidR="00EE14FC">
        <w:rPr>
          <w:rFonts w:cstheme="minorBidi"/>
          <w:szCs w:val="22"/>
        </w:rPr>
        <w:instrText xml:space="preserve"> REF _Ref150167374 \r \h </w:instrText>
      </w:r>
      <w:r w:rsidR="00EE14FC">
        <w:rPr>
          <w:highlight w:val="red"/>
        </w:rPr>
      </w:r>
      <w:r w:rsidR="00EE14FC">
        <w:rPr>
          <w:highlight w:val="red"/>
        </w:rPr>
        <w:fldChar w:fldCharType="separate"/>
      </w:r>
      <w:r w:rsidR="00CE4DAB">
        <w:rPr>
          <w:rFonts w:cstheme="minorBidi"/>
          <w:szCs w:val="22"/>
        </w:rPr>
        <w:t>36</w:t>
      </w:r>
      <w:r w:rsidR="00EE14FC">
        <w:rPr>
          <w:highlight w:val="red"/>
        </w:rPr>
        <w:fldChar w:fldCharType="end"/>
      </w:r>
      <w:r w:rsidR="00966E10" w:rsidRPr="00966E10">
        <w:t>]</w:t>
      </w:r>
      <w:r w:rsidR="00910912" w:rsidRPr="00966E10">
        <w:t xml:space="preserve"> indicates</w:t>
      </w:r>
      <w:r w:rsidRPr="00910912">
        <w:t xml:space="preserve"> that compliance with </w:t>
      </w:r>
      <w:r w:rsidR="00910912" w:rsidRPr="00966E10">
        <w:t xml:space="preserve">the requirements presented in </w:t>
      </w:r>
      <w:r w:rsidRPr="00910912">
        <w:t xml:space="preserve">“IAEA Safety Standards No. GSR Part 3, Radiation Protection and Safety of Radiation Sources: International Basic Safety Standards” </w:t>
      </w:r>
      <w:r w:rsidR="00EE14FC">
        <w:rPr>
          <w:rFonts w:cstheme="minorBidi"/>
          <w:szCs w:val="22"/>
        </w:rPr>
        <w:t>[</w:t>
      </w:r>
      <w:r w:rsidR="00EE14FC">
        <w:fldChar w:fldCharType="begin"/>
      </w:r>
      <w:r w:rsidR="00EE14FC">
        <w:rPr>
          <w:rFonts w:cstheme="minorBidi"/>
          <w:szCs w:val="22"/>
        </w:rPr>
        <w:instrText xml:space="preserve"> REF _Ref150167167 \r \h </w:instrText>
      </w:r>
      <w:r w:rsidR="00EE14FC">
        <w:fldChar w:fldCharType="separate"/>
      </w:r>
      <w:r w:rsidR="00CE4DAB">
        <w:rPr>
          <w:rFonts w:cstheme="minorBidi"/>
          <w:szCs w:val="22"/>
        </w:rPr>
        <w:t>6</w:t>
      </w:r>
      <w:r w:rsidR="00EE14FC">
        <w:fldChar w:fldCharType="end"/>
      </w:r>
      <w:r w:rsidR="00EE14FC">
        <w:rPr>
          <w:rFonts w:cstheme="minorBidi"/>
          <w:szCs w:val="22"/>
        </w:rPr>
        <w:t xml:space="preserve">] </w:t>
      </w:r>
      <w:r w:rsidRPr="00910912">
        <w:t xml:space="preserve">is expected to be demonstrated but will require some additional analyses. </w:t>
      </w:r>
      <w:r w:rsidR="00910912" w:rsidRPr="00966E10">
        <w:t>Since no non-compliances have been identified and no design changes are anticipated, “IAEA Safety Standards No. GSR Part 3, Radiation Protection and Safety of Radiation Sources: International Basic Safety Standards” has been assigned to a “</w:t>
      </w:r>
      <w:r w:rsidR="00910912" w:rsidRPr="00EE14FC">
        <w:rPr>
          <w:b/>
          <w:bCs/>
        </w:rPr>
        <w:t>Medium Risk</w:t>
      </w:r>
      <w:r w:rsidR="00910912" w:rsidRPr="00966E10">
        <w:t xml:space="preserve">” </w:t>
      </w:r>
      <w:r w:rsidR="00966E10" w:rsidRPr="00966E10">
        <w:t>c</w:t>
      </w:r>
      <w:r w:rsidR="00EE14FC">
        <w:t>ategory</w:t>
      </w:r>
      <w:r w:rsidR="00966E10" w:rsidRPr="00966E10">
        <w:t>.</w:t>
      </w:r>
    </w:p>
    <w:p w14:paraId="4E5C1B53" w14:textId="46411B38" w:rsidR="00966E10" w:rsidRDefault="00910912" w:rsidP="004C10CE">
      <w:pPr>
        <w:jc w:val="both"/>
      </w:pPr>
      <w:r w:rsidRPr="00966E10">
        <w:t>Risks associated with the “IAEA Safety Standards No. GSR Part 3, Radiation Protection and Safety of Radiation Sources: International Basic Safety Standards” are presented in “Identified Potential Risks To Be Addressed In Bulgaria Project” subsection.</w:t>
      </w:r>
    </w:p>
    <w:p w14:paraId="6C49C5FF" w14:textId="718660A4" w:rsidR="00580780" w:rsidRDefault="00580780" w:rsidP="00C42B24">
      <w:pPr>
        <w:jc w:val="both"/>
      </w:pPr>
      <w:r>
        <w:t xml:space="preserve">These </w:t>
      </w:r>
      <w:r w:rsidR="00EE14FC">
        <w:t>risks</w:t>
      </w:r>
      <w:r>
        <w:t xml:space="preserve"> are related to:</w:t>
      </w:r>
    </w:p>
    <w:p w14:paraId="653DAE36" w14:textId="6C1F2AEB" w:rsidR="00580780" w:rsidRPr="00971146" w:rsidRDefault="00580780" w:rsidP="00513590">
      <w:pPr>
        <w:pStyle w:val="ListParagraph"/>
        <w:numPr>
          <w:ilvl w:val="0"/>
          <w:numId w:val="144"/>
        </w:numPr>
        <w:jc w:val="both"/>
      </w:pPr>
      <w:r>
        <w:t>Differences in framework between IAEA and the United States (NRC). These differences are analyzed more detailed in subsection 1.4 and 1.7 of t</w:t>
      </w:r>
      <w:r w:rsidR="00D600EC">
        <w:t xml:space="preserve">he compliance assessment </w:t>
      </w:r>
      <w:r>
        <w:t>report</w:t>
      </w:r>
      <w:r w:rsidR="00CE1D4E">
        <w:t xml:space="preserve"> </w:t>
      </w:r>
      <w:r w:rsidR="00CE1D4E">
        <w:rPr>
          <w:rFonts w:cstheme="minorBidi"/>
          <w:szCs w:val="22"/>
        </w:rPr>
        <w:t>[</w:t>
      </w:r>
      <w:r w:rsidR="00CE1D4E">
        <w:rPr>
          <w:rFonts w:cstheme="minorBidi"/>
          <w:szCs w:val="22"/>
        </w:rPr>
        <w:fldChar w:fldCharType="begin"/>
      </w:r>
      <w:r w:rsidR="00CE1D4E">
        <w:rPr>
          <w:rFonts w:cstheme="minorBidi"/>
          <w:szCs w:val="22"/>
        </w:rPr>
        <w:instrText xml:space="preserve"> REF _Ref150167374 \r \h  \* MERGEFORMAT </w:instrText>
      </w:r>
      <w:r w:rsidR="00CE1D4E">
        <w:rPr>
          <w:rFonts w:cstheme="minorBidi"/>
          <w:szCs w:val="22"/>
        </w:rPr>
      </w:r>
      <w:r w:rsidR="00CE1D4E">
        <w:rPr>
          <w:rFonts w:cstheme="minorBidi"/>
          <w:szCs w:val="22"/>
        </w:rPr>
        <w:fldChar w:fldCharType="separate"/>
      </w:r>
      <w:r w:rsidR="00CE4DAB">
        <w:rPr>
          <w:rFonts w:cstheme="minorBidi"/>
          <w:szCs w:val="22"/>
        </w:rPr>
        <w:t>36</w:t>
      </w:r>
      <w:r w:rsidR="00CE1D4E">
        <w:rPr>
          <w:rFonts w:cstheme="minorBidi"/>
          <w:szCs w:val="22"/>
        </w:rPr>
        <w:fldChar w:fldCharType="end"/>
      </w:r>
      <w:r w:rsidR="00CE1D4E">
        <w:rPr>
          <w:rFonts w:cstheme="minorBidi"/>
          <w:szCs w:val="22"/>
        </w:rPr>
        <w:t>]</w:t>
      </w:r>
      <w:r>
        <w:t>, and might in some specific cases require some additional analyses, but are not expected to lead to any major design changes,</w:t>
      </w:r>
    </w:p>
    <w:p w14:paraId="0A514116" w14:textId="77777777" w:rsidR="00580780" w:rsidRPr="00971146" w:rsidRDefault="00580780" w:rsidP="00513590">
      <w:pPr>
        <w:pStyle w:val="ListParagraph"/>
        <w:numPr>
          <w:ilvl w:val="0"/>
          <w:numId w:val="144"/>
        </w:numPr>
        <w:jc w:val="both"/>
      </w:pPr>
      <w:r>
        <w:t>Some minor design changes might be requested for some plant and effluent monitors, however since they are considered as minor, we maintain the classification as medium risk.</w:t>
      </w:r>
    </w:p>
    <w:p w14:paraId="6A3A98F2" w14:textId="77777777" w:rsidR="00580780" w:rsidRPr="00DE6EE5" w:rsidRDefault="00580780" w:rsidP="00C42B24">
      <w:pPr>
        <w:jc w:val="both"/>
      </w:pPr>
      <w:r w:rsidRPr="00631C47">
        <w:t>The AP1000 plant is designed with administrative programs and procedures to maximize the incorporation of good engineering practices and lessons learned to accomplish ALARA objectives.</w:t>
      </w:r>
      <w:r w:rsidRPr="00DE6EE5">
        <w:t xml:space="preserve"> This has been reviewed and verified by US-NRC Reviews of Standard Design Certification, the beginning of the Operation at </w:t>
      </w:r>
      <w:r>
        <w:t>Vogtle</w:t>
      </w:r>
      <w:r w:rsidRPr="00DE6EE5">
        <w:t xml:space="preserve"> Unit 3, China Operating Plants,</w:t>
      </w:r>
      <w:r>
        <w:t xml:space="preserve"> </w:t>
      </w:r>
      <w:r w:rsidRPr="00DE6EE5">
        <w:t>as well as by the Generic Design Assessment in the U</w:t>
      </w:r>
      <w:r>
        <w:t xml:space="preserve">nited </w:t>
      </w:r>
      <w:r w:rsidRPr="00DE6EE5">
        <w:t>K</w:t>
      </w:r>
      <w:r>
        <w:t>ingdom (UK)</w:t>
      </w:r>
      <w:r w:rsidRPr="00DE6EE5">
        <w:t>.</w:t>
      </w:r>
    </w:p>
    <w:p w14:paraId="74431C7C" w14:textId="75CADA59" w:rsidR="005C44D7" w:rsidRDefault="00580780" w:rsidP="00C42B24">
      <w:pPr>
        <w:jc w:val="both"/>
      </w:pPr>
      <w:r w:rsidRPr="00DE6EE5">
        <w:t>Thus,</w:t>
      </w:r>
      <w:r>
        <w:t xml:space="preserve"> the</w:t>
      </w:r>
      <w:r w:rsidRPr="00DE6EE5">
        <w:t xml:space="preserve"> AP1000 design should be able to accommodate </w:t>
      </w:r>
      <w:r>
        <w:t>the IAEA Standard</w:t>
      </w:r>
      <w:r w:rsidRPr="00DE6EE5">
        <w:t>, with some specific dose analyses that need to be performed for compliance, and some minor changes in some radiation and effluent monitors</w:t>
      </w:r>
      <w:r>
        <w:t>.</w:t>
      </w:r>
      <w:bookmarkEnd w:id="71"/>
    </w:p>
    <w:p w14:paraId="08824701" w14:textId="77C952AF" w:rsidR="00767135" w:rsidRDefault="00767135" w:rsidP="00477B52">
      <w:pPr>
        <w:pStyle w:val="Heading3"/>
      </w:pPr>
      <w:bookmarkStart w:id="72" w:name="_Toc152671817"/>
      <w:r w:rsidRPr="002C005C">
        <w:t>Roadmap of Items Specifically Discussed in the</w:t>
      </w:r>
      <w:r>
        <w:t xml:space="preserve"> Safety Requirements Assessment</w:t>
      </w:r>
      <w:bookmarkEnd w:id="72"/>
    </w:p>
    <w:p w14:paraId="33D8355B" w14:textId="5ECE3E32" w:rsidR="00F406B5" w:rsidRDefault="00B06FF3" w:rsidP="00C42B24">
      <w:pPr>
        <w:pStyle w:val="Heading4"/>
        <w:jc w:val="both"/>
      </w:pPr>
      <w:r>
        <w:t>Section 2 (</w:t>
      </w:r>
      <w:r w:rsidR="00155505">
        <w:t>G</w:t>
      </w:r>
      <w:r w:rsidR="00155505" w:rsidRPr="00155505">
        <w:t>eneral requirements for protection and safety</w:t>
      </w:r>
      <w:r w:rsidR="00155505">
        <w:t>)</w:t>
      </w:r>
    </w:p>
    <w:p w14:paraId="04505DD3" w14:textId="5CBB9738" w:rsidR="00A701A9" w:rsidRDefault="00691D77" w:rsidP="00C42B24">
      <w:pPr>
        <w:jc w:val="both"/>
        <w:rPr>
          <w:lang w:eastAsia="zh-CN"/>
        </w:rPr>
      </w:pPr>
      <w:r>
        <w:rPr>
          <w:lang w:eastAsia="zh-CN"/>
        </w:rPr>
        <w:t xml:space="preserve">Majority of the requirements in </w:t>
      </w:r>
      <w:r w:rsidRPr="00D47479">
        <w:rPr>
          <w:b/>
          <w:bCs/>
          <w:lang w:eastAsia="zh-CN"/>
        </w:rPr>
        <w:t>Section 2</w:t>
      </w:r>
      <w:r>
        <w:rPr>
          <w:lang w:eastAsia="zh-CN"/>
        </w:rPr>
        <w:t xml:space="preserve"> of the reference document </w:t>
      </w:r>
      <w:r>
        <w:rPr>
          <w:rFonts w:cstheme="minorBidi"/>
          <w:szCs w:val="22"/>
        </w:rPr>
        <w:t>[</w:t>
      </w:r>
      <w:r>
        <w:fldChar w:fldCharType="begin"/>
      </w:r>
      <w:r>
        <w:rPr>
          <w:rFonts w:cstheme="minorBidi"/>
          <w:szCs w:val="22"/>
        </w:rPr>
        <w:instrText xml:space="preserve"> REF _Ref150167167 \r \h </w:instrText>
      </w:r>
      <w:r>
        <w:fldChar w:fldCharType="separate"/>
      </w:r>
      <w:r w:rsidR="00CE4DAB">
        <w:rPr>
          <w:rFonts w:cstheme="minorBidi"/>
          <w:szCs w:val="22"/>
        </w:rPr>
        <w:t>6</w:t>
      </w:r>
      <w:r>
        <w:fldChar w:fldCharType="end"/>
      </w:r>
      <w:r>
        <w:rPr>
          <w:rFonts w:cstheme="minorBidi"/>
          <w:szCs w:val="22"/>
        </w:rPr>
        <w:t xml:space="preserve">] </w:t>
      </w:r>
      <w:r>
        <w:rPr>
          <w:lang w:eastAsia="zh-CN"/>
        </w:rPr>
        <w:t>are responsibility of the Owner</w:t>
      </w:r>
      <w:r w:rsidR="00461CCD">
        <w:rPr>
          <w:lang w:eastAsia="zh-CN"/>
        </w:rPr>
        <w:t>/Licensee and/or External Parties.</w:t>
      </w:r>
    </w:p>
    <w:p w14:paraId="0BB2B269" w14:textId="747648D7" w:rsidR="00C42D75" w:rsidRDefault="00AE5F48" w:rsidP="00C42B24">
      <w:pPr>
        <w:jc w:val="both"/>
        <w:rPr>
          <w:rFonts w:eastAsiaTheme="minorHAnsi" w:cstheme="minorBidi"/>
          <w:kern w:val="0"/>
        </w:rPr>
      </w:pPr>
      <w:r>
        <w:rPr>
          <w:lang w:eastAsia="zh-CN"/>
        </w:rPr>
        <w:t>“Application of principles of radiation protection”</w:t>
      </w:r>
      <w:r w:rsidR="00136142">
        <w:rPr>
          <w:lang w:eastAsia="zh-CN"/>
        </w:rPr>
        <w:t xml:space="preserve"> subsection elaborates on </w:t>
      </w:r>
      <w:r w:rsidR="00FC4A25">
        <w:rPr>
          <w:lang w:eastAsia="zh-CN"/>
        </w:rPr>
        <w:t>R</w:t>
      </w:r>
      <w:r w:rsidR="001873A0">
        <w:rPr>
          <w:lang w:eastAsia="zh-CN"/>
        </w:rPr>
        <w:t xml:space="preserve">equirement 1 which falls under responsibility the </w:t>
      </w:r>
      <w:r w:rsidR="00477635">
        <w:rPr>
          <w:rFonts w:eastAsiaTheme="minorHAnsi" w:cstheme="minorBidi"/>
          <w:kern w:val="0"/>
        </w:rPr>
        <w:t xml:space="preserve">Owner/Licensee and/or external parties as well as Westinghouse. </w:t>
      </w:r>
      <w:r w:rsidR="00503CA3">
        <w:rPr>
          <w:rFonts w:eastAsiaTheme="minorHAnsi" w:cstheme="minorBidi"/>
          <w:kern w:val="0"/>
        </w:rPr>
        <w:t xml:space="preserve">Westinghouse demonstrates compliance with the presented </w:t>
      </w:r>
      <w:r w:rsidR="00586453">
        <w:rPr>
          <w:rFonts w:eastAsiaTheme="minorHAnsi" w:cstheme="minorBidi"/>
          <w:kern w:val="0"/>
        </w:rPr>
        <w:t xml:space="preserve">requirement </w:t>
      </w:r>
      <w:r w:rsidR="00740E85">
        <w:rPr>
          <w:rFonts w:eastAsiaTheme="minorHAnsi" w:cstheme="minorBidi"/>
          <w:kern w:val="0"/>
        </w:rPr>
        <w:t xml:space="preserve">and related paragraphs </w:t>
      </w:r>
      <w:r w:rsidR="00446F81">
        <w:rPr>
          <w:rFonts w:eastAsiaTheme="minorHAnsi" w:cstheme="minorBidi"/>
          <w:kern w:val="0"/>
        </w:rPr>
        <w:t>either “as stated”</w:t>
      </w:r>
      <w:r w:rsidR="00740E85">
        <w:rPr>
          <w:rFonts w:eastAsiaTheme="minorHAnsi" w:cstheme="minorBidi"/>
          <w:kern w:val="0"/>
        </w:rPr>
        <w:t xml:space="preserve"> or via compliance with their objectives</w:t>
      </w:r>
      <w:r w:rsidR="00576261">
        <w:rPr>
          <w:rFonts w:eastAsiaTheme="minorHAnsi" w:cstheme="minorBidi"/>
          <w:kern w:val="0"/>
        </w:rPr>
        <w:t xml:space="preserve">. </w:t>
      </w:r>
    </w:p>
    <w:p w14:paraId="098E8266" w14:textId="469E005A" w:rsidR="00576261" w:rsidRDefault="00576261" w:rsidP="00C42B24">
      <w:pPr>
        <w:jc w:val="both"/>
        <w:rPr>
          <w:rFonts w:cstheme="minorHAnsi"/>
          <w:szCs w:val="22"/>
        </w:rPr>
      </w:pPr>
      <w:r>
        <w:rPr>
          <w:rFonts w:eastAsiaTheme="minorHAnsi" w:cstheme="minorBidi"/>
          <w:kern w:val="0"/>
        </w:rPr>
        <w:t>On</w:t>
      </w:r>
      <w:r w:rsidRPr="00FD3A1C">
        <w:rPr>
          <w:rFonts w:eastAsiaTheme="minorHAnsi" w:cstheme="minorBidi"/>
          <w:kern w:val="0"/>
        </w:rPr>
        <w:t xml:space="preserve">e </w:t>
      </w:r>
      <w:r w:rsidR="00FD3A1C" w:rsidRPr="00FD3A1C">
        <w:rPr>
          <w:rFonts w:eastAsiaTheme="minorHAnsi" w:cstheme="minorBidi"/>
          <w:kern w:val="0"/>
        </w:rPr>
        <w:t>“</w:t>
      </w:r>
      <w:r w:rsidR="00715181" w:rsidRPr="00FD3A1C">
        <w:rPr>
          <w:rFonts w:cstheme="minorHAnsi"/>
          <w:szCs w:val="22"/>
        </w:rPr>
        <w:t>Complian</w:t>
      </w:r>
      <w:r w:rsidR="00FD3A1C" w:rsidRPr="00FD3A1C">
        <w:rPr>
          <w:rFonts w:cstheme="minorHAnsi"/>
          <w:szCs w:val="22"/>
        </w:rPr>
        <w:t>t</w:t>
      </w:r>
      <w:r w:rsidR="00715181" w:rsidRPr="00FD3A1C">
        <w:rPr>
          <w:rFonts w:cstheme="minorHAnsi"/>
          <w:szCs w:val="22"/>
        </w:rPr>
        <w:t xml:space="preserve"> with Objective</w:t>
      </w:r>
      <w:r w:rsidR="00FD3A1C" w:rsidRPr="00FD3A1C">
        <w:rPr>
          <w:rFonts w:cstheme="minorHAnsi"/>
          <w:szCs w:val="22"/>
        </w:rPr>
        <w:t>”</w:t>
      </w:r>
      <w:r w:rsidR="00715181" w:rsidRPr="00FD3A1C">
        <w:rPr>
          <w:rFonts w:cstheme="minorHAnsi"/>
          <w:szCs w:val="22"/>
        </w:rPr>
        <w:t xml:space="preserve"> (</w:t>
      </w:r>
      <w:r w:rsidR="00740E85" w:rsidRPr="00FD3A1C">
        <w:rPr>
          <w:rFonts w:eastAsiaTheme="minorHAnsi" w:cstheme="minorBidi"/>
          <w:kern w:val="0"/>
        </w:rPr>
        <w:t>CWO</w:t>
      </w:r>
      <w:r w:rsidR="00715181">
        <w:rPr>
          <w:rFonts w:eastAsiaTheme="minorHAnsi" w:cstheme="minorBidi"/>
          <w:kern w:val="0"/>
        </w:rPr>
        <w:t>)</w:t>
      </w:r>
      <w:r>
        <w:rPr>
          <w:rFonts w:eastAsiaTheme="minorHAnsi" w:cstheme="minorBidi"/>
          <w:kern w:val="0"/>
        </w:rPr>
        <w:t xml:space="preserve"> </w:t>
      </w:r>
      <w:r>
        <w:rPr>
          <w:rFonts w:cstheme="minorHAnsi"/>
          <w:szCs w:val="22"/>
        </w:rPr>
        <w:t>item was identified in this subsection and is related to:</w:t>
      </w:r>
    </w:p>
    <w:p w14:paraId="1E099BEF" w14:textId="78779DFB" w:rsidR="00576261" w:rsidRDefault="00BA3913" w:rsidP="00513590">
      <w:pPr>
        <w:pStyle w:val="ListParagraph"/>
        <w:numPr>
          <w:ilvl w:val="0"/>
          <w:numId w:val="89"/>
        </w:numPr>
        <w:jc w:val="both"/>
        <w:rPr>
          <w:rFonts w:cstheme="minorHAnsi"/>
          <w:szCs w:val="22"/>
        </w:rPr>
      </w:pPr>
      <w:r w:rsidRPr="00EE287B">
        <w:rPr>
          <w:rFonts w:cstheme="minorHAnsi"/>
          <w:b/>
          <w:bCs/>
          <w:szCs w:val="22"/>
        </w:rPr>
        <w:lastRenderedPageBreak/>
        <w:t>(Item 2.11)</w:t>
      </w:r>
      <w:r w:rsidRPr="00BA3913">
        <w:rPr>
          <w:rFonts w:cstheme="minorHAnsi"/>
          <w:szCs w:val="22"/>
        </w:rPr>
        <w:t xml:space="preserve"> Ensuring that specified dose limits are not exceeded for planned exposure situations other than for medical exposure. </w:t>
      </w:r>
    </w:p>
    <w:p w14:paraId="7590766D" w14:textId="3A92C67B" w:rsidR="00BA3913" w:rsidRDefault="000F692B" w:rsidP="00C42B24">
      <w:pPr>
        <w:jc w:val="both"/>
        <w:rPr>
          <w:rFonts w:cstheme="minorHAnsi"/>
          <w:szCs w:val="22"/>
        </w:rPr>
      </w:pPr>
      <w:r>
        <w:rPr>
          <w:rFonts w:cstheme="minorHAnsi"/>
          <w:szCs w:val="22"/>
        </w:rPr>
        <w:t xml:space="preserve">Subsequent two subsections elaborate on </w:t>
      </w:r>
      <w:r w:rsidR="00D06902">
        <w:rPr>
          <w:rFonts w:cstheme="minorHAnsi"/>
          <w:szCs w:val="22"/>
        </w:rPr>
        <w:t>responsibilities of the Government and R</w:t>
      </w:r>
      <w:r w:rsidR="00D631BD">
        <w:rPr>
          <w:rFonts w:cstheme="minorHAnsi"/>
          <w:szCs w:val="22"/>
        </w:rPr>
        <w:t>e</w:t>
      </w:r>
      <w:r w:rsidR="00D06902">
        <w:rPr>
          <w:rFonts w:cstheme="minorHAnsi"/>
          <w:szCs w:val="22"/>
        </w:rPr>
        <w:t xml:space="preserve">gulatory </w:t>
      </w:r>
      <w:r w:rsidR="00D631BD">
        <w:rPr>
          <w:rFonts w:cstheme="minorHAnsi"/>
          <w:szCs w:val="22"/>
        </w:rPr>
        <w:t>Body.</w:t>
      </w:r>
    </w:p>
    <w:p w14:paraId="2DC720DC" w14:textId="2A6FA462" w:rsidR="000F2167" w:rsidRDefault="00D631BD" w:rsidP="00C42B24">
      <w:pPr>
        <w:jc w:val="both"/>
        <w:rPr>
          <w:rFonts w:eastAsiaTheme="minorHAnsi" w:cstheme="minorBidi"/>
          <w:kern w:val="0"/>
        </w:rPr>
      </w:pPr>
      <w:r>
        <w:rPr>
          <w:rFonts w:cstheme="minorHAnsi"/>
          <w:szCs w:val="22"/>
        </w:rPr>
        <w:t>“</w:t>
      </w:r>
      <w:r w:rsidR="000F207C">
        <w:rPr>
          <w:rFonts w:cstheme="minorHAnsi"/>
          <w:szCs w:val="22"/>
        </w:rPr>
        <w:t>Responsibilities for protection and safety</w:t>
      </w:r>
      <w:r>
        <w:rPr>
          <w:rFonts w:cstheme="minorHAnsi"/>
          <w:szCs w:val="22"/>
        </w:rPr>
        <w:t>”</w:t>
      </w:r>
      <w:r w:rsidR="000F207C">
        <w:rPr>
          <w:rFonts w:cstheme="minorHAnsi"/>
          <w:szCs w:val="22"/>
        </w:rPr>
        <w:t xml:space="preserve"> and “Management requirements” </w:t>
      </w:r>
      <w:r w:rsidR="00F3116B">
        <w:rPr>
          <w:rFonts w:cstheme="minorHAnsi"/>
          <w:szCs w:val="22"/>
        </w:rPr>
        <w:t xml:space="preserve">subsections </w:t>
      </w:r>
      <w:r w:rsidR="00510772">
        <w:rPr>
          <w:rFonts w:cstheme="minorHAnsi"/>
          <w:szCs w:val="22"/>
        </w:rPr>
        <w:t>fall</w:t>
      </w:r>
      <w:r w:rsidR="00A12F75">
        <w:rPr>
          <w:rFonts w:cstheme="minorHAnsi"/>
          <w:szCs w:val="22"/>
        </w:rPr>
        <w:t xml:space="preserve"> within responsibility of the</w:t>
      </w:r>
      <w:r w:rsidR="00F3116B">
        <w:rPr>
          <w:rFonts w:cstheme="minorHAnsi"/>
          <w:szCs w:val="22"/>
        </w:rPr>
        <w:t xml:space="preserve"> </w:t>
      </w:r>
      <w:r w:rsidR="0080207A">
        <w:rPr>
          <w:rFonts w:eastAsiaTheme="minorHAnsi" w:cstheme="minorBidi"/>
          <w:kern w:val="0"/>
        </w:rPr>
        <w:t>Owner/Licensee and/or other external parties.</w:t>
      </w:r>
    </w:p>
    <w:p w14:paraId="3EE4E7D4" w14:textId="12170DFB" w:rsidR="00A84254" w:rsidRPr="00A84254" w:rsidRDefault="00A84254" w:rsidP="00C42B24">
      <w:pPr>
        <w:jc w:val="both"/>
        <w:rPr>
          <w:rFonts w:cstheme="minorHAnsi"/>
          <w:b/>
          <w:bCs/>
          <w:lang w:val="en-GB"/>
        </w:rPr>
      </w:pPr>
      <w:r w:rsidRPr="006F2EEB">
        <w:rPr>
          <w:rFonts w:eastAsiaTheme="minorEastAsia" w:cstheme="minorBidi"/>
          <w:i/>
          <w:iCs/>
          <w:kern w:val="0"/>
        </w:rPr>
        <w:t xml:space="preserve">Refer to </w:t>
      </w:r>
      <w:r w:rsidRPr="006F2EEB">
        <w:rPr>
          <w:rFonts w:eastAsiaTheme="minorEastAsia" w:cstheme="minorBidi"/>
          <w:b/>
          <w:bCs/>
          <w:i/>
          <w:iCs/>
          <w:kern w:val="0"/>
        </w:rPr>
        <w:t>Subsection 2.</w:t>
      </w:r>
      <w:r w:rsidR="009456DA">
        <w:rPr>
          <w:rFonts w:eastAsiaTheme="minorEastAsia" w:cstheme="minorBidi"/>
          <w:b/>
          <w:bCs/>
          <w:i/>
          <w:iCs/>
          <w:kern w:val="0"/>
        </w:rPr>
        <w:t>2</w:t>
      </w:r>
      <w:r w:rsidRPr="006F2EEB">
        <w:rPr>
          <w:rFonts w:eastAsiaTheme="minorEastAsia" w:cstheme="minorBidi"/>
          <w:i/>
          <w:iCs/>
          <w:kern w:val="0"/>
        </w:rPr>
        <w:t xml:space="preserve"> of the compliance assessment </w:t>
      </w:r>
      <w:r w:rsidRPr="00A84254">
        <w:rPr>
          <w:rFonts w:eastAsiaTheme="minorEastAsia" w:cstheme="minorBidi"/>
          <w:i/>
          <w:iCs/>
          <w:kern w:val="0"/>
        </w:rPr>
        <w:t xml:space="preserve">report </w:t>
      </w:r>
      <w:r w:rsidRPr="00A84254">
        <w:rPr>
          <w:rFonts w:cstheme="minorBidi"/>
          <w:i/>
          <w:iCs/>
          <w:szCs w:val="22"/>
        </w:rPr>
        <w:t>[</w:t>
      </w:r>
      <w:r w:rsidRPr="00A84254">
        <w:rPr>
          <w:i/>
          <w:iCs/>
          <w:highlight w:val="red"/>
        </w:rPr>
        <w:fldChar w:fldCharType="begin"/>
      </w:r>
      <w:r w:rsidRPr="00A84254">
        <w:rPr>
          <w:rFonts w:cstheme="minorBidi"/>
          <w:i/>
          <w:iCs/>
          <w:szCs w:val="22"/>
        </w:rPr>
        <w:instrText xml:space="preserve"> REF _Ref150167374 \r \h </w:instrText>
      </w:r>
      <w:r w:rsidRPr="00A84254">
        <w:rPr>
          <w:i/>
          <w:iCs/>
          <w:highlight w:val="red"/>
        </w:rPr>
        <w:instrText xml:space="preserve"> \* MERGEFORMAT </w:instrText>
      </w:r>
      <w:r w:rsidRPr="00A84254">
        <w:rPr>
          <w:i/>
          <w:iCs/>
          <w:highlight w:val="red"/>
        </w:rPr>
      </w:r>
      <w:r w:rsidRPr="00A84254">
        <w:rPr>
          <w:i/>
          <w:iCs/>
          <w:highlight w:val="red"/>
        </w:rPr>
        <w:fldChar w:fldCharType="separate"/>
      </w:r>
      <w:r w:rsidR="00CE4DAB">
        <w:rPr>
          <w:rFonts w:cstheme="minorBidi"/>
          <w:i/>
          <w:iCs/>
          <w:szCs w:val="22"/>
        </w:rPr>
        <w:t>36</w:t>
      </w:r>
      <w:r w:rsidRPr="00A84254">
        <w:rPr>
          <w:i/>
          <w:iCs/>
          <w:highlight w:val="red"/>
        </w:rPr>
        <w:fldChar w:fldCharType="end"/>
      </w:r>
      <w:r w:rsidRPr="00A84254">
        <w:rPr>
          <w:rFonts w:cstheme="minorBidi"/>
          <w:i/>
          <w:iCs/>
          <w:szCs w:val="22"/>
        </w:rPr>
        <w:t xml:space="preserve">] </w:t>
      </w:r>
      <w:r w:rsidRPr="00A84254">
        <w:rPr>
          <w:rFonts w:eastAsiaTheme="minorEastAsia" w:cstheme="minorBidi"/>
          <w:i/>
          <w:iCs/>
          <w:kern w:val="0"/>
        </w:rPr>
        <w:t>for</w:t>
      </w:r>
      <w:r w:rsidRPr="006F2EEB">
        <w:rPr>
          <w:rFonts w:eastAsiaTheme="minorEastAsia" w:cstheme="minorBidi"/>
          <w:i/>
          <w:iCs/>
          <w:kern w:val="0"/>
        </w:rPr>
        <w:t xml:space="preserve"> more details.</w:t>
      </w:r>
    </w:p>
    <w:p w14:paraId="32A7B9FB" w14:textId="74C27068" w:rsidR="00155505" w:rsidRDefault="001557D5" w:rsidP="00C42B24">
      <w:pPr>
        <w:pStyle w:val="Heading4"/>
        <w:jc w:val="both"/>
      </w:pPr>
      <w:r>
        <w:t>Section 3 (P</w:t>
      </w:r>
      <w:r w:rsidRPr="001557D5">
        <w:t>lanned exposure situations</w:t>
      </w:r>
      <w:r>
        <w:t>)</w:t>
      </w:r>
    </w:p>
    <w:p w14:paraId="1CF34265" w14:textId="62F647EC" w:rsidR="00C42D75" w:rsidRDefault="006753CC" w:rsidP="00C42B24">
      <w:pPr>
        <w:jc w:val="both"/>
        <w:rPr>
          <w:rFonts w:eastAsiaTheme="minorHAnsi" w:cstheme="minorBidi"/>
          <w:kern w:val="0"/>
        </w:rPr>
      </w:pPr>
      <w:r>
        <w:rPr>
          <w:lang w:eastAsia="zh-CN"/>
        </w:rPr>
        <w:t>Majo</w:t>
      </w:r>
      <w:r w:rsidR="001B4323">
        <w:rPr>
          <w:lang w:eastAsia="zh-CN"/>
        </w:rPr>
        <w:t xml:space="preserve">rity of requirements </w:t>
      </w:r>
      <w:r w:rsidR="00BA544B">
        <w:rPr>
          <w:lang w:eastAsia="zh-CN"/>
        </w:rPr>
        <w:t xml:space="preserve">in </w:t>
      </w:r>
      <w:r w:rsidR="00BA544B" w:rsidRPr="00C3592B">
        <w:rPr>
          <w:b/>
          <w:bCs/>
          <w:lang w:eastAsia="zh-CN"/>
        </w:rPr>
        <w:t>Section 3</w:t>
      </w:r>
      <w:r w:rsidR="00BA544B">
        <w:rPr>
          <w:lang w:eastAsia="zh-CN"/>
        </w:rPr>
        <w:t xml:space="preserve"> of reference document </w:t>
      </w:r>
      <w:r w:rsidR="00BA544B">
        <w:rPr>
          <w:rFonts w:cstheme="minorBidi"/>
          <w:szCs w:val="22"/>
        </w:rPr>
        <w:t>[</w:t>
      </w:r>
      <w:r w:rsidR="00BA544B">
        <w:fldChar w:fldCharType="begin"/>
      </w:r>
      <w:r w:rsidR="00BA544B">
        <w:rPr>
          <w:rFonts w:cstheme="minorBidi"/>
          <w:szCs w:val="22"/>
        </w:rPr>
        <w:instrText xml:space="preserve"> REF _Ref150167167 \r \h </w:instrText>
      </w:r>
      <w:r w:rsidR="00BA544B">
        <w:fldChar w:fldCharType="separate"/>
      </w:r>
      <w:r w:rsidR="00CE4DAB">
        <w:rPr>
          <w:rFonts w:cstheme="minorBidi"/>
          <w:szCs w:val="22"/>
        </w:rPr>
        <w:t>6</w:t>
      </w:r>
      <w:r w:rsidR="00BA544B">
        <w:fldChar w:fldCharType="end"/>
      </w:r>
      <w:r w:rsidR="00BA544B">
        <w:rPr>
          <w:rFonts w:cstheme="minorBidi"/>
          <w:szCs w:val="22"/>
        </w:rPr>
        <w:t xml:space="preserve">] </w:t>
      </w:r>
      <w:r w:rsidR="00913830">
        <w:rPr>
          <w:lang w:eastAsia="zh-CN"/>
        </w:rPr>
        <w:t xml:space="preserve">are either </w:t>
      </w:r>
      <w:r w:rsidR="00BA544B">
        <w:rPr>
          <w:lang w:eastAsia="zh-CN"/>
        </w:rPr>
        <w:t>n</w:t>
      </w:r>
      <w:r w:rsidR="00913830">
        <w:rPr>
          <w:lang w:eastAsia="zh-CN"/>
        </w:rPr>
        <w:t>o</w:t>
      </w:r>
      <w:r w:rsidR="00690BE1">
        <w:rPr>
          <w:lang w:eastAsia="zh-CN"/>
        </w:rPr>
        <w:t xml:space="preserve">t </w:t>
      </w:r>
      <w:r w:rsidR="00913830">
        <w:rPr>
          <w:lang w:eastAsia="zh-CN"/>
        </w:rPr>
        <w:t xml:space="preserve">applicable to the technology or </w:t>
      </w:r>
      <w:r w:rsidR="00BA544B">
        <w:rPr>
          <w:lang w:eastAsia="zh-CN"/>
        </w:rPr>
        <w:t>are</w:t>
      </w:r>
      <w:r w:rsidR="00913830">
        <w:rPr>
          <w:lang w:eastAsia="zh-CN"/>
        </w:rPr>
        <w:t xml:space="preserve"> a responsibility shared between </w:t>
      </w:r>
      <w:r w:rsidR="0067148A">
        <w:rPr>
          <w:rFonts w:eastAsiaTheme="minorHAnsi" w:cstheme="minorBidi"/>
          <w:kern w:val="0"/>
        </w:rPr>
        <w:t>Owner/Licensee and other external parties.</w:t>
      </w:r>
    </w:p>
    <w:p w14:paraId="6A81375F" w14:textId="2A12C793" w:rsidR="0067148A" w:rsidRDefault="0067148A" w:rsidP="00C42B24">
      <w:pPr>
        <w:jc w:val="both"/>
        <w:rPr>
          <w:rFonts w:eastAsiaTheme="minorHAnsi" w:cstheme="minorBidi"/>
          <w:kern w:val="0"/>
        </w:rPr>
      </w:pPr>
      <w:r>
        <w:rPr>
          <w:rFonts w:eastAsiaTheme="minorHAnsi" w:cstheme="minorBidi"/>
          <w:kern w:val="0"/>
        </w:rPr>
        <w:t xml:space="preserve">Requirements </w:t>
      </w:r>
      <w:r w:rsidR="00384201">
        <w:rPr>
          <w:rFonts w:eastAsiaTheme="minorHAnsi" w:cstheme="minorBidi"/>
          <w:kern w:val="0"/>
        </w:rPr>
        <w:t xml:space="preserve">applicable </w:t>
      </w:r>
      <w:r w:rsidR="00BB1C75">
        <w:rPr>
          <w:rFonts w:eastAsiaTheme="minorHAnsi" w:cstheme="minorBidi"/>
          <w:kern w:val="0"/>
        </w:rPr>
        <w:t xml:space="preserve">to </w:t>
      </w:r>
      <w:r w:rsidR="005A29FE">
        <w:rPr>
          <w:rFonts w:eastAsiaTheme="minorHAnsi" w:cstheme="minorBidi"/>
          <w:kern w:val="0"/>
        </w:rPr>
        <w:t>the AP1000 technology are met by Westinghouse</w:t>
      </w:r>
      <w:r w:rsidR="00582A4A">
        <w:rPr>
          <w:rFonts w:eastAsiaTheme="minorHAnsi" w:cstheme="minorBidi"/>
          <w:kern w:val="0"/>
        </w:rPr>
        <w:t xml:space="preserve"> either </w:t>
      </w:r>
      <w:r w:rsidR="000213C1">
        <w:rPr>
          <w:rFonts w:eastAsiaTheme="minorHAnsi" w:cstheme="minorBidi"/>
          <w:kern w:val="0"/>
        </w:rPr>
        <w:t xml:space="preserve">“as stated” or via compliance with </w:t>
      </w:r>
      <w:r w:rsidR="00FE13FB">
        <w:rPr>
          <w:rFonts w:eastAsiaTheme="minorHAnsi" w:cstheme="minorBidi"/>
          <w:kern w:val="0"/>
        </w:rPr>
        <w:t>their objectives</w:t>
      </w:r>
      <w:r w:rsidR="005A29FE">
        <w:rPr>
          <w:rFonts w:eastAsiaTheme="minorHAnsi" w:cstheme="minorBidi"/>
          <w:kern w:val="0"/>
        </w:rPr>
        <w:t xml:space="preserve">. </w:t>
      </w:r>
    </w:p>
    <w:p w14:paraId="35232B64" w14:textId="6E9A4714" w:rsidR="003511F9" w:rsidRDefault="005A4E3D" w:rsidP="00C42B24">
      <w:pPr>
        <w:jc w:val="both"/>
        <w:rPr>
          <w:rFonts w:cstheme="minorHAnsi"/>
          <w:szCs w:val="22"/>
        </w:rPr>
      </w:pPr>
      <w:r>
        <w:rPr>
          <w:rFonts w:eastAsiaTheme="minorHAnsi" w:cstheme="minorBidi"/>
          <w:kern w:val="0"/>
        </w:rPr>
        <w:t xml:space="preserve">CWO </w:t>
      </w:r>
      <w:r w:rsidR="003511F9">
        <w:rPr>
          <w:rFonts w:cstheme="minorHAnsi"/>
          <w:szCs w:val="22"/>
        </w:rPr>
        <w:t>item</w:t>
      </w:r>
      <w:r>
        <w:rPr>
          <w:rFonts w:cstheme="minorHAnsi"/>
          <w:szCs w:val="22"/>
        </w:rPr>
        <w:t>s</w:t>
      </w:r>
      <w:r w:rsidR="003511F9">
        <w:rPr>
          <w:rFonts w:cstheme="minorHAnsi"/>
          <w:szCs w:val="22"/>
        </w:rPr>
        <w:t xml:space="preserve"> w</w:t>
      </w:r>
      <w:r>
        <w:rPr>
          <w:rFonts w:cstheme="minorHAnsi"/>
          <w:szCs w:val="22"/>
        </w:rPr>
        <w:t>ere</w:t>
      </w:r>
      <w:r w:rsidR="003511F9">
        <w:rPr>
          <w:rFonts w:cstheme="minorHAnsi"/>
          <w:szCs w:val="22"/>
        </w:rPr>
        <w:t xml:space="preserve"> identified </w:t>
      </w:r>
      <w:r w:rsidR="00D9471E">
        <w:rPr>
          <w:rFonts w:cstheme="minorHAnsi"/>
          <w:szCs w:val="22"/>
        </w:rPr>
        <w:t xml:space="preserve">in </w:t>
      </w:r>
      <w:r w:rsidR="00513CC2">
        <w:rPr>
          <w:rFonts w:cstheme="minorHAnsi"/>
          <w:szCs w:val="22"/>
        </w:rPr>
        <w:t>three</w:t>
      </w:r>
      <w:r w:rsidR="003511F9">
        <w:rPr>
          <w:rFonts w:cstheme="minorHAnsi"/>
          <w:szCs w:val="22"/>
        </w:rPr>
        <w:t xml:space="preserve"> subsection</w:t>
      </w:r>
      <w:r w:rsidR="003665DD">
        <w:rPr>
          <w:rFonts w:cstheme="minorHAnsi"/>
          <w:szCs w:val="22"/>
        </w:rPr>
        <w:t>s</w:t>
      </w:r>
      <w:r w:rsidR="00513CC2">
        <w:rPr>
          <w:rFonts w:cstheme="minorHAnsi"/>
          <w:szCs w:val="22"/>
        </w:rPr>
        <w:t>.</w:t>
      </w:r>
    </w:p>
    <w:p w14:paraId="54AF9590" w14:textId="0B699956" w:rsidR="00513CC2" w:rsidRDefault="00662664" w:rsidP="00C42B24">
      <w:pPr>
        <w:jc w:val="both"/>
        <w:rPr>
          <w:rFonts w:cstheme="minorHAnsi"/>
          <w:szCs w:val="22"/>
        </w:rPr>
      </w:pPr>
      <w:r>
        <w:rPr>
          <w:rFonts w:cstheme="minorHAnsi"/>
          <w:szCs w:val="22"/>
        </w:rPr>
        <w:t xml:space="preserve">“Generic requirements” </w:t>
      </w:r>
      <w:r w:rsidR="002E0EEA">
        <w:rPr>
          <w:rFonts w:cstheme="minorHAnsi"/>
          <w:szCs w:val="22"/>
        </w:rPr>
        <w:t xml:space="preserve">subsection </w:t>
      </w:r>
      <w:r w:rsidR="00732308">
        <w:rPr>
          <w:rFonts w:cstheme="minorHAnsi"/>
          <w:szCs w:val="22"/>
        </w:rPr>
        <w:t xml:space="preserve">contains </w:t>
      </w:r>
      <w:r w:rsidR="000C1441">
        <w:rPr>
          <w:rFonts w:cstheme="minorHAnsi"/>
          <w:szCs w:val="22"/>
        </w:rPr>
        <w:t xml:space="preserve">a </w:t>
      </w:r>
      <w:r w:rsidR="00732308">
        <w:rPr>
          <w:rFonts w:cstheme="minorHAnsi"/>
          <w:szCs w:val="22"/>
        </w:rPr>
        <w:t xml:space="preserve">CWO </w:t>
      </w:r>
      <w:r w:rsidR="000C1441">
        <w:rPr>
          <w:rFonts w:cstheme="minorHAnsi"/>
          <w:szCs w:val="22"/>
        </w:rPr>
        <w:t xml:space="preserve">item </w:t>
      </w:r>
      <w:r w:rsidR="00732308">
        <w:rPr>
          <w:rFonts w:cstheme="minorHAnsi"/>
          <w:szCs w:val="22"/>
        </w:rPr>
        <w:t>related to:</w:t>
      </w:r>
    </w:p>
    <w:p w14:paraId="08FB3750" w14:textId="529D7D4C" w:rsidR="00732308" w:rsidRPr="00412016" w:rsidRDefault="00AD759D" w:rsidP="00513590">
      <w:pPr>
        <w:pStyle w:val="ListParagraph"/>
        <w:numPr>
          <w:ilvl w:val="0"/>
          <w:numId w:val="89"/>
        </w:numPr>
        <w:jc w:val="both"/>
        <w:rPr>
          <w:szCs w:val="22"/>
          <w:lang w:eastAsia="zh-CN"/>
        </w:rPr>
      </w:pPr>
      <w:r w:rsidRPr="00EE287B">
        <w:rPr>
          <w:b/>
          <w:bCs/>
          <w:lang w:eastAsia="zh-CN"/>
        </w:rPr>
        <w:t xml:space="preserve">(Item </w:t>
      </w:r>
      <w:r w:rsidR="00BA6C52" w:rsidRPr="00EE287B">
        <w:rPr>
          <w:b/>
          <w:bCs/>
          <w:lang w:eastAsia="zh-CN"/>
        </w:rPr>
        <w:t>3</w:t>
      </w:r>
      <w:r w:rsidR="00BA6C52" w:rsidRPr="00412016">
        <w:rPr>
          <w:b/>
          <w:bCs/>
          <w:szCs w:val="22"/>
          <w:lang w:eastAsia="zh-CN"/>
        </w:rPr>
        <w:t>.28)</w:t>
      </w:r>
      <w:r w:rsidR="00BA6C52" w:rsidRPr="00412016">
        <w:rPr>
          <w:szCs w:val="22"/>
          <w:lang w:eastAsia="zh-CN"/>
        </w:rPr>
        <w:t xml:space="preserve"> </w:t>
      </w:r>
      <w:r w:rsidR="002B69D0" w:rsidRPr="00412016">
        <w:rPr>
          <w:szCs w:val="22"/>
          <w:lang w:eastAsia="zh-CN"/>
        </w:rPr>
        <w:t>Dose limits</w:t>
      </w:r>
      <w:r w:rsidR="00DE7369">
        <w:rPr>
          <w:szCs w:val="22"/>
          <w:lang w:eastAsia="zh-CN"/>
        </w:rPr>
        <w:t>.</w:t>
      </w:r>
    </w:p>
    <w:p w14:paraId="7FD0D80B" w14:textId="4C072665" w:rsidR="00841A1B" w:rsidRDefault="00841A1B" w:rsidP="00C42B24">
      <w:pPr>
        <w:jc w:val="both"/>
        <w:rPr>
          <w:rFonts w:cstheme="minorHAnsi"/>
          <w:szCs w:val="22"/>
        </w:rPr>
      </w:pPr>
      <w:r w:rsidRPr="00412016">
        <w:rPr>
          <w:szCs w:val="22"/>
          <w:lang w:eastAsia="zh-CN"/>
        </w:rPr>
        <w:t>“Occupational exposures” subsection</w:t>
      </w:r>
      <w:r w:rsidR="00D042D4" w:rsidRPr="00412016">
        <w:rPr>
          <w:szCs w:val="22"/>
          <w:lang w:eastAsia="zh-CN"/>
        </w:rPr>
        <w:t xml:space="preserve"> contains </w:t>
      </w:r>
      <w:r w:rsidR="000C1441" w:rsidRPr="00412016">
        <w:rPr>
          <w:szCs w:val="22"/>
          <w:lang w:eastAsia="zh-CN"/>
        </w:rPr>
        <w:t xml:space="preserve">a </w:t>
      </w:r>
      <w:r w:rsidR="00D042D4">
        <w:rPr>
          <w:rFonts w:cstheme="minorHAnsi"/>
          <w:szCs w:val="22"/>
        </w:rPr>
        <w:t>CWO</w:t>
      </w:r>
      <w:r w:rsidR="000C1441">
        <w:rPr>
          <w:rFonts w:cstheme="minorHAnsi"/>
          <w:szCs w:val="22"/>
        </w:rPr>
        <w:t xml:space="preserve"> item</w:t>
      </w:r>
      <w:r w:rsidR="00D042D4">
        <w:rPr>
          <w:rFonts w:cstheme="minorHAnsi"/>
          <w:szCs w:val="22"/>
        </w:rPr>
        <w:t xml:space="preserve"> related to:</w:t>
      </w:r>
    </w:p>
    <w:p w14:paraId="25FF9739" w14:textId="5A8B63B9" w:rsidR="00D042D4" w:rsidRPr="00412016" w:rsidRDefault="00BC70F9" w:rsidP="00513590">
      <w:pPr>
        <w:pStyle w:val="ListParagraph"/>
        <w:numPr>
          <w:ilvl w:val="0"/>
          <w:numId w:val="89"/>
        </w:numPr>
        <w:jc w:val="both"/>
        <w:rPr>
          <w:szCs w:val="22"/>
          <w:lang w:eastAsia="zh-CN"/>
        </w:rPr>
      </w:pPr>
      <w:r w:rsidRPr="00412016">
        <w:rPr>
          <w:b/>
          <w:bCs/>
          <w:szCs w:val="22"/>
          <w:lang w:eastAsia="zh-CN"/>
        </w:rPr>
        <w:t>(Requirement 21)</w:t>
      </w:r>
      <w:r w:rsidRPr="00412016">
        <w:rPr>
          <w:szCs w:val="22"/>
          <w:lang w:eastAsia="zh-CN"/>
        </w:rPr>
        <w:t xml:space="preserve"> </w:t>
      </w:r>
      <w:r w:rsidR="00F2649C" w:rsidRPr="00412016">
        <w:rPr>
          <w:szCs w:val="22"/>
        </w:rPr>
        <w:t>Responsibilities of employers, registrants and licensees for the protection of workers</w:t>
      </w:r>
      <w:r w:rsidR="00DE7369">
        <w:rPr>
          <w:szCs w:val="22"/>
        </w:rPr>
        <w:t>.</w:t>
      </w:r>
      <w:r w:rsidR="00871686">
        <w:rPr>
          <w:szCs w:val="22"/>
        </w:rPr>
        <w:t xml:space="preserve"> Even when it is recognized</w:t>
      </w:r>
      <w:r w:rsidR="00215DB8">
        <w:rPr>
          <w:szCs w:val="22"/>
        </w:rPr>
        <w:t xml:space="preserve"> as a </w:t>
      </w:r>
      <w:r w:rsidR="00215DB8">
        <w:rPr>
          <w:rFonts w:eastAsiaTheme="minorHAnsi" w:cstheme="minorBidi"/>
          <w:kern w:val="0"/>
        </w:rPr>
        <w:t>responsibility of the Owner/Licensee or/and other external parties</w:t>
      </w:r>
    </w:p>
    <w:p w14:paraId="333F61BB" w14:textId="6461AEEA" w:rsidR="00F2649C" w:rsidRDefault="000C1441" w:rsidP="00C42B24">
      <w:pPr>
        <w:jc w:val="both"/>
        <w:rPr>
          <w:rFonts w:cstheme="minorHAnsi"/>
          <w:szCs w:val="22"/>
        </w:rPr>
      </w:pPr>
      <w:r w:rsidRPr="00412016">
        <w:rPr>
          <w:szCs w:val="22"/>
          <w:lang w:eastAsia="zh-CN"/>
        </w:rPr>
        <w:t xml:space="preserve">“Public exposure” subsection contains a </w:t>
      </w:r>
      <w:r>
        <w:rPr>
          <w:rFonts w:cstheme="minorHAnsi"/>
          <w:szCs w:val="22"/>
        </w:rPr>
        <w:t>CWO item related to:</w:t>
      </w:r>
    </w:p>
    <w:p w14:paraId="2BCDABBF" w14:textId="0311DFCB" w:rsidR="000C1441" w:rsidRPr="00C42D75" w:rsidRDefault="00C14779" w:rsidP="00513590">
      <w:pPr>
        <w:pStyle w:val="ListParagraph"/>
        <w:numPr>
          <w:ilvl w:val="0"/>
          <w:numId w:val="89"/>
        </w:numPr>
        <w:jc w:val="both"/>
        <w:rPr>
          <w:lang w:eastAsia="zh-CN"/>
        </w:rPr>
      </w:pPr>
      <w:r w:rsidRPr="00EE287B">
        <w:rPr>
          <w:b/>
          <w:bCs/>
          <w:lang w:eastAsia="zh-CN"/>
        </w:rPr>
        <w:t>(Item 3.125)</w:t>
      </w:r>
      <w:r>
        <w:rPr>
          <w:lang w:eastAsia="zh-CN"/>
        </w:rPr>
        <w:t xml:space="preserve"> </w:t>
      </w:r>
      <w:r w:rsidR="006910C9" w:rsidRPr="000B5454">
        <w:rPr>
          <w:szCs w:val="22"/>
        </w:rPr>
        <w:t>Responsibilities of relevant parties specific to public exposure</w:t>
      </w:r>
    </w:p>
    <w:p w14:paraId="548F488E" w14:textId="2637296F" w:rsidR="009456DA" w:rsidRPr="009456DA" w:rsidRDefault="009456DA" w:rsidP="009456DA">
      <w:pPr>
        <w:jc w:val="both"/>
        <w:rPr>
          <w:rFonts w:cstheme="minorHAnsi"/>
          <w:b/>
          <w:bCs/>
          <w:lang w:val="en-GB"/>
        </w:rPr>
      </w:pPr>
      <w:r w:rsidRPr="009456DA">
        <w:rPr>
          <w:rFonts w:eastAsiaTheme="minorEastAsia" w:cstheme="minorBidi"/>
          <w:i/>
          <w:iCs/>
          <w:kern w:val="0"/>
        </w:rPr>
        <w:t xml:space="preserve">Refer to </w:t>
      </w:r>
      <w:r w:rsidRPr="009456DA">
        <w:rPr>
          <w:rFonts w:eastAsiaTheme="minorEastAsia" w:cstheme="minorBidi"/>
          <w:b/>
          <w:bCs/>
          <w:i/>
          <w:iCs/>
          <w:kern w:val="0"/>
        </w:rPr>
        <w:t>Subsection 2.</w:t>
      </w:r>
      <w:r w:rsidR="002257E2">
        <w:rPr>
          <w:rFonts w:eastAsiaTheme="minorEastAsia" w:cstheme="minorBidi"/>
          <w:b/>
          <w:bCs/>
          <w:i/>
          <w:iCs/>
          <w:kern w:val="0"/>
        </w:rPr>
        <w:t>3</w:t>
      </w:r>
      <w:r w:rsidRPr="009456DA">
        <w:rPr>
          <w:rFonts w:eastAsiaTheme="minorEastAsia" w:cstheme="minorBidi"/>
          <w:i/>
          <w:iCs/>
          <w:kern w:val="0"/>
        </w:rPr>
        <w:t xml:space="preserve"> of the compliance assessment report </w:t>
      </w:r>
      <w:r w:rsidRPr="009456DA">
        <w:rPr>
          <w:rFonts w:cstheme="minorBidi"/>
          <w:i/>
          <w:iCs/>
          <w:szCs w:val="22"/>
        </w:rPr>
        <w:t>[</w:t>
      </w:r>
      <w:r w:rsidRPr="009456DA">
        <w:rPr>
          <w:i/>
          <w:iCs/>
          <w:highlight w:val="red"/>
        </w:rPr>
        <w:fldChar w:fldCharType="begin"/>
      </w:r>
      <w:r w:rsidRPr="009456DA">
        <w:rPr>
          <w:rFonts w:cstheme="minorBidi"/>
          <w:i/>
          <w:iCs/>
          <w:szCs w:val="22"/>
        </w:rPr>
        <w:instrText xml:space="preserve"> REF _Ref150167374 \r \h </w:instrText>
      </w:r>
      <w:r w:rsidRPr="009456DA">
        <w:rPr>
          <w:i/>
          <w:iCs/>
          <w:highlight w:val="red"/>
        </w:rPr>
        <w:instrText xml:space="preserve"> \* MERGEFORMAT </w:instrText>
      </w:r>
      <w:r w:rsidRPr="009456DA">
        <w:rPr>
          <w:i/>
          <w:iCs/>
          <w:highlight w:val="red"/>
        </w:rPr>
      </w:r>
      <w:r w:rsidRPr="009456DA">
        <w:rPr>
          <w:i/>
          <w:iCs/>
          <w:highlight w:val="red"/>
        </w:rPr>
        <w:fldChar w:fldCharType="separate"/>
      </w:r>
      <w:r w:rsidR="00CE4DAB">
        <w:rPr>
          <w:rFonts w:cstheme="minorBidi"/>
          <w:i/>
          <w:iCs/>
          <w:szCs w:val="22"/>
        </w:rPr>
        <w:t>36</w:t>
      </w:r>
      <w:r w:rsidRPr="009456DA">
        <w:rPr>
          <w:i/>
          <w:iCs/>
          <w:highlight w:val="red"/>
        </w:rPr>
        <w:fldChar w:fldCharType="end"/>
      </w:r>
      <w:r w:rsidRPr="009456DA">
        <w:rPr>
          <w:rFonts w:cstheme="minorBidi"/>
          <w:i/>
          <w:iCs/>
          <w:szCs w:val="22"/>
        </w:rPr>
        <w:t xml:space="preserve">] </w:t>
      </w:r>
      <w:r w:rsidRPr="009456DA">
        <w:rPr>
          <w:rFonts w:eastAsiaTheme="minorEastAsia" w:cstheme="minorBidi"/>
          <w:i/>
          <w:iCs/>
          <w:kern w:val="0"/>
        </w:rPr>
        <w:t>for more details.</w:t>
      </w:r>
    </w:p>
    <w:p w14:paraId="00A0DE8A" w14:textId="6039D574" w:rsidR="001557D5" w:rsidRDefault="001557D5" w:rsidP="00C42B24">
      <w:pPr>
        <w:pStyle w:val="Heading4"/>
        <w:jc w:val="both"/>
      </w:pPr>
      <w:r>
        <w:t>Section 4</w:t>
      </w:r>
      <w:r w:rsidR="000E630F">
        <w:t xml:space="preserve"> (</w:t>
      </w:r>
      <w:r w:rsidR="00A041A7">
        <w:t>E</w:t>
      </w:r>
      <w:r w:rsidR="00A041A7" w:rsidRPr="000E630F">
        <w:t>mergency exposure situations</w:t>
      </w:r>
      <w:r w:rsidR="00A041A7">
        <w:t>)</w:t>
      </w:r>
    </w:p>
    <w:p w14:paraId="5075D839" w14:textId="235001C4" w:rsidR="00492267" w:rsidRDefault="00380E87" w:rsidP="00C42B24">
      <w:pPr>
        <w:jc w:val="both"/>
        <w:rPr>
          <w:rFonts w:eastAsiaTheme="minorHAnsi" w:cstheme="minorBidi"/>
          <w:kern w:val="0"/>
        </w:rPr>
      </w:pPr>
      <w:r>
        <w:rPr>
          <w:lang w:eastAsia="zh-CN"/>
        </w:rPr>
        <w:t xml:space="preserve">Requirements </w:t>
      </w:r>
      <w:r w:rsidR="00C56E73">
        <w:rPr>
          <w:lang w:eastAsia="zh-CN"/>
        </w:rPr>
        <w:t xml:space="preserve">in </w:t>
      </w:r>
      <w:r w:rsidR="00C3592B" w:rsidRPr="00C3592B">
        <w:rPr>
          <w:b/>
          <w:bCs/>
          <w:lang w:eastAsia="zh-CN"/>
        </w:rPr>
        <w:t xml:space="preserve">Section </w:t>
      </w:r>
      <w:r w:rsidR="00C3592B">
        <w:rPr>
          <w:b/>
          <w:bCs/>
          <w:lang w:eastAsia="zh-CN"/>
        </w:rPr>
        <w:t>4</w:t>
      </w:r>
      <w:r w:rsidR="00C3592B">
        <w:rPr>
          <w:lang w:eastAsia="zh-CN"/>
        </w:rPr>
        <w:t xml:space="preserve"> of reference document </w:t>
      </w:r>
      <w:r w:rsidR="00C3592B">
        <w:rPr>
          <w:rFonts w:cstheme="minorBidi"/>
          <w:szCs w:val="22"/>
        </w:rPr>
        <w:t>[</w:t>
      </w:r>
      <w:r w:rsidR="00C3592B">
        <w:fldChar w:fldCharType="begin"/>
      </w:r>
      <w:r w:rsidR="00C3592B">
        <w:rPr>
          <w:rFonts w:cstheme="minorBidi"/>
          <w:szCs w:val="22"/>
        </w:rPr>
        <w:instrText xml:space="preserve"> REF _Ref150167167 \r \h </w:instrText>
      </w:r>
      <w:r w:rsidR="00C3592B">
        <w:fldChar w:fldCharType="separate"/>
      </w:r>
      <w:r w:rsidR="00CE4DAB">
        <w:rPr>
          <w:rFonts w:cstheme="minorBidi"/>
          <w:szCs w:val="22"/>
        </w:rPr>
        <w:t>6</w:t>
      </w:r>
      <w:r w:rsidR="00C3592B">
        <w:fldChar w:fldCharType="end"/>
      </w:r>
      <w:r w:rsidR="00C3592B">
        <w:rPr>
          <w:rFonts w:cstheme="minorBidi"/>
          <w:szCs w:val="22"/>
        </w:rPr>
        <w:t xml:space="preserve">] </w:t>
      </w:r>
      <w:r w:rsidR="00C56E73">
        <w:rPr>
          <w:lang w:eastAsia="zh-CN"/>
        </w:rPr>
        <w:t xml:space="preserve">fall under responsibility </w:t>
      </w:r>
      <w:r w:rsidR="0064609A">
        <w:rPr>
          <w:lang w:eastAsia="zh-CN"/>
        </w:rPr>
        <w:t xml:space="preserve">of </w:t>
      </w:r>
      <w:r w:rsidR="00C56E73">
        <w:rPr>
          <w:lang w:eastAsia="zh-CN"/>
        </w:rPr>
        <w:t xml:space="preserve">the </w:t>
      </w:r>
      <w:r w:rsidR="00C56E73">
        <w:rPr>
          <w:rFonts w:eastAsiaTheme="minorHAnsi" w:cstheme="minorBidi"/>
          <w:kern w:val="0"/>
        </w:rPr>
        <w:t>Owner/Licensee and/or external parties</w:t>
      </w:r>
      <w:r w:rsidR="008A2282">
        <w:rPr>
          <w:rFonts w:eastAsiaTheme="minorHAnsi" w:cstheme="minorBidi"/>
          <w:kern w:val="0"/>
        </w:rPr>
        <w:t>.</w:t>
      </w:r>
    </w:p>
    <w:p w14:paraId="5E936335" w14:textId="3D03D8C3" w:rsidR="00AF692B" w:rsidRDefault="003C32F5" w:rsidP="00C42B24">
      <w:pPr>
        <w:jc w:val="both"/>
        <w:rPr>
          <w:rFonts w:cstheme="minorHAnsi"/>
          <w:szCs w:val="22"/>
        </w:rPr>
      </w:pPr>
      <w:r>
        <w:rPr>
          <w:rFonts w:eastAsiaTheme="minorHAnsi" w:cstheme="minorBidi"/>
          <w:kern w:val="0"/>
        </w:rPr>
        <w:t xml:space="preserve">One </w:t>
      </w:r>
      <w:r w:rsidR="00796CE8">
        <w:rPr>
          <w:rFonts w:eastAsiaTheme="minorHAnsi" w:cstheme="minorBidi"/>
          <w:kern w:val="0"/>
        </w:rPr>
        <w:t>CWO</w:t>
      </w:r>
      <w:r>
        <w:rPr>
          <w:rFonts w:eastAsiaTheme="minorHAnsi" w:cstheme="minorBidi"/>
          <w:kern w:val="0"/>
        </w:rPr>
        <w:t xml:space="preserve"> </w:t>
      </w:r>
      <w:r w:rsidR="00AF692B">
        <w:rPr>
          <w:rFonts w:cstheme="minorHAnsi"/>
          <w:szCs w:val="22"/>
        </w:rPr>
        <w:t xml:space="preserve">item was identified </w:t>
      </w:r>
      <w:r w:rsidR="001D53DA">
        <w:rPr>
          <w:rFonts w:cstheme="minorHAnsi"/>
          <w:szCs w:val="22"/>
        </w:rPr>
        <w:t>in “public exposure” subsection and is relat</w:t>
      </w:r>
      <w:r w:rsidR="00E42FD7">
        <w:rPr>
          <w:rFonts w:cstheme="minorHAnsi"/>
          <w:szCs w:val="22"/>
        </w:rPr>
        <w:t>ed to:</w:t>
      </w:r>
    </w:p>
    <w:p w14:paraId="37ADE984" w14:textId="36804839" w:rsidR="00C42D75" w:rsidRPr="003D14FD" w:rsidRDefault="00E42FD7" w:rsidP="00513590">
      <w:pPr>
        <w:pStyle w:val="ListParagraph"/>
        <w:numPr>
          <w:ilvl w:val="0"/>
          <w:numId w:val="89"/>
        </w:numPr>
        <w:jc w:val="both"/>
        <w:rPr>
          <w:rFonts w:cstheme="minorHAnsi"/>
          <w:szCs w:val="22"/>
        </w:rPr>
      </w:pPr>
      <w:r w:rsidRPr="00EE287B">
        <w:rPr>
          <w:rFonts w:cstheme="minorHAnsi"/>
          <w:b/>
          <w:bCs/>
          <w:szCs w:val="22"/>
        </w:rPr>
        <w:t>(Item 4.8)</w:t>
      </w:r>
      <w:r w:rsidRPr="00E42FD7">
        <w:rPr>
          <w:rFonts w:cstheme="minorHAnsi"/>
          <w:szCs w:val="22"/>
        </w:rPr>
        <w:t xml:space="preserve"> Development of protection plan</w:t>
      </w:r>
      <w:r w:rsidR="001E4CB5">
        <w:rPr>
          <w:rFonts w:cstheme="minorHAnsi"/>
          <w:szCs w:val="22"/>
        </w:rPr>
        <w:t xml:space="preserve"> with </w:t>
      </w:r>
      <w:r w:rsidR="00A839A2">
        <w:rPr>
          <w:rFonts w:cstheme="minorHAnsi"/>
          <w:szCs w:val="22"/>
        </w:rPr>
        <w:t>a</w:t>
      </w:r>
      <w:r w:rsidR="00A11F4B" w:rsidRPr="009B615F">
        <w:t xml:space="preserve"> reference level expressed in terms of residual dose shall be set, typically an effective dose in the range of 20–100 mSv</w:t>
      </w:r>
    </w:p>
    <w:p w14:paraId="54C6C2AC" w14:textId="421672F8" w:rsidR="002257E2" w:rsidRPr="002257E2" w:rsidRDefault="002257E2" w:rsidP="002257E2">
      <w:pPr>
        <w:jc w:val="both"/>
        <w:rPr>
          <w:rFonts w:cstheme="minorHAnsi"/>
          <w:b/>
          <w:bCs/>
          <w:lang w:val="en-GB"/>
        </w:rPr>
      </w:pPr>
      <w:r w:rsidRPr="002257E2">
        <w:rPr>
          <w:rFonts w:eastAsiaTheme="minorEastAsia" w:cstheme="minorBidi"/>
          <w:i/>
          <w:iCs/>
          <w:kern w:val="0"/>
        </w:rPr>
        <w:t xml:space="preserve">Refer to </w:t>
      </w:r>
      <w:r w:rsidRPr="002257E2">
        <w:rPr>
          <w:rFonts w:eastAsiaTheme="minorEastAsia" w:cstheme="minorBidi"/>
          <w:b/>
          <w:bCs/>
          <w:i/>
          <w:iCs/>
          <w:kern w:val="0"/>
        </w:rPr>
        <w:t>Subsection 2.</w:t>
      </w:r>
      <w:r w:rsidR="00021BE3">
        <w:rPr>
          <w:rFonts w:eastAsiaTheme="minorEastAsia" w:cstheme="minorBidi"/>
          <w:b/>
          <w:bCs/>
          <w:i/>
          <w:iCs/>
          <w:kern w:val="0"/>
        </w:rPr>
        <w:t>4</w:t>
      </w:r>
      <w:r w:rsidRPr="002257E2">
        <w:rPr>
          <w:rFonts w:eastAsiaTheme="minorEastAsia" w:cstheme="minorBidi"/>
          <w:i/>
          <w:iCs/>
          <w:kern w:val="0"/>
        </w:rPr>
        <w:t xml:space="preserve"> of the compliance assessment report </w:t>
      </w:r>
      <w:r w:rsidRPr="002257E2">
        <w:rPr>
          <w:rFonts w:cstheme="minorBidi"/>
          <w:i/>
          <w:iCs/>
          <w:szCs w:val="22"/>
        </w:rPr>
        <w:t>[</w:t>
      </w:r>
      <w:r w:rsidRPr="002257E2">
        <w:rPr>
          <w:i/>
          <w:iCs/>
          <w:highlight w:val="red"/>
        </w:rPr>
        <w:fldChar w:fldCharType="begin"/>
      </w:r>
      <w:r w:rsidRPr="002257E2">
        <w:rPr>
          <w:rFonts w:cstheme="minorBidi"/>
          <w:i/>
          <w:iCs/>
          <w:szCs w:val="22"/>
        </w:rPr>
        <w:instrText xml:space="preserve"> REF _Ref150167374 \r \h </w:instrText>
      </w:r>
      <w:r w:rsidRPr="002257E2">
        <w:rPr>
          <w:i/>
          <w:iCs/>
          <w:highlight w:val="red"/>
        </w:rPr>
        <w:instrText xml:space="preserve"> \* MERGEFORMAT </w:instrText>
      </w:r>
      <w:r w:rsidRPr="002257E2">
        <w:rPr>
          <w:i/>
          <w:iCs/>
          <w:highlight w:val="red"/>
        </w:rPr>
      </w:r>
      <w:r w:rsidRPr="002257E2">
        <w:rPr>
          <w:i/>
          <w:iCs/>
          <w:highlight w:val="red"/>
        </w:rPr>
        <w:fldChar w:fldCharType="separate"/>
      </w:r>
      <w:r w:rsidR="00CE4DAB">
        <w:rPr>
          <w:rFonts w:cstheme="minorBidi"/>
          <w:i/>
          <w:iCs/>
          <w:szCs w:val="22"/>
        </w:rPr>
        <w:t>36</w:t>
      </w:r>
      <w:r w:rsidRPr="002257E2">
        <w:rPr>
          <w:i/>
          <w:iCs/>
          <w:highlight w:val="red"/>
        </w:rPr>
        <w:fldChar w:fldCharType="end"/>
      </w:r>
      <w:r w:rsidRPr="002257E2">
        <w:rPr>
          <w:rFonts w:cstheme="minorBidi"/>
          <w:i/>
          <w:iCs/>
          <w:szCs w:val="22"/>
        </w:rPr>
        <w:t xml:space="preserve">] </w:t>
      </w:r>
      <w:r w:rsidRPr="002257E2">
        <w:rPr>
          <w:rFonts w:eastAsiaTheme="minorEastAsia" w:cstheme="minorBidi"/>
          <w:i/>
          <w:iCs/>
          <w:kern w:val="0"/>
        </w:rPr>
        <w:t>for more details.</w:t>
      </w:r>
    </w:p>
    <w:p w14:paraId="0226D847" w14:textId="2347828E" w:rsidR="00A041A7" w:rsidRDefault="00A041A7" w:rsidP="00C42B24">
      <w:pPr>
        <w:pStyle w:val="Heading4"/>
        <w:jc w:val="both"/>
      </w:pPr>
      <w:r>
        <w:t>Section 5 (</w:t>
      </w:r>
      <w:r w:rsidR="00EE3372">
        <w:t>E</w:t>
      </w:r>
      <w:r w:rsidR="00EE3372" w:rsidRPr="00EE3372">
        <w:t>xisting exposure situations</w:t>
      </w:r>
      <w:r w:rsidR="00EE3372">
        <w:t>)</w:t>
      </w:r>
    </w:p>
    <w:p w14:paraId="17E766FE" w14:textId="6C0D41B4" w:rsidR="00C42D75" w:rsidRPr="00C42D75" w:rsidRDefault="00C21229" w:rsidP="00C42B24">
      <w:pPr>
        <w:jc w:val="both"/>
        <w:rPr>
          <w:lang w:eastAsia="zh-CN"/>
        </w:rPr>
      </w:pPr>
      <w:r>
        <w:rPr>
          <w:lang w:eastAsia="zh-CN"/>
        </w:rPr>
        <w:t xml:space="preserve">Requirements presented in </w:t>
      </w:r>
      <w:r w:rsidR="00C3592B" w:rsidRPr="00C3592B">
        <w:rPr>
          <w:b/>
          <w:bCs/>
          <w:lang w:eastAsia="zh-CN"/>
        </w:rPr>
        <w:t xml:space="preserve">Section </w:t>
      </w:r>
      <w:r w:rsidR="00C3592B">
        <w:rPr>
          <w:b/>
          <w:bCs/>
          <w:lang w:eastAsia="zh-CN"/>
        </w:rPr>
        <w:t>5</w:t>
      </w:r>
      <w:r w:rsidR="00C3592B">
        <w:rPr>
          <w:lang w:eastAsia="zh-CN"/>
        </w:rPr>
        <w:t xml:space="preserve"> of reference document </w:t>
      </w:r>
      <w:r w:rsidR="00C3592B">
        <w:rPr>
          <w:rFonts w:cstheme="minorBidi"/>
          <w:szCs w:val="22"/>
        </w:rPr>
        <w:t>[</w:t>
      </w:r>
      <w:r w:rsidR="00C3592B">
        <w:fldChar w:fldCharType="begin"/>
      </w:r>
      <w:r w:rsidR="00C3592B">
        <w:rPr>
          <w:rFonts w:cstheme="minorBidi"/>
          <w:szCs w:val="22"/>
        </w:rPr>
        <w:instrText xml:space="preserve"> REF _Ref150167167 \r \h </w:instrText>
      </w:r>
      <w:r w:rsidR="00C3592B">
        <w:fldChar w:fldCharType="separate"/>
      </w:r>
      <w:r w:rsidR="00CE4DAB">
        <w:rPr>
          <w:rFonts w:cstheme="minorBidi"/>
          <w:szCs w:val="22"/>
        </w:rPr>
        <w:t>6</w:t>
      </w:r>
      <w:r w:rsidR="00C3592B">
        <w:fldChar w:fldCharType="end"/>
      </w:r>
      <w:r w:rsidR="00C3592B">
        <w:rPr>
          <w:rFonts w:cstheme="minorBidi"/>
          <w:szCs w:val="22"/>
        </w:rPr>
        <w:t xml:space="preserve">] </w:t>
      </w:r>
      <w:r w:rsidR="003856B3">
        <w:rPr>
          <w:lang w:eastAsia="zh-CN"/>
        </w:rPr>
        <w:t xml:space="preserve">belong to </w:t>
      </w:r>
      <w:r w:rsidR="0009204A">
        <w:rPr>
          <w:rFonts w:eastAsiaTheme="minorHAnsi" w:cstheme="minorBidi"/>
          <w:kern w:val="0"/>
        </w:rPr>
        <w:t>the responsibility scope of the Owner / Licensee and/or Government, Regulatory Body or other external parties</w:t>
      </w:r>
      <w:r w:rsidR="0009204A">
        <w:rPr>
          <w:lang w:eastAsia="zh-CN"/>
        </w:rPr>
        <w:t>.</w:t>
      </w:r>
    </w:p>
    <w:p w14:paraId="4DA8BA21" w14:textId="77777777" w:rsidR="005C44D7" w:rsidRPr="00C81969" w:rsidRDefault="005C44D7" w:rsidP="00C42B24">
      <w:pPr>
        <w:pStyle w:val="Heading3"/>
        <w:jc w:val="both"/>
      </w:pPr>
      <w:bookmarkStart w:id="73" w:name="_Toc152671818"/>
      <w:r>
        <w:t>Non Compliance</w:t>
      </w:r>
      <w:bookmarkEnd w:id="73"/>
    </w:p>
    <w:p w14:paraId="5CF97235" w14:textId="011ECF5B" w:rsidR="005C44D7" w:rsidRPr="00A84407" w:rsidRDefault="00A84407" w:rsidP="00C42B24">
      <w:pPr>
        <w:jc w:val="both"/>
      </w:pPr>
      <w:r>
        <w:t xml:space="preserve">No “Non Compliances” have been </w:t>
      </w:r>
      <w:r w:rsidR="00D158C9">
        <w:t>identified</w:t>
      </w:r>
      <w:r>
        <w:t xml:space="preserve"> in the assessment </w:t>
      </w:r>
      <w:r w:rsidR="00D158C9">
        <w:rPr>
          <w:rFonts w:cstheme="minorBidi"/>
          <w:szCs w:val="22"/>
        </w:rPr>
        <w:t>[</w:t>
      </w:r>
      <w:r w:rsidR="00D158C9">
        <w:rPr>
          <w:rFonts w:cstheme="minorBidi"/>
          <w:szCs w:val="22"/>
        </w:rPr>
        <w:fldChar w:fldCharType="begin"/>
      </w:r>
      <w:r w:rsidR="00D158C9">
        <w:rPr>
          <w:rFonts w:cstheme="minorBidi"/>
          <w:szCs w:val="22"/>
        </w:rPr>
        <w:instrText xml:space="preserve"> REF _Ref150167374 \r \h </w:instrText>
      </w:r>
      <w:r w:rsidR="00C42B24">
        <w:rPr>
          <w:rFonts w:cstheme="minorBidi"/>
          <w:szCs w:val="22"/>
        </w:rPr>
        <w:instrText xml:space="preserve"> \* MERGEFORMAT </w:instrText>
      </w:r>
      <w:r w:rsidR="00D158C9">
        <w:rPr>
          <w:rFonts w:cstheme="minorBidi"/>
          <w:szCs w:val="22"/>
        </w:rPr>
      </w:r>
      <w:r w:rsidR="00D158C9">
        <w:rPr>
          <w:rFonts w:cstheme="minorBidi"/>
          <w:szCs w:val="22"/>
        </w:rPr>
        <w:fldChar w:fldCharType="separate"/>
      </w:r>
      <w:r w:rsidR="00CE4DAB">
        <w:rPr>
          <w:rFonts w:cstheme="minorBidi"/>
          <w:szCs w:val="22"/>
        </w:rPr>
        <w:t>36</w:t>
      </w:r>
      <w:r w:rsidR="00D158C9">
        <w:rPr>
          <w:rFonts w:cstheme="minorBidi"/>
          <w:szCs w:val="22"/>
        </w:rPr>
        <w:fldChar w:fldCharType="end"/>
      </w:r>
      <w:r w:rsidR="00D158C9">
        <w:rPr>
          <w:rFonts w:cstheme="minorBidi"/>
          <w:szCs w:val="22"/>
        </w:rPr>
        <w:t>]</w:t>
      </w:r>
      <w:r>
        <w:t>.</w:t>
      </w:r>
    </w:p>
    <w:p w14:paraId="689F3C82" w14:textId="77777777" w:rsidR="005C44D7" w:rsidRDefault="005C44D7" w:rsidP="00C42B24">
      <w:pPr>
        <w:pStyle w:val="Heading3"/>
        <w:jc w:val="both"/>
      </w:pPr>
      <w:bookmarkStart w:id="74" w:name="_Toc152671819"/>
      <w:r w:rsidRPr="003076C9">
        <w:lastRenderedPageBreak/>
        <w:t>Identified Potential Risks To Be Addressed In Bulgaria Project</w:t>
      </w:r>
      <w:bookmarkEnd w:id="74"/>
    </w:p>
    <w:p w14:paraId="6A446F1A" w14:textId="6D82BE0D" w:rsidR="0066588F" w:rsidRPr="0066588F" w:rsidRDefault="0066588F" w:rsidP="00C42B24">
      <w:pPr>
        <w:jc w:val="both"/>
        <w:rPr>
          <w:rFonts w:cstheme="minorBidi"/>
          <w:szCs w:val="22"/>
        </w:rPr>
      </w:pPr>
      <w:r w:rsidRPr="0066588F">
        <w:rPr>
          <w:rFonts w:cstheme="minorBidi"/>
          <w:szCs w:val="22"/>
        </w:rPr>
        <w:t xml:space="preserve">The analyses of section 2 </w:t>
      </w:r>
      <w:r w:rsidR="00B124DF">
        <w:rPr>
          <w:rFonts w:cstheme="minorBidi"/>
          <w:szCs w:val="22"/>
        </w:rPr>
        <w:t xml:space="preserve">of the support report </w:t>
      </w:r>
      <w:r w:rsidR="003B4D43">
        <w:rPr>
          <w:rFonts w:cstheme="minorBidi"/>
          <w:szCs w:val="22"/>
        </w:rPr>
        <w:t>[</w:t>
      </w:r>
      <w:r w:rsidR="003B4D43">
        <w:rPr>
          <w:rFonts w:cstheme="minorBidi"/>
          <w:szCs w:val="22"/>
        </w:rPr>
        <w:fldChar w:fldCharType="begin"/>
      </w:r>
      <w:r w:rsidR="003B4D43">
        <w:rPr>
          <w:rFonts w:cstheme="minorBidi"/>
          <w:szCs w:val="22"/>
        </w:rPr>
        <w:instrText xml:space="preserve"> REF _Ref150167374 \r \h  \* MERGEFORMAT </w:instrText>
      </w:r>
      <w:r w:rsidR="003B4D43">
        <w:rPr>
          <w:rFonts w:cstheme="minorBidi"/>
          <w:szCs w:val="22"/>
        </w:rPr>
      </w:r>
      <w:r w:rsidR="003B4D43">
        <w:rPr>
          <w:rFonts w:cstheme="minorBidi"/>
          <w:szCs w:val="22"/>
        </w:rPr>
        <w:fldChar w:fldCharType="separate"/>
      </w:r>
      <w:r w:rsidR="00CE4DAB">
        <w:rPr>
          <w:rFonts w:cstheme="minorBidi"/>
          <w:szCs w:val="22"/>
        </w:rPr>
        <w:t>36</w:t>
      </w:r>
      <w:r w:rsidR="003B4D43">
        <w:rPr>
          <w:rFonts w:cstheme="minorBidi"/>
          <w:szCs w:val="22"/>
        </w:rPr>
        <w:fldChar w:fldCharType="end"/>
      </w:r>
      <w:r w:rsidR="003B4D43">
        <w:rPr>
          <w:rFonts w:cstheme="minorBidi"/>
          <w:szCs w:val="22"/>
        </w:rPr>
        <w:t>]</w:t>
      </w:r>
      <w:r w:rsidR="003B4D43">
        <w:t xml:space="preserve"> </w:t>
      </w:r>
      <w:r w:rsidRPr="0066588F">
        <w:rPr>
          <w:rFonts w:cstheme="minorBidi"/>
          <w:szCs w:val="22"/>
        </w:rPr>
        <w:t>show that the following requirement and sub-requirements need to be considered in the risk assessment:</w:t>
      </w:r>
    </w:p>
    <w:p w14:paraId="5E6725B0" w14:textId="6B452011" w:rsidR="0066588F" w:rsidRPr="00A84254" w:rsidRDefault="0066588F" w:rsidP="00C42B24">
      <w:pPr>
        <w:jc w:val="both"/>
        <w:rPr>
          <w:rFonts w:cstheme="minorBidi"/>
          <w:szCs w:val="22"/>
        </w:rPr>
      </w:pPr>
      <w:r w:rsidRPr="00A84254">
        <w:rPr>
          <w:rFonts w:cstheme="minorBidi"/>
          <w:szCs w:val="22"/>
        </w:rPr>
        <w:t>Requirements related to different expected Occupational dose as explained in subsection 1.4</w:t>
      </w:r>
      <w:r w:rsidR="00245BA1" w:rsidRPr="00A84254">
        <w:rPr>
          <w:rFonts w:cstheme="minorBidi"/>
          <w:szCs w:val="22"/>
        </w:rPr>
        <w:t xml:space="preserve"> of the </w:t>
      </w:r>
      <w:r w:rsidR="00A84254" w:rsidRPr="00A84254">
        <w:rPr>
          <w:rFonts w:cstheme="minorBidi"/>
          <w:szCs w:val="22"/>
        </w:rPr>
        <w:t xml:space="preserve">compliance </w:t>
      </w:r>
      <w:r w:rsidR="00245BA1" w:rsidRPr="00A84254">
        <w:rPr>
          <w:rFonts w:cstheme="minorBidi"/>
          <w:szCs w:val="22"/>
        </w:rPr>
        <w:t xml:space="preserve">assessment </w:t>
      </w:r>
      <w:r w:rsidR="00A84254" w:rsidRPr="00A84254">
        <w:rPr>
          <w:rFonts w:cstheme="minorBidi"/>
          <w:szCs w:val="22"/>
        </w:rPr>
        <w:t xml:space="preserve">report </w:t>
      </w:r>
      <w:r w:rsidR="00245BA1" w:rsidRPr="00A84254">
        <w:rPr>
          <w:rFonts w:cstheme="minorBidi"/>
          <w:szCs w:val="22"/>
        </w:rPr>
        <w:t>[</w:t>
      </w:r>
      <w:r w:rsidR="00245BA1" w:rsidRPr="00A84254">
        <w:rPr>
          <w:rFonts w:cstheme="minorBidi"/>
          <w:szCs w:val="22"/>
        </w:rPr>
        <w:fldChar w:fldCharType="begin"/>
      </w:r>
      <w:r w:rsidR="00245BA1" w:rsidRPr="00A84254">
        <w:rPr>
          <w:rFonts w:cstheme="minorBidi"/>
          <w:szCs w:val="22"/>
        </w:rPr>
        <w:instrText xml:space="preserve"> REF _Ref150167374 \r \h  \* MERGEFORMAT </w:instrText>
      </w:r>
      <w:r w:rsidR="00245BA1" w:rsidRPr="00A84254">
        <w:rPr>
          <w:rFonts w:cstheme="minorBidi"/>
          <w:szCs w:val="22"/>
        </w:rPr>
      </w:r>
      <w:r w:rsidR="00245BA1" w:rsidRPr="00A84254">
        <w:rPr>
          <w:rFonts w:cstheme="minorBidi"/>
          <w:szCs w:val="22"/>
        </w:rPr>
        <w:fldChar w:fldCharType="separate"/>
      </w:r>
      <w:r w:rsidR="00CE4DAB">
        <w:rPr>
          <w:rFonts w:cstheme="minorBidi"/>
          <w:szCs w:val="22"/>
        </w:rPr>
        <w:t>36</w:t>
      </w:r>
      <w:r w:rsidR="00245BA1" w:rsidRPr="00A84254">
        <w:rPr>
          <w:rFonts w:cstheme="minorBidi"/>
          <w:szCs w:val="22"/>
        </w:rPr>
        <w:fldChar w:fldCharType="end"/>
      </w:r>
      <w:r w:rsidR="00245BA1" w:rsidRPr="00A84254">
        <w:rPr>
          <w:rFonts w:cstheme="minorBidi"/>
          <w:szCs w:val="22"/>
        </w:rPr>
        <w:t>]</w:t>
      </w:r>
      <w:r w:rsidRPr="00A84254">
        <w:rPr>
          <w:rFonts w:cstheme="minorBidi"/>
          <w:szCs w:val="22"/>
        </w:rPr>
        <w:t>:</w:t>
      </w:r>
    </w:p>
    <w:p w14:paraId="361DCAB2" w14:textId="1C554063" w:rsidR="0066588F" w:rsidRPr="0066588F" w:rsidRDefault="0066588F" w:rsidP="00513590">
      <w:pPr>
        <w:numPr>
          <w:ilvl w:val="0"/>
          <w:numId w:val="39"/>
        </w:numPr>
        <w:jc w:val="both"/>
        <w:rPr>
          <w:rFonts w:cstheme="minorBidi"/>
          <w:szCs w:val="22"/>
        </w:rPr>
      </w:pPr>
      <w:r w:rsidRPr="00A84254">
        <w:rPr>
          <w:rFonts w:cstheme="minorBidi"/>
          <w:b/>
          <w:bCs/>
          <w:szCs w:val="22"/>
        </w:rPr>
        <w:t>Requirement 1</w:t>
      </w:r>
      <w:r w:rsidRPr="0066588F">
        <w:rPr>
          <w:rFonts w:cstheme="minorBidi"/>
          <w:szCs w:val="22"/>
        </w:rPr>
        <w:t>: Application of the principles of radiation protection</w:t>
      </w:r>
      <w:r w:rsidR="0044525E">
        <w:rPr>
          <w:rFonts w:cstheme="minorBidi"/>
          <w:szCs w:val="22"/>
        </w:rPr>
        <w:t>.</w:t>
      </w:r>
    </w:p>
    <w:p w14:paraId="2FF5EEE0" w14:textId="0D93D821" w:rsidR="0066588F" w:rsidRPr="0066588F" w:rsidRDefault="0066588F" w:rsidP="00513590">
      <w:pPr>
        <w:numPr>
          <w:ilvl w:val="0"/>
          <w:numId w:val="39"/>
        </w:numPr>
        <w:jc w:val="both"/>
        <w:rPr>
          <w:rFonts w:cstheme="minorBidi"/>
          <w:szCs w:val="22"/>
        </w:rPr>
      </w:pPr>
      <w:r w:rsidRPr="00A84254">
        <w:rPr>
          <w:rFonts w:cstheme="minorBidi"/>
          <w:b/>
          <w:bCs/>
          <w:szCs w:val="22"/>
        </w:rPr>
        <w:t>Requirement 12</w:t>
      </w:r>
      <w:r w:rsidRPr="0066588F">
        <w:rPr>
          <w:rFonts w:cstheme="minorBidi"/>
          <w:szCs w:val="22"/>
        </w:rPr>
        <w:t>: Dose limits</w:t>
      </w:r>
      <w:r w:rsidR="0044525E">
        <w:rPr>
          <w:rFonts w:cstheme="minorBidi"/>
          <w:szCs w:val="22"/>
        </w:rPr>
        <w:t>.</w:t>
      </w:r>
    </w:p>
    <w:p w14:paraId="252F7FDE" w14:textId="640E209E" w:rsidR="0066588F" w:rsidRPr="0066588F" w:rsidRDefault="0066588F" w:rsidP="00513590">
      <w:pPr>
        <w:numPr>
          <w:ilvl w:val="0"/>
          <w:numId w:val="39"/>
        </w:numPr>
        <w:jc w:val="both"/>
        <w:rPr>
          <w:rFonts w:cstheme="minorBidi"/>
          <w:szCs w:val="22"/>
        </w:rPr>
      </w:pPr>
      <w:r w:rsidRPr="00A84254">
        <w:rPr>
          <w:rFonts w:cstheme="minorBidi"/>
          <w:b/>
          <w:bCs/>
          <w:szCs w:val="22"/>
        </w:rPr>
        <w:t>Requirement 21</w:t>
      </w:r>
      <w:r w:rsidRPr="0066588F">
        <w:rPr>
          <w:rFonts w:cstheme="minorBidi"/>
          <w:szCs w:val="22"/>
        </w:rPr>
        <w:t>: Responsibilities of employers, registrants and licensees for protection of workers</w:t>
      </w:r>
      <w:r w:rsidR="003A4F7C">
        <w:rPr>
          <w:rFonts w:cstheme="minorBidi"/>
          <w:szCs w:val="22"/>
        </w:rPr>
        <w:t>.</w:t>
      </w:r>
    </w:p>
    <w:p w14:paraId="2A492F5B" w14:textId="6032F9C6" w:rsidR="0066588F" w:rsidRPr="0066588F" w:rsidRDefault="0066588F" w:rsidP="00C42B24">
      <w:pPr>
        <w:jc w:val="both"/>
        <w:rPr>
          <w:rFonts w:cstheme="minorBidi"/>
          <w:szCs w:val="22"/>
        </w:rPr>
      </w:pPr>
      <w:r w:rsidRPr="0066588F">
        <w:rPr>
          <w:rFonts w:cstheme="minorBidi"/>
          <w:szCs w:val="22"/>
        </w:rPr>
        <w:t>Compliance with dose limits and dose constraints for occupationally exposed workers and members of the public has to be demonstrated. As explained in subsection 1.4 of th</w:t>
      </w:r>
      <w:r w:rsidR="002E2A23">
        <w:rPr>
          <w:rFonts w:cstheme="minorBidi"/>
          <w:szCs w:val="22"/>
        </w:rPr>
        <w:t>e compliance</w:t>
      </w:r>
      <w:r w:rsidRPr="0066588F">
        <w:rPr>
          <w:rFonts w:cstheme="minorBidi"/>
          <w:szCs w:val="22"/>
        </w:rPr>
        <w:t xml:space="preserve"> assessment</w:t>
      </w:r>
      <w:r w:rsidR="002E2A23">
        <w:rPr>
          <w:rFonts w:cstheme="minorBidi"/>
          <w:szCs w:val="22"/>
        </w:rPr>
        <w:t xml:space="preserve"> report</w:t>
      </w:r>
      <w:r w:rsidR="00D27165">
        <w:rPr>
          <w:rFonts w:cstheme="minorBidi"/>
          <w:szCs w:val="22"/>
        </w:rPr>
        <w:t xml:space="preserve"> [</w:t>
      </w:r>
      <w:r w:rsidR="00D27165">
        <w:rPr>
          <w:rFonts w:cstheme="minorBidi"/>
          <w:szCs w:val="22"/>
        </w:rPr>
        <w:fldChar w:fldCharType="begin"/>
      </w:r>
      <w:r w:rsidR="00D27165">
        <w:rPr>
          <w:rFonts w:cstheme="minorBidi"/>
          <w:szCs w:val="22"/>
        </w:rPr>
        <w:instrText xml:space="preserve"> REF _Ref150167374 \r \h  \* MERGEFORMAT </w:instrText>
      </w:r>
      <w:r w:rsidR="00D27165">
        <w:rPr>
          <w:rFonts w:cstheme="minorBidi"/>
          <w:szCs w:val="22"/>
        </w:rPr>
      </w:r>
      <w:r w:rsidR="00D27165">
        <w:rPr>
          <w:rFonts w:cstheme="minorBidi"/>
          <w:szCs w:val="22"/>
        </w:rPr>
        <w:fldChar w:fldCharType="separate"/>
      </w:r>
      <w:r w:rsidR="00CE4DAB">
        <w:rPr>
          <w:rFonts w:cstheme="minorBidi"/>
          <w:szCs w:val="22"/>
        </w:rPr>
        <w:t>36</w:t>
      </w:r>
      <w:r w:rsidR="00D27165">
        <w:rPr>
          <w:rFonts w:cstheme="minorBidi"/>
          <w:szCs w:val="22"/>
        </w:rPr>
        <w:fldChar w:fldCharType="end"/>
      </w:r>
      <w:r w:rsidR="00D27165">
        <w:rPr>
          <w:rFonts w:cstheme="minorBidi"/>
          <w:szCs w:val="22"/>
        </w:rPr>
        <w:t>]</w:t>
      </w:r>
      <w:r w:rsidRPr="0066588F">
        <w:rPr>
          <w:rFonts w:cstheme="minorBidi"/>
          <w:szCs w:val="22"/>
        </w:rPr>
        <w:t>, the current AP1000 design is capable of fulfilling this requirement with appropriate radiation programs in place, even though these limits differ from the ones used in 10 CFR 20. Thus conservatively, this is considered as CWO since at some point there could be potentially the need to make additional analyses.</w:t>
      </w:r>
      <w:r w:rsidRPr="0066588F">
        <w:rPr>
          <w:rFonts w:cstheme="minorBidi"/>
          <w:szCs w:val="22"/>
        </w:rPr>
        <w:tab/>
      </w:r>
    </w:p>
    <w:p w14:paraId="54AA8961" w14:textId="77777777" w:rsidR="0066588F" w:rsidRPr="00A84254" w:rsidRDefault="0066588F" w:rsidP="00C42B24">
      <w:pPr>
        <w:jc w:val="both"/>
        <w:rPr>
          <w:rFonts w:cstheme="minorBidi"/>
          <w:szCs w:val="22"/>
        </w:rPr>
      </w:pPr>
      <w:r w:rsidRPr="00A84254">
        <w:rPr>
          <w:rFonts w:cstheme="minorBidi"/>
          <w:szCs w:val="22"/>
        </w:rPr>
        <w:t>Other requirements based on differences between US-NRC radiation protection regulatory framework and IAEA for Radiation Protection:</w:t>
      </w:r>
    </w:p>
    <w:p w14:paraId="1CA859F9" w14:textId="415F4B84" w:rsidR="0066588F" w:rsidRPr="0066588F" w:rsidRDefault="0066588F" w:rsidP="00513590">
      <w:pPr>
        <w:numPr>
          <w:ilvl w:val="0"/>
          <w:numId w:val="40"/>
        </w:numPr>
        <w:jc w:val="both"/>
        <w:rPr>
          <w:rFonts w:cstheme="minorBidi"/>
          <w:szCs w:val="22"/>
        </w:rPr>
      </w:pPr>
      <w:r w:rsidRPr="00A84254">
        <w:rPr>
          <w:rFonts w:cstheme="minorBidi"/>
          <w:b/>
          <w:bCs/>
          <w:szCs w:val="22"/>
        </w:rPr>
        <w:t>Requirement 30</w:t>
      </w:r>
      <w:r w:rsidRPr="0066588F">
        <w:rPr>
          <w:rFonts w:cstheme="minorBidi"/>
          <w:szCs w:val="22"/>
        </w:rPr>
        <w:t>: Responsibilities of relevant parties specific to public exposure</w:t>
      </w:r>
      <w:r w:rsidR="005E7213">
        <w:rPr>
          <w:rFonts w:cstheme="minorBidi"/>
          <w:szCs w:val="22"/>
        </w:rPr>
        <w:t xml:space="preserve">. Application of the IAEA </w:t>
      </w:r>
      <w:r w:rsidR="00443C76" w:rsidRPr="00443C76">
        <w:rPr>
          <w:rFonts w:cstheme="minorBidi"/>
          <w:szCs w:val="22"/>
        </w:rPr>
        <w:t>General Safety Requirements Part 3</w:t>
      </w:r>
      <w:r w:rsidR="00443C76">
        <w:rPr>
          <w:rFonts w:cstheme="minorBidi"/>
          <w:szCs w:val="22"/>
        </w:rPr>
        <w:t xml:space="preserve"> </w:t>
      </w:r>
      <w:r w:rsidR="005E7213">
        <w:rPr>
          <w:rFonts w:cstheme="minorBidi"/>
          <w:szCs w:val="22"/>
        </w:rPr>
        <w:t xml:space="preserve">and </w:t>
      </w:r>
      <w:r w:rsidR="00443C76">
        <w:rPr>
          <w:rFonts w:cstheme="minorBidi"/>
          <w:szCs w:val="22"/>
        </w:rPr>
        <w:t xml:space="preserve">its </w:t>
      </w:r>
      <w:r w:rsidR="005E7213">
        <w:rPr>
          <w:rFonts w:cstheme="minorBidi"/>
          <w:szCs w:val="22"/>
        </w:rPr>
        <w:t>Dose Limits and Constraints</w:t>
      </w:r>
      <w:r w:rsidR="00443C76">
        <w:rPr>
          <w:rFonts w:cstheme="minorBidi"/>
          <w:szCs w:val="22"/>
        </w:rPr>
        <w:t>.</w:t>
      </w:r>
    </w:p>
    <w:p w14:paraId="01907975" w14:textId="1BE3C49D" w:rsidR="0066588F" w:rsidRPr="0066588F" w:rsidRDefault="0066588F" w:rsidP="00513590">
      <w:pPr>
        <w:numPr>
          <w:ilvl w:val="0"/>
          <w:numId w:val="40"/>
        </w:numPr>
        <w:jc w:val="both"/>
        <w:rPr>
          <w:rFonts w:cstheme="minorBidi"/>
          <w:szCs w:val="22"/>
        </w:rPr>
      </w:pPr>
      <w:r w:rsidRPr="00A84254">
        <w:rPr>
          <w:rFonts w:cstheme="minorBidi"/>
          <w:b/>
          <w:bCs/>
          <w:szCs w:val="22"/>
        </w:rPr>
        <w:t>Requirement 44</w:t>
      </w:r>
      <w:r w:rsidRPr="0066588F">
        <w:rPr>
          <w:rFonts w:cstheme="minorBidi"/>
          <w:szCs w:val="22"/>
        </w:rPr>
        <w:t>: Preparedness and response for an emergency.</w:t>
      </w:r>
      <w:r w:rsidR="00455444">
        <w:rPr>
          <w:rFonts w:cstheme="minorBidi"/>
          <w:szCs w:val="22"/>
        </w:rPr>
        <w:t xml:space="preserve"> </w:t>
      </w:r>
      <w:r w:rsidR="00455444" w:rsidRPr="009B615F">
        <w:t xml:space="preserve">Development of a protection strategy </w:t>
      </w:r>
      <w:r w:rsidR="00C21365">
        <w:t>with</w:t>
      </w:r>
      <w:r w:rsidR="00455444" w:rsidRPr="009B615F">
        <w:t xml:space="preserve"> A reference level expressed in terms of residual dose shall be set, typically an effective dose in the range of 20–100 mSv</w:t>
      </w:r>
      <w:r w:rsidR="0044525E">
        <w:t>.</w:t>
      </w:r>
    </w:p>
    <w:p w14:paraId="337C376D" w14:textId="16F5F872" w:rsidR="00100EB5" w:rsidRPr="00CF0EEB" w:rsidRDefault="0066588F" w:rsidP="00C42B24">
      <w:pPr>
        <w:jc w:val="both"/>
        <w:rPr>
          <w:rFonts w:cstheme="minorBidi"/>
          <w:szCs w:val="22"/>
        </w:rPr>
      </w:pPr>
      <w:r w:rsidRPr="0066588F">
        <w:rPr>
          <w:rFonts w:cstheme="minorBidi"/>
          <w:szCs w:val="22"/>
        </w:rPr>
        <w:t xml:space="preserve">Realistic assessment of the doses to members of the public and for comparison with dose constraints due to releases has to be done. A specific calculation will be needed for releases in normal operation and </w:t>
      </w:r>
      <w:r w:rsidR="00376EA0">
        <w:rPr>
          <w:rFonts w:cstheme="minorBidi"/>
          <w:szCs w:val="22"/>
        </w:rPr>
        <w:t>accidental</w:t>
      </w:r>
      <w:r w:rsidR="0000269F">
        <w:rPr>
          <w:rFonts w:cstheme="minorBidi"/>
          <w:szCs w:val="22"/>
        </w:rPr>
        <w:t>/</w:t>
      </w:r>
      <w:r w:rsidRPr="0066588F">
        <w:rPr>
          <w:rFonts w:cstheme="minorBidi"/>
          <w:szCs w:val="22"/>
        </w:rPr>
        <w:t>emergency conditions, even though some feasibility studies of compliance were performed previousl</w:t>
      </w:r>
      <w:r w:rsidR="00100EB5">
        <w:rPr>
          <w:rFonts w:cstheme="minorBidi"/>
          <w:szCs w:val="22"/>
        </w:rPr>
        <w:t>y.</w:t>
      </w:r>
    </w:p>
    <w:p w14:paraId="6D3DF676" w14:textId="77777777" w:rsidR="00CF0EEB" w:rsidRDefault="00CF0EEB" w:rsidP="00027D3B">
      <w:pPr>
        <w:tabs>
          <w:tab w:val="clear" w:pos="720"/>
          <w:tab w:val="clear" w:pos="1296"/>
          <w:tab w:val="clear" w:pos="1872"/>
          <w:tab w:val="clear" w:pos="2448"/>
        </w:tabs>
        <w:spacing w:before="0" w:after="0" w:line="240" w:lineRule="auto"/>
        <w:jc w:val="both"/>
        <w:rPr>
          <w:rFonts w:cstheme="minorBidi"/>
          <w:szCs w:val="22"/>
        </w:rPr>
      </w:pPr>
      <w:r>
        <w:rPr>
          <w:rFonts w:cstheme="minorBidi"/>
          <w:szCs w:val="22"/>
        </w:rPr>
        <w:br w:type="page"/>
      </w:r>
    </w:p>
    <w:p w14:paraId="511E65B7" w14:textId="2E1A9FBE" w:rsidR="00CF0EEB" w:rsidRPr="00CF0EEB" w:rsidRDefault="00CF0EEB" w:rsidP="00CF0EEB">
      <w:pPr>
        <w:pStyle w:val="Heading2"/>
        <w:rPr>
          <w:rFonts w:cstheme="minorBidi"/>
          <w:caps w:val="0"/>
          <w:szCs w:val="22"/>
        </w:rPr>
      </w:pPr>
      <w:bookmarkStart w:id="75" w:name="_Toc152671820"/>
      <w:r w:rsidRPr="00CF0EEB">
        <w:rPr>
          <w:rFonts w:cstheme="minorBidi"/>
          <w:caps w:val="0"/>
          <w:szCs w:val="22"/>
        </w:rPr>
        <w:lastRenderedPageBreak/>
        <w:t>*GSR PART 4 SAFETY ASSESSMENT FOR FACILITIES AND ACTIVITIES</w:t>
      </w:r>
      <w:bookmarkEnd w:id="75"/>
    </w:p>
    <w:p w14:paraId="199E50B5" w14:textId="41647882" w:rsidR="005156E4" w:rsidRPr="003014A7" w:rsidRDefault="00DF79EB" w:rsidP="00DF79EB">
      <w:pPr>
        <w:rPr>
          <w:rFonts w:cstheme="minorBidi"/>
          <w:szCs w:val="22"/>
        </w:rPr>
      </w:pPr>
      <w:r>
        <w:rPr>
          <w:rFonts w:cstheme="minorBidi"/>
          <w:szCs w:val="22"/>
        </w:rPr>
        <w:t>Following summary reflects results of the assessment conducted against reference [</w:t>
      </w:r>
      <w:r w:rsidR="004E383E">
        <w:fldChar w:fldCharType="begin"/>
      </w:r>
      <w:r w:rsidR="004E383E">
        <w:rPr>
          <w:rFonts w:cstheme="minorBidi"/>
          <w:szCs w:val="22"/>
        </w:rPr>
        <w:instrText xml:space="preserve"> REF _Ref151045619 \r \h </w:instrText>
      </w:r>
      <w:r w:rsidR="004E383E">
        <w:fldChar w:fldCharType="separate"/>
      </w:r>
      <w:r w:rsidR="00CE4DAB">
        <w:rPr>
          <w:rFonts w:cstheme="minorBidi"/>
          <w:szCs w:val="22"/>
        </w:rPr>
        <w:t>7</w:t>
      </w:r>
      <w:r w:rsidR="004E383E">
        <w:fldChar w:fldCharType="end"/>
      </w:r>
      <w:r>
        <w:rPr>
          <w:rFonts w:cstheme="minorBidi"/>
          <w:szCs w:val="22"/>
        </w:rPr>
        <w:t>] as part of the compliance assessment report [</w:t>
      </w:r>
      <w:r w:rsidR="005156E4">
        <w:rPr>
          <w:rFonts w:cstheme="minorBidi"/>
          <w:szCs w:val="22"/>
        </w:rPr>
        <w:fldChar w:fldCharType="begin"/>
      </w:r>
      <w:r w:rsidR="005156E4">
        <w:rPr>
          <w:rFonts w:cstheme="minorBidi"/>
          <w:szCs w:val="22"/>
        </w:rPr>
        <w:instrText xml:space="preserve"> REF _Ref151045636 \r \h </w:instrText>
      </w:r>
      <w:r w:rsidR="005156E4">
        <w:rPr>
          <w:rFonts w:cstheme="minorBidi"/>
          <w:szCs w:val="22"/>
        </w:rPr>
      </w:r>
      <w:r w:rsidR="005156E4">
        <w:rPr>
          <w:rFonts w:cstheme="minorBidi"/>
          <w:szCs w:val="22"/>
        </w:rPr>
        <w:fldChar w:fldCharType="separate"/>
      </w:r>
      <w:r w:rsidR="00CE4DAB">
        <w:rPr>
          <w:rFonts w:cstheme="minorBidi"/>
          <w:szCs w:val="22"/>
        </w:rPr>
        <w:t>37</w:t>
      </w:r>
      <w:r w:rsidR="005156E4">
        <w:rPr>
          <w:rFonts w:cstheme="minorBidi"/>
          <w:szCs w:val="22"/>
        </w:rPr>
        <w:fldChar w:fldCharType="end"/>
      </w:r>
      <w:r>
        <w:rPr>
          <w:rFonts w:cstheme="minorBidi"/>
          <w:szCs w:val="22"/>
        </w:rPr>
        <w:t>] that is included in Attachment 1.</w:t>
      </w:r>
    </w:p>
    <w:p w14:paraId="344F67BF" w14:textId="58E232D3" w:rsidR="00E00517" w:rsidRDefault="00E00517" w:rsidP="00F02392">
      <w:pPr>
        <w:pStyle w:val="Heading3"/>
        <w:jc w:val="both"/>
      </w:pPr>
      <w:bookmarkStart w:id="76" w:name="_Toc152671821"/>
      <w:r w:rsidRPr="006874BD">
        <w:t>High Level Risk Assessment</w:t>
      </w:r>
      <w:r w:rsidR="003C6DC1">
        <w:t xml:space="preserve"> Summary</w:t>
      </w:r>
      <w:bookmarkEnd w:id="76"/>
    </w:p>
    <w:p w14:paraId="7187DBA8" w14:textId="66669DA6" w:rsidR="00EE063C" w:rsidRDefault="00EE063C" w:rsidP="00EE063C">
      <w:pPr>
        <w:jc w:val="both"/>
      </w:pPr>
      <w:r>
        <w:t xml:space="preserve">Conducted compliance assessment </w:t>
      </w:r>
      <w:r w:rsidR="00D22FD6">
        <w:t>[</w:t>
      </w:r>
      <w:r w:rsidR="00D22FD6">
        <w:rPr>
          <w:rFonts w:cstheme="minorBidi"/>
          <w:szCs w:val="22"/>
        </w:rPr>
        <w:fldChar w:fldCharType="begin"/>
      </w:r>
      <w:r w:rsidR="00D22FD6">
        <w:rPr>
          <w:rFonts w:cstheme="minorBidi"/>
          <w:szCs w:val="22"/>
        </w:rPr>
        <w:instrText xml:space="preserve"> REF _Ref151045636 \r \h </w:instrText>
      </w:r>
      <w:r w:rsidR="00D22FD6">
        <w:rPr>
          <w:rFonts w:cstheme="minorBidi"/>
          <w:szCs w:val="22"/>
        </w:rPr>
      </w:r>
      <w:r w:rsidR="00D22FD6">
        <w:rPr>
          <w:rFonts w:cstheme="minorBidi"/>
          <w:szCs w:val="22"/>
        </w:rPr>
        <w:fldChar w:fldCharType="separate"/>
      </w:r>
      <w:r w:rsidR="00CE4DAB">
        <w:rPr>
          <w:rFonts w:cstheme="minorBidi"/>
          <w:szCs w:val="22"/>
        </w:rPr>
        <w:t>37</w:t>
      </w:r>
      <w:r w:rsidR="00D22FD6">
        <w:rPr>
          <w:rFonts w:cstheme="minorBidi"/>
          <w:szCs w:val="22"/>
        </w:rPr>
        <w:fldChar w:fldCharType="end"/>
      </w:r>
      <w:r>
        <w:t>] indicates that compliance with the requirements presented in “</w:t>
      </w:r>
      <w:r w:rsidRPr="00CF5DF9">
        <w:t>IAEA Safety Standards No. GSR Part 4, Safety assessment for facilities and activities</w:t>
      </w:r>
      <w:r>
        <w:t xml:space="preserve">” </w:t>
      </w:r>
      <w:r w:rsidR="00D22FD6">
        <w:rPr>
          <w:rFonts w:cstheme="minorBidi"/>
          <w:szCs w:val="22"/>
        </w:rPr>
        <w:t>[</w:t>
      </w:r>
      <w:r w:rsidR="00D22FD6">
        <w:fldChar w:fldCharType="begin"/>
      </w:r>
      <w:r w:rsidR="00D22FD6">
        <w:rPr>
          <w:rFonts w:cstheme="minorBidi"/>
          <w:szCs w:val="22"/>
        </w:rPr>
        <w:instrText xml:space="preserve"> REF _Ref151045619 \r \h </w:instrText>
      </w:r>
      <w:r w:rsidR="00D22FD6">
        <w:fldChar w:fldCharType="separate"/>
      </w:r>
      <w:r w:rsidR="00CE4DAB">
        <w:rPr>
          <w:rFonts w:cstheme="minorBidi"/>
          <w:szCs w:val="22"/>
        </w:rPr>
        <w:t>7</w:t>
      </w:r>
      <w:r w:rsidR="00D22FD6">
        <w:fldChar w:fldCharType="end"/>
      </w:r>
      <w:r w:rsidR="00D22FD6">
        <w:rPr>
          <w:rFonts w:cstheme="minorBidi"/>
          <w:szCs w:val="22"/>
        </w:rPr>
        <w:t xml:space="preserve">] </w:t>
      </w:r>
      <w:r w:rsidRPr="00FF2C18">
        <w:rPr>
          <w:rFonts w:cstheme="minorBidi"/>
        </w:rPr>
        <w:t xml:space="preserve">is expected to be demonstrated but </w:t>
      </w:r>
      <w:r>
        <w:t>might</w:t>
      </w:r>
      <w:r w:rsidRPr="00FF2C18">
        <w:rPr>
          <w:rFonts w:cstheme="minorBidi"/>
        </w:rPr>
        <w:t xml:space="preserve"> require </w:t>
      </w:r>
      <w:r>
        <w:t>an additional decommissioning related scope to be performed</w:t>
      </w:r>
      <w:r w:rsidRPr="00FF2C18">
        <w:t>.</w:t>
      </w:r>
      <w:r>
        <w:t xml:space="preserve"> Since no non-compliances have been identified and no design changes are anticipated, “</w:t>
      </w:r>
      <w:r w:rsidRPr="00CF5DF9">
        <w:t>IAEA Safety Standards No. GSR Part 4, Safety assessment for facilities and activities</w:t>
      </w:r>
      <w:r>
        <w:t>” has been assigned to a “</w:t>
      </w:r>
      <w:r w:rsidRPr="00550CA6">
        <w:rPr>
          <w:b/>
          <w:bCs/>
        </w:rPr>
        <w:t>Medium Risk</w:t>
      </w:r>
      <w:r>
        <w:t>” category.</w:t>
      </w:r>
    </w:p>
    <w:p w14:paraId="5AD08258" w14:textId="0402AD2D" w:rsidR="00EE063C" w:rsidRDefault="00EE063C" w:rsidP="00EE063C">
      <w:pPr>
        <w:jc w:val="both"/>
        <w:rPr>
          <w:rFonts w:ascii="Calibri" w:hAnsi="Calibri" w:cstheme="minorHAnsi"/>
        </w:rPr>
      </w:pPr>
      <w:r>
        <w:rPr>
          <w:rFonts w:ascii="Calibri" w:hAnsi="Calibri" w:cstheme="minorHAnsi"/>
        </w:rPr>
        <w:t xml:space="preserve">Risks associated with the </w:t>
      </w:r>
      <w:r>
        <w:t>“</w:t>
      </w:r>
      <w:r w:rsidRPr="00CF5DF9">
        <w:t>IAEA Safety Standards No. GSR Part 4, Safety assessment for facilities and activities</w:t>
      </w:r>
      <w:r>
        <w:t xml:space="preserve">” </w:t>
      </w:r>
      <w:r>
        <w:rPr>
          <w:rFonts w:ascii="Calibri" w:hAnsi="Calibri" w:cstheme="minorHAnsi"/>
        </w:rPr>
        <w:t>are presented in “</w:t>
      </w:r>
      <w:r w:rsidRPr="001273BE">
        <w:rPr>
          <w:rFonts w:ascii="Calibri" w:hAnsi="Calibri" w:cstheme="minorHAnsi"/>
        </w:rPr>
        <w:t>Identified Potential Risks To Be Addressed In Bulgaria Project</w:t>
      </w:r>
      <w:r>
        <w:rPr>
          <w:rFonts w:ascii="Calibri" w:hAnsi="Calibri" w:cstheme="minorHAnsi"/>
        </w:rPr>
        <w:t>” subsection.</w:t>
      </w:r>
    </w:p>
    <w:p w14:paraId="0AC14104" w14:textId="52F9F350" w:rsidR="002C005C" w:rsidRDefault="002C005C" w:rsidP="001A3AB7">
      <w:pPr>
        <w:pStyle w:val="Heading3"/>
      </w:pPr>
      <w:bookmarkStart w:id="77" w:name="_Toc152671822"/>
      <w:r w:rsidRPr="002C005C">
        <w:t>Roadmap of Items Specifically Discussed in the</w:t>
      </w:r>
      <w:r>
        <w:t xml:space="preserve"> Safety Requirement</w:t>
      </w:r>
      <w:r w:rsidR="004B7961">
        <w:t>s Assessment</w:t>
      </w:r>
      <w:bookmarkEnd w:id="77"/>
    </w:p>
    <w:p w14:paraId="654BD889" w14:textId="36D33E05" w:rsidR="00E00517" w:rsidRDefault="00757F49" w:rsidP="00F02392">
      <w:pPr>
        <w:pStyle w:val="Heading4"/>
        <w:jc w:val="both"/>
      </w:pPr>
      <w:r>
        <w:t>Section 2 (</w:t>
      </w:r>
      <w:r w:rsidR="005F20F4">
        <w:t>Basis for requiring a safety assessment</w:t>
      </w:r>
      <w:r>
        <w:t>)</w:t>
      </w:r>
    </w:p>
    <w:p w14:paraId="32ED74FD" w14:textId="60CE351B" w:rsidR="00776FB1" w:rsidRDefault="00510F74" w:rsidP="00F02392">
      <w:pPr>
        <w:jc w:val="both"/>
        <w:rPr>
          <w:rFonts w:cstheme="minorHAnsi"/>
          <w:szCs w:val="22"/>
        </w:rPr>
      </w:pPr>
      <w:r>
        <w:rPr>
          <w:rFonts w:cstheme="minorHAnsi"/>
          <w:szCs w:val="22"/>
        </w:rPr>
        <w:t xml:space="preserve">Assessment of </w:t>
      </w:r>
      <w:r w:rsidR="00CA6550" w:rsidRPr="00510F74">
        <w:rPr>
          <w:rFonts w:cstheme="minorHAnsi"/>
          <w:b/>
          <w:bCs/>
          <w:szCs w:val="22"/>
        </w:rPr>
        <w:t>Section 2</w:t>
      </w:r>
      <w:r w:rsidR="00CA6550">
        <w:rPr>
          <w:rFonts w:cstheme="minorHAnsi"/>
          <w:szCs w:val="22"/>
        </w:rPr>
        <w:t xml:space="preserve"> of the reference </w:t>
      </w:r>
      <w:r w:rsidR="003E009D">
        <w:rPr>
          <w:rFonts w:cstheme="minorHAnsi"/>
          <w:szCs w:val="22"/>
        </w:rPr>
        <w:t>document [</w:t>
      </w:r>
      <w:r w:rsidR="003E009D">
        <w:fldChar w:fldCharType="begin"/>
      </w:r>
      <w:r w:rsidR="003E009D">
        <w:rPr>
          <w:rFonts w:cstheme="minorBidi"/>
          <w:szCs w:val="22"/>
        </w:rPr>
        <w:instrText xml:space="preserve"> REF _Ref151045619 \r \h </w:instrText>
      </w:r>
      <w:r w:rsidR="003E009D">
        <w:fldChar w:fldCharType="separate"/>
      </w:r>
      <w:r w:rsidR="00CE4DAB">
        <w:rPr>
          <w:rFonts w:cstheme="minorBidi"/>
          <w:szCs w:val="22"/>
        </w:rPr>
        <w:t>7</w:t>
      </w:r>
      <w:r w:rsidR="003E009D">
        <w:fldChar w:fldCharType="end"/>
      </w:r>
      <w:r w:rsidR="003E009D">
        <w:t xml:space="preserve">] </w:t>
      </w:r>
      <w:r>
        <w:t xml:space="preserve">concludes that </w:t>
      </w:r>
      <w:r>
        <w:rPr>
          <w:rFonts w:cstheme="minorHAnsi"/>
          <w:szCs w:val="22"/>
        </w:rPr>
        <w:t>t</w:t>
      </w:r>
      <w:r w:rsidR="00642819" w:rsidRPr="00B30D92">
        <w:rPr>
          <w:rFonts w:cstheme="minorHAnsi"/>
          <w:szCs w:val="22"/>
        </w:rPr>
        <w:t>he Owner will be responsible to identify the safety assessments to be performed over the lifetime of the plant and the level of resources required. The prime responsibility for safety during the lifetime of a Nuclear Power Plant rests with the licensed operator.</w:t>
      </w:r>
    </w:p>
    <w:p w14:paraId="2FB5A9F6" w14:textId="3D385580" w:rsidR="000462CA" w:rsidRPr="0010686E" w:rsidRDefault="000462CA" w:rsidP="00F02392">
      <w:pPr>
        <w:jc w:val="both"/>
        <w:rPr>
          <w:rFonts w:cstheme="minorHAnsi"/>
          <w:b/>
          <w:bCs/>
          <w:lang w:val="en-GB"/>
        </w:rPr>
      </w:pPr>
      <w:r w:rsidRPr="00B30D92">
        <w:rPr>
          <w:rFonts w:cstheme="minorHAnsi"/>
          <w:szCs w:val="22"/>
        </w:rPr>
        <w:t>As the designer, Westinghouse supports the Owner in meeting the objective</w:t>
      </w:r>
      <w:r w:rsidR="00243780">
        <w:rPr>
          <w:rFonts w:cstheme="minorHAnsi"/>
          <w:szCs w:val="22"/>
        </w:rPr>
        <w:t xml:space="preserve">s described in </w:t>
      </w:r>
      <w:r w:rsidR="00243780" w:rsidRPr="00882CD2">
        <w:rPr>
          <w:rFonts w:cstheme="minorHAnsi"/>
          <w:b/>
          <w:bCs/>
          <w:szCs w:val="22"/>
        </w:rPr>
        <w:t xml:space="preserve">Section </w:t>
      </w:r>
      <w:r w:rsidR="00657B8B" w:rsidRPr="00882CD2">
        <w:rPr>
          <w:rFonts w:cstheme="minorHAnsi"/>
          <w:b/>
          <w:bCs/>
          <w:szCs w:val="22"/>
        </w:rPr>
        <w:t>2</w:t>
      </w:r>
      <w:r w:rsidR="00896D94">
        <w:rPr>
          <w:rFonts w:cstheme="minorHAnsi"/>
          <w:b/>
          <w:bCs/>
          <w:szCs w:val="22"/>
        </w:rPr>
        <w:t xml:space="preserve"> </w:t>
      </w:r>
      <w:r w:rsidR="00896D94" w:rsidRPr="00A67059">
        <w:rPr>
          <w:rFonts w:cstheme="minorHAnsi"/>
          <w:szCs w:val="22"/>
        </w:rPr>
        <w:t>of the compliance assessment report</w:t>
      </w:r>
      <w:r w:rsidR="00A67059" w:rsidRPr="00A67059">
        <w:rPr>
          <w:rFonts w:cstheme="minorHAnsi"/>
          <w:szCs w:val="22"/>
        </w:rPr>
        <w:t xml:space="preserve"> </w:t>
      </w:r>
      <w:r w:rsidR="00A67059" w:rsidRPr="00A67059">
        <w:rPr>
          <w:rFonts w:cstheme="minorBidi"/>
          <w:szCs w:val="22"/>
        </w:rPr>
        <w:t>[</w:t>
      </w:r>
      <w:r w:rsidR="00A67059" w:rsidRPr="00A67059">
        <w:rPr>
          <w:rFonts w:cstheme="minorBidi"/>
          <w:szCs w:val="22"/>
        </w:rPr>
        <w:fldChar w:fldCharType="begin"/>
      </w:r>
      <w:r w:rsidR="00A67059" w:rsidRPr="00A67059">
        <w:rPr>
          <w:rFonts w:cstheme="minorBidi"/>
          <w:szCs w:val="22"/>
        </w:rPr>
        <w:instrText xml:space="preserve"> REF _Ref151045636 \r \h  \* MERGEFORMAT </w:instrText>
      </w:r>
      <w:r w:rsidR="00A67059" w:rsidRPr="00A67059">
        <w:rPr>
          <w:rFonts w:cstheme="minorBidi"/>
          <w:szCs w:val="22"/>
        </w:rPr>
      </w:r>
      <w:r w:rsidR="00A67059" w:rsidRPr="00A67059">
        <w:rPr>
          <w:rFonts w:cstheme="minorBidi"/>
          <w:szCs w:val="22"/>
        </w:rPr>
        <w:fldChar w:fldCharType="separate"/>
      </w:r>
      <w:r w:rsidR="00CE4DAB">
        <w:rPr>
          <w:rFonts w:cstheme="minorBidi"/>
          <w:szCs w:val="22"/>
        </w:rPr>
        <w:t>37</w:t>
      </w:r>
      <w:r w:rsidR="00A67059" w:rsidRPr="00A67059">
        <w:rPr>
          <w:rFonts w:cstheme="minorBidi"/>
          <w:szCs w:val="22"/>
        </w:rPr>
        <w:fldChar w:fldCharType="end"/>
      </w:r>
      <w:r w:rsidR="00A67059" w:rsidRPr="00A67059">
        <w:rPr>
          <w:rFonts w:cstheme="minorBidi"/>
          <w:szCs w:val="22"/>
        </w:rPr>
        <w:t>]</w:t>
      </w:r>
      <w:r w:rsidRPr="00B30D92">
        <w:rPr>
          <w:rFonts w:cstheme="minorHAnsi"/>
          <w:szCs w:val="22"/>
        </w:rPr>
        <w:t xml:space="preserve">, by providing input to the safety assessment.  </w:t>
      </w:r>
    </w:p>
    <w:p w14:paraId="68B0A8D8" w14:textId="175E03C7" w:rsidR="00757F49" w:rsidRDefault="00757F49" w:rsidP="00F02392">
      <w:pPr>
        <w:pStyle w:val="Heading4"/>
        <w:jc w:val="both"/>
      </w:pPr>
      <w:r w:rsidRPr="000C1B94">
        <w:t xml:space="preserve">Section </w:t>
      </w:r>
      <w:r w:rsidR="005B585C" w:rsidRPr="000C1B94">
        <w:t>3</w:t>
      </w:r>
      <w:r w:rsidRPr="000C1B94">
        <w:t xml:space="preserve"> (</w:t>
      </w:r>
      <w:r w:rsidR="005F20F4">
        <w:t>Graded approach to safety assessment</w:t>
      </w:r>
      <w:r w:rsidRPr="000C1B94">
        <w:t>)</w:t>
      </w:r>
    </w:p>
    <w:p w14:paraId="7A431CB6" w14:textId="4B8F0D44" w:rsidR="00604091" w:rsidRPr="007F178D" w:rsidRDefault="00510F74" w:rsidP="00F02392">
      <w:pPr>
        <w:jc w:val="both"/>
        <w:rPr>
          <w:rFonts w:cstheme="minorHAnsi"/>
          <w:szCs w:val="22"/>
        </w:rPr>
      </w:pPr>
      <w:r>
        <w:rPr>
          <w:rFonts w:cstheme="minorHAnsi"/>
          <w:szCs w:val="22"/>
        </w:rPr>
        <w:t xml:space="preserve">Assessment of </w:t>
      </w:r>
      <w:r w:rsidRPr="00510F74">
        <w:rPr>
          <w:rFonts w:cstheme="minorHAnsi"/>
          <w:b/>
          <w:bCs/>
          <w:szCs w:val="22"/>
        </w:rPr>
        <w:t xml:space="preserve">Section </w:t>
      </w:r>
      <w:r w:rsidR="00F05FAE">
        <w:rPr>
          <w:rFonts w:cstheme="minorHAnsi"/>
          <w:b/>
          <w:bCs/>
          <w:szCs w:val="22"/>
        </w:rPr>
        <w:t>3</w:t>
      </w:r>
      <w:r>
        <w:rPr>
          <w:rFonts w:cstheme="minorHAnsi"/>
          <w:szCs w:val="22"/>
        </w:rPr>
        <w:t xml:space="preserve"> of the reference document [</w:t>
      </w:r>
      <w:r>
        <w:fldChar w:fldCharType="begin"/>
      </w:r>
      <w:r>
        <w:rPr>
          <w:rFonts w:cstheme="minorBidi"/>
          <w:szCs w:val="22"/>
        </w:rPr>
        <w:instrText xml:space="preserve"> REF _Ref151045619 \r \h </w:instrText>
      </w:r>
      <w:r>
        <w:fldChar w:fldCharType="separate"/>
      </w:r>
      <w:r w:rsidR="00CE4DAB">
        <w:rPr>
          <w:rFonts w:cstheme="minorBidi"/>
          <w:szCs w:val="22"/>
        </w:rPr>
        <w:t>7</w:t>
      </w:r>
      <w:r>
        <w:fldChar w:fldCharType="end"/>
      </w:r>
      <w:r>
        <w:t xml:space="preserve">] concludes that </w:t>
      </w:r>
      <w:r>
        <w:rPr>
          <w:rFonts w:cstheme="minorHAnsi"/>
          <w:szCs w:val="22"/>
        </w:rPr>
        <w:t>t</w:t>
      </w:r>
      <w:r w:rsidRPr="00B30D92">
        <w:rPr>
          <w:rFonts w:cstheme="minorHAnsi"/>
          <w:szCs w:val="22"/>
        </w:rPr>
        <w:t>he</w:t>
      </w:r>
      <w:r w:rsidR="00604091" w:rsidRPr="007F178D">
        <w:rPr>
          <w:rFonts w:cstheme="minorHAnsi"/>
          <w:szCs w:val="22"/>
        </w:rPr>
        <w:t xml:space="preserve"> Owner will be responsible to identify the safety assessments to be performed over the lifetime of the plant and the level of resources required. The prime responsibility for safety during the lifetime of a Nuclear Power Plant rests with the licensed operator.</w:t>
      </w:r>
    </w:p>
    <w:p w14:paraId="15169F1E" w14:textId="7BB16953" w:rsidR="00776FB1" w:rsidRPr="00776FB1" w:rsidRDefault="00604091" w:rsidP="00F02392">
      <w:pPr>
        <w:jc w:val="both"/>
        <w:rPr>
          <w:lang w:eastAsia="zh-CN"/>
        </w:rPr>
      </w:pPr>
      <w:r w:rsidRPr="00172356">
        <w:rPr>
          <w:rFonts w:cstheme="minorHAnsi"/>
          <w:color w:val="221E1F"/>
          <w:szCs w:val="22"/>
        </w:rPr>
        <w:t>As the designer, Westinghouse will provide input to the safety assessment, such as the DCD content and project-specific Preliminary Safety Analysis Report, depending on the project-specific scope.</w:t>
      </w:r>
    </w:p>
    <w:p w14:paraId="17D55906" w14:textId="084374D8" w:rsidR="00757F49" w:rsidRDefault="00757F49" w:rsidP="00F02392">
      <w:pPr>
        <w:pStyle w:val="Heading4"/>
        <w:jc w:val="both"/>
      </w:pPr>
      <w:r w:rsidRPr="000C1B94">
        <w:t xml:space="preserve">Section </w:t>
      </w:r>
      <w:r w:rsidR="005B585C" w:rsidRPr="000C1B94">
        <w:t>4</w:t>
      </w:r>
      <w:r w:rsidRPr="000C1B94">
        <w:t xml:space="preserve"> (</w:t>
      </w:r>
      <w:r w:rsidR="005F20F4">
        <w:t>Safety assessment</w:t>
      </w:r>
      <w:r w:rsidRPr="000C1B94">
        <w:t>)</w:t>
      </w:r>
    </w:p>
    <w:p w14:paraId="15ECE1CF" w14:textId="0208D01C" w:rsidR="00776FB1" w:rsidRDefault="00F05FAE" w:rsidP="00F02392">
      <w:pPr>
        <w:jc w:val="both"/>
        <w:rPr>
          <w:lang w:eastAsia="zh-CN"/>
        </w:rPr>
      </w:pPr>
      <w:r>
        <w:rPr>
          <w:rFonts w:cstheme="minorHAnsi"/>
          <w:szCs w:val="22"/>
        </w:rPr>
        <w:t xml:space="preserve">Assessment of </w:t>
      </w:r>
      <w:r w:rsidRPr="00510F74">
        <w:rPr>
          <w:rFonts w:cstheme="minorHAnsi"/>
          <w:b/>
          <w:bCs/>
          <w:szCs w:val="22"/>
        </w:rPr>
        <w:t xml:space="preserve">Section </w:t>
      </w:r>
      <w:r>
        <w:rPr>
          <w:rFonts w:cstheme="minorHAnsi"/>
          <w:b/>
          <w:bCs/>
          <w:szCs w:val="22"/>
        </w:rPr>
        <w:t>4</w:t>
      </w:r>
      <w:r>
        <w:rPr>
          <w:rFonts w:cstheme="minorHAnsi"/>
          <w:szCs w:val="22"/>
        </w:rPr>
        <w:t xml:space="preserve"> of the reference document [</w:t>
      </w:r>
      <w:r>
        <w:fldChar w:fldCharType="begin"/>
      </w:r>
      <w:r>
        <w:rPr>
          <w:rFonts w:cstheme="minorBidi"/>
          <w:szCs w:val="22"/>
        </w:rPr>
        <w:instrText xml:space="preserve"> REF _Ref151045619 \r \h </w:instrText>
      </w:r>
      <w:r>
        <w:fldChar w:fldCharType="separate"/>
      </w:r>
      <w:r w:rsidR="00CE4DAB">
        <w:rPr>
          <w:rFonts w:cstheme="minorBidi"/>
          <w:szCs w:val="22"/>
        </w:rPr>
        <w:t>7</w:t>
      </w:r>
      <w:r>
        <w:fldChar w:fldCharType="end"/>
      </w:r>
      <w:r>
        <w:t xml:space="preserve">] concludes that </w:t>
      </w:r>
      <w:r>
        <w:rPr>
          <w:rFonts w:cstheme="minorHAnsi"/>
          <w:szCs w:val="22"/>
        </w:rPr>
        <w:t>t</w:t>
      </w:r>
      <w:r w:rsidRPr="00B30D92">
        <w:rPr>
          <w:rFonts w:cstheme="minorHAnsi"/>
          <w:szCs w:val="22"/>
        </w:rPr>
        <w:t>he</w:t>
      </w:r>
      <w:r w:rsidR="00B43A95" w:rsidRPr="00707DFB">
        <w:rPr>
          <w:rFonts w:cstheme="minorHAnsi"/>
          <w:szCs w:val="22"/>
        </w:rPr>
        <w:t xml:space="preserve"> Owner will be responsible to identify the safety assessments to be performed over the lifetime of the plant and perform their required scope within the safety assessments. </w:t>
      </w:r>
    </w:p>
    <w:p w14:paraId="02F723CB" w14:textId="08CE362C" w:rsidR="007E129C" w:rsidRPr="00707DFB" w:rsidRDefault="007E129C" w:rsidP="00F02392">
      <w:pPr>
        <w:spacing w:after="160" w:line="259" w:lineRule="auto"/>
        <w:jc w:val="both"/>
        <w:rPr>
          <w:rFonts w:cstheme="minorHAnsi"/>
          <w:szCs w:val="22"/>
        </w:rPr>
      </w:pPr>
      <w:r w:rsidRPr="00707DFB">
        <w:rPr>
          <w:rFonts w:cstheme="minorHAnsi"/>
          <w:szCs w:val="22"/>
        </w:rPr>
        <w:t xml:space="preserve">Overall, the DCD provides documentation that the AP1000 plant </w:t>
      </w:r>
      <w:r w:rsidRPr="00172356">
        <w:rPr>
          <w:szCs w:val="22"/>
        </w:rPr>
        <w:t>meets the requirements specific to the plant designer</w:t>
      </w:r>
      <w:r w:rsidRPr="00707DFB">
        <w:rPr>
          <w:rFonts w:cstheme="minorHAnsi"/>
          <w:szCs w:val="22"/>
        </w:rPr>
        <w:t xml:space="preserve"> described in </w:t>
      </w:r>
      <w:r w:rsidRPr="00655D67">
        <w:rPr>
          <w:rFonts w:cstheme="minorHAnsi"/>
          <w:b/>
          <w:bCs/>
          <w:szCs w:val="22"/>
        </w:rPr>
        <w:t>Section 4</w:t>
      </w:r>
      <w:r w:rsidRPr="00707DFB">
        <w:rPr>
          <w:rFonts w:cstheme="minorHAnsi"/>
          <w:szCs w:val="22"/>
        </w:rPr>
        <w:t xml:space="preserve"> for a safety assessment.  In some cases, these are met with CWO due to differences in terminology or country-specific requirements (for example radiation analysis limits) which may differ from the US, but have the same intent.</w:t>
      </w:r>
      <w:r w:rsidR="001F154B">
        <w:rPr>
          <w:rFonts w:cstheme="minorHAnsi"/>
          <w:szCs w:val="22"/>
        </w:rPr>
        <w:t xml:space="preserve"> </w:t>
      </w:r>
      <w:r w:rsidRPr="00172356">
        <w:rPr>
          <w:szCs w:val="22"/>
        </w:rPr>
        <w:t>The requirement addressing availability of the background information relating to decommissioning of the facility was marked as CWO as decommissioning is not included in the DCD, however Westinghouse has experience in providing the necessary information.</w:t>
      </w:r>
    </w:p>
    <w:p w14:paraId="7603152B" w14:textId="148B81F0" w:rsidR="00776FB1" w:rsidRDefault="005E13C9" w:rsidP="00F02392">
      <w:pPr>
        <w:jc w:val="both"/>
        <w:rPr>
          <w:rFonts w:cstheme="minorHAnsi"/>
          <w:szCs w:val="22"/>
        </w:rPr>
      </w:pPr>
      <w:r w:rsidRPr="00707DFB">
        <w:rPr>
          <w:rFonts w:cstheme="minorHAnsi"/>
          <w:szCs w:val="22"/>
        </w:rPr>
        <w:t xml:space="preserve">There will be project specific aspects of the safety assessment </w:t>
      </w:r>
      <w:r w:rsidRPr="004266E1">
        <w:rPr>
          <w:rFonts w:cstheme="minorHAnsi"/>
          <w:szCs w:val="22"/>
        </w:rPr>
        <w:t xml:space="preserve">for a specific AP1000 project.  For example, review of site specific characteristics, external hazards as well as </w:t>
      </w:r>
      <w:r w:rsidRPr="004266E1">
        <w:rPr>
          <w:szCs w:val="22"/>
        </w:rPr>
        <w:t>analysis that is performed to</w:t>
      </w:r>
      <w:r w:rsidRPr="00172356">
        <w:rPr>
          <w:szCs w:val="22"/>
        </w:rPr>
        <w:t xml:space="preserve"> confirm that </w:t>
      </w:r>
      <w:r w:rsidRPr="00172356">
        <w:rPr>
          <w:szCs w:val="22"/>
        </w:rPr>
        <w:lastRenderedPageBreak/>
        <w:t>radiation risks to individuals and population groups specific to the site are bounded by the limits established for the standard plant design.</w:t>
      </w:r>
      <w:r w:rsidRPr="00707DFB">
        <w:rPr>
          <w:rFonts w:cstheme="minorHAnsi"/>
          <w:szCs w:val="22"/>
        </w:rPr>
        <w:t xml:space="preserve"> Evaluation of meeting country-specific limits that may differ from the US licensing basis is performed on a project specific basis. </w:t>
      </w:r>
    </w:p>
    <w:p w14:paraId="24191B2D" w14:textId="40A94EF9" w:rsidR="005E13C9" w:rsidRDefault="006E6AF5" w:rsidP="00F02392">
      <w:pPr>
        <w:jc w:val="both"/>
        <w:rPr>
          <w:rFonts w:cstheme="minorHAnsi"/>
          <w:szCs w:val="22"/>
        </w:rPr>
      </w:pPr>
      <w:r w:rsidRPr="006E6AF5">
        <w:rPr>
          <w:rFonts w:cstheme="minorHAnsi"/>
          <w:szCs w:val="22"/>
        </w:rPr>
        <w:t>“</w:t>
      </w:r>
      <w:r w:rsidR="000760B4" w:rsidRPr="006E6AF5">
        <w:rPr>
          <w:rFonts w:cstheme="minorHAnsi"/>
          <w:szCs w:val="22"/>
        </w:rPr>
        <w:t>Compliance</w:t>
      </w:r>
      <w:r w:rsidR="006E7CB8" w:rsidRPr="006E6AF5">
        <w:rPr>
          <w:rFonts w:cstheme="minorHAnsi"/>
          <w:szCs w:val="22"/>
        </w:rPr>
        <w:t xml:space="preserve"> with </w:t>
      </w:r>
      <w:r w:rsidR="000760B4" w:rsidRPr="006E6AF5">
        <w:rPr>
          <w:rFonts w:cstheme="minorHAnsi"/>
          <w:szCs w:val="22"/>
        </w:rPr>
        <w:t>Objective</w:t>
      </w:r>
      <w:r w:rsidRPr="006E6AF5">
        <w:rPr>
          <w:rFonts w:cstheme="minorHAnsi"/>
          <w:szCs w:val="22"/>
        </w:rPr>
        <w:t>”</w:t>
      </w:r>
      <w:r w:rsidR="006E7CB8" w:rsidRPr="006E6AF5">
        <w:rPr>
          <w:rFonts w:cstheme="minorHAnsi"/>
          <w:szCs w:val="22"/>
        </w:rPr>
        <w:t xml:space="preserve"> (CWO) item</w:t>
      </w:r>
      <w:r w:rsidR="00D9471E" w:rsidRPr="006E6AF5">
        <w:rPr>
          <w:rFonts w:cstheme="minorHAnsi"/>
          <w:szCs w:val="22"/>
        </w:rPr>
        <w:t>s</w:t>
      </w:r>
      <w:r w:rsidR="006E7CB8">
        <w:rPr>
          <w:rFonts w:cstheme="minorHAnsi"/>
          <w:szCs w:val="22"/>
        </w:rPr>
        <w:t xml:space="preserve"> w</w:t>
      </w:r>
      <w:r w:rsidR="00D9471E">
        <w:rPr>
          <w:rFonts w:cstheme="minorHAnsi"/>
          <w:szCs w:val="22"/>
        </w:rPr>
        <w:t>ere</w:t>
      </w:r>
      <w:r w:rsidR="006E7CB8">
        <w:rPr>
          <w:rFonts w:cstheme="minorHAnsi"/>
          <w:szCs w:val="22"/>
        </w:rPr>
        <w:t xml:space="preserve"> identified </w:t>
      </w:r>
      <w:r w:rsidR="00D9471E">
        <w:rPr>
          <w:rFonts w:cstheme="minorHAnsi"/>
          <w:szCs w:val="22"/>
        </w:rPr>
        <w:t>in</w:t>
      </w:r>
      <w:r w:rsidR="006E7CB8">
        <w:rPr>
          <w:rFonts w:cstheme="minorHAnsi"/>
          <w:szCs w:val="22"/>
        </w:rPr>
        <w:t xml:space="preserve"> </w:t>
      </w:r>
      <w:r w:rsidR="00EB4A04">
        <w:rPr>
          <w:rFonts w:cstheme="minorHAnsi"/>
          <w:szCs w:val="22"/>
        </w:rPr>
        <w:t>four</w:t>
      </w:r>
      <w:r w:rsidR="007036D0">
        <w:rPr>
          <w:rFonts w:cstheme="minorHAnsi"/>
          <w:szCs w:val="22"/>
        </w:rPr>
        <w:t xml:space="preserve"> </w:t>
      </w:r>
      <w:r w:rsidR="006E7CB8">
        <w:rPr>
          <w:rFonts w:cstheme="minorHAnsi"/>
          <w:szCs w:val="22"/>
        </w:rPr>
        <w:t>subsections.</w:t>
      </w:r>
    </w:p>
    <w:p w14:paraId="233008C5" w14:textId="5496E07B" w:rsidR="00B37034" w:rsidRDefault="00B37034" w:rsidP="00F02392">
      <w:pPr>
        <w:jc w:val="both"/>
        <w:rPr>
          <w:rFonts w:cstheme="minorHAnsi"/>
          <w:szCs w:val="22"/>
        </w:rPr>
      </w:pPr>
      <w:r>
        <w:rPr>
          <w:rFonts w:cstheme="minorHAnsi"/>
          <w:szCs w:val="22"/>
        </w:rPr>
        <w:t>“</w:t>
      </w:r>
      <w:r w:rsidR="004548EF">
        <w:t>Requirement 4: Purpose of the safety assessment</w:t>
      </w:r>
      <w:r>
        <w:rPr>
          <w:rFonts w:cstheme="minorHAnsi"/>
          <w:szCs w:val="22"/>
        </w:rPr>
        <w:t>” subsection contains CWO item</w:t>
      </w:r>
      <w:r w:rsidR="00473FA0">
        <w:rPr>
          <w:rFonts w:cstheme="minorHAnsi"/>
          <w:szCs w:val="22"/>
        </w:rPr>
        <w:t>s</w:t>
      </w:r>
      <w:r>
        <w:rPr>
          <w:rFonts w:cstheme="minorHAnsi"/>
          <w:szCs w:val="22"/>
        </w:rPr>
        <w:t xml:space="preserve"> related to:</w:t>
      </w:r>
    </w:p>
    <w:p w14:paraId="52BFFC72" w14:textId="77777777" w:rsidR="00B73A58" w:rsidRDefault="00FD76A1" w:rsidP="00513590">
      <w:pPr>
        <w:pStyle w:val="ListParagraph"/>
        <w:numPr>
          <w:ilvl w:val="0"/>
          <w:numId w:val="124"/>
        </w:numPr>
        <w:jc w:val="both"/>
        <w:rPr>
          <w:lang w:eastAsia="zh-CN"/>
        </w:rPr>
      </w:pPr>
      <w:r w:rsidRPr="000C4464">
        <w:rPr>
          <w:b/>
          <w:bCs/>
          <w:lang w:eastAsia="zh-CN"/>
        </w:rPr>
        <w:t>(</w:t>
      </w:r>
      <w:r w:rsidR="00E56EED" w:rsidRPr="000C4464">
        <w:rPr>
          <w:b/>
          <w:bCs/>
          <w:lang w:eastAsia="zh-CN"/>
        </w:rPr>
        <w:t>Requirement 4)</w:t>
      </w:r>
      <w:r w:rsidR="00E56EED" w:rsidRPr="000C4464">
        <w:rPr>
          <w:lang w:eastAsia="zh-CN"/>
        </w:rPr>
        <w:t xml:space="preserve"> </w:t>
      </w:r>
      <w:r w:rsidR="00416B41">
        <w:rPr>
          <w:lang w:eastAsia="zh-CN"/>
        </w:rPr>
        <w:t>Primary purposes of the safety assessment</w:t>
      </w:r>
    </w:p>
    <w:p w14:paraId="19FBF460" w14:textId="77777777" w:rsidR="00384236" w:rsidRPr="000C4464" w:rsidRDefault="00880DAA" w:rsidP="00513590">
      <w:pPr>
        <w:pStyle w:val="ListParagraph"/>
        <w:numPr>
          <w:ilvl w:val="0"/>
          <w:numId w:val="123"/>
        </w:numPr>
        <w:jc w:val="both"/>
        <w:rPr>
          <w:rFonts w:cstheme="minorHAnsi"/>
          <w:szCs w:val="22"/>
        </w:rPr>
      </w:pPr>
      <w:r w:rsidRPr="000C4464">
        <w:rPr>
          <w:b/>
          <w:bCs/>
          <w:lang w:eastAsia="zh-CN"/>
        </w:rPr>
        <w:t xml:space="preserve">(Item 4.4) </w:t>
      </w:r>
      <w:r w:rsidR="00E449C7">
        <w:rPr>
          <w:lang w:eastAsia="zh-CN"/>
        </w:rPr>
        <w:t xml:space="preserve">Including </w:t>
      </w:r>
      <w:r w:rsidR="00C2053F" w:rsidRPr="000C4464">
        <w:rPr>
          <w:rFonts w:cstheme="minorHAnsi"/>
          <w:szCs w:val="22"/>
        </w:rPr>
        <w:t>an assessment of the provisions in place for radiation protection, to determine whether radiation risks are being controlled within specified limits and constraints</w:t>
      </w:r>
      <w:r w:rsidR="00CB7CE7" w:rsidRPr="000C4464">
        <w:rPr>
          <w:rFonts w:cstheme="minorHAnsi"/>
          <w:szCs w:val="22"/>
        </w:rPr>
        <w:t>, and whether they have been reduced to a level that is as low as reasonably achievable.</w:t>
      </w:r>
    </w:p>
    <w:p w14:paraId="5EE466AA" w14:textId="271F45BC" w:rsidR="00151C74" w:rsidRPr="000C4464" w:rsidRDefault="00151C74" w:rsidP="00513590">
      <w:pPr>
        <w:pStyle w:val="ListParagraph"/>
        <w:numPr>
          <w:ilvl w:val="0"/>
          <w:numId w:val="122"/>
        </w:numPr>
        <w:jc w:val="both"/>
        <w:rPr>
          <w:rFonts w:cstheme="minorHAnsi"/>
          <w:szCs w:val="22"/>
        </w:rPr>
      </w:pPr>
      <w:r w:rsidRPr="000C4464">
        <w:rPr>
          <w:rFonts w:cstheme="minorHAnsi"/>
          <w:b/>
          <w:bCs/>
          <w:szCs w:val="22"/>
        </w:rPr>
        <w:t>(Item 4.5)</w:t>
      </w:r>
      <w:r w:rsidR="00B13DE8" w:rsidRPr="000C4464">
        <w:rPr>
          <w:rFonts w:cstheme="minorHAnsi"/>
          <w:b/>
          <w:bCs/>
          <w:szCs w:val="22"/>
        </w:rPr>
        <w:t xml:space="preserve"> </w:t>
      </w:r>
      <w:r w:rsidR="00B13DE8" w:rsidRPr="000C4464">
        <w:rPr>
          <w:rFonts w:cstheme="minorHAnsi"/>
          <w:szCs w:val="22"/>
        </w:rPr>
        <w:t xml:space="preserve">Safety assessment addressing </w:t>
      </w:r>
      <w:r w:rsidR="001C68A1" w:rsidRPr="000C4464">
        <w:rPr>
          <w:rFonts w:cstheme="minorHAnsi"/>
          <w:szCs w:val="22"/>
        </w:rPr>
        <w:t>all radiation risks that arise from normal operation (that is, when the facility is operating normally or the activity is being carried out normally) and from anticipated operational occurrences and accident conditions (in which failures or internal or external events have occurred that challenge the safety of the facility or activity).</w:t>
      </w:r>
    </w:p>
    <w:p w14:paraId="501BC7C9" w14:textId="45F4319C" w:rsidR="0067198F" w:rsidRPr="000C4464" w:rsidRDefault="0067198F" w:rsidP="00513590">
      <w:pPr>
        <w:pStyle w:val="ListParagraph"/>
        <w:numPr>
          <w:ilvl w:val="0"/>
          <w:numId w:val="121"/>
        </w:numPr>
        <w:jc w:val="both"/>
        <w:rPr>
          <w:rFonts w:cstheme="minorHAnsi"/>
          <w:szCs w:val="22"/>
        </w:rPr>
      </w:pPr>
      <w:r w:rsidRPr="000C4464">
        <w:rPr>
          <w:rFonts w:cstheme="minorHAnsi"/>
          <w:b/>
          <w:bCs/>
          <w:szCs w:val="22"/>
        </w:rPr>
        <w:t>(Item 4.10)</w:t>
      </w:r>
      <w:r w:rsidR="00963BC4" w:rsidRPr="000C4464">
        <w:rPr>
          <w:rFonts w:cstheme="minorHAnsi"/>
          <w:b/>
          <w:bCs/>
          <w:szCs w:val="22"/>
        </w:rPr>
        <w:t xml:space="preserve"> </w:t>
      </w:r>
      <w:r w:rsidR="00963BC4" w:rsidRPr="000C4464">
        <w:rPr>
          <w:rFonts w:cstheme="minorHAnsi"/>
          <w:szCs w:val="22"/>
        </w:rPr>
        <w:t>Safety assessment addressing</w:t>
      </w:r>
      <w:r w:rsidR="009F3771" w:rsidRPr="000C4464">
        <w:rPr>
          <w:rFonts w:cstheme="minorHAnsi"/>
          <w:szCs w:val="22"/>
        </w:rPr>
        <w:t xml:space="preserve"> all the radiation risks to individuals and population groups that arise from operation of the facility or conduct of the activity.</w:t>
      </w:r>
    </w:p>
    <w:p w14:paraId="31F6CA01" w14:textId="4F0A9970" w:rsidR="0067198F" w:rsidRDefault="0067198F" w:rsidP="00513590">
      <w:pPr>
        <w:pStyle w:val="ListParagraph"/>
        <w:numPr>
          <w:ilvl w:val="0"/>
          <w:numId w:val="121"/>
        </w:numPr>
        <w:jc w:val="both"/>
        <w:rPr>
          <w:rFonts w:cstheme="minorHAnsi"/>
          <w:szCs w:val="22"/>
        </w:rPr>
      </w:pPr>
      <w:r w:rsidRPr="000C4464">
        <w:rPr>
          <w:rFonts w:cstheme="minorHAnsi"/>
          <w:b/>
          <w:bCs/>
          <w:szCs w:val="22"/>
        </w:rPr>
        <w:t>(Item 4.</w:t>
      </w:r>
      <w:r w:rsidR="00C82F47" w:rsidRPr="000C4464">
        <w:rPr>
          <w:rFonts w:cstheme="minorHAnsi"/>
          <w:b/>
          <w:bCs/>
          <w:szCs w:val="22"/>
        </w:rPr>
        <w:t>11</w:t>
      </w:r>
      <w:r w:rsidRPr="000C4464">
        <w:rPr>
          <w:rFonts w:cstheme="minorHAnsi"/>
          <w:b/>
          <w:bCs/>
          <w:szCs w:val="22"/>
        </w:rPr>
        <w:t>)</w:t>
      </w:r>
      <w:r w:rsidR="000E2E72" w:rsidRPr="000C4464">
        <w:rPr>
          <w:rFonts w:cstheme="minorHAnsi"/>
          <w:b/>
          <w:bCs/>
          <w:szCs w:val="22"/>
        </w:rPr>
        <w:t xml:space="preserve"> </w:t>
      </w:r>
      <w:r w:rsidR="000E2E72" w:rsidRPr="000C4464">
        <w:rPr>
          <w:rFonts w:cstheme="minorHAnsi"/>
          <w:szCs w:val="22"/>
        </w:rPr>
        <w:t xml:space="preserve">Safety assessment addressing </w:t>
      </w:r>
      <w:r w:rsidR="00B42EA6" w:rsidRPr="000C4464">
        <w:rPr>
          <w:rFonts w:cstheme="minorHAnsi"/>
          <w:szCs w:val="22"/>
        </w:rPr>
        <w:t>radiation risks in the present and in the long term.</w:t>
      </w:r>
    </w:p>
    <w:p w14:paraId="64C99B22" w14:textId="69EF7F74" w:rsidR="001C4364" w:rsidRPr="001C4364" w:rsidRDefault="001C4364" w:rsidP="00F02392">
      <w:pPr>
        <w:jc w:val="both"/>
        <w:rPr>
          <w:rFonts w:cstheme="minorHAnsi"/>
          <w:szCs w:val="22"/>
        </w:rPr>
      </w:pPr>
      <w:r w:rsidRPr="001C4364">
        <w:rPr>
          <w:rFonts w:cstheme="minorHAnsi"/>
          <w:szCs w:val="22"/>
        </w:rPr>
        <w:t>“</w:t>
      </w:r>
      <w:r w:rsidR="0089692C">
        <w:t>Requirement 5: Preparation for the safety assessment</w:t>
      </w:r>
      <w:r w:rsidRPr="001C4364">
        <w:rPr>
          <w:rFonts w:cstheme="minorHAnsi"/>
          <w:szCs w:val="22"/>
        </w:rPr>
        <w:t>” subsection contains a CWO item related to:</w:t>
      </w:r>
    </w:p>
    <w:p w14:paraId="3790582F" w14:textId="4B13DBEB" w:rsidR="0067198F" w:rsidRDefault="0067198F" w:rsidP="00513590">
      <w:pPr>
        <w:pStyle w:val="ListParagraph"/>
        <w:numPr>
          <w:ilvl w:val="0"/>
          <w:numId w:val="120"/>
        </w:numPr>
        <w:jc w:val="both"/>
        <w:rPr>
          <w:rFonts w:cstheme="minorHAnsi"/>
          <w:szCs w:val="22"/>
        </w:rPr>
      </w:pPr>
      <w:r w:rsidRPr="000C4464">
        <w:rPr>
          <w:rFonts w:cstheme="minorHAnsi"/>
          <w:b/>
          <w:bCs/>
          <w:szCs w:val="22"/>
        </w:rPr>
        <w:t>(Item 4.</w:t>
      </w:r>
      <w:r w:rsidR="008C399E" w:rsidRPr="000C4464">
        <w:rPr>
          <w:rFonts w:cstheme="minorHAnsi"/>
          <w:b/>
          <w:bCs/>
          <w:szCs w:val="22"/>
        </w:rPr>
        <w:t>18</w:t>
      </w:r>
      <w:r w:rsidRPr="000C4464">
        <w:rPr>
          <w:rFonts w:cstheme="minorHAnsi"/>
          <w:b/>
          <w:bCs/>
          <w:szCs w:val="22"/>
        </w:rPr>
        <w:t>)</w:t>
      </w:r>
      <w:r w:rsidR="006C2883" w:rsidRPr="000C4464">
        <w:rPr>
          <w:rFonts w:cstheme="minorHAnsi"/>
          <w:szCs w:val="22"/>
        </w:rPr>
        <w:t xml:space="preserve"> </w:t>
      </w:r>
      <w:r w:rsidR="00D35B7A" w:rsidRPr="000C4464">
        <w:rPr>
          <w:rFonts w:cstheme="minorHAnsi"/>
          <w:szCs w:val="22"/>
        </w:rPr>
        <w:t xml:space="preserve">Objectives to be ensured </w:t>
      </w:r>
      <w:r w:rsidR="000F2774" w:rsidRPr="000C4464">
        <w:rPr>
          <w:rFonts w:cstheme="minorHAnsi"/>
          <w:szCs w:val="22"/>
        </w:rPr>
        <w:t>with</w:t>
      </w:r>
      <w:r w:rsidR="00D35B7A" w:rsidRPr="000C4464">
        <w:rPr>
          <w:rFonts w:cstheme="minorHAnsi"/>
          <w:szCs w:val="22"/>
        </w:rPr>
        <w:t xml:space="preserve"> the necessary preparations.</w:t>
      </w:r>
    </w:p>
    <w:p w14:paraId="52D5FADF" w14:textId="43468530" w:rsidR="00A129CE" w:rsidRPr="00A129CE" w:rsidRDefault="00A129CE" w:rsidP="00F02392">
      <w:pPr>
        <w:jc w:val="both"/>
        <w:rPr>
          <w:rFonts w:cstheme="minorHAnsi"/>
          <w:szCs w:val="22"/>
        </w:rPr>
      </w:pPr>
      <w:r w:rsidRPr="00A129CE">
        <w:rPr>
          <w:rFonts w:cstheme="minorHAnsi"/>
          <w:szCs w:val="22"/>
        </w:rPr>
        <w:t>“</w:t>
      </w:r>
      <w:r w:rsidR="008543AB">
        <w:t>Requirement 9: Assessment of the provisions for radiation protection</w:t>
      </w:r>
      <w:r w:rsidRPr="00A129CE">
        <w:rPr>
          <w:rFonts w:cstheme="minorHAnsi"/>
          <w:szCs w:val="22"/>
        </w:rPr>
        <w:t>” subsection contains CWO item</w:t>
      </w:r>
      <w:r w:rsidR="00473FA0">
        <w:rPr>
          <w:rFonts w:cstheme="minorHAnsi"/>
          <w:szCs w:val="22"/>
        </w:rPr>
        <w:t>s</w:t>
      </w:r>
      <w:r w:rsidRPr="00A129CE">
        <w:rPr>
          <w:rFonts w:cstheme="minorHAnsi"/>
          <w:szCs w:val="22"/>
        </w:rPr>
        <w:t xml:space="preserve"> related to:</w:t>
      </w:r>
    </w:p>
    <w:p w14:paraId="72705D2C" w14:textId="4CE6B4AD" w:rsidR="0067198F" w:rsidRPr="000A3E34" w:rsidRDefault="0067198F" w:rsidP="00513590">
      <w:pPr>
        <w:pStyle w:val="ListParagraph"/>
        <w:numPr>
          <w:ilvl w:val="0"/>
          <w:numId w:val="119"/>
        </w:numPr>
        <w:jc w:val="both"/>
        <w:rPr>
          <w:rFonts w:cstheme="minorHAnsi"/>
          <w:b/>
          <w:bCs/>
          <w:szCs w:val="22"/>
        </w:rPr>
      </w:pPr>
      <w:r w:rsidRPr="000A3E34">
        <w:rPr>
          <w:rFonts w:cstheme="minorHAnsi"/>
          <w:b/>
          <w:bCs/>
          <w:szCs w:val="22"/>
        </w:rPr>
        <w:t>(</w:t>
      </w:r>
      <w:r w:rsidR="00060C48" w:rsidRPr="000A3E34">
        <w:rPr>
          <w:rFonts w:cstheme="minorHAnsi"/>
          <w:b/>
          <w:bCs/>
          <w:szCs w:val="22"/>
        </w:rPr>
        <w:t>Requirement 9</w:t>
      </w:r>
      <w:r w:rsidRPr="000A3E34">
        <w:rPr>
          <w:rFonts w:cstheme="minorHAnsi"/>
          <w:b/>
          <w:bCs/>
          <w:szCs w:val="22"/>
        </w:rPr>
        <w:t>)</w:t>
      </w:r>
      <w:r w:rsidR="00461532">
        <w:rPr>
          <w:rFonts w:cstheme="minorHAnsi"/>
          <w:b/>
          <w:bCs/>
          <w:szCs w:val="22"/>
        </w:rPr>
        <w:t xml:space="preserve"> </w:t>
      </w:r>
      <w:r w:rsidR="00C15CD7">
        <w:rPr>
          <w:rFonts w:cstheme="minorHAnsi"/>
          <w:szCs w:val="22"/>
        </w:rPr>
        <w:t>D</w:t>
      </w:r>
      <w:r w:rsidR="00461532">
        <w:rPr>
          <w:rFonts w:cstheme="minorHAnsi"/>
          <w:szCs w:val="22"/>
        </w:rPr>
        <w:t xml:space="preserve">etermining </w:t>
      </w:r>
      <w:r w:rsidR="002843AF" w:rsidRPr="002843AF">
        <w:rPr>
          <w:rFonts w:cstheme="minorHAnsi"/>
          <w:szCs w:val="22"/>
        </w:rPr>
        <w:t>whether adequate measures are in place to protect people and the environment from harmful effects of ionizing radiation.</w:t>
      </w:r>
    </w:p>
    <w:p w14:paraId="72877C52" w14:textId="0C3F123A" w:rsidR="00C51576" w:rsidRPr="008543AB" w:rsidRDefault="00C51576" w:rsidP="00513590">
      <w:pPr>
        <w:pStyle w:val="ListParagraph"/>
        <w:numPr>
          <w:ilvl w:val="0"/>
          <w:numId w:val="119"/>
        </w:numPr>
        <w:jc w:val="both"/>
        <w:rPr>
          <w:rFonts w:cstheme="minorHAnsi"/>
          <w:b/>
          <w:bCs/>
          <w:szCs w:val="22"/>
        </w:rPr>
      </w:pPr>
      <w:r w:rsidRPr="000A3E34">
        <w:rPr>
          <w:rFonts w:cstheme="minorHAnsi"/>
          <w:b/>
          <w:bCs/>
          <w:szCs w:val="22"/>
        </w:rPr>
        <w:t>(Item 4.25)</w:t>
      </w:r>
      <w:r w:rsidR="003F7552">
        <w:rPr>
          <w:rFonts w:cstheme="minorHAnsi"/>
          <w:b/>
          <w:bCs/>
          <w:szCs w:val="22"/>
        </w:rPr>
        <w:t xml:space="preserve"> </w:t>
      </w:r>
      <w:r w:rsidR="003F7552" w:rsidRPr="00C15CD7">
        <w:rPr>
          <w:rFonts w:cstheme="minorHAnsi"/>
          <w:szCs w:val="22"/>
        </w:rPr>
        <w:t xml:space="preserve">Determining </w:t>
      </w:r>
      <w:r w:rsidR="00C15CD7" w:rsidRPr="00C15CD7">
        <w:rPr>
          <w:rFonts w:cstheme="minorHAnsi"/>
          <w:szCs w:val="22"/>
        </w:rPr>
        <w:t>whether</w:t>
      </w:r>
      <w:r w:rsidR="00C15CD7" w:rsidRPr="00B55FB2">
        <w:rPr>
          <w:rFonts w:cstheme="minorHAnsi"/>
          <w:szCs w:val="22"/>
        </w:rPr>
        <w:t xml:space="preserve"> adequate measures are in place to control the radiation exposure of workers and members of the public within relevant dose limits and whether protection is optimized so that the magnitude of individual doses, the number of people exposed and the likelihood of exposures being incurred have all been kept as low as reasonably achievable, economic and social factors having been taken into accoun</w:t>
      </w:r>
      <w:r w:rsidR="00C15CD7">
        <w:rPr>
          <w:rFonts w:cstheme="minorHAnsi"/>
          <w:szCs w:val="22"/>
        </w:rPr>
        <w:t>t.</w:t>
      </w:r>
    </w:p>
    <w:p w14:paraId="71E88945" w14:textId="575F53D6" w:rsidR="008543AB" w:rsidRPr="00843684" w:rsidRDefault="00843684" w:rsidP="00F02392">
      <w:pPr>
        <w:jc w:val="both"/>
        <w:rPr>
          <w:rFonts w:cstheme="minorHAnsi"/>
          <w:szCs w:val="22"/>
        </w:rPr>
      </w:pPr>
      <w:r w:rsidRPr="00843684">
        <w:rPr>
          <w:rFonts w:cstheme="minorHAnsi"/>
          <w:szCs w:val="22"/>
        </w:rPr>
        <w:t>“</w:t>
      </w:r>
      <w:r w:rsidR="00D1568E">
        <w:t>Requirement 20: Documentation of the safety assessment</w:t>
      </w:r>
      <w:r w:rsidRPr="00843684">
        <w:rPr>
          <w:rFonts w:cstheme="minorHAnsi"/>
          <w:szCs w:val="22"/>
        </w:rPr>
        <w:t>” subsection contains a CWO item related to:</w:t>
      </w:r>
    </w:p>
    <w:p w14:paraId="75C755DB" w14:textId="2F54D234" w:rsidR="00F812BC" w:rsidRPr="000A3E34" w:rsidRDefault="00F812BC" w:rsidP="00513590">
      <w:pPr>
        <w:pStyle w:val="ListParagraph"/>
        <w:numPr>
          <w:ilvl w:val="0"/>
          <w:numId w:val="119"/>
        </w:numPr>
        <w:jc w:val="both"/>
        <w:rPr>
          <w:rFonts w:cstheme="minorHAnsi"/>
          <w:b/>
          <w:bCs/>
          <w:szCs w:val="22"/>
        </w:rPr>
      </w:pPr>
      <w:r w:rsidRPr="000A3E34">
        <w:rPr>
          <w:rFonts w:cstheme="minorHAnsi"/>
          <w:b/>
          <w:bCs/>
          <w:szCs w:val="22"/>
        </w:rPr>
        <w:t>(Item 4.62)</w:t>
      </w:r>
      <w:r w:rsidR="00732CFE">
        <w:rPr>
          <w:rFonts w:cstheme="minorHAnsi"/>
          <w:b/>
          <w:bCs/>
          <w:szCs w:val="22"/>
        </w:rPr>
        <w:t xml:space="preserve"> </w:t>
      </w:r>
      <w:r w:rsidR="00732CFE" w:rsidRPr="000C4464">
        <w:rPr>
          <w:rFonts w:cstheme="minorHAnsi"/>
          <w:szCs w:val="22"/>
        </w:rPr>
        <w:t xml:space="preserve">Documentation </w:t>
      </w:r>
      <w:r w:rsidR="00B85837" w:rsidRPr="000C4464">
        <w:rPr>
          <w:rFonts w:cstheme="minorHAnsi"/>
          <w:szCs w:val="22"/>
        </w:rPr>
        <w:t>of the results and findings</w:t>
      </w:r>
      <w:r w:rsidR="00134E72" w:rsidRPr="000C4464">
        <w:rPr>
          <w:rFonts w:cstheme="minorHAnsi"/>
          <w:szCs w:val="22"/>
        </w:rPr>
        <w:t xml:space="preserve"> in</w:t>
      </w:r>
      <w:r w:rsidR="00134E72" w:rsidRPr="00B55FB2">
        <w:rPr>
          <w:rFonts w:cstheme="minorHAnsi"/>
          <w:szCs w:val="22"/>
        </w:rPr>
        <w:t xml:space="preserve"> the form of a safety report that reflects the complexity of the facility or activity and the radiation risks associated with it.</w:t>
      </w:r>
      <w:r w:rsidR="00E6573D">
        <w:rPr>
          <w:rFonts w:cstheme="minorHAnsi"/>
          <w:szCs w:val="22"/>
        </w:rPr>
        <w:t xml:space="preserve"> </w:t>
      </w:r>
      <w:r w:rsidR="000C4464">
        <w:rPr>
          <w:rFonts w:cstheme="minorHAnsi"/>
          <w:szCs w:val="22"/>
        </w:rPr>
        <w:t xml:space="preserve">Presentation of </w:t>
      </w:r>
      <w:r w:rsidR="000C4464" w:rsidRPr="00B55FB2">
        <w:rPr>
          <w:rFonts w:cstheme="minorHAnsi"/>
          <w:szCs w:val="22"/>
        </w:rPr>
        <w:t>the assessments and the analyses that have been carried out for the purposes of demonstrating that the facility or activity is in compliance with the fundamental safety principles and the requirements established in this Safety Requirements publication, and with any other safety requirements as established in national laws and regulations.</w:t>
      </w:r>
    </w:p>
    <w:p w14:paraId="7E3AABCF" w14:textId="6F7C122B" w:rsidR="00490268" w:rsidRPr="00490268" w:rsidRDefault="006E6AF5" w:rsidP="00F02392">
      <w:pPr>
        <w:jc w:val="both"/>
        <w:rPr>
          <w:rFonts w:cstheme="minorHAnsi"/>
          <w:szCs w:val="22"/>
        </w:rPr>
      </w:pPr>
      <w:r w:rsidRPr="006E6AF5">
        <w:rPr>
          <w:rFonts w:cstheme="minorHAnsi"/>
          <w:szCs w:val="22"/>
        </w:rPr>
        <w:t>“</w:t>
      </w:r>
      <w:r w:rsidR="00127B78" w:rsidRPr="006E6AF5">
        <w:rPr>
          <w:rFonts w:cstheme="minorHAnsi"/>
          <w:szCs w:val="22"/>
        </w:rPr>
        <w:t xml:space="preserve">Project or </w:t>
      </w:r>
      <w:r w:rsidR="00490268" w:rsidRPr="006E6AF5">
        <w:rPr>
          <w:rFonts w:cstheme="minorHAnsi"/>
          <w:szCs w:val="22"/>
        </w:rPr>
        <w:t xml:space="preserve">site-specific </w:t>
      </w:r>
      <w:r>
        <w:rPr>
          <w:rFonts w:cstheme="minorHAnsi"/>
          <w:szCs w:val="22"/>
        </w:rPr>
        <w:t>s</w:t>
      </w:r>
      <w:r w:rsidR="00127B78" w:rsidRPr="006E6AF5">
        <w:rPr>
          <w:rFonts w:cstheme="minorHAnsi"/>
          <w:szCs w:val="22"/>
        </w:rPr>
        <w:t>cope</w:t>
      </w:r>
      <w:r w:rsidRPr="006E6AF5">
        <w:rPr>
          <w:rFonts w:cstheme="minorHAnsi"/>
          <w:szCs w:val="22"/>
        </w:rPr>
        <w:t>”</w:t>
      </w:r>
      <w:r w:rsidR="00127B78" w:rsidRPr="006E6AF5">
        <w:rPr>
          <w:rFonts w:cstheme="minorHAnsi"/>
          <w:szCs w:val="22"/>
        </w:rPr>
        <w:t xml:space="preserve"> </w:t>
      </w:r>
      <w:r w:rsidR="00490268" w:rsidRPr="006E6AF5">
        <w:rPr>
          <w:rFonts w:cstheme="minorHAnsi"/>
          <w:szCs w:val="22"/>
        </w:rPr>
        <w:t>(POS)</w:t>
      </w:r>
      <w:r w:rsidR="00490268" w:rsidRPr="00490268">
        <w:rPr>
          <w:rFonts w:cstheme="minorHAnsi"/>
          <w:szCs w:val="22"/>
        </w:rPr>
        <w:t xml:space="preserve"> items were identified in </w:t>
      </w:r>
      <w:r w:rsidR="00C068B7">
        <w:rPr>
          <w:rFonts w:cstheme="minorHAnsi"/>
          <w:szCs w:val="22"/>
        </w:rPr>
        <w:t xml:space="preserve">ten </w:t>
      </w:r>
      <w:r w:rsidR="00490268" w:rsidRPr="00490268">
        <w:rPr>
          <w:rFonts w:cstheme="minorHAnsi"/>
          <w:szCs w:val="22"/>
        </w:rPr>
        <w:t>subsections.</w:t>
      </w:r>
    </w:p>
    <w:p w14:paraId="05240084" w14:textId="5500C14B" w:rsidR="009456CD" w:rsidRPr="009456CD" w:rsidRDefault="009456CD" w:rsidP="00F02392">
      <w:pPr>
        <w:jc w:val="both"/>
        <w:rPr>
          <w:rFonts w:cstheme="minorHAnsi"/>
          <w:szCs w:val="22"/>
        </w:rPr>
      </w:pPr>
      <w:r w:rsidRPr="009456CD">
        <w:rPr>
          <w:rFonts w:cstheme="minorHAnsi"/>
          <w:szCs w:val="22"/>
        </w:rPr>
        <w:t>“</w:t>
      </w:r>
      <w:r>
        <w:t>Requirement 4: Purpose of the safety assessment</w:t>
      </w:r>
      <w:r w:rsidRPr="009456CD">
        <w:rPr>
          <w:rFonts w:cstheme="minorHAnsi"/>
          <w:szCs w:val="22"/>
        </w:rPr>
        <w:t xml:space="preserve">” subsection contains </w:t>
      </w:r>
      <w:r>
        <w:rPr>
          <w:rFonts w:cstheme="minorHAnsi"/>
          <w:szCs w:val="22"/>
        </w:rPr>
        <w:t xml:space="preserve">POS </w:t>
      </w:r>
      <w:r w:rsidRPr="009456CD">
        <w:rPr>
          <w:rFonts w:cstheme="minorHAnsi"/>
          <w:szCs w:val="22"/>
        </w:rPr>
        <w:t>item</w:t>
      </w:r>
      <w:r>
        <w:rPr>
          <w:rFonts w:cstheme="minorHAnsi"/>
          <w:szCs w:val="22"/>
        </w:rPr>
        <w:t>s</w:t>
      </w:r>
      <w:r w:rsidRPr="009456CD">
        <w:rPr>
          <w:rFonts w:cstheme="minorHAnsi"/>
          <w:szCs w:val="22"/>
        </w:rPr>
        <w:t xml:space="preserve"> related to:</w:t>
      </w:r>
    </w:p>
    <w:p w14:paraId="2C9C177F" w14:textId="77777777" w:rsidR="00223132" w:rsidRPr="000C4464" w:rsidRDefault="00223132" w:rsidP="00513590">
      <w:pPr>
        <w:pStyle w:val="ListParagraph"/>
        <w:numPr>
          <w:ilvl w:val="0"/>
          <w:numId w:val="122"/>
        </w:numPr>
        <w:jc w:val="both"/>
        <w:rPr>
          <w:rFonts w:cstheme="minorHAnsi"/>
          <w:szCs w:val="22"/>
        </w:rPr>
      </w:pPr>
      <w:r w:rsidRPr="000C4464">
        <w:rPr>
          <w:rFonts w:cstheme="minorHAnsi"/>
          <w:b/>
          <w:bCs/>
          <w:szCs w:val="22"/>
        </w:rPr>
        <w:t xml:space="preserve">(Item 4.5) </w:t>
      </w:r>
      <w:r w:rsidRPr="000C4464">
        <w:rPr>
          <w:rFonts w:cstheme="minorHAnsi"/>
          <w:szCs w:val="22"/>
        </w:rPr>
        <w:t>Safety assessment addressing all radiation risks that arise from normal operation (that is, when the facility is operating normally or the activity is being carried out normally) and from anticipated operational occurrences and accident conditions (in which failures or internal or external events have occurred that challenge the safety of the facility or activity).</w:t>
      </w:r>
    </w:p>
    <w:p w14:paraId="693AC525" w14:textId="77777777" w:rsidR="00AF5F12" w:rsidRDefault="00AF5F12" w:rsidP="00513590">
      <w:pPr>
        <w:pStyle w:val="ListParagraph"/>
        <w:numPr>
          <w:ilvl w:val="0"/>
          <w:numId w:val="122"/>
        </w:numPr>
        <w:jc w:val="both"/>
        <w:rPr>
          <w:rFonts w:cstheme="minorHAnsi"/>
          <w:szCs w:val="22"/>
        </w:rPr>
      </w:pPr>
      <w:r w:rsidRPr="000C4464">
        <w:rPr>
          <w:rFonts w:cstheme="minorHAnsi"/>
          <w:b/>
          <w:bCs/>
          <w:szCs w:val="22"/>
        </w:rPr>
        <w:lastRenderedPageBreak/>
        <w:t xml:space="preserve">(Item 4.10) </w:t>
      </w:r>
      <w:r w:rsidRPr="000C4464">
        <w:rPr>
          <w:rFonts w:cstheme="minorHAnsi"/>
          <w:szCs w:val="22"/>
        </w:rPr>
        <w:t>Safety assessment addressing all the radiation risks to individuals and population groups that arise from operation of the facility or conduct of the activity.</w:t>
      </w:r>
    </w:p>
    <w:p w14:paraId="65AD478C" w14:textId="1EE89922" w:rsidR="00BB1B52" w:rsidRDefault="009B70EA" w:rsidP="00513590">
      <w:pPr>
        <w:pStyle w:val="ListParagraph"/>
        <w:numPr>
          <w:ilvl w:val="0"/>
          <w:numId w:val="122"/>
        </w:numPr>
        <w:jc w:val="both"/>
        <w:rPr>
          <w:rFonts w:cstheme="minorHAnsi"/>
          <w:szCs w:val="22"/>
        </w:rPr>
      </w:pPr>
      <w:r>
        <w:rPr>
          <w:rFonts w:cstheme="minorHAnsi"/>
          <w:b/>
          <w:bCs/>
          <w:szCs w:val="22"/>
        </w:rPr>
        <w:t xml:space="preserve">(Item 4.13) </w:t>
      </w:r>
      <w:r>
        <w:rPr>
          <w:rFonts w:cstheme="minorHAnsi"/>
          <w:szCs w:val="22"/>
        </w:rPr>
        <w:t xml:space="preserve">Including </w:t>
      </w:r>
      <w:r w:rsidR="00424C92" w:rsidRPr="00B55FB2">
        <w:rPr>
          <w:rFonts w:cstheme="minorHAnsi"/>
          <w:szCs w:val="22"/>
        </w:rPr>
        <w:t>a safety analysis, which consists of a set of different quantitative analyses for evaluating and assessing challenges to safety by means of deterministic and also probabilistic methods</w:t>
      </w:r>
      <w:r w:rsidR="00424C92">
        <w:rPr>
          <w:rFonts w:cstheme="minorHAnsi"/>
          <w:szCs w:val="22"/>
        </w:rPr>
        <w:t>, to the safety assessment.</w:t>
      </w:r>
    </w:p>
    <w:p w14:paraId="160852D3" w14:textId="3CAB8E2B" w:rsidR="004B08EA" w:rsidRPr="004B08EA" w:rsidRDefault="004B08EA" w:rsidP="00F02392">
      <w:pPr>
        <w:jc w:val="both"/>
        <w:rPr>
          <w:rFonts w:cstheme="minorHAnsi"/>
          <w:szCs w:val="22"/>
        </w:rPr>
      </w:pPr>
      <w:r w:rsidRPr="004B08EA">
        <w:rPr>
          <w:rFonts w:cstheme="minorHAnsi"/>
          <w:szCs w:val="22"/>
        </w:rPr>
        <w:t>“</w:t>
      </w:r>
      <w:r w:rsidR="00F41C0A">
        <w:t>Specific requirements for safety assessment</w:t>
      </w:r>
      <w:r w:rsidRPr="004B08EA">
        <w:rPr>
          <w:rFonts w:cstheme="minorHAnsi"/>
          <w:szCs w:val="22"/>
        </w:rPr>
        <w:t xml:space="preserve">” subsection contains </w:t>
      </w:r>
      <w:r w:rsidR="00473FA0">
        <w:rPr>
          <w:rFonts w:cstheme="minorHAnsi"/>
          <w:szCs w:val="22"/>
        </w:rPr>
        <w:t xml:space="preserve">a </w:t>
      </w:r>
      <w:r w:rsidRPr="004B08EA">
        <w:rPr>
          <w:rFonts w:cstheme="minorHAnsi"/>
          <w:szCs w:val="22"/>
        </w:rPr>
        <w:t>POS item related to:</w:t>
      </w:r>
    </w:p>
    <w:p w14:paraId="444BDEF6" w14:textId="3D6B2B72" w:rsidR="00355ECC" w:rsidRDefault="00355ECC" w:rsidP="00513590">
      <w:pPr>
        <w:pStyle w:val="ListParagraph"/>
        <w:numPr>
          <w:ilvl w:val="0"/>
          <w:numId w:val="122"/>
        </w:numPr>
        <w:jc w:val="both"/>
        <w:rPr>
          <w:rFonts w:cstheme="minorHAnsi"/>
          <w:szCs w:val="22"/>
        </w:rPr>
      </w:pPr>
      <w:r>
        <w:rPr>
          <w:rFonts w:cstheme="minorHAnsi"/>
          <w:b/>
          <w:bCs/>
          <w:szCs w:val="22"/>
        </w:rPr>
        <w:t xml:space="preserve">(Item 4.16) </w:t>
      </w:r>
      <w:r w:rsidR="003D0955">
        <w:rPr>
          <w:rFonts w:cstheme="minorHAnsi"/>
          <w:szCs w:val="22"/>
        </w:rPr>
        <w:t>Th</w:t>
      </w:r>
      <w:r w:rsidR="00513EA2" w:rsidRPr="00B55FB2">
        <w:rPr>
          <w:rFonts w:cstheme="minorHAnsi"/>
          <w:szCs w:val="22"/>
        </w:rPr>
        <w:t>e process for safety assessment and verification</w:t>
      </w:r>
      <w:r w:rsidR="003D0955">
        <w:rPr>
          <w:rFonts w:cstheme="minorHAnsi"/>
          <w:szCs w:val="22"/>
        </w:rPr>
        <w:t>.</w:t>
      </w:r>
    </w:p>
    <w:p w14:paraId="2ED78642" w14:textId="60D073D8" w:rsidR="00F41C0A" w:rsidRPr="00F41C0A" w:rsidRDefault="00F41C0A" w:rsidP="00F02392">
      <w:pPr>
        <w:jc w:val="both"/>
        <w:rPr>
          <w:rFonts w:cstheme="minorHAnsi"/>
          <w:szCs w:val="22"/>
        </w:rPr>
      </w:pPr>
      <w:r w:rsidRPr="00F41C0A">
        <w:rPr>
          <w:rFonts w:cstheme="minorHAnsi"/>
          <w:szCs w:val="22"/>
        </w:rPr>
        <w:t>“</w:t>
      </w:r>
      <w:r w:rsidR="007F619D">
        <w:t>Requirement 5: Preparation for the safety assessment</w:t>
      </w:r>
      <w:r w:rsidRPr="00F41C0A">
        <w:rPr>
          <w:rFonts w:cstheme="minorHAnsi"/>
          <w:szCs w:val="22"/>
        </w:rPr>
        <w:t xml:space="preserve">” subsection contains </w:t>
      </w:r>
      <w:r w:rsidR="00473FA0">
        <w:rPr>
          <w:rFonts w:cstheme="minorHAnsi"/>
          <w:szCs w:val="22"/>
        </w:rPr>
        <w:t xml:space="preserve">a </w:t>
      </w:r>
      <w:r w:rsidRPr="00F41C0A">
        <w:rPr>
          <w:rFonts w:cstheme="minorHAnsi"/>
          <w:szCs w:val="22"/>
        </w:rPr>
        <w:t>POS item related to:</w:t>
      </w:r>
    </w:p>
    <w:p w14:paraId="2DAE4B5B" w14:textId="77777777" w:rsidR="000A1F64" w:rsidRDefault="000A1F64" w:rsidP="00513590">
      <w:pPr>
        <w:pStyle w:val="ListParagraph"/>
        <w:numPr>
          <w:ilvl w:val="0"/>
          <w:numId w:val="122"/>
        </w:numPr>
        <w:jc w:val="both"/>
        <w:rPr>
          <w:rFonts w:cstheme="minorHAnsi"/>
          <w:szCs w:val="22"/>
        </w:rPr>
      </w:pPr>
      <w:r w:rsidRPr="000C4464">
        <w:rPr>
          <w:rFonts w:cstheme="minorHAnsi"/>
          <w:b/>
          <w:bCs/>
          <w:szCs w:val="22"/>
        </w:rPr>
        <w:t>(Item 4.18)</w:t>
      </w:r>
      <w:r w:rsidRPr="000C4464">
        <w:rPr>
          <w:rFonts w:cstheme="minorHAnsi"/>
          <w:szCs w:val="22"/>
        </w:rPr>
        <w:t xml:space="preserve"> Objectives to be ensured with the necessary preparations.</w:t>
      </w:r>
    </w:p>
    <w:p w14:paraId="67A57C4C" w14:textId="42B0D474" w:rsidR="00552AEF" w:rsidRPr="00552AEF" w:rsidRDefault="00552AEF" w:rsidP="00F02392">
      <w:pPr>
        <w:jc w:val="both"/>
        <w:rPr>
          <w:rFonts w:cstheme="minorHAnsi"/>
          <w:szCs w:val="22"/>
        </w:rPr>
      </w:pPr>
      <w:r w:rsidRPr="00552AEF">
        <w:rPr>
          <w:rFonts w:cstheme="minorHAnsi"/>
          <w:szCs w:val="22"/>
        </w:rPr>
        <w:t>“</w:t>
      </w:r>
      <w:r>
        <w:t>Requirement 6: Assessment of the possible radiation risks</w:t>
      </w:r>
      <w:r w:rsidRPr="00552AEF">
        <w:rPr>
          <w:rFonts w:cstheme="minorHAnsi"/>
          <w:szCs w:val="22"/>
        </w:rPr>
        <w:t>” subsection contains POS items related to:</w:t>
      </w:r>
    </w:p>
    <w:p w14:paraId="62E938E4" w14:textId="4E24E41E" w:rsidR="003D0955" w:rsidRDefault="007B17C9" w:rsidP="00513590">
      <w:pPr>
        <w:pStyle w:val="ListParagraph"/>
        <w:numPr>
          <w:ilvl w:val="0"/>
          <w:numId w:val="122"/>
        </w:numPr>
        <w:jc w:val="both"/>
        <w:rPr>
          <w:rFonts w:cstheme="minorHAnsi"/>
          <w:szCs w:val="22"/>
        </w:rPr>
      </w:pPr>
      <w:r>
        <w:rPr>
          <w:rFonts w:cstheme="minorHAnsi"/>
          <w:b/>
          <w:bCs/>
          <w:szCs w:val="22"/>
        </w:rPr>
        <w:t xml:space="preserve">(Requirement 6) </w:t>
      </w:r>
      <w:r w:rsidR="005C7952" w:rsidRPr="005C7952">
        <w:rPr>
          <w:rFonts w:cstheme="minorHAnsi"/>
          <w:szCs w:val="22"/>
        </w:rPr>
        <w:t>Assessment of the possible radiation risks.</w:t>
      </w:r>
    </w:p>
    <w:p w14:paraId="04EBDDCC" w14:textId="4A7B2F7E" w:rsidR="005C7952" w:rsidRDefault="005C7952" w:rsidP="00513590">
      <w:pPr>
        <w:pStyle w:val="ListParagraph"/>
        <w:numPr>
          <w:ilvl w:val="0"/>
          <w:numId w:val="122"/>
        </w:numPr>
        <w:jc w:val="both"/>
        <w:rPr>
          <w:rFonts w:cstheme="minorHAnsi"/>
          <w:szCs w:val="22"/>
        </w:rPr>
      </w:pPr>
      <w:r>
        <w:rPr>
          <w:rFonts w:cstheme="minorHAnsi"/>
          <w:b/>
          <w:bCs/>
          <w:szCs w:val="22"/>
        </w:rPr>
        <w:t xml:space="preserve">(Item 4.19) </w:t>
      </w:r>
      <w:r w:rsidR="00FE4E5C" w:rsidRPr="00243B32">
        <w:rPr>
          <w:rFonts w:cstheme="minorHAnsi"/>
          <w:szCs w:val="22"/>
        </w:rPr>
        <w:t>Subject</w:t>
      </w:r>
      <w:r w:rsidR="00243B32">
        <w:rPr>
          <w:rFonts w:cstheme="minorHAnsi"/>
          <w:szCs w:val="22"/>
        </w:rPr>
        <w:t>s</w:t>
      </w:r>
      <w:r w:rsidR="00FE4E5C" w:rsidRPr="00243B32">
        <w:rPr>
          <w:rFonts w:cstheme="minorHAnsi"/>
          <w:szCs w:val="22"/>
        </w:rPr>
        <w:t xml:space="preserve"> included into t</w:t>
      </w:r>
      <w:r w:rsidR="002D3DCA" w:rsidRPr="00243B32">
        <w:rPr>
          <w:rFonts w:cstheme="minorHAnsi"/>
          <w:szCs w:val="22"/>
        </w:rPr>
        <w:t>he possible ra</w:t>
      </w:r>
      <w:r w:rsidR="006A0153" w:rsidRPr="00243B32">
        <w:rPr>
          <w:rFonts w:cstheme="minorHAnsi"/>
          <w:szCs w:val="22"/>
        </w:rPr>
        <w:t>diation risks</w:t>
      </w:r>
      <w:r w:rsidR="00243B32" w:rsidRPr="00243B32">
        <w:rPr>
          <w:rFonts w:cstheme="minorHAnsi"/>
          <w:szCs w:val="22"/>
        </w:rPr>
        <w:t xml:space="preserve"> associated with the facility or activity.</w:t>
      </w:r>
    </w:p>
    <w:p w14:paraId="150691DD" w14:textId="7733E92D" w:rsidR="00EE777F" w:rsidRPr="00EE777F" w:rsidRDefault="00EE777F" w:rsidP="00F02392">
      <w:pPr>
        <w:jc w:val="both"/>
        <w:rPr>
          <w:rFonts w:cstheme="minorHAnsi"/>
          <w:szCs w:val="22"/>
        </w:rPr>
      </w:pPr>
      <w:r w:rsidRPr="00EE777F">
        <w:rPr>
          <w:rFonts w:cstheme="minorHAnsi"/>
          <w:szCs w:val="22"/>
        </w:rPr>
        <w:t>“</w:t>
      </w:r>
      <w:r w:rsidR="00615089">
        <w:t>Requirement 8: Assessment of site characteristics</w:t>
      </w:r>
      <w:r w:rsidRPr="00EE777F">
        <w:rPr>
          <w:rFonts w:cstheme="minorHAnsi"/>
          <w:szCs w:val="22"/>
        </w:rPr>
        <w:t>” subsection contains POS items related to:</w:t>
      </w:r>
    </w:p>
    <w:p w14:paraId="7737F948" w14:textId="23DF73A7" w:rsidR="000A1F64" w:rsidRDefault="002B12E7" w:rsidP="00513590">
      <w:pPr>
        <w:pStyle w:val="ListParagraph"/>
        <w:numPr>
          <w:ilvl w:val="0"/>
          <w:numId w:val="122"/>
        </w:numPr>
        <w:jc w:val="both"/>
        <w:rPr>
          <w:rFonts w:cstheme="minorHAnsi"/>
          <w:szCs w:val="22"/>
        </w:rPr>
      </w:pPr>
      <w:r w:rsidRPr="00A96D62">
        <w:rPr>
          <w:rFonts w:cstheme="minorHAnsi"/>
          <w:b/>
          <w:bCs/>
          <w:szCs w:val="22"/>
        </w:rPr>
        <w:t>(Requirement 8)</w:t>
      </w:r>
      <w:r>
        <w:rPr>
          <w:rFonts w:cstheme="minorHAnsi"/>
          <w:szCs w:val="22"/>
        </w:rPr>
        <w:t xml:space="preserve"> Assessment of site characteristics</w:t>
      </w:r>
    </w:p>
    <w:p w14:paraId="6B9E2156" w14:textId="26FA1D38" w:rsidR="002B12E7" w:rsidRPr="000C4464" w:rsidRDefault="002B12E7" w:rsidP="00513590">
      <w:pPr>
        <w:pStyle w:val="ListParagraph"/>
        <w:numPr>
          <w:ilvl w:val="0"/>
          <w:numId w:val="122"/>
        </w:numPr>
        <w:jc w:val="both"/>
        <w:rPr>
          <w:rFonts w:cstheme="minorHAnsi"/>
          <w:szCs w:val="22"/>
        </w:rPr>
      </w:pPr>
      <w:r w:rsidRPr="00A96D62">
        <w:rPr>
          <w:rFonts w:cstheme="minorHAnsi"/>
          <w:b/>
          <w:bCs/>
          <w:szCs w:val="22"/>
        </w:rPr>
        <w:t>(Item 4.22)</w:t>
      </w:r>
      <w:r>
        <w:rPr>
          <w:rFonts w:cstheme="minorHAnsi"/>
          <w:szCs w:val="22"/>
        </w:rPr>
        <w:t xml:space="preserve"> </w:t>
      </w:r>
      <w:r w:rsidR="00532115">
        <w:rPr>
          <w:rFonts w:cstheme="minorHAnsi"/>
          <w:szCs w:val="22"/>
        </w:rPr>
        <w:t>Subjects to be covered wit</w:t>
      </w:r>
      <w:r w:rsidR="00963524">
        <w:rPr>
          <w:rFonts w:cstheme="minorHAnsi"/>
          <w:szCs w:val="22"/>
        </w:rPr>
        <w:t xml:space="preserve">hin </w:t>
      </w:r>
      <w:r w:rsidR="00A96D62">
        <w:rPr>
          <w:rFonts w:cstheme="minorHAnsi"/>
          <w:szCs w:val="22"/>
        </w:rPr>
        <w:t>a</w:t>
      </w:r>
      <w:r w:rsidR="00A96D62" w:rsidRPr="00B55FB2">
        <w:rPr>
          <w:rFonts w:cstheme="minorHAnsi"/>
          <w:szCs w:val="22"/>
        </w:rPr>
        <w:t>n assessment of the sit</w:t>
      </w:r>
      <w:r w:rsidR="00A96D62">
        <w:rPr>
          <w:rFonts w:cstheme="minorHAnsi"/>
          <w:szCs w:val="22"/>
        </w:rPr>
        <w:t>e</w:t>
      </w:r>
      <w:r w:rsidR="00A96D62" w:rsidRPr="00B55FB2">
        <w:rPr>
          <w:rFonts w:cstheme="minorHAnsi"/>
          <w:szCs w:val="22"/>
        </w:rPr>
        <w:t xml:space="preserve"> characteristics relating to the safety of the facility or activity</w:t>
      </w:r>
      <w:r w:rsidR="00A96D62">
        <w:rPr>
          <w:rFonts w:cstheme="minorHAnsi"/>
          <w:szCs w:val="22"/>
        </w:rPr>
        <w:t>.</w:t>
      </w:r>
    </w:p>
    <w:p w14:paraId="385FCAD8" w14:textId="59E35606" w:rsidR="00F812BC" w:rsidRDefault="00DF2361" w:rsidP="00513590">
      <w:pPr>
        <w:pStyle w:val="ListParagraph"/>
        <w:numPr>
          <w:ilvl w:val="0"/>
          <w:numId w:val="122"/>
        </w:numPr>
        <w:jc w:val="both"/>
        <w:rPr>
          <w:rFonts w:cstheme="minorHAnsi"/>
          <w:szCs w:val="22"/>
        </w:rPr>
      </w:pPr>
      <w:r w:rsidRPr="001B0D66">
        <w:rPr>
          <w:rFonts w:cstheme="minorHAnsi"/>
          <w:b/>
          <w:bCs/>
          <w:szCs w:val="22"/>
        </w:rPr>
        <w:t xml:space="preserve">(item 4.23) </w:t>
      </w:r>
      <w:r w:rsidR="001B0D66" w:rsidRPr="001B0D66">
        <w:rPr>
          <w:rFonts w:cstheme="minorHAnsi"/>
          <w:szCs w:val="22"/>
        </w:rPr>
        <w:t>Considerations about scope and level of details of the site assessment.</w:t>
      </w:r>
    </w:p>
    <w:p w14:paraId="7EC5B344" w14:textId="48CC8025" w:rsidR="002D4E85" w:rsidRPr="002D4E85" w:rsidRDefault="002D4E85" w:rsidP="00F02392">
      <w:pPr>
        <w:jc w:val="both"/>
        <w:rPr>
          <w:rFonts w:cstheme="minorHAnsi"/>
          <w:szCs w:val="22"/>
        </w:rPr>
      </w:pPr>
      <w:r w:rsidRPr="002D4E85">
        <w:rPr>
          <w:rFonts w:cstheme="minorHAnsi"/>
          <w:szCs w:val="22"/>
        </w:rPr>
        <w:t>“</w:t>
      </w:r>
      <w:r w:rsidR="00615089">
        <w:t>Requirement 9: Assessment of the provisions for radiation protection</w:t>
      </w:r>
      <w:r w:rsidRPr="002D4E85">
        <w:rPr>
          <w:rFonts w:cstheme="minorHAnsi"/>
          <w:szCs w:val="22"/>
        </w:rPr>
        <w:t>” subsection contains POS items related to:</w:t>
      </w:r>
    </w:p>
    <w:p w14:paraId="0C49E5B9" w14:textId="77777777" w:rsidR="00AF79EB" w:rsidRPr="000A3E34" w:rsidRDefault="00AF79EB" w:rsidP="00513590">
      <w:pPr>
        <w:pStyle w:val="ListParagraph"/>
        <w:numPr>
          <w:ilvl w:val="0"/>
          <w:numId w:val="122"/>
        </w:numPr>
        <w:jc w:val="both"/>
        <w:rPr>
          <w:rFonts w:cstheme="minorHAnsi"/>
          <w:b/>
          <w:bCs/>
          <w:szCs w:val="22"/>
        </w:rPr>
      </w:pPr>
      <w:r w:rsidRPr="000A3E34">
        <w:rPr>
          <w:rFonts w:cstheme="minorHAnsi"/>
          <w:b/>
          <w:bCs/>
          <w:szCs w:val="22"/>
        </w:rPr>
        <w:t>(Requirement 9)</w:t>
      </w:r>
      <w:r>
        <w:rPr>
          <w:rFonts w:cstheme="minorHAnsi"/>
          <w:b/>
          <w:bCs/>
          <w:szCs w:val="22"/>
        </w:rPr>
        <w:t xml:space="preserve"> </w:t>
      </w:r>
      <w:r>
        <w:rPr>
          <w:rFonts w:cstheme="minorHAnsi"/>
          <w:szCs w:val="22"/>
        </w:rPr>
        <w:t xml:space="preserve">Determining </w:t>
      </w:r>
      <w:r w:rsidRPr="002843AF">
        <w:rPr>
          <w:rFonts w:cstheme="minorHAnsi"/>
          <w:szCs w:val="22"/>
        </w:rPr>
        <w:t>whether adequate measures are in place to protect people and the environment from harmful effects of ionizing radiation.</w:t>
      </w:r>
    </w:p>
    <w:p w14:paraId="504A27FB" w14:textId="7DBB9D85" w:rsidR="00AF79EB" w:rsidRPr="001B0D66" w:rsidRDefault="005838DE" w:rsidP="00513590">
      <w:pPr>
        <w:pStyle w:val="ListParagraph"/>
        <w:numPr>
          <w:ilvl w:val="0"/>
          <w:numId w:val="122"/>
        </w:numPr>
        <w:jc w:val="both"/>
        <w:rPr>
          <w:rFonts w:cstheme="minorHAnsi"/>
          <w:szCs w:val="22"/>
        </w:rPr>
      </w:pPr>
      <w:r w:rsidRPr="00632033">
        <w:rPr>
          <w:rFonts w:cstheme="minorHAnsi"/>
          <w:b/>
          <w:bCs/>
          <w:szCs w:val="22"/>
        </w:rPr>
        <w:t>(Item 4.24)</w:t>
      </w:r>
      <w:r>
        <w:rPr>
          <w:rFonts w:cstheme="minorHAnsi"/>
          <w:szCs w:val="22"/>
        </w:rPr>
        <w:t xml:space="preserve"> </w:t>
      </w:r>
      <w:r w:rsidR="006D22CE">
        <w:rPr>
          <w:rFonts w:cstheme="minorHAnsi"/>
          <w:szCs w:val="22"/>
        </w:rPr>
        <w:t xml:space="preserve">Determining </w:t>
      </w:r>
      <w:r w:rsidR="006D22CE" w:rsidRPr="002843AF">
        <w:rPr>
          <w:rFonts w:cstheme="minorHAnsi"/>
          <w:szCs w:val="22"/>
        </w:rPr>
        <w:t>whether adequate measures are in place to protect people and the environment from harmful effects of ionizing radiation.</w:t>
      </w:r>
    </w:p>
    <w:p w14:paraId="470AB1A9" w14:textId="77777777" w:rsidR="00AF14CD" w:rsidRPr="000A3E34" w:rsidRDefault="00AF14CD" w:rsidP="00513590">
      <w:pPr>
        <w:pStyle w:val="ListParagraph"/>
        <w:numPr>
          <w:ilvl w:val="0"/>
          <w:numId w:val="122"/>
        </w:numPr>
        <w:jc w:val="both"/>
        <w:rPr>
          <w:rFonts w:cstheme="minorHAnsi"/>
          <w:b/>
          <w:bCs/>
          <w:szCs w:val="22"/>
        </w:rPr>
      </w:pPr>
      <w:r w:rsidRPr="000A3E34">
        <w:rPr>
          <w:rFonts w:cstheme="minorHAnsi"/>
          <w:b/>
          <w:bCs/>
          <w:szCs w:val="22"/>
        </w:rPr>
        <w:t>(Item 4.25)</w:t>
      </w:r>
      <w:r>
        <w:rPr>
          <w:rFonts w:cstheme="minorHAnsi"/>
          <w:b/>
          <w:bCs/>
          <w:szCs w:val="22"/>
        </w:rPr>
        <w:t xml:space="preserve"> </w:t>
      </w:r>
      <w:r w:rsidRPr="00C15CD7">
        <w:rPr>
          <w:rFonts w:cstheme="minorHAnsi"/>
          <w:szCs w:val="22"/>
        </w:rPr>
        <w:t>Determining whether</w:t>
      </w:r>
      <w:r w:rsidRPr="00B55FB2">
        <w:rPr>
          <w:rFonts w:cstheme="minorHAnsi"/>
          <w:szCs w:val="22"/>
        </w:rPr>
        <w:t xml:space="preserve"> adequate measures are in place to control the radiation exposure of workers and members of the public within relevant dose limits and whether protection is optimized so that the magnitude of individual doses, the number of people exposed and the likelihood of exposures being incurred have all been kept as low as reasonably achievable, economic and social factors having been taken into accoun</w:t>
      </w:r>
      <w:r>
        <w:rPr>
          <w:rFonts w:cstheme="minorHAnsi"/>
          <w:szCs w:val="22"/>
        </w:rPr>
        <w:t>t.</w:t>
      </w:r>
    </w:p>
    <w:p w14:paraId="3C1C9413" w14:textId="0AB54A37" w:rsidR="00060C48" w:rsidRDefault="00AF14CD" w:rsidP="00513590">
      <w:pPr>
        <w:pStyle w:val="ListParagraph"/>
        <w:numPr>
          <w:ilvl w:val="0"/>
          <w:numId w:val="122"/>
        </w:numPr>
        <w:jc w:val="both"/>
        <w:rPr>
          <w:rFonts w:cstheme="minorHAnsi"/>
          <w:szCs w:val="22"/>
        </w:rPr>
      </w:pPr>
      <w:r w:rsidRPr="000269EE">
        <w:rPr>
          <w:rFonts w:cstheme="minorHAnsi"/>
          <w:b/>
          <w:bCs/>
          <w:szCs w:val="22"/>
        </w:rPr>
        <w:t xml:space="preserve">(Item 4.26) </w:t>
      </w:r>
      <w:r w:rsidR="005F6AA7" w:rsidRPr="000269EE">
        <w:rPr>
          <w:rFonts w:cstheme="minorHAnsi"/>
          <w:szCs w:val="22"/>
        </w:rPr>
        <w:t xml:space="preserve">Addressing </w:t>
      </w:r>
      <w:r w:rsidR="000269EE" w:rsidRPr="000269EE">
        <w:rPr>
          <w:rFonts w:cstheme="minorHAnsi"/>
          <w:szCs w:val="22"/>
        </w:rPr>
        <w:t>normal operation of the facility or activity, anticipated operational occurrences and accident conditions in the safety assessment of the provisions for radiation protection.</w:t>
      </w:r>
    </w:p>
    <w:p w14:paraId="6A4D756B" w14:textId="3C73E204" w:rsidR="002D4E85" w:rsidRPr="002D4E85" w:rsidRDefault="002D4E85" w:rsidP="00F02392">
      <w:pPr>
        <w:jc w:val="both"/>
        <w:rPr>
          <w:rFonts w:cstheme="minorHAnsi"/>
          <w:szCs w:val="22"/>
        </w:rPr>
      </w:pPr>
      <w:r w:rsidRPr="002D4E85">
        <w:rPr>
          <w:rFonts w:cstheme="minorHAnsi"/>
          <w:szCs w:val="22"/>
        </w:rPr>
        <w:t>“</w:t>
      </w:r>
      <w:r w:rsidR="00285A5E">
        <w:t>Requirement 10: Assessment of engineering aspects</w:t>
      </w:r>
      <w:r w:rsidRPr="002D4E85">
        <w:rPr>
          <w:rFonts w:cstheme="minorHAnsi"/>
          <w:szCs w:val="22"/>
        </w:rPr>
        <w:t>” subsection contains POS items related to:</w:t>
      </w:r>
    </w:p>
    <w:p w14:paraId="25058CA8" w14:textId="52B9FA17" w:rsidR="007A2B8B" w:rsidRDefault="007A2B8B" w:rsidP="00513590">
      <w:pPr>
        <w:pStyle w:val="ListParagraph"/>
        <w:numPr>
          <w:ilvl w:val="0"/>
          <w:numId w:val="122"/>
        </w:numPr>
        <w:jc w:val="both"/>
        <w:rPr>
          <w:rFonts w:cstheme="minorHAnsi"/>
          <w:szCs w:val="22"/>
        </w:rPr>
      </w:pPr>
      <w:r>
        <w:rPr>
          <w:rFonts w:cstheme="minorHAnsi"/>
          <w:b/>
          <w:bCs/>
          <w:szCs w:val="22"/>
        </w:rPr>
        <w:t xml:space="preserve">(Item 4.31) </w:t>
      </w:r>
      <w:r w:rsidR="002818C8">
        <w:rPr>
          <w:rFonts w:cstheme="minorHAnsi"/>
          <w:szCs w:val="22"/>
        </w:rPr>
        <w:t xml:space="preserve">Addressing external events </w:t>
      </w:r>
      <w:r w:rsidR="00A90761">
        <w:rPr>
          <w:rFonts w:cstheme="minorHAnsi"/>
          <w:szCs w:val="22"/>
        </w:rPr>
        <w:t>in the safety assessment.</w:t>
      </w:r>
    </w:p>
    <w:p w14:paraId="2D7D0C76" w14:textId="4B22F566" w:rsidR="00BB281A" w:rsidRDefault="00BB281A" w:rsidP="00513590">
      <w:pPr>
        <w:pStyle w:val="ListParagraph"/>
        <w:numPr>
          <w:ilvl w:val="0"/>
          <w:numId w:val="122"/>
        </w:numPr>
        <w:jc w:val="both"/>
        <w:rPr>
          <w:rFonts w:cstheme="minorHAnsi"/>
          <w:szCs w:val="22"/>
        </w:rPr>
      </w:pPr>
      <w:r>
        <w:rPr>
          <w:rFonts w:cstheme="minorHAnsi"/>
          <w:b/>
          <w:bCs/>
          <w:szCs w:val="22"/>
        </w:rPr>
        <w:t xml:space="preserve">(Item 4.36A) </w:t>
      </w:r>
      <w:r w:rsidR="006C6080" w:rsidRPr="0066694B">
        <w:rPr>
          <w:rFonts w:cstheme="minorHAnsi"/>
          <w:szCs w:val="22"/>
        </w:rPr>
        <w:t xml:space="preserve">Effects </w:t>
      </w:r>
      <w:r w:rsidR="00BA1D7D" w:rsidRPr="0066694B">
        <w:rPr>
          <w:rFonts w:cstheme="minorHAnsi"/>
          <w:szCs w:val="22"/>
        </w:rPr>
        <w:t>of the external events</w:t>
      </w:r>
      <w:r w:rsidR="006F67B6" w:rsidRPr="006F67B6">
        <w:rPr>
          <w:rFonts w:cstheme="minorHAnsi"/>
          <w:szCs w:val="22"/>
        </w:rPr>
        <w:t xml:space="preserve"> </w:t>
      </w:r>
      <w:r w:rsidR="006F67B6" w:rsidRPr="00B55FB2">
        <w:rPr>
          <w:rFonts w:cstheme="minorHAnsi"/>
          <w:szCs w:val="22"/>
        </w:rPr>
        <w:t>on all facilities and activities</w:t>
      </w:r>
      <w:r w:rsidR="006F67B6">
        <w:rPr>
          <w:rFonts w:cstheme="minorHAnsi"/>
          <w:szCs w:val="22"/>
        </w:rPr>
        <w:t xml:space="preserve"> at sites </w:t>
      </w:r>
      <w:r w:rsidR="0066694B" w:rsidRPr="00B55FB2">
        <w:rPr>
          <w:rFonts w:cstheme="minorHAnsi"/>
          <w:szCs w:val="22"/>
        </w:rPr>
        <w:t>with multiple facilities or multiple activities</w:t>
      </w:r>
      <w:r w:rsidR="0066694B">
        <w:rPr>
          <w:rFonts w:cstheme="minorHAnsi"/>
          <w:szCs w:val="22"/>
        </w:rPr>
        <w:t>.</w:t>
      </w:r>
    </w:p>
    <w:p w14:paraId="66692302" w14:textId="124D3062" w:rsidR="0066694B" w:rsidRDefault="0066694B" w:rsidP="00513590">
      <w:pPr>
        <w:pStyle w:val="ListParagraph"/>
        <w:numPr>
          <w:ilvl w:val="0"/>
          <w:numId w:val="122"/>
        </w:numPr>
        <w:jc w:val="both"/>
        <w:rPr>
          <w:rFonts w:cstheme="minorHAnsi"/>
          <w:szCs w:val="22"/>
        </w:rPr>
      </w:pPr>
      <w:r>
        <w:rPr>
          <w:rFonts w:cstheme="minorHAnsi"/>
          <w:b/>
          <w:bCs/>
          <w:szCs w:val="22"/>
        </w:rPr>
        <w:t xml:space="preserve">(Item 4.36B) </w:t>
      </w:r>
      <w:r w:rsidRPr="00750C27">
        <w:rPr>
          <w:rFonts w:cstheme="minorHAnsi"/>
          <w:szCs w:val="22"/>
        </w:rPr>
        <w:t xml:space="preserve">Demonstration that </w:t>
      </w:r>
      <w:r w:rsidR="00EC01D8" w:rsidRPr="00750C27">
        <w:rPr>
          <w:rFonts w:cstheme="minorHAnsi"/>
          <w:szCs w:val="22"/>
        </w:rPr>
        <w:t>for</w:t>
      </w:r>
      <w:r w:rsidR="00EC01D8">
        <w:rPr>
          <w:rFonts w:cstheme="minorHAnsi"/>
          <w:b/>
          <w:bCs/>
          <w:szCs w:val="22"/>
        </w:rPr>
        <w:t xml:space="preserve"> </w:t>
      </w:r>
      <w:r w:rsidR="00750C27" w:rsidRPr="00B55FB2">
        <w:rPr>
          <w:rFonts w:cstheme="minorHAnsi"/>
          <w:szCs w:val="22"/>
        </w:rPr>
        <w:t>facilities</w:t>
      </w:r>
      <w:r w:rsidR="000A03BA">
        <w:rPr>
          <w:rFonts w:cstheme="minorHAnsi"/>
          <w:szCs w:val="22"/>
        </w:rPr>
        <w:t>,</w:t>
      </w:r>
      <w:r w:rsidR="00750C27" w:rsidRPr="00B55FB2">
        <w:rPr>
          <w:rFonts w:cstheme="minorHAnsi"/>
          <w:szCs w:val="22"/>
        </w:rPr>
        <w:t xml:space="preserve"> on a site that would share resources </w:t>
      </w:r>
      <w:r w:rsidR="00750C27">
        <w:rPr>
          <w:rFonts w:cstheme="minorHAnsi"/>
          <w:szCs w:val="22"/>
        </w:rPr>
        <w:t xml:space="preserve">in accident conditions, </w:t>
      </w:r>
      <w:r w:rsidR="00DD0106" w:rsidRPr="00B55FB2">
        <w:rPr>
          <w:rFonts w:cstheme="minorHAnsi"/>
          <w:szCs w:val="22"/>
        </w:rPr>
        <w:t>the required safety functions can be fulfilled at each facility in accident conditions.</w:t>
      </w:r>
    </w:p>
    <w:p w14:paraId="112EC0AD" w14:textId="24770216" w:rsidR="00B12218" w:rsidRDefault="00B12218" w:rsidP="00513590">
      <w:pPr>
        <w:pStyle w:val="ListParagraph"/>
        <w:numPr>
          <w:ilvl w:val="0"/>
          <w:numId w:val="122"/>
        </w:numPr>
        <w:jc w:val="both"/>
        <w:rPr>
          <w:rFonts w:cstheme="minorHAnsi"/>
          <w:szCs w:val="22"/>
        </w:rPr>
      </w:pPr>
      <w:r>
        <w:rPr>
          <w:rFonts w:cstheme="minorHAnsi"/>
          <w:b/>
          <w:bCs/>
          <w:szCs w:val="22"/>
        </w:rPr>
        <w:t xml:space="preserve">(Item 4.37) </w:t>
      </w:r>
      <w:r>
        <w:rPr>
          <w:rFonts w:cstheme="minorHAnsi"/>
          <w:szCs w:val="22"/>
        </w:rPr>
        <w:t>Specification of the provisions</w:t>
      </w:r>
      <w:r w:rsidR="008B7BD5">
        <w:rPr>
          <w:rFonts w:cstheme="minorHAnsi"/>
          <w:szCs w:val="22"/>
        </w:rPr>
        <w:t xml:space="preserve"> </w:t>
      </w:r>
      <w:r w:rsidR="006A4E24" w:rsidRPr="00B55FB2">
        <w:rPr>
          <w:rFonts w:cstheme="minorHAnsi"/>
          <w:szCs w:val="22"/>
        </w:rPr>
        <w:t>made for the decommissioning and dismantling of a facility or for the closure of a disposal facility for radioactive waste</w:t>
      </w:r>
      <w:r w:rsidR="000A03BA">
        <w:rPr>
          <w:rFonts w:cstheme="minorHAnsi"/>
          <w:szCs w:val="22"/>
        </w:rPr>
        <w:t>.</w:t>
      </w:r>
    </w:p>
    <w:p w14:paraId="1AE7E3EE" w14:textId="4496A164" w:rsidR="002D4E85" w:rsidRPr="002D4E85" w:rsidRDefault="002D4E85" w:rsidP="00F02392">
      <w:pPr>
        <w:jc w:val="both"/>
        <w:rPr>
          <w:rFonts w:cstheme="minorHAnsi"/>
          <w:szCs w:val="22"/>
        </w:rPr>
      </w:pPr>
      <w:r w:rsidRPr="002D4E85">
        <w:rPr>
          <w:rFonts w:cstheme="minorHAnsi"/>
          <w:szCs w:val="22"/>
        </w:rPr>
        <w:lastRenderedPageBreak/>
        <w:t>“</w:t>
      </w:r>
      <w:r w:rsidR="003B1845">
        <w:t>Requirement 12: Assessment of safety over the lifetime of a facility or activity</w:t>
      </w:r>
      <w:r w:rsidRPr="002D4E85">
        <w:rPr>
          <w:rFonts w:cstheme="minorHAnsi"/>
          <w:szCs w:val="22"/>
        </w:rPr>
        <w:t>” subsection contains</w:t>
      </w:r>
      <w:r w:rsidR="00473FA0">
        <w:rPr>
          <w:rFonts w:cstheme="minorHAnsi"/>
          <w:szCs w:val="22"/>
        </w:rPr>
        <w:t xml:space="preserve"> a</w:t>
      </w:r>
      <w:r w:rsidRPr="002D4E85">
        <w:rPr>
          <w:rFonts w:cstheme="minorHAnsi"/>
          <w:szCs w:val="22"/>
        </w:rPr>
        <w:t xml:space="preserve"> POS item related to:</w:t>
      </w:r>
    </w:p>
    <w:p w14:paraId="2E0182AA" w14:textId="2929B90C" w:rsidR="00033468" w:rsidRDefault="00033468" w:rsidP="00513590">
      <w:pPr>
        <w:pStyle w:val="ListParagraph"/>
        <w:numPr>
          <w:ilvl w:val="0"/>
          <w:numId w:val="122"/>
        </w:numPr>
        <w:jc w:val="both"/>
        <w:rPr>
          <w:rFonts w:cstheme="minorHAnsi"/>
          <w:szCs w:val="22"/>
        </w:rPr>
      </w:pPr>
      <w:r>
        <w:rPr>
          <w:rFonts w:cstheme="minorHAnsi"/>
          <w:b/>
          <w:bCs/>
          <w:szCs w:val="22"/>
        </w:rPr>
        <w:t>(Item 4.42)</w:t>
      </w:r>
      <w:r w:rsidR="00217CDA" w:rsidRPr="00217CDA">
        <w:rPr>
          <w:rFonts w:cstheme="minorHAnsi"/>
          <w:b/>
          <w:bCs/>
          <w:szCs w:val="22"/>
        </w:rPr>
        <w:t xml:space="preserve"> </w:t>
      </w:r>
      <w:r w:rsidR="00217CDA" w:rsidRPr="00217CDA">
        <w:rPr>
          <w:rFonts w:cstheme="minorHAnsi"/>
          <w:szCs w:val="22"/>
        </w:rPr>
        <w:t>Assessment of safety over the lifetime of a facility or activity.</w:t>
      </w:r>
    </w:p>
    <w:p w14:paraId="031A36CC" w14:textId="402B772E" w:rsidR="00F60E9A" w:rsidRPr="00F60E9A" w:rsidRDefault="00F60E9A" w:rsidP="00F02392">
      <w:pPr>
        <w:jc w:val="both"/>
        <w:rPr>
          <w:rFonts w:cstheme="minorHAnsi"/>
          <w:szCs w:val="22"/>
        </w:rPr>
      </w:pPr>
      <w:r w:rsidRPr="002D4E85">
        <w:rPr>
          <w:rFonts w:cstheme="minorHAnsi"/>
          <w:szCs w:val="22"/>
        </w:rPr>
        <w:t>“</w:t>
      </w:r>
      <w:r w:rsidR="003B1845">
        <w:t>Requirement 14: Scope of the safety analysis</w:t>
      </w:r>
      <w:r w:rsidRPr="002D4E85">
        <w:rPr>
          <w:rFonts w:cstheme="minorHAnsi"/>
          <w:szCs w:val="22"/>
        </w:rPr>
        <w:t>” subsection contains POS item</w:t>
      </w:r>
      <w:r w:rsidR="00473FA0">
        <w:rPr>
          <w:rFonts w:cstheme="minorHAnsi"/>
          <w:szCs w:val="22"/>
        </w:rPr>
        <w:t>s</w:t>
      </w:r>
      <w:r w:rsidRPr="002D4E85">
        <w:rPr>
          <w:rFonts w:cstheme="minorHAnsi"/>
          <w:szCs w:val="22"/>
        </w:rPr>
        <w:t xml:space="preserve"> related to:</w:t>
      </w:r>
    </w:p>
    <w:p w14:paraId="33E19D3C" w14:textId="77777777" w:rsidR="003B1845" w:rsidRDefault="00CE7748" w:rsidP="00513590">
      <w:pPr>
        <w:pStyle w:val="ListParagraph"/>
        <w:numPr>
          <w:ilvl w:val="0"/>
          <w:numId w:val="122"/>
        </w:numPr>
        <w:jc w:val="both"/>
        <w:rPr>
          <w:rFonts w:cstheme="minorHAnsi"/>
          <w:szCs w:val="22"/>
        </w:rPr>
      </w:pPr>
      <w:r w:rsidRPr="003B1845">
        <w:rPr>
          <w:rFonts w:cstheme="minorHAnsi"/>
          <w:b/>
          <w:bCs/>
          <w:szCs w:val="22"/>
        </w:rPr>
        <w:t>(Item 4.49)</w:t>
      </w:r>
      <w:r w:rsidR="00776F90" w:rsidRPr="003B1845">
        <w:rPr>
          <w:rFonts w:cstheme="minorHAnsi"/>
          <w:b/>
          <w:bCs/>
          <w:szCs w:val="22"/>
        </w:rPr>
        <w:t xml:space="preserve"> </w:t>
      </w:r>
      <w:r w:rsidR="00776F90" w:rsidRPr="003B1845">
        <w:rPr>
          <w:rFonts w:cstheme="minorHAnsi"/>
          <w:szCs w:val="22"/>
        </w:rPr>
        <w:t xml:space="preserve">Determining </w:t>
      </w:r>
      <w:r w:rsidR="00B20F33" w:rsidRPr="003B1845">
        <w:rPr>
          <w:rFonts w:cstheme="minorHAnsi"/>
          <w:szCs w:val="22"/>
        </w:rPr>
        <w:t xml:space="preserve">in the safety analysis </w:t>
      </w:r>
      <w:r w:rsidR="00776F90" w:rsidRPr="003B1845">
        <w:rPr>
          <w:rFonts w:cstheme="minorHAnsi"/>
          <w:szCs w:val="22"/>
        </w:rPr>
        <w:t xml:space="preserve">whether </w:t>
      </w:r>
      <w:r w:rsidR="00A37404" w:rsidRPr="003B1845">
        <w:rPr>
          <w:rFonts w:cstheme="minorHAnsi"/>
          <w:szCs w:val="22"/>
        </w:rPr>
        <w:t>the facility or activity is in compliance with the relevant safety requirements and regulatory requirements.</w:t>
      </w:r>
    </w:p>
    <w:p w14:paraId="6183A047" w14:textId="372F7D2B" w:rsidR="00217CDA" w:rsidRPr="003B1845" w:rsidRDefault="00217CDA" w:rsidP="00513590">
      <w:pPr>
        <w:pStyle w:val="ListParagraph"/>
        <w:numPr>
          <w:ilvl w:val="0"/>
          <w:numId w:val="122"/>
        </w:numPr>
        <w:jc w:val="both"/>
        <w:rPr>
          <w:rFonts w:cstheme="minorHAnsi"/>
          <w:szCs w:val="22"/>
        </w:rPr>
      </w:pPr>
      <w:r w:rsidRPr="003B1845">
        <w:rPr>
          <w:rFonts w:cstheme="minorHAnsi"/>
          <w:b/>
          <w:bCs/>
          <w:szCs w:val="22"/>
        </w:rPr>
        <w:t xml:space="preserve">(Item 4.51) </w:t>
      </w:r>
      <w:r w:rsidRPr="003B1845">
        <w:rPr>
          <w:rFonts w:cstheme="minorHAnsi"/>
          <w:szCs w:val="22"/>
        </w:rPr>
        <w:t xml:space="preserve">Identification of </w:t>
      </w:r>
      <w:r w:rsidR="009B4CF0" w:rsidRPr="003B1845">
        <w:rPr>
          <w:rFonts w:cstheme="minorHAnsi"/>
          <w:szCs w:val="22"/>
        </w:rPr>
        <w:t>anticipated operational occurrences and accident conditions that challenge safety in the safety analysis.</w:t>
      </w:r>
    </w:p>
    <w:p w14:paraId="1A2CA5BF" w14:textId="743B6C7C" w:rsidR="009670AA" w:rsidRPr="009670AA" w:rsidRDefault="009670AA" w:rsidP="00F02392">
      <w:pPr>
        <w:jc w:val="both"/>
        <w:rPr>
          <w:rFonts w:cstheme="minorHAnsi"/>
          <w:szCs w:val="22"/>
        </w:rPr>
      </w:pPr>
      <w:r w:rsidRPr="009670AA">
        <w:rPr>
          <w:rFonts w:cstheme="minorHAnsi"/>
          <w:szCs w:val="22"/>
        </w:rPr>
        <w:t>“</w:t>
      </w:r>
      <w:r w:rsidR="00AB7778">
        <w:t>Requirement 20: Documentation of the safety assessment</w:t>
      </w:r>
      <w:r w:rsidRPr="009670AA">
        <w:rPr>
          <w:rFonts w:cstheme="minorHAnsi"/>
          <w:szCs w:val="22"/>
        </w:rPr>
        <w:t xml:space="preserve">” subsection contains </w:t>
      </w:r>
      <w:r w:rsidR="00473FA0">
        <w:rPr>
          <w:rFonts w:cstheme="minorHAnsi"/>
          <w:szCs w:val="22"/>
        </w:rPr>
        <w:t xml:space="preserve">a </w:t>
      </w:r>
      <w:r w:rsidRPr="009670AA">
        <w:rPr>
          <w:rFonts w:cstheme="minorHAnsi"/>
          <w:szCs w:val="22"/>
        </w:rPr>
        <w:t>POS item related to:</w:t>
      </w:r>
    </w:p>
    <w:p w14:paraId="5B607486" w14:textId="5C53061D" w:rsidR="006E7CB8" w:rsidRPr="00BC7F00" w:rsidRDefault="007C383D" w:rsidP="00513590">
      <w:pPr>
        <w:pStyle w:val="ListParagraph"/>
        <w:numPr>
          <w:ilvl w:val="0"/>
          <w:numId w:val="122"/>
        </w:numPr>
        <w:jc w:val="both"/>
        <w:rPr>
          <w:rFonts w:cstheme="minorHAnsi"/>
          <w:b/>
          <w:bCs/>
          <w:szCs w:val="22"/>
        </w:rPr>
      </w:pPr>
      <w:r w:rsidRPr="000A3E34">
        <w:rPr>
          <w:rFonts w:cstheme="minorHAnsi"/>
          <w:b/>
          <w:bCs/>
          <w:szCs w:val="22"/>
        </w:rPr>
        <w:t>(Item 4.62)</w:t>
      </w:r>
      <w:r>
        <w:rPr>
          <w:rFonts w:cstheme="minorHAnsi"/>
          <w:b/>
          <w:bCs/>
          <w:szCs w:val="22"/>
        </w:rPr>
        <w:t xml:space="preserve"> </w:t>
      </w:r>
      <w:r w:rsidRPr="000C4464">
        <w:rPr>
          <w:rFonts w:cstheme="minorHAnsi"/>
          <w:szCs w:val="22"/>
        </w:rPr>
        <w:t>Documentation of the results and findings in</w:t>
      </w:r>
      <w:r w:rsidRPr="00B55FB2">
        <w:rPr>
          <w:rFonts w:cstheme="minorHAnsi"/>
          <w:szCs w:val="22"/>
        </w:rPr>
        <w:t xml:space="preserve"> the form of a safety report that reflects the complexity of the facility or activity and the radiation risks associated with it.</w:t>
      </w:r>
      <w:r>
        <w:rPr>
          <w:rFonts w:cstheme="minorHAnsi"/>
          <w:szCs w:val="22"/>
        </w:rPr>
        <w:t xml:space="preserve"> Presentation of </w:t>
      </w:r>
      <w:r w:rsidRPr="00B55FB2">
        <w:rPr>
          <w:rFonts w:cstheme="minorHAnsi"/>
          <w:szCs w:val="22"/>
        </w:rPr>
        <w:t>the assessments and the analyses that have been carried out for the purposes of demonstrating that the facility or activity is in compliance with the fundamental safety principles and the requirements established in this Safety Requirements publication, and with any other safety requirements as established in national laws and regulations.</w:t>
      </w:r>
    </w:p>
    <w:p w14:paraId="4E188CCE" w14:textId="3D8E49CC" w:rsidR="00A85A43" w:rsidRPr="00A85A43" w:rsidRDefault="00A85A43" w:rsidP="00A85A43">
      <w:pPr>
        <w:jc w:val="both"/>
        <w:rPr>
          <w:rFonts w:cstheme="minorHAnsi"/>
          <w:b/>
          <w:bCs/>
          <w:lang w:val="en-GB"/>
        </w:rPr>
      </w:pPr>
      <w:r w:rsidRPr="00A85A43">
        <w:rPr>
          <w:rFonts w:eastAsiaTheme="minorEastAsia" w:cstheme="minorBidi"/>
          <w:i/>
          <w:iCs/>
          <w:kern w:val="0"/>
        </w:rPr>
        <w:t xml:space="preserve">Refer to </w:t>
      </w:r>
      <w:r w:rsidRPr="00A85A43">
        <w:rPr>
          <w:rFonts w:eastAsiaTheme="minorEastAsia" w:cstheme="minorBidi"/>
          <w:b/>
          <w:bCs/>
          <w:i/>
          <w:iCs/>
          <w:kern w:val="0"/>
        </w:rPr>
        <w:t>Subsection 2.</w:t>
      </w:r>
      <w:r w:rsidR="00194578">
        <w:rPr>
          <w:rFonts w:eastAsiaTheme="minorEastAsia" w:cstheme="minorBidi"/>
          <w:b/>
          <w:bCs/>
          <w:i/>
          <w:iCs/>
          <w:kern w:val="0"/>
        </w:rPr>
        <w:t>5</w:t>
      </w:r>
      <w:r w:rsidRPr="00A85A43">
        <w:rPr>
          <w:rFonts w:eastAsiaTheme="minorEastAsia" w:cstheme="minorBidi"/>
          <w:i/>
          <w:iCs/>
          <w:kern w:val="0"/>
        </w:rPr>
        <w:t xml:space="preserve"> of the compliance assessment report </w:t>
      </w:r>
      <w:r w:rsidRPr="00A85A43">
        <w:rPr>
          <w:rFonts w:cstheme="minorBidi"/>
          <w:i/>
          <w:iCs/>
          <w:szCs w:val="22"/>
        </w:rPr>
        <w:t>[</w:t>
      </w:r>
      <w:r w:rsidRPr="00A85A43">
        <w:rPr>
          <w:rFonts w:cstheme="minorBidi"/>
          <w:i/>
          <w:iCs/>
          <w:szCs w:val="22"/>
        </w:rPr>
        <w:fldChar w:fldCharType="begin"/>
      </w:r>
      <w:r w:rsidRPr="00A85A43">
        <w:rPr>
          <w:rFonts w:cstheme="minorBidi"/>
          <w:i/>
          <w:iCs/>
          <w:szCs w:val="22"/>
        </w:rPr>
        <w:instrText xml:space="preserve"> REF _Ref151045636 \r \h  \* MERGEFORMAT </w:instrText>
      </w:r>
      <w:r w:rsidRPr="00A85A43">
        <w:rPr>
          <w:rFonts w:cstheme="minorBidi"/>
          <w:i/>
          <w:iCs/>
          <w:szCs w:val="22"/>
        </w:rPr>
      </w:r>
      <w:r w:rsidRPr="00A85A43">
        <w:rPr>
          <w:rFonts w:cstheme="minorBidi"/>
          <w:i/>
          <w:iCs/>
          <w:szCs w:val="22"/>
        </w:rPr>
        <w:fldChar w:fldCharType="separate"/>
      </w:r>
      <w:r w:rsidR="00CE4DAB">
        <w:rPr>
          <w:rFonts w:cstheme="minorBidi"/>
          <w:i/>
          <w:iCs/>
          <w:szCs w:val="22"/>
        </w:rPr>
        <w:t>37</w:t>
      </w:r>
      <w:r w:rsidRPr="00A85A43">
        <w:rPr>
          <w:rFonts w:cstheme="minorBidi"/>
          <w:i/>
          <w:iCs/>
          <w:szCs w:val="22"/>
        </w:rPr>
        <w:fldChar w:fldCharType="end"/>
      </w:r>
      <w:r w:rsidRPr="00A85A43">
        <w:rPr>
          <w:rFonts w:cstheme="minorBidi"/>
          <w:i/>
          <w:iCs/>
          <w:szCs w:val="22"/>
        </w:rPr>
        <w:t xml:space="preserve">] </w:t>
      </w:r>
      <w:r w:rsidRPr="00A85A43">
        <w:rPr>
          <w:rFonts w:eastAsiaTheme="minorEastAsia" w:cstheme="minorBidi"/>
          <w:i/>
          <w:iCs/>
          <w:kern w:val="0"/>
        </w:rPr>
        <w:t>for more details.</w:t>
      </w:r>
    </w:p>
    <w:p w14:paraId="546CF442" w14:textId="5A28134D" w:rsidR="00757F49" w:rsidRDefault="00757F49" w:rsidP="00F02392">
      <w:pPr>
        <w:pStyle w:val="Heading4"/>
        <w:jc w:val="both"/>
      </w:pPr>
      <w:r w:rsidRPr="000C1B94">
        <w:t xml:space="preserve">Section </w:t>
      </w:r>
      <w:r w:rsidR="005B585C" w:rsidRPr="000C1B94">
        <w:t>5</w:t>
      </w:r>
      <w:r w:rsidRPr="000C1B94">
        <w:t xml:space="preserve"> (</w:t>
      </w:r>
      <w:r w:rsidR="005F20F4">
        <w:t>Management, use and maintenance of the safety assessment</w:t>
      </w:r>
      <w:r w:rsidRPr="000C1B94">
        <w:t>)</w:t>
      </w:r>
    </w:p>
    <w:p w14:paraId="205D2ACF" w14:textId="433BEE89" w:rsidR="00A5623F" w:rsidRPr="00172356" w:rsidRDefault="00A94F67" w:rsidP="00F02392">
      <w:pPr>
        <w:spacing w:after="160" w:line="259" w:lineRule="auto"/>
        <w:jc w:val="both"/>
        <w:rPr>
          <w:rFonts w:cstheme="minorHAnsi"/>
          <w:szCs w:val="22"/>
        </w:rPr>
      </w:pPr>
      <w:r>
        <w:rPr>
          <w:rFonts w:cstheme="minorHAnsi"/>
          <w:szCs w:val="22"/>
        </w:rPr>
        <w:t xml:space="preserve">Assessment of </w:t>
      </w:r>
      <w:r w:rsidRPr="00510F74">
        <w:rPr>
          <w:rFonts w:cstheme="minorHAnsi"/>
          <w:b/>
          <w:bCs/>
          <w:szCs w:val="22"/>
        </w:rPr>
        <w:t xml:space="preserve">Section </w:t>
      </w:r>
      <w:r w:rsidR="004B63EE">
        <w:rPr>
          <w:rFonts w:cstheme="minorHAnsi"/>
          <w:b/>
          <w:bCs/>
          <w:szCs w:val="22"/>
        </w:rPr>
        <w:t>5</w:t>
      </w:r>
      <w:r>
        <w:rPr>
          <w:rFonts w:cstheme="minorHAnsi"/>
          <w:szCs w:val="22"/>
        </w:rPr>
        <w:t xml:space="preserve"> of the reference document [</w:t>
      </w:r>
      <w:r>
        <w:fldChar w:fldCharType="begin"/>
      </w:r>
      <w:r>
        <w:rPr>
          <w:rFonts w:cstheme="minorBidi"/>
          <w:szCs w:val="22"/>
        </w:rPr>
        <w:instrText xml:space="preserve"> REF _Ref151045619 \r \h </w:instrText>
      </w:r>
      <w:r>
        <w:fldChar w:fldCharType="separate"/>
      </w:r>
      <w:r w:rsidR="00CE4DAB">
        <w:rPr>
          <w:rFonts w:cstheme="minorBidi"/>
          <w:szCs w:val="22"/>
        </w:rPr>
        <w:t>7</w:t>
      </w:r>
      <w:r>
        <w:fldChar w:fldCharType="end"/>
      </w:r>
      <w:r>
        <w:t xml:space="preserve">] </w:t>
      </w:r>
      <w:r w:rsidR="004B63EE">
        <w:t xml:space="preserve">concludes that </w:t>
      </w:r>
      <w:r w:rsidR="004B63EE">
        <w:rPr>
          <w:szCs w:val="22"/>
        </w:rPr>
        <w:t>t</w:t>
      </w:r>
      <w:r w:rsidR="00A5623F" w:rsidRPr="00172356">
        <w:rPr>
          <w:szCs w:val="22"/>
        </w:rPr>
        <w:t xml:space="preserve">he Owner will be responsible to identify and complete the safety assessments to be performed over the lifetime of the plant and identify the process by which the safety assessment in planned, organized, applied, audited, and reviewed. </w:t>
      </w:r>
    </w:p>
    <w:p w14:paraId="00F61434" w14:textId="0637844B" w:rsidR="00A5623F" w:rsidRPr="00172356" w:rsidRDefault="00A5623F" w:rsidP="00F02392">
      <w:pPr>
        <w:spacing w:after="160" w:line="259" w:lineRule="auto"/>
        <w:jc w:val="both"/>
        <w:rPr>
          <w:rFonts w:cstheme="minorHAnsi"/>
          <w:szCs w:val="22"/>
        </w:rPr>
      </w:pPr>
      <w:r w:rsidRPr="00172356">
        <w:rPr>
          <w:szCs w:val="22"/>
        </w:rPr>
        <w:t>Plant specific programs for maintenance, surveillance and inspection, operational activities, etc</w:t>
      </w:r>
      <w:r w:rsidRPr="00707DFB">
        <w:rPr>
          <w:rFonts w:cstheme="minorHAnsi"/>
          <w:szCs w:val="22"/>
        </w:rPr>
        <w:t>.</w:t>
      </w:r>
      <w:r w:rsidRPr="00172356">
        <w:rPr>
          <w:szCs w:val="22"/>
        </w:rPr>
        <w:t xml:space="preserve"> are in the domain of the operating organization. However, the AP1000 plant DCD </w:t>
      </w:r>
      <w:r w:rsidR="00511D50">
        <w:rPr>
          <w:szCs w:val="22"/>
        </w:rPr>
        <w:t>[</w:t>
      </w:r>
      <w:r w:rsidR="00511D50">
        <w:rPr>
          <w:szCs w:val="22"/>
        </w:rPr>
        <w:fldChar w:fldCharType="begin"/>
      </w:r>
      <w:r w:rsidR="00511D50">
        <w:rPr>
          <w:szCs w:val="22"/>
        </w:rPr>
        <w:instrText xml:space="preserve"> REF _Ref142134603 \r \h </w:instrText>
      </w:r>
      <w:r w:rsidR="00F02392">
        <w:rPr>
          <w:szCs w:val="22"/>
        </w:rPr>
        <w:instrText xml:space="preserve"> \* MERGEFORMAT </w:instrText>
      </w:r>
      <w:r w:rsidR="00511D50">
        <w:rPr>
          <w:szCs w:val="22"/>
        </w:rPr>
      </w:r>
      <w:r w:rsidR="00511D50">
        <w:rPr>
          <w:szCs w:val="22"/>
        </w:rPr>
        <w:fldChar w:fldCharType="separate"/>
      </w:r>
      <w:r w:rsidR="00CE4DAB">
        <w:rPr>
          <w:szCs w:val="22"/>
        </w:rPr>
        <w:t>28</w:t>
      </w:r>
      <w:r w:rsidR="00511D50">
        <w:rPr>
          <w:szCs w:val="22"/>
        </w:rPr>
        <w:fldChar w:fldCharType="end"/>
      </w:r>
      <w:r w:rsidR="00511D50">
        <w:rPr>
          <w:szCs w:val="22"/>
        </w:rPr>
        <w:t>]</w:t>
      </w:r>
      <w:r w:rsidR="00511D50">
        <w:rPr>
          <w:lang w:eastAsia="zh-CN"/>
        </w:rPr>
        <w:t xml:space="preserve"> </w:t>
      </w:r>
      <w:r w:rsidRPr="00172356">
        <w:rPr>
          <w:szCs w:val="22"/>
        </w:rPr>
        <w:t xml:space="preserve">safety assessment provides the plant design related bases for the operating organization to establish the plant specific programs and activities as necessary to maintain the plant design basis. </w:t>
      </w:r>
      <w:r w:rsidR="00CE697E">
        <w:rPr>
          <w:rFonts w:cstheme="minorHAnsi"/>
          <w:szCs w:val="22"/>
        </w:rPr>
        <w:t xml:space="preserve"> </w:t>
      </w:r>
      <w:r w:rsidRPr="00172356">
        <w:rPr>
          <w:szCs w:val="22"/>
        </w:rPr>
        <w:t xml:space="preserve">The plant specific safety assessment is to be maintained through plant life under the responsibility of the Operator / Licensee.  </w:t>
      </w:r>
    </w:p>
    <w:p w14:paraId="0405DB4B" w14:textId="59EA4482" w:rsidR="00A5623F" w:rsidRPr="00511D50" w:rsidRDefault="00A5623F" w:rsidP="00F02392">
      <w:pPr>
        <w:spacing w:after="160" w:line="259" w:lineRule="auto"/>
        <w:jc w:val="both"/>
        <w:rPr>
          <w:rFonts w:cstheme="minorHAnsi"/>
          <w:szCs w:val="22"/>
        </w:rPr>
      </w:pPr>
      <w:r w:rsidRPr="00172356">
        <w:rPr>
          <w:szCs w:val="22"/>
        </w:rPr>
        <w:t>Plant specific procedures and controls as well as specification of plant staff competences are in the domain of the operating organization.</w:t>
      </w:r>
      <w:r w:rsidR="00511D50">
        <w:rPr>
          <w:rFonts w:cstheme="minorHAnsi"/>
          <w:szCs w:val="22"/>
        </w:rPr>
        <w:t xml:space="preserve"> </w:t>
      </w:r>
      <w:r w:rsidRPr="00172356">
        <w:rPr>
          <w:szCs w:val="22"/>
        </w:rPr>
        <w:t>The Owner is also responsible for the management system for the operation of the plant.</w:t>
      </w:r>
    </w:p>
    <w:p w14:paraId="23411EB8" w14:textId="04FE2887" w:rsidR="00B43FB2" w:rsidRDefault="00B43FB2" w:rsidP="00F02392">
      <w:pPr>
        <w:jc w:val="both"/>
        <w:rPr>
          <w:lang w:eastAsia="zh-CN"/>
        </w:rPr>
      </w:pPr>
      <w:r>
        <w:rPr>
          <w:lang w:eastAsia="zh-CN"/>
        </w:rPr>
        <w:t>Westinghouse has conducted the AP1000 plant design development and safety assessment under its recognized Quality Management System and has taken prime responsibility for safety during the design development. During AP1000 plant project implementation, responsibilities for plant specific leadership and management of safety are transferred systematically to the plant operator.</w:t>
      </w:r>
    </w:p>
    <w:p w14:paraId="1A8F877C" w14:textId="5D373FD7" w:rsidR="00B43FB2" w:rsidRDefault="00B43FB2" w:rsidP="00F02392">
      <w:pPr>
        <w:jc w:val="both"/>
        <w:rPr>
          <w:lang w:eastAsia="zh-CN"/>
        </w:rPr>
      </w:pPr>
      <w:r>
        <w:rPr>
          <w:lang w:eastAsia="zh-CN"/>
        </w:rPr>
        <w:t xml:space="preserve">The AP1000 plant DCD </w:t>
      </w:r>
      <w:r w:rsidR="00283F06">
        <w:rPr>
          <w:szCs w:val="22"/>
        </w:rPr>
        <w:t>[</w:t>
      </w:r>
      <w:r w:rsidR="00283F06">
        <w:rPr>
          <w:szCs w:val="22"/>
        </w:rPr>
        <w:fldChar w:fldCharType="begin"/>
      </w:r>
      <w:r w:rsidR="00283F06">
        <w:rPr>
          <w:szCs w:val="22"/>
        </w:rPr>
        <w:instrText xml:space="preserve"> REF _Ref142134603 \r \h </w:instrText>
      </w:r>
      <w:r w:rsidR="00F02392">
        <w:rPr>
          <w:szCs w:val="22"/>
        </w:rPr>
        <w:instrText xml:space="preserve"> \* MERGEFORMAT </w:instrText>
      </w:r>
      <w:r w:rsidR="00283F06">
        <w:rPr>
          <w:szCs w:val="22"/>
        </w:rPr>
      </w:r>
      <w:r w:rsidR="00283F06">
        <w:rPr>
          <w:szCs w:val="22"/>
        </w:rPr>
        <w:fldChar w:fldCharType="separate"/>
      </w:r>
      <w:r w:rsidR="00CE4DAB">
        <w:rPr>
          <w:szCs w:val="22"/>
        </w:rPr>
        <w:t>28</w:t>
      </w:r>
      <w:r w:rsidR="00283F06">
        <w:rPr>
          <w:szCs w:val="22"/>
        </w:rPr>
        <w:fldChar w:fldCharType="end"/>
      </w:r>
      <w:r w:rsidR="00283F06">
        <w:rPr>
          <w:szCs w:val="22"/>
        </w:rPr>
        <w:t>]</w:t>
      </w:r>
      <w:r>
        <w:rPr>
          <w:lang w:eastAsia="zh-CN"/>
        </w:rPr>
        <w:t xml:space="preserve"> safety assessment provides the plant design related bases for the operating organization to manage facilities and activities safely and to manage regulatory compliance. Additionally, it provides the plant design related bases for establishing and maintaining the plant specific safety assessment through plant life. </w:t>
      </w:r>
    </w:p>
    <w:p w14:paraId="23693777" w14:textId="783B93E7" w:rsidR="004A7DE4" w:rsidRPr="009456CD" w:rsidRDefault="004A7DE4" w:rsidP="00F02392">
      <w:pPr>
        <w:jc w:val="both"/>
        <w:rPr>
          <w:rFonts w:cstheme="minorHAnsi"/>
          <w:szCs w:val="22"/>
        </w:rPr>
      </w:pPr>
      <w:r>
        <w:rPr>
          <w:rFonts w:cstheme="minorHAnsi"/>
          <w:szCs w:val="22"/>
        </w:rPr>
        <w:t>POS</w:t>
      </w:r>
      <w:r w:rsidRPr="00490268">
        <w:rPr>
          <w:rFonts w:cstheme="minorHAnsi"/>
          <w:szCs w:val="22"/>
        </w:rPr>
        <w:t xml:space="preserve"> items were identified in </w:t>
      </w:r>
      <w:r w:rsidRPr="009456CD">
        <w:rPr>
          <w:rFonts w:cstheme="minorHAnsi"/>
          <w:szCs w:val="22"/>
        </w:rPr>
        <w:t>“</w:t>
      </w:r>
      <w:r w:rsidR="00F77236">
        <w:t>Requirement 24: Maintenance of the safety assessment</w:t>
      </w:r>
      <w:r w:rsidRPr="009456CD">
        <w:rPr>
          <w:rFonts w:cstheme="minorHAnsi"/>
          <w:szCs w:val="22"/>
        </w:rPr>
        <w:t xml:space="preserve">” subsection </w:t>
      </w:r>
      <w:r w:rsidR="00A85A43">
        <w:rPr>
          <w:rFonts w:cstheme="minorHAnsi"/>
          <w:szCs w:val="22"/>
        </w:rPr>
        <w:t xml:space="preserve">and </w:t>
      </w:r>
      <w:r w:rsidR="006E6AF5">
        <w:rPr>
          <w:rFonts w:cstheme="minorHAnsi"/>
          <w:szCs w:val="22"/>
        </w:rPr>
        <w:t>are</w:t>
      </w:r>
      <w:r w:rsidRPr="009456CD">
        <w:rPr>
          <w:rFonts w:cstheme="minorHAnsi"/>
          <w:szCs w:val="22"/>
        </w:rPr>
        <w:t xml:space="preserve"> related to:</w:t>
      </w:r>
    </w:p>
    <w:p w14:paraId="39F46DC0" w14:textId="0CF74441" w:rsidR="00130410" w:rsidRPr="009C5445" w:rsidRDefault="00F95F0B" w:rsidP="00513590">
      <w:pPr>
        <w:pStyle w:val="ListParagraph"/>
        <w:numPr>
          <w:ilvl w:val="0"/>
          <w:numId w:val="122"/>
        </w:numPr>
        <w:jc w:val="both"/>
        <w:rPr>
          <w:b/>
          <w:bCs/>
          <w:lang w:eastAsia="zh-CN"/>
        </w:rPr>
      </w:pPr>
      <w:r w:rsidRPr="009C5445">
        <w:rPr>
          <w:b/>
          <w:bCs/>
          <w:lang w:eastAsia="zh-CN"/>
        </w:rPr>
        <w:lastRenderedPageBreak/>
        <w:t xml:space="preserve">(Item 5.8) </w:t>
      </w:r>
      <w:r w:rsidR="00780942" w:rsidRPr="00C36488">
        <w:rPr>
          <w:lang w:eastAsia="zh-CN"/>
        </w:rPr>
        <w:t xml:space="preserve">Using </w:t>
      </w:r>
      <w:r w:rsidR="00C36488" w:rsidRPr="00C36488">
        <w:rPr>
          <w:rFonts w:cstheme="minorHAnsi"/>
          <w:szCs w:val="22"/>
        </w:rPr>
        <w:t xml:space="preserve">the results </w:t>
      </w:r>
      <w:r w:rsidR="00C36488" w:rsidRPr="00465C14">
        <w:rPr>
          <w:rFonts w:cstheme="minorHAnsi"/>
          <w:szCs w:val="22"/>
        </w:rPr>
        <w:t>of the safety assessment to make decisions in an integrated, risk informed approach, by means of which the results and insights from the deterministic and probabilistic assessments and any other requirements are combined in making decisions on safety matters in relation to the facility or activity.</w:t>
      </w:r>
    </w:p>
    <w:p w14:paraId="613723A2" w14:textId="0A8D5313" w:rsidR="009C5445" w:rsidRPr="009C5445" w:rsidRDefault="009C5445" w:rsidP="00513590">
      <w:pPr>
        <w:pStyle w:val="ListParagraph"/>
        <w:numPr>
          <w:ilvl w:val="0"/>
          <w:numId w:val="122"/>
        </w:numPr>
        <w:jc w:val="both"/>
        <w:rPr>
          <w:b/>
          <w:bCs/>
          <w:lang w:eastAsia="zh-CN"/>
        </w:rPr>
      </w:pPr>
      <w:r w:rsidRPr="009C5445">
        <w:rPr>
          <w:b/>
          <w:bCs/>
          <w:lang w:eastAsia="zh-CN"/>
        </w:rPr>
        <w:t>(Item 5.10)</w:t>
      </w:r>
      <w:r w:rsidR="00695EC4">
        <w:rPr>
          <w:b/>
          <w:bCs/>
          <w:lang w:eastAsia="zh-CN"/>
        </w:rPr>
        <w:t xml:space="preserve"> </w:t>
      </w:r>
      <w:r w:rsidR="00320F1B" w:rsidRPr="00805603">
        <w:rPr>
          <w:lang w:eastAsia="zh-CN"/>
        </w:rPr>
        <w:t xml:space="preserve">Periodic </w:t>
      </w:r>
      <w:r w:rsidR="00B86B8B" w:rsidRPr="00805603">
        <w:rPr>
          <w:lang w:eastAsia="zh-CN"/>
        </w:rPr>
        <w:t xml:space="preserve">review and updating the safety assessment </w:t>
      </w:r>
      <w:r w:rsidR="00805603" w:rsidRPr="00805603">
        <w:rPr>
          <w:rFonts w:cstheme="minorHAnsi"/>
          <w:szCs w:val="22"/>
        </w:rPr>
        <w:t>at predefined intervals in accordance with regulatory requirements.</w:t>
      </w:r>
    </w:p>
    <w:p w14:paraId="432CCDB0" w14:textId="272A6BE1" w:rsidR="00E863BF" w:rsidRPr="00E863BF" w:rsidRDefault="00E863BF" w:rsidP="00E863BF">
      <w:pPr>
        <w:jc w:val="both"/>
        <w:rPr>
          <w:rFonts w:cstheme="minorHAnsi"/>
          <w:b/>
          <w:bCs/>
          <w:lang w:val="en-GB"/>
        </w:rPr>
      </w:pPr>
      <w:r w:rsidRPr="00E863BF">
        <w:rPr>
          <w:rFonts w:eastAsiaTheme="minorEastAsia" w:cstheme="minorBidi"/>
          <w:i/>
          <w:iCs/>
          <w:kern w:val="0"/>
        </w:rPr>
        <w:t xml:space="preserve">Refer to </w:t>
      </w:r>
      <w:r w:rsidRPr="00E863BF">
        <w:rPr>
          <w:rFonts w:eastAsiaTheme="minorEastAsia" w:cstheme="minorBidi"/>
          <w:b/>
          <w:bCs/>
          <w:i/>
          <w:iCs/>
          <w:kern w:val="0"/>
        </w:rPr>
        <w:t>Subsection 2.</w:t>
      </w:r>
      <w:r>
        <w:rPr>
          <w:rFonts w:eastAsiaTheme="minorEastAsia" w:cstheme="minorBidi"/>
          <w:b/>
          <w:bCs/>
          <w:i/>
          <w:iCs/>
          <w:kern w:val="0"/>
        </w:rPr>
        <w:t>6</w:t>
      </w:r>
      <w:r w:rsidRPr="00E863BF">
        <w:rPr>
          <w:rFonts w:eastAsiaTheme="minorEastAsia" w:cstheme="minorBidi"/>
          <w:i/>
          <w:iCs/>
          <w:kern w:val="0"/>
        </w:rPr>
        <w:t xml:space="preserve"> of the compliance assessment report </w:t>
      </w:r>
      <w:r w:rsidRPr="00E863BF">
        <w:rPr>
          <w:rFonts w:cstheme="minorBidi"/>
          <w:i/>
          <w:iCs/>
          <w:szCs w:val="22"/>
        </w:rPr>
        <w:t>[</w:t>
      </w:r>
      <w:r w:rsidRPr="00E863BF">
        <w:rPr>
          <w:rFonts w:cstheme="minorBidi"/>
          <w:i/>
          <w:iCs/>
          <w:szCs w:val="22"/>
        </w:rPr>
        <w:fldChar w:fldCharType="begin"/>
      </w:r>
      <w:r w:rsidRPr="00E863BF">
        <w:rPr>
          <w:rFonts w:cstheme="minorBidi"/>
          <w:i/>
          <w:iCs/>
          <w:szCs w:val="22"/>
        </w:rPr>
        <w:instrText xml:space="preserve"> REF _Ref151045636 \r \h  \* MERGEFORMAT </w:instrText>
      </w:r>
      <w:r w:rsidRPr="00E863BF">
        <w:rPr>
          <w:rFonts w:cstheme="minorBidi"/>
          <w:i/>
          <w:iCs/>
          <w:szCs w:val="22"/>
        </w:rPr>
      </w:r>
      <w:r w:rsidRPr="00E863BF">
        <w:rPr>
          <w:rFonts w:cstheme="minorBidi"/>
          <w:i/>
          <w:iCs/>
          <w:szCs w:val="22"/>
        </w:rPr>
        <w:fldChar w:fldCharType="separate"/>
      </w:r>
      <w:r w:rsidR="00CE4DAB">
        <w:rPr>
          <w:rFonts w:cstheme="minorBidi"/>
          <w:i/>
          <w:iCs/>
          <w:szCs w:val="22"/>
        </w:rPr>
        <w:t>37</w:t>
      </w:r>
      <w:r w:rsidRPr="00E863BF">
        <w:rPr>
          <w:rFonts w:cstheme="minorBidi"/>
          <w:i/>
          <w:iCs/>
          <w:szCs w:val="22"/>
        </w:rPr>
        <w:fldChar w:fldCharType="end"/>
      </w:r>
      <w:r w:rsidRPr="00E863BF">
        <w:rPr>
          <w:rFonts w:cstheme="minorBidi"/>
          <w:i/>
          <w:iCs/>
          <w:szCs w:val="22"/>
        </w:rPr>
        <w:t xml:space="preserve">] </w:t>
      </w:r>
      <w:r w:rsidRPr="00E863BF">
        <w:rPr>
          <w:rFonts w:eastAsiaTheme="minorEastAsia" w:cstheme="minorBidi"/>
          <w:i/>
          <w:iCs/>
          <w:kern w:val="0"/>
        </w:rPr>
        <w:t>for more details.</w:t>
      </w:r>
    </w:p>
    <w:p w14:paraId="29BEEAEB" w14:textId="77777777" w:rsidR="00E00517" w:rsidRPr="00C81969" w:rsidRDefault="00E00517" w:rsidP="00F02392">
      <w:pPr>
        <w:pStyle w:val="Heading3"/>
        <w:jc w:val="both"/>
      </w:pPr>
      <w:bookmarkStart w:id="78" w:name="_Toc152671823"/>
      <w:r>
        <w:t>Non Compliance</w:t>
      </w:r>
      <w:bookmarkEnd w:id="78"/>
    </w:p>
    <w:p w14:paraId="1C470979" w14:textId="489649D2" w:rsidR="00E00517" w:rsidRPr="006534EF" w:rsidRDefault="006534EF" w:rsidP="00F02392">
      <w:pPr>
        <w:jc w:val="both"/>
      </w:pPr>
      <w:r>
        <w:t xml:space="preserve">No “Non Compliances” have been identified in the assessment </w:t>
      </w:r>
      <w:r w:rsidR="00A85A43">
        <w:t>[</w:t>
      </w:r>
      <w:r w:rsidR="00C73241">
        <w:rPr>
          <w:rFonts w:cstheme="minorBidi"/>
          <w:szCs w:val="22"/>
        </w:rPr>
        <w:fldChar w:fldCharType="begin"/>
      </w:r>
      <w:r w:rsidR="00C73241">
        <w:rPr>
          <w:rFonts w:cstheme="minorBidi"/>
          <w:szCs w:val="22"/>
        </w:rPr>
        <w:instrText xml:space="preserve"> REF _Ref151045636 \r \h  \* MERGEFORMAT </w:instrText>
      </w:r>
      <w:r w:rsidR="00C73241">
        <w:rPr>
          <w:rFonts w:cstheme="minorBidi"/>
          <w:szCs w:val="22"/>
        </w:rPr>
      </w:r>
      <w:r w:rsidR="00C73241">
        <w:rPr>
          <w:rFonts w:cstheme="minorBidi"/>
          <w:szCs w:val="22"/>
        </w:rPr>
        <w:fldChar w:fldCharType="separate"/>
      </w:r>
      <w:r w:rsidR="00CE4DAB">
        <w:rPr>
          <w:rFonts w:cstheme="minorBidi"/>
          <w:szCs w:val="22"/>
        </w:rPr>
        <w:t>37</w:t>
      </w:r>
      <w:r w:rsidR="00C73241">
        <w:rPr>
          <w:rFonts w:cstheme="minorBidi"/>
          <w:szCs w:val="22"/>
        </w:rPr>
        <w:fldChar w:fldCharType="end"/>
      </w:r>
      <w:r>
        <w:rPr>
          <w:rFonts w:cstheme="minorBidi"/>
          <w:szCs w:val="22"/>
        </w:rPr>
        <w:t>]</w:t>
      </w:r>
      <w:r>
        <w:t>.</w:t>
      </w:r>
    </w:p>
    <w:p w14:paraId="6C432119" w14:textId="77777777" w:rsidR="00E00517" w:rsidRDefault="00E00517" w:rsidP="00F02392">
      <w:pPr>
        <w:pStyle w:val="Heading3"/>
        <w:jc w:val="both"/>
      </w:pPr>
      <w:bookmarkStart w:id="79" w:name="_Toc152671824"/>
      <w:r w:rsidRPr="003076C9">
        <w:t>Identified Potential Risks To Be Addressed In Bulgaria Project</w:t>
      </w:r>
      <w:bookmarkEnd w:id="79"/>
    </w:p>
    <w:p w14:paraId="2A68B51E" w14:textId="76AC2520" w:rsidR="008A7F96" w:rsidRDefault="008A7F96" w:rsidP="00742CD6">
      <w:pPr>
        <w:jc w:val="both"/>
        <w:rPr>
          <w:rFonts w:cstheme="minorBidi"/>
          <w:szCs w:val="22"/>
        </w:rPr>
      </w:pPr>
      <w:r w:rsidRPr="0066588F">
        <w:rPr>
          <w:rFonts w:cstheme="minorBidi"/>
          <w:szCs w:val="22"/>
        </w:rPr>
        <w:t xml:space="preserve">The analyses of </w:t>
      </w:r>
      <w:r w:rsidR="00A85A43" w:rsidRPr="00A85A43">
        <w:rPr>
          <w:rFonts w:cstheme="minorBidi"/>
          <w:b/>
          <w:bCs/>
          <w:szCs w:val="22"/>
        </w:rPr>
        <w:t>S</w:t>
      </w:r>
      <w:r w:rsidRPr="00A85A43">
        <w:rPr>
          <w:rFonts w:cstheme="minorBidi"/>
          <w:b/>
          <w:bCs/>
          <w:szCs w:val="22"/>
        </w:rPr>
        <w:t>ection 2</w:t>
      </w:r>
      <w:r w:rsidRPr="0066588F">
        <w:rPr>
          <w:rFonts w:cstheme="minorBidi"/>
          <w:szCs w:val="22"/>
        </w:rPr>
        <w:t xml:space="preserve"> </w:t>
      </w:r>
      <w:r>
        <w:rPr>
          <w:rFonts w:cstheme="minorBidi"/>
          <w:szCs w:val="22"/>
        </w:rPr>
        <w:t xml:space="preserve">of the </w:t>
      </w:r>
      <w:r w:rsidR="00A85A43">
        <w:rPr>
          <w:rFonts w:cstheme="minorBidi"/>
          <w:szCs w:val="22"/>
        </w:rPr>
        <w:t>compliance assessment</w:t>
      </w:r>
      <w:r>
        <w:rPr>
          <w:rFonts w:cstheme="minorBidi"/>
          <w:szCs w:val="22"/>
        </w:rPr>
        <w:t xml:space="preserve"> report [</w:t>
      </w:r>
      <w:r w:rsidR="00BB59C6">
        <w:rPr>
          <w:rFonts w:cstheme="minorBidi"/>
          <w:szCs w:val="22"/>
        </w:rPr>
        <w:fldChar w:fldCharType="begin"/>
      </w:r>
      <w:r w:rsidR="00BB59C6">
        <w:rPr>
          <w:rFonts w:cstheme="minorBidi"/>
          <w:szCs w:val="22"/>
        </w:rPr>
        <w:instrText xml:space="preserve"> REF _Ref151045636 \r \h  \* MERGEFORMAT </w:instrText>
      </w:r>
      <w:r w:rsidR="00BB59C6">
        <w:rPr>
          <w:rFonts w:cstheme="minorBidi"/>
          <w:szCs w:val="22"/>
        </w:rPr>
      </w:r>
      <w:r w:rsidR="00BB59C6">
        <w:rPr>
          <w:rFonts w:cstheme="minorBidi"/>
          <w:szCs w:val="22"/>
        </w:rPr>
        <w:fldChar w:fldCharType="separate"/>
      </w:r>
      <w:r w:rsidR="00CE4DAB">
        <w:rPr>
          <w:rFonts w:cstheme="minorBidi"/>
          <w:szCs w:val="22"/>
        </w:rPr>
        <w:t>37</w:t>
      </w:r>
      <w:r w:rsidR="00BB59C6">
        <w:rPr>
          <w:rFonts w:cstheme="minorBidi"/>
          <w:szCs w:val="22"/>
        </w:rPr>
        <w:fldChar w:fldCharType="end"/>
      </w:r>
      <w:r>
        <w:rPr>
          <w:rFonts w:cstheme="minorBidi"/>
          <w:szCs w:val="22"/>
        </w:rPr>
        <w:t>]</w:t>
      </w:r>
      <w:r>
        <w:t xml:space="preserve"> </w:t>
      </w:r>
      <w:r w:rsidRPr="0066588F">
        <w:rPr>
          <w:rFonts w:cstheme="minorBidi"/>
          <w:szCs w:val="22"/>
        </w:rPr>
        <w:t xml:space="preserve">show that the following requirement and sub-requirements </w:t>
      </w:r>
      <w:r w:rsidR="006874CB">
        <w:rPr>
          <w:rFonts w:cstheme="minorBidi"/>
          <w:szCs w:val="22"/>
        </w:rPr>
        <w:t xml:space="preserve">related to decommissioning </w:t>
      </w:r>
      <w:r w:rsidRPr="0066588F">
        <w:rPr>
          <w:rFonts w:cstheme="minorBidi"/>
          <w:szCs w:val="22"/>
        </w:rPr>
        <w:t>need to be considered in the risk assessment:</w:t>
      </w:r>
    </w:p>
    <w:p w14:paraId="3F610258" w14:textId="375134DC" w:rsidR="00472F9B" w:rsidRPr="0083282A" w:rsidRDefault="00472F9B" w:rsidP="00513590">
      <w:pPr>
        <w:pStyle w:val="ListParagraph"/>
        <w:numPr>
          <w:ilvl w:val="0"/>
          <w:numId w:val="143"/>
        </w:numPr>
        <w:jc w:val="both"/>
        <w:rPr>
          <w:rFonts w:cstheme="minorHAnsi"/>
          <w:szCs w:val="22"/>
        </w:rPr>
      </w:pPr>
      <w:r w:rsidRPr="0083282A">
        <w:rPr>
          <w:rFonts w:cstheme="minorBidi"/>
          <w:b/>
          <w:bCs/>
          <w:szCs w:val="22"/>
        </w:rPr>
        <w:t xml:space="preserve">(Item </w:t>
      </w:r>
      <w:r w:rsidR="00063460" w:rsidRPr="0083282A">
        <w:rPr>
          <w:rFonts w:cstheme="minorBidi"/>
          <w:b/>
          <w:bCs/>
          <w:szCs w:val="22"/>
        </w:rPr>
        <w:t>1.8)</w:t>
      </w:r>
      <w:r w:rsidR="00063460" w:rsidRPr="0083282A">
        <w:rPr>
          <w:rFonts w:cstheme="minorBidi"/>
          <w:szCs w:val="22"/>
        </w:rPr>
        <w:t xml:space="preserve"> </w:t>
      </w:r>
      <w:r w:rsidR="00351504" w:rsidRPr="0083282A">
        <w:rPr>
          <w:rFonts w:cstheme="minorHAnsi"/>
          <w:szCs w:val="22"/>
        </w:rPr>
        <w:t>Stages in the lifetime of a facility or activity for which a safety assessment is carried out, updated and used by the designers, the operating organization and the regulatory body.</w:t>
      </w:r>
    </w:p>
    <w:p w14:paraId="7433A37E" w14:textId="46F0599C" w:rsidR="00237E1C" w:rsidRPr="0083282A" w:rsidRDefault="00237E1C" w:rsidP="00742CD6">
      <w:pPr>
        <w:jc w:val="both"/>
        <w:rPr>
          <w:rFonts w:cstheme="minorHAnsi"/>
          <w:b/>
          <w:bCs/>
          <w:szCs w:val="22"/>
        </w:rPr>
      </w:pPr>
      <w:r w:rsidRPr="0083282A">
        <w:rPr>
          <w:rFonts w:cstheme="minorHAnsi"/>
          <w:b/>
          <w:bCs/>
          <w:szCs w:val="22"/>
        </w:rPr>
        <w:t>Requir</w:t>
      </w:r>
      <w:r w:rsidR="00DD2FDD" w:rsidRPr="0083282A">
        <w:rPr>
          <w:rFonts w:cstheme="minorHAnsi"/>
          <w:b/>
          <w:bCs/>
          <w:szCs w:val="22"/>
        </w:rPr>
        <w:t>e</w:t>
      </w:r>
      <w:r w:rsidRPr="0083282A">
        <w:rPr>
          <w:rFonts w:cstheme="minorHAnsi"/>
          <w:b/>
          <w:bCs/>
          <w:szCs w:val="22"/>
        </w:rPr>
        <w:t xml:space="preserve">ment </w:t>
      </w:r>
      <w:r w:rsidR="00DD2FDD" w:rsidRPr="0083282A">
        <w:rPr>
          <w:rFonts w:cstheme="minorHAnsi"/>
          <w:b/>
          <w:bCs/>
          <w:szCs w:val="22"/>
        </w:rPr>
        <w:t>5:</w:t>
      </w:r>
      <w:r w:rsidR="008E09B7" w:rsidRPr="0083282A">
        <w:rPr>
          <w:rFonts w:cstheme="minorHAnsi"/>
          <w:b/>
          <w:bCs/>
          <w:szCs w:val="22"/>
        </w:rPr>
        <w:t xml:space="preserve"> Preparation for the safety assessment</w:t>
      </w:r>
    </w:p>
    <w:p w14:paraId="6FAA8B46" w14:textId="7EF5E05B" w:rsidR="00F16FE5" w:rsidRPr="0083282A" w:rsidRDefault="00EE666E" w:rsidP="00513590">
      <w:pPr>
        <w:pStyle w:val="ListParagraph"/>
        <w:numPr>
          <w:ilvl w:val="0"/>
          <w:numId w:val="142"/>
        </w:numPr>
        <w:tabs>
          <w:tab w:val="clear" w:pos="720"/>
          <w:tab w:val="clear" w:pos="1296"/>
          <w:tab w:val="clear" w:pos="1872"/>
          <w:tab w:val="clear" w:pos="2448"/>
        </w:tabs>
        <w:spacing w:before="0" w:after="160" w:line="259" w:lineRule="auto"/>
        <w:jc w:val="both"/>
        <w:rPr>
          <w:rFonts w:cstheme="minorHAnsi"/>
          <w:szCs w:val="22"/>
        </w:rPr>
      </w:pPr>
      <w:r w:rsidRPr="0083282A">
        <w:rPr>
          <w:rFonts w:cstheme="minorHAnsi"/>
          <w:b/>
          <w:bCs/>
          <w:szCs w:val="22"/>
        </w:rPr>
        <w:t>(Item 4.18</w:t>
      </w:r>
      <w:r w:rsidR="00F16FE5" w:rsidRPr="0083282A">
        <w:rPr>
          <w:rFonts w:cstheme="minorHAnsi"/>
          <w:b/>
          <w:bCs/>
          <w:szCs w:val="22"/>
        </w:rPr>
        <w:t xml:space="preserve"> (b)</w:t>
      </w:r>
      <w:r w:rsidR="00C97E0A" w:rsidRPr="0083282A">
        <w:rPr>
          <w:rFonts w:cstheme="minorHAnsi"/>
          <w:b/>
          <w:bCs/>
          <w:szCs w:val="22"/>
        </w:rPr>
        <w:t>)</w:t>
      </w:r>
      <w:r w:rsidR="006F5414" w:rsidRPr="0083282A">
        <w:rPr>
          <w:rFonts w:cstheme="minorHAnsi"/>
          <w:b/>
          <w:bCs/>
          <w:szCs w:val="22"/>
        </w:rPr>
        <w:t xml:space="preserve"> </w:t>
      </w:r>
      <w:r w:rsidR="00590D31" w:rsidRPr="0083282A">
        <w:rPr>
          <w:rFonts w:cstheme="minorHAnsi"/>
          <w:szCs w:val="22"/>
        </w:rPr>
        <w:t xml:space="preserve">Requirement to make necessary preparations to ensure that </w:t>
      </w:r>
      <w:r w:rsidR="00F16FE5" w:rsidRPr="0083282A">
        <w:rPr>
          <w:rFonts w:cstheme="minorHAnsi"/>
          <w:szCs w:val="22"/>
        </w:rPr>
        <w:t xml:space="preserve">background information relating to the location, design, construction, commissioning, operation, decommissioning and dismantling (or closure) of the facility or activity, as relevant, is available, together with any other evidence that is required to support the safety assessment. </w:t>
      </w:r>
    </w:p>
    <w:p w14:paraId="1FAB8838" w14:textId="21F11D66" w:rsidR="00EE666E" w:rsidRPr="005B0984" w:rsidRDefault="005B0984" w:rsidP="00742CD6">
      <w:pPr>
        <w:jc w:val="both"/>
        <w:rPr>
          <w:rFonts w:cstheme="minorHAnsi"/>
          <w:b/>
          <w:bCs/>
          <w:szCs w:val="22"/>
        </w:rPr>
      </w:pPr>
      <w:r w:rsidRPr="00172356">
        <w:rPr>
          <w:b/>
          <w:szCs w:val="22"/>
        </w:rPr>
        <w:t>Requirement 10</w:t>
      </w:r>
      <w:r w:rsidRPr="00B55FB2">
        <w:rPr>
          <w:rFonts w:cstheme="minorHAnsi"/>
          <w:b/>
          <w:bCs/>
          <w:szCs w:val="22"/>
        </w:rPr>
        <w:t xml:space="preserve">: Assessment of engineering aspects </w:t>
      </w:r>
    </w:p>
    <w:p w14:paraId="1C558F35" w14:textId="5984D43F" w:rsidR="008A7F96" w:rsidRPr="0083282A" w:rsidRDefault="00D118DC" w:rsidP="00513590">
      <w:pPr>
        <w:pStyle w:val="ListParagraph"/>
        <w:numPr>
          <w:ilvl w:val="0"/>
          <w:numId w:val="141"/>
        </w:numPr>
        <w:jc w:val="both"/>
        <w:rPr>
          <w:rFonts w:cstheme="minorHAnsi"/>
          <w:szCs w:val="22"/>
        </w:rPr>
      </w:pPr>
      <w:r w:rsidRPr="0083282A">
        <w:rPr>
          <w:rFonts w:cstheme="minorHAnsi"/>
          <w:b/>
          <w:bCs/>
          <w:szCs w:val="22"/>
        </w:rPr>
        <w:t>(Item 4.37)</w:t>
      </w:r>
      <w:r w:rsidRPr="0083282A">
        <w:rPr>
          <w:rFonts w:cstheme="minorHAnsi"/>
          <w:szCs w:val="22"/>
        </w:rPr>
        <w:t xml:space="preserve"> </w:t>
      </w:r>
      <w:r w:rsidR="00BA3316" w:rsidRPr="0083282A">
        <w:rPr>
          <w:rFonts w:cstheme="minorHAnsi"/>
          <w:szCs w:val="22"/>
        </w:rPr>
        <w:t>Spec</w:t>
      </w:r>
      <w:r w:rsidR="00141C85" w:rsidRPr="0083282A">
        <w:rPr>
          <w:rFonts w:cstheme="minorHAnsi"/>
          <w:szCs w:val="22"/>
        </w:rPr>
        <w:t xml:space="preserve">ifying </w:t>
      </w:r>
      <w:r w:rsidR="004408D0" w:rsidRPr="0083282A">
        <w:rPr>
          <w:rFonts w:cstheme="minorHAnsi"/>
          <w:szCs w:val="22"/>
        </w:rPr>
        <w:t>the provisions made for the decommissioning and dismantling of a facility or for the closure of a disposal facility for radioactive waste.</w:t>
      </w:r>
    </w:p>
    <w:p w14:paraId="0D58121F" w14:textId="1512AA2C" w:rsidR="00537F4F" w:rsidRDefault="00537F4F" w:rsidP="00742CD6">
      <w:pPr>
        <w:jc w:val="both"/>
        <w:rPr>
          <w:rFonts w:cstheme="minorHAnsi"/>
          <w:szCs w:val="22"/>
        </w:rPr>
      </w:pPr>
      <w:r w:rsidRPr="0083282A">
        <w:rPr>
          <w:rFonts w:cstheme="minorHAnsi"/>
          <w:b/>
          <w:bCs/>
          <w:szCs w:val="22"/>
        </w:rPr>
        <w:t>Requirement 12</w:t>
      </w:r>
      <w:r w:rsidR="00C56E84" w:rsidRPr="0083282A">
        <w:rPr>
          <w:rFonts w:cstheme="minorHAnsi"/>
          <w:b/>
          <w:bCs/>
          <w:szCs w:val="22"/>
        </w:rPr>
        <w:t>: Assessment</w:t>
      </w:r>
      <w:r w:rsidR="00C56E84" w:rsidRPr="00B55FB2">
        <w:rPr>
          <w:rFonts w:cstheme="minorHAnsi"/>
          <w:b/>
          <w:bCs/>
          <w:szCs w:val="22"/>
        </w:rPr>
        <w:t xml:space="preserve"> of safety over the lifetime of a facility or activity</w:t>
      </w:r>
    </w:p>
    <w:p w14:paraId="18357422" w14:textId="5B81528D" w:rsidR="0074726B" w:rsidRPr="0083282A" w:rsidRDefault="0074726B" w:rsidP="00513590">
      <w:pPr>
        <w:pStyle w:val="ListParagraph"/>
        <w:numPr>
          <w:ilvl w:val="0"/>
          <w:numId w:val="141"/>
        </w:numPr>
        <w:jc w:val="both"/>
        <w:rPr>
          <w:rFonts w:cstheme="minorHAnsi"/>
          <w:szCs w:val="22"/>
        </w:rPr>
      </w:pPr>
      <w:r w:rsidRPr="0083282A">
        <w:rPr>
          <w:rFonts w:cstheme="minorHAnsi"/>
          <w:b/>
          <w:bCs/>
          <w:szCs w:val="22"/>
        </w:rPr>
        <w:t>(Item</w:t>
      </w:r>
      <w:r w:rsidR="00537F4F" w:rsidRPr="0083282A">
        <w:rPr>
          <w:rFonts w:cstheme="minorHAnsi"/>
          <w:b/>
          <w:bCs/>
          <w:szCs w:val="22"/>
        </w:rPr>
        <w:t xml:space="preserve"> 4.42)</w:t>
      </w:r>
      <w:r w:rsidR="00BF7097" w:rsidRPr="0083282A">
        <w:rPr>
          <w:rFonts w:cstheme="minorHAnsi"/>
          <w:b/>
          <w:bCs/>
          <w:szCs w:val="22"/>
        </w:rPr>
        <w:t xml:space="preserve"> </w:t>
      </w:r>
      <w:r w:rsidR="00BF7097" w:rsidRPr="0083282A">
        <w:rPr>
          <w:rFonts w:cstheme="minorHAnsi"/>
          <w:szCs w:val="22"/>
        </w:rPr>
        <w:t xml:space="preserve">A safety assessment is carried out at the design stage for a new facility or activity. </w:t>
      </w:r>
      <w:r w:rsidR="006874CB">
        <w:rPr>
          <w:rFonts w:cstheme="minorHAnsi"/>
          <w:szCs w:val="22"/>
        </w:rPr>
        <w:t xml:space="preserve">Requirement for </w:t>
      </w:r>
      <w:r w:rsidR="00DD1ABA">
        <w:rPr>
          <w:rFonts w:cstheme="minorHAnsi"/>
          <w:szCs w:val="22"/>
        </w:rPr>
        <w:t>t</w:t>
      </w:r>
      <w:r w:rsidR="00BF7097" w:rsidRPr="0083282A">
        <w:rPr>
          <w:rFonts w:cstheme="minorHAnsi"/>
          <w:szCs w:val="22"/>
        </w:rPr>
        <w:t xml:space="preserve">he safety assessment </w:t>
      </w:r>
      <w:r w:rsidR="00992C05">
        <w:rPr>
          <w:rFonts w:cstheme="minorHAnsi"/>
          <w:szCs w:val="22"/>
        </w:rPr>
        <w:t>to</w:t>
      </w:r>
      <w:r w:rsidR="00BF7097" w:rsidRPr="0083282A">
        <w:rPr>
          <w:rFonts w:cstheme="minorHAnsi"/>
          <w:szCs w:val="22"/>
        </w:rPr>
        <w:t xml:space="preserve"> cover all the stages in the lifetime of a facility or activity in which there are possible radiation risks</w:t>
      </w:r>
      <w:r w:rsidR="00992C05">
        <w:rPr>
          <w:rFonts w:cstheme="minorHAnsi"/>
          <w:szCs w:val="22"/>
        </w:rPr>
        <w:t xml:space="preserve">. </w:t>
      </w:r>
      <w:r w:rsidR="00BF7097" w:rsidRPr="0083282A">
        <w:rPr>
          <w:rFonts w:cstheme="minorHAnsi"/>
          <w:szCs w:val="22"/>
        </w:rPr>
        <w:t>The assessment includes activities that are carried out over a long period of time, such as the decommissioning and dismantling of a facility, the long term storage of radioactive waste, and activities in the post-closure phase of a disposal facility for radioactive waste in significant quantities, and the time at which such activities are conducted (that is, whether they are conducted early or deferred to a later time when radiation levels are lower).</w:t>
      </w:r>
    </w:p>
    <w:p w14:paraId="34AF93EE" w14:textId="11620635" w:rsidR="00CF0EEB" w:rsidRDefault="0020650E" w:rsidP="00742CD6">
      <w:pPr>
        <w:jc w:val="both"/>
        <w:rPr>
          <w:rFonts w:cstheme="minorBidi"/>
          <w:szCs w:val="22"/>
        </w:rPr>
      </w:pPr>
      <w:r w:rsidRPr="005B272B">
        <w:rPr>
          <w:rFonts w:cstheme="minorHAnsi"/>
          <w:szCs w:val="22"/>
        </w:rPr>
        <w:t>Project specific scope would be performed to support the Owner in a decommissioning plan and safety assessment for a specific site.</w:t>
      </w:r>
    </w:p>
    <w:p w14:paraId="4ECAEFB8" w14:textId="77777777" w:rsidR="00CF0EEB" w:rsidRDefault="00CF0EEB" w:rsidP="00CF0EEB">
      <w:pPr>
        <w:tabs>
          <w:tab w:val="clear" w:pos="720"/>
          <w:tab w:val="clear" w:pos="1296"/>
          <w:tab w:val="clear" w:pos="1872"/>
          <w:tab w:val="clear" w:pos="2448"/>
        </w:tabs>
        <w:spacing w:before="0" w:after="0" w:line="240" w:lineRule="auto"/>
        <w:rPr>
          <w:rFonts w:cstheme="minorBidi"/>
          <w:szCs w:val="22"/>
        </w:rPr>
      </w:pPr>
      <w:r>
        <w:rPr>
          <w:rFonts w:cstheme="minorBidi"/>
          <w:szCs w:val="22"/>
        </w:rPr>
        <w:br w:type="page"/>
      </w:r>
    </w:p>
    <w:p w14:paraId="6E172745" w14:textId="6C1535B3" w:rsidR="00CF0EEB" w:rsidRPr="00CF0EEB" w:rsidRDefault="00CF0EEB" w:rsidP="00CF0EEB">
      <w:pPr>
        <w:pStyle w:val="Heading2"/>
        <w:rPr>
          <w:rFonts w:cstheme="minorBidi"/>
          <w:caps w:val="0"/>
          <w:szCs w:val="22"/>
        </w:rPr>
      </w:pPr>
      <w:bookmarkStart w:id="80" w:name="_Toc152671825"/>
      <w:r w:rsidRPr="00CF0EEB">
        <w:rPr>
          <w:rFonts w:cstheme="minorBidi"/>
          <w:caps w:val="0"/>
          <w:szCs w:val="22"/>
        </w:rPr>
        <w:lastRenderedPageBreak/>
        <w:t>*SSR-2/</w:t>
      </w:r>
      <w:r>
        <w:rPr>
          <w:rFonts w:cstheme="minorBidi"/>
          <w:caps w:val="0"/>
          <w:szCs w:val="22"/>
        </w:rPr>
        <w:t>1</w:t>
      </w:r>
      <w:r w:rsidRPr="00CF0EEB">
        <w:rPr>
          <w:rFonts w:cstheme="minorBidi"/>
          <w:caps w:val="0"/>
          <w:szCs w:val="22"/>
        </w:rPr>
        <w:t xml:space="preserve"> SAFETY OF NUCLEAR POWER PLANTS: DESIGN</w:t>
      </w:r>
      <w:bookmarkEnd w:id="80"/>
    </w:p>
    <w:p w14:paraId="33181C88" w14:textId="2E6CB346" w:rsidR="009207BF" w:rsidRDefault="009207BF" w:rsidP="009207BF">
      <w:pPr>
        <w:rPr>
          <w:rFonts w:cstheme="minorBidi"/>
          <w:szCs w:val="22"/>
        </w:rPr>
      </w:pPr>
      <w:r>
        <w:rPr>
          <w:rFonts w:cstheme="minorBidi"/>
          <w:szCs w:val="22"/>
        </w:rPr>
        <w:t>Following summary reflects results of the assessment conducted against reference [</w:t>
      </w:r>
      <w:r w:rsidR="00BE579B">
        <w:rPr>
          <w:rFonts w:cstheme="minorBidi"/>
          <w:szCs w:val="22"/>
        </w:rPr>
        <w:fldChar w:fldCharType="begin"/>
      </w:r>
      <w:r w:rsidR="00BE579B">
        <w:rPr>
          <w:rFonts w:cstheme="minorBidi"/>
          <w:szCs w:val="22"/>
        </w:rPr>
        <w:instrText xml:space="preserve"> REF _Ref150354082 \r \h </w:instrText>
      </w:r>
      <w:r w:rsidR="00BE579B">
        <w:rPr>
          <w:rFonts w:cstheme="minorBidi"/>
          <w:szCs w:val="22"/>
        </w:rPr>
      </w:r>
      <w:r w:rsidR="00BE579B">
        <w:rPr>
          <w:rFonts w:cstheme="minorBidi"/>
          <w:szCs w:val="22"/>
        </w:rPr>
        <w:fldChar w:fldCharType="separate"/>
      </w:r>
      <w:r w:rsidR="00CE4DAB">
        <w:rPr>
          <w:rFonts w:cstheme="minorBidi"/>
          <w:szCs w:val="22"/>
        </w:rPr>
        <w:t>8</w:t>
      </w:r>
      <w:r w:rsidR="00BE579B">
        <w:rPr>
          <w:rFonts w:cstheme="minorBidi"/>
          <w:szCs w:val="22"/>
        </w:rPr>
        <w:fldChar w:fldCharType="end"/>
      </w:r>
      <w:r w:rsidR="00DA2887">
        <w:rPr>
          <w:rFonts w:cstheme="minorBidi"/>
          <w:szCs w:val="22"/>
        </w:rPr>
        <w:fldChar w:fldCharType="begin"/>
      </w:r>
      <w:r w:rsidR="00DA2887">
        <w:rPr>
          <w:rFonts w:cstheme="minorBidi"/>
          <w:szCs w:val="22"/>
        </w:rPr>
        <w:fldChar w:fldCharType="separate"/>
      </w:r>
      <w:r w:rsidR="00DA2887">
        <w:rPr>
          <w:rFonts w:cstheme="minorBidi"/>
          <w:szCs w:val="22"/>
        </w:rPr>
        <w:t>8</w:t>
      </w:r>
      <w:r w:rsidR="00DA2887">
        <w:rPr>
          <w:rFonts w:cstheme="minorBidi"/>
          <w:szCs w:val="22"/>
        </w:rPr>
        <w:fldChar w:fldCharType="end"/>
      </w:r>
      <w:r>
        <w:rPr>
          <w:rFonts w:cstheme="minorBidi"/>
          <w:szCs w:val="22"/>
        </w:rPr>
        <w:t>] as part of the compliance assessment report [</w:t>
      </w:r>
      <w:r w:rsidR="00CA54AA">
        <w:rPr>
          <w:rFonts w:cstheme="minorBidi"/>
          <w:szCs w:val="22"/>
        </w:rPr>
        <w:fldChar w:fldCharType="begin"/>
      </w:r>
      <w:r w:rsidR="00CA54AA">
        <w:rPr>
          <w:rFonts w:cstheme="minorBidi"/>
          <w:szCs w:val="22"/>
        </w:rPr>
        <w:instrText xml:space="preserve"> REF _Ref151045636 \r \h </w:instrText>
      </w:r>
      <w:r w:rsidR="00CA54AA">
        <w:rPr>
          <w:rFonts w:cstheme="minorBidi"/>
          <w:szCs w:val="22"/>
        </w:rPr>
      </w:r>
      <w:r w:rsidR="00CA54AA">
        <w:rPr>
          <w:rFonts w:cstheme="minorBidi"/>
          <w:szCs w:val="22"/>
        </w:rPr>
        <w:fldChar w:fldCharType="separate"/>
      </w:r>
      <w:r w:rsidR="00CE4DAB">
        <w:rPr>
          <w:rFonts w:cstheme="minorBidi"/>
          <w:szCs w:val="22"/>
        </w:rPr>
        <w:t>37</w:t>
      </w:r>
      <w:r w:rsidR="00CA54AA">
        <w:rPr>
          <w:rFonts w:cstheme="minorBidi"/>
          <w:szCs w:val="22"/>
        </w:rPr>
        <w:fldChar w:fldCharType="end"/>
      </w:r>
      <w:r w:rsidR="00116CA9">
        <w:rPr>
          <w:rFonts w:cstheme="minorBidi"/>
          <w:szCs w:val="22"/>
        </w:rPr>
        <w:fldChar w:fldCharType="begin"/>
      </w:r>
      <w:r w:rsidR="00116CA9">
        <w:rPr>
          <w:rFonts w:cstheme="minorBidi"/>
          <w:szCs w:val="22"/>
        </w:rPr>
        <w:fldChar w:fldCharType="separate"/>
      </w:r>
      <w:r w:rsidR="00116CA9">
        <w:rPr>
          <w:rFonts w:cstheme="minorBidi"/>
          <w:szCs w:val="22"/>
        </w:rPr>
        <w:t>38</w:t>
      </w:r>
      <w:r w:rsidR="00116CA9">
        <w:rPr>
          <w:rFonts w:cstheme="minorBidi"/>
          <w:szCs w:val="22"/>
        </w:rPr>
        <w:fldChar w:fldCharType="end"/>
      </w:r>
      <w:r>
        <w:rPr>
          <w:rFonts w:cstheme="minorBidi"/>
          <w:szCs w:val="22"/>
        </w:rPr>
        <w:t>] that is included in Attachment 1.</w:t>
      </w:r>
    </w:p>
    <w:p w14:paraId="05A94A7B" w14:textId="77777777" w:rsidR="00E91DB6" w:rsidRDefault="00E91DB6" w:rsidP="00E91DB6">
      <w:pPr>
        <w:pStyle w:val="Heading3"/>
      </w:pPr>
      <w:bookmarkStart w:id="81" w:name="_Toc152671826"/>
      <w:r w:rsidRPr="006874BD">
        <w:t>High Level Risk Assessment</w:t>
      </w:r>
      <w:bookmarkEnd w:id="81"/>
    </w:p>
    <w:p w14:paraId="25AF5466" w14:textId="0C54C71E" w:rsidR="00A067ED" w:rsidRDefault="00A067ED" w:rsidP="00A067ED">
      <w:pPr>
        <w:jc w:val="both"/>
      </w:pPr>
      <w:r w:rsidRPr="00A067ED">
        <w:t>Conducted compliance</w:t>
      </w:r>
      <w:r>
        <w:t xml:space="preserve"> assessment [</w:t>
      </w:r>
      <w:r w:rsidR="00EE004F">
        <w:fldChar w:fldCharType="begin"/>
      </w:r>
      <w:r w:rsidR="00EE004F">
        <w:instrText xml:space="preserve"> REF _Ref151045636 \r \h </w:instrText>
      </w:r>
      <w:r w:rsidR="00EE004F">
        <w:fldChar w:fldCharType="separate"/>
      </w:r>
      <w:r w:rsidR="00CE4DAB">
        <w:t>37</w:t>
      </w:r>
      <w:r w:rsidR="00EE004F">
        <w:fldChar w:fldCharType="end"/>
      </w:r>
      <w:r>
        <w:rPr>
          <w:rFonts w:cstheme="minorBidi"/>
          <w:szCs w:val="22"/>
        </w:rPr>
        <w:fldChar w:fldCharType="begin"/>
      </w:r>
      <w:r>
        <w:rPr>
          <w:rFonts w:cstheme="minorBidi"/>
          <w:szCs w:val="22"/>
        </w:rPr>
        <w:fldChar w:fldCharType="separate"/>
      </w:r>
      <w:r>
        <w:rPr>
          <w:rFonts w:cstheme="minorBidi"/>
          <w:szCs w:val="22"/>
        </w:rPr>
        <w:t>38</w:t>
      </w:r>
      <w:r>
        <w:rPr>
          <w:rFonts w:cstheme="minorBidi"/>
          <w:szCs w:val="22"/>
        </w:rPr>
        <w:fldChar w:fldCharType="end"/>
      </w:r>
      <w:r>
        <w:t xml:space="preserve">] indicates that compliance with the requirements presented in </w:t>
      </w:r>
      <w:r w:rsidRPr="001B2270">
        <w:t>“</w:t>
      </w:r>
      <w:r w:rsidR="00526107" w:rsidRPr="00526107">
        <w:t>IAEA Safety Standard No. SSR-2/1 (Rev. 1) – Safety of Nuclear Power Plants: Design</w:t>
      </w:r>
      <w:r w:rsidR="00526107">
        <w:t>”</w:t>
      </w:r>
      <w:r w:rsidRPr="001B2270">
        <w:t xml:space="preserve"> </w:t>
      </w:r>
      <w:r w:rsidR="00EC0784">
        <w:rPr>
          <w:rFonts w:cstheme="minorBidi"/>
          <w:szCs w:val="22"/>
        </w:rPr>
        <w:t>[</w:t>
      </w:r>
      <w:r w:rsidR="00FB0803">
        <w:rPr>
          <w:rFonts w:cstheme="minorBidi"/>
          <w:szCs w:val="22"/>
        </w:rPr>
        <w:fldChar w:fldCharType="begin"/>
      </w:r>
      <w:r w:rsidR="00FB0803">
        <w:rPr>
          <w:rFonts w:cstheme="minorBidi"/>
          <w:szCs w:val="22"/>
        </w:rPr>
        <w:instrText xml:space="preserve"> REF _Ref150354082 \r \h </w:instrText>
      </w:r>
      <w:r w:rsidR="00FB0803">
        <w:rPr>
          <w:rFonts w:cstheme="minorBidi"/>
          <w:szCs w:val="22"/>
        </w:rPr>
      </w:r>
      <w:r w:rsidR="00FB0803">
        <w:rPr>
          <w:rFonts w:cstheme="minorBidi"/>
          <w:szCs w:val="22"/>
        </w:rPr>
        <w:fldChar w:fldCharType="separate"/>
      </w:r>
      <w:r w:rsidR="00CE4DAB">
        <w:rPr>
          <w:rFonts w:cstheme="minorBidi"/>
          <w:szCs w:val="22"/>
        </w:rPr>
        <w:t>8</w:t>
      </w:r>
      <w:r w:rsidR="00FB0803">
        <w:rPr>
          <w:rFonts w:cstheme="minorBidi"/>
          <w:szCs w:val="22"/>
        </w:rPr>
        <w:fldChar w:fldCharType="end"/>
      </w:r>
      <w:r w:rsidR="00EC0784">
        <w:rPr>
          <w:rFonts w:cstheme="minorBidi"/>
          <w:szCs w:val="22"/>
        </w:rPr>
        <w:fldChar w:fldCharType="begin"/>
      </w:r>
      <w:r w:rsidR="00EC0784">
        <w:rPr>
          <w:rFonts w:cstheme="minorBidi"/>
          <w:szCs w:val="22"/>
        </w:rPr>
        <w:fldChar w:fldCharType="separate"/>
      </w:r>
      <w:r w:rsidR="00EC0784">
        <w:rPr>
          <w:rFonts w:cstheme="minorBidi"/>
          <w:szCs w:val="22"/>
        </w:rPr>
        <w:t>8</w:t>
      </w:r>
      <w:r w:rsidR="00EC0784">
        <w:rPr>
          <w:rFonts w:cstheme="minorBidi"/>
          <w:szCs w:val="22"/>
        </w:rPr>
        <w:fldChar w:fldCharType="end"/>
      </w:r>
      <w:r w:rsidR="00EC0784">
        <w:rPr>
          <w:rFonts w:cstheme="minorBidi"/>
          <w:szCs w:val="22"/>
        </w:rPr>
        <w:t>]</w:t>
      </w:r>
      <w:r w:rsidR="00EC0784" w:rsidRPr="001B2270">
        <w:t xml:space="preserve"> </w:t>
      </w:r>
      <w:r>
        <w:t xml:space="preserve">is expected to be demonstrated either via compliance with the requirements “as stated” or via compliance with their objectives. </w:t>
      </w:r>
      <w:r>
        <w:rPr>
          <w:rFonts w:cstheme="minorHAnsi"/>
          <w:szCs w:val="22"/>
        </w:rPr>
        <w:t xml:space="preserve">Since </w:t>
      </w:r>
      <w:r>
        <w:rPr>
          <w:rFonts w:cstheme="minorHAnsi"/>
        </w:rPr>
        <w:t xml:space="preserve">no non-compliances have been identified and site-specific scope items are not expected to result in design changes or additional design analyses, </w:t>
      </w:r>
      <w:r w:rsidRPr="001B2270">
        <w:t>“</w:t>
      </w:r>
      <w:r w:rsidR="00526107" w:rsidRPr="00526107">
        <w:t>IAEA Safety Standard No. SSR-2/1 (Rev. 1) – Safety of Nuclear Power Plants: Design</w:t>
      </w:r>
      <w:r w:rsidRPr="00526107">
        <w:t>”</w:t>
      </w:r>
      <w:r w:rsidRPr="001B2270">
        <w:rPr>
          <w:rFonts w:cstheme="minorHAnsi"/>
        </w:rPr>
        <w:t xml:space="preserve"> </w:t>
      </w:r>
      <w:r>
        <w:rPr>
          <w:rFonts w:cstheme="minorHAnsi"/>
        </w:rPr>
        <w:t>has been assigned to a “</w:t>
      </w:r>
      <w:r w:rsidRPr="001B2270">
        <w:rPr>
          <w:rFonts w:cstheme="minorHAnsi"/>
          <w:b/>
          <w:bCs/>
        </w:rPr>
        <w:t>Low Risk</w:t>
      </w:r>
      <w:r>
        <w:rPr>
          <w:rFonts w:cstheme="minorHAnsi"/>
        </w:rPr>
        <w:t>” category.</w:t>
      </w:r>
    </w:p>
    <w:p w14:paraId="45FB7D82" w14:textId="471B9DAC" w:rsidR="0041778A" w:rsidRDefault="0041778A" w:rsidP="00A40AB2">
      <w:pPr>
        <w:jc w:val="both"/>
      </w:pPr>
      <w:r>
        <w:t xml:space="preserve">The AP1000 plant passive design represents a significant improvement over conventional PWRs and is developed around the fundamental design principles of safety, simplification and standardization. The development of the AP1000 plant safety concept based on passive systems allows full realization of the benefits of these fundamental design principles. The adoption of passive systems as the primary means to deliver safety functions, combined with reliable </w:t>
      </w:r>
      <w:r w:rsidR="00E31D91">
        <w:t>Defense in De</w:t>
      </w:r>
      <w:r w:rsidR="007D4728">
        <w:t>p</w:t>
      </w:r>
      <w:r w:rsidR="00E31D91">
        <w:t>th</w:t>
      </w:r>
      <w:r>
        <w:t xml:space="preserve"> </w:t>
      </w:r>
      <w:r w:rsidR="007D4728">
        <w:t>(</w:t>
      </w:r>
      <w:proofErr w:type="spellStart"/>
      <w:r>
        <w:t>DiD</w:t>
      </w:r>
      <w:proofErr w:type="spellEnd"/>
      <w:r w:rsidR="007D4728">
        <w:t>)</w:t>
      </w:r>
      <w:r>
        <w:t xml:space="preserve"> active systems, achieves both an un-paralleled level of safety and optimized support for investment protection. The active </w:t>
      </w:r>
      <w:proofErr w:type="spellStart"/>
      <w:r>
        <w:t>DiD</w:t>
      </w:r>
      <w:proofErr w:type="spellEnd"/>
      <w:r>
        <w:t xml:space="preserve"> systems are effective in minimizing the demand on the passive systems for more frequent postulated faults, thus ensuring stable and continued production of electricity.</w:t>
      </w:r>
    </w:p>
    <w:p w14:paraId="0E6EF9B8" w14:textId="56788052" w:rsidR="00494282" w:rsidRDefault="00494282" w:rsidP="00494282">
      <w:pPr>
        <w:pStyle w:val="Heading3"/>
      </w:pPr>
      <w:bookmarkStart w:id="82" w:name="_Toc152671827"/>
      <w:r w:rsidRPr="002C005C">
        <w:t>Roadmap of Items Specifically Discussed in the</w:t>
      </w:r>
      <w:r>
        <w:t xml:space="preserve"> Safety Requirements Assessment</w:t>
      </w:r>
      <w:bookmarkEnd w:id="82"/>
    </w:p>
    <w:p w14:paraId="33065CA7" w14:textId="479DDCD3" w:rsidR="009C37DA" w:rsidRDefault="00D31C68" w:rsidP="00A40AB2">
      <w:pPr>
        <w:pStyle w:val="Heading4"/>
        <w:jc w:val="both"/>
      </w:pPr>
      <w:r>
        <w:t>Section 2 (</w:t>
      </w:r>
      <w:r w:rsidR="00872BE2">
        <w:t>Applying the safety principles and concepts</w:t>
      </w:r>
      <w:r>
        <w:t>)</w:t>
      </w:r>
    </w:p>
    <w:p w14:paraId="69C85F13" w14:textId="3CF9A0C6" w:rsidR="00872BE2" w:rsidRDefault="00881387" w:rsidP="00A40AB2">
      <w:pPr>
        <w:pStyle w:val="Heading4"/>
        <w:numPr>
          <w:ilvl w:val="0"/>
          <w:numId w:val="0"/>
        </w:numPr>
        <w:jc w:val="both"/>
        <w:rPr>
          <w:b w:val="0"/>
          <w:bCs/>
        </w:rPr>
      </w:pPr>
      <w:r>
        <w:rPr>
          <w:b w:val="0"/>
          <w:bCs/>
        </w:rPr>
        <w:t>Requirements</w:t>
      </w:r>
      <w:r w:rsidR="009F75B1">
        <w:rPr>
          <w:b w:val="0"/>
          <w:bCs/>
        </w:rPr>
        <w:t xml:space="preserve"> </w:t>
      </w:r>
      <w:r w:rsidR="006C1D6F">
        <w:rPr>
          <w:b w:val="0"/>
          <w:bCs/>
        </w:rPr>
        <w:t xml:space="preserve">discussed in </w:t>
      </w:r>
      <w:r w:rsidR="006C1D6F" w:rsidRPr="00621169">
        <w:t>Section</w:t>
      </w:r>
      <w:r w:rsidR="00621169" w:rsidRPr="00621169">
        <w:t xml:space="preserve"> </w:t>
      </w:r>
      <w:r w:rsidR="00AC663E" w:rsidRPr="00621169">
        <w:t>2</w:t>
      </w:r>
      <w:r w:rsidR="00AC663E">
        <w:rPr>
          <w:b w:val="0"/>
          <w:bCs/>
        </w:rPr>
        <w:t xml:space="preserve"> of the reference </w:t>
      </w:r>
      <w:r w:rsidR="00AC663E" w:rsidRPr="00621169">
        <w:rPr>
          <w:b w:val="0"/>
          <w:bCs/>
        </w:rPr>
        <w:t>document</w:t>
      </w:r>
      <w:r w:rsidR="00AC663E" w:rsidRPr="00621169">
        <w:rPr>
          <w:rFonts w:cstheme="minorBidi"/>
          <w:b w:val="0"/>
          <w:bCs/>
          <w:szCs w:val="22"/>
        </w:rPr>
        <w:fldChar w:fldCharType="begin"/>
      </w:r>
      <w:r w:rsidR="00AC663E" w:rsidRPr="00621169">
        <w:rPr>
          <w:rFonts w:cstheme="minorBidi"/>
          <w:b w:val="0"/>
          <w:bCs/>
          <w:szCs w:val="22"/>
        </w:rPr>
        <w:fldChar w:fldCharType="separate"/>
      </w:r>
      <w:r w:rsidR="00AC663E" w:rsidRPr="00621169">
        <w:rPr>
          <w:rFonts w:cstheme="minorBidi"/>
          <w:b w:val="0"/>
          <w:bCs/>
          <w:szCs w:val="22"/>
        </w:rPr>
        <w:t>8</w:t>
      </w:r>
      <w:r w:rsidR="00AC663E" w:rsidRPr="00621169">
        <w:rPr>
          <w:rFonts w:cstheme="minorBidi"/>
          <w:b w:val="0"/>
          <w:bCs/>
          <w:szCs w:val="22"/>
        </w:rPr>
        <w:fldChar w:fldCharType="end"/>
      </w:r>
      <w:r w:rsidR="00AC663E" w:rsidRPr="00621169">
        <w:rPr>
          <w:b w:val="0"/>
          <w:bCs/>
        </w:rPr>
        <w:t xml:space="preserve"> </w:t>
      </w:r>
      <w:r w:rsidR="00621169" w:rsidRPr="00621169">
        <w:rPr>
          <w:rFonts w:cstheme="minorBidi"/>
          <w:b w:val="0"/>
          <w:bCs/>
          <w:szCs w:val="22"/>
        </w:rPr>
        <w:t>[</w:t>
      </w:r>
      <w:r w:rsidR="00621169">
        <w:rPr>
          <w:rFonts w:cstheme="minorBidi"/>
          <w:b w:val="0"/>
          <w:bCs/>
          <w:szCs w:val="22"/>
        </w:rPr>
        <w:fldChar w:fldCharType="begin"/>
      </w:r>
      <w:r w:rsidR="00621169">
        <w:rPr>
          <w:rFonts w:cstheme="minorBidi"/>
          <w:b w:val="0"/>
          <w:bCs/>
          <w:szCs w:val="22"/>
        </w:rPr>
        <w:instrText xml:space="preserve"> REF _Ref150354082 \r \h </w:instrText>
      </w:r>
      <w:r w:rsidR="00621169">
        <w:rPr>
          <w:rFonts w:cstheme="minorBidi"/>
          <w:b w:val="0"/>
          <w:bCs/>
          <w:szCs w:val="22"/>
        </w:rPr>
      </w:r>
      <w:r w:rsidR="00621169">
        <w:rPr>
          <w:rFonts w:cstheme="minorBidi"/>
          <w:b w:val="0"/>
          <w:bCs/>
          <w:szCs w:val="22"/>
        </w:rPr>
        <w:fldChar w:fldCharType="separate"/>
      </w:r>
      <w:r w:rsidR="00CE4DAB">
        <w:rPr>
          <w:rFonts w:cstheme="minorBidi"/>
          <w:b w:val="0"/>
          <w:bCs/>
          <w:szCs w:val="22"/>
        </w:rPr>
        <w:t>8</w:t>
      </w:r>
      <w:r w:rsidR="00621169">
        <w:rPr>
          <w:rFonts w:cstheme="minorBidi"/>
          <w:b w:val="0"/>
          <w:bCs/>
          <w:szCs w:val="22"/>
        </w:rPr>
        <w:fldChar w:fldCharType="end"/>
      </w:r>
      <w:r w:rsidR="00621169" w:rsidRPr="00621169">
        <w:rPr>
          <w:rFonts w:cstheme="minorBidi"/>
          <w:b w:val="0"/>
          <w:bCs/>
          <w:szCs w:val="22"/>
        </w:rPr>
        <w:fldChar w:fldCharType="begin"/>
      </w:r>
      <w:r w:rsidR="00621169" w:rsidRPr="00621169">
        <w:rPr>
          <w:rFonts w:cstheme="minorBidi"/>
          <w:b w:val="0"/>
          <w:bCs/>
          <w:szCs w:val="22"/>
        </w:rPr>
        <w:instrText xml:space="preserve"> \* MERGEFORMAT </w:instrText>
      </w:r>
      <w:r w:rsidR="00621169" w:rsidRPr="00621169">
        <w:rPr>
          <w:rFonts w:cstheme="minorBidi"/>
          <w:b w:val="0"/>
          <w:bCs/>
          <w:szCs w:val="22"/>
        </w:rPr>
        <w:fldChar w:fldCharType="separate"/>
      </w:r>
      <w:r w:rsidR="00621169" w:rsidRPr="00621169">
        <w:rPr>
          <w:rFonts w:cstheme="minorBidi"/>
          <w:b w:val="0"/>
          <w:bCs/>
          <w:szCs w:val="22"/>
        </w:rPr>
        <w:t>8</w:t>
      </w:r>
      <w:r w:rsidR="00621169" w:rsidRPr="00621169">
        <w:rPr>
          <w:rFonts w:cstheme="minorBidi"/>
          <w:b w:val="0"/>
          <w:bCs/>
          <w:szCs w:val="22"/>
        </w:rPr>
        <w:fldChar w:fldCharType="end"/>
      </w:r>
      <w:r w:rsidR="00621169" w:rsidRPr="00621169">
        <w:rPr>
          <w:rFonts w:cstheme="minorBidi"/>
          <w:b w:val="0"/>
          <w:bCs/>
          <w:szCs w:val="22"/>
        </w:rPr>
        <w:t>]</w:t>
      </w:r>
      <w:r w:rsidR="006C1D6F">
        <w:rPr>
          <w:b w:val="0"/>
          <w:bCs/>
        </w:rPr>
        <w:t xml:space="preserve"> are </w:t>
      </w:r>
      <w:r w:rsidR="003B06AB">
        <w:rPr>
          <w:b w:val="0"/>
          <w:bCs/>
        </w:rPr>
        <w:t xml:space="preserve">fully </w:t>
      </w:r>
      <w:r w:rsidR="006C1D6F">
        <w:rPr>
          <w:b w:val="0"/>
          <w:bCs/>
        </w:rPr>
        <w:t>met by Westinghouse.</w:t>
      </w:r>
    </w:p>
    <w:p w14:paraId="3986AAB2" w14:textId="7F676791" w:rsidR="00A73B9F" w:rsidRDefault="00A8693A" w:rsidP="00A40AB2">
      <w:pPr>
        <w:jc w:val="both"/>
        <w:rPr>
          <w:lang w:eastAsia="zh-CN"/>
        </w:rPr>
      </w:pPr>
      <w:r>
        <w:rPr>
          <w:lang w:eastAsia="zh-CN"/>
        </w:rPr>
        <w:t>Several</w:t>
      </w:r>
      <w:r w:rsidR="00A73B9F">
        <w:rPr>
          <w:lang w:eastAsia="zh-CN"/>
        </w:rPr>
        <w:t xml:space="preserve"> </w:t>
      </w:r>
      <w:r w:rsidR="000F6B3F">
        <w:rPr>
          <w:lang w:eastAsia="zh-CN"/>
        </w:rPr>
        <w:t>“Project or site-specific scope” (</w:t>
      </w:r>
      <w:r w:rsidR="00621169">
        <w:rPr>
          <w:lang w:eastAsia="zh-CN"/>
        </w:rPr>
        <w:t>POS</w:t>
      </w:r>
      <w:r w:rsidR="000F6B3F">
        <w:rPr>
          <w:lang w:eastAsia="zh-CN"/>
        </w:rPr>
        <w:t>)</w:t>
      </w:r>
      <w:r w:rsidR="00A73B9F">
        <w:rPr>
          <w:lang w:eastAsia="zh-CN"/>
        </w:rPr>
        <w:t xml:space="preserve"> items </w:t>
      </w:r>
      <w:r w:rsidR="00096C5C">
        <w:rPr>
          <w:lang w:eastAsia="zh-CN"/>
        </w:rPr>
        <w:t>were</w:t>
      </w:r>
      <w:r w:rsidR="00A73B9F">
        <w:rPr>
          <w:lang w:eastAsia="zh-CN"/>
        </w:rPr>
        <w:t xml:space="preserve"> identified in</w:t>
      </w:r>
      <w:r w:rsidR="00621169">
        <w:rPr>
          <w:lang w:eastAsia="zh-CN"/>
        </w:rPr>
        <w:t xml:space="preserve"> two subsections</w:t>
      </w:r>
      <w:r w:rsidR="00A73B9F">
        <w:rPr>
          <w:lang w:eastAsia="zh-CN"/>
        </w:rPr>
        <w:t>.</w:t>
      </w:r>
    </w:p>
    <w:p w14:paraId="42A10281" w14:textId="2AEA1FCE" w:rsidR="00AD417A" w:rsidRDefault="00AD417A" w:rsidP="00A40AB2">
      <w:pPr>
        <w:jc w:val="both"/>
        <w:rPr>
          <w:lang w:eastAsia="zh-CN"/>
        </w:rPr>
      </w:pPr>
      <w:r>
        <w:rPr>
          <w:lang w:eastAsia="zh-CN"/>
        </w:rPr>
        <w:t>“Safety in design” subsection contains a POS item related to:</w:t>
      </w:r>
    </w:p>
    <w:p w14:paraId="3CF4708B" w14:textId="22063837" w:rsidR="000772B1" w:rsidRDefault="00233C03" w:rsidP="00513590">
      <w:pPr>
        <w:pStyle w:val="Heading4"/>
        <w:numPr>
          <w:ilvl w:val="0"/>
          <w:numId w:val="95"/>
        </w:numPr>
        <w:jc w:val="both"/>
        <w:rPr>
          <w:b w:val="0"/>
          <w:bCs/>
        </w:rPr>
      </w:pPr>
      <w:r>
        <w:t xml:space="preserve">(Item 2.11) </w:t>
      </w:r>
      <w:r w:rsidR="000772B1" w:rsidRPr="008E6C8B">
        <w:rPr>
          <w:b w:val="0"/>
          <w:bCs/>
        </w:rPr>
        <w:t>Plant event sequences that could result in high radiation doses or large radioactive releases</w:t>
      </w:r>
      <w:r w:rsidR="000772B1">
        <w:rPr>
          <w:b w:val="0"/>
          <w:bCs/>
        </w:rPr>
        <w:t xml:space="preserve">, </w:t>
      </w:r>
      <w:r w:rsidR="000772B1" w:rsidRPr="008E6C8B">
        <w:rPr>
          <w:b w:val="0"/>
          <w:bCs/>
        </w:rPr>
        <w:t>plant event sequences with a significant frequency of occurrence</w:t>
      </w:r>
      <w:r w:rsidR="000772B1">
        <w:rPr>
          <w:b w:val="0"/>
          <w:bCs/>
        </w:rPr>
        <w:t xml:space="preserve"> and off-site protective measures.</w:t>
      </w:r>
    </w:p>
    <w:p w14:paraId="31388962" w14:textId="553AB4FC" w:rsidR="00AD417A" w:rsidRPr="00AD417A" w:rsidRDefault="00AD417A" w:rsidP="00A40AB2">
      <w:pPr>
        <w:jc w:val="both"/>
        <w:rPr>
          <w:lang w:eastAsia="zh-CN"/>
        </w:rPr>
      </w:pPr>
      <w:r>
        <w:rPr>
          <w:lang w:eastAsia="zh-CN"/>
        </w:rPr>
        <w:t>“</w:t>
      </w:r>
      <w:r w:rsidR="0061791E">
        <w:rPr>
          <w:lang w:eastAsia="zh-CN"/>
        </w:rPr>
        <w:t xml:space="preserve">The concept of </w:t>
      </w:r>
      <w:proofErr w:type="spellStart"/>
      <w:r w:rsidR="0061791E">
        <w:rPr>
          <w:lang w:eastAsia="zh-CN"/>
        </w:rPr>
        <w:t>defence</w:t>
      </w:r>
      <w:proofErr w:type="spellEnd"/>
      <w:r w:rsidR="0061791E">
        <w:rPr>
          <w:lang w:eastAsia="zh-CN"/>
        </w:rPr>
        <w:t xml:space="preserve"> in depth</w:t>
      </w:r>
      <w:r>
        <w:rPr>
          <w:lang w:eastAsia="zh-CN"/>
        </w:rPr>
        <w:t>”</w:t>
      </w:r>
      <w:r w:rsidR="0061791E">
        <w:rPr>
          <w:lang w:eastAsia="zh-CN"/>
        </w:rPr>
        <w:t xml:space="preserve"> subsection a POS item related to:</w:t>
      </w:r>
    </w:p>
    <w:p w14:paraId="24E15265" w14:textId="51A1E57E" w:rsidR="006C1D6F" w:rsidRDefault="005604E4" w:rsidP="00513590">
      <w:pPr>
        <w:pStyle w:val="ListParagraph"/>
        <w:numPr>
          <w:ilvl w:val="0"/>
          <w:numId w:val="94"/>
        </w:numPr>
        <w:jc w:val="both"/>
        <w:rPr>
          <w:lang w:eastAsia="zh-CN"/>
        </w:rPr>
      </w:pPr>
      <w:r w:rsidRPr="00D75036">
        <w:rPr>
          <w:b/>
          <w:bCs/>
          <w:lang w:eastAsia="zh-CN"/>
        </w:rPr>
        <w:t>(Item 2.13)</w:t>
      </w:r>
      <w:r>
        <w:rPr>
          <w:lang w:eastAsia="zh-CN"/>
        </w:rPr>
        <w:t xml:space="preserve"> Levels of </w:t>
      </w:r>
      <w:r w:rsidR="00AE7DC7">
        <w:rPr>
          <w:lang w:eastAsia="zh-CN"/>
        </w:rPr>
        <w:t>Defense in depth</w:t>
      </w:r>
      <w:r w:rsidR="00621169">
        <w:rPr>
          <w:lang w:eastAsia="zh-CN"/>
        </w:rPr>
        <w:t>.</w:t>
      </w:r>
    </w:p>
    <w:p w14:paraId="506EF060" w14:textId="519239B5" w:rsidR="00D421F2" w:rsidRPr="00D421F2" w:rsidRDefault="00D421F2" w:rsidP="00D421F2">
      <w:pPr>
        <w:jc w:val="both"/>
        <w:rPr>
          <w:rFonts w:cstheme="minorHAnsi"/>
          <w:b/>
          <w:bCs/>
          <w:lang w:val="en-GB"/>
        </w:rPr>
      </w:pPr>
      <w:r w:rsidRPr="00D421F2">
        <w:rPr>
          <w:rFonts w:eastAsiaTheme="minorEastAsia" w:cstheme="minorBidi"/>
          <w:i/>
          <w:iCs/>
          <w:kern w:val="0"/>
        </w:rPr>
        <w:t xml:space="preserve">Refer to </w:t>
      </w:r>
      <w:r w:rsidRPr="00D421F2">
        <w:rPr>
          <w:rFonts w:eastAsiaTheme="minorEastAsia" w:cstheme="minorBidi"/>
          <w:b/>
          <w:bCs/>
          <w:i/>
          <w:iCs/>
          <w:kern w:val="0"/>
        </w:rPr>
        <w:t>S</w:t>
      </w:r>
      <w:r w:rsidR="008D6572">
        <w:rPr>
          <w:rFonts w:eastAsiaTheme="minorEastAsia" w:cstheme="minorBidi"/>
          <w:b/>
          <w:bCs/>
          <w:i/>
          <w:iCs/>
          <w:kern w:val="0"/>
        </w:rPr>
        <w:t xml:space="preserve">ection </w:t>
      </w:r>
      <w:r w:rsidRPr="00D421F2">
        <w:rPr>
          <w:rFonts w:eastAsiaTheme="minorEastAsia" w:cstheme="minorBidi"/>
          <w:b/>
          <w:bCs/>
          <w:i/>
          <w:iCs/>
          <w:kern w:val="0"/>
        </w:rPr>
        <w:t>6</w:t>
      </w:r>
      <w:r w:rsidRPr="00D421F2">
        <w:rPr>
          <w:rFonts w:eastAsiaTheme="minorEastAsia" w:cstheme="minorBidi"/>
          <w:i/>
          <w:iCs/>
          <w:kern w:val="0"/>
        </w:rPr>
        <w:t xml:space="preserve"> of the compliance assessment report </w:t>
      </w:r>
      <w:r w:rsidRPr="00D421F2">
        <w:rPr>
          <w:rFonts w:cstheme="minorBidi"/>
          <w:i/>
          <w:iCs/>
          <w:szCs w:val="22"/>
        </w:rPr>
        <w:t>[</w:t>
      </w:r>
      <w:r w:rsidR="00AD56FC">
        <w:rPr>
          <w:rFonts w:cstheme="minorBidi"/>
          <w:szCs w:val="22"/>
        </w:rPr>
        <w:fldChar w:fldCharType="begin"/>
      </w:r>
      <w:r w:rsidR="00AD56FC">
        <w:rPr>
          <w:rFonts w:cstheme="minorBidi"/>
          <w:i/>
          <w:iCs/>
          <w:szCs w:val="22"/>
        </w:rPr>
        <w:instrText xml:space="preserve"> REF _Ref150354115 \r \h </w:instrText>
      </w:r>
      <w:r w:rsidR="00AD56FC">
        <w:rPr>
          <w:rFonts w:cstheme="minorBidi"/>
          <w:szCs w:val="22"/>
        </w:rPr>
      </w:r>
      <w:r w:rsidR="00AD56FC">
        <w:rPr>
          <w:rFonts w:cstheme="minorBidi"/>
          <w:szCs w:val="22"/>
        </w:rPr>
        <w:fldChar w:fldCharType="separate"/>
      </w:r>
      <w:r w:rsidR="00CE4DAB">
        <w:rPr>
          <w:rFonts w:cstheme="minorBidi"/>
          <w:i/>
          <w:iCs/>
          <w:szCs w:val="22"/>
        </w:rPr>
        <w:t>38</w:t>
      </w:r>
      <w:r w:rsidR="00AD56FC">
        <w:rPr>
          <w:rFonts w:cstheme="minorBidi"/>
          <w:szCs w:val="22"/>
        </w:rPr>
        <w:fldChar w:fldCharType="end"/>
      </w:r>
      <w:r w:rsidRPr="00D421F2">
        <w:rPr>
          <w:rFonts w:cstheme="minorBidi"/>
          <w:i/>
          <w:iCs/>
          <w:szCs w:val="22"/>
        </w:rPr>
        <w:t xml:space="preserve">] </w:t>
      </w:r>
      <w:r w:rsidRPr="00D421F2">
        <w:rPr>
          <w:rFonts w:eastAsiaTheme="minorEastAsia" w:cstheme="minorBidi"/>
          <w:i/>
          <w:iCs/>
          <w:kern w:val="0"/>
        </w:rPr>
        <w:t>for more details.</w:t>
      </w:r>
    </w:p>
    <w:p w14:paraId="0C45C06D" w14:textId="4DF9B0FD" w:rsidR="00D31C68" w:rsidRDefault="00D31C68" w:rsidP="00A40AB2">
      <w:pPr>
        <w:pStyle w:val="Heading4"/>
        <w:jc w:val="both"/>
      </w:pPr>
      <w:r w:rsidRPr="003E7705">
        <w:t>Section 3 (</w:t>
      </w:r>
      <w:r w:rsidR="00872BE2">
        <w:t>Management of safety in design</w:t>
      </w:r>
      <w:r w:rsidRPr="003E7705">
        <w:t>)</w:t>
      </w:r>
    </w:p>
    <w:p w14:paraId="116564DD" w14:textId="6DA298FA" w:rsidR="005E0131" w:rsidRPr="00525E18" w:rsidRDefault="005E0131" w:rsidP="00A40AB2">
      <w:pPr>
        <w:jc w:val="both"/>
        <w:rPr>
          <w:lang w:eastAsia="zh-CN"/>
        </w:rPr>
      </w:pPr>
      <w:r w:rsidRPr="00525E18">
        <w:t xml:space="preserve">Requirements discussed in </w:t>
      </w:r>
      <w:r w:rsidRPr="00525E18">
        <w:rPr>
          <w:b/>
          <w:bCs/>
        </w:rPr>
        <w:t xml:space="preserve">Section </w:t>
      </w:r>
      <w:r w:rsidR="00525E18" w:rsidRPr="00525E18">
        <w:rPr>
          <w:b/>
          <w:bCs/>
        </w:rPr>
        <w:t>3</w:t>
      </w:r>
      <w:r w:rsidRPr="00525E18">
        <w:t xml:space="preserve"> of the reference document</w:t>
      </w:r>
      <w:r w:rsidRPr="00525E18">
        <w:rPr>
          <w:rFonts w:cstheme="minorBidi"/>
          <w:szCs w:val="22"/>
        </w:rPr>
        <w:fldChar w:fldCharType="begin"/>
      </w:r>
      <w:r w:rsidRPr="00525E18">
        <w:rPr>
          <w:rFonts w:cstheme="minorBidi"/>
          <w:szCs w:val="22"/>
        </w:rPr>
        <w:fldChar w:fldCharType="separate"/>
      </w:r>
      <w:r w:rsidRPr="00525E18">
        <w:rPr>
          <w:rFonts w:cstheme="minorBidi"/>
          <w:szCs w:val="22"/>
        </w:rPr>
        <w:t>8</w:t>
      </w:r>
      <w:r w:rsidRPr="00525E18">
        <w:rPr>
          <w:rFonts w:cstheme="minorBidi"/>
          <w:szCs w:val="22"/>
        </w:rPr>
        <w:fldChar w:fldCharType="end"/>
      </w:r>
      <w:r w:rsidRPr="00525E18">
        <w:t xml:space="preserve"> </w:t>
      </w:r>
      <w:r w:rsidRPr="00525E18">
        <w:rPr>
          <w:rFonts w:cstheme="minorBidi"/>
          <w:szCs w:val="22"/>
        </w:rPr>
        <w:t>[</w:t>
      </w:r>
      <w:r w:rsidRPr="00525E18">
        <w:rPr>
          <w:rFonts w:cstheme="minorBidi"/>
          <w:szCs w:val="22"/>
        </w:rPr>
        <w:fldChar w:fldCharType="begin"/>
      </w:r>
      <w:r w:rsidRPr="00525E18">
        <w:rPr>
          <w:rFonts w:cstheme="minorBidi"/>
          <w:szCs w:val="22"/>
        </w:rPr>
        <w:instrText xml:space="preserve"> REF _Ref150354082 \r \h </w:instrText>
      </w:r>
      <w:r w:rsidR="00525E18">
        <w:rPr>
          <w:rFonts w:cstheme="minorBidi"/>
          <w:szCs w:val="22"/>
        </w:rPr>
        <w:instrText xml:space="preserve"> \* MERGEFORMAT </w:instrText>
      </w:r>
      <w:r w:rsidRPr="00525E18">
        <w:rPr>
          <w:rFonts w:cstheme="minorBidi"/>
          <w:szCs w:val="22"/>
        </w:rPr>
      </w:r>
      <w:r w:rsidRPr="00525E18">
        <w:rPr>
          <w:rFonts w:cstheme="minorBidi"/>
          <w:szCs w:val="22"/>
        </w:rPr>
        <w:fldChar w:fldCharType="separate"/>
      </w:r>
      <w:r w:rsidR="00CE4DAB">
        <w:rPr>
          <w:rFonts w:cstheme="minorBidi"/>
          <w:szCs w:val="22"/>
        </w:rPr>
        <w:t>8</w:t>
      </w:r>
      <w:r w:rsidRPr="00525E18">
        <w:rPr>
          <w:rFonts w:cstheme="minorBidi"/>
          <w:szCs w:val="22"/>
        </w:rPr>
        <w:fldChar w:fldCharType="end"/>
      </w:r>
      <w:r w:rsidRPr="00525E18">
        <w:rPr>
          <w:rFonts w:cstheme="minorBidi"/>
          <w:szCs w:val="22"/>
        </w:rPr>
        <w:fldChar w:fldCharType="begin"/>
      </w:r>
      <w:r w:rsidRPr="00525E18">
        <w:rPr>
          <w:rFonts w:cstheme="minorBidi"/>
          <w:szCs w:val="22"/>
        </w:rPr>
        <w:instrText xml:space="preserve"> \* MERGEFORMAT </w:instrText>
      </w:r>
      <w:r w:rsidRPr="00525E18">
        <w:rPr>
          <w:rFonts w:cstheme="minorBidi"/>
          <w:szCs w:val="22"/>
        </w:rPr>
        <w:fldChar w:fldCharType="separate"/>
      </w:r>
      <w:r w:rsidRPr="00525E18">
        <w:rPr>
          <w:rFonts w:cstheme="minorBidi"/>
          <w:szCs w:val="22"/>
        </w:rPr>
        <w:t>8</w:t>
      </w:r>
      <w:r w:rsidRPr="00525E18">
        <w:rPr>
          <w:rFonts w:cstheme="minorBidi"/>
          <w:szCs w:val="22"/>
        </w:rPr>
        <w:fldChar w:fldCharType="end"/>
      </w:r>
      <w:r w:rsidRPr="00525E18">
        <w:rPr>
          <w:rFonts w:cstheme="minorBidi"/>
          <w:szCs w:val="22"/>
        </w:rPr>
        <w:t>]</w:t>
      </w:r>
      <w:r w:rsidRPr="00525E18">
        <w:t xml:space="preserve"> </w:t>
      </w:r>
      <w:r w:rsidR="003B06AB" w:rsidRPr="00525E18" w:rsidDel="005E0131">
        <w:rPr>
          <w:lang w:eastAsia="zh-CN"/>
        </w:rPr>
        <w:t>are fully met by Westinghouse.</w:t>
      </w:r>
    </w:p>
    <w:p w14:paraId="6FACA264" w14:textId="373F9C94" w:rsidR="00F5589E" w:rsidRDefault="00F5589E" w:rsidP="00A40AB2">
      <w:pPr>
        <w:jc w:val="both"/>
        <w:rPr>
          <w:rFonts w:cs="Arial"/>
        </w:rPr>
      </w:pPr>
      <w:r>
        <w:rPr>
          <w:lang w:eastAsia="zh-CN"/>
        </w:rPr>
        <w:t>Ensuring safety</w:t>
      </w:r>
      <w:r w:rsidR="00FB085E" w:rsidRPr="00FB085E">
        <w:rPr>
          <w:lang w:eastAsia="zh-CN"/>
        </w:rPr>
        <w:t xml:space="preserve"> of the plant design throughout the lifetime of the plant</w:t>
      </w:r>
      <w:r w:rsidR="001459B1">
        <w:rPr>
          <w:lang w:eastAsia="zh-CN"/>
        </w:rPr>
        <w:t xml:space="preserve"> is responsibility of the </w:t>
      </w:r>
      <w:r w:rsidR="004F0B70">
        <w:rPr>
          <w:rFonts w:cs="Arial"/>
        </w:rPr>
        <w:t>O</w:t>
      </w:r>
      <w:r w:rsidR="001459B1" w:rsidRPr="00817CEB">
        <w:rPr>
          <w:rFonts w:cs="Arial"/>
        </w:rPr>
        <w:t>wner/</w:t>
      </w:r>
      <w:r w:rsidR="004F0B70">
        <w:rPr>
          <w:rFonts w:cs="Arial"/>
        </w:rPr>
        <w:t>O</w:t>
      </w:r>
      <w:r w:rsidR="001459B1" w:rsidRPr="00817CEB">
        <w:rPr>
          <w:rFonts w:cs="Arial"/>
        </w:rPr>
        <w:t xml:space="preserve">perator. The plant designer serves as a resource to the </w:t>
      </w:r>
      <w:r w:rsidR="004F0B70">
        <w:rPr>
          <w:rFonts w:cs="Arial"/>
        </w:rPr>
        <w:t>O</w:t>
      </w:r>
      <w:r w:rsidR="001459B1" w:rsidRPr="00817CEB">
        <w:rPr>
          <w:rFonts w:cs="Arial"/>
        </w:rPr>
        <w:t>wner/</w:t>
      </w:r>
      <w:r w:rsidR="004F0B70">
        <w:rPr>
          <w:rFonts w:cs="Arial"/>
        </w:rPr>
        <w:t>O</w:t>
      </w:r>
      <w:r w:rsidR="001459B1" w:rsidRPr="00817CEB">
        <w:rPr>
          <w:rFonts w:cs="Arial"/>
        </w:rPr>
        <w:t>perator over the plant life.</w:t>
      </w:r>
    </w:p>
    <w:p w14:paraId="65AD4644" w14:textId="1E66BD59" w:rsidR="001459B1" w:rsidRDefault="00096C5C" w:rsidP="00A40AB2">
      <w:pPr>
        <w:jc w:val="both"/>
        <w:rPr>
          <w:lang w:eastAsia="zh-CN"/>
        </w:rPr>
      </w:pPr>
      <w:r>
        <w:rPr>
          <w:rFonts w:cs="Arial"/>
        </w:rPr>
        <w:t xml:space="preserve">One </w:t>
      </w:r>
      <w:r w:rsidR="004F0B70">
        <w:rPr>
          <w:lang w:eastAsia="zh-CN"/>
        </w:rPr>
        <w:t>POS</w:t>
      </w:r>
      <w:r>
        <w:rPr>
          <w:lang w:eastAsia="zh-CN"/>
        </w:rPr>
        <w:t xml:space="preserve"> item was identified </w:t>
      </w:r>
      <w:r w:rsidR="009636A9">
        <w:rPr>
          <w:lang w:eastAsia="zh-CN"/>
        </w:rPr>
        <w:t>under Requirement 1 and is related to:</w:t>
      </w:r>
    </w:p>
    <w:p w14:paraId="6A8E96FA" w14:textId="3E0B77F6" w:rsidR="009636A9" w:rsidRDefault="009636A9" w:rsidP="00513590">
      <w:pPr>
        <w:pStyle w:val="ListParagraph"/>
        <w:numPr>
          <w:ilvl w:val="0"/>
          <w:numId w:val="92"/>
        </w:numPr>
        <w:jc w:val="both"/>
        <w:rPr>
          <w:lang w:eastAsia="zh-CN"/>
        </w:rPr>
      </w:pPr>
      <w:r w:rsidRPr="0072216F">
        <w:rPr>
          <w:b/>
          <w:bCs/>
          <w:lang w:eastAsia="zh-CN"/>
        </w:rPr>
        <w:t>(Require</w:t>
      </w:r>
      <w:r w:rsidR="0072216F" w:rsidRPr="0072216F">
        <w:rPr>
          <w:b/>
          <w:bCs/>
          <w:lang w:eastAsia="zh-CN"/>
        </w:rPr>
        <w:t>ment 1)</w:t>
      </w:r>
      <w:r w:rsidR="0072216F">
        <w:rPr>
          <w:lang w:eastAsia="zh-CN"/>
        </w:rPr>
        <w:t xml:space="preserve"> Responsibilities in the management of safety in plant design</w:t>
      </w:r>
      <w:r w:rsidR="009B426D">
        <w:rPr>
          <w:lang w:eastAsia="zh-CN"/>
        </w:rPr>
        <w:t xml:space="preserve">. </w:t>
      </w:r>
      <w:r w:rsidR="00DA377C" w:rsidRPr="00DA377C">
        <w:rPr>
          <w:lang w:eastAsia="zh-CN"/>
        </w:rPr>
        <w:t>An applicant for a license to construct and/or operate a nuclear power plant shall be responsible for ensuring that the design submitted to the regulatory body meets all applicable safety requirements.</w:t>
      </w:r>
    </w:p>
    <w:p w14:paraId="62682CB9" w14:textId="7D4AF4D3" w:rsidR="002C4FC5" w:rsidRPr="002C4FC5" w:rsidRDefault="002C4FC5" w:rsidP="002C4FC5">
      <w:pPr>
        <w:jc w:val="both"/>
        <w:rPr>
          <w:lang w:val="en-GB" w:eastAsia="zh-CN"/>
        </w:rPr>
      </w:pPr>
      <w:r w:rsidRPr="002C4FC5">
        <w:rPr>
          <w:rFonts w:eastAsiaTheme="minorEastAsia" w:cstheme="minorBidi"/>
          <w:i/>
          <w:iCs/>
          <w:kern w:val="0"/>
        </w:rPr>
        <w:lastRenderedPageBreak/>
        <w:t xml:space="preserve">Refer to </w:t>
      </w:r>
      <w:r w:rsidRPr="002C4FC5">
        <w:rPr>
          <w:rFonts w:eastAsiaTheme="minorEastAsia" w:cstheme="minorBidi"/>
          <w:b/>
          <w:bCs/>
          <w:i/>
          <w:iCs/>
          <w:kern w:val="0"/>
        </w:rPr>
        <w:t>Section 6</w:t>
      </w:r>
      <w:r w:rsidRPr="002C4FC5">
        <w:rPr>
          <w:rFonts w:eastAsiaTheme="minorEastAsia" w:cstheme="minorBidi"/>
          <w:i/>
          <w:iCs/>
          <w:kern w:val="0"/>
        </w:rPr>
        <w:t xml:space="preserve"> of the compliance assessment report </w:t>
      </w:r>
      <w:r w:rsidRPr="002C4FC5">
        <w:rPr>
          <w:rFonts w:cstheme="minorBidi"/>
          <w:i/>
          <w:iCs/>
          <w:szCs w:val="22"/>
        </w:rPr>
        <w:t>[</w:t>
      </w:r>
      <w:r w:rsidRPr="002C4FC5">
        <w:rPr>
          <w:rFonts w:cstheme="minorBidi"/>
          <w:szCs w:val="22"/>
        </w:rPr>
        <w:fldChar w:fldCharType="begin"/>
      </w:r>
      <w:r w:rsidRPr="002C4FC5">
        <w:rPr>
          <w:rFonts w:cstheme="minorBidi"/>
          <w:i/>
          <w:iCs/>
          <w:szCs w:val="22"/>
        </w:rPr>
        <w:instrText xml:space="preserve"> REF _Ref150354115 \r \h </w:instrText>
      </w:r>
      <w:r w:rsidRPr="002C4FC5">
        <w:rPr>
          <w:rFonts w:cstheme="minorBidi"/>
          <w:szCs w:val="22"/>
        </w:rPr>
      </w:r>
      <w:r w:rsidRPr="002C4FC5">
        <w:rPr>
          <w:rFonts w:cstheme="minorBidi"/>
          <w:szCs w:val="22"/>
        </w:rPr>
        <w:fldChar w:fldCharType="separate"/>
      </w:r>
      <w:r w:rsidR="00CE4DAB">
        <w:rPr>
          <w:rFonts w:cstheme="minorBidi"/>
          <w:i/>
          <w:iCs/>
          <w:szCs w:val="22"/>
        </w:rPr>
        <w:t>38</w:t>
      </w:r>
      <w:r w:rsidRPr="002C4FC5">
        <w:rPr>
          <w:rFonts w:cstheme="minorBidi"/>
          <w:szCs w:val="22"/>
        </w:rPr>
        <w:fldChar w:fldCharType="end"/>
      </w:r>
      <w:r w:rsidRPr="002C4FC5">
        <w:rPr>
          <w:rFonts w:cstheme="minorBidi"/>
          <w:i/>
          <w:iCs/>
          <w:szCs w:val="22"/>
        </w:rPr>
        <w:t xml:space="preserve">] </w:t>
      </w:r>
      <w:r w:rsidRPr="002C4FC5">
        <w:rPr>
          <w:rFonts w:eastAsiaTheme="minorEastAsia" w:cstheme="minorBidi"/>
          <w:i/>
          <w:iCs/>
          <w:kern w:val="0"/>
        </w:rPr>
        <w:t>for more details.</w:t>
      </w:r>
    </w:p>
    <w:p w14:paraId="48B33DA6" w14:textId="11C20CE4" w:rsidR="00D31C68" w:rsidRDefault="00D31C68" w:rsidP="00A40AB2">
      <w:pPr>
        <w:pStyle w:val="Heading4"/>
        <w:jc w:val="both"/>
      </w:pPr>
      <w:r w:rsidRPr="00872BE2">
        <w:t>Section 4 (</w:t>
      </w:r>
      <w:r w:rsidR="00872BE2">
        <w:t>Principal technical requirements</w:t>
      </w:r>
      <w:r w:rsidRPr="00872BE2">
        <w:t>)</w:t>
      </w:r>
    </w:p>
    <w:p w14:paraId="42AF51C4" w14:textId="5BAF3F0F" w:rsidR="00872BE2" w:rsidRPr="00291D62" w:rsidRDefault="00291D62" w:rsidP="00A40AB2">
      <w:pPr>
        <w:pStyle w:val="Heading4"/>
        <w:numPr>
          <w:ilvl w:val="0"/>
          <w:numId w:val="0"/>
        </w:numPr>
        <w:jc w:val="both"/>
        <w:rPr>
          <w:b w:val="0"/>
          <w:bCs/>
        </w:rPr>
      </w:pPr>
      <w:r w:rsidRPr="00291D62">
        <w:rPr>
          <w:b w:val="0"/>
          <w:bCs/>
        </w:rPr>
        <w:t>All the requirements present</w:t>
      </w:r>
      <w:r w:rsidR="004F0B70">
        <w:rPr>
          <w:b w:val="0"/>
          <w:bCs/>
        </w:rPr>
        <w:t>ed</w:t>
      </w:r>
      <w:r w:rsidRPr="00291D62">
        <w:rPr>
          <w:b w:val="0"/>
          <w:bCs/>
        </w:rPr>
        <w:t xml:space="preserve"> in </w:t>
      </w:r>
      <w:r w:rsidR="004F0B70" w:rsidRPr="004F0B70">
        <w:t xml:space="preserve">Section </w:t>
      </w:r>
      <w:r w:rsidR="006302AC">
        <w:t>4</w:t>
      </w:r>
      <w:r w:rsidR="004F0B70" w:rsidRPr="00525E18">
        <w:t xml:space="preserve"> </w:t>
      </w:r>
      <w:r w:rsidR="004F0B70" w:rsidRPr="004F0B70">
        <w:rPr>
          <w:b w:val="0"/>
          <w:bCs/>
        </w:rPr>
        <w:t>of the reference document</w:t>
      </w:r>
      <w:r w:rsidR="004F0B70" w:rsidRPr="004F0B70">
        <w:rPr>
          <w:rFonts w:cstheme="minorBidi"/>
          <w:b w:val="0"/>
          <w:bCs/>
          <w:szCs w:val="22"/>
        </w:rPr>
        <w:fldChar w:fldCharType="begin"/>
      </w:r>
      <w:r w:rsidR="004F0B70" w:rsidRPr="004F0B70">
        <w:rPr>
          <w:rFonts w:cstheme="minorBidi"/>
          <w:b w:val="0"/>
          <w:bCs/>
          <w:szCs w:val="22"/>
        </w:rPr>
        <w:fldChar w:fldCharType="separate"/>
      </w:r>
      <w:r w:rsidR="004F0B70" w:rsidRPr="004F0B70">
        <w:rPr>
          <w:rFonts w:cstheme="minorBidi"/>
          <w:b w:val="0"/>
          <w:bCs/>
          <w:szCs w:val="22"/>
        </w:rPr>
        <w:t>8</w:t>
      </w:r>
      <w:r w:rsidR="004F0B70" w:rsidRPr="004F0B70">
        <w:rPr>
          <w:rFonts w:cstheme="minorBidi"/>
          <w:b w:val="0"/>
          <w:bCs/>
          <w:szCs w:val="22"/>
        </w:rPr>
        <w:fldChar w:fldCharType="end"/>
      </w:r>
      <w:r w:rsidR="004F0B70" w:rsidRPr="004F0B70">
        <w:rPr>
          <w:b w:val="0"/>
          <w:bCs/>
        </w:rPr>
        <w:t xml:space="preserve"> </w:t>
      </w:r>
      <w:r w:rsidR="004F0B70" w:rsidRPr="004F0B70">
        <w:rPr>
          <w:rFonts w:cstheme="minorBidi"/>
          <w:b w:val="0"/>
          <w:bCs/>
          <w:szCs w:val="22"/>
        </w:rPr>
        <w:t>[</w:t>
      </w:r>
      <w:r w:rsidR="004F0B70" w:rsidRPr="004F0B70">
        <w:rPr>
          <w:rFonts w:cstheme="minorBidi"/>
          <w:b w:val="0"/>
          <w:bCs/>
          <w:szCs w:val="22"/>
        </w:rPr>
        <w:fldChar w:fldCharType="begin"/>
      </w:r>
      <w:r w:rsidR="004F0B70" w:rsidRPr="004F0B70">
        <w:rPr>
          <w:rFonts w:cstheme="minorBidi"/>
          <w:b w:val="0"/>
          <w:bCs/>
          <w:szCs w:val="22"/>
        </w:rPr>
        <w:instrText xml:space="preserve"> REF _Ref150354082 \r \h  \* MERGEFORMAT </w:instrText>
      </w:r>
      <w:r w:rsidR="004F0B70" w:rsidRPr="004F0B70">
        <w:rPr>
          <w:rFonts w:cstheme="minorBidi"/>
          <w:b w:val="0"/>
          <w:bCs/>
          <w:szCs w:val="22"/>
        </w:rPr>
      </w:r>
      <w:r w:rsidR="004F0B70" w:rsidRPr="004F0B70">
        <w:rPr>
          <w:rFonts w:cstheme="minorBidi"/>
          <w:b w:val="0"/>
          <w:bCs/>
          <w:szCs w:val="22"/>
        </w:rPr>
        <w:fldChar w:fldCharType="separate"/>
      </w:r>
      <w:r w:rsidR="00CE4DAB">
        <w:rPr>
          <w:rFonts w:cstheme="minorBidi"/>
          <w:b w:val="0"/>
          <w:bCs/>
          <w:szCs w:val="22"/>
        </w:rPr>
        <w:t>8</w:t>
      </w:r>
      <w:r w:rsidR="004F0B70" w:rsidRPr="004F0B70">
        <w:rPr>
          <w:rFonts w:cstheme="minorBidi"/>
          <w:b w:val="0"/>
          <w:bCs/>
          <w:szCs w:val="22"/>
        </w:rPr>
        <w:fldChar w:fldCharType="end"/>
      </w:r>
      <w:r w:rsidR="004F0B70" w:rsidRPr="004F0B70">
        <w:rPr>
          <w:rFonts w:cstheme="minorBidi"/>
          <w:b w:val="0"/>
          <w:bCs/>
          <w:szCs w:val="22"/>
        </w:rPr>
        <w:fldChar w:fldCharType="begin"/>
      </w:r>
      <w:r w:rsidR="004F0B70" w:rsidRPr="004F0B70">
        <w:rPr>
          <w:rFonts w:cstheme="minorBidi"/>
          <w:b w:val="0"/>
          <w:bCs/>
          <w:szCs w:val="22"/>
        </w:rPr>
        <w:instrText xml:space="preserve"> \* MERGEFORMAT </w:instrText>
      </w:r>
      <w:r w:rsidR="004F0B70" w:rsidRPr="004F0B70">
        <w:rPr>
          <w:rFonts w:cstheme="minorBidi"/>
          <w:b w:val="0"/>
          <w:bCs/>
          <w:szCs w:val="22"/>
        </w:rPr>
        <w:fldChar w:fldCharType="separate"/>
      </w:r>
      <w:r w:rsidR="004F0B70" w:rsidRPr="004F0B70">
        <w:rPr>
          <w:rFonts w:cstheme="minorBidi"/>
          <w:b w:val="0"/>
          <w:bCs/>
          <w:szCs w:val="22"/>
        </w:rPr>
        <w:t>8</w:t>
      </w:r>
      <w:r w:rsidR="004F0B70" w:rsidRPr="004F0B70">
        <w:rPr>
          <w:rFonts w:cstheme="minorBidi"/>
          <w:b w:val="0"/>
          <w:bCs/>
          <w:szCs w:val="22"/>
        </w:rPr>
        <w:fldChar w:fldCharType="end"/>
      </w:r>
      <w:r w:rsidR="004F0B70" w:rsidRPr="004F0B70">
        <w:rPr>
          <w:rFonts w:cstheme="minorBidi"/>
          <w:b w:val="0"/>
          <w:bCs/>
          <w:szCs w:val="22"/>
        </w:rPr>
        <w:t>]</w:t>
      </w:r>
      <w:r w:rsidR="004F0B70" w:rsidRPr="004F0B70">
        <w:rPr>
          <w:b w:val="0"/>
          <w:bCs/>
        </w:rPr>
        <w:t xml:space="preserve"> </w:t>
      </w:r>
      <w:r w:rsidRPr="004F0B70">
        <w:rPr>
          <w:b w:val="0"/>
          <w:bCs/>
        </w:rPr>
        <w:t>are</w:t>
      </w:r>
      <w:r w:rsidRPr="00291D62">
        <w:rPr>
          <w:b w:val="0"/>
          <w:bCs/>
        </w:rPr>
        <w:t xml:space="preserve"> fully met by Westinghouse</w:t>
      </w:r>
      <w:r>
        <w:rPr>
          <w:b w:val="0"/>
          <w:bCs/>
        </w:rPr>
        <w:t>.</w:t>
      </w:r>
    </w:p>
    <w:p w14:paraId="45341789" w14:textId="72AD9C62" w:rsidR="00D31C68" w:rsidRDefault="00D31C68" w:rsidP="00A40AB2">
      <w:pPr>
        <w:pStyle w:val="Heading4"/>
        <w:jc w:val="both"/>
      </w:pPr>
      <w:r w:rsidRPr="00872BE2">
        <w:t>Section 5 (</w:t>
      </w:r>
      <w:r w:rsidR="00872BE2">
        <w:t>General plant design</w:t>
      </w:r>
      <w:r w:rsidRPr="00872BE2">
        <w:t>)</w:t>
      </w:r>
    </w:p>
    <w:p w14:paraId="6319D1FF" w14:textId="10B26307" w:rsidR="006302AC" w:rsidRPr="00525E18" w:rsidRDefault="006302AC" w:rsidP="006302AC">
      <w:pPr>
        <w:jc w:val="both"/>
        <w:rPr>
          <w:lang w:eastAsia="zh-CN"/>
        </w:rPr>
      </w:pPr>
      <w:r w:rsidRPr="00525E18">
        <w:t xml:space="preserve">Requirements discussed in </w:t>
      </w:r>
      <w:r w:rsidRPr="00525E18">
        <w:rPr>
          <w:b/>
          <w:bCs/>
        </w:rPr>
        <w:t xml:space="preserve">Section </w:t>
      </w:r>
      <w:r>
        <w:rPr>
          <w:b/>
          <w:bCs/>
        </w:rPr>
        <w:t>5</w:t>
      </w:r>
      <w:r w:rsidRPr="00525E18">
        <w:t xml:space="preserve"> of the reference document</w:t>
      </w:r>
      <w:r w:rsidRPr="00525E18">
        <w:rPr>
          <w:rFonts w:cstheme="minorBidi"/>
          <w:szCs w:val="22"/>
        </w:rPr>
        <w:fldChar w:fldCharType="begin"/>
      </w:r>
      <w:r w:rsidRPr="00525E18">
        <w:rPr>
          <w:rFonts w:cstheme="minorBidi"/>
          <w:szCs w:val="22"/>
        </w:rPr>
        <w:fldChar w:fldCharType="separate"/>
      </w:r>
      <w:r w:rsidRPr="00525E18">
        <w:rPr>
          <w:rFonts w:cstheme="minorBidi"/>
          <w:szCs w:val="22"/>
        </w:rPr>
        <w:t>8</w:t>
      </w:r>
      <w:r w:rsidRPr="00525E18">
        <w:rPr>
          <w:rFonts w:cstheme="minorBidi"/>
          <w:szCs w:val="22"/>
        </w:rPr>
        <w:fldChar w:fldCharType="end"/>
      </w:r>
      <w:r w:rsidRPr="00525E18">
        <w:t xml:space="preserve"> </w:t>
      </w:r>
      <w:r w:rsidRPr="00525E18">
        <w:rPr>
          <w:rFonts w:cstheme="minorBidi"/>
          <w:szCs w:val="22"/>
        </w:rPr>
        <w:t>[</w:t>
      </w:r>
      <w:r w:rsidRPr="00525E18">
        <w:rPr>
          <w:rFonts w:cstheme="minorBidi"/>
          <w:szCs w:val="22"/>
        </w:rPr>
        <w:fldChar w:fldCharType="begin"/>
      </w:r>
      <w:r w:rsidRPr="00525E18">
        <w:rPr>
          <w:rFonts w:cstheme="minorBidi"/>
          <w:szCs w:val="22"/>
        </w:rPr>
        <w:instrText xml:space="preserve"> REF _Ref150354082 \r \h </w:instrText>
      </w:r>
      <w:r>
        <w:rPr>
          <w:rFonts w:cstheme="minorBidi"/>
          <w:szCs w:val="22"/>
        </w:rPr>
        <w:instrText xml:space="preserve"> \* MERGEFORMAT </w:instrText>
      </w:r>
      <w:r w:rsidRPr="00525E18">
        <w:rPr>
          <w:rFonts w:cstheme="minorBidi"/>
          <w:szCs w:val="22"/>
        </w:rPr>
      </w:r>
      <w:r w:rsidRPr="00525E18">
        <w:rPr>
          <w:rFonts w:cstheme="minorBidi"/>
          <w:szCs w:val="22"/>
        </w:rPr>
        <w:fldChar w:fldCharType="separate"/>
      </w:r>
      <w:r w:rsidR="00CE4DAB">
        <w:rPr>
          <w:rFonts w:cstheme="minorBidi"/>
          <w:szCs w:val="22"/>
        </w:rPr>
        <w:t>8</w:t>
      </w:r>
      <w:r w:rsidRPr="00525E18">
        <w:rPr>
          <w:rFonts w:cstheme="minorBidi"/>
          <w:szCs w:val="22"/>
        </w:rPr>
        <w:fldChar w:fldCharType="end"/>
      </w:r>
      <w:r w:rsidRPr="00525E18">
        <w:rPr>
          <w:rFonts w:cstheme="minorBidi"/>
          <w:szCs w:val="22"/>
        </w:rPr>
        <w:fldChar w:fldCharType="begin"/>
      </w:r>
      <w:r w:rsidRPr="00525E18">
        <w:rPr>
          <w:rFonts w:cstheme="minorBidi"/>
          <w:szCs w:val="22"/>
        </w:rPr>
        <w:instrText xml:space="preserve"> \* MERGEFORMAT </w:instrText>
      </w:r>
      <w:r w:rsidRPr="00525E18">
        <w:rPr>
          <w:rFonts w:cstheme="minorBidi"/>
          <w:szCs w:val="22"/>
        </w:rPr>
        <w:fldChar w:fldCharType="separate"/>
      </w:r>
      <w:r w:rsidRPr="00525E18">
        <w:rPr>
          <w:rFonts w:cstheme="minorBidi"/>
          <w:szCs w:val="22"/>
        </w:rPr>
        <w:t>8</w:t>
      </w:r>
      <w:r w:rsidRPr="00525E18">
        <w:rPr>
          <w:rFonts w:cstheme="minorBidi"/>
          <w:szCs w:val="22"/>
        </w:rPr>
        <w:fldChar w:fldCharType="end"/>
      </w:r>
      <w:r w:rsidRPr="00525E18">
        <w:rPr>
          <w:rFonts w:cstheme="minorBidi"/>
          <w:szCs w:val="22"/>
        </w:rPr>
        <w:t>]</w:t>
      </w:r>
      <w:r w:rsidRPr="00525E18">
        <w:t xml:space="preserve"> are fully met by Westinghouse.</w:t>
      </w:r>
    </w:p>
    <w:p w14:paraId="1CC7E29A" w14:textId="6FE13380" w:rsidR="00B46928" w:rsidRDefault="00B46928" w:rsidP="00A40AB2">
      <w:pPr>
        <w:jc w:val="both"/>
        <w:rPr>
          <w:lang w:eastAsia="zh-CN"/>
        </w:rPr>
      </w:pPr>
      <w:r>
        <w:rPr>
          <w:lang w:eastAsia="zh-CN"/>
        </w:rPr>
        <w:t xml:space="preserve">Several </w:t>
      </w:r>
      <w:r w:rsidR="00791161">
        <w:rPr>
          <w:lang w:eastAsia="zh-CN"/>
        </w:rPr>
        <w:t xml:space="preserve">POS </w:t>
      </w:r>
      <w:r>
        <w:rPr>
          <w:lang w:eastAsia="zh-CN"/>
        </w:rPr>
        <w:t xml:space="preserve">items were identified in </w:t>
      </w:r>
      <w:r w:rsidR="00060C02">
        <w:rPr>
          <w:lang w:eastAsia="zh-CN"/>
        </w:rPr>
        <w:t xml:space="preserve">five </w:t>
      </w:r>
      <w:r>
        <w:rPr>
          <w:lang w:eastAsia="zh-CN"/>
        </w:rPr>
        <w:t>subsections</w:t>
      </w:r>
      <w:r w:rsidR="00060C02">
        <w:rPr>
          <w:lang w:eastAsia="zh-CN"/>
        </w:rPr>
        <w:t>.</w:t>
      </w:r>
    </w:p>
    <w:p w14:paraId="467FC1C0" w14:textId="1A55F155" w:rsidR="002F597C" w:rsidRPr="00D75036" w:rsidRDefault="00D31269" w:rsidP="00A40AB2">
      <w:pPr>
        <w:jc w:val="both"/>
        <w:rPr>
          <w:lang w:eastAsia="zh-CN"/>
        </w:rPr>
      </w:pPr>
      <w:r w:rsidRPr="00060C02">
        <w:rPr>
          <w:lang w:eastAsia="zh-CN"/>
        </w:rPr>
        <w:t>“Requirement 17: internal and external hazards” subsection</w:t>
      </w:r>
      <w:r>
        <w:rPr>
          <w:lang w:eastAsia="zh-CN"/>
        </w:rPr>
        <w:t xml:space="preserve"> contains POS items related to:</w:t>
      </w:r>
    </w:p>
    <w:p w14:paraId="2D48A1E6" w14:textId="7B7AC15C" w:rsidR="00275058" w:rsidRPr="00D31269" w:rsidRDefault="00B46928" w:rsidP="00513590">
      <w:pPr>
        <w:pStyle w:val="ListParagraph"/>
        <w:numPr>
          <w:ilvl w:val="0"/>
          <w:numId w:val="92"/>
        </w:numPr>
        <w:jc w:val="both"/>
        <w:rPr>
          <w:lang w:eastAsia="zh-CN"/>
        </w:rPr>
      </w:pPr>
      <w:r w:rsidRPr="000B1D20">
        <w:rPr>
          <w:b/>
          <w:bCs/>
          <w:lang w:eastAsia="zh-CN"/>
        </w:rPr>
        <w:t>(</w:t>
      </w:r>
      <w:r w:rsidR="006302D1" w:rsidRPr="000B1D20">
        <w:rPr>
          <w:b/>
          <w:bCs/>
          <w:lang w:eastAsia="zh-CN"/>
        </w:rPr>
        <w:t>Requirement 17)</w:t>
      </w:r>
      <w:r w:rsidR="006302D1">
        <w:rPr>
          <w:lang w:eastAsia="zh-CN"/>
        </w:rPr>
        <w:t xml:space="preserve"> Internal and external hazards</w:t>
      </w:r>
    </w:p>
    <w:p w14:paraId="4934A3AE" w14:textId="2E54072D" w:rsidR="006302D1" w:rsidRDefault="00DB2ED3" w:rsidP="00513590">
      <w:pPr>
        <w:pStyle w:val="ListParagraph"/>
        <w:numPr>
          <w:ilvl w:val="0"/>
          <w:numId w:val="92"/>
        </w:numPr>
        <w:jc w:val="both"/>
        <w:rPr>
          <w:lang w:eastAsia="zh-CN"/>
        </w:rPr>
      </w:pPr>
      <w:r w:rsidRPr="000B1D20">
        <w:rPr>
          <w:b/>
          <w:bCs/>
          <w:lang w:eastAsia="zh-CN"/>
        </w:rPr>
        <w:t>(Item 5.15B)</w:t>
      </w:r>
      <w:r>
        <w:rPr>
          <w:lang w:eastAsia="zh-CN"/>
        </w:rPr>
        <w:t xml:space="preserve"> Impact of specific hazards on </w:t>
      </w:r>
      <w:r w:rsidR="00435762">
        <w:rPr>
          <w:lang w:eastAsia="zh-CN"/>
        </w:rPr>
        <w:t>multiple unit plant sites</w:t>
      </w:r>
      <w:r w:rsidR="009E36B6">
        <w:rPr>
          <w:lang w:eastAsia="zh-CN"/>
        </w:rPr>
        <w:t xml:space="preserve">. Even </w:t>
      </w:r>
      <w:r w:rsidR="00EA7D27">
        <w:rPr>
          <w:lang w:eastAsia="zh-CN"/>
        </w:rPr>
        <w:t xml:space="preserve">when AP1000 is built as </w:t>
      </w:r>
      <w:r w:rsidR="003B5BEC">
        <w:rPr>
          <w:lang w:eastAsia="zh-CN"/>
        </w:rPr>
        <w:t>a</w:t>
      </w:r>
      <w:r w:rsidR="00EA7D27">
        <w:rPr>
          <w:lang w:eastAsia="zh-CN"/>
        </w:rPr>
        <w:t xml:space="preserve"> standalone unit, interaction needs to be </w:t>
      </w:r>
      <w:r w:rsidR="003B5BEC">
        <w:rPr>
          <w:lang w:eastAsia="zh-CN"/>
        </w:rPr>
        <w:t>studi</w:t>
      </w:r>
      <w:r w:rsidR="00EA7D27">
        <w:rPr>
          <w:lang w:eastAsia="zh-CN"/>
        </w:rPr>
        <w:t>ed.</w:t>
      </w:r>
    </w:p>
    <w:p w14:paraId="0B2D610E" w14:textId="72D8EEB4" w:rsidR="00435762" w:rsidRDefault="009B4645" w:rsidP="00513590">
      <w:pPr>
        <w:pStyle w:val="ListParagraph"/>
        <w:numPr>
          <w:ilvl w:val="0"/>
          <w:numId w:val="92"/>
        </w:numPr>
        <w:jc w:val="both"/>
        <w:rPr>
          <w:lang w:eastAsia="zh-CN"/>
        </w:rPr>
      </w:pPr>
      <w:r w:rsidRPr="000B1D20">
        <w:rPr>
          <w:b/>
          <w:bCs/>
          <w:lang w:eastAsia="zh-CN"/>
        </w:rPr>
        <w:t>(</w:t>
      </w:r>
      <w:r w:rsidR="00C65266" w:rsidRPr="000B1D20">
        <w:rPr>
          <w:b/>
          <w:bCs/>
          <w:lang w:eastAsia="zh-CN"/>
        </w:rPr>
        <w:t xml:space="preserve">Item </w:t>
      </w:r>
      <w:r w:rsidRPr="000B1D20">
        <w:rPr>
          <w:b/>
          <w:bCs/>
          <w:lang w:eastAsia="zh-CN"/>
        </w:rPr>
        <w:t>5.17)</w:t>
      </w:r>
      <w:r>
        <w:rPr>
          <w:lang w:eastAsia="zh-CN"/>
        </w:rPr>
        <w:t xml:space="preserve"> Consideration of </w:t>
      </w:r>
      <w:r w:rsidR="00FA2180" w:rsidRPr="000B1D20">
        <w:rPr>
          <w:rFonts w:eastAsia="Calibri" w:cs="Arial"/>
        </w:rPr>
        <w:t xml:space="preserve">natural and human induced external events in the design and </w:t>
      </w:r>
      <w:r w:rsidR="00B93B77" w:rsidRPr="000B1D20">
        <w:rPr>
          <w:rFonts w:eastAsia="Calibri" w:cs="Arial"/>
        </w:rPr>
        <w:t xml:space="preserve">dependence on </w:t>
      </w:r>
      <w:r w:rsidR="00FA2180" w:rsidRPr="000B1D20">
        <w:rPr>
          <w:rFonts w:eastAsia="Calibri" w:cs="Arial"/>
        </w:rPr>
        <w:t>off-site services</w:t>
      </w:r>
    </w:p>
    <w:p w14:paraId="5D4AA41A" w14:textId="66A7F41F" w:rsidR="00872BE2" w:rsidRDefault="00B93B77" w:rsidP="00513590">
      <w:pPr>
        <w:pStyle w:val="Heading4"/>
        <w:numPr>
          <w:ilvl w:val="0"/>
          <w:numId w:val="92"/>
        </w:numPr>
        <w:jc w:val="both"/>
        <w:rPr>
          <w:rFonts w:eastAsia="Calibri" w:cs="Arial"/>
          <w:b w:val="0"/>
          <w:bCs/>
        </w:rPr>
      </w:pPr>
      <w:r>
        <w:t xml:space="preserve">(Item 5.21) </w:t>
      </w:r>
      <w:r w:rsidR="00C65266">
        <w:rPr>
          <w:rFonts w:eastAsia="Calibri" w:cs="Arial"/>
          <w:b w:val="0"/>
          <w:bCs/>
        </w:rPr>
        <w:t>A</w:t>
      </w:r>
      <w:r w:rsidR="00A368BF" w:rsidRPr="00A368BF">
        <w:rPr>
          <w:rFonts w:eastAsia="Calibri" w:cs="Arial"/>
          <w:b w:val="0"/>
          <w:bCs/>
        </w:rPr>
        <w:t>dequate margin to protect items important to safety against levels of hazards considered for design, derived from the hazard evaluation for the site</w:t>
      </w:r>
      <w:r w:rsidR="00E57C97">
        <w:rPr>
          <w:rFonts w:eastAsia="Calibri" w:cs="Arial"/>
          <w:b w:val="0"/>
          <w:bCs/>
        </w:rPr>
        <w:t xml:space="preserve"> and avoiding cliff edge effects</w:t>
      </w:r>
      <w:r w:rsidR="00C65266">
        <w:rPr>
          <w:rFonts w:eastAsia="Calibri" w:cs="Arial"/>
          <w:b w:val="0"/>
          <w:bCs/>
        </w:rPr>
        <w:t>.</w:t>
      </w:r>
    </w:p>
    <w:p w14:paraId="41518F77" w14:textId="3A413C94" w:rsidR="00294578" w:rsidRDefault="00294578" w:rsidP="00A40AB2">
      <w:pPr>
        <w:jc w:val="both"/>
        <w:rPr>
          <w:b/>
          <w:bCs/>
          <w:lang w:eastAsia="zh-CN"/>
        </w:rPr>
      </w:pPr>
      <w:r w:rsidRPr="00060C02">
        <w:rPr>
          <w:lang w:eastAsia="zh-CN"/>
        </w:rPr>
        <w:t xml:space="preserve">“Requirement </w:t>
      </w:r>
      <w:r w:rsidR="00C91CEC" w:rsidRPr="00060C02">
        <w:rPr>
          <w:lang w:eastAsia="zh-CN"/>
        </w:rPr>
        <w:t>28: Operational limits and conditions for safe operation</w:t>
      </w:r>
      <w:r w:rsidRPr="00060C02">
        <w:rPr>
          <w:lang w:eastAsia="zh-CN"/>
        </w:rPr>
        <w:t>”</w:t>
      </w:r>
      <w:r w:rsidR="00C91CEC" w:rsidRPr="00C91CEC">
        <w:rPr>
          <w:lang w:eastAsia="zh-CN"/>
        </w:rPr>
        <w:t xml:space="preserve"> </w:t>
      </w:r>
      <w:r w:rsidR="00C91CEC">
        <w:rPr>
          <w:lang w:eastAsia="zh-CN"/>
        </w:rPr>
        <w:t>subsection contains a POS item related to:</w:t>
      </w:r>
    </w:p>
    <w:p w14:paraId="6BA70F3E" w14:textId="4EEC490D" w:rsidR="004E5862" w:rsidRDefault="004E5862" w:rsidP="00513590">
      <w:pPr>
        <w:pStyle w:val="ListParagraph"/>
        <w:numPr>
          <w:ilvl w:val="0"/>
          <w:numId w:val="93"/>
        </w:numPr>
        <w:jc w:val="both"/>
        <w:rPr>
          <w:rFonts w:eastAsia="Calibri" w:cs="Arial"/>
        </w:rPr>
      </w:pPr>
      <w:r w:rsidRPr="00C91CEC">
        <w:rPr>
          <w:b/>
          <w:bCs/>
          <w:lang w:eastAsia="zh-CN"/>
        </w:rPr>
        <w:t>(Item</w:t>
      </w:r>
      <w:r w:rsidR="00E044E7" w:rsidRPr="00C91CEC">
        <w:rPr>
          <w:b/>
          <w:bCs/>
          <w:lang w:eastAsia="zh-CN"/>
        </w:rPr>
        <w:t xml:space="preserve"> 5.44)</w:t>
      </w:r>
      <w:r w:rsidR="00E044E7">
        <w:rPr>
          <w:lang w:eastAsia="zh-CN"/>
        </w:rPr>
        <w:t xml:space="preserve"> Subjects to be included in </w:t>
      </w:r>
      <w:r w:rsidR="00B13E9F" w:rsidRPr="00C91CEC">
        <w:rPr>
          <w:rFonts w:eastAsia="Calibri" w:cs="Arial"/>
        </w:rPr>
        <w:t>the requirements and operational limits and conditions established in the design for the nuclear power plant.</w:t>
      </w:r>
      <w:r w:rsidR="008E784F">
        <w:rPr>
          <w:rFonts w:eastAsia="Calibri" w:cs="Arial"/>
        </w:rPr>
        <w:t xml:space="preserve"> Since Westinghouse provides </w:t>
      </w:r>
      <w:r w:rsidR="00144563">
        <w:rPr>
          <w:rFonts w:eastAsia="Calibri" w:cs="Arial"/>
        </w:rPr>
        <w:t>standard</w:t>
      </w:r>
      <w:r w:rsidR="008E784F">
        <w:rPr>
          <w:rFonts w:eastAsia="Calibri" w:cs="Arial"/>
        </w:rPr>
        <w:t xml:space="preserve"> </w:t>
      </w:r>
      <w:r w:rsidR="005E136F">
        <w:rPr>
          <w:rFonts w:eastAsia="Calibri" w:cs="Arial"/>
        </w:rPr>
        <w:t>Technical</w:t>
      </w:r>
      <w:r w:rsidR="008E784F">
        <w:rPr>
          <w:rFonts w:eastAsia="Calibri" w:cs="Arial"/>
        </w:rPr>
        <w:t xml:space="preserve"> </w:t>
      </w:r>
      <w:r w:rsidR="005E136F">
        <w:rPr>
          <w:rFonts w:eastAsia="Calibri" w:cs="Arial"/>
        </w:rPr>
        <w:t>S</w:t>
      </w:r>
      <w:r w:rsidR="00735E2C">
        <w:rPr>
          <w:rFonts w:eastAsia="Calibri" w:cs="Arial"/>
        </w:rPr>
        <w:t>pecifications that shall be used by the plant operato</w:t>
      </w:r>
      <w:r w:rsidR="005E136F">
        <w:rPr>
          <w:rFonts w:eastAsia="Calibri" w:cs="Arial"/>
        </w:rPr>
        <w:t>r to develop its own plant specific Technical Specifications.</w:t>
      </w:r>
    </w:p>
    <w:p w14:paraId="3153DE3F" w14:textId="4805489F" w:rsidR="0069428E" w:rsidRPr="00996578" w:rsidRDefault="00996578" w:rsidP="00A40AB2">
      <w:pPr>
        <w:jc w:val="both"/>
        <w:rPr>
          <w:b/>
          <w:bCs/>
          <w:lang w:eastAsia="zh-CN"/>
        </w:rPr>
      </w:pPr>
      <w:r>
        <w:rPr>
          <w:rFonts w:eastAsia="Calibri" w:cs="Arial"/>
        </w:rPr>
        <w:t>“</w:t>
      </w:r>
      <w:r>
        <w:t>Requirement 32: Design for optimal operator performance</w:t>
      </w:r>
      <w:r>
        <w:rPr>
          <w:rFonts w:eastAsia="Calibri" w:cs="Arial"/>
        </w:rPr>
        <w:t>”</w:t>
      </w:r>
      <w:r w:rsidRPr="00996578">
        <w:rPr>
          <w:lang w:eastAsia="zh-CN"/>
        </w:rPr>
        <w:t xml:space="preserve"> </w:t>
      </w:r>
      <w:r>
        <w:rPr>
          <w:lang w:eastAsia="zh-CN"/>
        </w:rPr>
        <w:t>subsection contains a POS item related to:</w:t>
      </w:r>
    </w:p>
    <w:p w14:paraId="5A38276B" w14:textId="268C8353" w:rsidR="00552E61" w:rsidRPr="00C26C13" w:rsidRDefault="00552E61" w:rsidP="00513590">
      <w:pPr>
        <w:pStyle w:val="ListParagraph"/>
        <w:numPr>
          <w:ilvl w:val="0"/>
          <w:numId w:val="93"/>
        </w:numPr>
        <w:jc w:val="both"/>
        <w:rPr>
          <w:rFonts w:eastAsia="Calibri" w:cs="Arial"/>
        </w:rPr>
      </w:pPr>
      <w:r w:rsidRPr="00C26C13">
        <w:rPr>
          <w:rFonts w:eastAsia="Calibri" w:cs="Arial"/>
          <w:b/>
          <w:bCs/>
        </w:rPr>
        <w:t>(Item 5.53)</w:t>
      </w:r>
      <w:r w:rsidRPr="00C26C13">
        <w:rPr>
          <w:rFonts w:eastAsia="Calibri" w:cs="Arial"/>
        </w:rPr>
        <w:t xml:space="preserve"> </w:t>
      </w:r>
      <w:r w:rsidR="00D006FE" w:rsidRPr="00C26C13">
        <w:rPr>
          <w:rFonts w:eastAsia="Calibri" w:cs="Arial"/>
        </w:rPr>
        <w:t>Number of operating personnel required to perform all the simultaneous operations necessary to bring the plant into a safe state.</w:t>
      </w:r>
    </w:p>
    <w:p w14:paraId="1370EB9D" w14:textId="57270293" w:rsidR="00996578" w:rsidRPr="00AA60C0" w:rsidRDefault="00AA60C0" w:rsidP="00A40AB2">
      <w:pPr>
        <w:jc w:val="both"/>
        <w:rPr>
          <w:b/>
          <w:bCs/>
          <w:lang w:eastAsia="zh-CN"/>
        </w:rPr>
      </w:pPr>
      <w:r>
        <w:rPr>
          <w:b/>
          <w:bCs/>
          <w:lang w:eastAsia="zh-CN"/>
        </w:rPr>
        <w:t>“</w:t>
      </w:r>
      <w:r w:rsidR="0052624C">
        <w:t>Requirement 35: Nuclear power plants used for cogeneration of heat and power, heat generation or desalination.</w:t>
      </w:r>
      <w:r>
        <w:rPr>
          <w:b/>
          <w:bCs/>
          <w:lang w:eastAsia="zh-CN"/>
        </w:rPr>
        <w:t>”</w:t>
      </w:r>
      <w:r w:rsidRPr="00C91CEC">
        <w:rPr>
          <w:lang w:eastAsia="zh-CN"/>
        </w:rPr>
        <w:t xml:space="preserve"> </w:t>
      </w:r>
      <w:r>
        <w:rPr>
          <w:lang w:eastAsia="zh-CN"/>
        </w:rPr>
        <w:t>subsection contains a POS item related to:</w:t>
      </w:r>
    </w:p>
    <w:p w14:paraId="5E17444F" w14:textId="1B71EDFD" w:rsidR="00D006FE" w:rsidRPr="00C26C13" w:rsidRDefault="00D006FE" w:rsidP="00513590">
      <w:pPr>
        <w:pStyle w:val="ListParagraph"/>
        <w:numPr>
          <w:ilvl w:val="0"/>
          <w:numId w:val="93"/>
        </w:numPr>
        <w:jc w:val="both"/>
        <w:rPr>
          <w:rFonts w:eastAsia="Calibri" w:cs="Arial"/>
        </w:rPr>
      </w:pPr>
      <w:r w:rsidRPr="00C26C13">
        <w:rPr>
          <w:rFonts w:eastAsia="Calibri" w:cs="Arial"/>
          <w:b/>
          <w:bCs/>
        </w:rPr>
        <w:t>(Requirement 35)</w:t>
      </w:r>
      <w:r w:rsidRPr="00C26C13">
        <w:rPr>
          <w:rFonts w:eastAsia="Calibri" w:cs="Arial"/>
        </w:rPr>
        <w:t xml:space="preserve"> </w:t>
      </w:r>
      <w:r w:rsidR="00046400" w:rsidRPr="00C26C13">
        <w:rPr>
          <w:rFonts w:eastAsia="Calibri" w:cs="Arial"/>
        </w:rPr>
        <w:t>Nuclear power plants used for cogeneration of heat and power, heat generation or desalination</w:t>
      </w:r>
      <w:r w:rsidR="00894F85" w:rsidRPr="00C26C13">
        <w:rPr>
          <w:rFonts w:eastAsia="Calibri" w:cs="Arial"/>
        </w:rPr>
        <w:t>.</w:t>
      </w:r>
      <w:r w:rsidR="002650B4">
        <w:rPr>
          <w:rFonts w:eastAsia="Calibri" w:cs="Arial"/>
        </w:rPr>
        <w:t xml:space="preserve"> </w:t>
      </w:r>
      <w:r w:rsidR="002650B4" w:rsidRPr="002650B4">
        <w:rPr>
          <w:rFonts w:eastAsia="Calibri" w:cs="Arial"/>
        </w:rPr>
        <w:t>This is not considered within the standard AP1000 plant design. However, this is a well understood requirement for such eventual site specific adaptations.</w:t>
      </w:r>
    </w:p>
    <w:p w14:paraId="3193B07E" w14:textId="5EA3B557" w:rsidR="0052624C" w:rsidRPr="00C26C13" w:rsidRDefault="0052624C" w:rsidP="00A40AB2">
      <w:pPr>
        <w:jc w:val="both"/>
        <w:rPr>
          <w:b/>
          <w:bCs/>
          <w:lang w:eastAsia="zh-CN"/>
        </w:rPr>
      </w:pPr>
      <w:r>
        <w:rPr>
          <w:b/>
          <w:bCs/>
          <w:lang w:eastAsia="zh-CN"/>
        </w:rPr>
        <w:t>“</w:t>
      </w:r>
      <w:r w:rsidR="00C26C13">
        <w:t>Requirement 38: Control of access to the plant</w:t>
      </w:r>
      <w:r>
        <w:t xml:space="preserve">” </w:t>
      </w:r>
      <w:r>
        <w:rPr>
          <w:lang w:eastAsia="zh-CN"/>
        </w:rPr>
        <w:t>subsection contains a POS item related to:</w:t>
      </w:r>
    </w:p>
    <w:p w14:paraId="28C37FE8" w14:textId="75BBC04C" w:rsidR="00046400" w:rsidRPr="003915A7" w:rsidRDefault="00046400" w:rsidP="00513590">
      <w:pPr>
        <w:pStyle w:val="ListParagraph"/>
        <w:numPr>
          <w:ilvl w:val="0"/>
          <w:numId w:val="93"/>
        </w:numPr>
        <w:jc w:val="both"/>
        <w:rPr>
          <w:lang w:eastAsia="zh-CN"/>
        </w:rPr>
      </w:pPr>
      <w:r w:rsidRPr="00C26C13">
        <w:rPr>
          <w:rFonts w:eastAsia="Calibri" w:cs="Arial"/>
          <w:b/>
          <w:bCs/>
        </w:rPr>
        <w:t>(Item 5.68)</w:t>
      </w:r>
      <w:r w:rsidRPr="00C26C13">
        <w:rPr>
          <w:rFonts w:eastAsia="Calibri" w:cs="Arial"/>
        </w:rPr>
        <w:t xml:space="preserve"> </w:t>
      </w:r>
      <w:r w:rsidR="00894F85" w:rsidRPr="00C26C13">
        <w:rPr>
          <w:rFonts w:eastAsia="Calibri" w:cs="Arial"/>
        </w:rPr>
        <w:t xml:space="preserve">Provision to be made in </w:t>
      </w:r>
      <w:r w:rsidR="00E20730" w:rsidRPr="00C26C13">
        <w:rPr>
          <w:rFonts w:eastAsia="Calibri" w:cs="Arial"/>
        </w:rPr>
        <w:t>the design of the buildings and the layout of the site for the control of access to the nuclear power plant by operating personnel and/or for equipment</w:t>
      </w:r>
      <w:r w:rsidR="00894F85" w:rsidRPr="00C26C13">
        <w:rPr>
          <w:rFonts w:eastAsia="Calibri" w:cs="Arial"/>
        </w:rPr>
        <w:t>.</w:t>
      </w:r>
    </w:p>
    <w:p w14:paraId="31699A06" w14:textId="24D2D694" w:rsidR="003915A7" w:rsidRPr="003915A7" w:rsidRDefault="003915A7" w:rsidP="003915A7">
      <w:pPr>
        <w:jc w:val="both"/>
        <w:rPr>
          <w:rFonts w:cstheme="minorHAnsi"/>
          <w:b/>
          <w:bCs/>
          <w:lang w:val="en-GB"/>
        </w:rPr>
      </w:pPr>
      <w:r w:rsidRPr="003915A7">
        <w:rPr>
          <w:rFonts w:eastAsiaTheme="minorEastAsia" w:cstheme="minorBidi"/>
          <w:i/>
          <w:iCs/>
          <w:kern w:val="0"/>
        </w:rPr>
        <w:t xml:space="preserve">Refer to </w:t>
      </w:r>
      <w:r w:rsidRPr="003915A7">
        <w:rPr>
          <w:rFonts w:eastAsiaTheme="minorEastAsia" w:cstheme="minorBidi"/>
          <w:b/>
          <w:bCs/>
          <w:i/>
          <w:iCs/>
          <w:kern w:val="0"/>
        </w:rPr>
        <w:t>Section 6</w:t>
      </w:r>
      <w:r w:rsidRPr="003915A7">
        <w:rPr>
          <w:rFonts w:eastAsiaTheme="minorEastAsia" w:cstheme="minorBidi"/>
          <w:i/>
          <w:iCs/>
          <w:kern w:val="0"/>
        </w:rPr>
        <w:t xml:space="preserve"> of the compliance assessment report </w:t>
      </w:r>
      <w:r w:rsidRPr="003915A7">
        <w:rPr>
          <w:rFonts w:cstheme="minorBidi"/>
          <w:i/>
          <w:iCs/>
          <w:szCs w:val="22"/>
        </w:rPr>
        <w:t>[</w:t>
      </w:r>
      <w:r w:rsidRPr="003915A7">
        <w:rPr>
          <w:rFonts w:cstheme="minorBidi"/>
          <w:szCs w:val="22"/>
        </w:rPr>
        <w:fldChar w:fldCharType="begin"/>
      </w:r>
      <w:r w:rsidRPr="003915A7">
        <w:rPr>
          <w:rFonts w:cstheme="minorBidi"/>
          <w:i/>
          <w:iCs/>
          <w:szCs w:val="22"/>
        </w:rPr>
        <w:instrText xml:space="preserve"> REF _Ref150354115 \r \h </w:instrText>
      </w:r>
      <w:r w:rsidRPr="003915A7">
        <w:rPr>
          <w:rFonts w:cstheme="minorBidi"/>
          <w:szCs w:val="22"/>
        </w:rPr>
      </w:r>
      <w:r w:rsidRPr="003915A7">
        <w:rPr>
          <w:rFonts w:cstheme="minorBidi"/>
          <w:szCs w:val="22"/>
        </w:rPr>
        <w:fldChar w:fldCharType="separate"/>
      </w:r>
      <w:r w:rsidR="00CE4DAB">
        <w:rPr>
          <w:rFonts w:cstheme="minorBidi"/>
          <w:i/>
          <w:iCs/>
          <w:szCs w:val="22"/>
        </w:rPr>
        <w:t>38</w:t>
      </w:r>
      <w:r w:rsidRPr="003915A7">
        <w:rPr>
          <w:rFonts w:cstheme="minorBidi"/>
          <w:szCs w:val="22"/>
        </w:rPr>
        <w:fldChar w:fldCharType="end"/>
      </w:r>
      <w:r w:rsidRPr="003915A7">
        <w:rPr>
          <w:rFonts w:cstheme="minorBidi"/>
          <w:i/>
          <w:iCs/>
          <w:szCs w:val="22"/>
        </w:rPr>
        <w:t xml:space="preserve">] </w:t>
      </w:r>
      <w:r w:rsidRPr="003915A7">
        <w:rPr>
          <w:rFonts w:eastAsiaTheme="minorEastAsia" w:cstheme="minorBidi"/>
          <w:i/>
          <w:iCs/>
          <w:kern w:val="0"/>
        </w:rPr>
        <w:t>for more details.</w:t>
      </w:r>
    </w:p>
    <w:p w14:paraId="1767D2CF" w14:textId="18EDB6E6" w:rsidR="00D31C68" w:rsidRDefault="00D31C68" w:rsidP="00A40AB2">
      <w:pPr>
        <w:pStyle w:val="Heading4"/>
        <w:jc w:val="both"/>
      </w:pPr>
      <w:r w:rsidRPr="00872BE2">
        <w:t>Section 6 (</w:t>
      </w:r>
      <w:r w:rsidR="00872BE2">
        <w:t>Design of specific plant systems</w:t>
      </w:r>
      <w:r w:rsidRPr="00872BE2">
        <w:t>)</w:t>
      </w:r>
    </w:p>
    <w:p w14:paraId="1158E8CB" w14:textId="61CC46E1" w:rsidR="005D7406" w:rsidRDefault="005D7406" w:rsidP="00A40AB2">
      <w:pPr>
        <w:jc w:val="both"/>
        <w:rPr>
          <w:lang w:eastAsia="zh-CN"/>
        </w:rPr>
      </w:pPr>
      <w:r w:rsidRPr="00525E18">
        <w:t xml:space="preserve">Requirements discussed in </w:t>
      </w:r>
      <w:r w:rsidRPr="00525E18">
        <w:rPr>
          <w:b/>
          <w:bCs/>
        </w:rPr>
        <w:t xml:space="preserve">Section </w:t>
      </w:r>
      <w:r>
        <w:rPr>
          <w:b/>
          <w:bCs/>
        </w:rPr>
        <w:t>6</w:t>
      </w:r>
      <w:r w:rsidRPr="00525E18">
        <w:t xml:space="preserve"> of the reference document</w:t>
      </w:r>
      <w:r w:rsidRPr="00525E18">
        <w:rPr>
          <w:rFonts w:cstheme="minorBidi"/>
          <w:szCs w:val="22"/>
        </w:rPr>
        <w:fldChar w:fldCharType="begin"/>
      </w:r>
      <w:r w:rsidRPr="00525E18">
        <w:rPr>
          <w:rFonts w:cstheme="minorBidi"/>
          <w:szCs w:val="22"/>
        </w:rPr>
        <w:fldChar w:fldCharType="separate"/>
      </w:r>
      <w:r w:rsidRPr="00525E18">
        <w:rPr>
          <w:rFonts w:cstheme="minorBidi"/>
          <w:szCs w:val="22"/>
        </w:rPr>
        <w:t>8</w:t>
      </w:r>
      <w:r w:rsidRPr="00525E18">
        <w:rPr>
          <w:rFonts w:cstheme="minorBidi"/>
          <w:szCs w:val="22"/>
        </w:rPr>
        <w:fldChar w:fldCharType="end"/>
      </w:r>
      <w:r w:rsidRPr="00525E18">
        <w:t xml:space="preserve"> </w:t>
      </w:r>
      <w:r w:rsidRPr="00525E18">
        <w:rPr>
          <w:rFonts w:cstheme="minorBidi"/>
          <w:szCs w:val="22"/>
        </w:rPr>
        <w:t>[</w:t>
      </w:r>
      <w:r w:rsidRPr="00525E18">
        <w:rPr>
          <w:rFonts w:cstheme="minorBidi"/>
          <w:szCs w:val="22"/>
        </w:rPr>
        <w:fldChar w:fldCharType="begin"/>
      </w:r>
      <w:r w:rsidRPr="00525E18">
        <w:rPr>
          <w:rFonts w:cstheme="minorBidi"/>
          <w:szCs w:val="22"/>
        </w:rPr>
        <w:instrText xml:space="preserve"> REF _Ref150354082 \r \h </w:instrText>
      </w:r>
      <w:r>
        <w:rPr>
          <w:rFonts w:cstheme="minorBidi"/>
          <w:szCs w:val="22"/>
        </w:rPr>
        <w:instrText xml:space="preserve"> \* MERGEFORMAT </w:instrText>
      </w:r>
      <w:r w:rsidRPr="00525E18">
        <w:rPr>
          <w:rFonts w:cstheme="minorBidi"/>
          <w:szCs w:val="22"/>
        </w:rPr>
      </w:r>
      <w:r w:rsidRPr="00525E18">
        <w:rPr>
          <w:rFonts w:cstheme="minorBidi"/>
          <w:szCs w:val="22"/>
        </w:rPr>
        <w:fldChar w:fldCharType="separate"/>
      </w:r>
      <w:r w:rsidR="00CE4DAB">
        <w:rPr>
          <w:rFonts w:cstheme="minorBidi"/>
          <w:szCs w:val="22"/>
        </w:rPr>
        <w:t>8</w:t>
      </w:r>
      <w:r w:rsidRPr="00525E18">
        <w:rPr>
          <w:rFonts w:cstheme="minorBidi"/>
          <w:szCs w:val="22"/>
        </w:rPr>
        <w:fldChar w:fldCharType="end"/>
      </w:r>
      <w:r w:rsidRPr="00525E18">
        <w:rPr>
          <w:rFonts w:cstheme="minorBidi"/>
          <w:szCs w:val="22"/>
        </w:rPr>
        <w:fldChar w:fldCharType="begin"/>
      </w:r>
      <w:r w:rsidRPr="00525E18">
        <w:rPr>
          <w:rFonts w:cstheme="minorBidi"/>
          <w:szCs w:val="22"/>
        </w:rPr>
        <w:instrText xml:space="preserve"> \* MERGEFORMAT </w:instrText>
      </w:r>
      <w:r w:rsidRPr="00525E18">
        <w:rPr>
          <w:rFonts w:cstheme="minorBidi"/>
          <w:szCs w:val="22"/>
        </w:rPr>
        <w:fldChar w:fldCharType="separate"/>
      </w:r>
      <w:r w:rsidRPr="00525E18">
        <w:rPr>
          <w:rFonts w:cstheme="minorBidi"/>
          <w:szCs w:val="22"/>
        </w:rPr>
        <w:t>8</w:t>
      </w:r>
      <w:r w:rsidRPr="00525E18">
        <w:rPr>
          <w:rFonts w:cstheme="minorBidi"/>
          <w:szCs w:val="22"/>
        </w:rPr>
        <w:fldChar w:fldCharType="end"/>
      </w:r>
      <w:r w:rsidRPr="00525E18">
        <w:rPr>
          <w:rFonts w:cstheme="minorBidi"/>
          <w:szCs w:val="22"/>
        </w:rPr>
        <w:t>]</w:t>
      </w:r>
      <w:r w:rsidRPr="00525E18">
        <w:t xml:space="preserve"> are met by Westinghouse</w:t>
      </w:r>
      <w:r>
        <w:t xml:space="preserve"> either “as stated” or </w:t>
      </w:r>
      <w:r w:rsidR="00B36CB2">
        <w:t>via compliance with their objectives</w:t>
      </w:r>
      <w:r w:rsidRPr="00525E18">
        <w:t>.</w:t>
      </w:r>
    </w:p>
    <w:p w14:paraId="5317B314" w14:textId="303C3E44" w:rsidR="009E5DEF" w:rsidRDefault="000F6B3F" w:rsidP="00A40AB2">
      <w:pPr>
        <w:jc w:val="both"/>
        <w:rPr>
          <w:rFonts w:cstheme="minorHAnsi"/>
          <w:szCs w:val="22"/>
        </w:rPr>
      </w:pPr>
      <w:r>
        <w:rPr>
          <w:rFonts w:cstheme="minorHAnsi"/>
          <w:szCs w:val="22"/>
        </w:rPr>
        <w:t>“Compliant with objective” (</w:t>
      </w:r>
      <w:r w:rsidR="00B36CB2">
        <w:rPr>
          <w:rFonts w:cstheme="minorHAnsi"/>
          <w:szCs w:val="22"/>
        </w:rPr>
        <w:t>CWO</w:t>
      </w:r>
      <w:r>
        <w:rPr>
          <w:rFonts w:cstheme="minorHAnsi"/>
          <w:szCs w:val="22"/>
        </w:rPr>
        <w:t>)</w:t>
      </w:r>
      <w:r w:rsidR="009E5DEF">
        <w:rPr>
          <w:rFonts w:cstheme="minorHAnsi"/>
          <w:szCs w:val="22"/>
        </w:rPr>
        <w:t xml:space="preserve"> item</w:t>
      </w:r>
      <w:r w:rsidR="004918F0">
        <w:rPr>
          <w:rFonts w:cstheme="minorHAnsi"/>
          <w:szCs w:val="22"/>
        </w:rPr>
        <w:t>s were</w:t>
      </w:r>
      <w:r w:rsidR="009E5DEF">
        <w:rPr>
          <w:rFonts w:cstheme="minorHAnsi"/>
          <w:szCs w:val="22"/>
        </w:rPr>
        <w:t xml:space="preserve"> identified t</w:t>
      </w:r>
      <w:r w:rsidR="00747612">
        <w:rPr>
          <w:rFonts w:cstheme="minorHAnsi"/>
          <w:szCs w:val="22"/>
        </w:rPr>
        <w:t>wo</w:t>
      </w:r>
      <w:r w:rsidR="009E5DEF">
        <w:rPr>
          <w:rFonts w:cstheme="minorHAnsi"/>
          <w:szCs w:val="22"/>
        </w:rPr>
        <w:t xml:space="preserve"> subsections.</w:t>
      </w:r>
    </w:p>
    <w:p w14:paraId="17662794" w14:textId="5AAE3B8A" w:rsidR="00872BE2" w:rsidRDefault="00747612" w:rsidP="00A40AB2">
      <w:pPr>
        <w:jc w:val="both"/>
        <w:rPr>
          <w:lang w:eastAsia="zh-CN"/>
        </w:rPr>
      </w:pPr>
      <w:r>
        <w:lastRenderedPageBreak/>
        <w:t>“</w:t>
      </w:r>
      <w:r w:rsidR="00E8038A">
        <w:t>Requirement 68: Design for withstanding the loss of off-site power</w:t>
      </w:r>
      <w:r>
        <w:t>”</w:t>
      </w:r>
      <w:r w:rsidR="00E8038A" w:rsidRPr="00E8038A">
        <w:rPr>
          <w:lang w:eastAsia="zh-CN"/>
        </w:rPr>
        <w:t xml:space="preserve"> </w:t>
      </w:r>
      <w:r w:rsidR="00E8038A">
        <w:rPr>
          <w:lang w:eastAsia="zh-CN"/>
        </w:rPr>
        <w:t>subsection contains a CWO item related to:</w:t>
      </w:r>
    </w:p>
    <w:p w14:paraId="2CF44A29" w14:textId="3ABED79C" w:rsidR="00E8038A" w:rsidRPr="00231460" w:rsidRDefault="003F1E29" w:rsidP="00513590">
      <w:pPr>
        <w:pStyle w:val="ListParagraph"/>
        <w:numPr>
          <w:ilvl w:val="0"/>
          <w:numId w:val="93"/>
        </w:numPr>
        <w:jc w:val="both"/>
        <w:rPr>
          <w:rFonts w:eastAsia="Calibri" w:cs="Arial"/>
        </w:rPr>
      </w:pPr>
      <w:r w:rsidRPr="00231460">
        <w:rPr>
          <w:b/>
          <w:bCs/>
          <w:lang w:eastAsia="zh-CN"/>
        </w:rPr>
        <w:t>(Item 6.43)</w:t>
      </w:r>
      <w:r>
        <w:rPr>
          <w:lang w:eastAsia="zh-CN"/>
        </w:rPr>
        <w:t xml:space="preserve"> </w:t>
      </w:r>
      <w:r w:rsidR="00676779">
        <w:rPr>
          <w:lang w:eastAsia="zh-CN"/>
        </w:rPr>
        <w:t xml:space="preserve">Requirements for </w:t>
      </w:r>
      <w:r w:rsidR="00FA4F37" w:rsidRPr="00231460">
        <w:rPr>
          <w:rFonts w:eastAsia="Calibri" w:cs="Arial"/>
        </w:rPr>
        <w:t>emergency power supply and for the alternate power source at the nuclear power plant.</w:t>
      </w:r>
      <w:r w:rsidR="00E378CD">
        <w:rPr>
          <w:rFonts w:eastAsia="Calibri" w:cs="Arial"/>
        </w:rPr>
        <w:t xml:space="preserve"> </w:t>
      </w:r>
      <w:r w:rsidR="00E378CD" w:rsidRPr="00E378CD">
        <w:rPr>
          <w:rFonts w:eastAsia="Calibri" w:cs="Arial"/>
        </w:rPr>
        <w:t xml:space="preserve">Offsite power </w:t>
      </w:r>
      <w:r w:rsidR="008006D5">
        <w:rPr>
          <w:rFonts w:eastAsia="Calibri" w:cs="Arial"/>
        </w:rPr>
        <w:t xml:space="preserve">requirements can be relaxed </w:t>
      </w:r>
      <w:r w:rsidR="00E378CD" w:rsidRPr="00E378CD">
        <w:rPr>
          <w:rFonts w:eastAsia="Calibri" w:cs="Arial"/>
        </w:rPr>
        <w:t>due to the passive design of the AP1000 plant</w:t>
      </w:r>
      <w:r w:rsidR="00CB658B">
        <w:rPr>
          <w:rFonts w:eastAsia="Calibri" w:cs="Arial"/>
        </w:rPr>
        <w:t>.</w:t>
      </w:r>
      <w:r w:rsidR="008006D5">
        <w:rPr>
          <w:rFonts w:eastAsia="Calibri" w:cs="Arial"/>
        </w:rPr>
        <w:t xml:space="preserve"> AC power </w:t>
      </w:r>
      <w:r w:rsidR="008006D5" w:rsidRPr="00613BB8">
        <w:rPr>
          <w:rFonts w:eastAsia="Calibri" w:cs="Arial"/>
        </w:rPr>
        <w:t>do</w:t>
      </w:r>
      <w:r w:rsidR="00CB658B">
        <w:rPr>
          <w:rFonts w:eastAsia="Calibri" w:cs="Arial"/>
        </w:rPr>
        <w:t>e</w:t>
      </w:r>
      <w:r w:rsidR="00703301" w:rsidRPr="00613BB8">
        <w:rPr>
          <w:rFonts w:eastAsia="Calibri" w:cs="Arial"/>
        </w:rPr>
        <w:t>s</w:t>
      </w:r>
      <w:r w:rsidR="00703301" w:rsidRPr="002456EC">
        <w:rPr>
          <w:rFonts w:eastAsia="Calibri" w:cs="Arial"/>
        </w:rPr>
        <w:t xml:space="preserve"> not have a safety </w:t>
      </w:r>
      <w:r w:rsidR="00703301" w:rsidRPr="00613BB8">
        <w:rPr>
          <w:rFonts w:eastAsia="Calibri" w:cs="Arial"/>
        </w:rPr>
        <w:t>function</w:t>
      </w:r>
      <w:r w:rsidR="00CB658B">
        <w:rPr>
          <w:rFonts w:eastAsia="Calibri" w:cs="Arial"/>
        </w:rPr>
        <w:t>s</w:t>
      </w:r>
      <w:r w:rsidR="00E378CD" w:rsidRPr="00613BB8">
        <w:rPr>
          <w:rFonts w:eastAsia="Calibri" w:cs="Arial"/>
        </w:rPr>
        <w:t>.</w:t>
      </w:r>
      <w:r w:rsidR="002456EC" w:rsidRPr="002456EC">
        <w:rPr>
          <w:rFonts w:eastAsia="Calibri" w:cs="Arial"/>
        </w:rPr>
        <w:t xml:space="preserve"> </w:t>
      </w:r>
      <w:r w:rsidR="002456EC" w:rsidRPr="00613BB8">
        <w:rPr>
          <w:rFonts w:eastAsia="Calibri" w:cs="Arial"/>
        </w:rPr>
        <w:t>IDS</w:t>
      </w:r>
      <w:r w:rsidR="00613BB8" w:rsidRPr="00613BB8">
        <w:rPr>
          <w:rFonts w:eastAsia="Calibri" w:cs="Arial"/>
        </w:rPr>
        <w:t xml:space="preserve"> battery powered </w:t>
      </w:r>
      <w:r w:rsidR="00327C45">
        <w:rPr>
          <w:rFonts w:eastAsia="Calibri" w:cs="Arial"/>
        </w:rPr>
        <w:t>DC</w:t>
      </w:r>
      <w:r w:rsidR="00613BB8" w:rsidRPr="00613BB8">
        <w:rPr>
          <w:rFonts w:eastAsia="Calibri" w:cs="Arial"/>
        </w:rPr>
        <w:t xml:space="preserve"> emergency power supply</w:t>
      </w:r>
      <w:r w:rsidR="00613BB8">
        <w:rPr>
          <w:rFonts w:eastAsia="Calibri" w:cs="Arial"/>
        </w:rPr>
        <w:t xml:space="preserve"> system</w:t>
      </w:r>
      <w:r w:rsidR="00613BB8" w:rsidRPr="00613BB8">
        <w:rPr>
          <w:rFonts w:eastAsia="Calibri" w:cs="Arial"/>
        </w:rPr>
        <w:t xml:space="preserve"> for safety functions after postulated initiating events</w:t>
      </w:r>
      <w:r w:rsidR="002456EC" w:rsidRPr="002456EC">
        <w:rPr>
          <w:rFonts w:eastAsia="Calibri" w:cs="Arial"/>
        </w:rPr>
        <w:t xml:space="preserve"> has sufficient capacity to achieve and maintain safe shutdown of the plant for 72 hours following a complete loss of all </w:t>
      </w:r>
      <w:r w:rsidR="00CB658B">
        <w:rPr>
          <w:rFonts w:eastAsia="Calibri" w:cs="Arial"/>
        </w:rPr>
        <w:t>AC</w:t>
      </w:r>
      <w:r w:rsidR="002456EC" w:rsidRPr="002456EC">
        <w:rPr>
          <w:rFonts w:eastAsia="Calibri" w:cs="Arial"/>
        </w:rPr>
        <w:t xml:space="preserve"> power sources</w:t>
      </w:r>
    </w:p>
    <w:p w14:paraId="094B2DC8" w14:textId="6BCD7491" w:rsidR="007D5055" w:rsidRPr="00231460" w:rsidRDefault="007D5055" w:rsidP="00A40AB2">
      <w:pPr>
        <w:autoSpaceDE w:val="0"/>
        <w:autoSpaceDN w:val="0"/>
        <w:adjustRightInd w:val="0"/>
        <w:spacing w:before="60" w:after="60"/>
        <w:jc w:val="both"/>
        <w:rPr>
          <w:rFonts w:eastAsia="Calibri" w:cs="Arial"/>
        </w:rPr>
      </w:pPr>
      <w:r w:rsidRPr="00231460">
        <w:t>“</w:t>
      </w:r>
      <w:r w:rsidR="0074048E" w:rsidRPr="00231460">
        <w:rPr>
          <w:rFonts w:eastAsia="Calibri" w:cs="Arial"/>
        </w:rPr>
        <w:t>Requirement 71: Process sampling systems and post-accident sampling systems</w:t>
      </w:r>
      <w:r w:rsidRPr="00231460">
        <w:t>”</w:t>
      </w:r>
      <w:r w:rsidRPr="00231460">
        <w:rPr>
          <w:lang w:eastAsia="zh-CN"/>
        </w:rPr>
        <w:t xml:space="preserve"> subsection contains a CWO item related to:</w:t>
      </w:r>
    </w:p>
    <w:p w14:paraId="617B366C" w14:textId="7F911735" w:rsidR="00FA4F37" w:rsidRPr="00A836E6" w:rsidRDefault="0074048E" w:rsidP="00513590">
      <w:pPr>
        <w:pStyle w:val="ListParagraph"/>
        <w:numPr>
          <w:ilvl w:val="0"/>
          <w:numId w:val="93"/>
        </w:numPr>
        <w:jc w:val="both"/>
      </w:pPr>
      <w:r w:rsidRPr="00231460">
        <w:rPr>
          <w:b/>
          <w:bCs/>
        </w:rPr>
        <w:t>(Requirement 71)</w:t>
      </w:r>
      <w:r w:rsidRPr="00231460">
        <w:t xml:space="preserve"> </w:t>
      </w:r>
      <w:r w:rsidR="00231460" w:rsidRPr="00231460">
        <w:t xml:space="preserve">Provision of </w:t>
      </w:r>
      <w:r w:rsidR="00231460" w:rsidRPr="00231460">
        <w:rPr>
          <w:rFonts w:eastAsia="Calibri" w:cs="Arial"/>
        </w:rPr>
        <w:t>Process sampling systems and post-accident sampling systems.</w:t>
      </w:r>
    </w:p>
    <w:p w14:paraId="07C5E3DE" w14:textId="3C33ADEF" w:rsidR="00A836E6" w:rsidRPr="00A836E6" w:rsidRDefault="00A836E6" w:rsidP="00A836E6">
      <w:pPr>
        <w:jc w:val="both"/>
        <w:rPr>
          <w:rFonts w:cstheme="minorHAnsi"/>
          <w:b/>
          <w:bCs/>
          <w:lang w:val="en-GB"/>
        </w:rPr>
      </w:pPr>
      <w:r w:rsidRPr="00A836E6">
        <w:rPr>
          <w:rFonts w:eastAsiaTheme="minorEastAsia" w:cstheme="minorBidi"/>
          <w:i/>
          <w:iCs/>
          <w:kern w:val="0"/>
        </w:rPr>
        <w:t xml:space="preserve">Refer to </w:t>
      </w:r>
      <w:r w:rsidRPr="00A836E6">
        <w:rPr>
          <w:rFonts w:eastAsiaTheme="minorEastAsia" w:cstheme="minorBidi"/>
          <w:b/>
          <w:bCs/>
          <w:i/>
          <w:iCs/>
          <w:kern w:val="0"/>
        </w:rPr>
        <w:t>Section 6</w:t>
      </w:r>
      <w:r w:rsidRPr="00A836E6">
        <w:rPr>
          <w:rFonts w:eastAsiaTheme="minorEastAsia" w:cstheme="minorBidi"/>
          <w:i/>
          <w:iCs/>
          <w:kern w:val="0"/>
        </w:rPr>
        <w:t xml:space="preserve"> of the compliance assessment report </w:t>
      </w:r>
      <w:r w:rsidRPr="00A836E6">
        <w:rPr>
          <w:rFonts w:cstheme="minorBidi"/>
          <w:i/>
          <w:iCs/>
          <w:szCs w:val="22"/>
        </w:rPr>
        <w:t>[</w:t>
      </w:r>
      <w:r w:rsidRPr="00A836E6">
        <w:rPr>
          <w:rFonts w:cstheme="minorBidi"/>
          <w:szCs w:val="22"/>
        </w:rPr>
        <w:fldChar w:fldCharType="begin"/>
      </w:r>
      <w:r w:rsidRPr="00A836E6">
        <w:rPr>
          <w:rFonts w:cstheme="minorBidi"/>
          <w:i/>
          <w:iCs/>
          <w:szCs w:val="22"/>
        </w:rPr>
        <w:instrText xml:space="preserve"> REF _Ref150354115 \r \h </w:instrText>
      </w:r>
      <w:r w:rsidRPr="00A836E6">
        <w:rPr>
          <w:rFonts w:cstheme="minorBidi"/>
          <w:szCs w:val="22"/>
        </w:rPr>
      </w:r>
      <w:r w:rsidRPr="00A836E6">
        <w:rPr>
          <w:rFonts w:cstheme="minorBidi"/>
          <w:szCs w:val="22"/>
        </w:rPr>
        <w:fldChar w:fldCharType="separate"/>
      </w:r>
      <w:r w:rsidR="00CE4DAB">
        <w:rPr>
          <w:rFonts w:cstheme="minorBidi"/>
          <w:i/>
          <w:iCs/>
          <w:szCs w:val="22"/>
        </w:rPr>
        <w:t>38</w:t>
      </w:r>
      <w:r w:rsidRPr="00A836E6">
        <w:rPr>
          <w:rFonts w:cstheme="minorBidi"/>
          <w:szCs w:val="22"/>
        </w:rPr>
        <w:fldChar w:fldCharType="end"/>
      </w:r>
      <w:r w:rsidRPr="00A836E6">
        <w:rPr>
          <w:rFonts w:cstheme="minorBidi"/>
          <w:i/>
          <w:iCs/>
          <w:szCs w:val="22"/>
        </w:rPr>
        <w:t xml:space="preserve">] </w:t>
      </w:r>
      <w:r w:rsidRPr="00A836E6">
        <w:rPr>
          <w:rFonts w:eastAsiaTheme="minorEastAsia" w:cstheme="minorBidi"/>
          <w:i/>
          <w:iCs/>
          <w:kern w:val="0"/>
        </w:rPr>
        <w:t>for more details.</w:t>
      </w:r>
    </w:p>
    <w:p w14:paraId="3AB8CB03" w14:textId="77777777" w:rsidR="00E91DB6" w:rsidRPr="00C81969" w:rsidRDefault="00E91DB6" w:rsidP="00A40AB2">
      <w:pPr>
        <w:pStyle w:val="Heading3"/>
        <w:jc w:val="both"/>
      </w:pPr>
      <w:bookmarkStart w:id="83" w:name="_Toc151365375"/>
      <w:bookmarkStart w:id="84" w:name="_Toc151366945"/>
      <w:bookmarkStart w:id="85" w:name="_Toc151368512"/>
      <w:bookmarkStart w:id="86" w:name="_Toc151365376"/>
      <w:bookmarkStart w:id="87" w:name="_Toc151366946"/>
      <w:bookmarkStart w:id="88" w:name="_Toc151368513"/>
      <w:bookmarkStart w:id="89" w:name="_Toc152671828"/>
      <w:bookmarkEnd w:id="83"/>
      <w:bookmarkEnd w:id="84"/>
      <w:bookmarkEnd w:id="85"/>
      <w:bookmarkEnd w:id="86"/>
      <w:bookmarkEnd w:id="87"/>
      <w:bookmarkEnd w:id="88"/>
      <w:r>
        <w:t>Non Compliance</w:t>
      </w:r>
      <w:bookmarkEnd w:id="89"/>
    </w:p>
    <w:p w14:paraId="5E510363" w14:textId="2FC40BD1" w:rsidR="00E91DB6" w:rsidRPr="00675729" w:rsidRDefault="00675729" w:rsidP="00A40AB2">
      <w:pPr>
        <w:jc w:val="both"/>
      </w:pPr>
      <w:r>
        <w:t xml:space="preserve">No “Non Compliances” have been identified in the assessment </w:t>
      </w:r>
      <w:r>
        <w:rPr>
          <w:rFonts w:cstheme="minorBidi"/>
          <w:szCs w:val="22"/>
        </w:rPr>
        <w:t>[</w:t>
      </w:r>
      <w:r>
        <w:rPr>
          <w:rFonts w:cstheme="minorBidi"/>
          <w:szCs w:val="22"/>
        </w:rPr>
        <w:fldChar w:fldCharType="begin"/>
      </w:r>
      <w:r>
        <w:rPr>
          <w:rFonts w:cstheme="minorBidi"/>
          <w:szCs w:val="22"/>
        </w:rPr>
        <w:instrText xml:space="preserve"> REF _Ref150354115 \r \h </w:instrText>
      </w:r>
      <w:r w:rsidR="00A40AB2">
        <w:rPr>
          <w:rFonts w:cstheme="minorBidi"/>
          <w:szCs w:val="22"/>
        </w:rPr>
        <w:instrText xml:space="preserve"> \* MERGEFORMAT </w:instrText>
      </w:r>
      <w:r>
        <w:rPr>
          <w:rFonts w:cstheme="minorBidi"/>
          <w:szCs w:val="22"/>
        </w:rPr>
      </w:r>
      <w:r>
        <w:rPr>
          <w:rFonts w:cstheme="minorBidi"/>
          <w:szCs w:val="22"/>
        </w:rPr>
        <w:fldChar w:fldCharType="separate"/>
      </w:r>
      <w:r w:rsidR="00CE4DAB">
        <w:rPr>
          <w:rFonts w:cstheme="minorBidi"/>
          <w:szCs w:val="22"/>
        </w:rPr>
        <w:t>38</w:t>
      </w:r>
      <w:r>
        <w:rPr>
          <w:rFonts w:cstheme="minorBidi"/>
          <w:szCs w:val="22"/>
        </w:rPr>
        <w:fldChar w:fldCharType="end"/>
      </w:r>
      <w:r>
        <w:rPr>
          <w:rFonts w:cstheme="minorBidi"/>
          <w:szCs w:val="22"/>
        </w:rPr>
        <w:t>].</w:t>
      </w:r>
    </w:p>
    <w:p w14:paraId="64FBC9E0" w14:textId="47114C4B" w:rsidR="00E91DB6" w:rsidRDefault="00E91DB6" w:rsidP="00A40AB2">
      <w:pPr>
        <w:pStyle w:val="Heading3"/>
        <w:jc w:val="both"/>
      </w:pPr>
      <w:bookmarkStart w:id="90" w:name="_Toc152671829"/>
      <w:r w:rsidRPr="003076C9">
        <w:t>Identified Potential Risks To Be Addressed In Bulgaria Project</w:t>
      </w:r>
      <w:bookmarkEnd w:id="90"/>
    </w:p>
    <w:p w14:paraId="47E9CCA2" w14:textId="77777777" w:rsidR="00315367" w:rsidRDefault="00C91447" w:rsidP="00507931">
      <w:pPr>
        <w:spacing w:after="280"/>
        <w:jc w:val="both"/>
        <w:rPr>
          <w:rFonts w:cstheme="minorBidi"/>
          <w:szCs w:val="22"/>
        </w:rPr>
      </w:pPr>
      <w:r>
        <w:rPr>
          <w:rFonts w:cstheme="minorBidi"/>
          <w:szCs w:val="22"/>
        </w:rPr>
        <w:t xml:space="preserve">Potential risks are associated with </w:t>
      </w:r>
    </w:p>
    <w:p w14:paraId="62C15C48" w14:textId="434E5356" w:rsidR="007D63A1" w:rsidRDefault="005F1DAC" w:rsidP="00507931">
      <w:pPr>
        <w:spacing w:after="280"/>
        <w:jc w:val="both"/>
        <w:rPr>
          <w:rFonts w:cstheme="minorBidi"/>
          <w:szCs w:val="22"/>
        </w:rPr>
      </w:pPr>
      <w:r w:rsidRPr="00C91447">
        <w:rPr>
          <w:rFonts w:cstheme="minorBidi"/>
          <w:b/>
          <w:bCs/>
          <w:szCs w:val="22"/>
        </w:rPr>
        <w:t xml:space="preserve">Requirement </w:t>
      </w:r>
      <w:r>
        <w:rPr>
          <w:rFonts w:cstheme="minorBidi"/>
          <w:b/>
          <w:bCs/>
          <w:szCs w:val="22"/>
        </w:rPr>
        <w:t xml:space="preserve">71 </w:t>
      </w:r>
      <w:r w:rsidR="001E0107">
        <w:rPr>
          <w:rFonts w:cstheme="minorBidi"/>
          <w:szCs w:val="22"/>
        </w:rPr>
        <w:t xml:space="preserve">the CWO for the </w:t>
      </w:r>
      <w:r w:rsidR="0005221E" w:rsidRPr="0005221E">
        <w:rPr>
          <w:rFonts w:cstheme="minorBidi"/>
          <w:szCs w:val="22"/>
        </w:rPr>
        <w:t>primary sampling system</w:t>
      </w:r>
      <w:r w:rsidR="001E0107">
        <w:rPr>
          <w:rFonts w:cstheme="minorBidi"/>
          <w:szCs w:val="22"/>
        </w:rPr>
        <w:t xml:space="preserve"> </w:t>
      </w:r>
      <w:r w:rsidR="0005221E">
        <w:rPr>
          <w:rFonts w:cstheme="minorBidi"/>
          <w:szCs w:val="22"/>
        </w:rPr>
        <w:t>(</w:t>
      </w:r>
      <w:r w:rsidR="001E0107" w:rsidRPr="001E0107">
        <w:rPr>
          <w:rFonts w:cstheme="minorBidi"/>
          <w:szCs w:val="22"/>
        </w:rPr>
        <w:t>PSS</w:t>
      </w:r>
      <w:r w:rsidR="0005221E">
        <w:rPr>
          <w:rFonts w:cstheme="minorBidi"/>
          <w:szCs w:val="22"/>
        </w:rPr>
        <w:t>)</w:t>
      </w:r>
      <w:r w:rsidR="00412A69">
        <w:rPr>
          <w:rFonts w:cstheme="minorBidi"/>
          <w:szCs w:val="22"/>
        </w:rPr>
        <w:t>, regarding its sampling capabilities,</w:t>
      </w:r>
      <w:r w:rsidR="00036D24">
        <w:rPr>
          <w:rFonts w:cstheme="minorBidi"/>
          <w:szCs w:val="22"/>
        </w:rPr>
        <w:t xml:space="preserve"> </w:t>
      </w:r>
      <w:r w:rsidR="000F770D">
        <w:rPr>
          <w:rFonts w:cstheme="minorBidi"/>
          <w:szCs w:val="22"/>
        </w:rPr>
        <w:t xml:space="preserve">might request additional discussion. For the time being </w:t>
      </w:r>
      <w:r w:rsidR="00C548AE">
        <w:rPr>
          <w:rFonts w:cstheme="minorBidi"/>
          <w:szCs w:val="22"/>
        </w:rPr>
        <w:t xml:space="preserve">we are assuming it </w:t>
      </w:r>
      <w:r w:rsidR="00532B5F">
        <w:rPr>
          <w:rFonts w:cstheme="minorBidi"/>
          <w:szCs w:val="22"/>
        </w:rPr>
        <w:t>will be validated as is thus</w:t>
      </w:r>
      <w:r w:rsidR="00CE3934">
        <w:rPr>
          <w:rFonts w:cstheme="minorBidi"/>
          <w:szCs w:val="22"/>
        </w:rPr>
        <w:t xml:space="preserve"> we maintain </w:t>
      </w:r>
      <w:r w:rsidR="00CE3934">
        <w:rPr>
          <w:rFonts w:cstheme="minorHAnsi"/>
        </w:rPr>
        <w:t>“</w:t>
      </w:r>
      <w:r w:rsidR="00CE3934" w:rsidRPr="001B2270">
        <w:rPr>
          <w:rFonts w:cstheme="minorHAnsi"/>
          <w:b/>
          <w:bCs/>
        </w:rPr>
        <w:t>Low Risk</w:t>
      </w:r>
      <w:r w:rsidR="00CE3934">
        <w:rPr>
          <w:rFonts w:cstheme="minorHAnsi"/>
        </w:rPr>
        <w:t>”</w:t>
      </w:r>
      <w:r w:rsidR="00E412DE">
        <w:rPr>
          <w:rFonts w:cstheme="minorHAnsi"/>
        </w:rPr>
        <w:t xml:space="preserve"> </w:t>
      </w:r>
      <w:r w:rsidR="00CE3934">
        <w:rPr>
          <w:rFonts w:cstheme="minorHAnsi"/>
        </w:rPr>
        <w:t>for this regulation</w:t>
      </w:r>
      <w:r w:rsidR="00CE3934">
        <w:rPr>
          <w:rFonts w:cstheme="minorBidi"/>
          <w:szCs w:val="22"/>
        </w:rPr>
        <w:t xml:space="preserve"> </w:t>
      </w:r>
    </w:p>
    <w:p w14:paraId="63C56AC8" w14:textId="76FA5D08" w:rsidR="005C6B9E" w:rsidRPr="005C6B9E" w:rsidRDefault="004324E0" w:rsidP="005C6B9E">
      <w:pPr>
        <w:spacing w:after="280"/>
        <w:jc w:val="both"/>
        <w:rPr>
          <w:rFonts w:ascii="Calibri" w:hAnsi="Calibri" w:cs="Calibri"/>
          <w:szCs w:val="18"/>
        </w:rPr>
      </w:pPr>
      <w:r>
        <w:rPr>
          <w:rFonts w:cstheme="minorBidi"/>
          <w:szCs w:val="22"/>
        </w:rPr>
        <w:t>Also</w:t>
      </w:r>
      <w:r w:rsidR="00F5023E">
        <w:rPr>
          <w:rFonts w:cstheme="minorBidi"/>
          <w:szCs w:val="22"/>
        </w:rPr>
        <w:t>,</w:t>
      </w:r>
      <w:r>
        <w:rPr>
          <w:rFonts w:cstheme="minorBidi"/>
          <w:szCs w:val="22"/>
        </w:rPr>
        <w:t xml:space="preserve"> </w:t>
      </w:r>
      <w:r w:rsidR="00C91447" w:rsidRPr="00C91447">
        <w:rPr>
          <w:rFonts w:cstheme="minorBidi"/>
          <w:b/>
          <w:bCs/>
          <w:szCs w:val="22"/>
        </w:rPr>
        <w:t>Requirement 35</w:t>
      </w:r>
      <w:r w:rsidR="00C91447">
        <w:rPr>
          <w:rFonts w:cstheme="minorBidi"/>
          <w:b/>
          <w:bCs/>
          <w:szCs w:val="22"/>
        </w:rPr>
        <w:t xml:space="preserve"> </w:t>
      </w:r>
      <w:r w:rsidR="00C91447" w:rsidRPr="00BE1151">
        <w:rPr>
          <w:rFonts w:cstheme="minorBidi"/>
          <w:szCs w:val="22"/>
        </w:rPr>
        <w:t xml:space="preserve">on </w:t>
      </w:r>
      <w:r w:rsidR="00C91447">
        <w:t>“Nuclear power plants used for cogeneration of heat and power, heat generation or desalination</w:t>
      </w:r>
      <w:r w:rsidR="00507931">
        <w:t>”</w:t>
      </w:r>
      <w:r>
        <w:t xml:space="preserve">, </w:t>
      </w:r>
      <w:r w:rsidR="002C6B7E">
        <w:t>since it is not considered in the standard design</w:t>
      </w:r>
      <w:r w:rsidR="00491AA6">
        <w:t>.</w:t>
      </w:r>
      <w:r w:rsidR="00C94F20">
        <w:t xml:space="preserve"> </w:t>
      </w:r>
      <w:r w:rsidR="00507931" w:rsidRPr="00965DBE">
        <w:rPr>
          <w:rFonts w:ascii="Calibri" w:hAnsi="Calibri" w:cs="Calibri"/>
          <w:szCs w:val="18"/>
        </w:rPr>
        <w:t>I</w:t>
      </w:r>
      <w:r w:rsidR="00EE2A49">
        <w:rPr>
          <w:rFonts w:ascii="Calibri" w:hAnsi="Calibri" w:cs="Calibri"/>
          <w:szCs w:val="18"/>
        </w:rPr>
        <w:t>f it</w:t>
      </w:r>
      <w:r w:rsidR="00C94F20">
        <w:rPr>
          <w:rFonts w:ascii="Calibri" w:hAnsi="Calibri" w:cs="Calibri"/>
          <w:szCs w:val="18"/>
        </w:rPr>
        <w:t xml:space="preserve"> were</w:t>
      </w:r>
      <w:r w:rsidR="00507931" w:rsidRPr="00965DBE" w:rsidDel="00DE230E">
        <w:rPr>
          <w:rFonts w:ascii="Calibri" w:hAnsi="Calibri" w:cs="Calibri"/>
          <w:szCs w:val="18"/>
        </w:rPr>
        <w:t xml:space="preserve"> </w:t>
      </w:r>
      <w:r w:rsidR="00507931" w:rsidRPr="00965DBE">
        <w:rPr>
          <w:rFonts w:ascii="Calibri" w:hAnsi="Calibri" w:cs="Calibri"/>
          <w:szCs w:val="18"/>
        </w:rPr>
        <w:t>request</w:t>
      </w:r>
      <w:r w:rsidR="00C94F20">
        <w:rPr>
          <w:rFonts w:ascii="Calibri" w:hAnsi="Calibri" w:cs="Calibri"/>
          <w:szCs w:val="18"/>
        </w:rPr>
        <w:t>ed</w:t>
      </w:r>
      <w:r w:rsidR="00507931" w:rsidRPr="00965DBE">
        <w:rPr>
          <w:rFonts w:ascii="Calibri" w:hAnsi="Calibri" w:cs="Calibri"/>
          <w:szCs w:val="18"/>
        </w:rPr>
        <w:t xml:space="preserve"> to provide Heat/District Heating by KNPP-NB a</w:t>
      </w:r>
      <w:r w:rsidR="00EE2A49">
        <w:rPr>
          <w:rFonts w:ascii="Calibri" w:hAnsi="Calibri" w:cs="Calibri"/>
          <w:szCs w:val="18"/>
        </w:rPr>
        <w:t>dditional scope will need to be added to the projec</w:t>
      </w:r>
      <w:r w:rsidR="00462656">
        <w:rPr>
          <w:rFonts w:ascii="Calibri" w:hAnsi="Calibri" w:cs="Calibri"/>
          <w:szCs w:val="18"/>
        </w:rPr>
        <w:t>t, this is scope is considered feasible and well understood, but notwithstanding the previous</w:t>
      </w:r>
      <w:r w:rsidR="001068E4">
        <w:rPr>
          <w:rFonts w:ascii="Calibri" w:hAnsi="Calibri" w:cs="Calibri"/>
          <w:szCs w:val="18"/>
        </w:rPr>
        <w:t xml:space="preserve"> according to </w:t>
      </w:r>
      <w:r w:rsidR="00C74F02">
        <w:rPr>
          <w:rFonts w:ascii="Calibri" w:hAnsi="Calibri" w:cs="Calibri"/>
          <w:szCs w:val="18"/>
        </w:rPr>
        <w:t xml:space="preserve">document classification on section </w:t>
      </w:r>
      <w:r w:rsidR="00C74F02">
        <w:rPr>
          <w:rFonts w:ascii="Calibri" w:hAnsi="Calibri" w:cs="Calibri"/>
          <w:szCs w:val="18"/>
        </w:rPr>
        <w:fldChar w:fldCharType="begin"/>
      </w:r>
      <w:r w:rsidR="00C74F02">
        <w:rPr>
          <w:rFonts w:ascii="Calibri" w:hAnsi="Calibri" w:cs="Calibri"/>
          <w:szCs w:val="18"/>
        </w:rPr>
        <w:instrText xml:space="preserve"> REF _Ref152320375 \r \h </w:instrText>
      </w:r>
      <w:r w:rsidR="00C74F02">
        <w:rPr>
          <w:rFonts w:ascii="Calibri" w:hAnsi="Calibri" w:cs="Calibri"/>
          <w:szCs w:val="18"/>
        </w:rPr>
      </w:r>
      <w:r w:rsidR="00C74F02">
        <w:rPr>
          <w:rFonts w:ascii="Calibri" w:hAnsi="Calibri" w:cs="Calibri"/>
          <w:szCs w:val="18"/>
        </w:rPr>
        <w:fldChar w:fldCharType="separate"/>
      </w:r>
      <w:r w:rsidR="00CE4DAB">
        <w:rPr>
          <w:rFonts w:ascii="Calibri" w:hAnsi="Calibri" w:cs="Calibri"/>
          <w:szCs w:val="18"/>
        </w:rPr>
        <w:t>1.3</w:t>
      </w:r>
      <w:r w:rsidR="00C74F02">
        <w:rPr>
          <w:rFonts w:ascii="Calibri" w:hAnsi="Calibri" w:cs="Calibri"/>
          <w:szCs w:val="18"/>
        </w:rPr>
        <w:fldChar w:fldCharType="end"/>
      </w:r>
      <w:r w:rsidR="00C74F02">
        <w:rPr>
          <w:rFonts w:ascii="Calibri" w:hAnsi="Calibri" w:cs="Calibri"/>
          <w:szCs w:val="18"/>
        </w:rPr>
        <w:t xml:space="preserve"> this will become a High Risk since </w:t>
      </w:r>
      <w:r w:rsidR="003F350E">
        <w:rPr>
          <w:rFonts w:ascii="Calibri" w:hAnsi="Calibri" w:cs="Calibri"/>
          <w:szCs w:val="18"/>
        </w:rPr>
        <w:t>this</w:t>
      </w:r>
      <w:r w:rsidR="00171E12">
        <w:rPr>
          <w:rFonts w:ascii="Calibri" w:hAnsi="Calibri" w:cs="Calibri"/>
          <w:szCs w:val="18"/>
        </w:rPr>
        <w:t xml:space="preserve"> will incur a m</w:t>
      </w:r>
      <w:r w:rsidR="003F350E">
        <w:rPr>
          <w:rFonts w:ascii="Calibri" w:hAnsi="Calibri" w:cs="Calibri"/>
          <w:szCs w:val="18"/>
        </w:rPr>
        <w:t xml:space="preserve">odification on design, however this shall be less impacting since Turbine Block Design is </w:t>
      </w:r>
      <w:r w:rsidR="003A6CAF">
        <w:rPr>
          <w:rFonts w:ascii="Calibri" w:hAnsi="Calibri" w:cs="Calibri"/>
          <w:szCs w:val="18"/>
        </w:rPr>
        <w:t>still not defined</w:t>
      </w:r>
      <w:r w:rsidR="00507931" w:rsidRPr="00965DBE">
        <w:rPr>
          <w:rFonts w:ascii="Calibri" w:hAnsi="Calibri" w:cs="Calibri"/>
          <w:szCs w:val="18"/>
        </w:rPr>
        <w:t>.</w:t>
      </w:r>
      <w:r w:rsidR="00F4268E">
        <w:rPr>
          <w:rFonts w:ascii="Calibri" w:hAnsi="Calibri" w:cs="Calibri"/>
          <w:szCs w:val="18"/>
        </w:rPr>
        <w:t xml:space="preserve"> Since this is not yet a project </w:t>
      </w:r>
      <w:r w:rsidR="005C6B9E">
        <w:rPr>
          <w:rFonts w:ascii="Calibri" w:hAnsi="Calibri" w:cs="Calibri"/>
          <w:szCs w:val="18"/>
        </w:rPr>
        <w:t>requirement,</w:t>
      </w:r>
      <w:r w:rsidR="00F4268E">
        <w:rPr>
          <w:rFonts w:ascii="Calibri" w:hAnsi="Calibri" w:cs="Calibri"/>
          <w:szCs w:val="18"/>
        </w:rPr>
        <w:t xml:space="preserve"> </w:t>
      </w:r>
      <w:r w:rsidR="005C6B9E">
        <w:rPr>
          <w:rFonts w:ascii="Calibri" w:hAnsi="Calibri" w:cs="Calibri"/>
          <w:szCs w:val="18"/>
        </w:rPr>
        <w:t xml:space="preserve">thus </w:t>
      </w:r>
      <w:r w:rsidR="00F4268E">
        <w:rPr>
          <w:rFonts w:ascii="Calibri" w:hAnsi="Calibri" w:cs="Calibri"/>
          <w:szCs w:val="18"/>
        </w:rPr>
        <w:t xml:space="preserve">we keep </w:t>
      </w:r>
      <w:r w:rsidR="00AD1D81">
        <w:rPr>
          <w:rFonts w:ascii="Calibri" w:hAnsi="Calibri" w:cs="Calibri"/>
          <w:szCs w:val="18"/>
        </w:rPr>
        <w:t xml:space="preserve">this </w:t>
      </w:r>
      <w:r w:rsidR="005C6B9E" w:rsidRPr="005C6B9E">
        <w:rPr>
          <w:rFonts w:ascii="Calibri" w:hAnsi="Calibri" w:cs="Calibri"/>
          <w:szCs w:val="18"/>
        </w:rPr>
        <w:t>No. SSR-2/1</w:t>
      </w:r>
      <w:r w:rsidR="005C6B9E">
        <w:rPr>
          <w:rFonts w:ascii="Calibri" w:hAnsi="Calibri" w:cs="Calibri"/>
          <w:szCs w:val="18"/>
        </w:rPr>
        <w:t xml:space="preserve"> </w:t>
      </w:r>
      <w:r w:rsidR="005C6B9E" w:rsidRPr="005C6B9E">
        <w:rPr>
          <w:rFonts w:ascii="Calibri" w:hAnsi="Calibri" w:cs="Calibri"/>
          <w:szCs w:val="18"/>
        </w:rPr>
        <w:t>Specific Safety Requirements</w:t>
      </w:r>
      <w:r w:rsidR="005C6B9E">
        <w:rPr>
          <w:rFonts w:ascii="Calibri" w:hAnsi="Calibri" w:cs="Calibri"/>
          <w:szCs w:val="18"/>
        </w:rPr>
        <w:t xml:space="preserve"> as </w:t>
      </w:r>
      <w:r w:rsidR="00AA1E60">
        <w:rPr>
          <w:rFonts w:cstheme="minorHAnsi"/>
        </w:rPr>
        <w:t>“</w:t>
      </w:r>
      <w:r w:rsidR="00AA1E60" w:rsidRPr="001B2270">
        <w:rPr>
          <w:rFonts w:cstheme="minorHAnsi"/>
          <w:b/>
          <w:bCs/>
        </w:rPr>
        <w:t>Low Risk</w:t>
      </w:r>
      <w:r w:rsidR="00AA1E60">
        <w:rPr>
          <w:rFonts w:cstheme="minorHAnsi"/>
        </w:rPr>
        <w:t>”.</w:t>
      </w:r>
    </w:p>
    <w:p w14:paraId="1E36E680" w14:textId="77777777" w:rsidR="00CF0EEB" w:rsidRDefault="00CF0EEB" w:rsidP="00CF0EEB">
      <w:pPr>
        <w:tabs>
          <w:tab w:val="clear" w:pos="720"/>
          <w:tab w:val="clear" w:pos="1296"/>
          <w:tab w:val="clear" w:pos="1872"/>
          <w:tab w:val="clear" w:pos="2448"/>
        </w:tabs>
        <w:spacing w:before="0" w:after="0" w:line="240" w:lineRule="auto"/>
        <w:rPr>
          <w:rFonts w:cstheme="minorBidi"/>
          <w:szCs w:val="22"/>
        </w:rPr>
      </w:pPr>
      <w:r>
        <w:rPr>
          <w:rFonts w:cstheme="minorBidi"/>
          <w:szCs w:val="22"/>
        </w:rPr>
        <w:br w:type="page"/>
      </w:r>
    </w:p>
    <w:p w14:paraId="0A2F65EC" w14:textId="763BA40C" w:rsidR="00CF0EEB" w:rsidRPr="00CF0EEB" w:rsidRDefault="00CF0EEB" w:rsidP="00806CC7">
      <w:pPr>
        <w:pStyle w:val="Heading2"/>
        <w:jc w:val="both"/>
        <w:rPr>
          <w:rFonts w:cstheme="minorBidi"/>
          <w:caps w:val="0"/>
          <w:szCs w:val="22"/>
        </w:rPr>
      </w:pPr>
      <w:bookmarkStart w:id="91" w:name="_Toc152671830"/>
      <w:r w:rsidRPr="00CF0EEB">
        <w:rPr>
          <w:rFonts w:cstheme="minorBidi"/>
          <w:caps w:val="0"/>
          <w:szCs w:val="22"/>
        </w:rPr>
        <w:lastRenderedPageBreak/>
        <w:t>SS</w:t>
      </w:r>
      <w:r w:rsidR="009C5DC9">
        <w:rPr>
          <w:rFonts w:cstheme="minorBidi"/>
          <w:caps w:val="0"/>
          <w:szCs w:val="22"/>
        </w:rPr>
        <w:t>G</w:t>
      </w:r>
      <w:r w:rsidRPr="00CF0EEB">
        <w:rPr>
          <w:rFonts w:cstheme="minorBidi"/>
          <w:caps w:val="0"/>
          <w:szCs w:val="22"/>
        </w:rPr>
        <w:t>-30 SAFETY CLASSIFICATION OF STRUCTURES, SYSTEMS AND COMPONENTS IN NUCLEAR POWER PLANTS</w:t>
      </w:r>
      <w:bookmarkEnd w:id="91"/>
    </w:p>
    <w:p w14:paraId="0CF2184B" w14:textId="205018FD" w:rsidR="006821EC" w:rsidRDefault="006821EC" w:rsidP="006821EC">
      <w:pPr>
        <w:jc w:val="both"/>
        <w:rPr>
          <w:rFonts w:cstheme="minorBidi"/>
          <w:szCs w:val="22"/>
        </w:rPr>
      </w:pPr>
      <w:r w:rsidRPr="009817A2">
        <w:rPr>
          <w:rFonts w:cstheme="minorBidi"/>
          <w:szCs w:val="22"/>
        </w:rPr>
        <w:t>Following summary reflects results of the assessment conducted against reference [</w:t>
      </w:r>
      <w:r w:rsidR="00561CA5">
        <w:rPr>
          <w:rFonts w:cstheme="minorBidi"/>
          <w:szCs w:val="22"/>
        </w:rPr>
        <w:fldChar w:fldCharType="begin"/>
      </w:r>
      <w:r w:rsidR="00561CA5">
        <w:rPr>
          <w:rFonts w:cstheme="minorBidi"/>
          <w:szCs w:val="22"/>
        </w:rPr>
        <w:instrText xml:space="preserve"> REF _Ref150851686 \r \h </w:instrText>
      </w:r>
      <w:r w:rsidR="00561CA5">
        <w:rPr>
          <w:rFonts w:cstheme="minorBidi"/>
          <w:szCs w:val="22"/>
        </w:rPr>
      </w:r>
      <w:r w:rsidR="00561CA5">
        <w:rPr>
          <w:rFonts w:cstheme="minorBidi"/>
          <w:szCs w:val="22"/>
        </w:rPr>
        <w:fldChar w:fldCharType="separate"/>
      </w:r>
      <w:r w:rsidR="00CE4DAB">
        <w:rPr>
          <w:rFonts w:cstheme="minorBidi"/>
          <w:szCs w:val="22"/>
        </w:rPr>
        <w:t>9</w:t>
      </w:r>
      <w:r w:rsidR="00561CA5">
        <w:rPr>
          <w:rFonts w:cstheme="minorBidi"/>
          <w:szCs w:val="22"/>
        </w:rPr>
        <w:fldChar w:fldCharType="end"/>
      </w:r>
      <w:r w:rsidRPr="009817A2">
        <w:rPr>
          <w:rFonts w:cstheme="minorBidi"/>
          <w:szCs w:val="22"/>
        </w:rPr>
        <w:t>] as part of the compliance assessment report [</w:t>
      </w:r>
      <w:r w:rsidR="002409ED">
        <w:rPr>
          <w:rFonts w:cstheme="minorBidi"/>
          <w:szCs w:val="22"/>
        </w:rPr>
        <w:fldChar w:fldCharType="begin"/>
      </w:r>
      <w:r w:rsidR="002409ED">
        <w:rPr>
          <w:rFonts w:cstheme="minorBidi"/>
          <w:szCs w:val="22"/>
        </w:rPr>
        <w:instrText xml:space="preserve"> REF _Ref150851708 \r \h </w:instrText>
      </w:r>
      <w:r w:rsidR="002409ED">
        <w:rPr>
          <w:rFonts w:cstheme="minorBidi"/>
          <w:szCs w:val="22"/>
        </w:rPr>
      </w:r>
      <w:r w:rsidR="002409ED">
        <w:rPr>
          <w:rFonts w:cstheme="minorBidi"/>
          <w:szCs w:val="22"/>
        </w:rPr>
        <w:fldChar w:fldCharType="separate"/>
      </w:r>
      <w:r w:rsidR="00CE4DAB">
        <w:rPr>
          <w:rFonts w:cstheme="minorBidi"/>
          <w:szCs w:val="22"/>
        </w:rPr>
        <w:t>39</w:t>
      </w:r>
      <w:r w:rsidR="002409ED">
        <w:rPr>
          <w:rFonts w:cstheme="minorBidi"/>
          <w:szCs w:val="22"/>
        </w:rPr>
        <w:fldChar w:fldCharType="end"/>
      </w:r>
      <w:r w:rsidRPr="009817A2">
        <w:rPr>
          <w:rFonts w:cstheme="minorBidi"/>
          <w:szCs w:val="22"/>
        </w:rPr>
        <w:t>] that is included in Attachment 1.</w:t>
      </w:r>
    </w:p>
    <w:p w14:paraId="72E8835A" w14:textId="4236975B" w:rsidR="00396665" w:rsidRDefault="00396665" w:rsidP="00806CC7">
      <w:pPr>
        <w:pStyle w:val="Heading3"/>
        <w:jc w:val="both"/>
      </w:pPr>
      <w:bookmarkStart w:id="92" w:name="_Toc152671831"/>
      <w:r w:rsidRPr="006874BD">
        <w:t>High Level Risk Assessment</w:t>
      </w:r>
      <w:r w:rsidR="006821EC">
        <w:t xml:space="preserve"> Summary</w:t>
      </w:r>
      <w:bookmarkEnd w:id="92"/>
    </w:p>
    <w:p w14:paraId="4334BBA8" w14:textId="337292B6" w:rsidR="006821EC" w:rsidRDefault="006821EC" w:rsidP="006821EC">
      <w:pPr>
        <w:jc w:val="both"/>
        <w:rPr>
          <w:rFonts w:eastAsia="SimSun"/>
        </w:rPr>
      </w:pPr>
      <w:r w:rsidRPr="006821EC">
        <w:t>Conducted compliance assessment [</w:t>
      </w:r>
      <w:r w:rsidR="002409ED">
        <w:rPr>
          <w:rFonts w:cstheme="minorBidi"/>
          <w:szCs w:val="22"/>
        </w:rPr>
        <w:fldChar w:fldCharType="begin"/>
      </w:r>
      <w:r w:rsidR="002409ED">
        <w:rPr>
          <w:rFonts w:cstheme="minorBidi"/>
          <w:szCs w:val="22"/>
        </w:rPr>
        <w:instrText xml:space="preserve"> REF _Ref150851708 \r \h </w:instrText>
      </w:r>
      <w:r w:rsidR="002409ED">
        <w:rPr>
          <w:rFonts w:cstheme="minorBidi"/>
          <w:szCs w:val="22"/>
        </w:rPr>
      </w:r>
      <w:r w:rsidR="002409ED">
        <w:rPr>
          <w:rFonts w:cstheme="minorBidi"/>
          <w:szCs w:val="22"/>
        </w:rPr>
        <w:fldChar w:fldCharType="separate"/>
      </w:r>
      <w:r w:rsidR="00CE4DAB">
        <w:rPr>
          <w:rFonts w:cstheme="minorBidi"/>
          <w:szCs w:val="22"/>
        </w:rPr>
        <w:t>39</w:t>
      </w:r>
      <w:r w:rsidR="002409ED">
        <w:rPr>
          <w:rFonts w:cstheme="minorBidi"/>
          <w:szCs w:val="22"/>
        </w:rPr>
        <w:fldChar w:fldCharType="end"/>
      </w:r>
      <w:r w:rsidRPr="006821EC">
        <w:t xml:space="preserve">] indicates that compliance with the guidelines presented in “IAEA Specific Safety Guide No. SSG-30: Safety Classification of Structures Systems and Components in Nuclear Power Plant” </w:t>
      </w:r>
      <w:r w:rsidR="002409ED">
        <w:t>[</w:t>
      </w:r>
      <w:r w:rsidR="002409ED">
        <w:rPr>
          <w:rFonts w:cstheme="minorBidi"/>
          <w:szCs w:val="22"/>
        </w:rPr>
        <w:fldChar w:fldCharType="begin"/>
      </w:r>
      <w:r w:rsidR="002409ED">
        <w:rPr>
          <w:rFonts w:cstheme="minorBidi"/>
          <w:szCs w:val="22"/>
        </w:rPr>
        <w:instrText xml:space="preserve"> REF _Ref150851686 \r \h </w:instrText>
      </w:r>
      <w:r w:rsidR="002409ED">
        <w:rPr>
          <w:rFonts w:cstheme="minorBidi"/>
          <w:szCs w:val="22"/>
        </w:rPr>
      </w:r>
      <w:r w:rsidR="002409ED">
        <w:rPr>
          <w:rFonts w:cstheme="minorBidi"/>
          <w:szCs w:val="22"/>
        </w:rPr>
        <w:fldChar w:fldCharType="separate"/>
      </w:r>
      <w:r w:rsidR="00CE4DAB">
        <w:rPr>
          <w:rFonts w:cstheme="minorBidi"/>
          <w:szCs w:val="22"/>
        </w:rPr>
        <w:t>9</w:t>
      </w:r>
      <w:r w:rsidR="002409ED">
        <w:rPr>
          <w:rFonts w:cstheme="minorBidi"/>
          <w:szCs w:val="22"/>
        </w:rPr>
        <w:fldChar w:fldCharType="end"/>
      </w:r>
      <w:r w:rsidR="002409ED">
        <w:t xml:space="preserve">] </w:t>
      </w:r>
      <w:r w:rsidRPr="006821EC">
        <w:t>is expected to be demonstrated either via compliance with the guidelines “as stated” or via compliance with their objectives. Since no non-compliances have been identified and site-specific scope items are not expected to result in design changes or additional design analyses, “IAEA Specific Safety Guide No. SSG-30: Safety Classification of Structures Systems and Components in Nuclear Power Plant” has been assigned to a “</w:t>
      </w:r>
      <w:r w:rsidRPr="006821EC">
        <w:rPr>
          <w:b/>
          <w:bCs/>
        </w:rPr>
        <w:t>Low Risk</w:t>
      </w:r>
      <w:r w:rsidRPr="006821EC">
        <w:t>” c</w:t>
      </w:r>
      <w:r>
        <w:t>ategory</w:t>
      </w:r>
      <w:r w:rsidRPr="006821EC">
        <w:t>.</w:t>
      </w:r>
    </w:p>
    <w:p w14:paraId="540FBE2C" w14:textId="20B0121F" w:rsidR="00E01F51" w:rsidRPr="00E01F51" w:rsidRDefault="00E01F51" w:rsidP="00E01F51">
      <w:pPr>
        <w:pStyle w:val="Heading3"/>
      </w:pPr>
      <w:bookmarkStart w:id="93" w:name="_Toc152671832"/>
      <w:r w:rsidRPr="002C005C">
        <w:t>Roadmap of Items Specifically Discussed in the</w:t>
      </w:r>
      <w:r>
        <w:t xml:space="preserve"> Guide Assessment</w:t>
      </w:r>
      <w:bookmarkEnd w:id="93"/>
    </w:p>
    <w:p w14:paraId="2B6D75A2" w14:textId="3AB169CD" w:rsidR="007C75F0" w:rsidRDefault="00100E7E" w:rsidP="00806CC7">
      <w:pPr>
        <w:pStyle w:val="Heading4"/>
        <w:jc w:val="both"/>
      </w:pPr>
      <w:r w:rsidRPr="00C1456F">
        <w:t>Section 2 (General approach)</w:t>
      </w:r>
    </w:p>
    <w:p w14:paraId="7FC28638" w14:textId="5714A28D" w:rsidR="000F130C" w:rsidRDefault="00F41216" w:rsidP="00806CC7">
      <w:pPr>
        <w:jc w:val="both"/>
        <w:rPr>
          <w:lang w:eastAsia="zh-CN"/>
        </w:rPr>
      </w:pPr>
      <w:r w:rsidRPr="00F41216">
        <w:rPr>
          <w:lang w:eastAsia="zh-CN"/>
        </w:rPr>
        <w:t xml:space="preserve">The general approach to provide a structure and method for identifying and classifying SSCs important to safety recommended by IAEA </w:t>
      </w:r>
      <w:r w:rsidR="00347677">
        <w:rPr>
          <w:lang w:eastAsia="zh-CN"/>
        </w:rPr>
        <w:t xml:space="preserve">in </w:t>
      </w:r>
      <w:r w:rsidR="00347677" w:rsidRPr="00347677">
        <w:rPr>
          <w:b/>
          <w:bCs/>
          <w:lang w:eastAsia="zh-CN"/>
        </w:rPr>
        <w:t>Section 2</w:t>
      </w:r>
      <w:r w:rsidR="00347677">
        <w:rPr>
          <w:lang w:eastAsia="zh-CN"/>
        </w:rPr>
        <w:t xml:space="preserve"> of the reference document [</w:t>
      </w:r>
      <w:r w:rsidR="00347677">
        <w:rPr>
          <w:rFonts w:cstheme="minorBidi"/>
          <w:szCs w:val="22"/>
        </w:rPr>
        <w:fldChar w:fldCharType="begin"/>
      </w:r>
      <w:r w:rsidR="00347677">
        <w:rPr>
          <w:rFonts w:cstheme="minorBidi"/>
          <w:szCs w:val="22"/>
        </w:rPr>
        <w:instrText xml:space="preserve"> REF _Ref150851686 \r \h </w:instrText>
      </w:r>
      <w:r w:rsidR="00347677">
        <w:rPr>
          <w:rFonts w:cstheme="minorBidi"/>
          <w:szCs w:val="22"/>
        </w:rPr>
      </w:r>
      <w:r w:rsidR="00347677">
        <w:rPr>
          <w:rFonts w:cstheme="minorBidi"/>
          <w:szCs w:val="22"/>
        </w:rPr>
        <w:fldChar w:fldCharType="separate"/>
      </w:r>
      <w:r w:rsidR="00CE4DAB">
        <w:rPr>
          <w:rFonts w:cstheme="minorBidi"/>
          <w:szCs w:val="22"/>
        </w:rPr>
        <w:t>9</w:t>
      </w:r>
      <w:r w:rsidR="00347677">
        <w:rPr>
          <w:rFonts w:cstheme="minorBidi"/>
          <w:szCs w:val="22"/>
        </w:rPr>
        <w:fldChar w:fldCharType="end"/>
      </w:r>
      <w:r w:rsidR="00347677">
        <w:rPr>
          <w:lang w:eastAsia="zh-CN"/>
        </w:rPr>
        <w:t xml:space="preserve">] </w:t>
      </w:r>
      <w:r w:rsidRPr="00F41216">
        <w:rPr>
          <w:lang w:eastAsia="zh-CN"/>
        </w:rPr>
        <w:t>is consistent with the approach defined in the AP1000 plant documentation.</w:t>
      </w:r>
    </w:p>
    <w:p w14:paraId="6CFB0EC6" w14:textId="15C341C4" w:rsidR="001C7F31" w:rsidRDefault="004918F0" w:rsidP="00806CC7">
      <w:pPr>
        <w:jc w:val="both"/>
        <w:rPr>
          <w:rFonts w:cstheme="minorHAnsi"/>
          <w:szCs w:val="22"/>
        </w:rPr>
      </w:pPr>
      <w:r>
        <w:rPr>
          <w:lang w:eastAsia="zh-CN"/>
        </w:rPr>
        <w:t>Several</w:t>
      </w:r>
      <w:r w:rsidR="001C7F31">
        <w:rPr>
          <w:lang w:eastAsia="zh-CN"/>
        </w:rPr>
        <w:t xml:space="preserve"> </w:t>
      </w:r>
      <w:r w:rsidR="0048595F">
        <w:rPr>
          <w:lang w:eastAsia="zh-CN"/>
        </w:rPr>
        <w:t>“Compliant with objective”</w:t>
      </w:r>
      <w:r w:rsidR="00442AE3">
        <w:rPr>
          <w:lang w:eastAsia="zh-CN"/>
        </w:rPr>
        <w:t xml:space="preserve"> (</w:t>
      </w:r>
      <w:r w:rsidR="00347677">
        <w:rPr>
          <w:rFonts w:cstheme="minorHAnsi"/>
          <w:szCs w:val="22"/>
        </w:rPr>
        <w:t>CWO</w:t>
      </w:r>
      <w:r w:rsidR="00442AE3">
        <w:rPr>
          <w:rFonts w:cstheme="minorHAnsi"/>
          <w:szCs w:val="22"/>
        </w:rPr>
        <w:t>)</w:t>
      </w:r>
      <w:r w:rsidR="00347677">
        <w:rPr>
          <w:rFonts w:cstheme="minorHAnsi"/>
          <w:szCs w:val="22"/>
        </w:rPr>
        <w:t xml:space="preserve"> </w:t>
      </w:r>
      <w:r w:rsidR="001C7F31">
        <w:rPr>
          <w:rFonts w:cstheme="minorHAnsi"/>
          <w:szCs w:val="22"/>
        </w:rPr>
        <w:t>item</w:t>
      </w:r>
      <w:r w:rsidR="00FC4B03">
        <w:rPr>
          <w:rFonts w:cstheme="minorHAnsi"/>
          <w:szCs w:val="22"/>
        </w:rPr>
        <w:t>s</w:t>
      </w:r>
      <w:r w:rsidR="001C7F31">
        <w:rPr>
          <w:rFonts w:cstheme="minorHAnsi"/>
          <w:szCs w:val="22"/>
        </w:rPr>
        <w:t xml:space="preserve"> </w:t>
      </w:r>
      <w:r>
        <w:rPr>
          <w:rFonts w:cstheme="minorHAnsi"/>
          <w:szCs w:val="22"/>
        </w:rPr>
        <w:t>were</w:t>
      </w:r>
      <w:r w:rsidR="001C7F31">
        <w:rPr>
          <w:rFonts w:cstheme="minorHAnsi"/>
          <w:szCs w:val="22"/>
        </w:rPr>
        <w:t xml:space="preserve"> identified in </w:t>
      </w:r>
      <w:r w:rsidR="0060606F">
        <w:rPr>
          <w:rFonts w:cstheme="minorHAnsi"/>
          <w:szCs w:val="22"/>
        </w:rPr>
        <w:t>two subsections.</w:t>
      </w:r>
    </w:p>
    <w:p w14:paraId="18475346" w14:textId="14DEB59C" w:rsidR="00503FE4" w:rsidRDefault="00503FE4" w:rsidP="00806CC7">
      <w:pPr>
        <w:jc w:val="both"/>
        <w:rPr>
          <w:rFonts w:cstheme="minorHAnsi"/>
          <w:szCs w:val="22"/>
        </w:rPr>
      </w:pPr>
      <w:r>
        <w:rPr>
          <w:rFonts w:cstheme="minorHAnsi"/>
          <w:szCs w:val="22"/>
        </w:rPr>
        <w:t>“</w:t>
      </w:r>
      <w:r w:rsidR="00015257">
        <w:rPr>
          <w:rFonts w:cstheme="minorHAnsi"/>
          <w:szCs w:val="22"/>
        </w:rPr>
        <w:t>Basic requirements</w:t>
      </w:r>
      <w:r>
        <w:rPr>
          <w:rFonts w:cstheme="minorHAnsi"/>
          <w:szCs w:val="22"/>
        </w:rPr>
        <w:t>”</w:t>
      </w:r>
      <w:r w:rsidR="00015257">
        <w:rPr>
          <w:rFonts w:cstheme="minorHAnsi"/>
          <w:szCs w:val="22"/>
        </w:rPr>
        <w:t xml:space="preserve"> subsection contains a CWO item related to:</w:t>
      </w:r>
    </w:p>
    <w:p w14:paraId="37C4F962" w14:textId="331985C0" w:rsidR="00015257" w:rsidRPr="00862A6E" w:rsidRDefault="00015257" w:rsidP="00513590">
      <w:pPr>
        <w:pStyle w:val="ListParagraph"/>
        <w:numPr>
          <w:ilvl w:val="0"/>
          <w:numId w:val="93"/>
        </w:numPr>
        <w:jc w:val="both"/>
        <w:rPr>
          <w:rFonts w:cstheme="minorHAnsi"/>
          <w:szCs w:val="22"/>
        </w:rPr>
      </w:pPr>
      <w:r w:rsidRPr="00862A6E">
        <w:rPr>
          <w:rFonts w:cstheme="minorHAnsi"/>
          <w:b/>
          <w:bCs/>
          <w:szCs w:val="22"/>
        </w:rPr>
        <w:t>(</w:t>
      </w:r>
      <w:r w:rsidR="00B3117F" w:rsidRPr="00862A6E">
        <w:rPr>
          <w:rFonts w:cstheme="minorHAnsi"/>
          <w:b/>
          <w:bCs/>
          <w:szCs w:val="22"/>
        </w:rPr>
        <w:t>Item 2.2/</w:t>
      </w:r>
      <w:r w:rsidRPr="00862A6E">
        <w:rPr>
          <w:rFonts w:cstheme="minorHAnsi"/>
          <w:b/>
          <w:bCs/>
          <w:szCs w:val="22"/>
        </w:rPr>
        <w:t>Requirement 27)</w:t>
      </w:r>
      <w:r w:rsidRPr="00862A6E">
        <w:rPr>
          <w:rFonts w:cstheme="minorHAnsi"/>
          <w:szCs w:val="22"/>
        </w:rPr>
        <w:t xml:space="preserve"> </w:t>
      </w:r>
      <w:r w:rsidR="00BD2CDF" w:rsidRPr="00862A6E">
        <w:rPr>
          <w:rFonts w:cstheme="minorHAnsi"/>
          <w:szCs w:val="22"/>
        </w:rPr>
        <w:t>Classification of support service systems</w:t>
      </w:r>
      <w:r w:rsidR="00862A6E" w:rsidRPr="00862A6E">
        <w:t xml:space="preserve"> that ensure the operability of equipment forming part of a system important to safety.</w:t>
      </w:r>
    </w:p>
    <w:p w14:paraId="43B82470" w14:textId="2D6E7EC8" w:rsidR="001C7F31" w:rsidRDefault="00862A6E" w:rsidP="00806CC7">
      <w:pPr>
        <w:jc w:val="both"/>
        <w:rPr>
          <w:lang w:eastAsia="zh-CN"/>
        </w:rPr>
      </w:pPr>
      <w:r>
        <w:rPr>
          <w:lang w:eastAsia="zh-CN"/>
        </w:rPr>
        <w:t>“</w:t>
      </w:r>
      <w:r w:rsidR="00C5381B">
        <w:rPr>
          <w:lang w:eastAsia="zh-CN"/>
        </w:rPr>
        <w:t>Outline of the safety classification process</w:t>
      </w:r>
      <w:r>
        <w:rPr>
          <w:lang w:eastAsia="zh-CN"/>
        </w:rPr>
        <w:t>”</w:t>
      </w:r>
      <w:r w:rsidR="000D3127">
        <w:rPr>
          <w:lang w:eastAsia="zh-CN"/>
        </w:rPr>
        <w:t xml:space="preserve"> subsection contains several CWO items</w:t>
      </w:r>
      <w:r w:rsidR="009A22D5">
        <w:rPr>
          <w:lang w:eastAsia="zh-CN"/>
        </w:rPr>
        <w:t xml:space="preserve"> related to:</w:t>
      </w:r>
    </w:p>
    <w:p w14:paraId="390F14E7" w14:textId="6F78705B" w:rsidR="009A22D5" w:rsidRPr="00D31CDE" w:rsidRDefault="009A22D5" w:rsidP="00513590">
      <w:pPr>
        <w:pStyle w:val="ListParagraph"/>
        <w:numPr>
          <w:ilvl w:val="0"/>
          <w:numId w:val="93"/>
        </w:numPr>
        <w:jc w:val="both"/>
        <w:rPr>
          <w:b/>
          <w:bCs/>
          <w:lang w:eastAsia="zh-CN"/>
        </w:rPr>
      </w:pPr>
      <w:r w:rsidRPr="00D31CDE">
        <w:rPr>
          <w:b/>
          <w:bCs/>
          <w:lang w:eastAsia="zh-CN"/>
        </w:rPr>
        <w:t>(Item 2.12)</w:t>
      </w:r>
      <w:r w:rsidR="00D31CDE">
        <w:rPr>
          <w:b/>
          <w:bCs/>
          <w:lang w:eastAsia="zh-CN"/>
        </w:rPr>
        <w:t xml:space="preserve"> </w:t>
      </w:r>
      <w:r w:rsidR="00D31CDE" w:rsidRPr="00EF2146">
        <w:rPr>
          <w:lang w:eastAsia="zh-CN"/>
        </w:rPr>
        <w:t>Factors taken into account</w:t>
      </w:r>
      <w:r w:rsidR="00674FAA" w:rsidRPr="00EF2146">
        <w:rPr>
          <w:lang w:eastAsia="zh-CN"/>
        </w:rPr>
        <w:t xml:space="preserve"> for safety functions categorization</w:t>
      </w:r>
      <w:r w:rsidR="00EF2146" w:rsidRPr="00EF2146">
        <w:rPr>
          <w:lang w:eastAsia="zh-CN"/>
        </w:rPr>
        <w:t>.</w:t>
      </w:r>
    </w:p>
    <w:p w14:paraId="0014C9DF" w14:textId="1F410935" w:rsidR="009A22D5" w:rsidRPr="00EF2146" w:rsidRDefault="009A22D5" w:rsidP="00513590">
      <w:pPr>
        <w:pStyle w:val="ListParagraph"/>
        <w:numPr>
          <w:ilvl w:val="0"/>
          <w:numId w:val="93"/>
        </w:numPr>
        <w:jc w:val="both"/>
        <w:rPr>
          <w:lang w:eastAsia="zh-CN"/>
        </w:rPr>
      </w:pPr>
      <w:r w:rsidRPr="00D31CDE">
        <w:rPr>
          <w:b/>
          <w:bCs/>
          <w:lang w:eastAsia="zh-CN"/>
        </w:rPr>
        <w:t>(Item 2.13)</w:t>
      </w:r>
      <w:r w:rsidR="00BE2735">
        <w:rPr>
          <w:b/>
          <w:bCs/>
          <w:lang w:eastAsia="zh-CN"/>
        </w:rPr>
        <w:t xml:space="preserve"> </w:t>
      </w:r>
      <w:r w:rsidR="00BE2735" w:rsidRPr="00EF2146">
        <w:rPr>
          <w:lang w:eastAsia="zh-CN"/>
        </w:rPr>
        <w:t xml:space="preserve">Possibility for </w:t>
      </w:r>
      <w:r w:rsidR="00BE2735" w:rsidRPr="00EF2146">
        <w:t>the SSCs implemented as design provisions to</w:t>
      </w:r>
      <w:r w:rsidR="00CB016B" w:rsidRPr="00EF2146">
        <w:t xml:space="preserve"> be assigned directly to a safety class without the need for a further analysis of safety function categories.</w:t>
      </w:r>
    </w:p>
    <w:p w14:paraId="44FB3888" w14:textId="3EBB0190" w:rsidR="009A22D5" w:rsidRPr="003C7CBE" w:rsidRDefault="009A22D5" w:rsidP="00513590">
      <w:pPr>
        <w:pStyle w:val="ListParagraph"/>
        <w:numPr>
          <w:ilvl w:val="0"/>
          <w:numId w:val="93"/>
        </w:numPr>
        <w:jc w:val="both"/>
        <w:rPr>
          <w:b/>
          <w:bCs/>
          <w:lang w:eastAsia="zh-CN"/>
        </w:rPr>
      </w:pPr>
      <w:r w:rsidRPr="00D31CDE">
        <w:rPr>
          <w:b/>
          <w:bCs/>
          <w:lang w:eastAsia="zh-CN"/>
        </w:rPr>
        <w:t>(Item 2.1</w:t>
      </w:r>
      <w:r w:rsidR="00D31CDE" w:rsidRPr="00D31CDE">
        <w:rPr>
          <w:b/>
          <w:bCs/>
          <w:lang w:eastAsia="zh-CN"/>
        </w:rPr>
        <w:t>7</w:t>
      </w:r>
      <w:r w:rsidRPr="00D31CDE">
        <w:rPr>
          <w:b/>
          <w:bCs/>
          <w:lang w:eastAsia="zh-CN"/>
        </w:rPr>
        <w:t>)</w:t>
      </w:r>
      <w:r w:rsidR="00516028">
        <w:rPr>
          <w:b/>
          <w:bCs/>
          <w:lang w:eastAsia="zh-CN"/>
        </w:rPr>
        <w:t xml:space="preserve"> </w:t>
      </w:r>
      <w:r w:rsidR="00FC4B03">
        <w:rPr>
          <w:b/>
          <w:bCs/>
          <w:lang w:eastAsia="zh-CN"/>
        </w:rPr>
        <w:t xml:space="preserve"> </w:t>
      </w:r>
      <w:r w:rsidR="00FC4B03" w:rsidRPr="00023873">
        <w:rPr>
          <w:lang w:eastAsia="zh-CN"/>
        </w:rPr>
        <w:t xml:space="preserve">Possibility of using </w:t>
      </w:r>
      <w:r w:rsidR="00A80546" w:rsidRPr="00023873">
        <w:rPr>
          <w:lang w:eastAsia="zh-CN"/>
        </w:rPr>
        <w:t>othe</w:t>
      </w:r>
      <w:r w:rsidR="00023873" w:rsidRPr="00023873">
        <w:t>r approaches utilizing a larger or smaller number of categories and classes.</w:t>
      </w:r>
    </w:p>
    <w:p w14:paraId="0AC0E5EA" w14:textId="7EC666D2" w:rsidR="003C7CBE" w:rsidRPr="003C7CBE" w:rsidRDefault="003C7CBE" w:rsidP="003C7CBE">
      <w:pPr>
        <w:rPr>
          <w:i/>
          <w:iCs/>
          <w:lang w:eastAsia="zh-CN"/>
        </w:rPr>
      </w:pPr>
      <w:r w:rsidRPr="000355D7">
        <w:rPr>
          <w:i/>
          <w:iCs/>
          <w:lang w:eastAsia="zh-CN"/>
        </w:rPr>
        <w:t xml:space="preserve">Refer to </w:t>
      </w:r>
      <w:r w:rsidRPr="000355D7">
        <w:rPr>
          <w:b/>
          <w:bCs/>
          <w:i/>
          <w:iCs/>
          <w:lang w:eastAsia="zh-CN"/>
        </w:rPr>
        <w:t>Subsection 2.2.</w:t>
      </w:r>
      <w:r w:rsidR="000355D7" w:rsidRPr="000355D7">
        <w:rPr>
          <w:b/>
          <w:bCs/>
          <w:i/>
          <w:iCs/>
          <w:lang w:eastAsia="zh-CN"/>
        </w:rPr>
        <w:t>1</w:t>
      </w:r>
      <w:r w:rsidRPr="000355D7">
        <w:rPr>
          <w:i/>
          <w:iCs/>
          <w:lang w:eastAsia="zh-CN"/>
        </w:rPr>
        <w:t xml:space="preserve"> of the compliance assessment report </w:t>
      </w:r>
      <w:r w:rsidRPr="000355D7">
        <w:rPr>
          <w:rFonts w:cstheme="minorBidi"/>
          <w:i/>
          <w:iCs/>
          <w:szCs w:val="22"/>
        </w:rPr>
        <w:t>[</w:t>
      </w:r>
      <w:r w:rsidRPr="000355D7">
        <w:rPr>
          <w:rFonts w:cstheme="minorBidi"/>
          <w:i/>
          <w:iCs/>
          <w:szCs w:val="22"/>
        </w:rPr>
        <w:fldChar w:fldCharType="begin"/>
      </w:r>
      <w:r w:rsidRPr="000355D7">
        <w:rPr>
          <w:rFonts w:cstheme="minorBidi"/>
          <w:i/>
          <w:iCs/>
          <w:szCs w:val="22"/>
        </w:rPr>
        <w:instrText xml:space="preserve"> REF _Ref150851708 \r \h  \* MERGEFORMAT </w:instrText>
      </w:r>
      <w:r w:rsidRPr="000355D7">
        <w:rPr>
          <w:rFonts w:cstheme="minorBidi"/>
          <w:i/>
          <w:iCs/>
          <w:szCs w:val="22"/>
        </w:rPr>
      </w:r>
      <w:r w:rsidRPr="000355D7">
        <w:rPr>
          <w:rFonts w:cstheme="minorBidi"/>
          <w:i/>
          <w:iCs/>
          <w:szCs w:val="22"/>
        </w:rPr>
        <w:fldChar w:fldCharType="separate"/>
      </w:r>
      <w:r w:rsidR="00CE4DAB">
        <w:rPr>
          <w:rFonts w:cstheme="minorBidi"/>
          <w:i/>
          <w:iCs/>
          <w:szCs w:val="22"/>
        </w:rPr>
        <w:t>39</w:t>
      </w:r>
      <w:r w:rsidRPr="000355D7">
        <w:rPr>
          <w:rFonts w:cstheme="minorBidi"/>
          <w:i/>
          <w:iCs/>
          <w:szCs w:val="22"/>
        </w:rPr>
        <w:fldChar w:fldCharType="end"/>
      </w:r>
      <w:r w:rsidRPr="000355D7">
        <w:rPr>
          <w:rFonts w:cstheme="minorBidi"/>
          <w:i/>
          <w:iCs/>
          <w:szCs w:val="22"/>
        </w:rPr>
        <w:t xml:space="preserve">] </w:t>
      </w:r>
      <w:r w:rsidRPr="000355D7">
        <w:rPr>
          <w:i/>
          <w:iCs/>
          <w:lang w:eastAsia="zh-CN"/>
        </w:rPr>
        <w:t>for more details.</w:t>
      </w:r>
    </w:p>
    <w:p w14:paraId="0DCBCC7B" w14:textId="1145562A" w:rsidR="00100E7E" w:rsidRDefault="00100E7E" w:rsidP="00806CC7">
      <w:pPr>
        <w:pStyle w:val="Heading4"/>
        <w:jc w:val="both"/>
      </w:pPr>
      <w:r w:rsidRPr="00C1456F">
        <w:t>Section 3 (</w:t>
      </w:r>
      <w:r w:rsidR="001D0906" w:rsidRPr="00C1456F">
        <w:t>Safety classification process)</w:t>
      </w:r>
    </w:p>
    <w:p w14:paraId="78F00968" w14:textId="2FAA32DA" w:rsidR="00A87DA0" w:rsidRDefault="00A87DA0" w:rsidP="00806CC7">
      <w:pPr>
        <w:jc w:val="both"/>
        <w:rPr>
          <w:kern w:val="0"/>
        </w:rPr>
      </w:pPr>
      <w:r w:rsidRPr="0094714A">
        <w:rPr>
          <w:kern w:val="0"/>
        </w:rPr>
        <w:t xml:space="preserve">The safety classification process identified in the AP1000 documentation differs from the process defined by the IAEA </w:t>
      </w:r>
      <w:r w:rsidR="00C81987">
        <w:rPr>
          <w:kern w:val="0"/>
        </w:rPr>
        <w:t xml:space="preserve">in </w:t>
      </w:r>
      <w:r w:rsidR="00E961BB" w:rsidRPr="00E961BB">
        <w:rPr>
          <w:b/>
          <w:bCs/>
          <w:kern w:val="0"/>
        </w:rPr>
        <w:t>Section 3</w:t>
      </w:r>
      <w:r w:rsidR="00E961BB">
        <w:rPr>
          <w:kern w:val="0"/>
        </w:rPr>
        <w:t xml:space="preserve"> of </w:t>
      </w:r>
      <w:r w:rsidR="00C81987">
        <w:rPr>
          <w:kern w:val="0"/>
        </w:rPr>
        <w:t xml:space="preserve">the reference </w:t>
      </w:r>
      <w:r w:rsidRPr="0094714A">
        <w:rPr>
          <w:kern w:val="0"/>
        </w:rPr>
        <w:t>document</w:t>
      </w:r>
      <w:r w:rsidR="00C81987">
        <w:rPr>
          <w:kern w:val="0"/>
        </w:rPr>
        <w:t xml:space="preserve"> [</w:t>
      </w:r>
      <w:r w:rsidR="00C81987">
        <w:rPr>
          <w:rFonts w:cstheme="minorBidi"/>
          <w:szCs w:val="22"/>
        </w:rPr>
        <w:fldChar w:fldCharType="begin"/>
      </w:r>
      <w:r w:rsidR="00C81987">
        <w:rPr>
          <w:rFonts w:cstheme="minorBidi"/>
          <w:szCs w:val="22"/>
        </w:rPr>
        <w:instrText xml:space="preserve"> REF _Ref150851686 \r \h </w:instrText>
      </w:r>
      <w:r w:rsidR="00C81987">
        <w:rPr>
          <w:rFonts w:cstheme="minorBidi"/>
          <w:szCs w:val="22"/>
        </w:rPr>
      </w:r>
      <w:r w:rsidR="00C81987">
        <w:rPr>
          <w:rFonts w:cstheme="minorBidi"/>
          <w:szCs w:val="22"/>
        </w:rPr>
        <w:fldChar w:fldCharType="separate"/>
      </w:r>
      <w:r w:rsidR="00CE4DAB">
        <w:rPr>
          <w:rFonts w:cstheme="minorBidi"/>
          <w:szCs w:val="22"/>
        </w:rPr>
        <w:t>9</w:t>
      </w:r>
      <w:r w:rsidR="00C81987">
        <w:rPr>
          <w:rFonts w:cstheme="minorBidi"/>
          <w:szCs w:val="22"/>
        </w:rPr>
        <w:fldChar w:fldCharType="end"/>
      </w:r>
      <w:r w:rsidR="00C81987">
        <w:rPr>
          <w:kern w:val="0"/>
        </w:rPr>
        <w:t>]</w:t>
      </w:r>
      <w:r w:rsidRPr="0094714A">
        <w:rPr>
          <w:kern w:val="0"/>
        </w:rPr>
        <w:t>. However, the result of the classification process defined for the AP1000 plant is equivalent to the classification output according to IAEA recommendations.</w:t>
      </w:r>
    </w:p>
    <w:p w14:paraId="7476E95D" w14:textId="2386B0AD" w:rsidR="00434EEF" w:rsidRDefault="00E961BB" w:rsidP="00806CC7">
      <w:pPr>
        <w:jc w:val="both"/>
        <w:rPr>
          <w:rFonts w:cstheme="minorHAnsi"/>
          <w:szCs w:val="22"/>
        </w:rPr>
      </w:pPr>
      <w:r>
        <w:rPr>
          <w:rFonts w:cstheme="minorHAnsi"/>
          <w:szCs w:val="22"/>
        </w:rPr>
        <w:t>CWO</w:t>
      </w:r>
      <w:r w:rsidR="00434EEF">
        <w:rPr>
          <w:rFonts w:cstheme="minorHAnsi"/>
          <w:szCs w:val="22"/>
        </w:rPr>
        <w:t xml:space="preserve"> items were identified in </w:t>
      </w:r>
      <w:r w:rsidR="00881597">
        <w:rPr>
          <w:rFonts w:cstheme="minorHAnsi"/>
          <w:szCs w:val="22"/>
        </w:rPr>
        <w:t>four</w:t>
      </w:r>
      <w:r w:rsidR="00434EEF">
        <w:rPr>
          <w:rFonts w:cstheme="minorHAnsi"/>
          <w:szCs w:val="22"/>
        </w:rPr>
        <w:t xml:space="preserve"> subsections.</w:t>
      </w:r>
    </w:p>
    <w:p w14:paraId="06557315" w14:textId="1F2639BC" w:rsidR="00434EEF" w:rsidRPr="00434EEF" w:rsidRDefault="00434EEF" w:rsidP="00806CC7">
      <w:pPr>
        <w:jc w:val="both"/>
        <w:rPr>
          <w:rFonts w:cstheme="minorHAnsi"/>
          <w:szCs w:val="22"/>
        </w:rPr>
      </w:pPr>
      <w:r>
        <w:rPr>
          <w:rFonts w:cstheme="minorHAnsi"/>
          <w:szCs w:val="22"/>
        </w:rPr>
        <w:t>“</w:t>
      </w:r>
      <w:r w:rsidR="00880839">
        <w:rPr>
          <w:rFonts w:cstheme="minorHAnsi"/>
          <w:szCs w:val="22"/>
        </w:rPr>
        <w:t>Identification of functions to be categorized</w:t>
      </w:r>
      <w:r>
        <w:rPr>
          <w:rFonts w:cstheme="minorHAnsi"/>
          <w:szCs w:val="22"/>
        </w:rPr>
        <w:t>” subsection contains CWO item</w:t>
      </w:r>
      <w:r w:rsidR="00BD14A0">
        <w:rPr>
          <w:rFonts w:cstheme="minorHAnsi"/>
          <w:szCs w:val="22"/>
        </w:rPr>
        <w:t>s</w:t>
      </w:r>
      <w:r>
        <w:rPr>
          <w:rFonts w:cstheme="minorHAnsi"/>
          <w:szCs w:val="22"/>
        </w:rPr>
        <w:t xml:space="preserve"> related to:</w:t>
      </w:r>
    </w:p>
    <w:p w14:paraId="195C1074" w14:textId="627A2D8A" w:rsidR="00BF34EF" w:rsidRPr="00CF7DC9" w:rsidRDefault="00C26DC4" w:rsidP="00513590">
      <w:pPr>
        <w:pStyle w:val="ListParagraph"/>
        <w:numPr>
          <w:ilvl w:val="0"/>
          <w:numId w:val="111"/>
        </w:numPr>
        <w:jc w:val="both"/>
        <w:rPr>
          <w:kern w:val="0"/>
        </w:rPr>
      </w:pPr>
      <w:r w:rsidRPr="00620B36">
        <w:rPr>
          <w:b/>
          <w:bCs/>
          <w:kern w:val="0"/>
        </w:rPr>
        <w:t>(Item 3.3)</w:t>
      </w:r>
      <w:r w:rsidR="00124628">
        <w:rPr>
          <w:b/>
          <w:bCs/>
          <w:kern w:val="0"/>
        </w:rPr>
        <w:t xml:space="preserve"> </w:t>
      </w:r>
      <w:r w:rsidR="00CF7DC9" w:rsidRPr="00CF7DC9">
        <w:rPr>
          <w:kern w:val="0"/>
        </w:rPr>
        <w:t>Functions to be categorized.</w:t>
      </w:r>
    </w:p>
    <w:p w14:paraId="1A87CE36" w14:textId="0E845059" w:rsidR="00C26DC4" w:rsidRPr="00620B36" w:rsidRDefault="00C26DC4" w:rsidP="00513590">
      <w:pPr>
        <w:pStyle w:val="ListParagraph"/>
        <w:numPr>
          <w:ilvl w:val="0"/>
          <w:numId w:val="111"/>
        </w:numPr>
        <w:jc w:val="both"/>
        <w:rPr>
          <w:b/>
          <w:bCs/>
          <w:kern w:val="0"/>
        </w:rPr>
      </w:pPr>
      <w:r w:rsidRPr="00620B36">
        <w:rPr>
          <w:b/>
          <w:bCs/>
          <w:kern w:val="0"/>
        </w:rPr>
        <w:t>(Item 3.4)</w:t>
      </w:r>
      <w:r w:rsidR="009509BC">
        <w:rPr>
          <w:b/>
          <w:bCs/>
          <w:kern w:val="0"/>
        </w:rPr>
        <w:t xml:space="preserve"> </w:t>
      </w:r>
      <w:r w:rsidR="00CE4D4A" w:rsidRPr="00FE0975">
        <w:rPr>
          <w:kern w:val="0"/>
        </w:rPr>
        <w:t>Identification of functions that need to be categorized</w:t>
      </w:r>
      <w:r w:rsidR="009E410D" w:rsidRPr="00FE0975">
        <w:t xml:space="preserve"> with</w:t>
      </w:r>
      <w:r w:rsidR="009E410D" w:rsidRPr="00F526CB">
        <w:t xml:space="preserve"> respect to each plant state separately</w:t>
      </w:r>
      <w:r w:rsidR="009E410D">
        <w:t>.</w:t>
      </w:r>
    </w:p>
    <w:p w14:paraId="6FBFC377" w14:textId="4E9D0977" w:rsidR="00C26DC4" w:rsidRPr="00880839" w:rsidRDefault="00C26DC4" w:rsidP="00513590">
      <w:pPr>
        <w:pStyle w:val="ListParagraph"/>
        <w:numPr>
          <w:ilvl w:val="0"/>
          <w:numId w:val="111"/>
        </w:numPr>
        <w:jc w:val="both"/>
        <w:rPr>
          <w:b/>
          <w:bCs/>
          <w:kern w:val="0"/>
        </w:rPr>
      </w:pPr>
      <w:r w:rsidRPr="00620B36">
        <w:rPr>
          <w:b/>
          <w:bCs/>
          <w:kern w:val="0"/>
        </w:rPr>
        <w:lastRenderedPageBreak/>
        <w:t>(</w:t>
      </w:r>
      <w:r w:rsidR="00A401FA" w:rsidRPr="00620B36">
        <w:rPr>
          <w:b/>
          <w:bCs/>
          <w:kern w:val="0"/>
        </w:rPr>
        <w:t>Item 3.7)</w:t>
      </w:r>
      <w:r w:rsidR="009E410D">
        <w:rPr>
          <w:b/>
          <w:bCs/>
          <w:kern w:val="0"/>
        </w:rPr>
        <w:t xml:space="preserve"> </w:t>
      </w:r>
      <w:r w:rsidR="009E410D" w:rsidRPr="00FE0975">
        <w:rPr>
          <w:kern w:val="0"/>
        </w:rPr>
        <w:t xml:space="preserve">Including of </w:t>
      </w:r>
      <w:r w:rsidR="00996037" w:rsidRPr="00FE0975">
        <w:t>functions</w:t>
      </w:r>
      <w:r w:rsidR="00996037" w:rsidRPr="00AD6C5E">
        <w:t xml:space="preserve"> credited in the safety analysis with either preventing some sequences resulting from additional independent failures from escalating to a severe accident, or mitigating the consequences of a severe accident</w:t>
      </w:r>
      <w:r w:rsidR="00996037">
        <w:t xml:space="preserve"> in </w:t>
      </w:r>
      <w:r w:rsidR="00E450E3" w:rsidRPr="00AD6C5E">
        <w:t>functions associated with design extension conditions.</w:t>
      </w:r>
    </w:p>
    <w:p w14:paraId="469EC107" w14:textId="247B0D26" w:rsidR="00880839" w:rsidRPr="00BD14A0" w:rsidRDefault="00BD14A0" w:rsidP="00806CC7">
      <w:pPr>
        <w:jc w:val="both"/>
        <w:rPr>
          <w:rFonts w:cstheme="minorHAnsi"/>
          <w:szCs w:val="22"/>
        </w:rPr>
      </w:pPr>
      <w:r w:rsidRPr="00BD14A0">
        <w:rPr>
          <w:rFonts w:cstheme="minorHAnsi"/>
          <w:szCs w:val="22"/>
        </w:rPr>
        <w:t>“Identification of</w:t>
      </w:r>
      <w:r>
        <w:rPr>
          <w:rFonts w:cstheme="minorHAnsi"/>
          <w:szCs w:val="22"/>
        </w:rPr>
        <w:t xml:space="preserve"> design provisions</w:t>
      </w:r>
      <w:r w:rsidRPr="00BD14A0">
        <w:rPr>
          <w:rFonts w:cstheme="minorHAnsi"/>
          <w:szCs w:val="22"/>
        </w:rPr>
        <w:t>” subsection contains a CWO item related to:</w:t>
      </w:r>
    </w:p>
    <w:p w14:paraId="647D536F" w14:textId="3E8E3A63" w:rsidR="00A401FA" w:rsidRPr="00BD14A0" w:rsidRDefault="00A401FA" w:rsidP="00513590">
      <w:pPr>
        <w:pStyle w:val="ListParagraph"/>
        <w:numPr>
          <w:ilvl w:val="0"/>
          <w:numId w:val="111"/>
        </w:numPr>
        <w:jc w:val="both"/>
        <w:rPr>
          <w:b/>
          <w:bCs/>
          <w:kern w:val="0"/>
        </w:rPr>
      </w:pPr>
      <w:r w:rsidRPr="00620B36">
        <w:rPr>
          <w:b/>
          <w:bCs/>
          <w:kern w:val="0"/>
        </w:rPr>
        <w:t>(Item 3.9)</w:t>
      </w:r>
      <w:r w:rsidR="00F46AC4">
        <w:rPr>
          <w:b/>
          <w:bCs/>
          <w:kern w:val="0"/>
        </w:rPr>
        <w:t xml:space="preserve"> </w:t>
      </w:r>
      <w:r w:rsidR="00EE46B1" w:rsidRPr="00FE0975">
        <w:rPr>
          <w:kern w:val="0"/>
        </w:rPr>
        <w:t>Subjects that have to be included in design provisions.</w:t>
      </w:r>
    </w:p>
    <w:p w14:paraId="7DB06CFF" w14:textId="355607CA" w:rsidR="00BD14A0" w:rsidRPr="00FD0ED4" w:rsidRDefault="00FD0ED4" w:rsidP="00806CC7">
      <w:pPr>
        <w:jc w:val="both"/>
        <w:rPr>
          <w:rFonts w:cstheme="minorHAnsi"/>
          <w:szCs w:val="22"/>
        </w:rPr>
      </w:pPr>
      <w:r>
        <w:rPr>
          <w:rFonts w:cstheme="minorHAnsi"/>
          <w:szCs w:val="22"/>
        </w:rPr>
        <w:t>“Categorization of functions</w:t>
      </w:r>
      <w:r w:rsidRPr="00FD0ED4">
        <w:rPr>
          <w:rFonts w:cstheme="minorHAnsi"/>
          <w:szCs w:val="22"/>
        </w:rPr>
        <w:t>” subsection contains CWO items related to:</w:t>
      </w:r>
    </w:p>
    <w:p w14:paraId="675EE426" w14:textId="59CCAC4F" w:rsidR="00A401FA" w:rsidRPr="00620B36" w:rsidRDefault="00A401FA" w:rsidP="00513590">
      <w:pPr>
        <w:pStyle w:val="ListParagraph"/>
        <w:numPr>
          <w:ilvl w:val="0"/>
          <w:numId w:val="111"/>
        </w:numPr>
        <w:jc w:val="both"/>
        <w:rPr>
          <w:b/>
          <w:bCs/>
          <w:kern w:val="0"/>
        </w:rPr>
      </w:pPr>
      <w:r w:rsidRPr="00620B36">
        <w:rPr>
          <w:b/>
          <w:bCs/>
          <w:kern w:val="0"/>
        </w:rPr>
        <w:t>(Item 3.10)</w:t>
      </w:r>
      <w:r w:rsidR="00BD03C1">
        <w:rPr>
          <w:b/>
          <w:bCs/>
          <w:kern w:val="0"/>
        </w:rPr>
        <w:t xml:space="preserve"> </w:t>
      </w:r>
      <w:r w:rsidR="00BD03C1" w:rsidRPr="00FE0975">
        <w:rPr>
          <w:kern w:val="0"/>
        </w:rPr>
        <w:t xml:space="preserve">Categorization of </w:t>
      </w:r>
      <w:r w:rsidR="00C23B78" w:rsidRPr="00FE0975">
        <w:t>the</w:t>
      </w:r>
      <w:r w:rsidR="00C23B78" w:rsidRPr="002A2B8B">
        <w:t xml:space="preserve"> functions required for fulfilling the main safety functions in all plant states, including modes of normal operation</w:t>
      </w:r>
      <w:r w:rsidR="00C23B78">
        <w:t xml:space="preserve">, </w:t>
      </w:r>
      <w:r w:rsidR="00BF1D4B" w:rsidRPr="002A2B8B">
        <w:t>the basis of their safety significance</w:t>
      </w:r>
      <w:r w:rsidR="00BF1D4B">
        <w:t>.</w:t>
      </w:r>
    </w:p>
    <w:p w14:paraId="18620025" w14:textId="2A310FA3" w:rsidR="00A401FA" w:rsidRPr="00620B36" w:rsidRDefault="00A401FA" w:rsidP="00513590">
      <w:pPr>
        <w:pStyle w:val="ListParagraph"/>
        <w:numPr>
          <w:ilvl w:val="0"/>
          <w:numId w:val="111"/>
        </w:numPr>
        <w:jc w:val="both"/>
        <w:rPr>
          <w:b/>
          <w:bCs/>
          <w:kern w:val="0"/>
        </w:rPr>
      </w:pPr>
      <w:r w:rsidRPr="00620B36">
        <w:rPr>
          <w:b/>
          <w:bCs/>
          <w:kern w:val="0"/>
        </w:rPr>
        <w:t>(Item 3.11)</w:t>
      </w:r>
      <w:r w:rsidR="00BF1D4B">
        <w:rPr>
          <w:b/>
          <w:bCs/>
          <w:kern w:val="0"/>
        </w:rPr>
        <w:t xml:space="preserve"> </w:t>
      </w:r>
      <w:r w:rsidR="00436EB7" w:rsidRPr="00FE0975">
        <w:rPr>
          <w:kern w:val="0"/>
        </w:rPr>
        <w:t>Definitions of three l</w:t>
      </w:r>
      <w:r w:rsidR="00BF1D4B" w:rsidRPr="00FE0975">
        <w:rPr>
          <w:kern w:val="0"/>
        </w:rPr>
        <w:t>evels of severity</w:t>
      </w:r>
      <w:r w:rsidR="00436EB7" w:rsidRPr="00FE0975">
        <w:rPr>
          <w:kern w:val="0"/>
        </w:rPr>
        <w:t>.</w:t>
      </w:r>
    </w:p>
    <w:p w14:paraId="681FD9C0" w14:textId="529AE019" w:rsidR="008A0A17" w:rsidRPr="00620B36" w:rsidRDefault="008A0A17" w:rsidP="00513590">
      <w:pPr>
        <w:pStyle w:val="ListParagraph"/>
        <w:numPr>
          <w:ilvl w:val="0"/>
          <w:numId w:val="111"/>
        </w:numPr>
        <w:jc w:val="both"/>
        <w:rPr>
          <w:b/>
          <w:bCs/>
          <w:kern w:val="0"/>
        </w:rPr>
      </w:pPr>
      <w:r w:rsidRPr="00620B36">
        <w:rPr>
          <w:b/>
          <w:bCs/>
          <w:kern w:val="0"/>
        </w:rPr>
        <w:t>(Item 3.12)</w:t>
      </w:r>
      <w:r w:rsidR="00436EB7">
        <w:rPr>
          <w:b/>
          <w:bCs/>
          <w:kern w:val="0"/>
        </w:rPr>
        <w:t xml:space="preserve"> </w:t>
      </w:r>
      <w:r w:rsidR="00436EB7" w:rsidRPr="00FE0975">
        <w:rPr>
          <w:kern w:val="0"/>
        </w:rPr>
        <w:t>Defin</w:t>
      </w:r>
      <w:r w:rsidR="008002D6" w:rsidRPr="00FE0975">
        <w:rPr>
          <w:kern w:val="0"/>
        </w:rPr>
        <w:t>ition of factor 2 (</w:t>
      </w:r>
      <w:r w:rsidR="00C841EA" w:rsidRPr="00FE0975">
        <w:rPr>
          <w:kern w:val="0"/>
        </w:rPr>
        <w:t>frequency of occurrence).</w:t>
      </w:r>
    </w:p>
    <w:p w14:paraId="06E593A9" w14:textId="6CD159DB" w:rsidR="008A0A17" w:rsidRPr="00FD0ED4" w:rsidRDefault="005A153F" w:rsidP="00513590">
      <w:pPr>
        <w:pStyle w:val="ListParagraph"/>
        <w:numPr>
          <w:ilvl w:val="0"/>
          <w:numId w:val="111"/>
        </w:numPr>
        <w:jc w:val="both"/>
        <w:rPr>
          <w:b/>
          <w:bCs/>
          <w:kern w:val="0"/>
        </w:rPr>
      </w:pPr>
      <w:r w:rsidRPr="00620B36">
        <w:rPr>
          <w:b/>
          <w:bCs/>
          <w:kern w:val="0"/>
        </w:rPr>
        <w:t>(Item 3.16)</w:t>
      </w:r>
      <w:r w:rsidR="009941A1">
        <w:rPr>
          <w:b/>
          <w:bCs/>
          <w:kern w:val="0"/>
        </w:rPr>
        <w:t xml:space="preserve"> </w:t>
      </w:r>
      <w:r w:rsidR="009941A1" w:rsidRPr="00FE0975">
        <w:rPr>
          <w:kern w:val="0"/>
        </w:rPr>
        <w:t>Categorization of a function</w:t>
      </w:r>
      <w:r w:rsidR="002679C2" w:rsidRPr="00FE0975">
        <w:rPr>
          <w:kern w:val="0"/>
        </w:rPr>
        <w:t xml:space="preserve"> where it</w:t>
      </w:r>
      <w:r w:rsidR="002679C2" w:rsidRPr="00FE0975">
        <w:t xml:space="preserve"> could</w:t>
      </w:r>
      <w:r w:rsidR="002679C2">
        <w:t xml:space="preserve"> be considered to be in more than one category (e.g. because the function is needed for more than one postulated initiating event).</w:t>
      </w:r>
    </w:p>
    <w:p w14:paraId="02C5BA6D" w14:textId="6247CF31" w:rsidR="00FD0ED4" w:rsidRPr="00FD0ED4" w:rsidRDefault="00FD0ED4" w:rsidP="00806CC7">
      <w:pPr>
        <w:jc w:val="both"/>
        <w:rPr>
          <w:rFonts w:cstheme="minorHAnsi"/>
          <w:szCs w:val="22"/>
        </w:rPr>
      </w:pPr>
      <w:r>
        <w:rPr>
          <w:rFonts w:cstheme="minorHAnsi"/>
          <w:szCs w:val="22"/>
        </w:rPr>
        <w:t xml:space="preserve">“Classification </w:t>
      </w:r>
      <w:r w:rsidR="00881597">
        <w:rPr>
          <w:rFonts w:cstheme="minorHAnsi"/>
          <w:szCs w:val="22"/>
        </w:rPr>
        <w:t>of structures, systems and components</w:t>
      </w:r>
      <w:r w:rsidRPr="00FD0ED4">
        <w:rPr>
          <w:rFonts w:cstheme="minorHAnsi"/>
          <w:szCs w:val="22"/>
        </w:rPr>
        <w:t>” subsection contains CWO items related to:</w:t>
      </w:r>
    </w:p>
    <w:p w14:paraId="441EE769" w14:textId="2B6CA765" w:rsidR="005A153F" w:rsidRPr="00620B36" w:rsidRDefault="005A153F" w:rsidP="00513590">
      <w:pPr>
        <w:pStyle w:val="ListParagraph"/>
        <w:numPr>
          <w:ilvl w:val="0"/>
          <w:numId w:val="111"/>
        </w:numPr>
        <w:jc w:val="both"/>
        <w:rPr>
          <w:b/>
          <w:bCs/>
          <w:lang w:eastAsia="zh-CN"/>
        </w:rPr>
      </w:pPr>
      <w:r w:rsidRPr="00620B36">
        <w:rPr>
          <w:b/>
          <w:bCs/>
          <w:kern w:val="0"/>
        </w:rPr>
        <w:t>(Item 3.17)</w:t>
      </w:r>
      <w:r w:rsidR="006F34E3">
        <w:rPr>
          <w:b/>
          <w:bCs/>
          <w:kern w:val="0"/>
        </w:rPr>
        <w:t xml:space="preserve"> </w:t>
      </w:r>
      <w:r w:rsidR="002679C2" w:rsidRPr="00FE0975">
        <w:rPr>
          <w:kern w:val="0"/>
        </w:rPr>
        <w:t xml:space="preserve">Assigning SSC </w:t>
      </w:r>
      <w:r w:rsidR="005855A7" w:rsidRPr="00FE0975">
        <w:rPr>
          <w:kern w:val="0"/>
        </w:rPr>
        <w:t>to the safety class basing on the function</w:t>
      </w:r>
      <w:r w:rsidR="006F34E3" w:rsidRPr="00FE0975">
        <w:rPr>
          <w:kern w:val="0"/>
        </w:rPr>
        <w:t>s</w:t>
      </w:r>
      <w:r w:rsidR="005855A7" w:rsidRPr="00FE0975">
        <w:rPr>
          <w:kern w:val="0"/>
        </w:rPr>
        <w:t xml:space="preserve"> they perform</w:t>
      </w:r>
      <w:r w:rsidR="006F34E3" w:rsidRPr="00FE0975">
        <w:rPr>
          <w:kern w:val="0"/>
        </w:rPr>
        <w:t xml:space="preserve"> and safety categories of those functions.</w:t>
      </w:r>
    </w:p>
    <w:p w14:paraId="3F02B768" w14:textId="02B771A6" w:rsidR="005A153F" w:rsidRPr="00620B36" w:rsidRDefault="005A153F" w:rsidP="00513590">
      <w:pPr>
        <w:pStyle w:val="ListParagraph"/>
        <w:numPr>
          <w:ilvl w:val="0"/>
          <w:numId w:val="111"/>
        </w:numPr>
        <w:jc w:val="both"/>
        <w:rPr>
          <w:b/>
          <w:bCs/>
          <w:lang w:eastAsia="zh-CN"/>
        </w:rPr>
      </w:pPr>
      <w:r w:rsidRPr="00620B36">
        <w:rPr>
          <w:b/>
          <w:bCs/>
          <w:kern w:val="0"/>
        </w:rPr>
        <w:t>(Item 3.1</w:t>
      </w:r>
      <w:r w:rsidR="002F6437" w:rsidRPr="00620B36">
        <w:rPr>
          <w:b/>
          <w:bCs/>
          <w:kern w:val="0"/>
        </w:rPr>
        <w:t>8</w:t>
      </w:r>
      <w:r w:rsidRPr="00620B36">
        <w:rPr>
          <w:b/>
          <w:bCs/>
          <w:kern w:val="0"/>
        </w:rPr>
        <w:t>)</w:t>
      </w:r>
      <w:r w:rsidR="006F34E3">
        <w:rPr>
          <w:b/>
          <w:bCs/>
          <w:kern w:val="0"/>
        </w:rPr>
        <w:t xml:space="preserve"> </w:t>
      </w:r>
      <w:r w:rsidR="006F34E3" w:rsidRPr="00FE0975">
        <w:rPr>
          <w:kern w:val="0"/>
        </w:rPr>
        <w:t xml:space="preserve">Identification </w:t>
      </w:r>
      <w:r w:rsidR="00421CBF" w:rsidRPr="00FE0975">
        <w:rPr>
          <w:kern w:val="0"/>
        </w:rPr>
        <w:t xml:space="preserve">and classification of </w:t>
      </w:r>
      <w:r w:rsidR="00B74A56" w:rsidRPr="00FE0975">
        <w:t>all</w:t>
      </w:r>
      <w:r w:rsidR="00B74A56">
        <w:t xml:space="preserve"> SSCs required to perform a function that is safety categorized</w:t>
      </w:r>
      <w:r w:rsidR="00B217DF">
        <w:t>.</w:t>
      </w:r>
    </w:p>
    <w:p w14:paraId="3FD9F6A3" w14:textId="1A847676" w:rsidR="005A153F" w:rsidRPr="00620B36" w:rsidRDefault="005A153F" w:rsidP="00513590">
      <w:pPr>
        <w:pStyle w:val="ListParagraph"/>
        <w:numPr>
          <w:ilvl w:val="0"/>
          <w:numId w:val="111"/>
        </w:numPr>
        <w:jc w:val="both"/>
        <w:rPr>
          <w:b/>
          <w:bCs/>
          <w:lang w:eastAsia="zh-CN"/>
        </w:rPr>
      </w:pPr>
      <w:r w:rsidRPr="00620B36">
        <w:rPr>
          <w:b/>
          <w:bCs/>
          <w:kern w:val="0"/>
        </w:rPr>
        <w:t>(Item 3.1</w:t>
      </w:r>
      <w:r w:rsidR="002F6437" w:rsidRPr="00620B36">
        <w:rPr>
          <w:b/>
          <w:bCs/>
          <w:kern w:val="0"/>
        </w:rPr>
        <w:t>9</w:t>
      </w:r>
      <w:r w:rsidRPr="00620B36">
        <w:rPr>
          <w:b/>
          <w:bCs/>
          <w:kern w:val="0"/>
        </w:rPr>
        <w:t>)</w:t>
      </w:r>
      <w:r w:rsidR="000C157B">
        <w:rPr>
          <w:b/>
          <w:bCs/>
          <w:kern w:val="0"/>
        </w:rPr>
        <w:t xml:space="preserve"> </w:t>
      </w:r>
      <w:r w:rsidR="00F51AB5" w:rsidRPr="00FE0975">
        <w:rPr>
          <w:kern w:val="0"/>
        </w:rPr>
        <w:t>Initial a</w:t>
      </w:r>
      <w:r w:rsidR="000C157B" w:rsidRPr="00FE0975">
        <w:rPr>
          <w:kern w:val="0"/>
        </w:rPr>
        <w:t xml:space="preserve">ssigning </w:t>
      </w:r>
      <w:r w:rsidR="000C157B" w:rsidRPr="00FE0975">
        <w:t>SSCs</w:t>
      </w:r>
      <w:r w:rsidR="000C157B">
        <w:t xml:space="preserve"> (including supporting SSCs) that are designed to carry out identified functions to the safety class corresponding to the safety category of the function to which they belong by applying </w:t>
      </w:r>
      <w:r w:rsidR="00B9416B">
        <w:t>factors “a” (</w:t>
      </w:r>
      <w:r w:rsidR="00D43E85" w:rsidRPr="00B9349A">
        <w:t>The safety function(s) to be performed by the item</w:t>
      </w:r>
      <w:r w:rsidR="00D43E85">
        <w:t>) and “c” (</w:t>
      </w:r>
      <w:r w:rsidR="009C6264" w:rsidRPr="00B9349A">
        <w:t>The frequency with which the item will be called upon to perform a safety function</w:t>
      </w:r>
      <w:r w:rsidR="009C6264">
        <w:t>).</w:t>
      </w:r>
    </w:p>
    <w:p w14:paraId="43BC68AD" w14:textId="59BCF018" w:rsidR="005A153F" w:rsidRPr="00620B36" w:rsidRDefault="005A153F" w:rsidP="00513590">
      <w:pPr>
        <w:pStyle w:val="ListParagraph"/>
        <w:numPr>
          <w:ilvl w:val="0"/>
          <w:numId w:val="111"/>
        </w:numPr>
        <w:jc w:val="both"/>
        <w:rPr>
          <w:b/>
          <w:bCs/>
          <w:lang w:eastAsia="zh-CN"/>
        </w:rPr>
      </w:pPr>
      <w:r w:rsidRPr="00620B36">
        <w:rPr>
          <w:b/>
          <w:bCs/>
          <w:kern w:val="0"/>
        </w:rPr>
        <w:t>(Item 3.</w:t>
      </w:r>
      <w:r w:rsidR="002F6437" w:rsidRPr="00620B36">
        <w:rPr>
          <w:b/>
          <w:bCs/>
          <w:kern w:val="0"/>
        </w:rPr>
        <w:t>20</w:t>
      </w:r>
      <w:r w:rsidRPr="00620B36">
        <w:rPr>
          <w:b/>
          <w:bCs/>
          <w:kern w:val="0"/>
        </w:rPr>
        <w:t>)</w:t>
      </w:r>
      <w:r w:rsidR="0041549A">
        <w:rPr>
          <w:b/>
          <w:bCs/>
          <w:kern w:val="0"/>
        </w:rPr>
        <w:t xml:space="preserve"> </w:t>
      </w:r>
      <w:r w:rsidR="00FE0975" w:rsidRPr="00FE0975">
        <w:rPr>
          <w:kern w:val="0"/>
        </w:rPr>
        <w:t>Amendment</w:t>
      </w:r>
      <w:r w:rsidR="0041549A" w:rsidRPr="00FE0975">
        <w:rPr>
          <w:kern w:val="0"/>
        </w:rPr>
        <w:t xml:space="preserve"> of the initial </w:t>
      </w:r>
      <w:r w:rsidR="00097791" w:rsidRPr="00FE0975">
        <w:rPr>
          <w:kern w:val="0"/>
        </w:rPr>
        <w:t>classification, as necessary, to take into account</w:t>
      </w:r>
      <w:r w:rsidR="00BE48B2" w:rsidRPr="00FE0975">
        <w:rPr>
          <w:kern w:val="0"/>
        </w:rPr>
        <w:t xml:space="preserve"> </w:t>
      </w:r>
      <w:r w:rsidR="007352CF" w:rsidRPr="00FE0975">
        <w:rPr>
          <w:kern w:val="0"/>
        </w:rPr>
        <w:t xml:space="preserve">factors “b” </w:t>
      </w:r>
      <w:r w:rsidR="00F10ED6" w:rsidRPr="00FE0975">
        <w:rPr>
          <w:kern w:val="0"/>
        </w:rPr>
        <w:t>(</w:t>
      </w:r>
      <w:r w:rsidR="00F10ED6" w:rsidRPr="00FE0975">
        <w:t>The consequences of failure to perform a safety function</w:t>
      </w:r>
      <w:r w:rsidR="00F10ED6" w:rsidRPr="00FE0975">
        <w:rPr>
          <w:kern w:val="0"/>
        </w:rPr>
        <w:t xml:space="preserve">) </w:t>
      </w:r>
      <w:r w:rsidR="007352CF" w:rsidRPr="00FE0975">
        <w:rPr>
          <w:kern w:val="0"/>
        </w:rPr>
        <w:t>and “d”</w:t>
      </w:r>
      <w:r w:rsidR="00F10ED6" w:rsidRPr="00FE0975">
        <w:rPr>
          <w:kern w:val="0"/>
        </w:rPr>
        <w:t xml:space="preserve"> (</w:t>
      </w:r>
      <w:r w:rsidR="002A324E" w:rsidRPr="00FE0975">
        <w:t>The time following a postulated initiating event at which, or the period for which, the item will be called upon to perform a safety function</w:t>
      </w:r>
      <w:r w:rsidR="00F10ED6" w:rsidRPr="00FE0975">
        <w:rPr>
          <w:kern w:val="0"/>
        </w:rPr>
        <w:t>)</w:t>
      </w:r>
      <w:r w:rsidR="002A324E" w:rsidRPr="00FE0975">
        <w:rPr>
          <w:kern w:val="0"/>
        </w:rPr>
        <w:t>.</w:t>
      </w:r>
    </w:p>
    <w:p w14:paraId="3AD455A5" w14:textId="620AB12E" w:rsidR="005A153F" w:rsidRPr="00620B36" w:rsidRDefault="002F6437" w:rsidP="00513590">
      <w:pPr>
        <w:pStyle w:val="ListParagraph"/>
        <w:numPr>
          <w:ilvl w:val="0"/>
          <w:numId w:val="111"/>
        </w:numPr>
        <w:jc w:val="both"/>
        <w:rPr>
          <w:b/>
          <w:bCs/>
          <w:kern w:val="0"/>
        </w:rPr>
      </w:pPr>
      <w:r w:rsidRPr="00620B36">
        <w:rPr>
          <w:b/>
          <w:bCs/>
          <w:kern w:val="0"/>
        </w:rPr>
        <w:t>(Item 3.21)</w:t>
      </w:r>
      <w:r w:rsidR="00707380">
        <w:rPr>
          <w:b/>
          <w:bCs/>
          <w:kern w:val="0"/>
        </w:rPr>
        <w:t xml:space="preserve"> </w:t>
      </w:r>
      <w:r w:rsidR="00C2510A" w:rsidRPr="00FE0975">
        <w:rPr>
          <w:kern w:val="0"/>
        </w:rPr>
        <w:t xml:space="preserve">Classification of </w:t>
      </w:r>
      <w:r w:rsidR="00421073" w:rsidRPr="00FE0975">
        <w:t>an SSC</w:t>
      </w:r>
      <w:r w:rsidR="00421073">
        <w:t xml:space="preserve"> </w:t>
      </w:r>
      <w:r w:rsidR="00720668">
        <w:t xml:space="preserve">that </w:t>
      </w:r>
      <w:r w:rsidR="00421073">
        <w:t>contributes to the performance of several functions of different categories</w:t>
      </w:r>
      <w:r w:rsidR="00720668">
        <w:t>.</w:t>
      </w:r>
    </w:p>
    <w:p w14:paraId="7B65DFF4" w14:textId="182649BE" w:rsidR="002F6437" w:rsidRPr="00620B36" w:rsidRDefault="002F6437" w:rsidP="00513590">
      <w:pPr>
        <w:pStyle w:val="ListParagraph"/>
        <w:numPr>
          <w:ilvl w:val="0"/>
          <w:numId w:val="111"/>
        </w:numPr>
        <w:jc w:val="both"/>
        <w:rPr>
          <w:b/>
          <w:bCs/>
          <w:kern w:val="0"/>
        </w:rPr>
      </w:pPr>
      <w:r w:rsidRPr="00620B36">
        <w:rPr>
          <w:b/>
          <w:bCs/>
          <w:kern w:val="0"/>
        </w:rPr>
        <w:t>(Item 3.22)</w:t>
      </w:r>
      <w:r w:rsidR="00720668">
        <w:rPr>
          <w:b/>
          <w:bCs/>
          <w:kern w:val="0"/>
        </w:rPr>
        <w:t xml:space="preserve"> </w:t>
      </w:r>
      <w:r w:rsidR="00720668" w:rsidRPr="00FE0975">
        <w:rPr>
          <w:kern w:val="0"/>
        </w:rPr>
        <w:t xml:space="preserve">Selection of final safety class of SSC </w:t>
      </w:r>
      <w:r w:rsidR="00083202" w:rsidRPr="00FE0975">
        <w:t>by applying</w:t>
      </w:r>
      <w:r w:rsidR="00083202">
        <w:t xml:space="preserve"> relevant considerations.</w:t>
      </w:r>
    </w:p>
    <w:p w14:paraId="12EEF545" w14:textId="5DEDAC1E" w:rsidR="002F6437" w:rsidRPr="003C7CBE" w:rsidRDefault="002F6437" w:rsidP="00513590">
      <w:pPr>
        <w:pStyle w:val="ListParagraph"/>
        <w:numPr>
          <w:ilvl w:val="0"/>
          <w:numId w:val="111"/>
        </w:numPr>
        <w:jc w:val="both"/>
        <w:rPr>
          <w:b/>
          <w:bCs/>
          <w:lang w:eastAsia="zh-CN"/>
        </w:rPr>
      </w:pPr>
      <w:r w:rsidRPr="00620B36">
        <w:rPr>
          <w:b/>
          <w:bCs/>
          <w:kern w:val="0"/>
        </w:rPr>
        <w:t>(Item 3.24)</w:t>
      </w:r>
      <w:r w:rsidR="00083202">
        <w:rPr>
          <w:b/>
          <w:bCs/>
          <w:kern w:val="0"/>
        </w:rPr>
        <w:t xml:space="preserve"> </w:t>
      </w:r>
      <w:r w:rsidR="00083202" w:rsidRPr="00FE0975">
        <w:rPr>
          <w:kern w:val="0"/>
        </w:rPr>
        <w:t xml:space="preserve">Classification of any SSC </w:t>
      </w:r>
      <w:r w:rsidR="00FE0975" w:rsidRPr="00FE0975">
        <w:t>that does not contribute to any categorized function, but whose failure</w:t>
      </w:r>
      <w:r w:rsidR="00FE0975">
        <w:t xml:space="preserve"> could adversely affect a categorized function (if this cannot be precluded by design).</w:t>
      </w:r>
    </w:p>
    <w:p w14:paraId="020B7CE6" w14:textId="1B5FBAC9" w:rsidR="003C7CBE" w:rsidRPr="000355D7" w:rsidRDefault="003C7CBE" w:rsidP="000355D7">
      <w:pPr>
        <w:rPr>
          <w:i/>
          <w:iCs/>
          <w:lang w:eastAsia="zh-CN"/>
        </w:rPr>
      </w:pPr>
      <w:r w:rsidRPr="000355D7">
        <w:rPr>
          <w:i/>
          <w:iCs/>
          <w:lang w:eastAsia="zh-CN"/>
        </w:rPr>
        <w:t xml:space="preserve">Refer to </w:t>
      </w:r>
      <w:r w:rsidRPr="000355D7">
        <w:rPr>
          <w:b/>
          <w:bCs/>
          <w:i/>
          <w:iCs/>
          <w:lang w:eastAsia="zh-CN"/>
        </w:rPr>
        <w:t>Subsection 2.2.2</w:t>
      </w:r>
      <w:r w:rsidRPr="000355D7">
        <w:rPr>
          <w:i/>
          <w:iCs/>
          <w:lang w:eastAsia="zh-CN"/>
        </w:rPr>
        <w:t xml:space="preserve"> of the compliance assessment report </w:t>
      </w:r>
      <w:r w:rsidRPr="000355D7">
        <w:rPr>
          <w:rFonts w:cstheme="minorBidi"/>
          <w:i/>
          <w:iCs/>
          <w:szCs w:val="22"/>
        </w:rPr>
        <w:t>[</w:t>
      </w:r>
      <w:r w:rsidRPr="000355D7">
        <w:rPr>
          <w:rFonts w:cstheme="minorBidi"/>
          <w:i/>
          <w:iCs/>
          <w:szCs w:val="22"/>
        </w:rPr>
        <w:fldChar w:fldCharType="begin"/>
      </w:r>
      <w:r w:rsidRPr="000355D7">
        <w:rPr>
          <w:rFonts w:cstheme="minorBidi"/>
          <w:i/>
          <w:iCs/>
          <w:szCs w:val="22"/>
        </w:rPr>
        <w:instrText xml:space="preserve"> REF _Ref150851708 \r \h  \* MERGEFORMAT </w:instrText>
      </w:r>
      <w:r w:rsidRPr="000355D7">
        <w:rPr>
          <w:rFonts w:cstheme="minorBidi"/>
          <w:i/>
          <w:iCs/>
          <w:szCs w:val="22"/>
        </w:rPr>
      </w:r>
      <w:r w:rsidRPr="000355D7">
        <w:rPr>
          <w:rFonts w:cstheme="minorBidi"/>
          <w:i/>
          <w:iCs/>
          <w:szCs w:val="22"/>
        </w:rPr>
        <w:fldChar w:fldCharType="separate"/>
      </w:r>
      <w:r w:rsidR="00CE4DAB">
        <w:rPr>
          <w:rFonts w:cstheme="minorBidi"/>
          <w:i/>
          <w:iCs/>
          <w:szCs w:val="22"/>
        </w:rPr>
        <w:t>39</w:t>
      </w:r>
      <w:r w:rsidRPr="000355D7">
        <w:rPr>
          <w:rFonts w:cstheme="minorBidi"/>
          <w:i/>
          <w:iCs/>
          <w:szCs w:val="22"/>
        </w:rPr>
        <w:fldChar w:fldCharType="end"/>
      </w:r>
      <w:r w:rsidRPr="000355D7">
        <w:rPr>
          <w:rFonts w:cstheme="minorBidi"/>
          <w:i/>
          <w:iCs/>
          <w:szCs w:val="22"/>
        </w:rPr>
        <w:t xml:space="preserve">] </w:t>
      </w:r>
      <w:r w:rsidRPr="000355D7">
        <w:rPr>
          <w:i/>
          <w:iCs/>
          <w:lang w:eastAsia="zh-CN"/>
        </w:rPr>
        <w:t>for more details.</w:t>
      </w:r>
    </w:p>
    <w:p w14:paraId="6E6CA9C5" w14:textId="70E2538E" w:rsidR="001D0906" w:rsidRDefault="001D0906" w:rsidP="00806CC7">
      <w:pPr>
        <w:pStyle w:val="Heading4"/>
        <w:jc w:val="both"/>
      </w:pPr>
      <w:r w:rsidRPr="00C1456F">
        <w:t>Section 4 (</w:t>
      </w:r>
      <w:r w:rsidR="001C6D46" w:rsidRPr="00C1456F">
        <w:t>Selection of applicable engineering design rules for structures, systems and components)</w:t>
      </w:r>
    </w:p>
    <w:p w14:paraId="3E6F9199" w14:textId="4501D18F" w:rsidR="006F45EE" w:rsidRDefault="006F45EE" w:rsidP="00806CC7">
      <w:pPr>
        <w:jc w:val="both"/>
      </w:pPr>
      <w:r w:rsidRPr="0094714A">
        <w:rPr>
          <w:kern w:val="0"/>
        </w:rPr>
        <w:t xml:space="preserve">The selection of applicable engineering design rules for </w:t>
      </w:r>
      <w:r w:rsidRPr="0094714A">
        <w:t xml:space="preserve">SSCs recommended by IAEA </w:t>
      </w:r>
      <w:r w:rsidR="009276FA">
        <w:t xml:space="preserve">in </w:t>
      </w:r>
      <w:r w:rsidR="009276FA" w:rsidRPr="009276FA">
        <w:rPr>
          <w:b/>
          <w:bCs/>
        </w:rPr>
        <w:t>Section 4</w:t>
      </w:r>
      <w:r w:rsidR="009276FA">
        <w:t xml:space="preserve"> </w:t>
      </w:r>
      <w:r w:rsidR="009276FA">
        <w:rPr>
          <w:kern w:val="0"/>
        </w:rPr>
        <w:t xml:space="preserve">of the reference </w:t>
      </w:r>
      <w:r w:rsidR="009276FA" w:rsidRPr="0094714A">
        <w:rPr>
          <w:kern w:val="0"/>
        </w:rPr>
        <w:t>document</w:t>
      </w:r>
      <w:r w:rsidR="009276FA">
        <w:rPr>
          <w:kern w:val="0"/>
        </w:rPr>
        <w:t xml:space="preserve"> [</w:t>
      </w:r>
      <w:r w:rsidR="009276FA">
        <w:rPr>
          <w:rFonts w:cstheme="minorBidi"/>
          <w:szCs w:val="22"/>
        </w:rPr>
        <w:fldChar w:fldCharType="begin"/>
      </w:r>
      <w:r w:rsidR="009276FA">
        <w:rPr>
          <w:rFonts w:cstheme="minorBidi"/>
          <w:szCs w:val="22"/>
        </w:rPr>
        <w:instrText xml:space="preserve"> REF _Ref150851686 \r \h </w:instrText>
      </w:r>
      <w:r w:rsidR="009276FA">
        <w:rPr>
          <w:rFonts w:cstheme="minorBidi"/>
          <w:szCs w:val="22"/>
        </w:rPr>
      </w:r>
      <w:r w:rsidR="009276FA">
        <w:rPr>
          <w:rFonts w:cstheme="minorBidi"/>
          <w:szCs w:val="22"/>
        </w:rPr>
        <w:fldChar w:fldCharType="separate"/>
      </w:r>
      <w:r w:rsidR="00CE4DAB">
        <w:rPr>
          <w:rFonts w:cstheme="minorBidi"/>
          <w:szCs w:val="22"/>
        </w:rPr>
        <w:t>9</w:t>
      </w:r>
      <w:r w:rsidR="009276FA">
        <w:rPr>
          <w:rFonts w:cstheme="minorBidi"/>
          <w:szCs w:val="22"/>
        </w:rPr>
        <w:fldChar w:fldCharType="end"/>
      </w:r>
      <w:r w:rsidR="009276FA">
        <w:rPr>
          <w:rFonts w:cstheme="minorBidi"/>
          <w:szCs w:val="22"/>
        </w:rPr>
        <w:t xml:space="preserve">] </w:t>
      </w:r>
      <w:r w:rsidRPr="0094714A">
        <w:t>is consistent with the approach considered in the AP1000 design.</w:t>
      </w:r>
    </w:p>
    <w:p w14:paraId="35F363C2" w14:textId="63223908" w:rsidR="006F45EE" w:rsidRDefault="006F45EE" w:rsidP="00806CC7">
      <w:pPr>
        <w:jc w:val="both"/>
      </w:pPr>
      <w:r>
        <w:t>All the r</w:t>
      </w:r>
      <w:r w:rsidR="008B29B6">
        <w:t xml:space="preserve">elevant </w:t>
      </w:r>
      <w:r w:rsidR="00F476AF">
        <w:t>guidelines</w:t>
      </w:r>
      <w:r w:rsidR="008B29B6">
        <w:t xml:space="preserve"> are fulfilled </w:t>
      </w:r>
      <w:r w:rsidR="00ED6EBB">
        <w:t>“</w:t>
      </w:r>
      <w:r w:rsidR="008B29B6">
        <w:t>as stated</w:t>
      </w:r>
      <w:r w:rsidR="00ED6EBB">
        <w:t>”</w:t>
      </w:r>
      <w:r w:rsidR="008B29B6">
        <w:t>.</w:t>
      </w:r>
    </w:p>
    <w:p w14:paraId="6462F5D0" w14:textId="0809EBA8" w:rsidR="008B29B6" w:rsidRPr="006F45EE" w:rsidRDefault="006F1567" w:rsidP="00806CC7">
      <w:pPr>
        <w:jc w:val="both"/>
        <w:rPr>
          <w:lang w:eastAsia="zh-CN"/>
        </w:rPr>
      </w:pPr>
      <w:r>
        <w:t>Provision and justification</w:t>
      </w:r>
      <w:r w:rsidR="00806CC7">
        <w:t xml:space="preserve"> of</w:t>
      </w:r>
      <w:r>
        <w:t xml:space="preserve"> the correspondence between the safety class and the associated engineering design and manufacturing rules, including the codes and/or standards that apply to each SSC</w:t>
      </w:r>
      <w:r w:rsidR="00806CC7">
        <w:t xml:space="preserve"> is responsibility of the Owner.</w:t>
      </w:r>
    </w:p>
    <w:p w14:paraId="7D48F53B" w14:textId="77777777" w:rsidR="00396665" w:rsidRPr="00C81969" w:rsidRDefault="00396665" w:rsidP="00806CC7">
      <w:pPr>
        <w:pStyle w:val="Heading3"/>
        <w:jc w:val="both"/>
      </w:pPr>
      <w:bookmarkStart w:id="94" w:name="_Toc151365381"/>
      <w:bookmarkStart w:id="95" w:name="_Toc151366951"/>
      <w:bookmarkStart w:id="96" w:name="_Toc151368518"/>
      <w:bookmarkStart w:id="97" w:name="_Toc152671833"/>
      <w:bookmarkEnd w:id="94"/>
      <w:bookmarkEnd w:id="95"/>
      <w:bookmarkEnd w:id="96"/>
      <w:r>
        <w:lastRenderedPageBreak/>
        <w:t>Non Compliance</w:t>
      </w:r>
      <w:bookmarkEnd w:id="97"/>
    </w:p>
    <w:p w14:paraId="00F2E151" w14:textId="0A954C75" w:rsidR="00ED6EBB" w:rsidRDefault="00806CC7" w:rsidP="00C536FE">
      <w:pPr>
        <w:jc w:val="both"/>
        <w:rPr>
          <w:rFonts w:cstheme="minorBidi"/>
          <w:szCs w:val="22"/>
        </w:rPr>
        <w:sectPr w:rsidR="00ED6EBB" w:rsidSect="00097474">
          <w:endnotePr>
            <w:numFmt w:val="decimal"/>
          </w:endnotePr>
          <w:pgSz w:w="12240" w:h="15840" w:code="1"/>
          <w:pgMar w:top="1440" w:right="1440" w:bottom="1440" w:left="1440" w:header="720" w:footer="720" w:gutter="0"/>
          <w:cols w:space="720"/>
          <w:noEndnote/>
          <w:docGrid w:linePitch="299"/>
        </w:sectPr>
      </w:pPr>
      <w:r>
        <w:t xml:space="preserve">No “Non Compliances” have been identified in the assessment </w:t>
      </w:r>
      <w:r w:rsidR="00B05459">
        <w:rPr>
          <w:rFonts w:cstheme="minorBidi"/>
          <w:szCs w:val="22"/>
        </w:rPr>
        <w:t>[</w:t>
      </w:r>
      <w:r w:rsidR="00B05459">
        <w:rPr>
          <w:rFonts w:cstheme="minorBidi"/>
          <w:szCs w:val="22"/>
        </w:rPr>
        <w:fldChar w:fldCharType="begin"/>
      </w:r>
      <w:r w:rsidR="00B05459">
        <w:rPr>
          <w:rFonts w:cstheme="minorBidi"/>
          <w:szCs w:val="22"/>
        </w:rPr>
        <w:instrText xml:space="preserve"> REF _Ref150851708 \r \h </w:instrText>
      </w:r>
      <w:r w:rsidR="00B05459">
        <w:rPr>
          <w:rFonts w:cstheme="minorBidi"/>
          <w:szCs w:val="22"/>
        </w:rPr>
      </w:r>
      <w:r w:rsidR="00B05459">
        <w:rPr>
          <w:rFonts w:cstheme="minorBidi"/>
          <w:szCs w:val="22"/>
        </w:rPr>
        <w:fldChar w:fldCharType="separate"/>
      </w:r>
      <w:r w:rsidR="00CE4DAB">
        <w:rPr>
          <w:rFonts w:cstheme="minorBidi"/>
          <w:szCs w:val="22"/>
        </w:rPr>
        <w:t>39</w:t>
      </w:r>
      <w:r w:rsidR="00B05459">
        <w:rPr>
          <w:rFonts w:cstheme="minorBidi"/>
          <w:szCs w:val="22"/>
        </w:rPr>
        <w:fldChar w:fldCharType="end"/>
      </w:r>
      <w:r>
        <w:rPr>
          <w:rFonts w:cstheme="minorBidi"/>
          <w:szCs w:val="22"/>
        </w:rPr>
        <w:t>].</w:t>
      </w:r>
    </w:p>
    <w:p w14:paraId="229BFC84" w14:textId="5652C6D7" w:rsidR="00CF0EEB" w:rsidRDefault="00CF0EEB" w:rsidP="00CF0EEB">
      <w:pPr>
        <w:tabs>
          <w:tab w:val="clear" w:pos="720"/>
          <w:tab w:val="clear" w:pos="1296"/>
          <w:tab w:val="clear" w:pos="1872"/>
          <w:tab w:val="clear" w:pos="2448"/>
        </w:tabs>
        <w:spacing w:before="0" w:after="0" w:line="240" w:lineRule="auto"/>
        <w:rPr>
          <w:rFonts w:cstheme="minorBidi"/>
          <w:szCs w:val="22"/>
        </w:rPr>
      </w:pPr>
    </w:p>
    <w:p w14:paraId="746593F8" w14:textId="40A30809" w:rsidR="00CF0EEB" w:rsidRPr="00CF0EEB" w:rsidRDefault="00CF0EEB" w:rsidP="00CF0EEB">
      <w:pPr>
        <w:pStyle w:val="Heading2"/>
        <w:rPr>
          <w:rFonts w:cstheme="minorBidi"/>
          <w:caps w:val="0"/>
          <w:szCs w:val="22"/>
        </w:rPr>
      </w:pPr>
      <w:bookmarkStart w:id="98" w:name="_Toc152671834"/>
      <w:r w:rsidRPr="00CF0EEB">
        <w:rPr>
          <w:rFonts w:cstheme="minorBidi"/>
          <w:caps w:val="0"/>
          <w:szCs w:val="22"/>
        </w:rPr>
        <w:t>SS</w:t>
      </w:r>
      <w:r w:rsidR="00D23D1C">
        <w:rPr>
          <w:rFonts w:cstheme="minorBidi"/>
          <w:caps w:val="0"/>
          <w:szCs w:val="22"/>
        </w:rPr>
        <w:t>G</w:t>
      </w:r>
      <w:r w:rsidRPr="00CF0EEB">
        <w:rPr>
          <w:rFonts w:cstheme="minorBidi"/>
          <w:caps w:val="0"/>
          <w:szCs w:val="22"/>
        </w:rPr>
        <w:t>-34 DESIGN OF ELECTRICAL POWER SYSTEMS FOR NUCLEAR POWER PLANTS</w:t>
      </w:r>
      <w:bookmarkEnd w:id="98"/>
    </w:p>
    <w:p w14:paraId="61B9CC93" w14:textId="458FF5ED" w:rsidR="008D5891" w:rsidRDefault="009817A2" w:rsidP="006752B0">
      <w:pPr>
        <w:jc w:val="both"/>
        <w:rPr>
          <w:rFonts w:cstheme="minorBidi"/>
          <w:szCs w:val="22"/>
        </w:rPr>
      </w:pPr>
      <w:r w:rsidRPr="009817A2">
        <w:rPr>
          <w:rFonts w:cstheme="minorBidi"/>
          <w:szCs w:val="22"/>
        </w:rPr>
        <w:t>Following summary reflects results of the assessment conducted against reference [</w:t>
      </w:r>
      <w:r w:rsidR="00E95467">
        <w:rPr>
          <w:rFonts w:cstheme="minorBidi"/>
          <w:szCs w:val="22"/>
        </w:rPr>
        <w:fldChar w:fldCharType="begin"/>
      </w:r>
      <w:r w:rsidR="00E95467">
        <w:rPr>
          <w:rFonts w:cstheme="minorBidi"/>
          <w:szCs w:val="22"/>
        </w:rPr>
        <w:instrText xml:space="preserve"> REF _Ref150343700 \r \h </w:instrText>
      </w:r>
      <w:r w:rsidR="00E95467">
        <w:rPr>
          <w:rFonts w:cstheme="minorBidi"/>
          <w:szCs w:val="22"/>
        </w:rPr>
      </w:r>
      <w:r w:rsidR="00E95467">
        <w:rPr>
          <w:rFonts w:cstheme="minorBidi"/>
          <w:szCs w:val="22"/>
        </w:rPr>
        <w:fldChar w:fldCharType="separate"/>
      </w:r>
      <w:r w:rsidR="00CE4DAB">
        <w:rPr>
          <w:rFonts w:cstheme="minorBidi"/>
          <w:szCs w:val="22"/>
        </w:rPr>
        <w:t>10</w:t>
      </w:r>
      <w:r w:rsidR="00E95467">
        <w:rPr>
          <w:rFonts w:cstheme="minorBidi"/>
          <w:szCs w:val="22"/>
        </w:rPr>
        <w:fldChar w:fldCharType="end"/>
      </w:r>
      <w:r w:rsidRPr="009817A2">
        <w:rPr>
          <w:rFonts w:cstheme="minorBidi"/>
          <w:szCs w:val="22"/>
        </w:rPr>
        <w:t>] as part of the compliance assessment report [</w:t>
      </w:r>
      <w:r w:rsidR="00677CD4">
        <w:rPr>
          <w:rFonts w:cstheme="minorBidi"/>
          <w:szCs w:val="22"/>
        </w:rPr>
        <w:fldChar w:fldCharType="begin"/>
      </w:r>
      <w:r w:rsidR="00677CD4">
        <w:rPr>
          <w:rFonts w:cstheme="minorBidi"/>
          <w:szCs w:val="22"/>
        </w:rPr>
        <w:instrText xml:space="preserve"> REF _Ref150343716 \r \h </w:instrText>
      </w:r>
      <w:r w:rsidR="00677CD4">
        <w:rPr>
          <w:rFonts w:cstheme="minorBidi"/>
          <w:szCs w:val="22"/>
        </w:rPr>
      </w:r>
      <w:r w:rsidR="00677CD4">
        <w:rPr>
          <w:rFonts w:cstheme="minorBidi"/>
          <w:szCs w:val="22"/>
        </w:rPr>
        <w:fldChar w:fldCharType="separate"/>
      </w:r>
      <w:r w:rsidR="00CE4DAB">
        <w:rPr>
          <w:rFonts w:cstheme="minorBidi"/>
          <w:szCs w:val="22"/>
        </w:rPr>
        <w:t>40</w:t>
      </w:r>
      <w:r w:rsidR="00677CD4">
        <w:rPr>
          <w:rFonts w:cstheme="minorBidi"/>
          <w:szCs w:val="22"/>
        </w:rPr>
        <w:fldChar w:fldCharType="end"/>
      </w:r>
      <w:r w:rsidRPr="009817A2">
        <w:rPr>
          <w:rFonts w:cstheme="minorBidi"/>
          <w:szCs w:val="22"/>
        </w:rPr>
        <w:t>] that is included in Attachment 1.</w:t>
      </w:r>
    </w:p>
    <w:p w14:paraId="2FE9FD8B" w14:textId="5842ED3E" w:rsidR="008D5891" w:rsidRDefault="008D5891" w:rsidP="006752B0">
      <w:pPr>
        <w:pStyle w:val="Heading3"/>
        <w:jc w:val="both"/>
      </w:pPr>
      <w:bookmarkStart w:id="99" w:name="_Toc152671835"/>
      <w:r w:rsidRPr="006874BD">
        <w:t>High Level Risk Assessment</w:t>
      </w:r>
      <w:r w:rsidR="00346DC1">
        <w:t xml:space="preserve"> Summary</w:t>
      </w:r>
      <w:bookmarkEnd w:id="99"/>
    </w:p>
    <w:p w14:paraId="7F7E3067" w14:textId="40B75723" w:rsidR="00741A30" w:rsidRDefault="005F168E" w:rsidP="00BC50D7">
      <w:pPr>
        <w:jc w:val="both"/>
        <w:rPr>
          <w:rFonts w:eastAsia="SimSun"/>
          <w:lang w:eastAsia="zh-CN"/>
        </w:rPr>
      </w:pPr>
      <w:r w:rsidRPr="005F168E">
        <w:rPr>
          <w:rFonts w:eastAsia="SimSun"/>
          <w:lang w:eastAsia="zh-CN"/>
        </w:rPr>
        <w:t>Conducted compliance assessment [</w:t>
      </w:r>
      <w:r w:rsidR="00377412">
        <w:rPr>
          <w:rFonts w:eastAsia="SimSun"/>
          <w:lang w:eastAsia="zh-CN"/>
        </w:rPr>
        <w:fldChar w:fldCharType="begin"/>
      </w:r>
      <w:r w:rsidR="00377412">
        <w:rPr>
          <w:rFonts w:eastAsia="SimSun"/>
          <w:lang w:eastAsia="zh-CN"/>
        </w:rPr>
        <w:instrText xml:space="preserve"> REF _Ref150343716 \r \h </w:instrText>
      </w:r>
      <w:r w:rsidR="00BC50D7">
        <w:rPr>
          <w:rFonts w:eastAsia="SimSun"/>
          <w:lang w:eastAsia="zh-CN"/>
        </w:rPr>
        <w:instrText xml:space="preserve"> \* MERGEFORMAT </w:instrText>
      </w:r>
      <w:r w:rsidR="00377412">
        <w:rPr>
          <w:rFonts w:eastAsia="SimSun"/>
          <w:lang w:eastAsia="zh-CN"/>
        </w:rPr>
      </w:r>
      <w:r w:rsidR="00377412">
        <w:rPr>
          <w:rFonts w:eastAsia="SimSun"/>
          <w:lang w:eastAsia="zh-CN"/>
        </w:rPr>
        <w:fldChar w:fldCharType="separate"/>
      </w:r>
      <w:r w:rsidR="00CE4DAB">
        <w:rPr>
          <w:rFonts w:eastAsia="SimSun"/>
          <w:lang w:eastAsia="zh-CN"/>
        </w:rPr>
        <w:t>40</w:t>
      </w:r>
      <w:r w:rsidR="00377412">
        <w:rPr>
          <w:rFonts w:eastAsia="SimSun"/>
          <w:lang w:eastAsia="zh-CN"/>
        </w:rPr>
        <w:fldChar w:fldCharType="end"/>
      </w:r>
      <w:r w:rsidRPr="005F168E">
        <w:rPr>
          <w:rFonts w:eastAsia="SimSun"/>
          <w:lang w:eastAsia="zh-CN"/>
        </w:rPr>
        <w:t xml:space="preserve">] indicates that compliance with the guidelines presented in “IAEA Specific Safety Guide No. SSG-34: Design of Electrical Power Systems for Nuclear Power Plants” </w:t>
      </w:r>
      <w:r w:rsidR="00377412" w:rsidRPr="009817A2">
        <w:rPr>
          <w:rFonts w:cstheme="minorBidi"/>
        </w:rPr>
        <w:t>[</w:t>
      </w:r>
      <w:r w:rsidR="00377412">
        <w:rPr>
          <w:rFonts w:cstheme="minorBidi"/>
        </w:rPr>
        <w:fldChar w:fldCharType="begin"/>
      </w:r>
      <w:r w:rsidR="00377412">
        <w:rPr>
          <w:rFonts w:cstheme="minorBidi"/>
        </w:rPr>
        <w:instrText xml:space="preserve"> REF _Ref150343700 \r \h </w:instrText>
      </w:r>
      <w:r w:rsidR="00BC50D7">
        <w:rPr>
          <w:rFonts w:cstheme="minorBidi"/>
        </w:rPr>
        <w:instrText xml:space="preserve"> \* MERGEFORMAT </w:instrText>
      </w:r>
      <w:r w:rsidR="00377412">
        <w:rPr>
          <w:rFonts w:cstheme="minorBidi"/>
        </w:rPr>
      </w:r>
      <w:r w:rsidR="00377412">
        <w:rPr>
          <w:rFonts w:cstheme="minorBidi"/>
        </w:rPr>
        <w:fldChar w:fldCharType="separate"/>
      </w:r>
      <w:r w:rsidR="00CE4DAB">
        <w:rPr>
          <w:rFonts w:cstheme="minorBidi"/>
        </w:rPr>
        <w:t>10</w:t>
      </w:r>
      <w:r w:rsidR="00377412">
        <w:rPr>
          <w:rFonts w:cstheme="minorBidi"/>
        </w:rPr>
        <w:fldChar w:fldCharType="end"/>
      </w:r>
      <w:r w:rsidR="00377412" w:rsidRPr="009817A2">
        <w:rPr>
          <w:rFonts w:cstheme="minorBidi"/>
        </w:rPr>
        <w:t xml:space="preserve">] </w:t>
      </w:r>
      <w:r w:rsidRPr="005F168E">
        <w:rPr>
          <w:rFonts w:eastAsia="SimSun"/>
          <w:lang w:eastAsia="zh-CN"/>
        </w:rPr>
        <w:t>is expected to be demonstrated but will require additional evaluations to be performed. Since no non-compliances have been identified and no design changes are anticipated, “IAEA Specific Safety Guide No. SSG-34: Design of Electrical Power Systems for Nuclear Power Plants” has been conservatively assigned to a “</w:t>
      </w:r>
      <w:r w:rsidRPr="00377412">
        <w:rPr>
          <w:rFonts w:eastAsia="SimSun"/>
          <w:b/>
          <w:bCs/>
          <w:lang w:eastAsia="zh-CN"/>
        </w:rPr>
        <w:t>Medium Risk</w:t>
      </w:r>
      <w:r w:rsidRPr="005F168E">
        <w:rPr>
          <w:rFonts w:eastAsia="SimSun"/>
          <w:lang w:eastAsia="zh-CN"/>
        </w:rPr>
        <w:t>” c</w:t>
      </w:r>
      <w:r w:rsidR="002B3A12">
        <w:rPr>
          <w:rFonts w:eastAsia="SimSun"/>
          <w:lang w:eastAsia="zh-CN"/>
        </w:rPr>
        <w:t>ategory</w:t>
      </w:r>
      <w:r w:rsidRPr="005F168E">
        <w:rPr>
          <w:rFonts w:eastAsia="SimSun"/>
          <w:lang w:eastAsia="zh-CN"/>
        </w:rPr>
        <w:t>.</w:t>
      </w:r>
    </w:p>
    <w:p w14:paraId="5D659FE6" w14:textId="3CFFFDF5" w:rsidR="005F168E" w:rsidRDefault="00BC50D7" w:rsidP="005F168E">
      <w:pPr>
        <w:rPr>
          <w:lang w:eastAsia="zh-CN"/>
        </w:rPr>
      </w:pPr>
      <w:r>
        <w:rPr>
          <w:lang w:eastAsia="zh-CN"/>
        </w:rPr>
        <w:t xml:space="preserve">“Medium risk” has been assigned as a result of </w:t>
      </w:r>
      <w:r w:rsidR="00947576">
        <w:rPr>
          <w:lang w:eastAsia="zh-CN"/>
        </w:rPr>
        <w:t xml:space="preserve">an additional </w:t>
      </w:r>
      <w:r w:rsidR="000B5723">
        <w:rPr>
          <w:lang w:eastAsia="zh-CN"/>
        </w:rPr>
        <w:t xml:space="preserve">scope needed to </w:t>
      </w:r>
      <w:r w:rsidR="001066AB">
        <w:rPr>
          <w:lang w:eastAsia="zh-CN"/>
        </w:rPr>
        <w:t xml:space="preserve">fully comply with </w:t>
      </w:r>
      <w:r w:rsidR="001066AB" w:rsidRPr="00EF465E">
        <w:rPr>
          <w:b/>
          <w:bCs/>
          <w:lang w:eastAsia="zh-CN"/>
        </w:rPr>
        <w:t xml:space="preserve">(Item </w:t>
      </w:r>
      <w:r w:rsidR="001066AB">
        <w:rPr>
          <w:b/>
          <w:bCs/>
          <w:lang w:eastAsia="zh-CN"/>
        </w:rPr>
        <w:t>5.141</w:t>
      </w:r>
      <w:r w:rsidR="001066AB" w:rsidRPr="00EF465E">
        <w:rPr>
          <w:b/>
          <w:bCs/>
          <w:lang w:eastAsia="zh-CN"/>
        </w:rPr>
        <w:t>/</w:t>
      </w:r>
      <w:r w:rsidR="001066AB">
        <w:rPr>
          <w:b/>
          <w:bCs/>
          <w:lang w:eastAsia="zh-CN"/>
        </w:rPr>
        <w:t>187</w:t>
      </w:r>
      <w:r w:rsidR="001066AB" w:rsidRPr="00EF465E">
        <w:rPr>
          <w:b/>
          <w:bCs/>
          <w:lang w:eastAsia="zh-CN"/>
        </w:rPr>
        <w:t>)</w:t>
      </w:r>
      <w:r w:rsidR="001066AB">
        <w:rPr>
          <w:lang w:eastAsia="zh-CN"/>
        </w:rPr>
        <w:t xml:space="preserve">, </w:t>
      </w:r>
      <w:r w:rsidR="0081709C" w:rsidRPr="00EF465E">
        <w:rPr>
          <w:b/>
          <w:bCs/>
          <w:lang w:eastAsia="zh-CN"/>
        </w:rPr>
        <w:t xml:space="preserve">(Item </w:t>
      </w:r>
      <w:r w:rsidR="0081709C">
        <w:rPr>
          <w:b/>
          <w:bCs/>
          <w:lang w:eastAsia="zh-CN"/>
        </w:rPr>
        <w:t>5.142</w:t>
      </w:r>
      <w:r w:rsidR="0081709C" w:rsidRPr="00EF465E">
        <w:rPr>
          <w:b/>
          <w:bCs/>
          <w:lang w:eastAsia="zh-CN"/>
        </w:rPr>
        <w:t>/</w:t>
      </w:r>
      <w:r w:rsidR="0081709C">
        <w:rPr>
          <w:b/>
          <w:bCs/>
          <w:lang w:eastAsia="zh-CN"/>
        </w:rPr>
        <w:t>188</w:t>
      </w:r>
      <w:r w:rsidR="0081709C" w:rsidRPr="00EF465E">
        <w:rPr>
          <w:b/>
          <w:bCs/>
          <w:lang w:eastAsia="zh-CN"/>
        </w:rPr>
        <w:t>)</w:t>
      </w:r>
      <w:r w:rsidR="0081709C">
        <w:rPr>
          <w:b/>
          <w:bCs/>
          <w:lang w:eastAsia="zh-CN"/>
        </w:rPr>
        <w:t xml:space="preserve"> </w:t>
      </w:r>
      <w:r w:rsidR="0081709C" w:rsidRPr="0081709C">
        <w:rPr>
          <w:lang w:eastAsia="zh-CN"/>
        </w:rPr>
        <w:t>and</w:t>
      </w:r>
      <w:r w:rsidR="0081709C">
        <w:rPr>
          <w:b/>
          <w:bCs/>
          <w:lang w:eastAsia="zh-CN"/>
        </w:rPr>
        <w:t xml:space="preserve"> </w:t>
      </w:r>
      <w:r w:rsidR="0081709C" w:rsidRPr="00EF465E">
        <w:rPr>
          <w:b/>
          <w:bCs/>
          <w:lang w:eastAsia="zh-CN"/>
        </w:rPr>
        <w:t xml:space="preserve">(Item </w:t>
      </w:r>
      <w:r w:rsidR="0081709C">
        <w:rPr>
          <w:b/>
          <w:bCs/>
          <w:lang w:eastAsia="zh-CN"/>
        </w:rPr>
        <w:t>5.144</w:t>
      </w:r>
      <w:r w:rsidR="0081709C" w:rsidRPr="00EF465E">
        <w:rPr>
          <w:b/>
          <w:bCs/>
          <w:lang w:eastAsia="zh-CN"/>
        </w:rPr>
        <w:t>/</w:t>
      </w:r>
      <w:r w:rsidR="0081709C">
        <w:rPr>
          <w:b/>
          <w:bCs/>
          <w:lang w:eastAsia="zh-CN"/>
        </w:rPr>
        <w:t>190</w:t>
      </w:r>
      <w:r w:rsidR="0081709C" w:rsidRPr="00EF465E">
        <w:rPr>
          <w:b/>
          <w:bCs/>
          <w:lang w:eastAsia="zh-CN"/>
        </w:rPr>
        <w:t>)</w:t>
      </w:r>
      <w:r w:rsidR="0016723E">
        <w:rPr>
          <w:b/>
          <w:bCs/>
          <w:lang w:eastAsia="zh-CN"/>
        </w:rPr>
        <w:t xml:space="preserve"> </w:t>
      </w:r>
      <w:r w:rsidR="0016723E" w:rsidRPr="00D65E15">
        <w:rPr>
          <w:lang w:eastAsia="zh-CN"/>
        </w:rPr>
        <w:t xml:space="preserve">which are described in </w:t>
      </w:r>
      <w:r w:rsidR="00D65E15" w:rsidRPr="00D22A16">
        <w:rPr>
          <w:b/>
          <w:bCs/>
          <w:lang w:eastAsia="zh-CN"/>
        </w:rPr>
        <w:t>S</w:t>
      </w:r>
      <w:r w:rsidR="0016723E" w:rsidRPr="00D22A16">
        <w:rPr>
          <w:b/>
          <w:bCs/>
          <w:lang w:eastAsia="zh-CN"/>
        </w:rPr>
        <w:t>ubsection</w:t>
      </w:r>
      <w:r w:rsidR="00D65E15" w:rsidRPr="00D22A16">
        <w:rPr>
          <w:b/>
          <w:bCs/>
          <w:lang w:eastAsia="zh-CN"/>
        </w:rPr>
        <w:t xml:space="preserve"> </w:t>
      </w:r>
      <w:r w:rsidR="002541B1" w:rsidRPr="00D22A16">
        <w:rPr>
          <w:b/>
          <w:bCs/>
          <w:lang w:eastAsia="zh-CN"/>
        </w:rPr>
        <w:fldChar w:fldCharType="begin"/>
      </w:r>
      <w:r w:rsidR="002541B1" w:rsidRPr="00D22A16">
        <w:rPr>
          <w:b/>
          <w:bCs/>
          <w:lang w:eastAsia="zh-CN"/>
        </w:rPr>
        <w:instrText xml:space="preserve"> REF _Ref152581330 \r \h </w:instrText>
      </w:r>
      <w:r w:rsidR="00D22A16" w:rsidRPr="00D22A16">
        <w:rPr>
          <w:b/>
          <w:bCs/>
          <w:lang w:eastAsia="zh-CN"/>
        </w:rPr>
        <w:instrText xml:space="preserve"> \* MERGEFORMAT </w:instrText>
      </w:r>
      <w:r w:rsidR="002541B1" w:rsidRPr="00D22A16">
        <w:rPr>
          <w:b/>
          <w:bCs/>
          <w:lang w:eastAsia="zh-CN"/>
        </w:rPr>
      </w:r>
      <w:r w:rsidR="002541B1" w:rsidRPr="00D22A16">
        <w:rPr>
          <w:b/>
          <w:bCs/>
          <w:lang w:eastAsia="zh-CN"/>
        </w:rPr>
        <w:fldChar w:fldCharType="separate"/>
      </w:r>
      <w:r w:rsidR="00CE4DAB">
        <w:rPr>
          <w:b/>
          <w:bCs/>
          <w:lang w:eastAsia="zh-CN"/>
        </w:rPr>
        <w:t>2.10.2.4</w:t>
      </w:r>
      <w:r w:rsidR="002541B1" w:rsidRPr="00D22A16">
        <w:rPr>
          <w:b/>
          <w:bCs/>
          <w:lang w:eastAsia="zh-CN"/>
        </w:rPr>
        <w:fldChar w:fldCharType="end"/>
      </w:r>
      <w:r w:rsidR="002541B1" w:rsidRPr="00D22A16">
        <w:rPr>
          <w:b/>
          <w:bCs/>
          <w:lang w:eastAsia="zh-CN"/>
        </w:rPr>
        <w:t xml:space="preserve"> </w:t>
      </w:r>
      <w:r w:rsidR="00D65E15" w:rsidRPr="00D65E15">
        <w:rPr>
          <w:lang w:eastAsia="zh-CN"/>
        </w:rPr>
        <w:t>of this report</w:t>
      </w:r>
      <w:r w:rsidR="0081709C" w:rsidRPr="00D65E15">
        <w:rPr>
          <w:lang w:eastAsia="zh-CN"/>
        </w:rPr>
        <w:t>.</w:t>
      </w:r>
      <w:r w:rsidR="006456AD">
        <w:rPr>
          <w:lang w:eastAsia="zh-CN"/>
        </w:rPr>
        <w:t xml:space="preserve"> The required scope includes evaluation of </w:t>
      </w:r>
      <w:r w:rsidR="001922A9">
        <w:rPr>
          <w:lang w:eastAsia="zh-CN"/>
        </w:rPr>
        <w:t>the extent of internal surge protection and</w:t>
      </w:r>
      <w:r w:rsidR="00336209">
        <w:rPr>
          <w:lang w:eastAsia="zh-CN"/>
        </w:rPr>
        <w:t xml:space="preserve"> extent of the internal cable routing.</w:t>
      </w:r>
    </w:p>
    <w:p w14:paraId="2B76D02F" w14:textId="4D7148E7" w:rsidR="00A00AFD" w:rsidRDefault="00A00AFD" w:rsidP="005F168E">
      <w:pPr>
        <w:rPr>
          <w:rFonts w:cstheme="minorBidi"/>
          <w:i/>
          <w:iCs/>
          <w:szCs w:val="22"/>
        </w:rPr>
      </w:pPr>
      <w:r w:rsidRPr="00920D31">
        <w:rPr>
          <w:b/>
          <w:bCs/>
          <w:i/>
          <w:iCs/>
          <w:lang w:eastAsia="zh-CN"/>
        </w:rPr>
        <w:t>Note</w:t>
      </w:r>
      <w:r w:rsidRPr="00A00AFD">
        <w:rPr>
          <w:i/>
          <w:iCs/>
          <w:lang w:eastAsia="zh-CN"/>
        </w:rPr>
        <w:t>:</w:t>
      </w:r>
      <w:r>
        <w:rPr>
          <w:i/>
          <w:iCs/>
          <w:lang w:eastAsia="zh-CN"/>
        </w:rPr>
        <w:t xml:space="preserve"> first number represents number of a guideline </w:t>
      </w:r>
      <w:r w:rsidR="0055137F">
        <w:rPr>
          <w:i/>
          <w:iCs/>
          <w:lang w:eastAsia="zh-CN"/>
        </w:rPr>
        <w:t xml:space="preserve">in the reference </w:t>
      </w:r>
      <w:r w:rsidR="0055137F" w:rsidRPr="0055137F">
        <w:rPr>
          <w:i/>
          <w:iCs/>
          <w:lang w:eastAsia="zh-CN"/>
        </w:rPr>
        <w:t xml:space="preserve">document </w:t>
      </w:r>
      <w:r w:rsidR="0055137F" w:rsidRPr="0055137F">
        <w:rPr>
          <w:rFonts w:cstheme="minorBidi"/>
          <w:i/>
          <w:iCs/>
          <w:szCs w:val="22"/>
        </w:rPr>
        <w:t>[</w:t>
      </w:r>
      <w:r w:rsidR="0055137F" w:rsidRPr="0055137F">
        <w:rPr>
          <w:rFonts w:cstheme="minorBidi"/>
          <w:i/>
          <w:iCs/>
          <w:szCs w:val="22"/>
        </w:rPr>
        <w:fldChar w:fldCharType="begin"/>
      </w:r>
      <w:r w:rsidR="0055137F" w:rsidRPr="0055137F">
        <w:rPr>
          <w:rFonts w:cstheme="minorBidi"/>
          <w:i/>
          <w:iCs/>
          <w:szCs w:val="22"/>
        </w:rPr>
        <w:instrText xml:space="preserve"> REF _Ref150343700 \r \h  \* MERGEFORMAT </w:instrText>
      </w:r>
      <w:r w:rsidR="0055137F" w:rsidRPr="0055137F">
        <w:rPr>
          <w:rFonts w:cstheme="minorBidi"/>
          <w:i/>
          <w:iCs/>
          <w:szCs w:val="22"/>
        </w:rPr>
      </w:r>
      <w:r w:rsidR="0055137F" w:rsidRPr="0055137F">
        <w:rPr>
          <w:rFonts w:cstheme="minorBidi"/>
          <w:i/>
          <w:iCs/>
          <w:szCs w:val="22"/>
        </w:rPr>
        <w:fldChar w:fldCharType="separate"/>
      </w:r>
      <w:r w:rsidR="00CE4DAB">
        <w:rPr>
          <w:rFonts w:cstheme="minorBidi"/>
          <w:i/>
          <w:iCs/>
          <w:szCs w:val="22"/>
        </w:rPr>
        <w:t>10</w:t>
      </w:r>
      <w:r w:rsidR="0055137F" w:rsidRPr="0055137F">
        <w:rPr>
          <w:rFonts w:cstheme="minorBidi"/>
          <w:i/>
          <w:iCs/>
          <w:szCs w:val="22"/>
        </w:rPr>
        <w:fldChar w:fldCharType="end"/>
      </w:r>
      <w:r w:rsidR="0055137F" w:rsidRPr="0055137F">
        <w:rPr>
          <w:rFonts w:cstheme="minorBidi"/>
          <w:i/>
          <w:iCs/>
          <w:szCs w:val="22"/>
        </w:rPr>
        <w:t>]</w:t>
      </w:r>
      <w:r w:rsidR="0055137F">
        <w:rPr>
          <w:rFonts w:cstheme="minorBidi"/>
          <w:i/>
          <w:iCs/>
          <w:szCs w:val="22"/>
        </w:rPr>
        <w:t xml:space="preserve"> and second number </w:t>
      </w:r>
      <w:r w:rsidR="00795490">
        <w:rPr>
          <w:rFonts w:cstheme="minorBidi"/>
          <w:i/>
          <w:iCs/>
          <w:szCs w:val="22"/>
        </w:rPr>
        <w:t xml:space="preserve">represents a number of the same guideline in the compliance </w:t>
      </w:r>
      <w:r w:rsidR="00795490" w:rsidRPr="00795490">
        <w:rPr>
          <w:rFonts w:cstheme="minorBidi"/>
          <w:i/>
          <w:iCs/>
          <w:szCs w:val="22"/>
        </w:rPr>
        <w:t>assessment report [</w:t>
      </w:r>
      <w:r w:rsidR="00795490" w:rsidRPr="00795490">
        <w:rPr>
          <w:rFonts w:cstheme="minorBidi"/>
          <w:i/>
          <w:iCs/>
          <w:szCs w:val="22"/>
        </w:rPr>
        <w:fldChar w:fldCharType="begin"/>
      </w:r>
      <w:r w:rsidR="00795490" w:rsidRPr="00795490">
        <w:rPr>
          <w:rFonts w:cstheme="minorBidi"/>
          <w:i/>
          <w:iCs/>
          <w:szCs w:val="22"/>
        </w:rPr>
        <w:instrText xml:space="preserve"> REF _Ref150343716 \r \h  \* MERGEFORMAT </w:instrText>
      </w:r>
      <w:r w:rsidR="00795490" w:rsidRPr="00795490">
        <w:rPr>
          <w:rFonts w:cstheme="minorBidi"/>
          <w:i/>
          <w:iCs/>
          <w:szCs w:val="22"/>
        </w:rPr>
      </w:r>
      <w:r w:rsidR="00795490" w:rsidRPr="00795490">
        <w:rPr>
          <w:rFonts w:cstheme="minorBidi"/>
          <w:i/>
          <w:iCs/>
          <w:szCs w:val="22"/>
        </w:rPr>
        <w:fldChar w:fldCharType="separate"/>
      </w:r>
      <w:r w:rsidR="00CE4DAB">
        <w:rPr>
          <w:rFonts w:cstheme="minorBidi"/>
          <w:i/>
          <w:iCs/>
          <w:szCs w:val="22"/>
        </w:rPr>
        <w:t>40</w:t>
      </w:r>
      <w:r w:rsidR="00795490" w:rsidRPr="00795490">
        <w:rPr>
          <w:rFonts w:cstheme="minorBidi"/>
          <w:i/>
          <w:iCs/>
          <w:szCs w:val="22"/>
        </w:rPr>
        <w:fldChar w:fldCharType="end"/>
      </w:r>
      <w:r w:rsidR="00795490" w:rsidRPr="00795490">
        <w:rPr>
          <w:rFonts w:cstheme="minorBidi"/>
          <w:i/>
          <w:iCs/>
          <w:szCs w:val="22"/>
        </w:rPr>
        <w:t>].</w:t>
      </w:r>
      <w:r w:rsidR="00D107AC">
        <w:rPr>
          <w:rFonts w:cstheme="minorBidi"/>
          <w:i/>
          <w:iCs/>
          <w:szCs w:val="22"/>
        </w:rPr>
        <w:t xml:space="preserve"> </w:t>
      </w:r>
      <w:r w:rsidR="00B15AE0">
        <w:rPr>
          <w:rFonts w:cstheme="minorBidi"/>
          <w:i/>
          <w:iCs/>
          <w:szCs w:val="22"/>
        </w:rPr>
        <w:t>I.e.</w:t>
      </w:r>
      <w:r w:rsidR="00D107AC">
        <w:rPr>
          <w:rFonts w:cstheme="minorBidi"/>
          <w:i/>
          <w:iCs/>
          <w:szCs w:val="22"/>
        </w:rPr>
        <w:t xml:space="preserve"> </w:t>
      </w:r>
      <w:r w:rsidR="00A106D4">
        <w:rPr>
          <w:rFonts w:cstheme="minorBidi"/>
          <w:i/>
          <w:iCs/>
          <w:szCs w:val="22"/>
        </w:rPr>
        <w:t xml:space="preserve">Item 5.141 in SSG-30 </w:t>
      </w:r>
      <w:r w:rsidR="00FD2733" w:rsidRPr="0055137F">
        <w:rPr>
          <w:i/>
          <w:iCs/>
          <w:lang w:eastAsia="zh-CN"/>
        </w:rPr>
        <w:t xml:space="preserve"> </w:t>
      </w:r>
      <w:r w:rsidR="00FD2733" w:rsidRPr="0055137F">
        <w:rPr>
          <w:rFonts w:cstheme="minorBidi"/>
          <w:i/>
          <w:iCs/>
          <w:szCs w:val="22"/>
        </w:rPr>
        <w:t>[</w:t>
      </w:r>
      <w:r w:rsidR="00FD2733" w:rsidRPr="0055137F">
        <w:rPr>
          <w:rFonts w:cstheme="minorBidi"/>
          <w:i/>
          <w:iCs/>
          <w:szCs w:val="22"/>
        </w:rPr>
        <w:fldChar w:fldCharType="begin"/>
      </w:r>
      <w:r w:rsidR="00FD2733" w:rsidRPr="0055137F">
        <w:rPr>
          <w:rFonts w:cstheme="minorBidi"/>
          <w:i/>
          <w:iCs/>
          <w:szCs w:val="22"/>
        </w:rPr>
        <w:instrText xml:space="preserve"> REF _Ref150343700 \r \h  \* MERGEFORMAT </w:instrText>
      </w:r>
      <w:r w:rsidR="00FD2733" w:rsidRPr="0055137F">
        <w:rPr>
          <w:rFonts w:cstheme="minorBidi"/>
          <w:i/>
          <w:iCs/>
          <w:szCs w:val="22"/>
        </w:rPr>
      </w:r>
      <w:r w:rsidR="00FD2733" w:rsidRPr="0055137F">
        <w:rPr>
          <w:rFonts w:cstheme="minorBidi"/>
          <w:i/>
          <w:iCs/>
          <w:szCs w:val="22"/>
        </w:rPr>
        <w:fldChar w:fldCharType="separate"/>
      </w:r>
      <w:r w:rsidR="00CE4DAB">
        <w:rPr>
          <w:rFonts w:cstheme="minorBidi"/>
          <w:i/>
          <w:iCs/>
          <w:szCs w:val="22"/>
        </w:rPr>
        <w:t>10</w:t>
      </w:r>
      <w:r w:rsidR="00FD2733" w:rsidRPr="0055137F">
        <w:rPr>
          <w:rFonts w:cstheme="minorBidi"/>
          <w:i/>
          <w:iCs/>
          <w:szCs w:val="22"/>
        </w:rPr>
        <w:fldChar w:fldCharType="end"/>
      </w:r>
      <w:r w:rsidR="00FD2733">
        <w:rPr>
          <w:rFonts w:cstheme="minorBidi"/>
          <w:i/>
          <w:iCs/>
          <w:szCs w:val="22"/>
        </w:rPr>
        <w:t>]</w:t>
      </w:r>
      <w:r w:rsidR="00A106D4">
        <w:rPr>
          <w:rFonts w:cstheme="minorBidi"/>
          <w:i/>
          <w:iCs/>
          <w:szCs w:val="22"/>
        </w:rPr>
        <w:t xml:space="preserve"> is the 187 </w:t>
      </w:r>
      <w:r w:rsidR="006B6253">
        <w:rPr>
          <w:rFonts w:cstheme="minorBidi"/>
          <w:i/>
          <w:iCs/>
          <w:szCs w:val="22"/>
        </w:rPr>
        <w:t xml:space="preserve">assessed item </w:t>
      </w:r>
      <w:r w:rsidR="00A106D4">
        <w:rPr>
          <w:rFonts w:cstheme="minorBidi"/>
          <w:i/>
          <w:iCs/>
          <w:szCs w:val="22"/>
        </w:rPr>
        <w:t xml:space="preserve">in </w:t>
      </w:r>
      <w:r w:rsidR="006B6253">
        <w:rPr>
          <w:rFonts w:cstheme="minorBidi"/>
          <w:i/>
          <w:iCs/>
          <w:szCs w:val="22"/>
        </w:rPr>
        <w:t>APP-GW-G0R</w:t>
      </w:r>
      <w:r w:rsidR="00FD2733">
        <w:rPr>
          <w:rFonts w:cstheme="minorBidi"/>
          <w:i/>
          <w:iCs/>
          <w:szCs w:val="22"/>
        </w:rPr>
        <w:t>-006</w:t>
      </w:r>
      <w:r w:rsidR="00B15AE0">
        <w:rPr>
          <w:rFonts w:cstheme="minorBidi"/>
          <w:i/>
          <w:iCs/>
          <w:szCs w:val="22"/>
        </w:rPr>
        <w:t xml:space="preserve"> </w:t>
      </w:r>
      <w:r w:rsidR="00B15AE0" w:rsidRPr="00795490">
        <w:rPr>
          <w:rFonts w:cstheme="minorBidi"/>
          <w:i/>
          <w:iCs/>
          <w:szCs w:val="22"/>
        </w:rPr>
        <w:t>[</w:t>
      </w:r>
      <w:r w:rsidR="00B15AE0" w:rsidRPr="00795490">
        <w:rPr>
          <w:rFonts w:cstheme="minorBidi"/>
          <w:i/>
          <w:iCs/>
          <w:szCs w:val="22"/>
        </w:rPr>
        <w:fldChar w:fldCharType="begin"/>
      </w:r>
      <w:r w:rsidR="00B15AE0" w:rsidRPr="00795490">
        <w:rPr>
          <w:rFonts w:cstheme="minorBidi"/>
          <w:i/>
          <w:iCs/>
          <w:szCs w:val="22"/>
        </w:rPr>
        <w:instrText xml:space="preserve"> REF _Ref150343716 \r \h  \* MERGEFORMAT </w:instrText>
      </w:r>
      <w:r w:rsidR="00B15AE0" w:rsidRPr="00795490">
        <w:rPr>
          <w:rFonts w:cstheme="minorBidi"/>
          <w:i/>
          <w:iCs/>
          <w:szCs w:val="22"/>
        </w:rPr>
      </w:r>
      <w:r w:rsidR="00B15AE0" w:rsidRPr="00795490">
        <w:rPr>
          <w:rFonts w:cstheme="minorBidi"/>
          <w:i/>
          <w:iCs/>
          <w:szCs w:val="22"/>
        </w:rPr>
        <w:fldChar w:fldCharType="separate"/>
      </w:r>
      <w:r w:rsidR="00CE4DAB">
        <w:rPr>
          <w:rFonts w:cstheme="minorBidi"/>
          <w:i/>
          <w:iCs/>
          <w:szCs w:val="22"/>
        </w:rPr>
        <w:t>40</w:t>
      </w:r>
      <w:r w:rsidR="00B15AE0" w:rsidRPr="00795490">
        <w:rPr>
          <w:rFonts w:cstheme="minorBidi"/>
          <w:i/>
          <w:iCs/>
          <w:szCs w:val="22"/>
        </w:rPr>
        <w:fldChar w:fldCharType="end"/>
      </w:r>
      <w:r w:rsidR="00B15AE0" w:rsidRPr="00795490">
        <w:rPr>
          <w:rFonts w:cstheme="minorBidi"/>
          <w:i/>
          <w:iCs/>
          <w:szCs w:val="22"/>
        </w:rPr>
        <w:t>].</w:t>
      </w:r>
    </w:p>
    <w:p w14:paraId="2FAEB55F" w14:textId="54DCB574" w:rsidR="00E01F51" w:rsidRPr="00E01F51" w:rsidRDefault="00E01F51" w:rsidP="005F168E">
      <w:pPr>
        <w:pStyle w:val="Heading3"/>
      </w:pPr>
      <w:bookmarkStart w:id="100" w:name="_Toc152671836"/>
      <w:r w:rsidRPr="002C005C">
        <w:t>Roadmap of Items Specifically Discussed in the</w:t>
      </w:r>
      <w:r>
        <w:t xml:space="preserve"> Guide Assessment</w:t>
      </w:r>
      <w:bookmarkEnd w:id="100"/>
    </w:p>
    <w:p w14:paraId="29839232" w14:textId="18A7427B" w:rsidR="008D5891" w:rsidRDefault="00D62FE3" w:rsidP="00C373E3">
      <w:pPr>
        <w:pStyle w:val="Heading4"/>
      </w:pPr>
      <w:r>
        <w:t xml:space="preserve">Section 2 </w:t>
      </w:r>
      <w:r w:rsidR="004D4C4A">
        <w:t>(</w:t>
      </w:r>
      <w:r w:rsidR="008974AB">
        <w:t>Electrical power systems at nuclear power plants</w:t>
      </w:r>
      <w:r>
        <w:t>)</w:t>
      </w:r>
    </w:p>
    <w:p w14:paraId="7716227C" w14:textId="2F23078A" w:rsidR="00CE1DE2" w:rsidRDefault="00841A4F" w:rsidP="006752B0">
      <w:pPr>
        <w:jc w:val="both"/>
        <w:rPr>
          <w:lang w:eastAsia="zh-CN"/>
        </w:rPr>
      </w:pPr>
      <w:r>
        <w:rPr>
          <w:lang w:eastAsia="zh-CN"/>
        </w:rPr>
        <w:t>Guidelines</w:t>
      </w:r>
      <w:r w:rsidR="0084128D">
        <w:rPr>
          <w:lang w:eastAsia="zh-CN"/>
        </w:rPr>
        <w:t xml:space="preserve"> </w:t>
      </w:r>
      <w:r w:rsidR="00564B7C">
        <w:rPr>
          <w:lang w:eastAsia="zh-CN"/>
        </w:rPr>
        <w:t xml:space="preserve">in </w:t>
      </w:r>
      <w:r w:rsidR="00564B7C" w:rsidRPr="00F96CB2">
        <w:rPr>
          <w:b/>
          <w:bCs/>
          <w:lang w:eastAsia="zh-CN"/>
        </w:rPr>
        <w:t>Section 2</w:t>
      </w:r>
      <w:r w:rsidR="00564B7C">
        <w:rPr>
          <w:lang w:eastAsia="zh-CN"/>
        </w:rPr>
        <w:t xml:space="preserve"> </w:t>
      </w:r>
      <w:r w:rsidR="00F96CB2">
        <w:rPr>
          <w:lang w:eastAsia="zh-CN"/>
        </w:rPr>
        <w:t xml:space="preserve">of the reference document </w:t>
      </w:r>
      <w:r w:rsidR="00F96CB2" w:rsidRPr="009817A2">
        <w:rPr>
          <w:rFonts w:cstheme="minorBidi"/>
          <w:szCs w:val="22"/>
        </w:rPr>
        <w:t>[</w:t>
      </w:r>
      <w:r w:rsidR="00F96CB2">
        <w:rPr>
          <w:rFonts w:cstheme="minorBidi"/>
          <w:szCs w:val="22"/>
        </w:rPr>
        <w:fldChar w:fldCharType="begin"/>
      </w:r>
      <w:r w:rsidR="00F96CB2">
        <w:rPr>
          <w:rFonts w:cstheme="minorBidi"/>
          <w:szCs w:val="22"/>
        </w:rPr>
        <w:instrText xml:space="preserve"> REF _Ref150343700 \r \h </w:instrText>
      </w:r>
      <w:r w:rsidR="00F96CB2">
        <w:rPr>
          <w:rFonts w:cstheme="minorBidi"/>
          <w:szCs w:val="22"/>
        </w:rPr>
      </w:r>
      <w:r w:rsidR="00F96CB2">
        <w:rPr>
          <w:rFonts w:cstheme="minorBidi"/>
          <w:szCs w:val="22"/>
        </w:rPr>
        <w:fldChar w:fldCharType="separate"/>
      </w:r>
      <w:r w:rsidR="00CE4DAB">
        <w:rPr>
          <w:rFonts w:cstheme="minorBidi"/>
          <w:szCs w:val="22"/>
        </w:rPr>
        <w:t>10</w:t>
      </w:r>
      <w:r w:rsidR="00F96CB2">
        <w:rPr>
          <w:rFonts w:cstheme="minorBidi"/>
          <w:szCs w:val="22"/>
        </w:rPr>
        <w:fldChar w:fldCharType="end"/>
      </w:r>
      <w:r w:rsidR="00F96CB2" w:rsidRPr="009817A2">
        <w:rPr>
          <w:rFonts w:cstheme="minorBidi"/>
          <w:szCs w:val="22"/>
        </w:rPr>
        <w:t>]</w:t>
      </w:r>
      <w:r w:rsidR="00F96CB2">
        <w:rPr>
          <w:lang w:eastAsia="zh-CN"/>
        </w:rPr>
        <w:t xml:space="preserve"> that are </w:t>
      </w:r>
      <w:r w:rsidR="0084128D">
        <w:rPr>
          <w:lang w:eastAsia="zh-CN"/>
        </w:rPr>
        <w:t xml:space="preserve">applicable to AP1000 design </w:t>
      </w:r>
      <w:r w:rsidR="002500D7">
        <w:rPr>
          <w:lang w:eastAsia="zh-CN"/>
        </w:rPr>
        <w:t>are met by Westinghouse.</w:t>
      </w:r>
    </w:p>
    <w:p w14:paraId="25F2B8E6" w14:textId="5876A0BC" w:rsidR="002500D7" w:rsidRDefault="002500D7" w:rsidP="006752B0">
      <w:pPr>
        <w:jc w:val="both"/>
        <w:rPr>
          <w:rFonts w:cstheme="minorHAnsi"/>
          <w:szCs w:val="22"/>
        </w:rPr>
      </w:pPr>
      <w:r>
        <w:rPr>
          <w:lang w:eastAsia="zh-CN"/>
        </w:rPr>
        <w:t xml:space="preserve">One </w:t>
      </w:r>
      <w:r w:rsidR="000D409C">
        <w:rPr>
          <w:lang w:eastAsia="zh-CN"/>
        </w:rPr>
        <w:t>“Comp</w:t>
      </w:r>
      <w:r w:rsidR="00D0489E">
        <w:rPr>
          <w:lang w:eastAsia="zh-CN"/>
        </w:rPr>
        <w:t>liant with objective</w:t>
      </w:r>
      <w:r w:rsidR="000D409C">
        <w:rPr>
          <w:lang w:eastAsia="zh-CN"/>
        </w:rPr>
        <w:t>”</w:t>
      </w:r>
      <w:r w:rsidR="00D0489E">
        <w:rPr>
          <w:lang w:eastAsia="zh-CN"/>
        </w:rPr>
        <w:t xml:space="preserve"> (</w:t>
      </w:r>
      <w:r w:rsidR="00975220">
        <w:rPr>
          <w:rFonts w:cstheme="minorHAnsi"/>
          <w:szCs w:val="22"/>
        </w:rPr>
        <w:t>CWO</w:t>
      </w:r>
      <w:r w:rsidR="00D0489E">
        <w:rPr>
          <w:rFonts w:cstheme="minorHAnsi"/>
          <w:szCs w:val="22"/>
        </w:rPr>
        <w:t>)</w:t>
      </w:r>
      <w:r>
        <w:rPr>
          <w:rFonts w:cstheme="minorHAnsi"/>
          <w:szCs w:val="22"/>
        </w:rPr>
        <w:t xml:space="preserve"> item was identified in </w:t>
      </w:r>
      <w:r w:rsidR="00926B92">
        <w:rPr>
          <w:rFonts w:cstheme="minorHAnsi"/>
          <w:szCs w:val="22"/>
        </w:rPr>
        <w:t>“</w:t>
      </w:r>
      <w:r w:rsidR="00926B92">
        <w:t>Design considerations imposed by requirements for nuclear safety</w:t>
      </w:r>
      <w:r w:rsidR="00926B92">
        <w:rPr>
          <w:rFonts w:cstheme="minorHAnsi"/>
          <w:szCs w:val="22"/>
        </w:rPr>
        <w:t>” subsection and is related to:</w:t>
      </w:r>
    </w:p>
    <w:p w14:paraId="6332AAD9" w14:textId="2057FAC8" w:rsidR="002500D7" w:rsidRDefault="006A72D6" w:rsidP="00513590">
      <w:pPr>
        <w:pStyle w:val="ListParagraph"/>
        <w:numPr>
          <w:ilvl w:val="0"/>
          <w:numId w:val="112"/>
        </w:numPr>
        <w:jc w:val="both"/>
        <w:rPr>
          <w:lang w:eastAsia="zh-CN"/>
        </w:rPr>
      </w:pPr>
      <w:r w:rsidRPr="00926B92">
        <w:rPr>
          <w:b/>
          <w:bCs/>
          <w:lang w:eastAsia="zh-CN"/>
        </w:rPr>
        <w:t xml:space="preserve">(Item </w:t>
      </w:r>
      <w:r w:rsidR="001A7EE9" w:rsidRPr="00926B92">
        <w:rPr>
          <w:b/>
          <w:bCs/>
          <w:lang w:eastAsia="zh-CN"/>
        </w:rPr>
        <w:t>2.19</w:t>
      </w:r>
      <w:r w:rsidR="002424A5" w:rsidRPr="00926B92">
        <w:rPr>
          <w:b/>
          <w:bCs/>
          <w:lang w:eastAsia="zh-CN"/>
        </w:rPr>
        <w:t>/6)</w:t>
      </w:r>
      <w:r w:rsidR="00240858">
        <w:rPr>
          <w:lang w:eastAsia="zh-CN"/>
        </w:rPr>
        <w:t xml:space="preserve"> Requirements to robust systems.</w:t>
      </w:r>
    </w:p>
    <w:p w14:paraId="6D985A0F" w14:textId="041EF9C9" w:rsidR="00F96CB2" w:rsidRPr="00F96CB2" w:rsidRDefault="00F96CB2" w:rsidP="00F96CB2">
      <w:pPr>
        <w:rPr>
          <w:i/>
          <w:iCs/>
          <w:lang w:eastAsia="zh-CN"/>
        </w:rPr>
      </w:pPr>
      <w:r w:rsidRPr="00F96CB2">
        <w:rPr>
          <w:i/>
          <w:iCs/>
          <w:lang w:eastAsia="zh-CN"/>
        </w:rPr>
        <w:t xml:space="preserve">Refer to </w:t>
      </w:r>
      <w:r w:rsidRPr="00F96CB2">
        <w:rPr>
          <w:b/>
          <w:bCs/>
          <w:i/>
          <w:iCs/>
          <w:lang w:eastAsia="zh-CN"/>
        </w:rPr>
        <w:t>Subsection 2.</w:t>
      </w:r>
      <w:r w:rsidR="007258F0">
        <w:rPr>
          <w:b/>
          <w:bCs/>
          <w:i/>
          <w:iCs/>
          <w:lang w:eastAsia="zh-CN"/>
        </w:rPr>
        <w:t>2.</w:t>
      </w:r>
      <w:r w:rsidR="004E5760">
        <w:rPr>
          <w:b/>
          <w:bCs/>
          <w:i/>
          <w:iCs/>
          <w:lang w:eastAsia="zh-CN"/>
        </w:rPr>
        <w:t>2</w:t>
      </w:r>
      <w:r w:rsidRPr="00F96CB2">
        <w:rPr>
          <w:i/>
          <w:iCs/>
          <w:lang w:eastAsia="zh-CN"/>
        </w:rPr>
        <w:t xml:space="preserve"> of the compliance assessment report </w:t>
      </w:r>
      <w:r w:rsidRPr="00F96CB2">
        <w:rPr>
          <w:rFonts w:cstheme="minorBidi"/>
          <w:i/>
          <w:iCs/>
          <w:szCs w:val="22"/>
        </w:rPr>
        <w:t>[</w:t>
      </w:r>
      <w:r w:rsidRPr="00F96CB2">
        <w:rPr>
          <w:rFonts w:cstheme="minorBidi"/>
          <w:i/>
          <w:iCs/>
          <w:szCs w:val="22"/>
        </w:rPr>
        <w:fldChar w:fldCharType="begin"/>
      </w:r>
      <w:r w:rsidRPr="00F96CB2">
        <w:rPr>
          <w:rFonts w:cstheme="minorBidi"/>
          <w:i/>
          <w:iCs/>
          <w:szCs w:val="22"/>
        </w:rPr>
        <w:instrText xml:space="preserve"> REF _Ref150343716 \r \h  \* MERGEFORMAT </w:instrText>
      </w:r>
      <w:r w:rsidRPr="00F96CB2">
        <w:rPr>
          <w:rFonts w:cstheme="minorBidi"/>
          <w:i/>
          <w:iCs/>
          <w:szCs w:val="22"/>
        </w:rPr>
      </w:r>
      <w:r w:rsidRPr="00F96CB2">
        <w:rPr>
          <w:rFonts w:cstheme="minorBidi"/>
          <w:i/>
          <w:iCs/>
          <w:szCs w:val="22"/>
        </w:rPr>
        <w:fldChar w:fldCharType="separate"/>
      </w:r>
      <w:r w:rsidR="00CE4DAB">
        <w:rPr>
          <w:rFonts w:cstheme="minorBidi"/>
          <w:i/>
          <w:iCs/>
          <w:szCs w:val="22"/>
        </w:rPr>
        <w:t>40</w:t>
      </w:r>
      <w:r w:rsidRPr="00F96CB2">
        <w:rPr>
          <w:rFonts w:cstheme="minorBidi"/>
          <w:i/>
          <w:iCs/>
          <w:szCs w:val="22"/>
        </w:rPr>
        <w:fldChar w:fldCharType="end"/>
      </w:r>
      <w:r w:rsidRPr="00F96CB2">
        <w:rPr>
          <w:rFonts w:cstheme="minorBidi"/>
          <w:i/>
          <w:iCs/>
          <w:szCs w:val="22"/>
        </w:rPr>
        <w:t xml:space="preserve">] </w:t>
      </w:r>
      <w:r w:rsidRPr="00F96CB2">
        <w:rPr>
          <w:i/>
          <w:iCs/>
          <w:lang w:eastAsia="zh-CN"/>
        </w:rPr>
        <w:t>for</w:t>
      </w:r>
      <w:r w:rsidR="003C7CBE">
        <w:rPr>
          <w:i/>
          <w:iCs/>
          <w:lang w:eastAsia="zh-CN"/>
        </w:rPr>
        <w:t xml:space="preserve"> more</w:t>
      </w:r>
      <w:r w:rsidRPr="00F96CB2">
        <w:rPr>
          <w:i/>
          <w:iCs/>
          <w:lang w:eastAsia="zh-CN"/>
        </w:rPr>
        <w:t xml:space="preserve"> details.</w:t>
      </w:r>
    </w:p>
    <w:p w14:paraId="2BF83518" w14:textId="5F4A63B4" w:rsidR="0010283E" w:rsidRDefault="0010283E" w:rsidP="006752B0">
      <w:pPr>
        <w:pStyle w:val="Heading4"/>
        <w:jc w:val="both"/>
      </w:pPr>
      <w:r w:rsidRPr="004D4C4A">
        <w:t>Section 3 (</w:t>
      </w:r>
      <w:r w:rsidR="008974AB">
        <w:t>Classification of electrical power systems</w:t>
      </w:r>
      <w:r w:rsidRPr="004D4C4A">
        <w:t>)</w:t>
      </w:r>
    </w:p>
    <w:p w14:paraId="408F2B1F" w14:textId="357C6AC2" w:rsidR="00CE1DE2" w:rsidRPr="00CE1DE2" w:rsidRDefault="0061399C" w:rsidP="006752B0">
      <w:pPr>
        <w:jc w:val="both"/>
        <w:rPr>
          <w:lang w:eastAsia="zh-CN"/>
        </w:rPr>
      </w:pPr>
      <w:r>
        <w:rPr>
          <w:lang w:eastAsia="zh-CN"/>
        </w:rPr>
        <w:t xml:space="preserve">All the </w:t>
      </w:r>
      <w:r w:rsidR="00841A4F">
        <w:rPr>
          <w:lang w:eastAsia="zh-CN"/>
        </w:rPr>
        <w:t>guidelines</w:t>
      </w:r>
      <w:r w:rsidR="007258F0">
        <w:rPr>
          <w:lang w:eastAsia="zh-CN"/>
        </w:rPr>
        <w:t xml:space="preserve"> in </w:t>
      </w:r>
      <w:r w:rsidR="007258F0" w:rsidRPr="007258F0">
        <w:rPr>
          <w:b/>
          <w:bCs/>
          <w:lang w:eastAsia="zh-CN"/>
        </w:rPr>
        <w:t>Section 3</w:t>
      </w:r>
      <w:r>
        <w:rPr>
          <w:lang w:eastAsia="zh-CN"/>
        </w:rPr>
        <w:t xml:space="preserve"> </w:t>
      </w:r>
      <w:r w:rsidR="007258F0">
        <w:rPr>
          <w:lang w:eastAsia="zh-CN"/>
        </w:rPr>
        <w:t xml:space="preserve">of the reference document </w:t>
      </w:r>
      <w:r w:rsidR="007258F0" w:rsidRPr="009817A2">
        <w:rPr>
          <w:rFonts w:cstheme="minorBidi"/>
          <w:szCs w:val="22"/>
        </w:rPr>
        <w:t>[</w:t>
      </w:r>
      <w:r w:rsidR="007258F0">
        <w:rPr>
          <w:rFonts w:cstheme="minorBidi"/>
          <w:szCs w:val="22"/>
        </w:rPr>
        <w:fldChar w:fldCharType="begin"/>
      </w:r>
      <w:r w:rsidR="007258F0">
        <w:rPr>
          <w:rFonts w:cstheme="minorBidi"/>
          <w:szCs w:val="22"/>
        </w:rPr>
        <w:instrText xml:space="preserve"> REF _Ref150343700 \r \h </w:instrText>
      </w:r>
      <w:r w:rsidR="007258F0">
        <w:rPr>
          <w:rFonts w:cstheme="minorBidi"/>
          <w:szCs w:val="22"/>
        </w:rPr>
      </w:r>
      <w:r w:rsidR="007258F0">
        <w:rPr>
          <w:rFonts w:cstheme="minorBidi"/>
          <w:szCs w:val="22"/>
        </w:rPr>
        <w:fldChar w:fldCharType="separate"/>
      </w:r>
      <w:r w:rsidR="00CE4DAB">
        <w:rPr>
          <w:rFonts w:cstheme="minorBidi"/>
          <w:szCs w:val="22"/>
        </w:rPr>
        <w:t>10</w:t>
      </w:r>
      <w:r w:rsidR="007258F0">
        <w:rPr>
          <w:rFonts w:cstheme="minorBidi"/>
          <w:szCs w:val="22"/>
        </w:rPr>
        <w:fldChar w:fldCharType="end"/>
      </w:r>
      <w:r w:rsidR="007258F0" w:rsidRPr="009817A2">
        <w:rPr>
          <w:rFonts w:cstheme="minorBidi"/>
          <w:szCs w:val="22"/>
        </w:rPr>
        <w:t>]</w:t>
      </w:r>
      <w:r w:rsidR="007258F0">
        <w:rPr>
          <w:lang w:eastAsia="zh-CN"/>
        </w:rPr>
        <w:t xml:space="preserve"> </w:t>
      </w:r>
      <w:r w:rsidR="00927B7F">
        <w:rPr>
          <w:lang w:eastAsia="zh-CN"/>
        </w:rPr>
        <w:t xml:space="preserve">are </w:t>
      </w:r>
      <w:r w:rsidR="002656C2">
        <w:rPr>
          <w:lang w:eastAsia="zh-CN"/>
        </w:rPr>
        <w:t>met by Westinghouse</w:t>
      </w:r>
      <w:r w:rsidR="00927B7F">
        <w:rPr>
          <w:lang w:eastAsia="zh-CN"/>
        </w:rPr>
        <w:t xml:space="preserve"> </w:t>
      </w:r>
      <w:r w:rsidR="00927B7F" w:rsidRPr="00927B7F">
        <w:rPr>
          <w:lang w:eastAsia="zh-CN"/>
        </w:rPr>
        <w:t>“as stated”</w:t>
      </w:r>
      <w:r w:rsidR="002656C2">
        <w:rPr>
          <w:lang w:eastAsia="zh-CN"/>
        </w:rPr>
        <w:t>.</w:t>
      </w:r>
    </w:p>
    <w:p w14:paraId="279DDB9D" w14:textId="497DB91C" w:rsidR="0010283E" w:rsidRDefault="0010283E" w:rsidP="006752B0">
      <w:pPr>
        <w:pStyle w:val="Heading4"/>
        <w:jc w:val="both"/>
      </w:pPr>
      <w:r w:rsidRPr="00C0242D">
        <w:t>Section 4 (</w:t>
      </w:r>
      <w:r w:rsidR="008974AB">
        <w:t>Design bases for electrical power systems</w:t>
      </w:r>
      <w:r w:rsidRPr="00C0242D">
        <w:t>)</w:t>
      </w:r>
    </w:p>
    <w:p w14:paraId="39D486E5" w14:textId="20E56FC1" w:rsidR="009A6D9D" w:rsidRPr="00CE1DE2" w:rsidRDefault="009A6D9D" w:rsidP="009A6D9D">
      <w:pPr>
        <w:jc w:val="both"/>
        <w:rPr>
          <w:lang w:eastAsia="zh-CN"/>
        </w:rPr>
      </w:pPr>
      <w:r>
        <w:rPr>
          <w:lang w:eastAsia="zh-CN"/>
        </w:rPr>
        <w:t xml:space="preserve">All the </w:t>
      </w:r>
      <w:r w:rsidR="00841A4F">
        <w:rPr>
          <w:lang w:eastAsia="zh-CN"/>
        </w:rPr>
        <w:t>guidelines</w:t>
      </w:r>
      <w:r>
        <w:rPr>
          <w:lang w:eastAsia="zh-CN"/>
        </w:rPr>
        <w:t xml:space="preserve"> in </w:t>
      </w:r>
      <w:r w:rsidRPr="007258F0">
        <w:rPr>
          <w:b/>
          <w:bCs/>
          <w:lang w:eastAsia="zh-CN"/>
        </w:rPr>
        <w:t xml:space="preserve">Section </w:t>
      </w:r>
      <w:r>
        <w:rPr>
          <w:b/>
          <w:bCs/>
          <w:lang w:eastAsia="zh-CN"/>
        </w:rPr>
        <w:t>4</w:t>
      </w:r>
      <w:r>
        <w:rPr>
          <w:lang w:eastAsia="zh-CN"/>
        </w:rPr>
        <w:t xml:space="preserve"> of the reference document </w:t>
      </w:r>
      <w:r w:rsidRPr="009817A2">
        <w:rPr>
          <w:rFonts w:cstheme="minorBidi"/>
          <w:szCs w:val="22"/>
        </w:rPr>
        <w:t>[</w:t>
      </w:r>
      <w:r>
        <w:rPr>
          <w:rFonts w:cstheme="minorBidi"/>
          <w:szCs w:val="22"/>
        </w:rPr>
        <w:fldChar w:fldCharType="begin"/>
      </w:r>
      <w:r>
        <w:rPr>
          <w:rFonts w:cstheme="minorBidi"/>
          <w:szCs w:val="22"/>
        </w:rPr>
        <w:instrText xml:space="preserve"> REF _Ref150343700 \r \h </w:instrText>
      </w:r>
      <w:r>
        <w:rPr>
          <w:rFonts w:cstheme="minorBidi"/>
          <w:szCs w:val="22"/>
        </w:rPr>
      </w:r>
      <w:r>
        <w:rPr>
          <w:rFonts w:cstheme="minorBidi"/>
          <w:szCs w:val="22"/>
        </w:rPr>
        <w:fldChar w:fldCharType="separate"/>
      </w:r>
      <w:r w:rsidR="00CE4DAB">
        <w:rPr>
          <w:rFonts w:cstheme="minorBidi"/>
          <w:szCs w:val="22"/>
        </w:rPr>
        <w:t>10</w:t>
      </w:r>
      <w:r>
        <w:rPr>
          <w:rFonts w:cstheme="minorBidi"/>
          <w:szCs w:val="22"/>
        </w:rPr>
        <w:fldChar w:fldCharType="end"/>
      </w:r>
      <w:r w:rsidRPr="009817A2">
        <w:rPr>
          <w:rFonts w:cstheme="minorBidi"/>
          <w:szCs w:val="22"/>
        </w:rPr>
        <w:t>]</w:t>
      </w:r>
      <w:r>
        <w:rPr>
          <w:lang w:eastAsia="zh-CN"/>
        </w:rPr>
        <w:t xml:space="preserve"> are met by Westinghouse</w:t>
      </w:r>
      <w:r w:rsidR="00927B7F">
        <w:rPr>
          <w:lang w:eastAsia="zh-CN"/>
        </w:rPr>
        <w:t xml:space="preserve"> </w:t>
      </w:r>
      <w:r w:rsidR="00927B7F" w:rsidRPr="00927B7F">
        <w:rPr>
          <w:lang w:eastAsia="zh-CN"/>
        </w:rPr>
        <w:t>“as stated”</w:t>
      </w:r>
      <w:r>
        <w:rPr>
          <w:lang w:eastAsia="zh-CN"/>
        </w:rPr>
        <w:t>.</w:t>
      </w:r>
    </w:p>
    <w:p w14:paraId="56659964" w14:textId="18B2E311" w:rsidR="00CE1DE2" w:rsidRPr="00CE1DE2" w:rsidRDefault="00DD4ED4" w:rsidP="006752B0">
      <w:pPr>
        <w:jc w:val="both"/>
        <w:rPr>
          <w:lang w:eastAsia="zh-CN"/>
        </w:rPr>
      </w:pPr>
      <w:r>
        <w:rPr>
          <w:lang w:eastAsia="zh-CN"/>
        </w:rPr>
        <w:t>Owner is responsible for c</w:t>
      </w:r>
      <w:r w:rsidR="00266504">
        <w:rPr>
          <w:lang w:eastAsia="zh-CN"/>
        </w:rPr>
        <w:t xml:space="preserve">onfirmation of the design bases </w:t>
      </w:r>
      <w:r w:rsidRPr="009003AE">
        <w:t>when major replacements and major modifications of the electrical power system (on-site or off-site) as well as changes in loading are made</w:t>
      </w:r>
      <w:r w:rsidR="00AF6EDA">
        <w:t>. Owner is also responsible for</w:t>
      </w:r>
      <w:r w:rsidR="000C7A0F">
        <w:t xml:space="preserve"> aperiodic cumulative evaluation</w:t>
      </w:r>
      <w:r w:rsidR="00E147A1">
        <w:t>,</w:t>
      </w:r>
      <w:r w:rsidR="00E147A1" w:rsidRPr="00E147A1">
        <w:t xml:space="preserve"> </w:t>
      </w:r>
      <w:r w:rsidR="00E147A1" w:rsidRPr="009003AE">
        <w:t>for example as part of periodic safety reviews.</w:t>
      </w:r>
    </w:p>
    <w:p w14:paraId="3412DF13" w14:textId="2110631E" w:rsidR="0010283E" w:rsidRDefault="0010283E" w:rsidP="006752B0">
      <w:pPr>
        <w:pStyle w:val="Heading4"/>
        <w:jc w:val="both"/>
      </w:pPr>
      <w:bookmarkStart w:id="101" w:name="_Ref152581330"/>
      <w:r w:rsidRPr="00C0242D">
        <w:lastRenderedPageBreak/>
        <w:t>Section 5 (</w:t>
      </w:r>
      <w:r w:rsidR="008974AB">
        <w:t>General design guidelines for electrical power systems</w:t>
      </w:r>
      <w:r w:rsidRPr="00C0242D">
        <w:t>)</w:t>
      </w:r>
      <w:bookmarkEnd w:id="101"/>
    </w:p>
    <w:p w14:paraId="09561FDE" w14:textId="33DE6F63" w:rsidR="00D942F5" w:rsidRDefault="00841A4F" w:rsidP="006752B0">
      <w:pPr>
        <w:jc w:val="both"/>
      </w:pPr>
      <w:r>
        <w:rPr>
          <w:lang w:eastAsia="zh-CN"/>
        </w:rPr>
        <w:t>Guidelines</w:t>
      </w:r>
      <w:r w:rsidR="009A6D9D">
        <w:rPr>
          <w:lang w:eastAsia="zh-CN"/>
        </w:rPr>
        <w:t xml:space="preserve"> discussed in </w:t>
      </w:r>
      <w:r w:rsidR="009A6D9D" w:rsidRPr="007258F0">
        <w:rPr>
          <w:b/>
          <w:bCs/>
          <w:lang w:eastAsia="zh-CN"/>
        </w:rPr>
        <w:t xml:space="preserve">Section </w:t>
      </w:r>
      <w:r w:rsidR="00C1499B">
        <w:rPr>
          <w:b/>
          <w:bCs/>
          <w:lang w:eastAsia="zh-CN"/>
        </w:rPr>
        <w:t>5</w:t>
      </w:r>
      <w:r w:rsidR="009A6D9D">
        <w:rPr>
          <w:lang w:eastAsia="zh-CN"/>
        </w:rPr>
        <w:t xml:space="preserve"> of the reference document </w:t>
      </w:r>
      <w:r w:rsidR="009A6D9D" w:rsidRPr="009817A2">
        <w:rPr>
          <w:rFonts w:cstheme="minorBidi"/>
          <w:szCs w:val="22"/>
        </w:rPr>
        <w:t>[</w:t>
      </w:r>
      <w:r w:rsidR="009A6D9D">
        <w:rPr>
          <w:rFonts w:cstheme="minorBidi"/>
          <w:szCs w:val="22"/>
        </w:rPr>
        <w:fldChar w:fldCharType="begin"/>
      </w:r>
      <w:r w:rsidR="009A6D9D">
        <w:rPr>
          <w:rFonts w:cstheme="minorBidi"/>
          <w:szCs w:val="22"/>
        </w:rPr>
        <w:instrText xml:space="preserve"> REF _Ref150343700 \r \h </w:instrText>
      </w:r>
      <w:r w:rsidR="009A6D9D">
        <w:rPr>
          <w:rFonts w:cstheme="minorBidi"/>
          <w:szCs w:val="22"/>
        </w:rPr>
      </w:r>
      <w:r w:rsidR="009A6D9D">
        <w:rPr>
          <w:rFonts w:cstheme="minorBidi"/>
          <w:szCs w:val="22"/>
        </w:rPr>
        <w:fldChar w:fldCharType="separate"/>
      </w:r>
      <w:r w:rsidR="00CE4DAB">
        <w:rPr>
          <w:rFonts w:cstheme="minorBidi"/>
          <w:szCs w:val="22"/>
        </w:rPr>
        <w:t>10</w:t>
      </w:r>
      <w:r w:rsidR="009A6D9D">
        <w:rPr>
          <w:rFonts w:cstheme="minorBidi"/>
          <w:szCs w:val="22"/>
        </w:rPr>
        <w:fldChar w:fldCharType="end"/>
      </w:r>
      <w:r w:rsidR="009A6D9D" w:rsidRPr="009817A2">
        <w:rPr>
          <w:rFonts w:cstheme="minorBidi"/>
          <w:szCs w:val="22"/>
        </w:rPr>
        <w:t>]</w:t>
      </w:r>
      <w:r w:rsidR="009A6D9D">
        <w:rPr>
          <w:lang w:eastAsia="zh-CN"/>
        </w:rPr>
        <w:t xml:space="preserve"> </w:t>
      </w:r>
      <w:r w:rsidR="00CD2FB6">
        <w:t xml:space="preserve">are met </w:t>
      </w:r>
      <w:r w:rsidR="006529C2">
        <w:t xml:space="preserve">by Westinghouse either </w:t>
      </w:r>
      <w:r w:rsidR="00252B8C" w:rsidRPr="00252B8C">
        <w:t>“as stated”</w:t>
      </w:r>
      <w:r w:rsidR="006529C2">
        <w:t xml:space="preserve"> or </w:t>
      </w:r>
      <w:r w:rsidR="00252B8C">
        <w:t>via</w:t>
      </w:r>
      <w:r w:rsidR="006529C2">
        <w:t xml:space="preserve"> compliance with their objectives.</w:t>
      </w:r>
    </w:p>
    <w:p w14:paraId="68917A4E" w14:textId="0A08560E" w:rsidR="00BE217C" w:rsidRDefault="00BE217C" w:rsidP="006752B0">
      <w:pPr>
        <w:jc w:val="both"/>
      </w:pPr>
      <w:r>
        <w:t>The electrical fault clearing time should be defined by the grid operator</w:t>
      </w:r>
      <w:r w:rsidR="00D942F5">
        <w:t xml:space="preserve"> and falls under </w:t>
      </w:r>
      <w:r w:rsidR="00CD2FB6">
        <w:t>responsibility</w:t>
      </w:r>
      <w:r w:rsidR="00D942F5">
        <w:t xml:space="preserve"> of the Owner and/or Licensee</w:t>
      </w:r>
      <w:r w:rsidR="00C737C4">
        <w:t>.</w:t>
      </w:r>
    </w:p>
    <w:p w14:paraId="4B4DA0C7" w14:textId="07AEE710" w:rsidR="00993DDD" w:rsidRDefault="00FB6F65" w:rsidP="006752B0">
      <w:pPr>
        <w:jc w:val="both"/>
        <w:rPr>
          <w:rFonts w:cstheme="minorHAnsi"/>
          <w:szCs w:val="22"/>
        </w:rPr>
      </w:pPr>
      <w:r>
        <w:t>Owner or/and Licensee is responsible for including activities to identify any trend towards degradation (ageing) that could cause equipment to become incapable of performing its safety function  in m</w:t>
      </w:r>
      <w:r w:rsidR="00993DDD">
        <w:t xml:space="preserve">aintenance </w:t>
      </w:r>
      <w:r w:rsidR="00D22A16">
        <w:t>programs</w:t>
      </w:r>
      <w:r w:rsidR="00993DDD">
        <w:t xml:space="preserve">, surveillance </w:t>
      </w:r>
      <w:r w:rsidR="00D22A16">
        <w:t>programs</w:t>
      </w:r>
      <w:r w:rsidR="00993DDD">
        <w:t xml:space="preserve"> and ageing management </w:t>
      </w:r>
      <w:r w:rsidR="00D22A16">
        <w:t>programs</w:t>
      </w:r>
      <w:r>
        <w:t>.</w:t>
      </w:r>
    </w:p>
    <w:p w14:paraId="13369218" w14:textId="7A9F4601" w:rsidR="00BB0038" w:rsidRDefault="00BB0038" w:rsidP="006752B0">
      <w:pPr>
        <w:jc w:val="both"/>
        <w:rPr>
          <w:rFonts w:cstheme="minorHAnsi"/>
          <w:szCs w:val="22"/>
        </w:rPr>
      </w:pPr>
      <w:r>
        <w:rPr>
          <w:rFonts w:cstheme="minorHAnsi"/>
          <w:szCs w:val="22"/>
        </w:rPr>
        <w:t>In addition</w:t>
      </w:r>
      <w:r w:rsidR="00661AEC">
        <w:rPr>
          <w:rFonts w:cstheme="minorHAnsi"/>
          <w:szCs w:val="22"/>
        </w:rPr>
        <w:t>, requirements addressing test program fall under the responsibility of the Owner and/or Licensee.</w:t>
      </w:r>
    </w:p>
    <w:p w14:paraId="77C6E91D" w14:textId="361A8CF0" w:rsidR="00993DDD" w:rsidRDefault="006529C2" w:rsidP="006752B0">
      <w:pPr>
        <w:jc w:val="both"/>
        <w:rPr>
          <w:rFonts w:cstheme="minorHAnsi"/>
          <w:szCs w:val="22"/>
        </w:rPr>
      </w:pPr>
      <w:r>
        <w:t>Finally, t</w:t>
      </w:r>
      <w:r w:rsidR="004D4A67">
        <w:t xml:space="preserve">he Owner </w:t>
      </w:r>
      <w:r w:rsidR="005B4DE1">
        <w:t>or/and Licensee is responsible that p</w:t>
      </w:r>
      <w:r w:rsidR="007A7396">
        <w:t>rovisions for removing electrical equipment from service ensure the equipment is properly isolated in order to protect personnel and to avoid spurious operation.</w:t>
      </w:r>
    </w:p>
    <w:p w14:paraId="7669C6CE" w14:textId="67DAE074" w:rsidR="00F2050B" w:rsidRDefault="00975220" w:rsidP="006752B0">
      <w:pPr>
        <w:jc w:val="both"/>
        <w:rPr>
          <w:rFonts w:cstheme="minorHAnsi"/>
          <w:szCs w:val="22"/>
        </w:rPr>
      </w:pPr>
      <w:r>
        <w:rPr>
          <w:rFonts w:cstheme="minorHAnsi"/>
          <w:szCs w:val="22"/>
        </w:rPr>
        <w:t>CWO</w:t>
      </w:r>
      <w:r w:rsidR="00F2050B">
        <w:rPr>
          <w:rFonts w:cstheme="minorHAnsi"/>
          <w:szCs w:val="22"/>
        </w:rPr>
        <w:t xml:space="preserve"> items were identified in four subsections.</w:t>
      </w:r>
    </w:p>
    <w:p w14:paraId="54493E2C" w14:textId="60E0F9A5" w:rsidR="00F2050B" w:rsidRPr="00F2050B" w:rsidRDefault="00F2050B" w:rsidP="006752B0">
      <w:pPr>
        <w:jc w:val="both"/>
        <w:rPr>
          <w:rFonts w:cstheme="minorHAnsi"/>
          <w:szCs w:val="22"/>
        </w:rPr>
      </w:pPr>
      <w:r>
        <w:rPr>
          <w:rFonts w:cstheme="minorHAnsi"/>
          <w:szCs w:val="22"/>
        </w:rPr>
        <w:t>“</w:t>
      </w:r>
      <w:r w:rsidR="00837E64">
        <w:t>Grounding practices</w:t>
      </w:r>
      <w:r>
        <w:rPr>
          <w:rFonts w:cstheme="minorHAnsi"/>
          <w:szCs w:val="22"/>
        </w:rPr>
        <w:t>” subsection contains CWO items related to:</w:t>
      </w:r>
    </w:p>
    <w:p w14:paraId="4AD6AFF0" w14:textId="466058F5" w:rsidR="00EF465E" w:rsidRPr="00EF465E" w:rsidRDefault="00EF465E" w:rsidP="00513590">
      <w:pPr>
        <w:pStyle w:val="ListParagraph"/>
        <w:numPr>
          <w:ilvl w:val="0"/>
          <w:numId w:val="112"/>
        </w:numPr>
        <w:jc w:val="both"/>
        <w:rPr>
          <w:lang w:eastAsia="zh-CN"/>
        </w:rPr>
      </w:pPr>
      <w:r w:rsidRPr="00EF465E">
        <w:rPr>
          <w:b/>
          <w:bCs/>
          <w:lang w:eastAsia="zh-CN"/>
        </w:rPr>
        <w:t xml:space="preserve">(Item </w:t>
      </w:r>
      <w:r w:rsidR="007261BF">
        <w:rPr>
          <w:b/>
          <w:bCs/>
          <w:lang w:eastAsia="zh-CN"/>
        </w:rPr>
        <w:t>5.132</w:t>
      </w:r>
      <w:r w:rsidRPr="00EF465E">
        <w:rPr>
          <w:b/>
          <w:bCs/>
          <w:lang w:eastAsia="zh-CN"/>
        </w:rPr>
        <w:t>/</w:t>
      </w:r>
      <w:r>
        <w:rPr>
          <w:b/>
          <w:bCs/>
          <w:lang w:eastAsia="zh-CN"/>
        </w:rPr>
        <w:t>178</w:t>
      </w:r>
      <w:r w:rsidRPr="00EF465E">
        <w:rPr>
          <w:b/>
          <w:bCs/>
          <w:lang w:eastAsia="zh-CN"/>
        </w:rPr>
        <w:t>)</w:t>
      </w:r>
      <w:r w:rsidR="00180D6E">
        <w:rPr>
          <w:b/>
          <w:bCs/>
          <w:lang w:eastAsia="zh-CN"/>
        </w:rPr>
        <w:t xml:space="preserve"> </w:t>
      </w:r>
      <w:r w:rsidR="00180D6E" w:rsidRPr="008D7666">
        <w:rPr>
          <w:lang w:eastAsia="zh-CN"/>
        </w:rPr>
        <w:t xml:space="preserve">High </w:t>
      </w:r>
      <w:r w:rsidR="008D7666" w:rsidRPr="008D7666">
        <w:rPr>
          <w:lang w:eastAsia="zh-CN"/>
        </w:rPr>
        <w:t>impedance</w:t>
      </w:r>
      <w:r w:rsidR="00180D6E" w:rsidRPr="008D7666">
        <w:rPr>
          <w:lang w:eastAsia="zh-CN"/>
        </w:rPr>
        <w:t xml:space="preserve"> grounding </w:t>
      </w:r>
      <w:r w:rsidR="008D7666" w:rsidRPr="008D7666">
        <w:rPr>
          <w:lang w:eastAsia="zh-CN"/>
        </w:rPr>
        <w:t xml:space="preserve">of </w:t>
      </w:r>
      <w:r w:rsidR="008D7666" w:rsidRPr="008D7666">
        <w:t>medium voltage AC power systems.</w:t>
      </w:r>
    </w:p>
    <w:p w14:paraId="1D798E88" w14:textId="3AFD5449" w:rsidR="00EF465E" w:rsidRDefault="00EF465E" w:rsidP="00513590">
      <w:pPr>
        <w:pStyle w:val="ListParagraph"/>
        <w:numPr>
          <w:ilvl w:val="0"/>
          <w:numId w:val="112"/>
        </w:numPr>
        <w:jc w:val="both"/>
        <w:rPr>
          <w:lang w:eastAsia="zh-CN"/>
        </w:rPr>
      </w:pPr>
      <w:r w:rsidRPr="00EF465E">
        <w:rPr>
          <w:b/>
          <w:bCs/>
          <w:lang w:eastAsia="zh-CN"/>
        </w:rPr>
        <w:t xml:space="preserve">(Item </w:t>
      </w:r>
      <w:r w:rsidR="002C6CC6">
        <w:rPr>
          <w:b/>
          <w:bCs/>
          <w:lang w:eastAsia="zh-CN"/>
        </w:rPr>
        <w:t>5.136</w:t>
      </w:r>
      <w:r w:rsidRPr="00EF465E">
        <w:rPr>
          <w:b/>
          <w:bCs/>
          <w:lang w:eastAsia="zh-CN"/>
        </w:rPr>
        <w:t>/</w:t>
      </w:r>
      <w:r w:rsidR="00886D2E">
        <w:rPr>
          <w:b/>
          <w:bCs/>
          <w:lang w:eastAsia="zh-CN"/>
        </w:rPr>
        <w:t>182</w:t>
      </w:r>
      <w:r w:rsidRPr="00EF465E">
        <w:rPr>
          <w:b/>
          <w:bCs/>
          <w:lang w:eastAsia="zh-CN"/>
        </w:rPr>
        <w:t>)</w:t>
      </w:r>
      <w:r w:rsidR="002C1FAA">
        <w:rPr>
          <w:b/>
          <w:bCs/>
          <w:lang w:eastAsia="zh-CN"/>
        </w:rPr>
        <w:t xml:space="preserve"> </w:t>
      </w:r>
      <w:r w:rsidR="00213927" w:rsidRPr="006C31C0">
        <w:rPr>
          <w:lang w:eastAsia="zh-CN"/>
        </w:rPr>
        <w:t xml:space="preserve">Necessity </w:t>
      </w:r>
      <w:r w:rsidR="006A42C4">
        <w:rPr>
          <w:lang w:eastAsia="zh-CN"/>
        </w:rPr>
        <w:t>for</w:t>
      </w:r>
      <w:r w:rsidR="00213927" w:rsidRPr="006C31C0">
        <w:rPr>
          <w:lang w:eastAsia="zh-CN"/>
        </w:rPr>
        <w:t xml:space="preserve"> </w:t>
      </w:r>
      <w:r w:rsidR="006C31C0" w:rsidRPr="006C31C0">
        <w:t>d</w:t>
      </w:r>
      <w:r w:rsidR="00213927" w:rsidRPr="006C31C0">
        <w:t xml:space="preserve">etection of low impedance to ground to only alarm </w:t>
      </w:r>
      <w:r w:rsidR="006C31C0" w:rsidRPr="006C31C0">
        <w:t>and still allow the equipment to perform its function.</w:t>
      </w:r>
    </w:p>
    <w:p w14:paraId="565E11DD" w14:textId="4F75E511" w:rsidR="00837E64" w:rsidRPr="00EF465E" w:rsidRDefault="00837E64" w:rsidP="006752B0">
      <w:pPr>
        <w:jc w:val="both"/>
        <w:rPr>
          <w:lang w:eastAsia="zh-CN"/>
        </w:rPr>
      </w:pPr>
      <w:r>
        <w:rPr>
          <w:rFonts w:cstheme="minorHAnsi"/>
          <w:szCs w:val="22"/>
        </w:rPr>
        <w:t>“</w:t>
      </w:r>
      <w:r w:rsidR="001B6FA5">
        <w:t>Lightning and surge protection</w:t>
      </w:r>
      <w:r>
        <w:rPr>
          <w:rFonts w:cstheme="minorHAnsi"/>
          <w:szCs w:val="22"/>
        </w:rPr>
        <w:t>” subsection contains CWO items related to:</w:t>
      </w:r>
    </w:p>
    <w:p w14:paraId="1ADE759A" w14:textId="109755DB" w:rsidR="00EF465E" w:rsidRPr="00CE1DE2" w:rsidRDefault="00EF465E" w:rsidP="00513590">
      <w:pPr>
        <w:pStyle w:val="ListParagraph"/>
        <w:numPr>
          <w:ilvl w:val="0"/>
          <w:numId w:val="112"/>
        </w:numPr>
        <w:jc w:val="both"/>
        <w:rPr>
          <w:lang w:eastAsia="zh-CN"/>
        </w:rPr>
      </w:pPr>
      <w:r w:rsidRPr="00EF465E">
        <w:rPr>
          <w:b/>
          <w:bCs/>
          <w:lang w:eastAsia="zh-CN"/>
        </w:rPr>
        <w:t xml:space="preserve">(Item </w:t>
      </w:r>
      <w:r w:rsidR="001B0767">
        <w:rPr>
          <w:b/>
          <w:bCs/>
          <w:lang w:eastAsia="zh-CN"/>
        </w:rPr>
        <w:t>5.141</w:t>
      </w:r>
      <w:r w:rsidRPr="00EF465E">
        <w:rPr>
          <w:b/>
          <w:bCs/>
          <w:lang w:eastAsia="zh-CN"/>
        </w:rPr>
        <w:t>/</w:t>
      </w:r>
      <w:r w:rsidR="00272F1E">
        <w:rPr>
          <w:b/>
          <w:bCs/>
          <w:lang w:eastAsia="zh-CN"/>
        </w:rPr>
        <w:t>187</w:t>
      </w:r>
      <w:r w:rsidRPr="00EF465E">
        <w:rPr>
          <w:b/>
          <w:bCs/>
          <w:lang w:eastAsia="zh-CN"/>
        </w:rPr>
        <w:t>)</w:t>
      </w:r>
      <w:r w:rsidR="00D054DA">
        <w:rPr>
          <w:b/>
          <w:bCs/>
          <w:lang w:eastAsia="zh-CN"/>
        </w:rPr>
        <w:t xml:space="preserve"> </w:t>
      </w:r>
      <w:r w:rsidR="001410D8" w:rsidRPr="004053B1">
        <w:rPr>
          <w:lang w:eastAsia="zh-CN"/>
        </w:rPr>
        <w:t xml:space="preserve">Including </w:t>
      </w:r>
      <w:r w:rsidR="0048198E" w:rsidRPr="004053B1">
        <w:t>shielding and surge arresters to internal lightning protection to protect against both the induced high voltage</w:t>
      </w:r>
      <w:r w:rsidR="004053B1" w:rsidRPr="004053B1">
        <w:t xml:space="preserve"> caused by the lightning current and high transferred voltage.</w:t>
      </w:r>
    </w:p>
    <w:p w14:paraId="1914224D" w14:textId="72852C93" w:rsidR="00EF465E" w:rsidRPr="00CE1DE2" w:rsidRDefault="00EF465E" w:rsidP="00513590">
      <w:pPr>
        <w:pStyle w:val="ListParagraph"/>
        <w:numPr>
          <w:ilvl w:val="0"/>
          <w:numId w:val="112"/>
        </w:numPr>
        <w:jc w:val="both"/>
        <w:rPr>
          <w:lang w:eastAsia="zh-CN"/>
        </w:rPr>
      </w:pPr>
      <w:r w:rsidRPr="00EF465E">
        <w:rPr>
          <w:b/>
          <w:bCs/>
          <w:lang w:eastAsia="zh-CN"/>
        </w:rPr>
        <w:t xml:space="preserve">(Item </w:t>
      </w:r>
      <w:r w:rsidR="00501F1D">
        <w:rPr>
          <w:b/>
          <w:bCs/>
          <w:lang w:eastAsia="zh-CN"/>
        </w:rPr>
        <w:t>5.142</w:t>
      </w:r>
      <w:r w:rsidRPr="00EF465E">
        <w:rPr>
          <w:b/>
          <w:bCs/>
          <w:lang w:eastAsia="zh-CN"/>
        </w:rPr>
        <w:t>/</w:t>
      </w:r>
      <w:r w:rsidR="00501F1D">
        <w:rPr>
          <w:b/>
          <w:bCs/>
          <w:lang w:eastAsia="zh-CN"/>
        </w:rPr>
        <w:t>188</w:t>
      </w:r>
      <w:r w:rsidRPr="00EF465E">
        <w:rPr>
          <w:b/>
          <w:bCs/>
          <w:lang w:eastAsia="zh-CN"/>
        </w:rPr>
        <w:t>)</w:t>
      </w:r>
      <w:r w:rsidR="00E47C4F" w:rsidRPr="00E47C4F">
        <w:rPr>
          <w:b/>
          <w:bCs/>
          <w:lang w:eastAsia="zh-CN"/>
        </w:rPr>
        <w:t xml:space="preserve"> </w:t>
      </w:r>
      <w:r w:rsidR="00E47C4F" w:rsidRPr="00E47C4F">
        <w:rPr>
          <w:lang w:eastAsia="zh-CN"/>
        </w:rPr>
        <w:t xml:space="preserve">Location considerations for </w:t>
      </w:r>
      <w:r w:rsidR="00E47C4F" w:rsidRPr="00E47C4F">
        <w:t>safety classified raceways and cables.</w:t>
      </w:r>
    </w:p>
    <w:p w14:paraId="3474AC5B" w14:textId="2896C8A9" w:rsidR="00EF465E" w:rsidRPr="00CE1DE2" w:rsidRDefault="00EF465E" w:rsidP="00513590">
      <w:pPr>
        <w:pStyle w:val="ListParagraph"/>
        <w:numPr>
          <w:ilvl w:val="0"/>
          <w:numId w:val="112"/>
        </w:numPr>
        <w:jc w:val="both"/>
        <w:rPr>
          <w:lang w:eastAsia="zh-CN"/>
        </w:rPr>
      </w:pPr>
      <w:r w:rsidRPr="00EF465E">
        <w:rPr>
          <w:b/>
          <w:bCs/>
          <w:lang w:eastAsia="zh-CN"/>
        </w:rPr>
        <w:t xml:space="preserve">(Item </w:t>
      </w:r>
      <w:r w:rsidR="0078783B">
        <w:rPr>
          <w:b/>
          <w:bCs/>
          <w:lang w:eastAsia="zh-CN"/>
        </w:rPr>
        <w:t>5.144</w:t>
      </w:r>
      <w:r w:rsidRPr="00EF465E">
        <w:rPr>
          <w:b/>
          <w:bCs/>
          <w:lang w:eastAsia="zh-CN"/>
        </w:rPr>
        <w:t>/</w:t>
      </w:r>
      <w:r w:rsidR="0078783B">
        <w:rPr>
          <w:b/>
          <w:bCs/>
          <w:lang w:eastAsia="zh-CN"/>
        </w:rPr>
        <w:t>190</w:t>
      </w:r>
      <w:r w:rsidRPr="00EF465E">
        <w:rPr>
          <w:b/>
          <w:bCs/>
          <w:lang w:eastAsia="zh-CN"/>
        </w:rPr>
        <w:t>)</w:t>
      </w:r>
      <w:r w:rsidR="00E47C4F">
        <w:rPr>
          <w:b/>
          <w:bCs/>
          <w:lang w:eastAsia="zh-CN"/>
        </w:rPr>
        <w:t xml:space="preserve"> </w:t>
      </w:r>
      <w:r w:rsidR="00E47C4F" w:rsidRPr="00257202">
        <w:rPr>
          <w:lang w:eastAsia="zh-CN"/>
        </w:rPr>
        <w:t>Connection of</w:t>
      </w:r>
      <w:r w:rsidR="001B2053" w:rsidRPr="00257202">
        <w:t xml:space="preserve"> </w:t>
      </w:r>
      <w:r w:rsidR="00257202">
        <w:t>t</w:t>
      </w:r>
      <w:r w:rsidR="001B2053" w:rsidRPr="00257202">
        <w:t>he</w:t>
      </w:r>
      <w:r w:rsidR="001B2053">
        <w:t xml:space="preserve"> internal protection grounding</w:t>
      </w:r>
      <w:r w:rsidR="00257202">
        <w:t xml:space="preserve"> to rest of the lightning grounding.</w:t>
      </w:r>
    </w:p>
    <w:p w14:paraId="7B04E45D" w14:textId="27D44A8C" w:rsidR="00EF465E" w:rsidRDefault="00EF465E" w:rsidP="00513590">
      <w:pPr>
        <w:pStyle w:val="ListParagraph"/>
        <w:numPr>
          <w:ilvl w:val="0"/>
          <w:numId w:val="112"/>
        </w:numPr>
        <w:jc w:val="both"/>
        <w:rPr>
          <w:lang w:eastAsia="zh-CN"/>
        </w:rPr>
      </w:pPr>
      <w:r w:rsidRPr="00EF465E">
        <w:rPr>
          <w:b/>
          <w:bCs/>
          <w:lang w:eastAsia="zh-CN"/>
        </w:rPr>
        <w:t xml:space="preserve">(Item </w:t>
      </w:r>
      <w:r w:rsidR="00E76D22">
        <w:rPr>
          <w:b/>
          <w:bCs/>
          <w:lang w:eastAsia="zh-CN"/>
        </w:rPr>
        <w:t>5.148</w:t>
      </w:r>
      <w:r w:rsidRPr="00EF465E">
        <w:rPr>
          <w:b/>
          <w:bCs/>
          <w:lang w:eastAsia="zh-CN"/>
        </w:rPr>
        <w:t>/</w:t>
      </w:r>
      <w:r w:rsidR="00A30D7A">
        <w:rPr>
          <w:b/>
          <w:bCs/>
          <w:lang w:eastAsia="zh-CN"/>
        </w:rPr>
        <w:t>194</w:t>
      </w:r>
      <w:r w:rsidRPr="00EF465E">
        <w:rPr>
          <w:b/>
          <w:bCs/>
          <w:lang w:eastAsia="zh-CN"/>
        </w:rPr>
        <w:t>)</w:t>
      </w:r>
      <w:r w:rsidR="00A04F43" w:rsidRPr="00A04F43">
        <w:t xml:space="preserve"> </w:t>
      </w:r>
      <w:r w:rsidR="00A04F43">
        <w:t xml:space="preserve">Ensuring that electrical noise and voltage perturbations generated by equipment in </w:t>
      </w:r>
      <w:r w:rsidR="002C488F">
        <w:t>ancillary</w:t>
      </w:r>
      <w:r w:rsidR="00A04F43">
        <w:t xml:space="preserve"> buildings do not adversely affect the plant power systems</w:t>
      </w:r>
      <w:r w:rsidR="001652CE">
        <w:t xml:space="preserve"> (</w:t>
      </w:r>
      <w:r w:rsidR="003013D2">
        <w:t xml:space="preserve">If plant buses are </w:t>
      </w:r>
      <w:r w:rsidR="003013D2" w:rsidRPr="00837E70">
        <w:t>used to supply power to ancillary buildings</w:t>
      </w:r>
      <w:r w:rsidR="003013D2">
        <w:t>).</w:t>
      </w:r>
    </w:p>
    <w:p w14:paraId="79725EB3" w14:textId="7E8FA07A" w:rsidR="00837E64" w:rsidRPr="00CE1DE2" w:rsidRDefault="00C647F0" w:rsidP="006752B0">
      <w:pPr>
        <w:jc w:val="both"/>
        <w:rPr>
          <w:lang w:eastAsia="zh-CN"/>
        </w:rPr>
      </w:pPr>
      <w:r>
        <w:rPr>
          <w:rFonts w:cstheme="minorHAnsi"/>
          <w:szCs w:val="22"/>
        </w:rPr>
        <w:t>“</w:t>
      </w:r>
      <w:r>
        <w:t>Design to cope with ageing</w:t>
      </w:r>
      <w:r>
        <w:rPr>
          <w:rFonts w:cstheme="minorHAnsi"/>
          <w:szCs w:val="22"/>
        </w:rPr>
        <w:t xml:space="preserve">” </w:t>
      </w:r>
      <w:r w:rsidR="001B6FA5">
        <w:rPr>
          <w:rFonts w:cstheme="minorHAnsi"/>
          <w:szCs w:val="22"/>
        </w:rPr>
        <w:t>subsection contains a CWO item related to:</w:t>
      </w:r>
    </w:p>
    <w:p w14:paraId="05B9C4AA" w14:textId="2A007496" w:rsidR="00EF465E" w:rsidRDefault="00EF465E" w:rsidP="00513590">
      <w:pPr>
        <w:pStyle w:val="ListParagraph"/>
        <w:numPr>
          <w:ilvl w:val="0"/>
          <w:numId w:val="112"/>
        </w:numPr>
        <w:jc w:val="both"/>
        <w:rPr>
          <w:lang w:eastAsia="zh-CN"/>
        </w:rPr>
      </w:pPr>
      <w:r w:rsidRPr="00EF465E">
        <w:rPr>
          <w:b/>
          <w:bCs/>
          <w:lang w:eastAsia="zh-CN"/>
        </w:rPr>
        <w:t xml:space="preserve">(Item </w:t>
      </w:r>
      <w:r w:rsidR="00E67D93">
        <w:rPr>
          <w:b/>
          <w:bCs/>
          <w:lang w:eastAsia="zh-CN"/>
        </w:rPr>
        <w:t>5.216</w:t>
      </w:r>
      <w:r w:rsidRPr="00EF465E">
        <w:rPr>
          <w:b/>
          <w:bCs/>
          <w:lang w:eastAsia="zh-CN"/>
        </w:rPr>
        <w:t>/</w:t>
      </w:r>
      <w:r w:rsidR="0023275E">
        <w:rPr>
          <w:b/>
          <w:bCs/>
          <w:lang w:eastAsia="zh-CN"/>
        </w:rPr>
        <w:t>261</w:t>
      </w:r>
      <w:r w:rsidRPr="00EF465E">
        <w:rPr>
          <w:b/>
          <w:bCs/>
          <w:lang w:eastAsia="zh-CN"/>
        </w:rPr>
        <w:t>)</w:t>
      </w:r>
      <w:r w:rsidR="004842FA">
        <w:rPr>
          <w:b/>
          <w:bCs/>
          <w:lang w:eastAsia="zh-CN"/>
        </w:rPr>
        <w:t xml:space="preserve"> </w:t>
      </w:r>
      <w:r w:rsidR="000A3EC1" w:rsidRPr="00155269">
        <w:rPr>
          <w:lang w:eastAsia="zh-CN"/>
        </w:rPr>
        <w:t xml:space="preserve">Determining </w:t>
      </w:r>
      <w:r w:rsidR="00155269" w:rsidRPr="00155269">
        <w:rPr>
          <w:lang w:eastAsia="zh-CN"/>
        </w:rPr>
        <w:t>the qualified life of component as a result of o</w:t>
      </w:r>
      <w:r w:rsidR="004842FA" w:rsidRPr="00155269">
        <w:rPr>
          <w:lang w:eastAsia="zh-CN"/>
        </w:rPr>
        <w:t>ngoing component qualification.</w:t>
      </w:r>
    </w:p>
    <w:p w14:paraId="135E07F6" w14:textId="771FD0D2" w:rsidR="00C647F0" w:rsidRPr="00CE1DE2" w:rsidRDefault="00E42F60" w:rsidP="006752B0">
      <w:pPr>
        <w:jc w:val="both"/>
        <w:rPr>
          <w:lang w:eastAsia="zh-CN"/>
        </w:rPr>
      </w:pPr>
      <w:r>
        <w:rPr>
          <w:rFonts w:cstheme="minorHAnsi"/>
          <w:szCs w:val="22"/>
        </w:rPr>
        <w:t>“</w:t>
      </w:r>
      <w:r>
        <w:t>Safety related standby AC power sources</w:t>
      </w:r>
      <w:r>
        <w:rPr>
          <w:rFonts w:cstheme="minorHAnsi"/>
          <w:szCs w:val="22"/>
        </w:rPr>
        <w:t xml:space="preserve">” </w:t>
      </w:r>
      <w:r w:rsidR="00C647F0">
        <w:rPr>
          <w:rFonts w:cstheme="minorHAnsi"/>
          <w:szCs w:val="22"/>
        </w:rPr>
        <w:t>subsection contains a CWO item related to:</w:t>
      </w:r>
    </w:p>
    <w:p w14:paraId="5E3B0FEA" w14:textId="22BB422C" w:rsidR="00EF465E" w:rsidRDefault="00EF465E" w:rsidP="00513590">
      <w:pPr>
        <w:pStyle w:val="ListParagraph"/>
        <w:numPr>
          <w:ilvl w:val="0"/>
          <w:numId w:val="112"/>
        </w:numPr>
        <w:jc w:val="both"/>
        <w:rPr>
          <w:lang w:eastAsia="zh-CN"/>
        </w:rPr>
      </w:pPr>
      <w:r w:rsidRPr="00EF465E">
        <w:rPr>
          <w:b/>
          <w:bCs/>
          <w:lang w:eastAsia="zh-CN"/>
        </w:rPr>
        <w:t xml:space="preserve">(Item </w:t>
      </w:r>
      <w:r w:rsidR="0075422F">
        <w:rPr>
          <w:b/>
          <w:bCs/>
          <w:lang w:eastAsia="zh-CN"/>
        </w:rPr>
        <w:t>5.293</w:t>
      </w:r>
      <w:r w:rsidRPr="00EF465E">
        <w:rPr>
          <w:b/>
          <w:bCs/>
          <w:lang w:eastAsia="zh-CN"/>
        </w:rPr>
        <w:t>/</w:t>
      </w:r>
      <w:r w:rsidR="003D0E8A">
        <w:rPr>
          <w:b/>
          <w:bCs/>
          <w:lang w:eastAsia="zh-CN"/>
        </w:rPr>
        <w:t>338</w:t>
      </w:r>
      <w:r w:rsidRPr="00EF465E">
        <w:rPr>
          <w:b/>
          <w:bCs/>
          <w:lang w:eastAsia="zh-CN"/>
        </w:rPr>
        <w:t>)</w:t>
      </w:r>
      <w:r w:rsidR="008201C3">
        <w:rPr>
          <w:b/>
          <w:bCs/>
          <w:lang w:eastAsia="zh-CN"/>
        </w:rPr>
        <w:t xml:space="preserve"> </w:t>
      </w:r>
      <w:r w:rsidR="000C0D6B">
        <w:rPr>
          <w:lang w:eastAsia="zh-CN"/>
        </w:rPr>
        <w:t>P</w:t>
      </w:r>
      <w:r w:rsidR="000C0D6B" w:rsidRPr="000C0D6B">
        <w:rPr>
          <w:lang w:eastAsia="zh-CN"/>
        </w:rPr>
        <w:t>ossession of s</w:t>
      </w:r>
      <w:r w:rsidR="008201C3" w:rsidRPr="000C0D6B">
        <w:rPr>
          <w:lang w:eastAsia="zh-CN"/>
        </w:rPr>
        <w:t>a</w:t>
      </w:r>
      <w:r w:rsidR="00871308" w:rsidRPr="000C0D6B">
        <w:rPr>
          <w:lang w:eastAsia="zh-CN"/>
        </w:rPr>
        <w:t xml:space="preserve">fety related </w:t>
      </w:r>
      <w:r w:rsidR="000C0D6B" w:rsidRPr="000C0D6B">
        <w:t xml:space="preserve">standby AC power sources to provide reliable power for </w:t>
      </w:r>
      <w:proofErr w:type="spellStart"/>
      <w:r w:rsidR="000C0D6B" w:rsidRPr="000C0D6B">
        <w:t>defence</w:t>
      </w:r>
      <w:proofErr w:type="spellEnd"/>
      <w:r w:rsidR="000C0D6B" w:rsidRPr="000C0D6B">
        <w:t xml:space="preserve"> in depth functions that supplement the safety systems and reduce the challenges to them.</w:t>
      </w:r>
    </w:p>
    <w:p w14:paraId="670E016B" w14:textId="5A013B44" w:rsidR="009B16AD" w:rsidRDefault="009B16AD" w:rsidP="006752B0">
      <w:pPr>
        <w:jc w:val="both"/>
        <w:rPr>
          <w:lang w:eastAsia="zh-CN"/>
        </w:rPr>
      </w:pPr>
      <w:r>
        <w:rPr>
          <w:lang w:eastAsia="zh-CN"/>
        </w:rPr>
        <w:t>Several</w:t>
      </w:r>
      <w:r w:rsidR="000F3961">
        <w:rPr>
          <w:lang w:eastAsia="zh-CN"/>
        </w:rPr>
        <w:t xml:space="preserve"> </w:t>
      </w:r>
      <w:r w:rsidR="00112975">
        <w:rPr>
          <w:lang w:eastAsia="zh-CN"/>
        </w:rPr>
        <w:t>“Project or site-specific scope” (POS)</w:t>
      </w:r>
      <w:r w:rsidR="00F36B3B">
        <w:rPr>
          <w:lang w:eastAsia="zh-CN"/>
        </w:rPr>
        <w:t xml:space="preserve"> item</w:t>
      </w:r>
      <w:r w:rsidR="000B043A">
        <w:rPr>
          <w:lang w:eastAsia="zh-CN"/>
        </w:rPr>
        <w:t>s</w:t>
      </w:r>
      <w:r w:rsidR="00F36B3B">
        <w:rPr>
          <w:lang w:eastAsia="zh-CN"/>
        </w:rPr>
        <w:t xml:space="preserve"> w</w:t>
      </w:r>
      <w:r>
        <w:rPr>
          <w:lang w:eastAsia="zh-CN"/>
        </w:rPr>
        <w:t>ere</w:t>
      </w:r>
      <w:r w:rsidR="00F36B3B">
        <w:rPr>
          <w:lang w:eastAsia="zh-CN"/>
        </w:rPr>
        <w:t xml:space="preserve"> identified in </w:t>
      </w:r>
      <w:r w:rsidR="00637024">
        <w:rPr>
          <w:lang w:eastAsia="zh-CN"/>
        </w:rPr>
        <w:t>three subsections</w:t>
      </w:r>
      <w:r>
        <w:rPr>
          <w:lang w:eastAsia="zh-CN"/>
        </w:rPr>
        <w:t>.</w:t>
      </w:r>
    </w:p>
    <w:p w14:paraId="485BBFC4" w14:textId="2F5727FF" w:rsidR="000F3961" w:rsidRDefault="006333BA" w:rsidP="006752B0">
      <w:pPr>
        <w:jc w:val="both"/>
        <w:rPr>
          <w:lang w:eastAsia="zh-CN"/>
        </w:rPr>
      </w:pPr>
      <w:r>
        <w:rPr>
          <w:lang w:eastAsia="zh-CN"/>
        </w:rPr>
        <w:t>“</w:t>
      </w:r>
      <w:r>
        <w:t>Design for reliability</w:t>
      </w:r>
      <w:r>
        <w:rPr>
          <w:lang w:eastAsia="zh-CN"/>
        </w:rPr>
        <w:t xml:space="preserve">” subsection </w:t>
      </w:r>
      <w:r w:rsidR="00F920E4">
        <w:rPr>
          <w:lang w:eastAsia="zh-CN"/>
        </w:rPr>
        <w:t>contains a POS item related to</w:t>
      </w:r>
      <w:r>
        <w:rPr>
          <w:lang w:eastAsia="zh-CN"/>
        </w:rPr>
        <w:t>:</w:t>
      </w:r>
    </w:p>
    <w:p w14:paraId="33F02D1D" w14:textId="555CB1FD" w:rsidR="000F3961" w:rsidRDefault="000F3961" w:rsidP="006752B0">
      <w:pPr>
        <w:ind w:left="360"/>
        <w:jc w:val="both"/>
      </w:pPr>
      <w:r w:rsidRPr="00EF465E">
        <w:rPr>
          <w:b/>
          <w:bCs/>
          <w:lang w:eastAsia="zh-CN"/>
        </w:rPr>
        <w:lastRenderedPageBreak/>
        <w:t xml:space="preserve">(Item </w:t>
      </w:r>
      <w:r>
        <w:rPr>
          <w:b/>
          <w:bCs/>
          <w:lang w:eastAsia="zh-CN"/>
        </w:rPr>
        <w:t>5.41</w:t>
      </w:r>
      <w:r w:rsidRPr="00EF465E">
        <w:rPr>
          <w:b/>
          <w:bCs/>
          <w:lang w:eastAsia="zh-CN"/>
        </w:rPr>
        <w:t>/</w:t>
      </w:r>
      <w:r>
        <w:rPr>
          <w:b/>
          <w:bCs/>
          <w:lang w:eastAsia="zh-CN"/>
        </w:rPr>
        <w:t>87</w:t>
      </w:r>
      <w:r w:rsidRPr="00EF465E">
        <w:rPr>
          <w:b/>
          <w:bCs/>
          <w:lang w:eastAsia="zh-CN"/>
        </w:rPr>
        <w:t>)</w:t>
      </w:r>
      <w:r>
        <w:rPr>
          <w:b/>
          <w:bCs/>
          <w:lang w:eastAsia="zh-CN"/>
        </w:rPr>
        <w:t xml:space="preserve"> </w:t>
      </w:r>
      <w:r w:rsidR="007317C0">
        <w:rPr>
          <w:lang w:eastAsia="zh-CN"/>
        </w:rPr>
        <w:t xml:space="preserve">Requirements to </w:t>
      </w:r>
      <w:r w:rsidR="007A3149">
        <w:rPr>
          <w:lang w:eastAsia="zh-CN"/>
        </w:rPr>
        <w:t>t</w:t>
      </w:r>
      <w:r w:rsidR="00D31914">
        <w:t xml:space="preserve">he lower class circuit (associated circuit) </w:t>
      </w:r>
      <w:r w:rsidR="00D74600">
        <w:t>for cases</w:t>
      </w:r>
      <w:r w:rsidR="007A3149">
        <w:t xml:space="preserve"> when it is impractical to provide adequate separation and isolation from electrical faults between a safety circuit and a circuit of a lower class function</w:t>
      </w:r>
      <w:r w:rsidR="00D74600">
        <w:t>.</w:t>
      </w:r>
    </w:p>
    <w:p w14:paraId="217B28C8" w14:textId="14EB4B2E" w:rsidR="00DB0F4D" w:rsidRPr="00EF465E" w:rsidRDefault="00DB0F4D" w:rsidP="006752B0">
      <w:pPr>
        <w:jc w:val="both"/>
        <w:rPr>
          <w:lang w:eastAsia="zh-CN"/>
        </w:rPr>
      </w:pPr>
      <w:r>
        <w:rPr>
          <w:rFonts w:cstheme="minorHAnsi"/>
          <w:szCs w:val="22"/>
        </w:rPr>
        <w:t>“</w:t>
      </w:r>
      <w:r>
        <w:t>Lightning and surge protection</w:t>
      </w:r>
      <w:r>
        <w:rPr>
          <w:rFonts w:cstheme="minorHAnsi"/>
          <w:szCs w:val="22"/>
        </w:rPr>
        <w:t>” subsection contains POS items related to:</w:t>
      </w:r>
    </w:p>
    <w:p w14:paraId="0CD83556" w14:textId="084967F6" w:rsidR="00DB0F4D" w:rsidRPr="00CE1DE2" w:rsidRDefault="00DB0F4D" w:rsidP="00513590">
      <w:pPr>
        <w:pStyle w:val="ListParagraph"/>
        <w:numPr>
          <w:ilvl w:val="0"/>
          <w:numId w:val="112"/>
        </w:numPr>
        <w:jc w:val="both"/>
        <w:rPr>
          <w:lang w:eastAsia="zh-CN"/>
        </w:rPr>
      </w:pPr>
      <w:r w:rsidRPr="00EF465E">
        <w:rPr>
          <w:b/>
          <w:bCs/>
          <w:lang w:eastAsia="zh-CN"/>
        </w:rPr>
        <w:t xml:space="preserve">(Item </w:t>
      </w:r>
      <w:r>
        <w:rPr>
          <w:b/>
          <w:bCs/>
          <w:lang w:eastAsia="zh-CN"/>
        </w:rPr>
        <w:t>5.141</w:t>
      </w:r>
      <w:r w:rsidRPr="00EF465E">
        <w:rPr>
          <w:b/>
          <w:bCs/>
          <w:lang w:eastAsia="zh-CN"/>
        </w:rPr>
        <w:t>/</w:t>
      </w:r>
      <w:r>
        <w:rPr>
          <w:b/>
          <w:bCs/>
          <w:lang w:eastAsia="zh-CN"/>
        </w:rPr>
        <w:t>187</w:t>
      </w:r>
      <w:r w:rsidRPr="00EF465E">
        <w:rPr>
          <w:b/>
          <w:bCs/>
          <w:lang w:eastAsia="zh-CN"/>
        </w:rPr>
        <w:t>)</w:t>
      </w:r>
      <w:r>
        <w:rPr>
          <w:b/>
          <w:bCs/>
          <w:lang w:eastAsia="zh-CN"/>
        </w:rPr>
        <w:t xml:space="preserve"> </w:t>
      </w:r>
      <w:r w:rsidRPr="004053B1">
        <w:rPr>
          <w:lang w:eastAsia="zh-CN"/>
        </w:rPr>
        <w:t xml:space="preserve">Including </w:t>
      </w:r>
      <w:r w:rsidRPr="004053B1">
        <w:t>shielding and surge arresters to internal lightning protection to protect against both the induced high voltage caused by the lightning current and high transferred voltage.</w:t>
      </w:r>
      <w:r w:rsidR="00F376C9">
        <w:t xml:space="preserve"> In AP1000 Design Internal surge protection is provided for some power circuits. The extent of protection needs further evaluation</w:t>
      </w:r>
    </w:p>
    <w:p w14:paraId="5D82CBF4" w14:textId="7C4B79EA" w:rsidR="00DB0F4D" w:rsidRPr="00CE1DE2" w:rsidRDefault="00DB0F4D" w:rsidP="00513590">
      <w:pPr>
        <w:pStyle w:val="ListParagraph"/>
        <w:numPr>
          <w:ilvl w:val="0"/>
          <w:numId w:val="112"/>
        </w:numPr>
        <w:jc w:val="both"/>
        <w:rPr>
          <w:lang w:eastAsia="zh-CN"/>
        </w:rPr>
      </w:pPr>
      <w:r w:rsidRPr="00EF465E">
        <w:rPr>
          <w:b/>
          <w:bCs/>
          <w:lang w:eastAsia="zh-CN"/>
        </w:rPr>
        <w:t xml:space="preserve">(Item </w:t>
      </w:r>
      <w:r>
        <w:rPr>
          <w:b/>
          <w:bCs/>
          <w:lang w:eastAsia="zh-CN"/>
        </w:rPr>
        <w:t>5.142</w:t>
      </w:r>
      <w:r w:rsidRPr="00EF465E">
        <w:rPr>
          <w:b/>
          <w:bCs/>
          <w:lang w:eastAsia="zh-CN"/>
        </w:rPr>
        <w:t>/</w:t>
      </w:r>
      <w:r>
        <w:rPr>
          <w:b/>
          <w:bCs/>
          <w:lang w:eastAsia="zh-CN"/>
        </w:rPr>
        <w:t>188</w:t>
      </w:r>
      <w:r w:rsidRPr="00EF465E">
        <w:rPr>
          <w:b/>
          <w:bCs/>
          <w:lang w:eastAsia="zh-CN"/>
        </w:rPr>
        <w:t>)</w:t>
      </w:r>
      <w:r w:rsidRPr="00E47C4F">
        <w:rPr>
          <w:b/>
          <w:bCs/>
          <w:lang w:eastAsia="zh-CN"/>
        </w:rPr>
        <w:t xml:space="preserve"> </w:t>
      </w:r>
      <w:r w:rsidRPr="00E47C4F">
        <w:rPr>
          <w:lang w:eastAsia="zh-CN"/>
        </w:rPr>
        <w:t xml:space="preserve">Location considerations for </w:t>
      </w:r>
      <w:r w:rsidRPr="00E47C4F">
        <w:t>safety classified raceways and cables.</w:t>
      </w:r>
      <w:r w:rsidR="00913C03">
        <w:t xml:space="preserve"> In AP1000 design The Class 1 safety power system equipment is located internally in the auxiliary building. A portion of the cabling is routed internally. The extent of internal routing needs further</w:t>
      </w:r>
      <w:r w:rsidR="00D70A72">
        <w:t xml:space="preserve"> </w:t>
      </w:r>
      <w:r w:rsidR="00D24189">
        <w:t>evaluation</w:t>
      </w:r>
      <w:r w:rsidR="00D70A72">
        <w:t>.</w:t>
      </w:r>
    </w:p>
    <w:p w14:paraId="52CD42E0" w14:textId="15EA2072" w:rsidR="00F920E4" w:rsidRDefault="00DB0F4D" w:rsidP="00513590">
      <w:pPr>
        <w:pStyle w:val="ListParagraph"/>
        <w:numPr>
          <w:ilvl w:val="0"/>
          <w:numId w:val="112"/>
        </w:numPr>
        <w:jc w:val="both"/>
        <w:rPr>
          <w:lang w:eastAsia="zh-CN"/>
        </w:rPr>
      </w:pPr>
      <w:r w:rsidRPr="00EF465E">
        <w:rPr>
          <w:b/>
          <w:bCs/>
          <w:lang w:eastAsia="zh-CN"/>
        </w:rPr>
        <w:t xml:space="preserve">(Item </w:t>
      </w:r>
      <w:r>
        <w:rPr>
          <w:b/>
          <w:bCs/>
          <w:lang w:eastAsia="zh-CN"/>
        </w:rPr>
        <w:t>5.144</w:t>
      </w:r>
      <w:r w:rsidRPr="00EF465E">
        <w:rPr>
          <w:b/>
          <w:bCs/>
          <w:lang w:eastAsia="zh-CN"/>
        </w:rPr>
        <w:t>/</w:t>
      </w:r>
      <w:r>
        <w:rPr>
          <w:b/>
          <w:bCs/>
          <w:lang w:eastAsia="zh-CN"/>
        </w:rPr>
        <w:t>190</w:t>
      </w:r>
      <w:r w:rsidRPr="00EF465E">
        <w:rPr>
          <w:b/>
          <w:bCs/>
          <w:lang w:eastAsia="zh-CN"/>
        </w:rPr>
        <w:t>)</w:t>
      </w:r>
      <w:r>
        <w:rPr>
          <w:b/>
          <w:bCs/>
          <w:lang w:eastAsia="zh-CN"/>
        </w:rPr>
        <w:t xml:space="preserve"> </w:t>
      </w:r>
      <w:r w:rsidRPr="00257202">
        <w:rPr>
          <w:lang w:eastAsia="zh-CN"/>
        </w:rPr>
        <w:t>Connection of</w:t>
      </w:r>
      <w:r w:rsidRPr="00257202">
        <w:t xml:space="preserve"> </w:t>
      </w:r>
      <w:r>
        <w:t>t</w:t>
      </w:r>
      <w:r w:rsidRPr="00257202">
        <w:t>he</w:t>
      </w:r>
      <w:r>
        <w:t xml:space="preserve"> internal protection grounding to rest of the lightning grounding.</w:t>
      </w:r>
      <w:r w:rsidR="00A00DAA">
        <w:t xml:space="preserve"> The extent of protection needs further evaluation</w:t>
      </w:r>
    </w:p>
    <w:p w14:paraId="657C568D" w14:textId="1310BC04" w:rsidR="00C036FD" w:rsidRDefault="00C95C7C" w:rsidP="006752B0">
      <w:pPr>
        <w:jc w:val="both"/>
        <w:rPr>
          <w:rFonts w:cstheme="minorHAnsi"/>
          <w:szCs w:val="22"/>
        </w:rPr>
      </w:pPr>
      <w:r>
        <w:rPr>
          <w:lang w:eastAsia="zh-CN"/>
        </w:rPr>
        <w:t>“</w:t>
      </w:r>
      <w:r w:rsidR="004D2FA9">
        <w:t>Equipment qualification</w:t>
      </w:r>
      <w:r>
        <w:rPr>
          <w:lang w:eastAsia="zh-CN"/>
        </w:rPr>
        <w:t>”</w:t>
      </w:r>
      <w:r w:rsidR="004D2FA9">
        <w:rPr>
          <w:lang w:eastAsia="zh-CN"/>
        </w:rPr>
        <w:t xml:space="preserve"> </w:t>
      </w:r>
      <w:r>
        <w:rPr>
          <w:rFonts w:cstheme="minorHAnsi"/>
          <w:szCs w:val="22"/>
        </w:rPr>
        <w:t>subsection contains POS items related to:</w:t>
      </w:r>
    </w:p>
    <w:p w14:paraId="214B79D7" w14:textId="38A14CE1" w:rsidR="00C95C7C" w:rsidRDefault="00C95C7C" w:rsidP="00513590">
      <w:pPr>
        <w:pStyle w:val="ListParagraph"/>
        <w:numPr>
          <w:ilvl w:val="0"/>
          <w:numId w:val="113"/>
        </w:numPr>
        <w:jc w:val="both"/>
        <w:rPr>
          <w:lang w:eastAsia="zh-CN"/>
        </w:rPr>
      </w:pPr>
      <w:r w:rsidRPr="00C95C7C">
        <w:rPr>
          <w:b/>
          <w:bCs/>
          <w:lang w:eastAsia="zh-CN"/>
        </w:rPr>
        <w:t>(Item 5.1</w:t>
      </w:r>
      <w:r w:rsidR="00465CB3">
        <w:rPr>
          <w:b/>
          <w:bCs/>
          <w:lang w:eastAsia="zh-CN"/>
        </w:rPr>
        <w:t>87</w:t>
      </w:r>
      <w:r w:rsidRPr="00C95C7C">
        <w:rPr>
          <w:b/>
          <w:bCs/>
          <w:lang w:eastAsia="zh-CN"/>
        </w:rPr>
        <w:t>/</w:t>
      </w:r>
      <w:r w:rsidR="00465CB3">
        <w:rPr>
          <w:b/>
          <w:bCs/>
          <w:lang w:eastAsia="zh-CN"/>
        </w:rPr>
        <w:t>233</w:t>
      </w:r>
      <w:r w:rsidRPr="00C95C7C">
        <w:rPr>
          <w:b/>
          <w:bCs/>
          <w:lang w:eastAsia="zh-CN"/>
        </w:rPr>
        <w:t xml:space="preserve">) </w:t>
      </w:r>
      <w:r w:rsidR="00465CB3">
        <w:rPr>
          <w:lang w:eastAsia="zh-CN"/>
        </w:rPr>
        <w:t>Des</w:t>
      </w:r>
      <w:r w:rsidR="001446FC">
        <w:rPr>
          <w:lang w:eastAsia="zh-CN"/>
        </w:rPr>
        <w:t>ign and installation</w:t>
      </w:r>
      <w:r w:rsidR="00533E7E">
        <w:rPr>
          <w:lang w:eastAsia="zh-CN"/>
        </w:rPr>
        <w:t xml:space="preserve"> of </w:t>
      </w:r>
      <w:r w:rsidR="00533E7E">
        <w:t>equipment and systems important to safety</w:t>
      </w:r>
      <w:r w:rsidR="00CA330A">
        <w:t xml:space="preserve"> to</w:t>
      </w:r>
      <w:r w:rsidR="009338C6">
        <w:t xml:space="preserve"> withstand the electromagnetic conditions in the environments in which they are located</w:t>
      </w:r>
      <w:r w:rsidR="00FE6580">
        <w:t>.</w:t>
      </w:r>
    </w:p>
    <w:p w14:paraId="3D848B07" w14:textId="7B97B636" w:rsidR="00FE6580" w:rsidRDefault="00FE6580" w:rsidP="00513590">
      <w:pPr>
        <w:pStyle w:val="ListParagraph"/>
        <w:numPr>
          <w:ilvl w:val="0"/>
          <w:numId w:val="113"/>
        </w:numPr>
        <w:jc w:val="both"/>
        <w:rPr>
          <w:lang w:eastAsia="zh-CN"/>
        </w:rPr>
      </w:pPr>
      <w:r w:rsidRPr="00C95C7C">
        <w:rPr>
          <w:b/>
          <w:bCs/>
          <w:lang w:eastAsia="zh-CN"/>
        </w:rPr>
        <w:t>(Item 5.1</w:t>
      </w:r>
      <w:r w:rsidR="00D47C8F">
        <w:rPr>
          <w:b/>
          <w:bCs/>
          <w:lang w:eastAsia="zh-CN"/>
        </w:rPr>
        <w:t>95</w:t>
      </w:r>
      <w:r w:rsidRPr="00C95C7C">
        <w:rPr>
          <w:b/>
          <w:bCs/>
          <w:lang w:eastAsia="zh-CN"/>
        </w:rPr>
        <w:t>/</w:t>
      </w:r>
      <w:r>
        <w:rPr>
          <w:b/>
          <w:bCs/>
          <w:lang w:eastAsia="zh-CN"/>
        </w:rPr>
        <w:t>240</w:t>
      </w:r>
      <w:r w:rsidRPr="00C95C7C">
        <w:rPr>
          <w:b/>
          <w:bCs/>
          <w:lang w:eastAsia="zh-CN"/>
        </w:rPr>
        <w:t xml:space="preserve">) </w:t>
      </w:r>
      <w:r w:rsidR="00D47C8F" w:rsidRPr="007D343C">
        <w:rPr>
          <w:lang w:eastAsia="zh-CN"/>
        </w:rPr>
        <w:t>Types</w:t>
      </w:r>
      <w:r w:rsidR="007D343C" w:rsidRPr="007D343C">
        <w:t xml:space="preserve"> of electromagnetic interference that should be considered in the design of electrical power systems and components.</w:t>
      </w:r>
    </w:p>
    <w:p w14:paraId="239CB5E2" w14:textId="4EE2A794" w:rsidR="005906AB" w:rsidRPr="005906AB" w:rsidRDefault="005906AB" w:rsidP="005906AB">
      <w:pPr>
        <w:rPr>
          <w:i/>
          <w:iCs/>
          <w:lang w:eastAsia="zh-CN"/>
        </w:rPr>
      </w:pPr>
      <w:r w:rsidRPr="005906AB">
        <w:rPr>
          <w:i/>
          <w:iCs/>
          <w:lang w:eastAsia="zh-CN"/>
        </w:rPr>
        <w:t xml:space="preserve">Refer to </w:t>
      </w:r>
      <w:r w:rsidRPr="005906AB">
        <w:rPr>
          <w:b/>
          <w:bCs/>
          <w:i/>
          <w:iCs/>
          <w:lang w:eastAsia="zh-CN"/>
        </w:rPr>
        <w:t>Subsection 2.2.</w:t>
      </w:r>
      <w:r w:rsidR="00847B42">
        <w:rPr>
          <w:b/>
          <w:bCs/>
          <w:i/>
          <w:iCs/>
          <w:lang w:eastAsia="zh-CN"/>
        </w:rPr>
        <w:t>5</w:t>
      </w:r>
      <w:r w:rsidRPr="005906AB">
        <w:rPr>
          <w:i/>
          <w:iCs/>
          <w:lang w:eastAsia="zh-CN"/>
        </w:rPr>
        <w:t xml:space="preserve"> of the compliance assessment report </w:t>
      </w:r>
      <w:r w:rsidRPr="005906AB">
        <w:rPr>
          <w:rFonts w:cstheme="minorBidi"/>
          <w:i/>
          <w:iCs/>
          <w:szCs w:val="22"/>
        </w:rPr>
        <w:t>[</w:t>
      </w:r>
      <w:r w:rsidRPr="005906AB">
        <w:rPr>
          <w:rFonts w:cstheme="minorBidi"/>
          <w:i/>
          <w:iCs/>
          <w:szCs w:val="22"/>
        </w:rPr>
        <w:fldChar w:fldCharType="begin"/>
      </w:r>
      <w:r w:rsidRPr="005906AB">
        <w:rPr>
          <w:rFonts w:cstheme="minorBidi"/>
          <w:i/>
          <w:iCs/>
          <w:szCs w:val="22"/>
        </w:rPr>
        <w:instrText xml:space="preserve"> REF _Ref150343716 \r \h  \* MERGEFORMAT </w:instrText>
      </w:r>
      <w:r w:rsidRPr="005906AB">
        <w:rPr>
          <w:rFonts w:cstheme="minorBidi"/>
          <w:i/>
          <w:iCs/>
          <w:szCs w:val="22"/>
        </w:rPr>
      </w:r>
      <w:r w:rsidRPr="005906AB">
        <w:rPr>
          <w:rFonts w:cstheme="minorBidi"/>
          <w:i/>
          <w:iCs/>
          <w:szCs w:val="22"/>
        </w:rPr>
        <w:fldChar w:fldCharType="separate"/>
      </w:r>
      <w:r w:rsidR="00CE4DAB">
        <w:rPr>
          <w:rFonts w:cstheme="minorBidi"/>
          <w:i/>
          <w:iCs/>
          <w:szCs w:val="22"/>
        </w:rPr>
        <w:t>40</w:t>
      </w:r>
      <w:r w:rsidRPr="005906AB">
        <w:rPr>
          <w:rFonts w:cstheme="minorBidi"/>
          <w:i/>
          <w:iCs/>
          <w:szCs w:val="22"/>
        </w:rPr>
        <w:fldChar w:fldCharType="end"/>
      </w:r>
      <w:r w:rsidRPr="005906AB">
        <w:rPr>
          <w:rFonts w:cstheme="minorBidi"/>
          <w:i/>
          <w:iCs/>
          <w:szCs w:val="22"/>
        </w:rPr>
        <w:t xml:space="preserve">] </w:t>
      </w:r>
      <w:r w:rsidRPr="005906AB">
        <w:rPr>
          <w:i/>
          <w:iCs/>
          <w:lang w:eastAsia="zh-CN"/>
        </w:rPr>
        <w:t xml:space="preserve">for </w:t>
      </w:r>
      <w:r w:rsidR="00B145B1">
        <w:rPr>
          <w:i/>
          <w:iCs/>
          <w:lang w:eastAsia="zh-CN"/>
        </w:rPr>
        <w:t>more</w:t>
      </w:r>
      <w:r w:rsidRPr="005906AB">
        <w:rPr>
          <w:i/>
          <w:iCs/>
          <w:lang w:eastAsia="zh-CN"/>
        </w:rPr>
        <w:t xml:space="preserve"> details.</w:t>
      </w:r>
    </w:p>
    <w:p w14:paraId="68553C58" w14:textId="3E94A975" w:rsidR="0010283E" w:rsidRDefault="0010283E" w:rsidP="006752B0">
      <w:pPr>
        <w:pStyle w:val="Heading4"/>
        <w:jc w:val="both"/>
      </w:pPr>
      <w:r w:rsidRPr="00C0242D">
        <w:t>Section 6 (</w:t>
      </w:r>
      <w:r w:rsidR="008974AB">
        <w:t>Design guidelines for preferred power supplies</w:t>
      </w:r>
      <w:r w:rsidRPr="00C0242D">
        <w:t>)</w:t>
      </w:r>
    </w:p>
    <w:p w14:paraId="1A321968" w14:textId="07BA7AE6" w:rsidR="00AC7621" w:rsidRDefault="00841A4F" w:rsidP="00AC7621">
      <w:pPr>
        <w:jc w:val="both"/>
      </w:pPr>
      <w:r>
        <w:rPr>
          <w:lang w:eastAsia="zh-CN"/>
        </w:rPr>
        <w:t>Guidelines</w:t>
      </w:r>
      <w:r w:rsidR="00AC7621">
        <w:rPr>
          <w:lang w:eastAsia="zh-CN"/>
        </w:rPr>
        <w:t xml:space="preserve"> discussed in </w:t>
      </w:r>
      <w:r w:rsidR="00AC7621" w:rsidRPr="007258F0">
        <w:rPr>
          <w:b/>
          <w:bCs/>
          <w:lang w:eastAsia="zh-CN"/>
        </w:rPr>
        <w:t xml:space="preserve">Section </w:t>
      </w:r>
      <w:r w:rsidR="00B534DE">
        <w:rPr>
          <w:b/>
          <w:bCs/>
          <w:lang w:eastAsia="zh-CN"/>
        </w:rPr>
        <w:t>6</w:t>
      </w:r>
      <w:r w:rsidR="00AC7621">
        <w:rPr>
          <w:lang w:eastAsia="zh-CN"/>
        </w:rPr>
        <w:t xml:space="preserve"> of the reference document </w:t>
      </w:r>
      <w:r w:rsidR="00AC7621" w:rsidRPr="009817A2">
        <w:rPr>
          <w:rFonts w:cstheme="minorBidi"/>
          <w:szCs w:val="22"/>
        </w:rPr>
        <w:t>[</w:t>
      </w:r>
      <w:r w:rsidR="00AC7621">
        <w:rPr>
          <w:rFonts w:cstheme="minorBidi"/>
          <w:szCs w:val="22"/>
        </w:rPr>
        <w:fldChar w:fldCharType="begin"/>
      </w:r>
      <w:r w:rsidR="00AC7621">
        <w:rPr>
          <w:rFonts w:cstheme="minorBidi"/>
          <w:szCs w:val="22"/>
        </w:rPr>
        <w:instrText xml:space="preserve"> REF _Ref150343700 \r \h </w:instrText>
      </w:r>
      <w:r w:rsidR="00AC7621">
        <w:rPr>
          <w:rFonts w:cstheme="minorBidi"/>
          <w:szCs w:val="22"/>
        </w:rPr>
      </w:r>
      <w:r w:rsidR="00AC7621">
        <w:rPr>
          <w:rFonts w:cstheme="minorBidi"/>
          <w:szCs w:val="22"/>
        </w:rPr>
        <w:fldChar w:fldCharType="separate"/>
      </w:r>
      <w:r w:rsidR="00CE4DAB">
        <w:rPr>
          <w:rFonts w:cstheme="minorBidi"/>
          <w:szCs w:val="22"/>
        </w:rPr>
        <w:t>10</w:t>
      </w:r>
      <w:r w:rsidR="00AC7621">
        <w:rPr>
          <w:rFonts w:cstheme="minorBidi"/>
          <w:szCs w:val="22"/>
        </w:rPr>
        <w:fldChar w:fldCharType="end"/>
      </w:r>
      <w:r w:rsidR="00AC7621" w:rsidRPr="009817A2">
        <w:rPr>
          <w:rFonts w:cstheme="minorBidi"/>
          <w:szCs w:val="22"/>
        </w:rPr>
        <w:t>]</w:t>
      </w:r>
      <w:r w:rsidR="00AC7621">
        <w:rPr>
          <w:lang w:eastAsia="zh-CN"/>
        </w:rPr>
        <w:t xml:space="preserve"> </w:t>
      </w:r>
      <w:r w:rsidR="00AC7621">
        <w:t>are met by Westinghouse either</w:t>
      </w:r>
      <w:r w:rsidR="00252B8C">
        <w:t xml:space="preserve"> </w:t>
      </w:r>
      <w:r w:rsidR="00252B8C" w:rsidRPr="00252B8C">
        <w:t>“as stated”</w:t>
      </w:r>
      <w:r w:rsidR="00AC7621">
        <w:t xml:space="preserve">  or </w:t>
      </w:r>
      <w:r w:rsidR="00E96D39">
        <w:t>via</w:t>
      </w:r>
      <w:r w:rsidR="00AC7621">
        <w:t xml:space="preserve"> compliance with their objectives.</w:t>
      </w:r>
    </w:p>
    <w:p w14:paraId="35F06153" w14:textId="4C82D379" w:rsidR="00C92EAE" w:rsidRDefault="00C92EAE" w:rsidP="006752B0">
      <w:pPr>
        <w:jc w:val="both"/>
        <w:rPr>
          <w:rFonts w:cstheme="minorHAnsi"/>
          <w:szCs w:val="22"/>
        </w:rPr>
      </w:pPr>
      <w:r w:rsidRPr="00C92EAE">
        <w:rPr>
          <w:rFonts w:cstheme="minorHAnsi"/>
          <w:szCs w:val="22"/>
        </w:rPr>
        <w:t>Switchyard design is responsibility of the switchyard owner.</w:t>
      </w:r>
    </w:p>
    <w:p w14:paraId="78FCDBD2" w14:textId="49C0E604" w:rsidR="00DC4FC1" w:rsidRDefault="00841A4F" w:rsidP="006752B0">
      <w:pPr>
        <w:jc w:val="both"/>
        <w:rPr>
          <w:rFonts w:cstheme="minorHAnsi"/>
          <w:szCs w:val="22"/>
        </w:rPr>
      </w:pPr>
      <w:r>
        <w:rPr>
          <w:lang w:eastAsia="zh-CN"/>
        </w:rPr>
        <w:t>Guidelines</w:t>
      </w:r>
      <w:r w:rsidR="005457AC">
        <w:rPr>
          <w:rFonts w:cstheme="minorHAnsi"/>
          <w:szCs w:val="22"/>
        </w:rPr>
        <w:t xml:space="preserve"> </w:t>
      </w:r>
      <w:r w:rsidR="006026DF">
        <w:rPr>
          <w:rFonts w:cstheme="minorHAnsi"/>
          <w:szCs w:val="22"/>
        </w:rPr>
        <w:t>introduced in “</w:t>
      </w:r>
      <w:r w:rsidR="006026DF">
        <w:t>Grid stability and reliability</w:t>
      </w:r>
      <w:r w:rsidR="006026DF">
        <w:rPr>
          <w:rFonts w:cstheme="minorHAnsi"/>
          <w:szCs w:val="22"/>
        </w:rPr>
        <w:t>”</w:t>
      </w:r>
      <w:r w:rsidR="00612134">
        <w:rPr>
          <w:rFonts w:cstheme="minorHAnsi"/>
          <w:szCs w:val="22"/>
        </w:rPr>
        <w:t xml:space="preserve">, </w:t>
      </w:r>
      <w:r w:rsidR="00E940EA">
        <w:rPr>
          <w:rFonts w:cstheme="minorHAnsi"/>
          <w:szCs w:val="22"/>
        </w:rPr>
        <w:t>“</w:t>
      </w:r>
      <w:r w:rsidR="00E940EA">
        <w:t>Interface and interaction between transmission system operator and nuclear power plant operating organization</w:t>
      </w:r>
      <w:r w:rsidR="00E940EA">
        <w:rPr>
          <w:rFonts w:cstheme="minorHAnsi"/>
          <w:szCs w:val="22"/>
        </w:rPr>
        <w:t>”</w:t>
      </w:r>
      <w:r w:rsidR="00612134">
        <w:rPr>
          <w:rFonts w:cstheme="minorHAnsi"/>
          <w:szCs w:val="22"/>
        </w:rPr>
        <w:t xml:space="preserve"> and “</w:t>
      </w:r>
      <w:r w:rsidR="00612134">
        <w:t>Assessment of the reliability of grid connections</w:t>
      </w:r>
      <w:r w:rsidR="00612134">
        <w:rPr>
          <w:rFonts w:cstheme="minorHAnsi"/>
          <w:szCs w:val="22"/>
        </w:rPr>
        <w:t>”</w:t>
      </w:r>
      <w:r w:rsidR="00E940EA">
        <w:rPr>
          <w:rFonts w:cstheme="minorHAnsi"/>
          <w:szCs w:val="22"/>
        </w:rPr>
        <w:t xml:space="preserve"> </w:t>
      </w:r>
      <w:r w:rsidR="00FB5240">
        <w:rPr>
          <w:rFonts w:cstheme="minorHAnsi"/>
          <w:szCs w:val="22"/>
        </w:rPr>
        <w:t xml:space="preserve">subsections </w:t>
      </w:r>
      <w:r w:rsidR="00E940EA">
        <w:rPr>
          <w:rFonts w:cstheme="minorHAnsi"/>
          <w:szCs w:val="22"/>
        </w:rPr>
        <w:t>fall under</w:t>
      </w:r>
      <w:r w:rsidR="00612134">
        <w:rPr>
          <w:rFonts w:cstheme="minorHAnsi"/>
          <w:szCs w:val="22"/>
        </w:rPr>
        <w:t xml:space="preserve"> responsibility of the Owner and/or Licensee.</w:t>
      </w:r>
    </w:p>
    <w:p w14:paraId="1935A146" w14:textId="084501D2" w:rsidR="00F435CA" w:rsidRPr="00F435CA" w:rsidRDefault="00F435CA" w:rsidP="006752B0">
      <w:pPr>
        <w:jc w:val="both"/>
        <w:rPr>
          <w:rFonts w:cstheme="minorHAnsi"/>
          <w:szCs w:val="22"/>
        </w:rPr>
      </w:pPr>
      <w:r>
        <w:rPr>
          <w:rFonts w:cstheme="minorHAnsi"/>
          <w:szCs w:val="22"/>
        </w:rPr>
        <w:t>C</w:t>
      </w:r>
      <w:r w:rsidR="006113BC">
        <w:rPr>
          <w:rFonts w:cstheme="minorHAnsi"/>
          <w:szCs w:val="22"/>
        </w:rPr>
        <w:t>WO</w:t>
      </w:r>
      <w:r>
        <w:rPr>
          <w:rFonts w:cstheme="minorHAnsi"/>
          <w:szCs w:val="22"/>
        </w:rPr>
        <w:t xml:space="preserve"> items were identified in three subsections.</w:t>
      </w:r>
    </w:p>
    <w:p w14:paraId="127D0D94" w14:textId="6F2929CD" w:rsidR="0096744C" w:rsidRPr="0096744C" w:rsidRDefault="001E2F47" w:rsidP="006752B0">
      <w:pPr>
        <w:jc w:val="both"/>
        <w:rPr>
          <w:lang w:eastAsia="zh-CN"/>
        </w:rPr>
      </w:pPr>
      <w:r>
        <w:t>“Reliability of protective devices and high voltage equipment</w:t>
      </w:r>
      <w:r w:rsidR="00EE67C4">
        <w:rPr>
          <w:rFonts w:cstheme="minorHAnsi"/>
          <w:szCs w:val="22"/>
        </w:rPr>
        <w:t>” subsection contains a CWO item related to:</w:t>
      </w:r>
    </w:p>
    <w:p w14:paraId="6755AB19" w14:textId="77777777" w:rsidR="0059535A" w:rsidRDefault="0059535A" w:rsidP="00513590">
      <w:pPr>
        <w:pStyle w:val="ListParagraph"/>
        <w:numPr>
          <w:ilvl w:val="0"/>
          <w:numId w:val="112"/>
        </w:numPr>
        <w:jc w:val="both"/>
        <w:rPr>
          <w:lang w:eastAsia="zh-CN"/>
        </w:rPr>
      </w:pPr>
      <w:r w:rsidRPr="00EF465E">
        <w:rPr>
          <w:b/>
          <w:bCs/>
          <w:lang w:eastAsia="zh-CN"/>
        </w:rPr>
        <w:t xml:space="preserve">(Item </w:t>
      </w:r>
      <w:r>
        <w:rPr>
          <w:b/>
          <w:bCs/>
          <w:lang w:eastAsia="zh-CN"/>
        </w:rPr>
        <w:t>6.8</w:t>
      </w:r>
      <w:r w:rsidRPr="00EF465E">
        <w:rPr>
          <w:b/>
          <w:bCs/>
          <w:lang w:eastAsia="zh-CN"/>
        </w:rPr>
        <w:t>/</w:t>
      </w:r>
      <w:r>
        <w:rPr>
          <w:b/>
          <w:bCs/>
          <w:lang w:eastAsia="zh-CN"/>
        </w:rPr>
        <w:t>348</w:t>
      </w:r>
      <w:r w:rsidRPr="00EF465E">
        <w:rPr>
          <w:b/>
          <w:bCs/>
          <w:lang w:eastAsia="zh-CN"/>
        </w:rPr>
        <w:t>)</w:t>
      </w:r>
      <w:r w:rsidRPr="000A5167">
        <w:t xml:space="preserve"> </w:t>
      </w:r>
      <w:r>
        <w:t>Events to be considered in the design of the grid connection and the relay protection.</w:t>
      </w:r>
    </w:p>
    <w:p w14:paraId="730E5F10" w14:textId="01613479" w:rsidR="001E2F47" w:rsidRPr="00CE1DE2" w:rsidRDefault="009B3254" w:rsidP="006752B0">
      <w:pPr>
        <w:jc w:val="both"/>
        <w:rPr>
          <w:lang w:eastAsia="zh-CN"/>
        </w:rPr>
      </w:pPr>
      <w:r>
        <w:t>‘</w:t>
      </w:r>
      <w:r w:rsidR="00B23CFB">
        <w:t>Off-site power supplies</w:t>
      </w:r>
      <w:r>
        <w:t xml:space="preserve">” </w:t>
      </w:r>
      <w:r w:rsidR="001E2F47">
        <w:rPr>
          <w:rFonts w:cstheme="minorHAnsi"/>
          <w:szCs w:val="22"/>
        </w:rPr>
        <w:t>subsection contains CWO items related to:</w:t>
      </w:r>
    </w:p>
    <w:p w14:paraId="5C91BCA4" w14:textId="77777777" w:rsidR="0059535A" w:rsidRPr="00CE1DE2" w:rsidRDefault="0059535A" w:rsidP="00513590">
      <w:pPr>
        <w:pStyle w:val="ListParagraph"/>
        <w:numPr>
          <w:ilvl w:val="0"/>
          <w:numId w:val="112"/>
        </w:numPr>
        <w:jc w:val="both"/>
        <w:rPr>
          <w:lang w:eastAsia="zh-CN"/>
        </w:rPr>
      </w:pPr>
      <w:r w:rsidRPr="00EF465E">
        <w:rPr>
          <w:b/>
          <w:bCs/>
          <w:lang w:eastAsia="zh-CN"/>
        </w:rPr>
        <w:t xml:space="preserve">(Item </w:t>
      </w:r>
      <w:r>
        <w:rPr>
          <w:b/>
          <w:bCs/>
          <w:lang w:eastAsia="zh-CN"/>
        </w:rPr>
        <w:t>6.16</w:t>
      </w:r>
      <w:r w:rsidRPr="00EF465E">
        <w:rPr>
          <w:b/>
          <w:bCs/>
          <w:lang w:eastAsia="zh-CN"/>
        </w:rPr>
        <w:t>/</w:t>
      </w:r>
      <w:r>
        <w:rPr>
          <w:b/>
          <w:bCs/>
          <w:lang w:eastAsia="zh-CN"/>
        </w:rPr>
        <w:t>35</w:t>
      </w:r>
      <w:r w:rsidRPr="00EF465E">
        <w:rPr>
          <w:b/>
          <w:bCs/>
          <w:lang w:eastAsia="zh-CN"/>
        </w:rPr>
        <w:t>6)</w:t>
      </w:r>
      <w:r w:rsidRPr="000C11CB">
        <w:t xml:space="preserve"> </w:t>
      </w:r>
      <w:r>
        <w:t xml:space="preserve">Higher </w:t>
      </w:r>
      <w:r w:rsidRPr="57355C12">
        <w:t xml:space="preserve">forced outage rate </w:t>
      </w:r>
      <w:r>
        <w:t>for n</w:t>
      </w:r>
      <w:r w:rsidRPr="57355C12">
        <w:t>uclear power plants with a single transmission line</w:t>
      </w:r>
      <w:r>
        <w:t>.</w:t>
      </w:r>
    </w:p>
    <w:p w14:paraId="5DFEC242" w14:textId="391512BD" w:rsidR="0059535A" w:rsidRDefault="0059535A" w:rsidP="00513590">
      <w:pPr>
        <w:pStyle w:val="ListParagraph"/>
        <w:numPr>
          <w:ilvl w:val="0"/>
          <w:numId w:val="112"/>
        </w:numPr>
        <w:jc w:val="both"/>
        <w:rPr>
          <w:lang w:eastAsia="zh-CN"/>
        </w:rPr>
      </w:pPr>
      <w:r w:rsidRPr="00EF465E">
        <w:rPr>
          <w:b/>
          <w:bCs/>
          <w:lang w:eastAsia="zh-CN"/>
        </w:rPr>
        <w:t xml:space="preserve">(Item </w:t>
      </w:r>
      <w:r>
        <w:rPr>
          <w:b/>
          <w:bCs/>
          <w:lang w:eastAsia="zh-CN"/>
        </w:rPr>
        <w:t>6</w:t>
      </w:r>
      <w:r w:rsidRPr="00EF465E">
        <w:rPr>
          <w:b/>
          <w:bCs/>
          <w:lang w:eastAsia="zh-CN"/>
        </w:rPr>
        <w:t>.19/</w:t>
      </w:r>
      <w:r>
        <w:rPr>
          <w:b/>
          <w:bCs/>
          <w:lang w:eastAsia="zh-CN"/>
        </w:rPr>
        <w:t>359</w:t>
      </w:r>
      <w:r w:rsidRPr="00EF465E">
        <w:rPr>
          <w:b/>
          <w:bCs/>
          <w:lang w:eastAsia="zh-CN"/>
        </w:rPr>
        <w:t>)</w:t>
      </w:r>
      <w:r>
        <w:rPr>
          <w:b/>
          <w:bCs/>
          <w:lang w:eastAsia="zh-CN"/>
        </w:rPr>
        <w:t xml:space="preserve"> </w:t>
      </w:r>
      <w:r w:rsidRPr="00CC0202">
        <w:rPr>
          <w:lang w:eastAsia="zh-CN"/>
        </w:rPr>
        <w:t>Connection of each unit at multi-unit plants</w:t>
      </w:r>
      <w:r w:rsidRPr="00CC0202">
        <w:t xml:space="preserve"> to two off-site power supplies such that the technical safety objectives are fulfilled simultaneously for all units.</w:t>
      </w:r>
      <w:r w:rsidR="00166E38">
        <w:t xml:space="preserve"> In AP1000 Off-site power supply is not required for safe shutdown, therefore one off-site power source </w:t>
      </w:r>
      <w:r w:rsidR="00420A6D">
        <w:t>could be</w:t>
      </w:r>
      <w:r w:rsidR="00166E38">
        <w:t xml:space="preserve"> sufficient.</w:t>
      </w:r>
      <w:r w:rsidR="000B1909">
        <w:t xml:space="preserve"> This is also related to POS Item </w:t>
      </w:r>
      <w:r w:rsidR="000B1909" w:rsidRPr="00420A6D">
        <w:rPr>
          <w:b/>
          <w:bCs/>
          <w:lang w:eastAsia="zh-CN"/>
        </w:rPr>
        <w:t>(Item 6.</w:t>
      </w:r>
      <w:r w:rsidR="00ED2EF3">
        <w:rPr>
          <w:b/>
          <w:bCs/>
          <w:lang w:eastAsia="zh-CN"/>
        </w:rPr>
        <w:t>20</w:t>
      </w:r>
      <w:r w:rsidR="000B1909" w:rsidRPr="00420A6D">
        <w:rPr>
          <w:b/>
          <w:bCs/>
          <w:lang w:eastAsia="zh-CN"/>
        </w:rPr>
        <w:t>/3</w:t>
      </w:r>
      <w:r w:rsidR="00ED2EF3">
        <w:rPr>
          <w:b/>
          <w:bCs/>
          <w:lang w:eastAsia="zh-CN"/>
        </w:rPr>
        <w:t>60</w:t>
      </w:r>
      <w:r w:rsidR="000B1909" w:rsidRPr="00420A6D">
        <w:rPr>
          <w:b/>
          <w:bCs/>
          <w:lang w:eastAsia="zh-CN"/>
        </w:rPr>
        <w:t>)</w:t>
      </w:r>
      <w:r w:rsidR="005604A1">
        <w:rPr>
          <w:b/>
          <w:bCs/>
          <w:lang w:eastAsia="zh-CN"/>
        </w:rPr>
        <w:t>.</w:t>
      </w:r>
    </w:p>
    <w:p w14:paraId="6810ADD8" w14:textId="5792B67B" w:rsidR="009B3254" w:rsidRPr="00CC0202" w:rsidRDefault="009B3254" w:rsidP="006752B0">
      <w:pPr>
        <w:jc w:val="both"/>
        <w:rPr>
          <w:lang w:eastAsia="zh-CN"/>
        </w:rPr>
      </w:pPr>
      <w:r>
        <w:t>“Switchyard”</w:t>
      </w:r>
      <w:r w:rsidRPr="009B3254">
        <w:rPr>
          <w:rFonts w:cstheme="minorHAnsi"/>
          <w:szCs w:val="22"/>
        </w:rPr>
        <w:t xml:space="preserve"> </w:t>
      </w:r>
      <w:r>
        <w:rPr>
          <w:rFonts w:cstheme="minorHAnsi"/>
          <w:szCs w:val="22"/>
        </w:rPr>
        <w:t>subsection contains a CWO item related to:</w:t>
      </w:r>
    </w:p>
    <w:p w14:paraId="76338177" w14:textId="33A4EAC6" w:rsidR="00CE1DE2" w:rsidRDefault="0059535A" w:rsidP="00513590">
      <w:pPr>
        <w:pStyle w:val="ListParagraph"/>
        <w:numPr>
          <w:ilvl w:val="0"/>
          <w:numId w:val="112"/>
        </w:numPr>
        <w:jc w:val="both"/>
        <w:rPr>
          <w:lang w:eastAsia="zh-CN"/>
        </w:rPr>
      </w:pPr>
      <w:r w:rsidRPr="00EF465E">
        <w:rPr>
          <w:b/>
          <w:bCs/>
          <w:lang w:eastAsia="zh-CN"/>
        </w:rPr>
        <w:t xml:space="preserve">(Item </w:t>
      </w:r>
      <w:r>
        <w:rPr>
          <w:b/>
          <w:bCs/>
          <w:lang w:eastAsia="zh-CN"/>
        </w:rPr>
        <w:t>6.40</w:t>
      </w:r>
      <w:r w:rsidRPr="00EF465E">
        <w:rPr>
          <w:b/>
          <w:bCs/>
          <w:lang w:eastAsia="zh-CN"/>
        </w:rPr>
        <w:t>/</w:t>
      </w:r>
      <w:r>
        <w:rPr>
          <w:b/>
          <w:bCs/>
          <w:lang w:eastAsia="zh-CN"/>
        </w:rPr>
        <w:t>380</w:t>
      </w:r>
      <w:r w:rsidRPr="00EF465E">
        <w:rPr>
          <w:b/>
          <w:bCs/>
          <w:lang w:eastAsia="zh-CN"/>
        </w:rPr>
        <w:t>)</w:t>
      </w:r>
      <w:r>
        <w:rPr>
          <w:b/>
          <w:bCs/>
          <w:lang w:eastAsia="zh-CN"/>
        </w:rPr>
        <w:t xml:space="preserve"> </w:t>
      </w:r>
      <w:r w:rsidRPr="00C737B6">
        <w:rPr>
          <w:lang w:eastAsia="zh-CN"/>
        </w:rPr>
        <w:t xml:space="preserve">Requirements to </w:t>
      </w:r>
      <w:r w:rsidRPr="00C737B6">
        <w:t>the switchyard control power.</w:t>
      </w:r>
    </w:p>
    <w:p w14:paraId="05AE74CD" w14:textId="3F75E8EC" w:rsidR="00FA6459" w:rsidRPr="00FA6459" w:rsidRDefault="00FA6459" w:rsidP="00FA6459">
      <w:pPr>
        <w:rPr>
          <w:i/>
          <w:iCs/>
          <w:lang w:eastAsia="zh-CN"/>
        </w:rPr>
      </w:pPr>
      <w:r w:rsidRPr="00FA6459">
        <w:rPr>
          <w:i/>
          <w:iCs/>
          <w:lang w:eastAsia="zh-CN"/>
        </w:rPr>
        <w:lastRenderedPageBreak/>
        <w:t xml:space="preserve">Refer to </w:t>
      </w:r>
      <w:r w:rsidRPr="00FA6459">
        <w:rPr>
          <w:b/>
          <w:bCs/>
          <w:i/>
          <w:iCs/>
          <w:lang w:eastAsia="zh-CN"/>
        </w:rPr>
        <w:t>Subsection 2.2.</w:t>
      </w:r>
      <w:r w:rsidR="008A4DE7">
        <w:rPr>
          <w:b/>
          <w:bCs/>
          <w:i/>
          <w:iCs/>
          <w:lang w:eastAsia="zh-CN"/>
        </w:rPr>
        <w:t>6</w:t>
      </w:r>
      <w:r w:rsidRPr="00FA6459">
        <w:rPr>
          <w:i/>
          <w:iCs/>
          <w:lang w:eastAsia="zh-CN"/>
        </w:rPr>
        <w:t xml:space="preserve"> of the compliance assessment report </w:t>
      </w:r>
      <w:r w:rsidRPr="00FA6459">
        <w:rPr>
          <w:rFonts w:cstheme="minorBidi"/>
          <w:i/>
          <w:iCs/>
          <w:szCs w:val="22"/>
        </w:rPr>
        <w:t>[</w:t>
      </w:r>
      <w:r w:rsidRPr="00FA6459">
        <w:rPr>
          <w:rFonts w:cstheme="minorBidi"/>
          <w:i/>
          <w:iCs/>
          <w:szCs w:val="22"/>
        </w:rPr>
        <w:fldChar w:fldCharType="begin"/>
      </w:r>
      <w:r w:rsidRPr="00FA6459">
        <w:rPr>
          <w:rFonts w:cstheme="minorBidi"/>
          <w:i/>
          <w:iCs/>
          <w:szCs w:val="22"/>
        </w:rPr>
        <w:instrText xml:space="preserve"> REF _Ref150343716 \r \h  \* MERGEFORMAT </w:instrText>
      </w:r>
      <w:r w:rsidRPr="00FA6459">
        <w:rPr>
          <w:rFonts w:cstheme="minorBidi"/>
          <w:i/>
          <w:iCs/>
          <w:szCs w:val="22"/>
        </w:rPr>
      </w:r>
      <w:r w:rsidRPr="00FA6459">
        <w:rPr>
          <w:rFonts w:cstheme="minorBidi"/>
          <w:i/>
          <w:iCs/>
          <w:szCs w:val="22"/>
        </w:rPr>
        <w:fldChar w:fldCharType="separate"/>
      </w:r>
      <w:r w:rsidR="00CE4DAB">
        <w:rPr>
          <w:rFonts w:cstheme="minorBidi"/>
          <w:i/>
          <w:iCs/>
          <w:szCs w:val="22"/>
        </w:rPr>
        <w:t>40</w:t>
      </w:r>
      <w:r w:rsidRPr="00FA6459">
        <w:rPr>
          <w:rFonts w:cstheme="minorBidi"/>
          <w:i/>
          <w:iCs/>
          <w:szCs w:val="22"/>
        </w:rPr>
        <w:fldChar w:fldCharType="end"/>
      </w:r>
      <w:r w:rsidRPr="00FA6459">
        <w:rPr>
          <w:rFonts w:cstheme="minorBidi"/>
          <w:i/>
          <w:iCs/>
          <w:szCs w:val="22"/>
        </w:rPr>
        <w:t xml:space="preserve">] </w:t>
      </w:r>
      <w:r w:rsidRPr="00FA6459">
        <w:rPr>
          <w:i/>
          <w:iCs/>
          <w:lang w:eastAsia="zh-CN"/>
        </w:rPr>
        <w:t xml:space="preserve">for </w:t>
      </w:r>
      <w:r w:rsidR="00B145B1">
        <w:rPr>
          <w:i/>
          <w:iCs/>
          <w:lang w:eastAsia="zh-CN"/>
        </w:rPr>
        <w:t>more</w:t>
      </w:r>
      <w:r w:rsidRPr="00FA6459">
        <w:rPr>
          <w:i/>
          <w:iCs/>
          <w:lang w:eastAsia="zh-CN"/>
        </w:rPr>
        <w:t xml:space="preserve"> details.</w:t>
      </w:r>
    </w:p>
    <w:p w14:paraId="007D9BFA" w14:textId="6DD7B13B" w:rsidR="0010283E" w:rsidRDefault="0010283E" w:rsidP="006752B0">
      <w:pPr>
        <w:pStyle w:val="Heading4"/>
        <w:jc w:val="both"/>
      </w:pPr>
      <w:r w:rsidRPr="00277F22">
        <w:t>Section 7 (</w:t>
      </w:r>
      <w:r w:rsidR="008974AB">
        <w:t>Design guidelines for electrical safety power systems</w:t>
      </w:r>
      <w:r w:rsidRPr="00277F22">
        <w:t>)</w:t>
      </w:r>
    </w:p>
    <w:p w14:paraId="69A40C11" w14:textId="1C5E340F" w:rsidR="00AA3BB4" w:rsidRDefault="00841A4F" w:rsidP="00AA3BB4">
      <w:pPr>
        <w:jc w:val="both"/>
      </w:pPr>
      <w:r>
        <w:rPr>
          <w:lang w:eastAsia="zh-CN"/>
        </w:rPr>
        <w:t>Guideline</w:t>
      </w:r>
      <w:r w:rsidR="00AA3BB4">
        <w:rPr>
          <w:lang w:eastAsia="zh-CN"/>
        </w:rPr>
        <w:t xml:space="preserve">s discussed in </w:t>
      </w:r>
      <w:r w:rsidR="00AA3BB4" w:rsidRPr="007258F0">
        <w:rPr>
          <w:b/>
          <w:bCs/>
          <w:lang w:eastAsia="zh-CN"/>
        </w:rPr>
        <w:t xml:space="preserve">Section </w:t>
      </w:r>
      <w:r w:rsidR="004B25FC">
        <w:rPr>
          <w:b/>
          <w:bCs/>
          <w:lang w:eastAsia="zh-CN"/>
        </w:rPr>
        <w:t>7</w:t>
      </w:r>
      <w:r w:rsidR="00AA3BB4">
        <w:rPr>
          <w:lang w:eastAsia="zh-CN"/>
        </w:rPr>
        <w:t xml:space="preserve"> of the reference document </w:t>
      </w:r>
      <w:r w:rsidR="00AA3BB4" w:rsidRPr="009817A2">
        <w:rPr>
          <w:rFonts w:cstheme="minorBidi"/>
          <w:szCs w:val="22"/>
        </w:rPr>
        <w:t>[</w:t>
      </w:r>
      <w:r w:rsidR="00AA3BB4">
        <w:rPr>
          <w:rFonts w:cstheme="minorBidi"/>
          <w:szCs w:val="22"/>
        </w:rPr>
        <w:fldChar w:fldCharType="begin"/>
      </w:r>
      <w:r w:rsidR="00AA3BB4">
        <w:rPr>
          <w:rFonts w:cstheme="minorBidi"/>
          <w:szCs w:val="22"/>
        </w:rPr>
        <w:instrText xml:space="preserve"> REF _Ref150343700 \r \h </w:instrText>
      </w:r>
      <w:r w:rsidR="00AA3BB4">
        <w:rPr>
          <w:rFonts w:cstheme="minorBidi"/>
          <w:szCs w:val="22"/>
        </w:rPr>
      </w:r>
      <w:r w:rsidR="00AA3BB4">
        <w:rPr>
          <w:rFonts w:cstheme="minorBidi"/>
          <w:szCs w:val="22"/>
        </w:rPr>
        <w:fldChar w:fldCharType="separate"/>
      </w:r>
      <w:r w:rsidR="00CE4DAB">
        <w:rPr>
          <w:rFonts w:cstheme="minorBidi"/>
          <w:szCs w:val="22"/>
        </w:rPr>
        <w:t>10</w:t>
      </w:r>
      <w:r w:rsidR="00AA3BB4">
        <w:rPr>
          <w:rFonts w:cstheme="minorBidi"/>
          <w:szCs w:val="22"/>
        </w:rPr>
        <w:fldChar w:fldCharType="end"/>
      </w:r>
      <w:r w:rsidR="00AA3BB4" w:rsidRPr="009817A2">
        <w:rPr>
          <w:rFonts w:cstheme="minorBidi"/>
          <w:szCs w:val="22"/>
        </w:rPr>
        <w:t>]</w:t>
      </w:r>
      <w:r w:rsidR="00AA3BB4">
        <w:rPr>
          <w:lang w:eastAsia="zh-CN"/>
        </w:rPr>
        <w:t xml:space="preserve"> </w:t>
      </w:r>
      <w:r w:rsidR="00AA3BB4">
        <w:t xml:space="preserve">are met by Westinghouse either </w:t>
      </w:r>
      <w:r w:rsidR="00252B8C" w:rsidRPr="00252B8C">
        <w:t>“as stated”</w:t>
      </w:r>
      <w:r w:rsidR="00AA3BB4">
        <w:t xml:space="preserve"> or via compliance with their objectives.</w:t>
      </w:r>
    </w:p>
    <w:p w14:paraId="123073DD" w14:textId="0D25252E" w:rsidR="00F435CA" w:rsidRPr="00F435CA" w:rsidRDefault="00F435CA" w:rsidP="006752B0">
      <w:pPr>
        <w:jc w:val="both"/>
        <w:rPr>
          <w:rFonts w:cstheme="minorHAnsi"/>
          <w:szCs w:val="22"/>
        </w:rPr>
      </w:pPr>
      <w:r>
        <w:rPr>
          <w:rFonts w:cstheme="minorHAnsi"/>
          <w:szCs w:val="22"/>
        </w:rPr>
        <w:t>CWO items were identified in three subsections.</w:t>
      </w:r>
    </w:p>
    <w:p w14:paraId="555200AD" w14:textId="186B96E5" w:rsidR="00F435CA" w:rsidRPr="00F435CA" w:rsidRDefault="00F435CA" w:rsidP="006752B0">
      <w:pPr>
        <w:jc w:val="both"/>
        <w:rPr>
          <w:lang w:eastAsia="zh-CN"/>
        </w:rPr>
      </w:pPr>
      <w:r>
        <w:t>“</w:t>
      </w:r>
      <w:r w:rsidR="002E012A">
        <w:t>General</w:t>
      </w:r>
      <w:r>
        <w:rPr>
          <w:rFonts w:cstheme="minorHAnsi"/>
          <w:szCs w:val="22"/>
        </w:rPr>
        <w:t>” subsection contains CWO item</w:t>
      </w:r>
      <w:r w:rsidR="002E012A">
        <w:rPr>
          <w:rFonts w:cstheme="minorHAnsi"/>
          <w:szCs w:val="22"/>
        </w:rPr>
        <w:t>s</w:t>
      </w:r>
      <w:r>
        <w:rPr>
          <w:rFonts w:cstheme="minorHAnsi"/>
          <w:szCs w:val="22"/>
        </w:rPr>
        <w:t xml:space="preserve"> related to:</w:t>
      </w:r>
    </w:p>
    <w:p w14:paraId="6AA7EAFF" w14:textId="77777777" w:rsidR="0059535A" w:rsidRPr="00CE1DE2" w:rsidRDefault="0059535A" w:rsidP="00513590">
      <w:pPr>
        <w:pStyle w:val="ListParagraph"/>
        <w:numPr>
          <w:ilvl w:val="0"/>
          <w:numId w:val="112"/>
        </w:numPr>
        <w:jc w:val="both"/>
        <w:rPr>
          <w:lang w:eastAsia="zh-CN"/>
        </w:rPr>
      </w:pPr>
      <w:r w:rsidRPr="00EF465E">
        <w:rPr>
          <w:b/>
          <w:bCs/>
          <w:lang w:eastAsia="zh-CN"/>
        </w:rPr>
        <w:t xml:space="preserve">(Item </w:t>
      </w:r>
      <w:r>
        <w:rPr>
          <w:b/>
          <w:bCs/>
          <w:lang w:eastAsia="zh-CN"/>
        </w:rPr>
        <w:t>7.5/408</w:t>
      </w:r>
      <w:r w:rsidRPr="00EF465E">
        <w:rPr>
          <w:b/>
          <w:bCs/>
          <w:lang w:eastAsia="zh-CN"/>
        </w:rPr>
        <w:t>)</w:t>
      </w:r>
      <w:r>
        <w:rPr>
          <w:b/>
          <w:bCs/>
          <w:lang w:eastAsia="zh-CN"/>
        </w:rPr>
        <w:t xml:space="preserve"> </w:t>
      </w:r>
      <w:r w:rsidRPr="008D48A9">
        <w:rPr>
          <w:lang w:eastAsia="zh-CN"/>
        </w:rPr>
        <w:t xml:space="preserve">Restricting </w:t>
      </w:r>
      <w:r w:rsidRPr="008D48A9">
        <w:t>the magnitude of variations in voltage and frequency from affecting equipment that is starting, already sequenced or operating.</w:t>
      </w:r>
    </w:p>
    <w:p w14:paraId="46EF195E" w14:textId="561FB924" w:rsidR="0059535A" w:rsidRDefault="0059535A" w:rsidP="00513590">
      <w:pPr>
        <w:pStyle w:val="ListParagraph"/>
        <w:numPr>
          <w:ilvl w:val="0"/>
          <w:numId w:val="112"/>
        </w:numPr>
        <w:jc w:val="both"/>
      </w:pPr>
      <w:r w:rsidRPr="00EF465E">
        <w:rPr>
          <w:b/>
          <w:bCs/>
          <w:lang w:eastAsia="zh-CN"/>
        </w:rPr>
        <w:t xml:space="preserve">(Item </w:t>
      </w:r>
      <w:r>
        <w:rPr>
          <w:b/>
          <w:bCs/>
          <w:lang w:eastAsia="zh-CN"/>
        </w:rPr>
        <w:t>7.16/419</w:t>
      </w:r>
      <w:r w:rsidRPr="00EF465E">
        <w:rPr>
          <w:b/>
          <w:bCs/>
          <w:lang w:eastAsia="zh-CN"/>
        </w:rPr>
        <w:t>)</w:t>
      </w:r>
      <w:r w:rsidRPr="008059B8">
        <w:t xml:space="preserve"> </w:t>
      </w:r>
      <w:r>
        <w:t>Recommendations that apply to bus voltage and frequency monitoring and protection schemes for protection against degradation in voltage, degradation in frequency or loss of voltage.</w:t>
      </w:r>
      <w:r w:rsidR="008603DD">
        <w:t xml:space="preserve"> Note that  The AP1000 electrical system design does not require safety-classified AC power to achieve safe shutdown.</w:t>
      </w:r>
    </w:p>
    <w:p w14:paraId="73568365" w14:textId="35BBFA24" w:rsidR="0065143E" w:rsidRPr="00CE1DE2" w:rsidRDefault="002E012A" w:rsidP="006752B0">
      <w:pPr>
        <w:jc w:val="both"/>
        <w:rPr>
          <w:lang w:eastAsia="zh-CN"/>
        </w:rPr>
      </w:pPr>
      <w:r>
        <w:t>“</w:t>
      </w:r>
      <w:r w:rsidR="00B54B72">
        <w:t>Design for reliability</w:t>
      </w:r>
      <w:r>
        <w:t>”</w:t>
      </w:r>
      <w:r w:rsidRPr="002E012A">
        <w:rPr>
          <w:rFonts w:cstheme="minorHAnsi"/>
          <w:szCs w:val="22"/>
        </w:rPr>
        <w:t xml:space="preserve"> subsection contains a CWO item related to:</w:t>
      </w:r>
    </w:p>
    <w:p w14:paraId="54822E9A" w14:textId="0626F4CA" w:rsidR="0059535A" w:rsidRPr="00EE3505" w:rsidRDefault="0059535A" w:rsidP="00513590">
      <w:pPr>
        <w:pStyle w:val="ListParagraph"/>
        <w:numPr>
          <w:ilvl w:val="0"/>
          <w:numId w:val="112"/>
        </w:numPr>
        <w:jc w:val="both"/>
        <w:rPr>
          <w:lang w:eastAsia="zh-CN"/>
        </w:rPr>
      </w:pPr>
      <w:r w:rsidRPr="00C24AFC">
        <w:rPr>
          <w:b/>
          <w:lang w:eastAsia="zh-CN"/>
        </w:rPr>
        <w:t>(Item 7.25/428</w:t>
      </w:r>
      <w:r w:rsidRPr="00EF465E">
        <w:rPr>
          <w:b/>
          <w:bCs/>
          <w:lang w:eastAsia="zh-CN"/>
        </w:rPr>
        <w:t>)</w:t>
      </w:r>
      <w:r>
        <w:rPr>
          <w:b/>
          <w:bCs/>
          <w:lang w:eastAsia="zh-CN"/>
        </w:rPr>
        <w:t xml:space="preserve"> </w:t>
      </w:r>
      <w:r w:rsidRPr="00C24AFC">
        <w:rPr>
          <w:lang w:eastAsia="zh-CN"/>
        </w:rPr>
        <w:t xml:space="preserve">Combination of conditions </w:t>
      </w:r>
      <w:r w:rsidR="0091236B" w:rsidRPr="00C24AFC">
        <w:rPr>
          <w:lang w:eastAsia="zh-CN"/>
        </w:rPr>
        <w:t>under which</w:t>
      </w:r>
      <w:r w:rsidRPr="00C24AFC">
        <w:rPr>
          <w:lang w:eastAsia="zh-CN"/>
        </w:rPr>
        <w:t xml:space="preserve">, </w:t>
      </w:r>
      <w:r w:rsidRPr="00C24AFC">
        <w:t>each safety group</w:t>
      </w:r>
      <w:r w:rsidR="00DB76B8" w:rsidRPr="00C24AFC">
        <w:t xml:space="preserve"> shall perform</w:t>
      </w:r>
      <w:r w:rsidR="00FB772A" w:rsidRPr="00C24AFC">
        <w:t xml:space="preserve"> all actions required</w:t>
      </w:r>
      <w:r w:rsidRPr="00C24AFC">
        <w:t>.</w:t>
      </w:r>
    </w:p>
    <w:p w14:paraId="2142BAA4" w14:textId="32BE24E1" w:rsidR="0059535A" w:rsidRPr="00CE1DE2" w:rsidRDefault="0010205F" w:rsidP="006752B0">
      <w:pPr>
        <w:jc w:val="both"/>
        <w:rPr>
          <w:lang w:eastAsia="zh-CN"/>
        </w:rPr>
      </w:pPr>
      <w:r w:rsidRPr="00CF145E">
        <w:rPr>
          <w:b/>
          <w:bCs/>
        </w:rPr>
        <w:t>The AP1000 passive plant design does not require the use of safety standby AC power sources.</w:t>
      </w:r>
      <w:r w:rsidRPr="57355C12">
        <w:t xml:space="preserve"> </w:t>
      </w:r>
      <w:r w:rsidR="00965D63">
        <w:t xml:space="preserve">Therefore, </w:t>
      </w:r>
      <w:r w:rsidR="00965D63">
        <w:rPr>
          <w:lang w:eastAsia="zh-CN"/>
        </w:rPr>
        <w:t xml:space="preserve"> e</w:t>
      </w:r>
      <w:r w:rsidR="00BC1965">
        <w:rPr>
          <w:lang w:eastAsia="zh-CN"/>
        </w:rPr>
        <w:t>ntire “</w:t>
      </w:r>
      <w:r w:rsidR="00BC1965">
        <w:t>Safety standby AC power sources</w:t>
      </w:r>
      <w:r w:rsidR="00BC1965">
        <w:rPr>
          <w:lang w:eastAsia="zh-CN"/>
        </w:rPr>
        <w:t xml:space="preserve">” </w:t>
      </w:r>
      <w:r w:rsidR="00252B8C">
        <w:rPr>
          <w:lang w:eastAsia="zh-CN"/>
        </w:rPr>
        <w:t xml:space="preserve">subsection </w:t>
      </w:r>
      <w:r w:rsidR="00BC1965">
        <w:rPr>
          <w:lang w:eastAsia="zh-CN"/>
        </w:rPr>
        <w:t>has been assigned to CWO category.</w:t>
      </w:r>
    </w:p>
    <w:p w14:paraId="3C591276" w14:textId="6A7E04F4" w:rsidR="0059535A" w:rsidRPr="00CE1DE2" w:rsidRDefault="00A90F2D" w:rsidP="006752B0">
      <w:pPr>
        <w:jc w:val="both"/>
        <w:rPr>
          <w:lang w:eastAsia="zh-CN"/>
        </w:rPr>
      </w:pPr>
      <w:r>
        <w:rPr>
          <w:rFonts w:cstheme="minorHAnsi"/>
          <w:szCs w:val="22"/>
        </w:rPr>
        <w:t>“</w:t>
      </w:r>
      <w:r w:rsidR="00EC7176" w:rsidRPr="00EC7176">
        <w:rPr>
          <w:rFonts w:cstheme="minorHAnsi"/>
          <w:szCs w:val="22"/>
        </w:rPr>
        <w:t>DC power systems</w:t>
      </w:r>
      <w:r>
        <w:rPr>
          <w:rFonts w:cstheme="minorHAnsi"/>
          <w:szCs w:val="22"/>
        </w:rPr>
        <w:t>” subsection contains CWO items related to:</w:t>
      </w:r>
    </w:p>
    <w:p w14:paraId="40260DA6" w14:textId="77777777" w:rsidR="0059535A" w:rsidRPr="00CE1DE2" w:rsidRDefault="0059535A" w:rsidP="00513590">
      <w:pPr>
        <w:pStyle w:val="ListParagraph"/>
        <w:numPr>
          <w:ilvl w:val="0"/>
          <w:numId w:val="112"/>
        </w:numPr>
        <w:jc w:val="both"/>
        <w:rPr>
          <w:lang w:eastAsia="zh-CN"/>
        </w:rPr>
      </w:pPr>
      <w:r w:rsidRPr="00EF465E">
        <w:rPr>
          <w:b/>
          <w:bCs/>
          <w:lang w:eastAsia="zh-CN"/>
        </w:rPr>
        <w:t xml:space="preserve">(Item </w:t>
      </w:r>
      <w:r>
        <w:rPr>
          <w:b/>
          <w:bCs/>
          <w:lang w:eastAsia="zh-CN"/>
        </w:rPr>
        <w:t>7.84/486</w:t>
      </w:r>
      <w:r w:rsidRPr="00EF465E">
        <w:rPr>
          <w:b/>
          <w:bCs/>
          <w:lang w:eastAsia="zh-CN"/>
        </w:rPr>
        <w:t>)</w:t>
      </w:r>
      <w:r>
        <w:rPr>
          <w:b/>
          <w:bCs/>
          <w:lang w:eastAsia="zh-CN"/>
        </w:rPr>
        <w:t xml:space="preserve"> </w:t>
      </w:r>
      <w:r w:rsidRPr="006B2484">
        <w:rPr>
          <w:lang w:eastAsia="zh-CN"/>
        </w:rPr>
        <w:t xml:space="preserve">Preference of having </w:t>
      </w:r>
      <w:r w:rsidRPr="006B2484">
        <w:t>two battery chargers and two parallel batteries in order to have more flexibility for maintenance.</w:t>
      </w:r>
    </w:p>
    <w:p w14:paraId="0EE6741F" w14:textId="33682CD8" w:rsidR="0059535A" w:rsidRPr="00CE1DE2" w:rsidRDefault="0059535A" w:rsidP="00513590">
      <w:pPr>
        <w:pStyle w:val="ListParagraph"/>
        <w:numPr>
          <w:ilvl w:val="0"/>
          <w:numId w:val="112"/>
        </w:numPr>
        <w:jc w:val="both"/>
        <w:rPr>
          <w:lang w:eastAsia="zh-CN"/>
        </w:rPr>
      </w:pPr>
      <w:r w:rsidRPr="00EF465E">
        <w:rPr>
          <w:b/>
          <w:bCs/>
          <w:lang w:eastAsia="zh-CN"/>
        </w:rPr>
        <w:t xml:space="preserve">(Item </w:t>
      </w:r>
      <w:r>
        <w:rPr>
          <w:b/>
          <w:bCs/>
          <w:lang w:eastAsia="zh-CN"/>
        </w:rPr>
        <w:t>7.90/492</w:t>
      </w:r>
      <w:r w:rsidRPr="00EF465E">
        <w:rPr>
          <w:b/>
          <w:bCs/>
          <w:lang w:eastAsia="zh-CN"/>
        </w:rPr>
        <w:t>)</w:t>
      </w:r>
      <w:r>
        <w:rPr>
          <w:b/>
          <w:bCs/>
          <w:lang w:eastAsia="zh-CN"/>
        </w:rPr>
        <w:t xml:space="preserve"> </w:t>
      </w:r>
      <w:r w:rsidRPr="00327326">
        <w:rPr>
          <w:lang w:eastAsia="zh-CN"/>
        </w:rPr>
        <w:t>Requirements for cases if forced ventilation is necessary.</w:t>
      </w:r>
      <w:r w:rsidR="00EF004A">
        <w:rPr>
          <w:lang w:eastAsia="zh-CN"/>
        </w:rPr>
        <w:t xml:space="preserve"> Forced Ventilation </w:t>
      </w:r>
      <w:r w:rsidR="002660B8">
        <w:rPr>
          <w:lang w:eastAsia="zh-CN"/>
        </w:rPr>
        <w:t>is not</w:t>
      </w:r>
      <w:r w:rsidR="00017A3A">
        <w:rPr>
          <w:lang w:eastAsia="zh-CN"/>
        </w:rPr>
        <w:t xml:space="preserve"> </w:t>
      </w:r>
      <w:r w:rsidR="00D019C6">
        <w:rPr>
          <w:lang w:eastAsia="zh-CN"/>
        </w:rPr>
        <w:t>credited</w:t>
      </w:r>
      <w:r w:rsidR="00017A3A">
        <w:rPr>
          <w:lang w:eastAsia="zh-CN"/>
        </w:rPr>
        <w:t xml:space="preserve"> for Batteries </w:t>
      </w:r>
      <w:r w:rsidR="00F50F57">
        <w:rPr>
          <w:lang w:eastAsia="zh-CN"/>
        </w:rPr>
        <w:t>for Design Basis Event</w:t>
      </w:r>
      <w:r w:rsidR="00A009FA">
        <w:rPr>
          <w:lang w:eastAsia="zh-CN"/>
        </w:rPr>
        <w:t>s</w:t>
      </w:r>
      <w:r w:rsidR="00770A7B">
        <w:rPr>
          <w:lang w:eastAsia="zh-CN"/>
        </w:rPr>
        <w:t>, cooling is provided by passive means.</w:t>
      </w:r>
    </w:p>
    <w:p w14:paraId="3A01826F" w14:textId="77777777" w:rsidR="0059535A" w:rsidRPr="00CE1DE2" w:rsidRDefault="0059535A" w:rsidP="00513590">
      <w:pPr>
        <w:pStyle w:val="ListParagraph"/>
        <w:numPr>
          <w:ilvl w:val="0"/>
          <w:numId w:val="112"/>
        </w:numPr>
        <w:jc w:val="both"/>
        <w:rPr>
          <w:lang w:eastAsia="zh-CN"/>
        </w:rPr>
      </w:pPr>
      <w:r w:rsidRPr="00EF465E">
        <w:rPr>
          <w:b/>
          <w:bCs/>
          <w:lang w:eastAsia="zh-CN"/>
        </w:rPr>
        <w:t xml:space="preserve">(Item </w:t>
      </w:r>
      <w:r>
        <w:rPr>
          <w:b/>
          <w:bCs/>
          <w:lang w:eastAsia="zh-CN"/>
        </w:rPr>
        <w:t>7.102/504</w:t>
      </w:r>
      <w:r w:rsidRPr="00EF465E">
        <w:rPr>
          <w:b/>
          <w:bCs/>
          <w:lang w:eastAsia="zh-CN"/>
        </w:rPr>
        <w:t>)</w:t>
      </w:r>
      <w:r>
        <w:rPr>
          <w:b/>
          <w:bCs/>
          <w:lang w:eastAsia="zh-CN"/>
        </w:rPr>
        <w:t xml:space="preserve"> </w:t>
      </w:r>
      <w:r w:rsidRPr="00AB0956">
        <w:rPr>
          <w:lang w:eastAsia="zh-CN"/>
        </w:rPr>
        <w:t>Ability of battery chargers to supply the loads without any battery connected.</w:t>
      </w:r>
    </w:p>
    <w:p w14:paraId="637A3B50" w14:textId="08A513BD" w:rsidR="00CE1DE2" w:rsidRDefault="0059535A" w:rsidP="00513590">
      <w:pPr>
        <w:pStyle w:val="ListParagraph"/>
        <w:numPr>
          <w:ilvl w:val="0"/>
          <w:numId w:val="112"/>
        </w:numPr>
        <w:jc w:val="both"/>
        <w:rPr>
          <w:lang w:eastAsia="zh-CN"/>
        </w:rPr>
      </w:pPr>
      <w:r w:rsidRPr="00EF465E">
        <w:rPr>
          <w:b/>
          <w:bCs/>
          <w:lang w:eastAsia="zh-CN"/>
        </w:rPr>
        <w:t xml:space="preserve">(Item </w:t>
      </w:r>
      <w:r>
        <w:rPr>
          <w:b/>
          <w:bCs/>
          <w:lang w:eastAsia="zh-CN"/>
        </w:rPr>
        <w:t>7.124/526</w:t>
      </w:r>
      <w:r w:rsidRPr="00EF465E">
        <w:rPr>
          <w:b/>
          <w:bCs/>
          <w:lang w:eastAsia="zh-CN"/>
        </w:rPr>
        <w:t>)</w:t>
      </w:r>
      <w:r>
        <w:rPr>
          <w:b/>
          <w:bCs/>
          <w:lang w:eastAsia="zh-CN"/>
        </w:rPr>
        <w:t xml:space="preserve"> </w:t>
      </w:r>
      <w:r w:rsidRPr="00AB0956">
        <w:rPr>
          <w:lang w:eastAsia="zh-CN"/>
        </w:rPr>
        <w:t>Preference for the inverter not to</w:t>
      </w:r>
      <w:r w:rsidRPr="00AB0956">
        <w:t xml:space="preserve"> not</w:t>
      </w:r>
      <w:r>
        <w:t xml:space="preserve"> have an overvoltage protection on the DC side.</w:t>
      </w:r>
    </w:p>
    <w:p w14:paraId="45915996" w14:textId="47C7FE0B" w:rsidR="00071620" w:rsidRPr="00921056" w:rsidRDefault="00071620" w:rsidP="00921056">
      <w:pPr>
        <w:rPr>
          <w:i/>
          <w:iCs/>
          <w:lang w:eastAsia="zh-CN"/>
        </w:rPr>
      </w:pPr>
      <w:r w:rsidRPr="00921056">
        <w:rPr>
          <w:i/>
          <w:iCs/>
          <w:lang w:eastAsia="zh-CN"/>
        </w:rPr>
        <w:t xml:space="preserve">Refer to </w:t>
      </w:r>
      <w:r w:rsidRPr="00921056">
        <w:rPr>
          <w:b/>
          <w:bCs/>
          <w:i/>
          <w:iCs/>
          <w:lang w:eastAsia="zh-CN"/>
        </w:rPr>
        <w:t>Subsection 2.2.</w:t>
      </w:r>
      <w:r w:rsidR="00B33CBE">
        <w:rPr>
          <w:b/>
          <w:bCs/>
          <w:i/>
          <w:iCs/>
          <w:lang w:eastAsia="zh-CN"/>
        </w:rPr>
        <w:t>7</w:t>
      </w:r>
      <w:r w:rsidRPr="00921056">
        <w:rPr>
          <w:i/>
          <w:iCs/>
          <w:lang w:eastAsia="zh-CN"/>
        </w:rPr>
        <w:t xml:space="preserve"> of the compliance assessment report </w:t>
      </w:r>
      <w:r w:rsidRPr="00921056">
        <w:rPr>
          <w:rFonts w:cstheme="minorBidi"/>
          <w:i/>
          <w:iCs/>
          <w:szCs w:val="22"/>
        </w:rPr>
        <w:t>[</w:t>
      </w:r>
      <w:r w:rsidRPr="00921056">
        <w:rPr>
          <w:rFonts w:cstheme="minorBidi"/>
          <w:i/>
          <w:iCs/>
          <w:szCs w:val="22"/>
        </w:rPr>
        <w:fldChar w:fldCharType="begin"/>
      </w:r>
      <w:r w:rsidRPr="00921056">
        <w:rPr>
          <w:rFonts w:cstheme="minorBidi"/>
          <w:i/>
          <w:iCs/>
          <w:szCs w:val="22"/>
        </w:rPr>
        <w:instrText xml:space="preserve"> REF _Ref150343716 \r \h  \* MERGEFORMAT </w:instrText>
      </w:r>
      <w:r w:rsidRPr="00921056">
        <w:rPr>
          <w:rFonts w:cstheme="minorBidi"/>
          <w:i/>
          <w:iCs/>
          <w:szCs w:val="22"/>
        </w:rPr>
      </w:r>
      <w:r w:rsidRPr="00921056">
        <w:rPr>
          <w:rFonts w:cstheme="minorBidi"/>
          <w:i/>
          <w:iCs/>
          <w:szCs w:val="22"/>
        </w:rPr>
        <w:fldChar w:fldCharType="separate"/>
      </w:r>
      <w:r w:rsidR="00CE4DAB">
        <w:rPr>
          <w:rFonts w:cstheme="minorBidi"/>
          <w:i/>
          <w:iCs/>
          <w:szCs w:val="22"/>
        </w:rPr>
        <w:t>40</w:t>
      </w:r>
      <w:r w:rsidRPr="00921056">
        <w:rPr>
          <w:rFonts w:cstheme="minorBidi"/>
          <w:i/>
          <w:iCs/>
          <w:szCs w:val="22"/>
        </w:rPr>
        <w:fldChar w:fldCharType="end"/>
      </w:r>
      <w:r w:rsidRPr="00921056">
        <w:rPr>
          <w:rFonts w:cstheme="minorBidi"/>
          <w:i/>
          <w:iCs/>
          <w:szCs w:val="22"/>
        </w:rPr>
        <w:t xml:space="preserve">] </w:t>
      </w:r>
      <w:r w:rsidRPr="00921056">
        <w:rPr>
          <w:i/>
          <w:iCs/>
          <w:lang w:eastAsia="zh-CN"/>
        </w:rPr>
        <w:t xml:space="preserve">for </w:t>
      </w:r>
      <w:r w:rsidR="00B145B1">
        <w:rPr>
          <w:i/>
          <w:iCs/>
          <w:lang w:eastAsia="zh-CN"/>
        </w:rPr>
        <w:t>more</w:t>
      </w:r>
      <w:r w:rsidRPr="00921056">
        <w:rPr>
          <w:i/>
          <w:iCs/>
          <w:lang w:eastAsia="zh-CN"/>
        </w:rPr>
        <w:t xml:space="preserve"> details.</w:t>
      </w:r>
    </w:p>
    <w:p w14:paraId="454CE437" w14:textId="131E1788" w:rsidR="0010283E" w:rsidRDefault="0010283E" w:rsidP="006752B0">
      <w:pPr>
        <w:pStyle w:val="Heading4"/>
        <w:jc w:val="both"/>
      </w:pPr>
      <w:r>
        <w:t>Section 8 (</w:t>
      </w:r>
      <w:r w:rsidR="008974AB">
        <w:t>Alternate ac power supplies</w:t>
      </w:r>
      <w:r>
        <w:t>)</w:t>
      </w:r>
    </w:p>
    <w:p w14:paraId="5F5A4244" w14:textId="1A81384C" w:rsidR="00CE1DE2" w:rsidRPr="00CE1DE2" w:rsidRDefault="00252B8C" w:rsidP="006752B0">
      <w:pPr>
        <w:jc w:val="both"/>
        <w:rPr>
          <w:lang w:eastAsia="zh-CN"/>
        </w:rPr>
      </w:pPr>
      <w:r w:rsidRPr="00252B8C">
        <w:rPr>
          <w:b/>
          <w:bCs/>
        </w:rPr>
        <w:t>Section 8</w:t>
      </w:r>
      <w:r>
        <w:t xml:space="preserve"> of the reference document </w:t>
      </w:r>
      <w:r w:rsidRPr="009817A2">
        <w:rPr>
          <w:rFonts w:cstheme="minorBidi"/>
          <w:szCs w:val="22"/>
        </w:rPr>
        <w:t>[</w:t>
      </w:r>
      <w:r>
        <w:rPr>
          <w:rFonts w:cstheme="minorBidi"/>
          <w:szCs w:val="22"/>
        </w:rPr>
        <w:fldChar w:fldCharType="begin"/>
      </w:r>
      <w:r>
        <w:rPr>
          <w:rFonts w:cstheme="minorBidi"/>
          <w:szCs w:val="22"/>
        </w:rPr>
        <w:instrText xml:space="preserve"> REF _Ref150343700 \r \h </w:instrText>
      </w:r>
      <w:r>
        <w:rPr>
          <w:rFonts w:cstheme="minorBidi"/>
          <w:szCs w:val="22"/>
        </w:rPr>
      </w:r>
      <w:r>
        <w:rPr>
          <w:rFonts w:cstheme="minorBidi"/>
          <w:szCs w:val="22"/>
        </w:rPr>
        <w:fldChar w:fldCharType="separate"/>
      </w:r>
      <w:r w:rsidR="00CE4DAB">
        <w:rPr>
          <w:rFonts w:cstheme="minorBidi"/>
          <w:szCs w:val="22"/>
        </w:rPr>
        <w:t>10</w:t>
      </w:r>
      <w:r>
        <w:rPr>
          <w:rFonts w:cstheme="minorBidi"/>
          <w:szCs w:val="22"/>
        </w:rPr>
        <w:fldChar w:fldCharType="end"/>
      </w:r>
      <w:r w:rsidRPr="009817A2">
        <w:rPr>
          <w:rFonts w:cstheme="minorBidi"/>
          <w:szCs w:val="22"/>
        </w:rPr>
        <w:t>]</w:t>
      </w:r>
      <w:r>
        <w:t xml:space="preserve"> </w:t>
      </w:r>
      <w:r w:rsidR="00150362">
        <w:t>at large does not apply.  Standby AC power generation is included in the AP1000 design for additional defense and investment protection, but provides no safety function.</w:t>
      </w:r>
    </w:p>
    <w:p w14:paraId="37C1EFC0" w14:textId="449B276A" w:rsidR="0010283E" w:rsidRDefault="0010283E" w:rsidP="006752B0">
      <w:pPr>
        <w:pStyle w:val="Heading4"/>
        <w:jc w:val="both"/>
      </w:pPr>
      <w:r>
        <w:t>Section 9 (</w:t>
      </w:r>
      <w:r w:rsidR="008974AB">
        <w:t>Confirmation and documentation of the design</w:t>
      </w:r>
      <w:r>
        <w:t>)</w:t>
      </w:r>
    </w:p>
    <w:p w14:paraId="4F43C325" w14:textId="053DE2B3" w:rsidR="00F14DBF" w:rsidRDefault="00841A4F" w:rsidP="006752B0">
      <w:pPr>
        <w:jc w:val="both"/>
      </w:pPr>
      <w:r>
        <w:rPr>
          <w:lang w:eastAsia="zh-CN"/>
        </w:rPr>
        <w:t>Guidelines</w:t>
      </w:r>
      <w:r w:rsidR="00F14DBF">
        <w:rPr>
          <w:lang w:eastAsia="zh-CN"/>
        </w:rPr>
        <w:t xml:space="preserve"> discussed in </w:t>
      </w:r>
      <w:r w:rsidR="00F14DBF" w:rsidRPr="007258F0">
        <w:rPr>
          <w:b/>
          <w:bCs/>
          <w:lang w:eastAsia="zh-CN"/>
        </w:rPr>
        <w:t xml:space="preserve">Section </w:t>
      </w:r>
      <w:r w:rsidR="003511DA">
        <w:rPr>
          <w:b/>
          <w:bCs/>
          <w:lang w:eastAsia="zh-CN"/>
        </w:rPr>
        <w:t>9</w:t>
      </w:r>
      <w:r w:rsidR="00F14DBF">
        <w:rPr>
          <w:lang w:eastAsia="zh-CN"/>
        </w:rPr>
        <w:t xml:space="preserve"> of the reference document </w:t>
      </w:r>
      <w:r w:rsidR="00F14DBF" w:rsidRPr="009817A2">
        <w:rPr>
          <w:rFonts w:cstheme="minorBidi"/>
          <w:szCs w:val="22"/>
        </w:rPr>
        <w:t>[</w:t>
      </w:r>
      <w:r w:rsidR="00F14DBF">
        <w:rPr>
          <w:rFonts w:cstheme="minorBidi"/>
          <w:szCs w:val="22"/>
        </w:rPr>
        <w:fldChar w:fldCharType="begin"/>
      </w:r>
      <w:r w:rsidR="00F14DBF">
        <w:rPr>
          <w:rFonts w:cstheme="minorBidi"/>
          <w:szCs w:val="22"/>
        </w:rPr>
        <w:instrText xml:space="preserve"> REF _Ref150343700 \r \h </w:instrText>
      </w:r>
      <w:r w:rsidR="00F14DBF">
        <w:rPr>
          <w:rFonts w:cstheme="minorBidi"/>
          <w:szCs w:val="22"/>
        </w:rPr>
      </w:r>
      <w:r w:rsidR="00F14DBF">
        <w:rPr>
          <w:rFonts w:cstheme="minorBidi"/>
          <w:szCs w:val="22"/>
        </w:rPr>
        <w:fldChar w:fldCharType="separate"/>
      </w:r>
      <w:r w:rsidR="00CE4DAB">
        <w:rPr>
          <w:rFonts w:cstheme="minorBidi"/>
          <w:szCs w:val="22"/>
        </w:rPr>
        <w:t>10</w:t>
      </w:r>
      <w:r w:rsidR="00F14DBF">
        <w:rPr>
          <w:rFonts w:cstheme="minorBidi"/>
          <w:szCs w:val="22"/>
        </w:rPr>
        <w:fldChar w:fldCharType="end"/>
      </w:r>
      <w:r w:rsidR="00F14DBF" w:rsidRPr="009817A2">
        <w:rPr>
          <w:rFonts w:cstheme="minorBidi"/>
          <w:szCs w:val="22"/>
        </w:rPr>
        <w:t>]</w:t>
      </w:r>
      <w:r w:rsidR="00F14DBF">
        <w:rPr>
          <w:lang w:eastAsia="zh-CN"/>
        </w:rPr>
        <w:t xml:space="preserve"> </w:t>
      </w:r>
      <w:r w:rsidR="00F14DBF">
        <w:t xml:space="preserve">are met by Westinghouse either </w:t>
      </w:r>
      <w:r w:rsidR="00252B8C">
        <w:t>“as stated”</w:t>
      </w:r>
      <w:r w:rsidR="00F14DBF">
        <w:t xml:space="preserve"> or via compliance with their objectives.</w:t>
      </w:r>
    </w:p>
    <w:p w14:paraId="278EAC1F" w14:textId="14E318EA" w:rsidR="00F62481" w:rsidRPr="00F62481" w:rsidRDefault="00975220" w:rsidP="006752B0">
      <w:pPr>
        <w:jc w:val="both"/>
        <w:rPr>
          <w:lang w:eastAsia="zh-CN"/>
        </w:rPr>
      </w:pPr>
      <w:r>
        <w:rPr>
          <w:rFonts w:cstheme="minorHAnsi"/>
          <w:szCs w:val="22"/>
        </w:rPr>
        <w:t>CWO</w:t>
      </w:r>
      <w:r w:rsidR="00C43766">
        <w:rPr>
          <w:rFonts w:cstheme="minorHAnsi"/>
          <w:szCs w:val="22"/>
        </w:rPr>
        <w:t xml:space="preserve"> items were identified in </w:t>
      </w:r>
      <w:r w:rsidR="00F62481">
        <w:rPr>
          <w:lang w:eastAsia="zh-CN"/>
        </w:rPr>
        <w:t>“</w:t>
      </w:r>
      <w:r w:rsidR="00F62481">
        <w:t>Verification</w:t>
      </w:r>
      <w:r w:rsidR="00F62481">
        <w:rPr>
          <w:lang w:eastAsia="zh-CN"/>
        </w:rPr>
        <w:t>”</w:t>
      </w:r>
      <w:r w:rsidR="00AB0956">
        <w:rPr>
          <w:lang w:eastAsia="zh-CN"/>
        </w:rPr>
        <w:t xml:space="preserve"> subsection and are related to:</w:t>
      </w:r>
    </w:p>
    <w:p w14:paraId="01421895" w14:textId="77777777" w:rsidR="000A684B" w:rsidRPr="00CE1DE2" w:rsidRDefault="000A684B" w:rsidP="00513590">
      <w:pPr>
        <w:pStyle w:val="ListParagraph"/>
        <w:numPr>
          <w:ilvl w:val="0"/>
          <w:numId w:val="112"/>
        </w:numPr>
        <w:jc w:val="both"/>
        <w:rPr>
          <w:lang w:eastAsia="zh-CN"/>
        </w:rPr>
      </w:pPr>
      <w:r w:rsidRPr="00EF465E">
        <w:rPr>
          <w:b/>
          <w:bCs/>
          <w:lang w:eastAsia="zh-CN"/>
        </w:rPr>
        <w:t xml:space="preserve">(Item </w:t>
      </w:r>
      <w:r>
        <w:rPr>
          <w:b/>
          <w:bCs/>
          <w:lang w:eastAsia="zh-CN"/>
        </w:rPr>
        <w:t>9.3/550</w:t>
      </w:r>
      <w:r w:rsidRPr="00EF465E">
        <w:rPr>
          <w:b/>
          <w:bCs/>
          <w:lang w:eastAsia="zh-CN"/>
        </w:rPr>
        <w:t>)</w:t>
      </w:r>
      <w:r>
        <w:rPr>
          <w:b/>
          <w:bCs/>
          <w:lang w:eastAsia="zh-CN"/>
        </w:rPr>
        <w:t xml:space="preserve"> </w:t>
      </w:r>
      <w:r w:rsidRPr="000A684B">
        <w:rPr>
          <w:lang w:eastAsia="zh-CN"/>
        </w:rPr>
        <w:t xml:space="preserve">Demonstrations to be performed </w:t>
      </w:r>
      <w:r w:rsidRPr="000A684B">
        <w:t>as</w:t>
      </w:r>
      <w:r>
        <w:t xml:space="preserve"> part of the design and design verification.</w:t>
      </w:r>
    </w:p>
    <w:p w14:paraId="5FB5CEE3" w14:textId="52B02F33" w:rsidR="000A684B" w:rsidRPr="00CE1DE2" w:rsidRDefault="000A684B" w:rsidP="00513590">
      <w:pPr>
        <w:pStyle w:val="ListParagraph"/>
        <w:numPr>
          <w:ilvl w:val="0"/>
          <w:numId w:val="112"/>
        </w:numPr>
        <w:jc w:val="both"/>
        <w:rPr>
          <w:lang w:eastAsia="zh-CN"/>
        </w:rPr>
      </w:pPr>
      <w:r w:rsidRPr="00EF465E">
        <w:rPr>
          <w:b/>
          <w:bCs/>
          <w:lang w:eastAsia="zh-CN"/>
        </w:rPr>
        <w:t xml:space="preserve">(Item </w:t>
      </w:r>
      <w:r>
        <w:rPr>
          <w:b/>
          <w:bCs/>
          <w:lang w:eastAsia="zh-CN"/>
        </w:rPr>
        <w:t>9.5/552</w:t>
      </w:r>
      <w:r w:rsidRPr="00EF465E">
        <w:rPr>
          <w:b/>
          <w:bCs/>
          <w:lang w:eastAsia="zh-CN"/>
        </w:rPr>
        <w:t>)</w:t>
      </w:r>
      <w:r>
        <w:rPr>
          <w:b/>
          <w:bCs/>
          <w:lang w:eastAsia="zh-CN"/>
        </w:rPr>
        <w:t xml:space="preserve"> </w:t>
      </w:r>
      <w:r w:rsidRPr="000A684B">
        <w:rPr>
          <w:lang w:eastAsia="zh-CN"/>
        </w:rPr>
        <w:t xml:space="preserve">Performing </w:t>
      </w:r>
      <w:r w:rsidRPr="000A684B">
        <w:t>the</w:t>
      </w:r>
      <w:r>
        <w:t xml:space="preserve"> demonstration of the reliability and availability of the off-site circuits together with the transmission system operator.</w:t>
      </w:r>
      <w:r w:rsidR="00AD3B2F">
        <w:t xml:space="preserve"> In </w:t>
      </w:r>
      <w:r w:rsidR="001A77A1">
        <w:t xml:space="preserve">AP1000 </w:t>
      </w:r>
      <w:r w:rsidR="001A77A1" w:rsidRPr="001A77A1">
        <w:t>No off-site circuits are required to provide power to safety systems.</w:t>
      </w:r>
    </w:p>
    <w:p w14:paraId="088DACC0" w14:textId="35B57A7E" w:rsidR="00CE1DE2" w:rsidRDefault="000A684B" w:rsidP="00513590">
      <w:pPr>
        <w:pStyle w:val="ListParagraph"/>
        <w:numPr>
          <w:ilvl w:val="0"/>
          <w:numId w:val="112"/>
        </w:numPr>
        <w:jc w:val="both"/>
        <w:rPr>
          <w:lang w:eastAsia="zh-CN"/>
        </w:rPr>
      </w:pPr>
      <w:r w:rsidRPr="00EF465E">
        <w:rPr>
          <w:b/>
          <w:bCs/>
          <w:lang w:eastAsia="zh-CN"/>
        </w:rPr>
        <w:lastRenderedPageBreak/>
        <w:t xml:space="preserve">(Item </w:t>
      </w:r>
      <w:r>
        <w:rPr>
          <w:b/>
          <w:bCs/>
          <w:lang w:eastAsia="zh-CN"/>
        </w:rPr>
        <w:t>9.9/556</w:t>
      </w:r>
      <w:r w:rsidRPr="00EF465E">
        <w:rPr>
          <w:b/>
          <w:bCs/>
          <w:lang w:eastAsia="zh-CN"/>
        </w:rPr>
        <w:t>)</w:t>
      </w:r>
      <w:r>
        <w:rPr>
          <w:b/>
          <w:bCs/>
          <w:lang w:eastAsia="zh-CN"/>
        </w:rPr>
        <w:t xml:space="preserve"> </w:t>
      </w:r>
      <w:r w:rsidRPr="003D6CB9">
        <w:rPr>
          <w:lang w:eastAsia="zh-CN"/>
        </w:rPr>
        <w:t xml:space="preserve">Consideration of </w:t>
      </w:r>
      <w:r w:rsidRPr="003D6CB9">
        <w:t>test facilities (that are part of the safety system) in determining the availability of systems.</w:t>
      </w:r>
    </w:p>
    <w:p w14:paraId="2F9EB6CE" w14:textId="44096CEE" w:rsidR="001E544F" w:rsidRPr="006A1C2E" w:rsidRDefault="001E544F" w:rsidP="006A1C2E">
      <w:pPr>
        <w:rPr>
          <w:i/>
          <w:iCs/>
          <w:lang w:eastAsia="zh-CN"/>
        </w:rPr>
      </w:pPr>
      <w:r w:rsidRPr="006A1C2E">
        <w:rPr>
          <w:i/>
          <w:iCs/>
          <w:lang w:eastAsia="zh-CN"/>
        </w:rPr>
        <w:t xml:space="preserve">Refer to </w:t>
      </w:r>
      <w:r w:rsidRPr="006A1C2E">
        <w:rPr>
          <w:b/>
          <w:bCs/>
          <w:i/>
          <w:iCs/>
          <w:lang w:eastAsia="zh-CN"/>
        </w:rPr>
        <w:t>Subsection 2.2.</w:t>
      </w:r>
      <w:r w:rsidR="00173731">
        <w:rPr>
          <w:b/>
          <w:bCs/>
          <w:i/>
          <w:iCs/>
          <w:lang w:eastAsia="zh-CN"/>
        </w:rPr>
        <w:t>9</w:t>
      </w:r>
      <w:r w:rsidRPr="006A1C2E">
        <w:rPr>
          <w:i/>
          <w:iCs/>
          <w:lang w:eastAsia="zh-CN"/>
        </w:rPr>
        <w:t xml:space="preserve"> of the compliance assessment report </w:t>
      </w:r>
      <w:r w:rsidRPr="006A1C2E">
        <w:rPr>
          <w:rFonts w:cstheme="minorBidi"/>
          <w:i/>
          <w:iCs/>
          <w:szCs w:val="22"/>
        </w:rPr>
        <w:t>[</w:t>
      </w:r>
      <w:r w:rsidRPr="006A1C2E">
        <w:rPr>
          <w:rFonts w:cstheme="minorBidi"/>
          <w:i/>
          <w:iCs/>
          <w:szCs w:val="22"/>
        </w:rPr>
        <w:fldChar w:fldCharType="begin"/>
      </w:r>
      <w:r w:rsidRPr="006A1C2E">
        <w:rPr>
          <w:rFonts w:cstheme="minorBidi"/>
          <w:i/>
          <w:iCs/>
          <w:szCs w:val="22"/>
        </w:rPr>
        <w:instrText xml:space="preserve"> REF _Ref150343716 \r \h  \* MERGEFORMAT </w:instrText>
      </w:r>
      <w:r w:rsidRPr="006A1C2E">
        <w:rPr>
          <w:rFonts w:cstheme="minorBidi"/>
          <w:i/>
          <w:iCs/>
          <w:szCs w:val="22"/>
        </w:rPr>
      </w:r>
      <w:r w:rsidRPr="006A1C2E">
        <w:rPr>
          <w:rFonts w:cstheme="minorBidi"/>
          <w:i/>
          <w:iCs/>
          <w:szCs w:val="22"/>
        </w:rPr>
        <w:fldChar w:fldCharType="separate"/>
      </w:r>
      <w:r w:rsidR="00CE4DAB">
        <w:rPr>
          <w:rFonts w:cstheme="minorBidi"/>
          <w:i/>
          <w:iCs/>
          <w:szCs w:val="22"/>
        </w:rPr>
        <w:t>40</w:t>
      </w:r>
      <w:r w:rsidRPr="006A1C2E">
        <w:rPr>
          <w:rFonts w:cstheme="minorBidi"/>
          <w:i/>
          <w:iCs/>
          <w:szCs w:val="22"/>
        </w:rPr>
        <w:fldChar w:fldCharType="end"/>
      </w:r>
      <w:r w:rsidRPr="006A1C2E">
        <w:rPr>
          <w:rFonts w:cstheme="minorBidi"/>
          <w:i/>
          <w:iCs/>
          <w:szCs w:val="22"/>
        </w:rPr>
        <w:t xml:space="preserve">] </w:t>
      </w:r>
      <w:r w:rsidRPr="006A1C2E">
        <w:rPr>
          <w:i/>
          <w:iCs/>
          <w:lang w:eastAsia="zh-CN"/>
        </w:rPr>
        <w:t xml:space="preserve">for </w:t>
      </w:r>
      <w:r w:rsidR="00B145B1">
        <w:rPr>
          <w:i/>
          <w:iCs/>
          <w:lang w:eastAsia="zh-CN"/>
        </w:rPr>
        <w:t>more</w:t>
      </w:r>
      <w:r w:rsidRPr="006A1C2E">
        <w:rPr>
          <w:i/>
          <w:iCs/>
          <w:lang w:eastAsia="zh-CN"/>
        </w:rPr>
        <w:t xml:space="preserve"> details.</w:t>
      </w:r>
    </w:p>
    <w:p w14:paraId="3EB084AE" w14:textId="77777777" w:rsidR="008D5891" w:rsidRPr="00C81969" w:rsidRDefault="008D5891" w:rsidP="006752B0">
      <w:pPr>
        <w:pStyle w:val="Heading3"/>
        <w:jc w:val="both"/>
      </w:pPr>
      <w:bookmarkStart w:id="102" w:name="_Toc152671837"/>
      <w:r>
        <w:t>Non Compliance</w:t>
      </w:r>
      <w:bookmarkEnd w:id="102"/>
    </w:p>
    <w:p w14:paraId="14DED01E" w14:textId="21D42E45" w:rsidR="008D5891" w:rsidRPr="006B2979" w:rsidRDefault="006B2979" w:rsidP="006752B0">
      <w:pPr>
        <w:jc w:val="both"/>
      </w:pPr>
      <w:r>
        <w:t xml:space="preserve">No “Non Compliances” have been identified in the assessment </w:t>
      </w:r>
      <w:r>
        <w:rPr>
          <w:rFonts w:cstheme="minorBidi"/>
          <w:szCs w:val="22"/>
        </w:rPr>
        <w:t>[</w:t>
      </w:r>
      <w:r>
        <w:rPr>
          <w:rFonts w:cstheme="minorBidi"/>
          <w:szCs w:val="22"/>
        </w:rPr>
        <w:fldChar w:fldCharType="begin"/>
      </w:r>
      <w:r>
        <w:rPr>
          <w:rFonts w:cstheme="minorBidi"/>
          <w:szCs w:val="22"/>
        </w:rPr>
        <w:instrText xml:space="preserve"> REF _Ref150343716 \r \h </w:instrText>
      </w:r>
      <w:r w:rsidR="006752B0">
        <w:rPr>
          <w:rFonts w:cstheme="minorBidi"/>
          <w:szCs w:val="22"/>
        </w:rPr>
        <w:instrText xml:space="preserve"> \* MERGEFORMAT </w:instrText>
      </w:r>
      <w:r>
        <w:rPr>
          <w:rFonts w:cstheme="minorBidi"/>
          <w:szCs w:val="22"/>
        </w:rPr>
      </w:r>
      <w:r>
        <w:rPr>
          <w:rFonts w:cstheme="minorBidi"/>
          <w:szCs w:val="22"/>
        </w:rPr>
        <w:fldChar w:fldCharType="separate"/>
      </w:r>
      <w:r w:rsidR="00CE4DAB">
        <w:rPr>
          <w:rFonts w:cstheme="minorBidi"/>
          <w:szCs w:val="22"/>
        </w:rPr>
        <w:t>40</w:t>
      </w:r>
      <w:r>
        <w:rPr>
          <w:rFonts w:cstheme="minorBidi"/>
          <w:szCs w:val="22"/>
        </w:rPr>
        <w:fldChar w:fldCharType="end"/>
      </w:r>
      <w:r>
        <w:rPr>
          <w:rFonts w:cstheme="minorBidi"/>
          <w:szCs w:val="22"/>
        </w:rPr>
        <w:t>].</w:t>
      </w:r>
    </w:p>
    <w:p w14:paraId="1F3862DF" w14:textId="77777777" w:rsidR="00CF0EEB" w:rsidRPr="00CF0EEB" w:rsidRDefault="00CF0EEB" w:rsidP="006752B0">
      <w:pPr>
        <w:jc w:val="both"/>
        <w:rPr>
          <w:rFonts w:cstheme="minorBidi"/>
          <w:szCs w:val="22"/>
        </w:rPr>
      </w:pPr>
    </w:p>
    <w:p w14:paraId="5135CC0B" w14:textId="77777777" w:rsidR="00CF0EEB" w:rsidRDefault="00CF0EEB" w:rsidP="006752B0">
      <w:pPr>
        <w:jc w:val="both"/>
        <w:rPr>
          <w:rFonts w:cstheme="minorBidi"/>
          <w:szCs w:val="22"/>
        </w:rPr>
      </w:pPr>
    </w:p>
    <w:p w14:paraId="17E1A355" w14:textId="77777777" w:rsidR="00CF0EEB" w:rsidRDefault="00CF0EEB" w:rsidP="006752B0">
      <w:pPr>
        <w:tabs>
          <w:tab w:val="clear" w:pos="720"/>
          <w:tab w:val="clear" w:pos="1296"/>
          <w:tab w:val="clear" w:pos="1872"/>
          <w:tab w:val="clear" w:pos="2448"/>
        </w:tabs>
        <w:spacing w:before="0" w:after="0" w:line="240" w:lineRule="auto"/>
        <w:jc w:val="both"/>
        <w:rPr>
          <w:rFonts w:cstheme="minorBidi"/>
          <w:szCs w:val="22"/>
        </w:rPr>
      </w:pPr>
      <w:r>
        <w:rPr>
          <w:rFonts w:cstheme="minorBidi"/>
          <w:szCs w:val="22"/>
        </w:rPr>
        <w:br w:type="page"/>
      </w:r>
    </w:p>
    <w:p w14:paraId="7BF1CC7F" w14:textId="77777777" w:rsidR="00CF0EEB" w:rsidRDefault="00CF0EEB" w:rsidP="00CF0EEB">
      <w:pPr>
        <w:pStyle w:val="Heading2"/>
        <w:rPr>
          <w:rFonts w:cstheme="minorBidi"/>
          <w:caps w:val="0"/>
          <w:szCs w:val="22"/>
        </w:rPr>
      </w:pPr>
      <w:bookmarkStart w:id="103" w:name="_Toc152671838"/>
      <w:r w:rsidRPr="00CF0EEB">
        <w:rPr>
          <w:rFonts w:cstheme="minorBidi"/>
          <w:caps w:val="0"/>
          <w:szCs w:val="22"/>
        </w:rPr>
        <w:lastRenderedPageBreak/>
        <w:t>SSG-39 DESIGN OF INSTRUMENTATION AND CONTROL SYSTEMS FOR NUCLEAR POWER PLANTS</w:t>
      </w:r>
      <w:bookmarkEnd w:id="103"/>
    </w:p>
    <w:p w14:paraId="0C3AD1D7" w14:textId="2D6814D4" w:rsidR="00526C63" w:rsidRPr="00C73658" w:rsidRDefault="00C73658" w:rsidP="00526C63">
      <w:pPr>
        <w:rPr>
          <w:rFonts w:cstheme="minorBidi"/>
          <w:szCs w:val="22"/>
        </w:rPr>
      </w:pPr>
      <w:r>
        <w:rPr>
          <w:rFonts w:cstheme="minorBidi"/>
          <w:szCs w:val="22"/>
        </w:rPr>
        <w:t>Following summary reflects results of the assessment conducted against reference [</w:t>
      </w:r>
      <w:r w:rsidR="00063A54">
        <w:rPr>
          <w:rFonts w:cstheme="minorBidi"/>
          <w:szCs w:val="22"/>
        </w:rPr>
        <w:fldChar w:fldCharType="begin"/>
      </w:r>
      <w:r w:rsidR="00063A54">
        <w:rPr>
          <w:rFonts w:cstheme="minorBidi"/>
          <w:szCs w:val="22"/>
        </w:rPr>
        <w:instrText xml:space="preserve"> REF _Ref153804653 \r \h </w:instrText>
      </w:r>
      <w:r w:rsidR="00063A54">
        <w:rPr>
          <w:rFonts w:cstheme="minorBidi"/>
          <w:szCs w:val="22"/>
        </w:rPr>
      </w:r>
      <w:r w:rsidR="00063A54">
        <w:rPr>
          <w:rFonts w:cstheme="minorBidi"/>
          <w:szCs w:val="22"/>
        </w:rPr>
        <w:fldChar w:fldCharType="separate"/>
      </w:r>
      <w:r w:rsidR="00063A54">
        <w:rPr>
          <w:rFonts w:cstheme="minorBidi"/>
          <w:szCs w:val="22"/>
        </w:rPr>
        <w:t>11</w:t>
      </w:r>
      <w:r w:rsidR="00063A54">
        <w:rPr>
          <w:rFonts w:cstheme="minorBidi"/>
          <w:szCs w:val="22"/>
        </w:rPr>
        <w:fldChar w:fldCharType="end"/>
      </w:r>
      <w:r>
        <w:rPr>
          <w:rFonts w:cstheme="minorBidi"/>
          <w:szCs w:val="22"/>
        </w:rPr>
        <w:t>] as part of the compliance assessment report [</w:t>
      </w:r>
      <w:r w:rsidR="00063A54">
        <w:rPr>
          <w:rFonts w:cstheme="minorBidi"/>
          <w:szCs w:val="22"/>
        </w:rPr>
        <w:fldChar w:fldCharType="begin"/>
      </w:r>
      <w:r w:rsidR="00063A54">
        <w:rPr>
          <w:rFonts w:cstheme="minorBidi"/>
          <w:szCs w:val="22"/>
        </w:rPr>
        <w:instrText xml:space="preserve"> REF _Ref152631906 \r \h </w:instrText>
      </w:r>
      <w:r w:rsidR="00063A54">
        <w:rPr>
          <w:rFonts w:cstheme="minorBidi"/>
          <w:szCs w:val="22"/>
        </w:rPr>
      </w:r>
      <w:r w:rsidR="00063A54">
        <w:rPr>
          <w:rFonts w:cstheme="minorBidi"/>
          <w:szCs w:val="22"/>
        </w:rPr>
        <w:fldChar w:fldCharType="separate"/>
      </w:r>
      <w:r w:rsidR="00063A54">
        <w:rPr>
          <w:rFonts w:cstheme="minorBidi"/>
          <w:szCs w:val="22"/>
        </w:rPr>
        <w:t>41</w:t>
      </w:r>
      <w:r w:rsidR="00063A54">
        <w:rPr>
          <w:rFonts w:cstheme="minorBidi"/>
          <w:szCs w:val="22"/>
        </w:rPr>
        <w:fldChar w:fldCharType="end"/>
      </w:r>
      <w:r>
        <w:rPr>
          <w:rFonts w:cstheme="minorBidi"/>
          <w:szCs w:val="22"/>
        </w:rPr>
        <w:t>] that is included in Attachment 1.</w:t>
      </w:r>
    </w:p>
    <w:p w14:paraId="1298F8D4" w14:textId="0BF39301" w:rsidR="00526C63" w:rsidRDefault="00526C63" w:rsidP="00526C63">
      <w:pPr>
        <w:pStyle w:val="Heading3"/>
        <w:jc w:val="both"/>
      </w:pPr>
      <w:bookmarkStart w:id="104" w:name="_Toc152671839"/>
      <w:r w:rsidRPr="006874BD">
        <w:t>High Level Risk Assessment</w:t>
      </w:r>
      <w:r w:rsidR="00346DC1">
        <w:t xml:space="preserve"> Summary</w:t>
      </w:r>
      <w:bookmarkEnd w:id="104"/>
    </w:p>
    <w:p w14:paraId="294183CE" w14:textId="492C0C6B" w:rsidR="00666624" w:rsidRDefault="00666624" w:rsidP="00666624">
      <w:pPr>
        <w:jc w:val="both"/>
        <w:rPr>
          <w:ins w:id="105" w:author="Kryvonishchenko, Hlib" w:date="2023-12-21T11:21:00Z"/>
          <w:rFonts w:eastAsia="SimSun"/>
          <w:lang w:eastAsia="zh-CN"/>
        </w:rPr>
      </w:pPr>
      <w:r w:rsidRPr="005F168E">
        <w:rPr>
          <w:rFonts w:eastAsia="SimSun"/>
          <w:lang w:eastAsia="zh-CN"/>
        </w:rPr>
        <w:t>Conducted compliance assessment [</w:t>
      </w:r>
      <w:r>
        <w:rPr>
          <w:rFonts w:cstheme="minorBidi"/>
          <w:szCs w:val="22"/>
        </w:rPr>
        <w:fldChar w:fldCharType="begin"/>
      </w:r>
      <w:r>
        <w:rPr>
          <w:rFonts w:cstheme="minorBidi"/>
          <w:szCs w:val="22"/>
        </w:rPr>
        <w:instrText xml:space="preserve"> REF _Ref152631906 \r \h </w:instrText>
      </w:r>
      <w:r>
        <w:rPr>
          <w:rFonts w:cstheme="minorBidi"/>
          <w:szCs w:val="22"/>
        </w:rPr>
      </w:r>
      <w:r>
        <w:rPr>
          <w:rFonts w:cstheme="minorBidi"/>
          <w:szCs w:val="22"/>
        </w:rPr>
        <w:fldChar w:fldCharType="separate"/>
      </w:r>
      <w:r>
        <w:rPr>
          <w:rFonts w:cstheme="minorBidi"/>
          <w:szCs w:val="22"/>
        </w:rPr>
        <w:t>41</w:t>
      </w:r>
      <w:r>
        <w:rPr>
          <w:rFonts w:cstheme="minorBidi"/>
          <w:szCs w:val="22"/>
        </w:rPr>
        <w:fldChar w:fldCharType="end"/>
      </w:r>
      <w:r w:rsidRPr="005F168E">
        <w:rPr>
          <w:rFonts w:eastAsia="SimSun"/>
          <w:lang w:eastAsia="zh-CN"/>
        </w:rPr>
        <w:t>] indicates that compliance with the guidelines presented in “IAEA Specific Safety Guide No. SSG-3</w:t>
      </w:r>
      <w:r w:rsidR="008A2E26">
        <w:rPr>
          <w:rFonts w:eastAsia="SimSun"/>
          <w:lang w:eastAsia="zh-CN"/>
        </w:rPr>
        <w:t>9</w:t>
      </w:r>
      <w:r w:rsidRPr="005F168E">
        <w:rPr>
          <w:rFonts w:eastAsia="SimSun"/>
          <w:lang w:eastAsia="zh-CN"/>
        </w:rPr>
        <w:t xml:space="preserve">: </w:t>
      </w:r>
      <w:r w:rsidR="00FD6FBF" w:rsidRPr="00FD6FBF">
        <w:rPr>
          <w:rFonts w:eastAsia="SimSun"/>
          <w:lang w:eastAsia="zh-CN"/>
        </w:rPr>
        <w:t>Design of Instrumentation and Control Systems for Nuclear Power Plants</w:t>
      </w:r>
      <w:r w:rsidRPr="005F168E">
        <w:rPr>
          <w:rFonts w:eastAsia="SimSun"/>
          <w:lang w:eastAsia="zh-CN"/>
        </w:rPr>
        <w:t xml:space="preserve">” </w:t>
      </w:r>
      <w:r w:rsidRPr="009817A2">
        <w:rPr>
          <w:rFonts w:cstheme="minorBidi"/>
        </w:rPr>
        <w:t>[</w:t>
      </w:r>
      <w:r w:rsidR="00D972F3">
        <w:rPr>
          <w:rFonts w:cstheme="minorBidi"/>
          <w:szCs w:val="22"/>
        </w:rPr>
        <w:fldChar w:fldCharType="begin"/>
      </w:r>
      <w:r w:rsidR="00D972F3">
        <w:rPr>
          <w:rFonts w:cstheme="minorBidi"/>
          <w:szCs w:val="22"/>
        </w:rPr>
        <w:instrText xml:space="preserve"> REF _Ref153804653 \r \h </w:instrText>
      </w:r>
      <w:r w:rsidR="00D972F3">
        <w:rPr>
          <w:rFonts w:cstheme="minorBidi"/>
          <w:szCs w:val="22"/>
        </w:rPr>
      </w:r>
      <w:r w:rsidR="00D972F3">
        <w:rPr>
          <w:rFonts w:cstheme="minorBidi"/>
          <w:szCs w:val="22"/>
        </w:rPr>
        <w:fldChar w:fldCharType="separate"/>
      </w:r>
      <w:r w:rsidR="00D972F3">
        <w:rPr>
          <w:rFonts w:cstheme="minorBidi"/>
          <w:szCs w:val="22"/>
        </w:rPr>
        <w:t>11</w:t>
      </w:r>
      <w:r w:rsidR="00D972F3">
        <w:rPr>
          <w:rFonts w:cstheme="minorBidi"/>
          <w:szCs w:val="22"/>
        </w:rPr>
        <w:fldChar w:fldCharType="end"/>
      </w:r>
      <w:r w:rsidRPr="009817A2">
        <w:rPr>
          <w:rFonts w:cstheme="minorBidi"/>
        </w:rPr>
        <w:t xml:space="preserve">] </w:t>
      </w:r>
      <w:r w:rsidRPr="005F168E">
        <w:rPr>
          <w:rFonts w:eastAsia="SimSun"/>
          <w:lang w:eastAsia="zh-CN"/>
        </w:rPr>
        <w:t xml:space="preserve">is expected to be demonstrated but </w:t>
      </w:r>
      <w:r w:rsidR="00D972F3">
        <w:rPr>
          <w:rFonts w:eastAsia="SimSun"/>
          <w:lang w:eastAsia="zh-CN"/>
        </w:rPr>
        <w:t>might</w:t>
      </w:r>
      <w:r w:rsidRPr="005F168E">
        <w:rPr>
          <w:rFonts w:eastAsia="SimSun"/>
          <w:lang w:eastAsia="zh-CN"/>
        </w:rPr>
        <w:t xml:space="preserve"> require additional evaluations</w:t>
      </w:r>
      <w:r w:rsidR="008D7CB3">
        <w:rPr>
          <w:rFonts w:eastAsia="SimSun"/>
          <w:lang w:eastAsia="zh-CN"/>
        </w:rPr>
        <w:t>/analyses</w:t>
      </w:r>
      <w:r w:rsidRPr="005F168E">
        <w:rPr>
          <w:rFonts w:eastAsia="SimSun"/>
          <w:lang w:eastAsia="zh-CN"/>
        </w:rPr>
        <w:t xml:space="preserve"> to be performed. Since </w:t>
      </w:r>
      <w:r w:rsidR="0010290C">
        <w:rPr>
          <w:rFonts w:eastAsia="SimSun"/>
          <w:lang w:eastAsia="zh-CN"/>
        </w:rPr>
        <w:t>identified</w:t>
      </w:r>
      <w:r w:rsidRPr="005F168E">
        <w:rPr>
          <w:rFonts w:eastAsia="SimSun"/>
          <w:lang w:eastAsia="zh-CN"/>
        </w:rPr>
        <w:t xml:space="preserve"> non-compliances</w:t>
      </w:r>
      <w:r w:rsidR="00930FED">
        <w:rPr>
          <w:rFonts w:eastAsia="SimSun"/>
          <w:lang w:eastAsia="zh-CN"/>
        </w:rPr>
        <w:t xml:space="preserve"> and other items are not expected to result in design changes</w:t>
      </w:r>
      <w:r w:rsidRPr="005F168E">
        <w:rPr>
          <w:rFonts w:eastAsia="SimSun"/>
          <w:lang w:eastAsia="zh-CN"/>
        </w:rPr>
        <w:t>, “</w:t>
      </w:r>
      <w:r w:rsidR="00FD6FBF" w:rsidRPr="005F168E">
        <w:rPr>
          <w:rFonts w:eastAsia="SimSun"/>
          <w:lang w:eastAsia="zh-CN"/>
        </w:rPr>
        <w:t>IAEA Specific Safety Guide No. SSG-3</w:t>
      </w:r>
      <w:r w:rsidR="00FD6FBF">
        <w:rPr>
          <w:rFonts w:eastAsia="SimSun"/>
          <w:lang w:eastAsia="zh-CN"/>
        </w:rPr>
        <w:t>9</w:t>
      </w:r>
      <w:r w:rsidR="00FD6FBF" w:rsidRPr="005F168E">
        <w:rPr>
          <w:rFonts w:eastAsia="SimSun"/>
          <w:lang w:eastAsia="zh-CN"/>
        </w:rPr>
        <w:t xml:space="preserve">: </w:t>
      </w:r>
      <w:r w:rsidR="00FD6FBF" w:rsidRPr="00FD6FBF">
        <w:rPr>
          <w:rFonts w:eastAsia="SimSun"/>
          <w:lang w:eastAsia="zh-CN"/>
        </w:rPr>
        <w:t>Design of Instrumentation and Control Systems for Nuclear Power Plants</w:t>
      </w:r>
      <w:r w:rsidRPr="005F168E">
        <w:rPr>
          <w:rFonts w:eastAsia="SimSun"/>
          <w:lang w:eastAsia="zh-CN"/>
        </w:rPr>
        <w:t>” has been assigned to a “</w:t>
      </w:r>
      <w:r w:rsidRPr="00377412">
        <w:rPr>
          <w:rFonts w:eastAsia="SimSun"/>
          <w:b/>
          <w:bCs/>
          <w:lang w:eastAsia="zh-CN"/>
        </w:rPr>
        <w:t>Medium Risk</w:t>
      </w:r>
      <w:r w:rsidRPr="005F168E">
        <w:rPr>
          <w:rFonts w:eastAsia="SimSun"/>
          <w:lang w:eastAsia="zh-CN"/>
        </w:rPr>
        <w:t>” c</w:t>
      </w:r>
      <w:r>
        <w:rPr>
          <w:rFonts w:eastAsia="SimSun"/>
          <w:lang w:eastAsia="zh-CN"/>
        </w:rPr>
        <w:t>ategory</w:t>
      </w:r>
      <w:r w:rsidRPr="005F168E">
        <w:rPr>
          <w:rFonts w:eastAsia="SimSun"/>
          <w:lang w:eastAsia="zh-CN"/>
        </w:rPr>
        <w:t>.</w:t>
      </w:r>
    </w:p>
    <w:p w14:paraId="0FBA951E" w14:textId="06884F70" w:rsidR="00917EED" w:rsidRDefault="00917EED" w:rsidP="00666624">
      <w:pPr>
        <w:jc w:val="both"/>
        <w:rPr>
          <w:rFonts w:eastAsia="SimSun"/>
          <w:lang w:eastAsia="zh-CN"/>
        </w:rPr>
      </w:pPr>
      <w:r>
        <w:rPr>
          <w:rFonts w:eastAsia="SimSun"/>
          <w:lang w:eastAsia="zh-CN"/>
        </w:rPr>
        <w:t>“</w:t>
      </w:r>
      <w:r w:rsidRPr="00A10604">
        <w:rPr>
          <w:rFonts w:eastAsia="SimSun"/>
          <w:b/>
          <w:bCs/>
          <w:lang w:eastAsia="zh-CN"/>
        </w:rPr>
        <w:t>Medium Risk</w:t>
      </w:r>
      <w:r>
        <w:rPr>
          <w:rFonts w:eastAsia="SimSun"/>
          <w:lang w:eastAsia="zh-CN"/>
        </w:rPr>
        <w:t xml:space="preserve">” category </w:t>
      </w:r>
      <w:r w:rsidR="00A53BA1">
        <w:rPr>
          <w:rFonts w:eastAsia="SimSun"/>
          <w:lang w:eastAsia="zh-CN"/>
        </w:rPr>
        <w:t xml:space="preserve">was assigned due to </w:t>
      </w:r>
      <w:r w:rsidR="00A10604">
        <w:rPr>
          <w:rFonts w:eastAsia="SimSun"/>
          <w:lang w:eastAsia="zh-CN"/>
        </w:rPr>
        <w:t xml:space="preserve">the </w:t>
      </w:r>
      <w:r w:rsidR="00A53BA1">
        <w:rPr>
          <w:rFonts w:eastAsia="SimSun"/>
          <w:lang w:eastAsia="zh-CN"/>
        </w:rPr>
        <w:t>guidelines</w:t>
      </w:r>
      <w:r w:rsidR="001062E5">
        <w:rPr>
          <w:rFonts w:eastAsia="SimSun"/>
          <w:lang w:eastAsia="zh-CN"/>
        </w:rPr>
        <w:t xml:space="preserve"> addressing “Common cause failures” </w:t>
      </w:r>
      <w:r w:rsidR="001062E5" w:rsidRPr="00856CC4">
        <w:rPr>
          <w:rFonts w:eastAsia="SimSun"/>
          <w:b/>
          <w:bCs/>
          <w:lang w:eastAsia="zh-CN"/>
        </w:rPr>
        <w:t>(Items 4.31</w:t>
      </w:r>
      <w:r w:rsidR="00A472EE" w:rsidRPr="00856CC4">
        <w:rPr>
          <w:rFonts w:eastAsia="SimSun"/>
          <w:b/>
          <w:bCs/>
          <w:lang w:eastAsia="zh-CN"/>
        </w:rPr>
        <w:t>, 4.32, 4.34, 6.14, 6.68, 7.6, 7.7, 7.95-7.99)</w:t>
      </w:r>
      <w:r w:rsidR="00F0169E" w:rsidRPr="00856CC4">
        <w:rPr>
          <w:rFonts w:eastAsia="SimSun"/>
          <w:b/>
          <w:bCs/>
          <w:lang w:eastAsia="zh-CN"/>
        </w:rPr>
        <w:t xml:space="preserve"> </w:t>
      </w:r>
      <w:r w:rsidR="00F0169E">
        <w:rPr>
          <w:rFonts w:eastAsia="SimSun"/>
          <w:lang w:eastAsia="zh-CN"/>
        </w:rPr>
        <w:t xml:space="preserve">and “Decommissioning” </w:t>
      </w:r>
      <w:r w:rsidR="00F0169E" w:rsidRPr="00856CC4">
        <w:rPr>
          <w:rFonts w:eastAsia="SimSun"/>
          <w:b/>
          <w:bCs/>
          <w:lang w:eastAsia="zh-CN"/>
        </w:rPr>
        <w:t>(Item 2.19)</w:t>
      </w:r>
      <w:r w:rsidR="00F0169E">
        <w:rPr>
          <w:rFonts w:eastAsia="SimSun"/>
          <w:lang w:eastAsia="zh-CN"/>
        </w:rPr>
        <w:t>.</w:t>
      </w:r>
    </w:p>
    <w:p w14:paraId="5D65D2D0" w14:textId="50A32F0B" w:rsidR="00660354" w:rsidRDefault="00A10604" w:rsidP="00666624">
      <w:pPr>
        <w:jc w:val="both"/>
        <w:rPr>
          <w:rFonts w:eastAsia="SimSun"/>
          <w:lang w:eastAsia="zh-CN"/>
        </w:rPr>
      </w:pPr>
      <w:r>
        <w:rPr>
          <w:rFonts w:eastAsia="SimSun"/>
          <w:lang w:eastAsia="zh-CN"/>
        </w:rPr>
        <w:t>Those guidelines</w:t>
      </w:r>
      <w:r w:rsidR="006C3BA4">
        <w:rPr>
          <w:rFonts w:eastAsia="SimSun"/>
          <w:lang w:eastAsia="zh-CN"/>
        </w:rPr>
        <w:t>,</w:t>
      </w:r>
      <w:r>
        <w:rPr>
          <w:rFonts w:eastAsia="SimSun"/>
          <w:lang w:eastAsia="zh-CN"/>
        </w:rPr>
        <w:t xml:space="preserve"> identified risks associated with them </w:t>
      </w:r>
      <w:r w:rsidR="006C3BA4">
        <w:rPr>
          <w:rFonts w:eastAsia="SimSun"/>
          <w:lang w:eastAsia="zh-CN"/>
        </w:rPr>
        <w:t>and additional topics for further co</w:t>
      </w:r>
      <w:r w:rsidR="00E069EE">
        <w:rPr>
          <w:rFonts w:eastAsia="SimSun"/>
          <w:lang w:eastAsia="zh-CN"/>
        </w:rPr>
        <w:t xml:space="preserve">nsideration </w:t>
      </w:r>
      <w:r>
        <w:rPr>
          <w:rFonts w:eastAsia="SimSun"/>
          <w:lang w:eastAsia="zh-CN"/>
        </w:rPr>
        <w:t xml:space="preserve">are </w:t>
      </w:r>
      <w:r w:rsidR="00E069EE">
        <w:rPr>
          <w:rFonts w:eastAsia="SimSun"/>
          <w:lang w:eastAsia="zh-CN"/>
        </w:rPr>
        <w:t>covered</w:t>
      </w:r>
      <w:r>
        <w:rPr>
          <w:rFonts w:eastAsia="SimSun"/>
          <w:lang w:eastAsia="zh-CN"/>
        </w:rPr>
        <w:t xml:space="preserve"> in </w:t>
      </w:r>
      <w:r w:rsidRPr="00CE1678">
        <w:rPr>
          <w:rFonts w:eastAsia="SimSun"/>
          <w:b/>
          <w:bCs/>
          <w:lang w:eastAsia="zh-CN"/>
        </w:rPr>
        <w:t>Subsection 3.2.1.30</w:t>
      </w:r>
      <w:r>
        <w:rPr>
          <w:rFonts w:eastAsia="SimSun"/>
          <w:lang w:eastAsia="zh-CN"/>
        </w:rPr>
        <w:t xml:space="preserve"> of this report.</w:t>
      </w:r>
    </w:p>
    <w:p w14:paraId="44E1BA66" w14:textId="3FAB484F" w:rsidR="004F404A" w:rsidRDefault="00FD6FBF" w:rsidP="00FD6FBF">
      <w:pPr>
        <w:pStyle w:val="Heading3"/>
      </w:pPr>
      <w:r w:rsidRPr="002C005C">
        <w:t>Roadmap of Items Specifically Discussed in the</w:t>
      </w:r>
      <w:r>
        <w:t xml:space="preserve"> Guide Assessment</w:t>
      </w:r>
    </w:p>
    <w:p w14:paraId="0345A97F" w14:textId="102B24D4" w:rsidR="003A32E3" w:rsidRPr="003A32E3" w:rsidRDefault="003A32E3" w:rsidP="009547B2">
      <w:pPr>
        <w:jc w:val="both"/>
      </w:pPr>
      <w:r>
        <w:t xml:space="preserve">Due to </w:t>
      </w:r>
      <w:r w:rsidR="00493D7D">
        <w:t xml:space="preserve">the </w:t>
      </w:r>
      <w:r w:rsidR="007456D9">
        <w:t xml:space="preserve">big number of identified “Compliant with objective” (CWO) items, </w:t>
      </w:r>
      <w:r w:rsidR="00F34D0D">
        <w:t xml:space="preserve">they are presented in a form of </w:t>
      </w:r>
      <w:r w:rsidR="00AA7BB7">
        <w:t>tables. First r</w:t>
      </w:r>
      <w:r w:rsidR="00A33C8B">
        <w:t>o</w:t>
      </w:r>
      <w:r w:rsidR="00AA7BB7">
        <w:t>w of each table contains title of the subsection</w:t>
      </w:r>
      <w:r w:rsidR="00A33C8B">
        <w:t xml:space="preserve"> from the reference document [</w:t>
      </w:r>
      <w:r w:rsidR="00A33C8B">
        <w:rPr>
          <w:rFonts w:cstheme="minorBidi"/>
          <w:szCs w:val="22"/>
        </w:rPr>
        <w:fldChar w:fldCharType="begin"/>
      </w:r>
      <w:r w:rsidR="00A33C8B">
        <w:rPr>
          <w:rFonts w:cstheme="minorBidi"/>
          <w:szCs w:val="22"/>
        </w:rPr>
        <w:instrText xml:space="preserve"> REF _Ref153804653 \r \h </w:instrText>
      </w:r>
      <w:r w:rsidR="009547B2">
        <w:rPr>
          <w:rFonts w:cstheme="minorBidi"/>
          <w:szCs w:val="22"/>
        </w:rPr>
        <w:instrText xml:space="preserve"> \* MERGEFORMAT </w:instrText>
      </w:r>
      <w:r w:rsidR="00A33C8B">
        <w:rPr>
          <w:rFonts w:cstheme="minorBidi"/>
          <w:szCs w:val="22"/>
        </w:rPr>
      </w:r>
      <w:r w:rsidR="00A33C8B">
        <w:rPr>
          <w:rFonts w:cstheme="minorBidi"/>
          <w:szCs w:val="22"/>
        </w:rPr>
        <w:fldChar w:fldCharType="separate"/>
      </w:r>
      <w:r w:rsidR="00A33C8B">
        <w:rPr>
          <w:rFonts w:cstheme="minorBidi"/>
          <w:szCs w:val="22"/>
        </w:rPr>
        <w:t>11</w:t>
      </w:r>
      <w:r w:rsidR="00A33C8B">
        <w:rPr>
          <w:rFonts w:cstheme="minorBidi"/>
          <w:szCs w:val="22"/>
        </w:rPr>
        <w:fldChar w:fldCharType="end"/>
      </w:r>
      <w:r w:rsidR="00A33C8B">
        <w:t xml:space="preserve">] where </w:t>
      </w:r>
      <w:r w:rsidR="00493D7D">
        <w:t>such</w:t>
      </w:r>
      <w:r w:rsidR="00A33C8B">
        <w:t xml:space="preserve"> items w</w:t>
      </w:r>
      <w:r w:rsidR="00493D7D">
        <w:t>ere</w:t>
      </w:r>
      <w:r w:rsidR="00A33C8B">
        <w:t xml:space="preserve"> identified</w:t>
      </w:r>
      <w:r w:rsidR="00A93396">
        <w:t xml:space="preserve">, while subsequent rows contain </w:t>
      </w:r>
      <w:r w:rsidR="00CF3853">
        <w:t xml:space="preserve">numbers of </w:t>
      </w:r>
      <w:r w:rsidR="009547B2">
        <w:t>individual items or range</w:t>
      </w:r>
      <w:r w:rsidR="00CF3853">
        <w:t>s</w:t>
      </w:r>
      <w:r w:rsidR="009547B2">
        <w:t xml:space="preserve"> of items among which CWO category has been assigned.</w:t>
      </w:r>
    </w:p>
    <w:p w14:paraId="44F6326F" w14:textId="6A790F5C" w:rsidR="00FD6FBF" w:rsidRDefault="00FD6FBF" w:rsidP="009D2469">
      <w:pPr>
        <w:pStyle w:val="Heading4"/>
      </w:pPr>
      <w:r>
        <w:t>Section 2</w:t>
      </w:r>
      <w:r w:rsidR="006510C1">
        <w:t xml:space="preserve"> </w:t>
      </w:r>
      <w:r w:rsidR="00181D70">
        <w:t>(The management system for instrumentation and control design)</w:t>
      </w:r>
    </w:p>
    <w:p w14:paraId="10224131" w14:textId="4AD0B210" w:rsidR="009D2469" w:rsidRDefault="00F9712F" w:rsidP="00F9712F">
      <w:pPr>
        <w:jc w:val="both"/>
        <w:rPr>
          <w:kern w:val="0"/>
        </w:rPr>
      </w:pPr>
      <w:r>
        <w:rPr>
          <w:kern w:val="0"/>
        </w:rPr>
        <w:t xml:space="preserve">Overall, these topical items reflect the Westinghouse’s organizational culture and policies and procedures per its high-level Quality Management System (QMS). However, some exceptions were taken regarding lifecycle models and development phases because they were not applicable to Westinghouse’s approach for several of the specified guidelines.   </w:t>
      </w:r>
    </w:p>
    <w:p w14:paraId="6163A64B" w14:textId="7D2E54E0" w:rsidR="0070328A" w:rsidRDefault="00E30825" w:rsidP="00F9712F">
      <w:pPr>
        <w:jc w:val="both"/>
        <w:rPr>
          <w:b/>
          <w:bCs/>
          <w:kern w:val="0"/>
        </w:rPr>
      </w:pPr>
      <w:r w:rsidRPr="00326D7A">
        <w:rPr>
          <w:kern w:val="0"/>
        </w:rPr>
        <w:t>“Compliant with objective”</w:t>
      </w:r>
      <w:r w:rsidR="00354C7C" w:rsidRPr="00326D7A">
        <w:rPr>
          <w:kern w:val="0"/>
        </w:rPr>
        <w:t xml:space="preserve"> (C</w:t>
      </w:r>
      <w:r w:rsidR="003B76DC" w:rsidRPr="00326D7A">
        <w:rPr>
          <w:kern w:val="0"/>
        </w:rPr>
        <w:t>WO</w:t>
      </w:r>
      <w:r w:rsidR="00354C7C" w:rsidRPr="00326D7A">
        <w:rPr>
          <w:kern w:val="0"/>
        </w:rPr>
        <w:t>)</w:t>
      </w:r>
      <w:r w:rsidR="003B76DC" w:rsidRPr="00326D7A">
        <w:rPr>
          <w:kern w:val="0"/>
        </w:rPr>
        <w:t xml:space="preserve"> items</w:t>
      </w:r>
      <w:r w:rsidR="00415EC8" w:rsidRPr="00326D7A">
        <w:rPr>
          <w:kern w:val="0"/>
        </w:rPr>
        <w:t xml:space="preserve"> were</w:t>
      </w:r>
      <w:r w:rsidR="003B76DC" w:rsidRPr="00326D7A">
        <w:rPr>
          <w:kern w:val="0"/>
        </w:rPr>
        <w:t xml:space="preserve"> </w:t>
      </w:r>
      <w:r w:rsidR="00415EC8" w:rsidRPr="00326D7A">
        <w:rPr>
          <w:lang w:eastAsia="zh-CN"/>
        </w:rPr>
        <w:t xml:space="preserve">identified among the following guidelines in </w:t>
      </w:r>
      <w:r w:rsidR="00415EC8" w:rsidRPr="00326D7A">
        <w:rPr>
          <w:b/>
          <w:bCs/>
          <w:lang w:eastAsia="zh-CN"/>
        </w:rPr>
        <w:t>Section 2</w:t>
      </w:r>
      <w:r w:rsidR="00415EC8" w:rsidRPr="00326D7A">
        <w:rPr>
          <w:lang w:eastAsia="zh-CN"/>
        </w:rPr>
        <w:t xml:space="preserve"> of the reference document </w:t>
      </w:r>
      <w:r w:rsidR="00415EC8" w:rsidRPr="00326D7A">
        <w:t>[</w:t>
      </w:r>
      <w:r w:rsidR="00415EC8" w:rsidRPr="00326D7A">
        <w:rPr>
          <w:rFonts w:cstheme="minorBidi"/>
          <w:szCs w:val="22"/>
        </w:rPr>
        <w:fldChar w:fldCharType="begin"/>
      </w:r>
      <w:r w:rsidR="00415EC8" w:rsidRPr="00326D7A">
        <w:rPr>
          <w:rFonts w:cstheme="minorBidi"/>
          <w:szCs w:val="22"/>
        </w:rPr>
        <w:instrText xml:space="preserve"> REF _Ref153804653 \r \h  \* MERGEFORMAT </w:instrText>
      </w:r>
      <w:r w:rsidR="00415EC8" w:rsidRPr="00326D7A">
        <w:rPr>
          <w:rFonts w:cstheme="minorBidi"/>
          <w:szCs w:val="22"/>
        </w:rPr>
      </w:r>
      <w:r w:rsidR="00415EC8" w:rsidRPr="00326D7A">
        <w:rPr>
          <w:rFonts w:cstheme="minorBidi"/>
          <w:szCs w:val="22"/>
        </w:rPr>
        <w:fldChar w:fldCharType="separate"/>
      </w:r>
      <w:r w:rsidR="00415EC8" w:rsidRPr="00326D7A">
        <w:rPr>
          <w:rFonts w:cstheme="minorBidi"/>
          <w:szCs w:val="22"/>
        </w:rPr>
        <w:t>11</w:t>
      </w:r>
      <w:r w:rsidR="00415EC8" w:rsidRPr="00326D7A">
        <w:rPr>
          <w:rFonts w:cstheme="minorBidi"/>
          <w:szCs w:val="22"/>
        </w:rPr>
        <w:fldChar w:fldCharType="end"/>
      </w:r>
      <w:r w:rsidR="00415EC8" w:rsidRPr="00326D7A">
        <w:rPr>
          <w:rFonts w:cstheme="minorBidi"/>
          <w:szCs w:val="22"/>
        </w:rPr>
        <w:t>]:</w:t>
      </w:r>
    </w:p>
    <w:tbl>
      <w:tblPr>
        <w:tblStyle w:val="TableGrid3"/>
        <w:tblW w:w="5000" w:type="pct"/>
        <w:tblLook w:val="04A0" w:firstRow="1" w:lastRow="0" w:firstColumn="1" w:lastColumn="0" w:noHBand="0" w:noVBand="1"/>
      </w:tblPr>
      <w:tblGrid>
        <w:gridCol w:w="2337"/>
        <w:gridCol w:w="2337"/>
        <w:gridCol w:w="2338"/>
        <w:gridCol w:w="2338"/>
      </w:tblGrid>
      <w:tr w:rsidR="006A5681" w:rsidRPr="006A5681" w14:paraId="3B58D8C8" w14:textId="77777777" w:rsidTr="00D25377">
        <w:tc>
          <w:tcPr>
            <w:tcW w:w="1250" w:type="pct"/>
          </w:tcPr>
          <w:p w14:paraId="195CC31F" w14:textId="77777777" w:rsidR="006A5681" w:rsidRPr="006A5681" w:rsidRDefault="006A5681" w:rsidP="006A5681">
            <w:pPr>
              <w:jc w:val="center"/>
              <w:rPr>
                <w:rFonts w:ascii="Calibri" w:hAnsi="Calibri"/>
                <w:b/>
                <w:bCs/>
                <w:kern w:val="0"/>
              </w:rPr>
            </w:pPr>
            <w:r w:rsidRPr="006A5681">
              <w:rPr>
                <w:rFonts w:ascii="Calibri" w:hAnsi="Calibri"/>
                <w:b/>
                <w:bCs/>
                <w:kern w:val="0"/>
              </w:rPr>
              <w:t>“General”</w:t>
            </w:r>
          </w:p>
        </w:tc>
        <w:tc>
          <w:tcPr>
            <w:tcW w:w="1250" w:type="pct"/>
          </w:tcPr>
          <w:p w14:paraId="16B63223" w14:textId="77777777" w:rsidR="006A5681" w:rsidRPr="006A5681" w:rsidRDefault="006A5681" w:rsidP="006A5681">
            <w:pPr>
              <w:jc w:val="center"/>
              <w:rPr>
                <w:rFonts w:ascii="Calibri" w:hAnsi="Calibri"/>
                <w:b/>
                <w:bCs/>
                <w:kern w:val="0"/>
              </w:rPr>
            </w:pPr>
            <w:r w:rsidRPr="006A5681">
              <w:rPr>
                <w:rFonts w:ascii="Calibri" w:hAnsi="Calibri"/>
                <w:b/>
                <w:bCs/>
                <w:kern w:val="0"/>
              </w:rPr>
              <w:t>“</w:t>
            </w:r>
            <w:r w:rsidRPr="006A5681">
              <w:rPr>
                <w:rFonts w:ascii="Calibri" w:hAnsi="Calibri"/>
                <w:b/>
                <w:bCs/>
              </w:rPr>
              <w:t>Use of life cycle models</w:t>
            </w:r>
            <w:r w:rsidRPr="006A5681">
              <w:rPr>
                <w:rFonts w:ascii="Calibri" w:hAnsi="Calibri"/>
                <w:b/>
                <w:bCs/>
                <w:kern w:val="0"/>
              </w:rPr>
              <w:t>”</w:t>
            </w:r>
          </w:p>
        </w:tc>
        <w:tc>
          <w:tcPr>
            <w:tcW w:w="1250" w:type="pct"/>
          </w:tcPr>
          <w:p w14:paraId="66AE3331" w14:textId="77777777" w:rsidR="006A5681" w:rsidRPr="006A5681" w:rsidRDefault="006A5681" w:rsidP="006A5681">
            <w:pPr>
              <w:jc w:val="center"/>
              <w:rPr>
                <w:rFonts w:ascii="Calibri" w:hAnsi="Calibri"/>
                <w:b/>
                <w:bCs/>
                <w:kern w:val="0"/>
              </w:rPr>
            </w:pPr>
            <w:r w:rsidRPr="006A5681">
              <w:rPr>
                <w:rFonts w:ascii="Calibri" w:hAnsi="Calibri"/>
                <w:b/>
                <w:bCs/>
                <w:kern w:val="0"/>
              </w:rPr>
              <w:t>“</w:t>
            </w:r>
            <w:r w:rsidRPr="006A5681">
              <w:rPr>
                <w:rFonts w:ascii="Calibri" w:hAnsi="Calibri"/>
                <w:b/>
                <w:bCs/>
              </w:rPr>
              <w:t>Activities common to all life cycle phases</w:t>
            </w:r>
            <w:r w:rsidRPr="006A5681">
              <w:rPr>
                <w:rFonts w:ascii="Calibri" w:hAnsi="Calibri"/>
                <w:b/>
                <w:bCs/>
                <w:kern w:val="0"/>
              </w:rPr>
              <w:t>”</w:t>
            </w:r>
          </w:p>
        </w:tc>
        <w:tc>
          <w:tcPr>
            <w:tcW w:w="1250" w:type="pct"/>
          </w:tcPr>
          <w:p w14:paraId="43EECDC5" w14:textId="77777777" w:rsidR="006A5681" w:rsidRPr="006A5681" w:rsidRDefault="006A5681" w:rsidP="006A5681">
            <w:pPr>
              <w:jc w:val="center"/>
              <w:rPr>
                <w:rFonts w:ascii="Calibri" w:hAnsi="Calibri"/>
                <w:b/>
                <w:bCs/>
                <w:kern w:val="0"/>
              </w:rPr>
            </w:pPr>
            <w:r w:rsidRPr="006A5681">
              <w:rPr>
                <w:rFonts w:ascii="Calibri" w:hAnsi="Calibri"/>
                <w:b/>
                <w:bCs/>
                <w:kern w:val="0"/>
              </w:rPr>
              <w:t>“</w:t>
            </w:r>
            <w:r w:rsidRPr="006A5681">
              <w:rPr>
                <w:rFonts w:ascii="Calibri" w:hAnsi="Calibri"/>
                <w:b/>
                <w:bCs/>
              </w:rPr>
              <w:t>Life cycle activities</w:t>
            </w:r>
            <w:r w:rsidRPr="006A5681">
              <w:rPr>
                <w:rFonts w:ascii="Calibri" w:hAnsi="Calibri"/>
                <w:b/>
                <w:bCs/>
                <w:kern w:val="0"/>
              </w:rPr>
              <w:t>”</w:t>
            </w:r>
          </w:p>
        </w:tc>
      </w:tr>
      <w:tr w:rsidR="006A5681" w:rsidRPr="006A5681" w14:paraId="7637FBD1" w14:textId="77777777" w:rsidTr="00D25377">
        <w:tc>
          <w:tcPr>
            <w:tcW w:w="1250" w:type="pct"/>
          </w:tcPr>
          <w:p w14:paraId="5A813ECE" w14:textId="77777777" w:rsidR="006A5681" w:rsidRPr="006A5681" w:rsidRDefault="006A5681" w:rsidP="006A5681">
            <w:pPr>
              <w:jc w:val="center"/>
              <w:rPr>
                <w:rFonts w:ascii="Calibri" w:hAnsi="Calibri"/>
                <w:kern w:val="0"/>
              </w:rPr>
            </w:pPr>
            <w:r w:rsidRPr="006A5681">
              <w:rPr>
                <w:rFonts w:ascii="Calibri" w:hAnsi="Calibri"/>
                <w:kern w:val="0"/>
              </w:rPr>
              <w:t>(Item 2.2)</w:t>
            </w:r>
          </w:p>
        </w:tc>
        <w:tc>
          <w:tcPr>
            <w:tcW w:w="1250" w:type="pct"/>
          </w:tcPr>
          <w:p w14:paraId="2B534FFC" w14:textId="3FEF0A4A" w:rsidR="006A5681" w:rsidRPr="006A5681" w:rsidRDefault="006A5681" w:rsidP="006A5681">
            <w:pPr>
              <w:jc w:val="center"/>
              <w:rPr>
                <w:rFonts w:ascii="Calibri" w:hAnsi="Calibri"/>
                <w:kern w:val="0"/>
              </w:rPr>
            </w:pPr>
            <w:r w:rsidRPr="006A5681">
              <w:rPr>
                <w:rFonts w:ascii="Calibri" w:hAnsi="Calibri"/>
                <w:kern w:val="0"/>
              </w:rPr>
              <w:t>(Item 2.13</w:t>
            </w:r>
            <w:r w:rsidR="00E737BA" w:rsidRPr="00A90B8B">
              <w:t xml:space="preserve"> – </w:t>
            </w:r>
            <w:r w:rsidRPr="006A5681">
              <w:rPr>
                <w:rFonts w:ascii="Calibri" w:hAnsi="Calibri"/>
                <w:kern w:val="0"/>
              </w:rPr>
              <w:t>2.19)</w:t>
            </w:r>
          </w:p>
        </w:tc>
        <w:tc>
          <w:tcPr>
            <w:tcW w:w="1250" w:type="pct"/>
          </w:tcPr>
          <w:p w14:paraId="363046A5" w14:textId="25D03AC2" w:rsidR="006A5681" w:rsidRPr="006A5681" w:rsidRDefault="006A5681" w:rsidP="006A5681">
            <w:pPr>
              <w:jc w:val="center"/>
              <w:rPr>
                <w:rFonts w:ascii="Calibri" w:hAnsi="Calibri"/>
                <w:kern w:val="0"/>
              </w:rPr>
            </w:pPr>
            <w:r w:rsidRPr="006A5681">
              <w:rPr>
                <w:rFonts w:ascii="Calibri" w:hAnsi="Calibri"/>
                <w:kern w:val="0"/>
              </w:rPr>
              <w:t>(Item 2.39</w:t>
            </w:r>
            <w:r w:rsidR="00E737BA" w:rsidRPr="00A90B8B">
              <w:t xml:space="preserve"> – </w:t>
            </w:r>
            <w:r w:rsidRPr="006A5681">
              <w:rPr>
                <w:rFonts w:ascii="Calibri" w:hAnsi="Calibri"/>
                <w:kern w:val="0"/>
              </w:rPr>
              <w:t>2.45)</w:t>
            </w:r>
          </w:p>
        </w:tc>
        <w:tc>
          <w:tcPr>
            <w:tcW w:w="1250" w:type="pct"/>
          </w:tcPr>
          <w:p w14:paraId="75130872" w14:textId="0DD3C00D" w:rsidR="006A5681" w:rsidRPr="006A5681" w:rsidRDefault="006A5681" w:rsidP="006A5681">
            <w:pPr>
              <w:jc w:val="center"/>
              <w:rPr>
                <w:rFonts w:ascii="Calibri" w:hAnsi="Calibri"/>
                <w:kern w:val="0"/>
              </w:rPr>
            </w:pPr>
            <w:r w:rsidRPr="006A5681">
              <w:rPr>
                <w:rFonts w:ascii="Calibri" w:hAnsi="Calibri"/>
                <w:kern w:val="0"/>
              </w:rPr>
              <w:t>(Item 2.92</w:t>
            </w:r>
            <w:r w:rsidR="00E737BA" w:rsidRPr="00A90B8B">
              <w:t xml:space="preserve"> – </w:t>
            </w:r>
            <w:r w:rsidRPr="006A5681">
              <w:rPr>
                <w:rFonts w:ascii="Calibri" w:hAnsi="Calibri"/>
                <w:kern w:val="0"/>
              </w:rPr>
              <w:t>2.110)</w:t>
            </w:r>
          </w:p>
        </w:tc>
      </w:tr>
      <w:tr w:rsidR="006A5681" w:rsidRPr="006A5681" w14:paraId="2D3269EA" w14:textId="77777777" w:rsidTr="00D25377">
        <w:tc>
          <w:tcPr>
            <w:tcW w:w="1250" w:type="pct"/>
          </w:tcPr>
          <w:p w14:paraId="5CC46B3F" w14:textId="77777777" w:rsidR="006A5681" w:rsidRPr="006A5681" w:rsidRDefault="006A5681" w:rsidP="006A5681">
            <w:pPr>
              <w:jc w:val="center"/>
              <w:rPr>
                <w:rFonts w:ascii="Calibri" w:hAnsi="Calibri"/>
                <w:lang w:eastAsia="zh-CN"/>
              </w:rPr>
            </w:pPr>
            <w:r w:rsidRPr="006A5681">
              <w:rPr>
                <w:rFonts w:ascii="Calibri" w:hAnsi="Calibri"/>
                <w:kern w:val="0"/>
              </w:rPr>
              <w:t>(Item 2.3)</w:t>
            </w:r>
          </w:p>
        </w:tc>
        <w:tc>
          <w:tcPr>
            <w:tcW w:w="1250" w:type="pct"/>
          </w:tcPr>
          <w:p w14:paraId="7653467F" w14:textId="66B03374" w:rsidR="006A5681" w:rsidRPr="006A5681" w:rsidRDefault="006A5681" w:rsidP="006A5681">
            <w:pPr>
              <w:jc w:val="center"/>
              <w:rPr>
                <w:rFonts w:ascii="Calibri" w:hAnsi="Calibri"/>
                <w:kern w:val="0"/>
              </w:rPr>
            </w:pPr>
            <w:r w:rsidRPr="006A5681">
              <w:rPr>
                <w:rFonts w:ascii="Calibri" w:hAnsi="Calibri"/>
                <w:kern w:val="0"/>
              </w:rPr>
              <w:t>(Item 2.24</w:t>
            </w:r>
            <w:r w:rsidR="00902B5F" w:rsidRPr="00A90B8B">
              <w:t xml:space="preserve"> – </w:t>
            </w:r>
            <w:r w:rsidR="00902B5F">
              <w:t>2.</w:t>
            </w:r>
            <w:r w:rsidRPr="006A5681">
              <w:rPr>
                <w:rFonts w:ascii="Calibri" w:hAnsi="Calibri"/>
                <w:kern w:val="0"/>
              </w:rPr>
              <w:t>37)</w:t>
            </w:r>
          </w:p>
        </w:tc>
        <w:tc>
          <w:tcPr>
            <w:tcW w:w="1250" w:type="pct"/>
          </w:tcPr>
          <w:p w14:paraId="73C46494" w14:textId="5F94EA2C" w:rsidR="006A5681" w:rsidRPr="006A5681" w:rsidRDefault="006A5681" w:rsidP="006A5681">
            <w:pPr>
              <w:jc w:val="center"/>
              <w:rPr>
                <w:rFonts w:ascii="Calibri" w:hAnsi="Calibri"/>
                <w:kern w:val="0"/>
              </w:rPr>
            </w:pPr>
            <w:r w:rsidRPr="006A5681">
              <w:rPr>
                <w:rFonts w:ascii="Calibri" w:hAnsi="Calibri"/>
                <w:kern w:val="0"/>
              </w:rPr>
              <w:t>(Item 2.47</w:t>
            </w:r>
            <w:r w:rsidR="00E737BA" w:rsidRPr="00A90B8B">
              <w:t xml:space="preserve"> – </w:t>
            </w:r>
            <w:r w:rsidRPr="006A5681">
              <w:rPr>
                <w:rFonts w:ascii="Calibri" w:hAnsi="Calibri"/>
                <w:kern w:val="0"/>
              </w:rPr>
              <w:t>2.70)</w:t>
            </w:r>
          </w:p>
        </w:tc>
        <w:tc>
          <w:tcPr>
            <w:tcW w:w="1250" w:type="pct"/>
          </w:tcPr>
          <w:p w14:paraId="50537814" w14:textId="0E68290B" w:rsidR="006A5681" w:rsidRPr="006A5681" w:rsidRDefault="006A5681" w:rsidP="006A5681">
            <w:pPr>
              <w:jc w:val="center"/>
              <w:rPr>
                <w:rFonts w:ascii="Calibri" w:hAnsi="Calibri"/>
                <w:kern w:val="0"/>
              </w:rPr>
            </w:pPr>
            <w:r w:rsidRPr="006A5681">
              <w:rPr>
                <w:rFonts w:ascii="Calibri" w:hAnsi="Calibri"/>
                <w:kern w:val="0"/>
              </w:rPr>
              <w:t>(Item 2.118</w:t>
            </w:r>
            <w:r w:rsidR="00E737BA" w:rsidRPr="00A90B8B">
              <w:t xml:space="preserve"> – </w:t>
            </w:r>
            <w:r w:rsidRPr="006A5681">
              <w:rPr>
                <w:rFonts w:ascii="Calibri" w:hAnsi="Calibri"/>
                <w:kern w:val="0"/>
              </w:rPr>
              <w:t>2.156)</w:t>
            </w:r>
          </w:p>
        </w:tc>
      </w:tr>
      <w:tr w:rsidR="006A5681" w:rsidRPr="006A5681" w14:paraId="5891E047" w14:textId="77777777" w:rsidTr="00D25377">
        <w:trPr>
          <w:trHeight w:val="548"/>
        </w:trPr>
        <w:tc>
          <w:tcPr>
            <w:tcW w:w="1250" w:type="pct"/>
          </w:tcPr>
          <w:p w14:paraId="0215F6E6" w14:textId="77777777" w:rsidR="006A5681" w:rsidRPr="006A5681" w:rsidRDefault="006A5681" w:rsidP="006A5681">
            <w:pPr>
              <w:jc w:val="center"/>
              <w:rPr>
                <w:rFonts w:ascii="Calibri" w:hAnsi="Calibri"/>
                <w:lang w:eastAsia="zh-CN"/>
              </w:rPr>
            </w:pPr>
            <w:r w:rsidRPr="006A5681">
              <w:rPr>
                <w:rFonts w:ascii="Calibri" w:hAnsi="Calibri"/>
                <w:kern w:val="0"/>
              </w:rPr>
              <w:t>(Item 2.4)</w:t>
            </w:r>
          </w:p>
        </w:tc>
        <w:tc>
          <w:tcPr>
            <w:tcW w:w="1250" w:type="pct"/>
          </w:tcPr>
          <w:p w14:paraId="1FAD9492" w14:textId="77777777" w:rsidR="006A5681" w:rsidRPr="006A5681" w:rsidRDefault="006A5681" w:rsidP="006A5681">
            <w:pPr>
              <w:jc w:val="both"/>
              <w:rPr>
                <w:rFonts w:ascii="Calibri" w:hAnsi="Calibri"/>
                <w:b/>
                <w:bCs/>
                <w:kern w:val="0"/>
              </w:rPr>
            </w:pPr>
          </w:p>
        </w:tc>
        <w:tc>
          <w:tcPr>
            <w:tcW w:w="1250" w:type="pct"/>
          </w:tcPr>
          <w:p w14:paraId="612975AA" w14:textId="67347160" w:rsidR="006A5681" w:rsidRPr="006A5681" w:rsidRDefault="006A5681" w:rsidP="006A5681">
            <w:pPr>
              <w:jc w:val="center"/>
              <w:rPr>
                <w:rFonts w:ascii="Calibri" w:hAnsi="Calibri"/>
                <w:kern w:val="0"/>
              </w:rPr>
            </w:pPr>
            <w:r w:rsidRPr="006A5681">
              <w:rPr>
                <w:rFonts w:ascii="Calibri" w:hAnsi="Calibri"/>
                <w:kern w:val="0"/>
              </w:rPr>
              <w:t>(Item 2.75</w:t>
            </w:r>
            <w:r w:rsidR="00E737BA" w:rsidRPr="00A90B8B">
              <w:t xml:space="preserve"> – </w:t>
            </w:r>
            <w:r w:rsidRPr="006A5681">
              <w:rPr>
                <w:rFonts w:ascii="Calibri" w:hAnsi="Calibri"/>
                <w:kern w:val="0"/>
              </w:rPr>
              <w:t>2.91)</w:t>
            </w:r>
          </w:p>
        </w:tc>
        <w:tc>
          <w:tcPr>
            <w:tcW w:w="1250" w:type="pct"/>
          </w:tcPr>
          <w:p w14:paraId="0E93D653" w14:textId="77777777" w:rsidR="006A5681" w:rsidRPr="006A5681" w:rsidRDefault="006A5681" w:rsidP="006A5681">
            <w:pPr>
              <w:jc w:val="center"/>
              <w:rPr>
                <w:rFonts w:ascii="Calibri" w:hAnsi="Calibri"/>
                <w:kern w:val="0"/>
              </w:rPr>
            </w:pPr>
            <w:r w:rsidRPr="006A5681">
              <w:rPr>
                <w:rFonts w:ascii="Calibri" w:hAnsi="Calibri"/>
                <w:kern w:val="0"/>
              </w:rPr>
              <w:t>(Item 2.158)</w:t>
            </w:r>
          </w:p>
        </w:tc>
      </w:tr>
    </w:tbl>
    <w:p w14:paraId="780151A0" w14:textId="12B59BE3" w:rsidR="00A671D0" w:rsidRDefault="00880D67" w:rsidP="0096484B">
      <w:pPr>
        <w:rPr>
          <w:lang w:eastAsia="zh-CN"/>
        </w:rPr>
      </w:pPr>
      <w:r w:rsidRPr="00880D67">
        <w:rPr>
          <w:lang w:eastAsia="zh-CN"/>
        </w:rPr>
        <w:t>One</w:t>
      </w:r>
      <w:r w:rsidR="00A671D0">
        <w:rPr>
          <w:lang w:eastAsia="zh-CN"/>
        </w:rPr>
        <w:t xml:space="preserve"> “</w:t>
      </w:r>
      <w:r w:rsidR="004A5F34">
        <w:rPr>
          <w:lang w:eastAsia="zh-CN"/>
        </w:rPr>
        <w:t>p</w:t>
      </w:r>
      <w:r w:rsidR="00A671D0">
        <w:rPr>
          <w:lang w:eastAsia="zh-CN"/>
        </w:rPr>
        <w:t>roject or site-specific”</w:t>
      </w:r>
      <w:r w:rsidR="00D867E2">
        <w:rPr>
          <w:lang w:eastAsia="zh-CN"/>
        </w:rPr>
        <w:t xml:space="preserve"> </w:t>
      </w:r>
      <w:r w:rsidR="00207474">
        <w:rPr>
          <w:lang w:eastAsia="zh-CN"/>
        </w:rPr>
        <w:t xml:space="preserve">item </w:t>
      </w:r>
      <w:r w:rsidR="00D867E2">
        <w:rPr>
          <w:lang w:eastAsia="zh-CN"/>
        </w:rPr>
        <w:t>was identified in “General” subsection and</w:t>
      </w:r>
      <w:r w:rsidR="00207474">
        <w:rPr>
          <w:lang w:eastAsia="zh-CN"/>
        </w:rPr>
        <w:t xml:space="preserve"> is connected to </w:t>
      </w:r>
      <w:r w:rsidR="00207474" w:rsidRPr="00207474">
        <w:rPr>
          <w:b/>
          <w:bCs/>
          <w:lang w:eastAsia="zh-CN"/>
        </w:rPr>
        <w:t>(Item 2.9)</w:t>
      </w:r>
      <w:r w:rsidR="00207474" w:rsidRPr="00207474">
        <w:rPr>
          <w:lang w:eastAsia="zh-CN"/>
        </w:rPr>
        <w:t>.</w:t>
      </w:r>
    </w:p>
    <w:p w14:paraId="3194746F" w14:textId="0777FD88" w:rsidR="00F6144E" w:rsidRPr="00F6144E" w:rsidRDefault="00F6144E" w:rsidP="0096484B">
      <w:pPr>
        <w:rPr>
          <w:b/>
          <w:bCs/>
          <w:lang w:eastAsia="zh-CN"/>
        </w:rPr>
      </w:pPr>
      <w:r w:rsidRPr="00F6144E">
        <w:rPr>
          <w:b/>
          <w:bCs/>
          <w:lang w:eastAsia="zh-CN"/>
        </w:rPr>
        <w:t>(Items 2.159-167)</w:t>
      </w:r>
      <w:r>
        <w:rPr>
          <w:b/>
          <w:bCs/>
          <w:lang w:eastAsia="zh-CN"/>
        </w:rPr>
        <w:t xml:space="preserve"> </w:t>
      </w:r>
      <w:r w:rsidR="000A1464">
        <w:rPr>
          <w:lang w:eastAsia="zh-CN"/>
        </w:rPr>
        <w:t>in “Lifecycle activities”</w:t>
      </w:r>
      <w:r w:rsidR="00FC2D4F">
        <w:rPr>
          <w:lang w:eastAsia="zh-CN"/>
        </w:rPr>
        <w:t xml:space="preserve"> subsection </w:t>
      </w:r>
      <w:r w:rsidRPr="00F6144E">
        <w:rPr>
          <w:lang w:eastAsia="zh-CN"/>
        </w:rPr>
        <w:t>were</w:t>
      </w:r>
      <w:r>
        <w:rPr>
          <w:lang w:eastAsia="zh-CN"/>
        </w:rPr>
        <w:t xml:space="preserve"> </w:t>
      </w:r>
      <w:r w:rsidR="00971766">
        <w:rPr>
          <w:lang w:eastAsia="zh-CN"/>
        </w:rPr>
        <w:t xml:space="preserve">identified </w:t>
      </w:r>
      <w:r w:rsidR="00C24141">
        <w:rPr>
          <w:lang w:eastAsia="zh-CN"/>
        </w:rPr>
        <w:t xml:space="preserve">to belong to “project or site-specific” </w:t>
      </w:r>
      <w:r w:rsidR="00084A1E">
        <w:rPr>
          <w:lang w:eastAsia="zh-CN"/>
        </w:rPr>
        <w:t xml:space="preserve">(POS) </w:t>
      </w:r>
      <w:r w:rsidR="00C24141">
        <w:rPr>
          <w:lang w:eastAsia="zh-CN"/>
        </w:rPr>
        <w:t>categor</w:t>
      </w:r>
      <w:r w:rsidR="00FC2D4F">
        <w:rPr>
          <w:lang w:eastAsia="zh-CN"/>
        </w:rPr>
        <w:t>y as well.</w:t>
      </w:r>
    </w:p>
    <w:p w14:paraId="6CAFA3A3" w14:textId="7D6DCA93" w:rsidR="0048242A" w:rsidRPr="0096484B" w:rsidRDefault="0096484B" w:rsidP="0096484B">
      <w:pPr>
        <w:rPr>
          <w:i/>
          <w:iCs/>
          <w:lang w:eastAsia="zh-CN"/>
        </w:rPr>
      </w:pPr>
      <w:r w:rsidRPr="006A1C2E">
        <w:rPr>
          <w:i/>
          <w:iCs/>
          <w:lang w:eastAsia="zh-CN"/>
        </w:rPr>
        <w:t xml:space="preserve">Refer to </w:t>
      </w:r>
      <w:r w:rsidRPr="006A1C2E">
        <w:rPr>
          <w:b/>
          <w:bCs/>
          <w:i/>
          <w:iCs/>
          <w:lang w:eastAsia="zh-CN"/>
        </w:rPr>
        <w:t>Subsection 2.2.</w:t>
      </w:r>
      <w:r w:rsidR="00DD38F6">
        <w:rPr>
          <w:b/>
          <w:bCs/>
          <w:i/>
          <w:iCs/>
          <w:lang w:eastAsia="zh-CN"/>
        </w:rPr>
        <w:t>1</w:t>
      </w:r>
      <w:r w:rsidRPr="006A1C2E">
        <w:rPr>
          <w:i/>
          <w:iCs/>
          <w:lang w:eastAsia="zh-CN"/>
        </w:rPr>
        <w:t xml:space="preserve"> of the compliance assessment rep</w:t>
      </w:r>
      <w:r w:rsidRPr="00DD38F6">
        <w:rPr>
          <w:i/>
          <w:iCs/>
          <w:lang w:eastAsia="zh-CN"/>
        </w:rPr>
        <w:t xml:space="preserve">ort </w:t>
      </w:r>
      <w:r w:rsidRPr="00DD38F6">
        <w:rPr>
          <w:rFonts w:cstheme="minorBidi"/>
          <w:i/>
          <w:iCs/>
          <w:szCs w:val="22"/>
        </w:rPr>
        <w:t>[</w:t>
      </w:r>
      <w:r w:rsidRPr="00DD38F6">
        <w:rPr>
          <w:rFonts w:cstheme="minorBidi"/>
          <w:i/>
          <w:iCs/>
          <w:szCs w:val="22"/>
        </w:rPr>
        <w:fldChar w:fldCharType="begin"/>
      </w:r>
      <w:r w:rsidRPr="00DD38F6">
        <w:rPr>
          <w:rFonts w:cstheme="minorBidi"/>
          <w:i/>
          <w:iCs/>
          <w:szCs w:val="22"/>
        </w:rPr>
        <w:instrText xml:space="preserve"> REF _Ref150343716 \r \h  \* MERGEFORMAT </w:instrText>
      </w:r>
      <w:r w:rsidRPr="00DD38F6">
        <w:rPr>
          <w:rFonts w:cstheme="minorBidi"/>
          <w:i/>
          <w:iCs/>
          <w:szCs w:val="22"/>
        </w:rPr>
      </w:r>
      <w:r w:rsidRPr="00DD38F6">
        <w:rPr>
          <w:rFonts w:cstheme="minorBidi"/>
          <w:i/>
          <w:iCs/>
          <w:szCs w:val="22"/>
        </w:rPr>
        <w:fldChar w:fldCharType="separate"/>
      </w:r>
      <w:r w:rsidR="00DD38F6" w:rsidRPr="00DD38F6">
        <w:rPr>
          <w:rFonts w:cstheme="minorBidi"/>
          <w:i/>
          <w:iCs/>
          <w:szCs w:val="22"/>
        </w:rPr>
        <w:fldChar w:fldCharType="begin"/>
      </w:r>
      <w:r w:rsidR="00DD38F6" w:rsidRPr="00DD38F6">
        <w:rPr>
          <w:rFonts w:cstheme="minorBidi"/>
          <w:i/>
          <w:iCs/>
          <w:szCs w:val="22"/>
        </w:rPr>
        <w:instrText xml:space="preserve"> REF _Ref152631906 \r \h  \* MERGEFORMAT </w:instrText>
      </w:r>
      <w:r w:rsidR="00DD38F6" w:rsidRPr="00DD38F6">
        <w:rPr>
          <w:rFonts w:cstheme="minorBidi"/>
          <w:i/>
          <w:iCs/>
          <w:szCs w:val="22"/>
        </w:rPr>
      </w:r>
      <w:r w:rsidR="00DD38F6" w:rsidRPr="00DD38F6">
        <w:rPr>
          <w:rFonts w:cstheme="minorBidi"/>
          <w:i/>
          <w:iCs/>
          <w:szCs w:val="22"/>
        </w:rPr>
        <w:fldChar w:fldCharType="separate"/>
      </w:r>
      <w:r w:rsidR="00DD38F6" w:rsidRPr="00DD38F6">
        <w:rPr>
          <w:rFonts w:cstheme="minorBidi"/>
          <w:i/>
          <w:iCs/>
          <w:szCs w:val="22"/>
        </w:rPr>
        <w:t>41</w:t>
      </w:r>
      <w:r w:rsidR="00DD38F6" w:rsidRPr="00DD38F6">
        <w:rPr>
          <w:rFonts w:cstheme="minorBidi"/>
          <w:i/>
          <w:iCs/>
          <w:szCs w:val="22"/>
        </w:rPr>
        <w:fldChar w:fldCharType="end"/>
      </w:r>
      <w:r w:rsidRPr="00DD38F6">
        <w:rPr>
          <w:rFonts w:cstheme="minorBidi"/>
          <w:i/>
          <w:iCs/>
          <w:szCs w:val="22"/>
        </w:rPr>
        <w:fldChar w:fldCharType="end"/>
      </w:r>
      <w:r w:rsidRPr="00DD38F6">
        <w:rPr>
          <w:rFonts w:cstheme="minorBidi"/>
          <w:i/>
          <w:iCs/>
          <w:szCs w:val="22"/>
        </w:rPr>
        <w:t>]</w:t>
      </w:r>
      <w:r w:rsidRPr="006A1C2E">
        <w:rPr>
          <w:rFonts w:cstheme="minorBidi"/>
          <w:i/>
          <w:iCs/>
          <w:szCs w:val="22"/>
        </w:rPr>
        <w:t xml:space="preserve"> </w:t>
      </w:r>
      <w:r w:rsidRPr="006A1C2E">
        <w:rPr>
          <w:i/>
          <w:iCs/>
          <w:lang w:eastAsia="zh-CN"/>
        </w:rPr>
        <w:t xml:space="preserve">for </w:t>
      </w:r>
      <w:r>
        <w:rPr>
          <w:i/>
          <w:iCs/>
          <w:lang w:eastAsia="zh-CN"/>
        </w:rPr>
        <w:t>more</w:t>
      </w:r>
      <w:r w:rsidRPr="006A1C2E">
        <w:rPr>
          <w:i/>
          <w:iCs/>
          <w:lang w:eastAsia="zh-CN"/>
        </w:rPr>
        <w:t xml:space="preserve"> details.</w:t>
      </w:r>
    </w:p>
    <w:p w14:paraId="1FFD0F09" w14:textId="586B955B" w:rsidR="00FD6FBF" w:rsidRDefault="00FD6FBF" w:rsidP="009D2469">
      <w:pPr>
        <w:pStyle w:val="Heading4"/>
      </w:pPr>
      <w:r>
        <w:lastRenderedPageBreak/>
        <w:t>Section 3</w:t>
      </w:r>
      <w:r w:rsidR="00181D70">
        <w:t xml:space="preserve"> (</w:t>
      </w:r>
      <w:r w:rsidR="00371762">
        <w:t>D</w:t>
      </w:r>
      <w:r w:rsidR="00371762" w:rsidRPr="00371762">
        <w:t>esign basis for instrumentation and control systems</w:t>
      </w:r>
      <w:r w:rsidR="00181D70">
        <w:t>)</w:t>
      </w:r>
    </w:p>
    <w:p w14:paraId="609869CE" w14:textId="0C6B58EC" w:rsidR="009D2469" w:rsidRDefault="00AA756B" w:rsidP="003A32E3">
      <w:pPr>
        <w:rPr>
          <w:lang w:eastAsia="zh-CN"/>
        </w:rPr>
      </w:pPr>
      <w:r w:rsidRPr="00AA756B">
        <w:rPr>
          <w:lang w:eastAsia="zh-CN"/>
        </w:rPr>
        <w:t>The general design principles for design basis for safety functions and functions important to safety were met for the most part, however, some topical design items were general statements or recommendations for which the AP1000 plant design does not include specific design provisions.</w:t>
      </w:r>
    </w:p>
    <w:p w14:paraId="50D43E31" w14:textId="35D04BBF" w:rsidR="005936ED" w:rsidRDefault="005936ED" w:rsidP="003A32E3">
      <w:pPr>
        <w:rPr>
          <w:lang w:eastAsia="zh-CN"/>
        </w:rPr>
      </w:pPr>
      <w:r>
        <w:rPr>
          <w:lang w:eastAsia="zh-CN"/>
        </w:rPr>
        <w:t xml:space="preserve">CWO items were identified among the following guidelines in </w:t>
      </w:r>
      <w:r w:rsidRPr="005936ED">
        <w:rPr>
          <w:b/>
          <w:bCs/>
          <w:lang w:eastAsia="zh-CN"/>
        </w:rPr>
        <w:t>Section 3</w:t>
      </w:r>
      <w:r>
        <w:rPr>
          <w:lang w:eastAsia="zh-CN"/>
        </w:rPr>
        <w:t xml:space="preserve"> of the reference document</w:t>
      </w:r>
      <w:r w:rsidR="00415EC8">
        <w:rPr>
          <w:lang w:eastAsia="zh-CN"/>
        </w:rPr>
        <w:t xml:space="preserve"> </w:t>
      </w:r>
      <w:r w:rsidR="00415EC8">
        <w:t>[</w:t>
      </w:r>
      <w:r w:rsidR="00415EC8" w:rsidRPr="00415EC8">
        <w:rPr>
          <w:rFonts w:cstheme="minorBidi"/>
          <w:szCs w:val="22"/>
        </w:rPr>
        <w:fldChar w:fldCharType="begin"/>
      </w:r>
      <w:r w:rsidR="00415EC8" w:rsidRPr="00415EC8">
        <w:rPr>
          <w:rFonts w:cstheme="minorBidi"/>
          <w:szCs w:val="22"/>
        </w:rPr>
        <w:instrText xml:space="preserve"> REF _Ref153804653 \r \h  \* MERGEFORMAT </w:instrText>
      </w:r>
      <w:r w:rsidR="00415EC8" w:rsidRPr="00415EC8">
        <w:rPr>
          <w:rFonts w:cstheme="minorBidi"/>
          <w:szCs w:val="22"/>
        </w:rPr>
      </w:r>
      <w:r w:rsidR="00415EC8" w:rsidRPr="00415EC8">
        <w:rPr>
          <w:rFonts w:cstheme="minorBidi"/>
          <w:szCs w:val="22"/>
        </w:rPr>
        <w:fldChar w:fldCharType="separate"/>
      </w:r>
      <w:r w:rsidR="00415EC8" w:rsidRPr="00415EC8">
        <w:rPr>
          <w:rFonts w:cstheme="minorBidi"/>
          <w:szCs w:val="22"/>
        </w:rPr>
        <w:t>11</w:t>
      </w:r>
      <w:r w:rsidR="00415EC8" w:rsidRPr="00415EC8">
        <w:rPr>
          <w:rFonts w:cstheme="minorBidi"/>
          <w:szCs w:val="22"/>
        </w:rPr>
        <w:fldChar w:fldCharType="end"/>
      </w:r>
      <w:r w:rsidR="00415EC8" w:rsidRPr="00415EC8">
        <w:rPr>
          <w:rFonts w:cstheme="minorBidi"/>
          <w:szCs w:val="22"/>
        </w:rPr>
        <w:t>]:</w:t>
      </w:r>
    </w:p>
    <w:tbl>
      <w:tblPr>
        <w:tblStyle w:val="TableGrid"/>
        <w:tblW w:w="9355" w:type="dxa"/>
        <w:tblLook w:val="04A0" w:firstRow="1" w:lastRow="0" w:firstColumn="1" w:lastColumn="0" w:noHBand="0" w:noVBand="1"/>
      </w:tblPr>
      <w:tblGrid>
        <w:gridCol w:w="4675"/>
        <w:gridCol w:w="4680"/>
      </w:tblGrid>
      <w:tr w:rsidR="00371612" w14:paraId="4FC79C40" w14:textId="77777777" w:rsidTr="00D34FD5">
        <w:tc>
          <w:tcPr>
            <w:tcW w:w="4675" w:type="dxa"/>
          </w:tcPr>
          <w:p w14:paraId="2FF90CF5" w14:textId="1A2F673E" w:rsidR="00371612" w:rsidRPr="002B1791" w:rsidRDefault="002B1791" w:rsidP="002B1791">
            <w:pPr>
              <w:jc w:val="center"/>
              <w:rPr>
                <w:b/>
                <w:bCs/>
                <w:lang w:eastAsia="zh-CN"/>
              </w:rPr>
            </w:pPr>
            <w:r w:rsidRPr="002B1791">
              <w:rPr>
                <w:b/>
                <w:bCs/>
                <w:lang w:eastAsia="zh-CN"/>
              </w:rPr>
              <w:t>“</w:t>
            </w:r>
            <w:r w:rsidR="00F40A3A" w:rsidRPr="002B1791">
              <w:rPr>
                <w:b/>
                <w:bCs/>
                <w:lang w:eastAsia="zh-CN"/>
              </w:rPr>
              <w:t>Identification of instrumentation and control functions</w:t>
            </w:r>
            <w:r w:rsidRPr="002B1791">
              <w:rPr>
                <w:b/>
                <w:bCs/>
                <w:lang w:eastAsia="zh-CN"/>
              </w:rPr>
              <w:t>”</w:t>
            </w:r>
          </w:p>
        </w:tc>
        <w:tc>
          <w:tcPr>
            <w:tcW w:w="4680" w:type="dxa"/>
          </w:tcPr>
          <w:p w14:paraId="0072D0F9" w14:textId="25AF2DF7" w:rsidR="00371612" w:rsidRPr="002B1791" w:rsidRDefault="002B1791" w:rsidP="002B1791">
            <w:pPr>
              <w:jc w:val="center"/>
              <w:rPr>
                <w:b/>
                <w:bCs/>
                <w:lang w:eastAsia="zh-CN"/>
              </w:rPr>
            </w:pPr>
            <w:r w:rsidRPr="002B1791">
              <w:rPr>
                <w:b/>
                <w:bCs/>
                <w:lang w:eastAsia="zh-CN"/>
              </w:rPr>
              <w:t>“Content of design basis for instrumentation and</w:t>
            </w:r>
            <w:r>
              <w:rPr>
                <w:b/>
                <w:bCs/>
                <w:lang w:eastAsia="zh-CN"/>
              </w:rPr>
              <w:t xml:space="preserve"> </w:t>
            </w:r>
            <w:r w:rsidRPr="002B1791">
              <w:rPr>
                <w:b/>
                <w:bCs/>
                <w:lang w:eastAsia="zh-CN"/>
              </w:rPr>
              <w:t>control systems”</w:t>
            </w:r>
          </w:p>
        </w:tc>
      </w:tr>
      <w:tr w:rsidR="00371612" w14:paraId="627169FD" w14:textId="77777777" w:rsidTr="00D34FD5">
        <w:tc>
          <w:tcPr>
            <w:tcW w:w="4675" w:type="dxa"/>
          </w:tcPr>
          <w:p w14:paraId="37C21B25" w14:textId="7451DEE2" w:rsidR="00371612" w:rsidRDefault="00016DE1" w:rsidP="00440577">
            <w:pPr>
              <w:jc w:val="center"/>
              <w:rPr>
                <w:lang w:eastAsia="zh-CN"/>
              </w:rPr>
            </w:pPr>
            <w:r>
              <w:rPr>
                <w:lang w:eastAsia="zh-CN"/>
              </w:rPr>
              <w:t>(Item 3.4)</w:t>
            </w:r>
          </w:p>
        </w:tc>
        <w:tc>
          <w:tcPr>
            <w:tcW w:w="4680" w:type="dxa"/>
          </w:tcPr>
          <w:p w14:paraId="2C981BDB" w14:textId="0B138726" w:rsidR="00371612" w:rsidRDefault="00C31BC2" w:rsidP="00440577">
            <w:pPr>
              <w:jc w:val="center"/>
              <w:rPr>
                <w:lang w:eastAsia="zh-CN"/>
              </w:rPr>
            </w:pPr>
            <w:r>
              <w:rPr>
                <w:lang w:eastAsia="zh-CN"/>
              </w:rPr>
              <w:t>(Items 3.13</w:t>
            </w:r>
            <w:r w:rsidR="003E57D2" w:rsidRPr="00A90B8B">
              <w:t xml:space="preserve"> – </w:t>
            </w:r>
            <w:r>
              <w:rPr>
                <w:lang w:eastAsia="zh-CN"/>
              </w:rPr>
              <w:t>3.14)</w:t>
            </w:r>
          </w:p>
        </w:tc>
      </w:tr>
      <w:tr w:rsidR="00371612" w14:paraId="41CDB330" w14:textId="77777777" w:rsidTr="00D34FD5">
        <w:tc>
          <w:tcPr>
            <w:tcW w:w="4675" w:type="dxa"/>
          </w:tcPr>
          <w:p w14:paraId="33FBE90D" w14:textId="77777777" w:rsidR="00371612" w:rsidRDefault="00371612" w:rsidP="00440577">
            <w:pPr>
              <w:jc w:val="center"/>
              <w:rPr>
                <w:lang w:eastAsia="zh-CN"/>
              </w:rPr>
            </w:pPr>
          </w:p>
        </w:tc>
        <w:tc>
          <w:tcPr>
            <w:tcW w:w="4680" w:type="dxa"/>
          </w:tcPr>
          <w:p w14:paraId="62285EE7" w14:textId="37B58062" w:rsidR="00371612" w:rsidRDefault="002A4CD3" w:rsidP="00440577">
            <w:pPr>
              <w:jc w:val="center"/>
              <w:rPr>
                <w:lang w:eastAsia="zh-CN"/>
              </w:rPr>
            </w:pPr>
            <w:r>
              <w:rPr>
                <w:lang w:eastAsia="zh-CN"/>
              </w:rPr>
              <w:t>(Item 3.16)</w:t>
            </w:r>
          </w:p>
        </w:tc>
      </w:tr>
    </w:tbl>
    <w:p w14:paraId="53C8EB60" w14:textId="3ED274DA" w:rsidR="002734F2" w:rsidRPr="00DD38F6" w:rsidRDefault="00DD38F6" w:rsidP="00DD38F6">
      <w:pPr>
        <w:rPr>
          <w:i/>
          <w:iCs/>
          <w:lang w:eastAsia="zh-CN"/>
        </w:rPr>
      </w:pPr>
      <w:r w:rsidRPr="006A1C2E">
        <w:rPr>
          <w:i/>
          <w:iCs/>
          <w:lang w:eastAsia="zh-CN"/>
        </w:rPr>
        <w:t xml:space="preserve">Refer to </w:t>
      </w:r>
      <w:r w:rsidRPr="006A1C2E">
        <w:rPr>
          <w:b/>
          <w:bCs/>
          <w:i/>
          <w:iCs/>
          <w:lang w:eastAsia="zh-CN"/>
        </w:rPr>
        <w:t>Subsection 2.2.</w:t>
      </w:r>
      <w:r w:rsidR="00664A84">
        <w:rPr>
          <w:b/>
          <w:bCs/>
          <w:i/>
          <w:iCs/>
          <w:lang w:eastAsia="zh-CN"/>
        </w:rPr>
        <w:t>2</w:t>
      </w:r>
      <w:r w:rsidRPr="006A1C2E">
        <w:rPr>
          <w:i/>
          <w:iCs/>
          <w:lang w:eastAsia="zh-CN"/>
        </w:rPr>
        <w:t xml:space="preserve"> of the compliance assessment rep</w:t>
      </w:r>
      <w:r w:rsidRPr="00DD38F6">
        <w:rPr>
          <w:i/>
          <w:iCs/>
          <w:lang w:eastAsia="zh-CN"/>
        </w:rPr>
        <w:t xml:space="preserve">ort </w:t>
      </w:r>
      <w:r w:rsidRPr="00DD38F6">
        <w:rPr>
          <w:rFonts w:cstheme="minorBidi"/>
          <w:i/>
          <w:iCs/>
          <w:szCs w:val="22"/>
        </w:rPr>
        <w:t>[</w:t>
      </w:r>
      <w:r w:rsidRPr="00DD38F6">
        <w:rPr>
          <w:rFonts w:cstheme="minorBidi"/>
          <w:i/>
          <w:iCs/>
          <w:szCs w:val="22"/>
        </w:rPr>
        <w:fldChar w:fldCharType="begin"/>
      </w:r>
      <w:r w:rsidRPr="00DD38F6">
        <w:rPr>
          <w:rFonts w:cstheme="minorBidi"/>
          <w:i/>
          <w:iCs/>
          <w:szCs w:val="22"/>
        </w:rPr>
        <w:instrText xml:space="preserve"> REF _Ref150343716 \r \h  \* MERGEFORMAT </w:instrText>
      </w:r>
      <w:r w:rsidRPr="00DD38F6">
        <w:rPr>
          <w:rFonts w:cstheme="minorBidi"/>
          <w:i/>
          <w:iCs/>
          <w:szCs w:val="22"/>
        </w:rPr>
      </w:r>
      <w:r w:rsidRPr="00DD38F6">
        <w:rPr>
          <w:rFonts w:cstheme="minorBidi"/>
          <w:i/>
          <w:iCs/>
          <w:szCs w:val="22"/>
        </w:rPr>
        <w:fldChar w:fldCharType="separate"/>
      </w:r>
      <w:r w:rsidRPr="00DD38F6">
        <w:rPr>
          <w:rFonts w:cstheme="minorBidi"/>
          <w:i/>
          <w:iCs/>
          <w:szCs w:val="22"/>
        </w:rPr>
        <w:fldChar w:fldCharType="begin"/>
      </w:r>
      <w:r w:rsidRPr="00DD38F6">
        <w:rPr>
          <w:rFonts w:cstheme="minorBidi"/>
          <w:i/>
          <w:iCs/>
          <w:szCs w:val="22"/>
        </w:rPr>
        <w:instrText xml:space="preserve"> REF _Ref152631906 \r \h  \* MERGEFORMAT </w:instrText>
      </w:r>
      <w:r w:rsidRPr="00DD38F6">
        <w:rPr>
          <w:rFonts w:cstheme="minorBidi"/>
          <w:i/>
          <w:iCs/>
          <w:szCs w:val="22"/>
        </w:rPr>
      </w:r>
      <w:r w:rsidRPr="00DD38F6">
        <w:rPr>
          <w:rFonts w:cstheme="minorBidi"/>
          <w:i/>
          <w:iCs/>
          <w:szCs w:val="22"/>
        </w:rPr>
        <w:fldChar w:fldCharType="separate"/>
      </w:r>
      <w:r w:rsidRPr="00DD38F6">
        <w:rPr>
          <w:rFonts w:cstheme="minorBidi"/>
          <w:i/>
          <w:iCs/>
          <w:szCs w:val="22"/>
        </w:rPr>
        <w:t>41</w:t>
      </w:r>
      <w:r w:rsidRPr="00DD38F6">
        <w:rPr>
          <w:rFonts w:cstheme="minorBidi"/>
          <w:i/>
          <w:iCs/>
          <w:szCs w:val="22"/>
        </w:rPr>
        <w:fldChar w:fldCharType="end"/>
      </w:r>
      <w:r w:rsidRPr="00DD38F6">
        <w:rPr>
          <w:rFonts w:cstheme="minorBidi"/>
          <w:i/>
          <w:iCs/>
          <w:szCs w:val="22"/>
        </w:rPr>
        <w:fldChar w:fldCharType="end"/>
      </w:r>
      <w:r w:rsidRPr="00DD38F6">
        <w:rPr>
          <w:rFonts w:cstheme="minorBidi"/>
          <w:i/>
          <w:iCs/>
          <w:szCs w:val="22"/>
        </w:rPr>
        <w:t>]</w:t>
      </w:r>
      <w:r w:rsidRPr="006A1C2E">
        <w:rPr>
          <w:rFonts w:cstheme="minorBidi"/>
          <w:i/>
          <w:iCs/>
          <w:szCs w:val="22"/>
        </w:rPr>
        <w:t xml:space="preserve"> </w:t>
      </w:r>
      <w:r w:rsidRPr="006A1C2E">
        <w:rPr>
          <w:i/>
          <w:iCs/>
          <w:lang w:eastAsia="zh-CN"/>
        </w:rPr>
        <w:t xml:space="preserve">for </w:t>
      </w:r>
      <w:r>
        <w:rPr>
          <w:i/>
          <w:iCs/>
          <w:lang w:eastAsia="zh-CN"/>
        </w:rPr>
        <w:t>more</w:t>
      </w:r>
      <w:r w:rsidRPr="006A1C2E">
        <w:rPr>
          <w:i/>
          <w:iCs/>
          <w:lang w:eastAsia="zh-CN"/>
        </w:rPr>
        <w:t xml:space="preserve"> details.</w:t>
      </w:r>
    </w:p>
    <w:p w14:paraId="044FD31D" w14:textId="24709BB4" w:rsidR="00FD6FBF" w:rsidRDefault="00FD6FBF" w:rsidP="009D2469">
      <w:pPr>
        <w:pStyle w:val="Heading4"/>
      </w:pPr>
      <w:r>
        <w:t>Section 4</w:t>
      </w:r>
      <w:r w:rsidR="00371762">
        <w:t xml:space="preserve"> (</w:t>
      </w:r>
      <w:r w:rsidR="007551F5">
        <w:t>I</w:t>
      </w:r>
      <w:r w:rsidR="007551F5" w:rsidRPr="007551F5">
        <w:t>nstrumentation and control architecture</w:t>
      </w:r>
      <w:r w:rsidR="00371762">
        <w:t>)</w:t>
      </w:r>
    </w:p>
    <w:p w14:paraId="225EF36B" w14:textId="06049544" w:rsidR="00423754" w:rsidRDefault="00423754" w:rsidP="003A32E3">
      <w:pPr>
        <w:jc w:val="both"/>
        <w:rPr>
          <w:lang w:eastAsia="zh-CN"/>
        </w:rPr>
      </w:pPr>
      <w:r>
        <w:rPr>
          <w:lang w:eastAsia="zh-CN"/>
        </w:rPr>
        <w:t xml:space="preserve">The AP1000 plant design for I&amp;C systems and platforms met the guidelines and recommendations of this SSG-39. For example, the concept of defense-in-depth permeates through the AP1000 I&amp;C design principles and specific references and discussions were provided. Likewise, for other principles such as redundancy and functional independence and separation of systems, and others. </w:t>
      </w:r>
    </w:p>
    <w:p w14:paraId="2F539BCF" w14:textId="6D7A2216" w:rsidR="009D2469" w:rsidRDefault="00423754" w:rsidP="003A32E3">
      <w:pPr>
        <w:jc w:val="both"/>
        <w:rPr>
          <w:lang w:eastAsia="zh-CN"/>
        </w:rPr>
      </w:pPr>
      <w:r>
        <w:rPr>
          <w:lang w:eastAsia="zh-CN"/>
        </w:rPr>
        <w:t xml:space="preserve">However, some technical details pertaining to how the AP1000 implements some of these principles in practice, were not directly applicable to the stipulations on the SSG-39.  </w:t>
      </w:r>
    </w:p>
    <w:p w14:paraId="44F2A188" w14:textId="33FFFB03" w:rsidR="00415EC8" w:rsidRDefault="00415EC8" w:rsidP="00415EC8">
      <w:pPr>
        <w:rPr>
          <w:lang w:eastAsia="zh-CN"/>
        </w:rPr>
      </w:pPr>
      <w:r>
        <w:rPr>
          <w:lang w:eastAsia="zh-CN"/>
        </w:rPr>
        <w:t xml:space="preserve">CWO items were identified among the following guidelines in </w:t>
      </w:r>
      <w:r w:rsidRPr="005936ED">
        <w:rPr>
          <w:b/>
          <w:bCs/>
          <w:lang w:eastAsia="zh-CN"/>
        </w:rPr>
        <w:t xml:space="preserve">Section </w:t>
      </w:r>
      <w:r w:rsidR="00F90D8F">
        <w:rPr>
          <w:b/>
          <w:bCs/>
          <w:lang w:eastAsia="zh-CN"/>
        </w:rPr>
        <w:t>4</w:t>
      </w:r>
      <w:r>
        <w:rPr>
          <w:lang w:eastAsia="zh-CN"/>
        </w:rPr>
        <w:t xml:space="preserve"> of the reference document </w:t>
      </w:r>
      <w:r>
        <w:t>[</w:t>
      </w:r>
      <w:r w:rsidRPr="00415EC8">
        <w:rPr>
          <w:rFonts w:cstheme="minorBidi"/>
          <w:szCs w:val="22"/>
        </w:rPr>
        <w:fldChar w:fldCharType="begin"/>
      </w:r>
      <w:r w:rsidRPr="00415EC8">
        <w:rPr>
          <w:rFonts w:cstheme="minorBidi"/>
          <w:szCs w:val="22"/>
        </w:rPr>
        <w:instrText xml:space="preserve"> REF _Ref153804653 \r \h  \* MERGEFORMAT </w:instrText>
      </w:r>
      <w:r w:rsidRPr="00415EC8">
        <w:rPr>
          <w:rFonts w:cstheme="minorBidi"/>
          <w:szCs w:val="22"/>
        </w:rPr>
      </w:r>
      <w:r w:rsidRPr="00415EC8">
        <w:rPr>
          <w:rFonts w:cstheme="minorBidi"/>
          <w:szCs w:val="22"/>
        </w:rPr>
        <w:fldChar w:fldCharType="separate"/>
      </w:r>
      <w:r w:rsidRPr="00415EC8">
        <w:rPr>
          <w:rFonts w:cstheme="minorBidi"/>
          <w:szCs w:val="22"/>
        </w:rPr>
        <w:t>11</w:t>
      </w:r>
      <w:r w:rsidRPr="00415EC8">
        <w:rPr>
          <w:rFonts w:cstheme="minorBidi"/>
          <w:szCs w:val="22"/>
        </w:rPr>
        <w:fldChar w:fldCharType="end"/>
      </w:r>
      <w:r w:rsidRPr="00415EC8">
        <w:rPr>
          <w:rFonts w:cstheme="minorBidi"/>
          <w:szCs w:val="22"/>
        </w:rPr>
        <w:t>]:</w:t>
      </w:r>
    </w:p>
    <w:tbl>
      <w:tblPr>
        <w:tblStyle w:val="TableGrid"/>
        <w:tblW w:w="0" w:type="auto"/>
        <w:tblLook w:val="04A0" w:firstRow="1" w:lastRow="0" w:firstColumn="1" w:lastColumn="0" w:noHBand="0" w:noVBand="1"/>
      </w:tblPr>
      <w:tblGrid>
        <w:gridCol w:w="1795"/>
        <w:gridCol w:w="1945"/>
        <w:gridCol w:w="1745"/>
        <w:gridCol w:w="1890"/>
        <w:gridCol w:w="1975"/>
      </w:tblGrid>
      <w:tr w:rsidR="009D1807" w14:paraId="5957435F" w14:textId="77777777" w:rsidTr="00E737BA">
        <w:tc>
          <w:tcPr>
            <w:tcW w:w="1795" w:type="dxa"/>
          </w:tcPr>
          <w:p w14:paraId="78E09FD8" w14:textId="15A91F70" w:rsidR="009D1807" w:rsidRPr="00440577" w:rsidRDefault="00440577" w:rsidP="00440577">
            <w:pPr>
              <w:jc w:val="center"/>
              <w:rPr>
                <w:b/>
                <w:bCs/>
                <w:lang w:eastAsia="zh-CN"/>
              </w:rPr>
            </w:pPr>
            <w:r w:rsidRPr="00440577">
              <w:rPr>
                <w:b/>
                <w:bCs/>
              </w:rPr>
              <w:t>“</w:t>
            </w:r>
            <w:r w:rsidR="00B331A4" w:rsidRPr="00440577">
              <w:rPr>
                <w:b/>
                <w:bCs/>
              </w:rPr>
              <w:t>Architectural design</w:t>
            </w:r>
            <w:r w:rsidRPr="00440577">
              <w:rPr>
                <w:b/>
                <w:bCs/>
              </w:rPr>
              <w:t>”</w:t>
            </w:r>
          </w:p>
        </w:tc>
        <w:tc>
          <w:tcPr>
            <w:tcW w:w="1945" w:type="dxa"/>
          </w:tcPr>
          <w:p w14:paraId="5C612617" w14:textId="48863A72" w:rsidR="009D1807" w:rsidRPr="00440577" w:rsidRDefault="00440577" w:rsidP="00440577">
            <w:pPr>
              <w:jc w:val="center"/>
              <w:rPr>
                <w:b/>
                <w:bCs/>
                <w:lang w:eastAsia="zh-CN"/>
              </w:rPr>
            </w:pPr>
            <w:r w:rsidRPr="00440577">
              <w:rPr>
                <w:b/>
                <w:bCs/>
              </w:rPr>
              <w:t>“Content of the overall instrumentation and control architecture”</w:t>
            </w:r>
          </w:p>
        </w:tc>
        <w:tc>
          <w:tcPr>
            <w:tcW w:w="1745" w:type="dxa"/>
          </w:tcPr>
          <w:p w14:paraId="15FF2DAE" w14:textId="4EC782DF" w:rsidR="009D1807" w:rsidRPr="00440577" w:rsidRDefault="00440577" w:rsidP="00440577">
            <w:pPr>
              <w:jc w:val="center"/>
              <w:rPr>
                <w:b/>
                <w:bCs/>
                <w:lang w:eastAsia="zh-CN"/>
              </w:rPr>
            </w:pPr>
            <w:r w:rsidRPr="00440577">
              <w:rPr>
                <w:b/>
                <w:bCs/>
              </w:rPr>
              <w:t>“Content of individual instrumentation and control system architectures”</w:t>
            </w:r>
          </w:p>
        </w:tc>
        <w:tc>
          <w:tcPr>
            <w:tcW w:w="1890" w:type="dxa"/>
          </w:tcPr>
          <w:p w14:paraId="79882035" w14:textId="30262114" w:rsidR="009D1807" w:rsidRPr="00440577" w:rsidRDefault="00440577" w:rsidP="00440577">
            <w:pPr>
              <w:jc w:val="center"/>
              <w:rPr>
                <w:b/>
                <w:bCs/>
                <w:lang w:eastAsia="zh-CN"/>
              </w:rPr>
            </w:pPr>
            <w:r w:rsidRPr="00440577">
              <w:rPr>
                <w:b/>
                <w:bCs/>
              </w:rPr>
              <w:t>“Independence”</w:t>
            </w:r>
          </w:p>
        </w:tc>
        <w:tc>
          <w:tcPr>
            <w:tcW w:w="1975" w:type="dxa"/>
          </w:tcPr>
          <w:p w14:paraId="764893B3" w14:textId="33CA45FD" w:rsidR="009D1807" w:rsidRPr="00440577" w:rsidRDefault="00440577" w:rsidP="00440577">
            <w:pPr>
              <w:jc w:val="center"/>
              <w:rPr>
                <w:b/>
                <w:bCs/>
                <w:lang w:eastAsia="zh-CN"/>
              </w:rPr>
            </w:pPr>
            <w:r w:rsidRPr="00440577">
              <w:rPr>
                <w:b/>
                <w:bCs/>
              </w:rPr>
              <w:t>“Consideration of common cause failure”</w:t>
            </w:r>
          </w:p>
        </w:tc>
      </w:tr>
      <w:tr w:rsidR="009D1807" w14:paraId="799E3D7F" w14:textId="77777777" w:rsidTr="00E737BA">
        <w:tc>
          <w:tcPr>
            <w:tcW w:w="1795" w:type="dxa"/>
          </w:tcPr>
          <w:p w14:paraId="03C06B68" w14:textId="1B9376CA" w:rsidR="009D1807" w:rsidRDefault="00C65A3E" w:rsidP="00841B8E">
            <w:pPr>
              <w:jc w:val="center"/>
              <w:rPr>
                <w:lang w:eastAsia="zh-CN"/>
              </w:rPr>
            </w:pPr>
            <w:r>
              <w:rPr>
                <w:lang w:eastAsia="zh-CN"/>
              </w:rPr>
              <w:t>(Item 4.4)</w:t>
            </w:r>
          </w:p>
        </w:tc>
        <w:tc>
          <w:tcPr>
            <w:tcW w:w="1945" w:type="dxa"/>
          </w:tcPr>
          <w:p w14:paraId="07E52ABC" w14:textId="458D8FE8" w:rsidR="009D1807" w:rsidRDefault="00DE03B3" w:rsidP="00841B8E">
            <w:pPr>
              <w:jc w:val="center"/>
              <w:rPr>
                <w:lang w:eastAsia="zh-CN"/>
              </w:rPr>
            </w:pPr>
            <w:r>
              <w:rPr>
                <w:lang w:eastAsia="zh-CN"/>
              </w:rPr>
              <w:t>(Item</w:t>
            </w:r>
            <w:r w:rsidR="00E737BA">
              <w:rPr>
                <w:lang w:eastAsia="zh-CN"/>
              </w:rPr>
              <w:t>s</w:t>
            </w:r>
            <w:r>
              <w:rPr>
                <w:lang w:eastAsia="zh-CN"/>
              </w:rPr>
              <w:t xml:space="preserve"> 4.1</w:t>
            </w:r>
            <w:r w:rsidR="00A07F1B">
              <w:rPr>
                <w:lang w:eastAsia="zh-CN"/>
              </w:rPr>
              <w:t>1</w:t>
            </w:r>
            <w:r w:rsidR="003E57D2" w:rsidRPr="00A90B8B">
              <w:t xml:space="preserve"> – </w:t>
            </w:r>
            <w:r>
              <w:rPr>
                <w:lang w:eastAsia="zh-CN"/>
              </w:rPr>
              <w:t>4.12)</w:t>
            </w:r>
          </w:p>
        </w:tc>
        <w:tc>
          <w:tcPr>
            <w:tcW w:w="1745" w:type="dxa"/>
          </w:tcPr>
          <w:p w14:paraId="7DA51961" w14:textId="2B740084" w:rsidR="009D1807" w:rsidRDefault="00783025" w:rsidP="00841B8E">
            <w:pPr>
              <w:jc w:val="center"/>
              <w:rPr>
                <w:lang w:eastAsia="zh-CN"/>
              </w:rPr>
            </w:pPr>
            <w:r>
              <w:rPr>
                <w:lang w:eastAsia="zh-CN"/>
              </w:rPr>
              <w:t>(Item 4.13)</w:t>
            </w:r>
          </w:p>
        </w:tc>
        <w:tc>
          <w:tcPr>
            <w:tcW w:w="1890" w:type="dxa"/>
          </w:tcPr>
          <w:p w14:paraId="41CB8916" w14:textId="49F2225D" w:rsidR="009D1807" w:rsidRDefault="00783025" w:rsidP="00841B8E">
            <w:pPr>
              <w:jc w:val="center"/>
              <w:rPr>
                <w:lang w:eastAsia="zh-CN"/>
              </w:rPr>
            </w:pPr>
            <w:r>
              <w:rPr>
                <w:lang w:eastAsia="zh-CN"/>
              </w:rPr>
              <w:t>(Items 4.20</w:t>
            </w:r>
            <w:r w:rsidR="003E57D2" w:rsidRPr="00A90B8B">
              <w:t xml:space="preserve"> – </w:t>
            </w:r>
            <w:r>
              <w:rPr>
                <w:lang w:eastAsia="zh-CN"/>
              </w:rPr>
              <w:t>4.24)</w:t>
            </w:r>
          </w:p>
        </w:tc>
        <w:tc>
          <w:tcPr>
            <w:tcW w:w="1975" w:type="dxa"/>
          </w:tcPr>
          <w:p w14:paraId="3856EBBB" w14:textId="1E094182" w:rsidR="009D1807" w:rsidRDefault="00841B8E" w:rsidP="00841B8E">
            <w:pPr>
              <w:jc w:val="center"/>
              <w:rPr>
                <w:lang w:eastAsia="zh-CN"/>
              </w:rPr>
            </w:pPr>
            <w:r>
              <w:rPr>
                <w:lang w:eastAsia="zh-CN"/>
              </w:rPr>
              <w:t>(Items 4.27</w:t>
            </w:r>
            <w:r w:rsidR="003E57D2" w:rsidRPr="00A90B8B">
              <w:t xml:space="preserve"> – </w:t>
            </w:r>
            <w:r>
              <w:rPr>
                <w:lang w:eastAsia="zh-CN"/>
              </w:rPr>
              <w:t>4.30)</w:t>
            </w:r>
          </w:p>
        </w:tc>
      </w:tr>
      <w:tr w:rsidR="009D1807" w14:paraId="5E661E53" w14:textId="77777777" w:rsidTr="00E737BA">
        <w:tc>
          <w:tcPr>
            <w:tcW w:w="1795" w:type="dxa"/>
          </w:tcPr>
          <w:p w14:paraId="46AA25CD" w14:textId="4CFB4EF5" w:rsidR="009D1807" w:rsidRDefault="00C65A3E" w:rsidP="00841B8E">
            <w:pPr>
              <w:jc w:val="center"/>
              <w:rPr>
                <w:lang w:eastAsia="zh-CN"/>
              </w:rPr>
            </w:pPr>
            <w:r>
              <w:rPr>
                <w:lang w:eastAsia="zh-CN"/>
              </w:rPr>
              <w:t>(Item</w:t>
            </w:r>
            <w:r w:rsidR="00E737BA">
              <w:rPr>
                <w:lang w:eastAsia="zh-CN"/>
              </w:rPr>
              <w:t>s</w:t>
            </w:r>
            <w:r>
              <w:rPr>
                <w:lang w:eastAsia="zh-CN"/>
              </w:rPr>
              <w:t xml:space="preserve"> 4.7</w:t>
            </w:r>
            <w:r w:rsidR="003E57D2" w:rsidRPr="00A90B8B">
              <w:t xml:space="preserve"> – </w:t>
            </w:r>
            <w:r>
              <w:rPr>
                <w:lang w:eastAsia="zh-CN"/>
              </w:rPr>
              <w:t>4.1</w:t>
            </w:r>
            <w:r w:rsidR="00DE03B3">
              <w:rPr>
                <w:lang w:eastAsia="zh-CN"/>
              </w:rPr>
              <w:t>0</w:t>
            </w:r>
            <w:r>
              <w:rPr>
                <w:lang w:eastAsia="zh-CN"/>
              </w:rPr>
              <w:t>)</w:t>
            </w:r>
          </w:p>
        </w:tc>
        <w:tc>
          <w:tcPr>
            <w:tcW w:w="1945" w:type="dxa"/>
          </w:tcPr>
          <w:p w14:paraId="0878FC46" w14:textId="77777777" w:rsidR="009D1807" w:rsidRDefault="009D1807" w:rsidP="00841B8E">
            <w:pPr>
              <w:jc w:val="center"/>
              <w:rPr>
                <w:lang w:eastAsia="zh-CN"/>
              </w:rPr>
            </w:pPr>
          </w:p>
        </w:tc>
        <w:tc>
          <w:tcPr>
            <w:tcW w:w="1745" w:type="dxa"/>
          </w:tcPr>
          <w:p w14:paraId="2472B1E5" w14:textId="77777777" w:rsidR="009D1807" w:rsidRDefault="009D1807" w:rsidP="00841B8E">
            <w:pPr>
              <w:jc w:val="center"/>
              <w:rPr>
                <w:lang w:eastAsia="zh-CN"/>
              </w:rPr>
            </w:pPr>
          </w:p>
        </w:tc>
        <w:tc>
          <w:tcPr>
            <w:tcW w:w="1890" w:type="dxa"/>
          </w:tcPr>
          <w:p w14:paraId="5F1F54F6" w14:textId="77777777" w:rsidR="009D1807" w:rsidRDefault="009D1807" w:rsidP="00841B8E">
            <w:pPr>
              <w:jc w:val="center"/>
              <w:rPr>
                <w:lang w:eastAsia="zh-CN"/>
              </w:rPr>
            </w:pPr>
          </w:p>
        </w:tc>
        <w:tc>
          <w:tcPr>
            <w:tcW w:w="1975" w:type="dxa"/>
          </w:tcPr>
          <w:p w14:paraId="500B591A" w14:textId="256F0FC1" w:rsidR="009D1807" w:rsidRDefault="00841B8E" w:rsidP="00841B8E">
            <w:pPr>
              <w:jc w:val="center"/>
              <w:rPr>
                <w:lang w:eastAsia="zh-CN"/>
              </w:rPr>
            </w:pPr>
            <w:r>
              <w:rPr>
                <w:lang w:eastAsia="zh-CN"/>
              </w:rPr>
              <w:t>(Items 4.32</w:t>
            </w:r>
            <w:r w:rsidR="003E57D2" w:rsidRPr="00A90B8B">
              <w:t xml:space="preserve"> – </w:t>
            </w:r>
            <w:r>
              <w:rPr>
                <w:lang w:eastAsia="zh-CN"/>
              </w:rPr>
              <w:t>4.33)</w:t>
            </w:r>
          </w:p>
        </w:tc>
      </w:tr>
      <w:tr w:rsidR="009D1807" w14:paraId="770FE812" w14:textId="77777777" w:rsidTr="00E737BA">
        <w:tc>
          <w:tcPr>
            <w:tcW w:w="1795" w:type="dxa"/>
          </w:tcPr>
          <w:p w14:paraId="0EA634DD" w14:textId="77777777" w:rsidR="009D1807" w:rsidRDefault="009D1807" w:rsidP="00841B8E">
            <w:pPr>
              <w:jc w:val="center"/>
              <w:rPr>
                <w:lang w:eastAsia="zh-CN"/>
              </w:rPr>
            </w:pPr>
          </w:p>
        </w:tc>
        <w:tc>
          <w:tcPr>
            <w:tcW w:w="1945" w:type="dxa"/>
          </w:tcPr>
          <w:p w14:paraId="1946CC8B" w14:textId="77777777" w:rsidR="009D1807" w:rsidRDefault="009D1807" w:rsidP="00841B8E">
            <w:pPr>
              <w:jc w:val="center"/>
              <w:rPr>
                <w:lang w:eastAsia="zh-CN"/>
              </w:rPr>
            </w:pPr>
          </w:p>
        </w:tc>
        <w:tc>
          <w:tcPr>
            <w:tcW w:w="1745" w:type="dxa"/>
          </w:tcPr>
          <w:p w14:paraId="4C21A432" w14:textId="77777777" w:rsidR="009D1807" w:rsidRDefault="009D1807" w:rsidP="00841B8E">
            <w:pPr>
              <w:jc w:val="center"/>
              <w:rPr>
                <w:lang w:eastAsia="zh-CN"/>
              </w:rPr>
            </w:pPr>
          </w:p>
        </w:tc>
        <w:tc>
          <w:tcPr>
            <w:tcW w:w="1890" w:type="dxa"/>
          </w:tcPr>
          <w:p w14:paraId="41A4F8BE" w14:textId="77777777" w:rsidR="009D1807" w:rsidRDefault="009D1807" w:rsidP="00841B8E">
            <w:pPr>
              <w:jc w:val="center"/>
              <w:rPr>
                <w:lang w:eastAsia="zh-CN"/>
              </w:rPr>
            </w:pPr>
          </w:p>
        </w:tc>
        <w:tc>
          <w:tcPr>
            <w:tcW w:w="1975" w:type="dxa"/>
          </w:tcPr>
          <w:p w14:paraId="70E75E0C" w14:textId="75DD86C6" w:rsidR="009D1807" w:rsidRDefault="00841B8E" w:rsidP="00841B8E">
            <w:pPr>
              <w:jc w:val="center"/>
              <w:rPr>
                <w:lang w:eastAsia="zh-CN"/>
              </w:rPr>
            </w:pPr>
            <w:r>
              <w:rPr>
                <w:lang w:eastAsia="zh-CN"/>
              </w:rPr>
              <w:t>(Item 4.38)</w:t>
            </w:r>
          </w:p>
        </w:tc>
      </w:tr>
      <w:tr w:rsidR="009D1807" w14:paraId="05F79CD6" w14:textId="77777777" w:rsidTr="00E737BA">
        <w:tc>
          <w:tcPr>
            <w:tcW w:w="1795" w:type="dxa"/>
          </w:tcPr>
          <w:p w14:paraId="3846E22A" w14:textId="77777777" w:rsidR="009D1807" w:rsidRDefault="009D1807" w:rsidP="00841B8E">
            <w:pPr>
              <w:jc w:val="center"/>
              <w:rPr>
                <w:lang w:eastAsia="zh-CN"/>
              </w:rPr>
            </w:pPr>
          </w:p>
        </w:tc>
        <w:tc>
          <w:tcPr>
            <w:tcW w:w="1945" w:type="dxa"/>
          </w:tcPr>
          <w:p w14:paraId="125F4731" w14:textId="77777777" w:rsidR="009D1807" w:rsidRDefault="009D1807" w:rsidP="00841B8E">
            <w:pPr>
              <w:jc w:val="center"/>
              <w:rPr>
                <w:lang w:eastAsia="zh-CN"/>
              </w:rPr>
            </w:pPr>
          </w:p>
        </w:tc>
        <w:tc>
          <w:tcPr>
            <w:tcW w:w="1745" w:type="dxa"/>
          </w:tcPr>
          <w:p w14:paraId="6C3AE5C9" w14:textId="77777777" w:rsidR="009D1807" w:rsidRDefault="009D1807" w:rsidP="00841B8E">
            <w:pPr>
              <w:jc w:val="center"/>
              <w:rPr>
                <w:lang w:eastAsia="zh-CN"/>
              </w:rPr>
            </w:pPr>
          </w:p>
        </w:tc>
        <w:tc>
          <w:tcPr>
            <w:tcW w:w="1890" w:type="dxa"/>
          </w:tcPr>
          <w:p w14:paraId="2A8E38B2" w14:textId="77777777" w:rsidR="009D1807" w:rsidRDefault="009D1807" w:rsidP="00841B8E">
            <w:pPr>
              <w:jc w:val="center"/>
              <w:rPr>
                <w:lang w:eastAsia="zh-CN"/>
              </w:rPr>
            </w:pPr>
          </w:p>
        </w:tc>
        <w:tc>
          <w:tcPr>
            <w:tcW w:w="1975" w:type="dxa"/>
          </w:tcPr>
          <w:p w14:paraId="2D21D510" w14:textId="363D8D14" w:rsidR="009D1807" w:rsidRDefault="00841B8E" w:rsidP="00841B8E">
            <w:pPr>
              <w:jc w:val="center"/>
              <w:rPr>
                <w:lang w:eastAsia="zh-CN"/>
              </w:rPr>
            </w:pPr>
            <w:r>
              <w:rPr>
                <w:lang w:eastAsia="zh-CN"/>
              </w:rPr>
              <w:t>(Item 4.40)</w:t>
            </w:r>
          </w:p>
        </w:tc>
      </w:tr>
    </w:tbl>
    <w:p w14:paraId="13D7E7CC" w14:textId="66DAC6E4" w:rsidR="002A4CD3" w:rsidRPr="00664A84" w:rsidRDefault="00664A84" w:rsidP="009D2469">
      <w:pPr>
        <w:rPr>
          <w:i/>
          <w:iCs/>
          <w:lang w:eastAsia="zh-CN"/>
        </w:rPr>
      </w:pPr>
      <w:r w:rsidRPr="006A1C2E">
        <w:rPr>
          <w:i/>
          <w:iCs/>
          <w:lang w:eastAsia="zh-CN"/>
        </w:rPr>
        <w:t xml:space="preserve">Refer to </w:t>
      </w:r>
      <w:r w:rsidRPr="006A1C2E">
        <w:rPr>
          <w:b/>
          <w:bCs/>
          <w:i/>
          <w:iCs/>
          <w:lang w:eastAsia="zh-CN"/>
        </w:rPr>
        <w:t>Subsection 2.2.</w:t>
      </w:r>
      <w:r>
        <w:rPr>
          <w:b/>
          <w:bCs/>
          <w:i/>
          <w:iCs/>
          <w:lang w:eastAsia="zh-CN"/>
        </w:rPr>
        <w:t>3</w:t>
      </w:r>
      <w:r w:rsidRPr="006A1C2E">
        <w:rPr>
          <w:i/>
          <w:iCs/>
          <w:lang w:eastAsia="zh-CN"/>
        </w:rPr>
        <w:t xml:space="preserve"> of the compliance assessment rep</w:t>
      </w:r>
      <w:r w:rsidRPr="00DD38F6">
        <w:rPr>
          <w:i/>
          <w:iCs/>
          <w:lang w:eastAsia="zh-CN"/>
        </w:rPr>
        <w:t xml:space="preserve">ort </w:t>
      </w:r>
      <w:r w:rsidRPr="00DD38F6">
        <w:rPr>
          <w:rFonts w:cstheme="minorBidi"/>
          <w:i/>
          <w:iCs/>
          <w:szCs w:val="22"/>
        </w:rPr>
        <w:t>[</w:t>
      </w:r>
      <w:r w:rsidRPr="00DD38F6">
        <w:rPr>
          <w:rFonts w:cstheme="minorBidi"/>
          <w:i/>
          <w:iCs/>
          <w:szCs w:val="22"/>
        </w:rPr>
        <w:fldChar w:fldCharType="begin"/>
      </w:r>
      <w:r w:rsidRPr="00DD38F6">
        <w:rPr>
          <w:rFonts w:cstheme="minorBidi"/>
          <w:i/>
          <w:iCs/>
          <w:szCs w:val="22"/>
        </w:rPr>
        <w:instrText xml:space="preserve"> REF _Ref150343716 \r \h  \* MERGEFORMAT </w:instrText>
      </w:r>
      <w:r w:rsidRPr="00DD38F6">
        <w:rPr>
          <w:rFonts w:cstheme="minorBidi"/>
          <w:i/>
          <w:iCs/>
          <w:szCs w:val="22"/>
        </w:rPr>
      </w:r>
      <w:r w:rsidRPr="00DD38F6">
        <w:rPr>
          <w:rFonts w:cstheme="minorBidi"/>
          <w:i/>
          <w:iCs/>
          <w:szCs w:val="22"/>
        </w:rPr>
        <w:fldChar w:fldCharType="separate"/>
      </w:r>
      <w:r w:rsidRPr="00DD38F6">
        <w:rPr>
          <w:rFonts w:cstheme="minorBidi"/>
          <w:i/>
          <w:iCs/>
          <w:szCs w:val="22"/>
        </w:rPr>
        <w:fldChar w:fldCharType="begin"/>
      </w:r>
      <w:r w:rsidRPr="00DD38F6">
        <w:rPr>
          <w:rFonts w:cstheme="minorBidi"/>
          <w:i/>
          <w:iCs/>
          <w:szCs w:val="22"/>
        </w:rPr>
        <w:instrText xml:space="preserve"> REF _Ref152631906 \r \h  \* MERGEFORMAT </w:instrText>
      </w:r>
      <w:r w:rsidRPr="00DD38F6">
        <w:rPr>
          <w:rFonts w:cstheme="minorBidi"/>
          <w:i/>
          <w:iCs/>
          <w:szCs w:val="22"/>
        </w:rPr>
      </w:r>
      <w:r w:rsidRPr="00DD38F6">
        <w:rPr>
          <w:rFonts w:cstheme="minorBidi"/>
          <w:i/>
          <w:iCs/>
          <w:szCs w:val="22"/>
        </w:rPr>
        <w:fldChar w:fldCharType="separate"/>
      </w:r>
      <w:r w:rsidRPr="00DD38F6">
        <w:rPr>
          <w:rFonts w:cstheme="minorBidi"/>
          <w:i/>
          <w:iCs/>
          <w:szCs w:val="22"/>
        </w:rPr>
        <w:t>41</w:t>
      </w:r>
      <w:r w:rsidRPr="00DD38F6">
        <w:rPr>
          <w:rFonts w:cstheme="minorBidi"/>
          <w:i/>
          <w:iCs/>
          <w:szCs w:val="22"/>
        </w:rPr>
        <w:fldChar w:fldCharType="end"/>
      </w:r>
      <w:r w:rsidRPr="00DD38F6">
        <w:rPr>
          <w:rFonts w:cstheme="minorBidi"/>
          <w:i/>
          <w:iCs/>
          <w:szCs w:val="22"/>
        </w:rPr>
        <w:fldChar w:fldCharType="end"/>
      </w:r>
      <w:r w:rsidRPr="00DD38F6">
        <w:rPr>
          <w:rFonts w:cstheme="minorBidi"/>
          <w:i/>
          <w:iCs/>
          <w:szCs w:val="22"/>
        </w:rPr>
        <w:t>]</w:t>
      </w:r>
      <w:r w:rsidRPr="006A1C2E">
        <w:rPr>
          <w:rFonts w:cstheme="minorBidi"/>
          <w:i/>
          <w:iCs/>
          <w:szCs w:val="22"/>
        </w:rPr>
        <w:t xml:space="preserve"> </w:t>
      </w:r>
      <w:r w:rsidRPr="006A1C2E">
        <w:rPr>
          <w:i/>
          <w:iCs/>
          <w:lang w:eastAsia="zh-CN"/>
        </w:rPr>
        <w:t xml:space="preserve">for </w:t>
      </w:r>
      <w:r>
        <w:rPr>
          <w:i/>
          <w:iCs/>
          <w:lang w:eastAsia="zh-CN"/>
        </w:rPr>
        <w:t>more</w:t>
      </w:r>
      <w:r w:rsidRPr="006A1C2E">
        <w:rPr>
          <w:i/>
          <w:iCs/>
          <w:lang w:eastAsia="zh-CN"/>
        </w:rPr>
        <w:t xml:space="preserve"> details.</w:t>
      </w:r>
    </w:p>
    <w:p w14:paraId="69FBA737" w14:textId="7A3AA7EE" w:rsidR="00FD6FBF" w:rsidRDefault="00FD6FBF" w:rsidP="009D2469">
      <w:pPr>
        <w:pStyle w:val="Heading4"/>
      </w:pPr>
      <w:r>
        <w:t>Section 5</w:t>
      </w:r>
      <w:r w:rsidR="007551F5">
        <w:t xml:space="preserve"> (</w:t>
      </w:r>
      <w:r w:rsidR="006B564A">
        <w:t>S</w:t>
      </w:r>
      <w:r w:rsidR="006B564A" w:rsidRPr="006B564A">
        <w:t>afety classification of instrumentation and control functions, systems and equipment</w:t>
      </w:r>
      <w:r w:rsidR="007551F5">
        <w:t>)</w:t>
      </w:r>
    </w:p>
    <w:p w14:paraId="02549C85" w14:textId="3BEF6630" w:rsidR="009D2469" w:rsidRDefault="00BE05EB" w:rsidP="003A32E3">
      <w:pPr>
        <w:jc w:val="both"/>
        <w:rPr>
          <w:lang w:eastAsia="zh-CN"/>
        </w:rPr>
      </w:pPr>
      <w:r w:rsidRPr="00BE05EB">
        <w:rPr>
          <w:lang w:eastAsia="zh-CN"/>
        </w:rPr>
        <w:t xml:space="preserve">The classification of systems, functions and components were evaluated per the design principles and approaches stipulated in the SSG-39 against the equivalent design provisions of the AP1000 plant design. </w:t>
      </w:r>
      <w:r w:rsidRPr="00BE05EB">
        <w:rPr>
          <w:lang w:eastAsia="zh-CN"/>
        </w:rPr>
        <w:lastRenderedPageBreak/>
        <w:t>And the intent of such principles was met by the latter. Discussions on the safety significance of SSCs pertaining to I&amp;C systems and functions were included, as justification for how the AP1000 design met such design provisions—for safety related and important to safety functions.</w:t>
      </w:r>
    </w:p>
    <w:p w14:paraId="7B866035" w14:textId="3EF09ACA" w:rsidR="00984770" w:rsidRDefault="008536A1" w:rsidP="009D2469">
      <w:pPr>
        <w:rPr>
          <w:lang w:eastAsia="zh-CN"/>
        </w:rPr>
      </w:pPr>
      <w:r w:rsidRPr="008536A1">
        <w:rPr>
          <w:b/>
          <w:bCs/>
          <w:lang w:eastAsia="zh-CN"/>
        </w:rPr>
        <w:t>Section 5</w:t>
      </w:r>
      <w:r>
        <w:rPr>
          <w:lang w:eastAsia="zh-CN"/>
        </w:rPr>
        <w:t xml:space="preserve"> contains only three CWO items, names </w:t>
      </w:r>
      <w:r w:rsidRPr="008536A1">
        <w:rPr>
          <w:b/>
          <w:bCs/>
          <w:lang w:eastAsia="zh-CN"/>
        </w:rPr>
        <w:t>Item 5.3</w:t>
      </w:r>
      <w:r>
        <w:rPr>
          <w:lang w:eastAsia="zh-CN"/>
        </w:rPr>
        <w:t xml:space="preserve">, </w:t>
      </w:r>
      <w:r w:rsidRPr="008536A1">
        <w:rPr>
          <w:b/>
          <w:bCs/>
          <w:lang w:eastAsia="zh-CN"/>
        </w:rPr>
        <w:t>Item 5.5</w:t>
      </w:r>
      <w:r>
        <w:rPr>
          <w:lang w:eastAsia="zh-CN"/>
        </w:rPr>
        <w:t xml:space="preserve"> and </w:t>
      </w:r>
      <w:r w:rsidRPr="008536A1">
        <w:rPr>
          <w:b/>
          <w:bCs/>
          <w:lang w:eastAsia="zh-CN"/>
        </w:rPr>
        <w:t>Item 5.10</w:t>
      </w:r>
      <w:r>
        <w:rPr>
          <w:lang w:eastAsia="zh-CN"/>
        </w:rPr>
        <w:t>.</w:t>
      </w:r>
    </w:p>
    <w:p w14:paraId="5E0A2215" w14:textId="509B818D" w:rsidR="00602AF9" w:rsidRPr="000A2119" w:rsidRDefault="000A2119" w:rsidP="009D2469">
      <w:pPr>
        <w:rPr>
          <w:i/>
          <w:iCs/>
          <w:lang w:eastAsia="zh-CN"/>
        </w:rPr>
      </w:pPr>
      <w:r w:rsidRPr="006A1C2E">
        <w:rPr>
          <w:i/>
          <w:iCs/>
          <w:lang w:eastAsia="zh-CN"/>
        </w:rPr>
        <w:t xml:space="preserve">Refer to </w:t>
      </w:r>
      <w:r w:rsidRPr="006A1C2E">
        <w:rPr>
          <w:b/>
          <w:bCs/>
          <w:i/>
          <w:iCs/>
          <w:lang w:eastAsia="zh-CN"/>
        </w:rPr>
        <w:t>Subsection 2.2.</w:t>
      </w:r>
      <w:r>
        <w:rPr>
          <w:b/>
          <w:bCs/>
          <w:i/>
          <w:iCs/>
          <w:lang w:eastAsia="zh-CN"/>
        </w:rPr>
        <w:t>4</w:t>
      </w:r>
      <w:r w:rsidRPr="006A1C2E">
        <w:rPr>
          <w:i/>
          <w:iCs/>
          <w:lang w:eastAsia="zh-CN"/>
        </w:rPr>
        <w:t xml:space="preserve"> of the compliance assessment rep</w:t>
      </w:r>
      <w:r w:rsidRPr="00DD38F6">
        <w:rPr>
          <w:i/>
          <w:iCs/>
          <w:lang w:eastAsia="zh-CN"/>
        </w:rPr>
        <w:t xml:space="preserve">ort </w:t>
      </w:r>
      <w:r w:rsidRPr="00DD38F6">
        <w:rPr>
          <w:rFonts w:cstheme="minorBidi"/>
          <w:i/>
          <w:iCs/>
          <w:szCs w:val="22"/>
        </w:rPr>
        <w:t>[</w:t>
      </w:r>
      <w:r w:rsidRPr="00DD38F6">
        <w:rPr>
          <w:rFonts w:cstheme="minorBidi"/>
          <w:i/>
          <w:iCs/>
          <w:szCs w:val="22"/>
        </w:rPr>
        <w:fldChar w:fldCharType="begin"/>
      </w:r>
      <w:r w:rsidRPr="00DD38F6">
        <w:rPr>
          <w:rFonts w:cstheme="minorBidi"/>
          <w:i/>
          <w:iCs/>
          <w:szCs w:val="22"/>
        </w:rPr>
        <w:instrText xml:space="preserve"> REF _Ref150343716 \r \h  \* MERGEFORMAT </w:instrText>
      </w:r>
      <w:r w:rsidRPr="00DD38F6">
        <w:rPr>
          <w:rFonts w:cstheme="minorBidi"/>
          <w:i/>
          <w:iCs/>
          <w:szCs w:val="22"/>
        </w:rPr>
      </w:r>
      <w:r w:rsidRPr="00DD38F6">
        <w:rPr>
          <w:rFonts w:cstheme="minorBidi"/>
          <w:i/>
          <w:iCs/>
          <w:szCs w:val="22"/>
        </w:rPr>
        <w:fldChar w:fldCharType="separate"/>
      </w:r>
      <w:r w:rsidRPr="00DD38F6">
        <w:rPr>
          <w:rFonts w:cstheme="minorBidi"/>
          <w:i/>
          <w:iCs/>
          <w:szCs w:val="22"/>
        </w:rPr>
        <w:fldChar w:fldCharType="begin"/>
      </w:r>
      <w:r w:rsidRPr="00DD38F6">
        <w:rPr>
          <w:rFonts w:cstheme="minorBidi"/>
          <w:i/>
          <w:iCs/>
          <w:szCs w:val="22"/>
        </w:rPr>
        <w:instrText xml:space="preserve"> REF _Ref152631906 \r \h  \* MERGEFORMAT </w:instrText>
      </w:r>
      <w:r w:rsidRPr="00DD38F6">
        <w:rPr>
          <w:rFonts w:cstheme="minorBidi"/>
          <w:i/>
          <w:iCs/>
          <w:szCs w:val="22"/>
        </w:rPr>
      </w:r>
      <w:r w:rsidRPr="00DD38F6">
        <w:rPr>
          <w:rFonts w:cstheme="minorBidi"/>
          <w:i/>
          <w:iCs/>
          <w:szCs w:val="22"/>
        </w:rPr>
        <w:fldChar w:fldCharType="separate"/>
      </w:r>
      <w:r w:rsidRPr="00DD38F6">
        <w:rPr>
          <w:rFonts w:cstheme="minorBidi"/>
          <w:i/>
          <w:iCs/>
          <w:szCs w:val="22"/>
        </w:rPr>
        <w:t>41</w:t>
      </w:r>
      <w:r w:rsidRPr="00DD38F6">
        <w:rPr>
          <w:rFonts w:cstheme="minorBidi"/>
          <w:i/>
          <w:iCs/>
          <w:szCs w:val="22"/>
        </w:rPr>
        <w:fldChar w:fldCharType="end"/>
      </w:r>
      <w:r w:rsidRPr="00DD38F6">
        <w:rPr>
          <w:rFonts w:cstheme="minorBidi"/>
          <w:i/>
          <w:iCs/>
          <w:szCs w:val="22"/>
        </w:rPr>
        <w:fldChar w:fldCharType="end"/>
      </w:r>
      <w:r w:rsidRPr="00DD38F6">
        <w:rPr>
          <w:rFonts w:cstheme="minorBidi"/>
          <w:i/>
          <w:iCs/>
          <w:szCs w:val="22"/>
        </w:rPr>
        <w:t>]</w:t>
      </w:r>
      <w:r w:rsidRPr="006A1C2E">
        <w:rPr>
          <w:rFonts w:cstheme="minorBidi"/>
          <w:i/>
          <w:iCs/>
          <w:szCs w:val="22"/>
        </w:rPr>
        <w:t xml:space="preserve"> </w:t>
      </w:r>
      <w:r w:rsidRPr="006A1C2E">
        <w:rPr>
          <w:i/>
          <w:iCs/>
          <w:lang w:eastAsia="zh-CN"/>
        </w:rPr>
        <w:t xml:space="preserve">for </w:t>
      </w:r>
      <w:r>
        <w:rPr>
          <w:i/>
          <w:iCs/>
          <w:lang w:eastAsia="zh-CN"/>
        </w:rPr>
        <w:t>more</w:t>
      </w:r>
      <w:r w:rsidRPr="006A1C2E">
        <w:rPr>
          <w:i/>
          <w:iCs/>
          <w:lang w:eastAsia="zh-CN"/>
        </w:rPr>
        <w:t xml:space="preserve"> details.</w:t>
      </w:r>
    </w:p>
    <w:p w14:paraId="34B9FEA3" w14:textId="49EA25C0" w:rsidR="00FD6FBF" w:rsidRDefault="00FD6FBF" w:rsidP="009D2469">
      <w:pPr>
        <w:pStyle w:val="Heading4"/>
      </w:pPr>
      <w:r>
        <w:t>Section 6</w:t>
      </w:r>
      <w:r w:rsidR="006B564A">
        <w:t xml:space="preserve"> (</w:t>
      </w:r>
      <w:r w:rsidR="004736A4">
        <w:t>G</w:t>
      </w:r>
      <w:r w:rsidR="004736A4" w:rsidRPr="004736A4">
        <w:t>eneral recommendations for all instrumentation and control systems</w:t>
      </w:r>
      <w:r w:rsidR="004736A4">
        <w:t xml:space="preserve"> </w:t>
      </w:r>
      <w:r w:rsidR="004736A4" w:rsidRPr="004736A4">
        <w:t>important to safety</w:t>
      </w:r>
      <w:r w:rsidR="006B564A">
        <w:t>)</w:t>
      </w:r>
    </w:p>
    <w:p w14:paraId="7B41908A" w14:textId="422D8284" w:rsidR="009D2469" w:rsidRDefault="002A66A1" w:rsidP="003A32E3">
      <w:pPr>
        <w:jc w:val="both"/>
        <w:rPr>
          <w:lang w:eastAsia="zh-CN"/>
        </w:rPr>
      </w:pPr>
      <w:r w:rsidRPr="002A66A1">
        <w:rPr>
          <w:lang w:eastAsia="zh-CN"/>
        </w:rPr>
        <w:t xml:space="preserve">Topical designs regarding complexity of I&amp;C systems, their reliability and testability and maintainability and Single Failure criterion and Redundancy and Independence and, again, physical separation between safety systems and those important to safety, were evaluated and for the most  part the AP1000 plant met such criteria and principles. However, the underlying mechanisms used in the development of I&amp;C systems in AP1000 differ to the stated recommendations and guidelines of the SSG-39. </w:t>
      </w:r>
    </w:p>
    <w:p w14:paraId="79AFD823" w14:textId="42A815DF" w:rsidR="00F90D8F" w:rsidRDefault="00F90D8F" w:rsidP="00F90D8F">
      <w:pPr>
        <w:rPr>
          <w:lang w:eastAsia="zh-CN"/>
        </w:rPr>
      </w:pPr>
      <w:r>
        <w:rPr>
          <w:lang w:eastAsia="zh-CN"/>
        </w:rPr>
        <w:t xml:space="preserve">CWO items were identified among the following guidelines in </w:t>
      </w:r>
      <w:r w:rsidRPr="005936ED">
        <w:rPr>
          <w:b/>
          <w:bCs/>
          <w:lang w:eastAsia="zh-CN"/>
        </w:rPr>
        <w:t xml:space="preserve">Section </w:t>
      </w:r>
      <w:r>
        <w:rPr>
          <w:b/>
          <w:bCs/>
          <w:lang w:eastAsia="zh-CN"/>
        </w:rPr>
        <w:t>6</w:t>
      </w:r>
      <w:r>
        <w:rPr>
          <w:lang w:eastAsia="zh-CN"/>
        </w:rPr>
        <w:t xml:space="preserve"> of the reference document </w:t>
      </w:r>
      <w:r>
        <w:t>[</w:t>
      </w:r>
      <w:r w:rsidRPr="00415EC8">
        <w:rPr>
          <w:rFonts w:cstheme="minorBidi"/>
          <w:szCs w:val="22"/>
        </w:rPr>
        <w:fldChar w:fldCharType="begin"/>
      </w:r>
      <w:r w:rsidRPr="00415EC8">
        <w:rPr>
          <w:rFonts w:cstheme="minorBidi"/>
          <w:szCs w:val="22"/>
        </w:rPr>
        <w:instrText xml:space="preserve"> REF _Ref153804653 \r \h  \* MERGEFORMAT </w:instrText>
      </w:r>
      <w:r w:rsidRPr="00415EC8">
        <w:rPr>
          <w:rFonts w:cstheme="minorBidi"/>
          <w:szCs w:val="22"/>
        </w:rPr>
      </w:r>
      <w:r w:rsidRPr="00415EC8">
        <w:rPr>
          <w:rFonts w:cstheme="minorBidi"/>
          <w:szCs w:val="22"/>
        </w:rPr>
        <w:fldChar w:fldCharType="separate"/>
      </w:r>
      <w:r w:rsidRPr="00415EC8">
        <w:rPr>
          <w:rFonts w:cstheme="minorBidi"/>
          <w:szCs w:val="22"/>
        </w:rPr>
        <w:t>11</w:t>
      </w:r>
      <w:r w:rsidRPr="00415EC8">
        <w:rPr>
          <w:rFonts w:cstheme="minorBidi"/>
          <w:szCs w:val="22"/>
        </w:rPr>
        <w:fldChar w:fldCharType="end"/>
      </w:r>
      <w:r w:rsidRPr="00415EC8">
        <w:rPr>
          <w:rFonts w:cstheme="minorBidi"/>
          <w:szCs w:val="22"/>
        </w:rPr>
        <w:t>]:</w:t>
      </w:r>
    </w:p>
    <w:tbl>
      <w:tblPr>
        <w:tblStyle w:val="TableGrid"/>
        <w:tblW w:w="0" w:type="auto"/>
        <w:tblLook w:val="04A0" w:firstRow="1" w:lastRow="0" w:firstColumn="1" w:lastColumn="0" w:noHBand="0" w:noVBand="1"/>
      </w:tblPr>
      <w:tblGrid>
        <w:gridCol w:w="1705"/>
        <w:gridCol w:w="1890"/>
        <w:gridCol w:w="2015"/>
        <w:gridCol w:w="2125"/>
        <w:gridCol w:w="1615"/>
      </w:tblGrid>
      <w:tr w:rsidR="00441791" w14:paraId="28159B14" w14:textId="77777777" w:rsidTr="00A23FE8">
        <w:tc>
          <w:tcPr>
            <w:tcW w:w="1705" w:type="dxa"/>
          </w:tcPr>
          <w:p w14:paraId="662D47E4" w14:textId="494F8C82" w:rsidR="00441791" w:rsidRPr="003C01DA" w:rsidRDefault="008536A1" w:rsidP="003C01DA">
            <w:pPr>
              <w:jc w:val="center"/>
              <w:rPr>
                <w:b/>
                <w:bCs/>
                <w:lang w:eastAsia="zh-CN"/>
              </w:rPr>
            </w:pPr>
            <w:r>
              <w:rPr>
                <w:b/>
                <w:bCs/>
              </w:rPr>
              <w:t>“</w:t>
            </w:r>
            <w:r w:rsidR="000070B1" w:rsidRPr="003C01DA">
              <w:rPr>
                <w:b/>
                <w:bCs/>
              </w:rPr>
              <w:t>General</w:t>
            </w:r>
            <w:r>
              <w:rPr>
                <w:b/>
                <w:bCs/>
              </w:rPr>
              <w:t>”</w:t>
            </w:r>
          </w:p>
        </w:tc>
        <w:tc>
          <w:tcPr>
            <w:tcW w:w="1890" w:type="dxa"/>
          </w:tcPr>
          <w:p w14:paraId="722BE219" w14:textId="6EC810CF" w:rsidR="00441791" w:rsidRPr="003C01DA" w:rsidRDefault="008536A1" w:rsidP="003C01DA">
            <w:pPr>
              <w:jc w:val="center"/>
              <w:rPr>
                <w:b/>
                <w:bCs/>
                <w:lang w:eastAsia="zh-CN"/>
              </w:rPr>
            </w:pPr>
            <w:r>
              <w:rPr>
                <w:b/>
                <w:bCs/>
              </w:rPr>
              <w:t>“</w:t>
            </w:r>
            <w:r w:rsidR="000070B1" w:rsidRPr="003C01DA">
              <w:rPr>
                <w:b/>
                <w:bCs/>
              </w:rPr>
              <w:t>Design for reliability</w:t>
            </w:r>
            <w:r>
              <w:rPr>
                <w:b/>
                <w:bCs/>
              </w:rPr>
              <w:t>”</w:t>
            </w:r>
          </w:p>
        </w:tc>
        <w:tc>
          <w:tcPr>
            <w:tcW w:w="2015" w:type="dxa"/>
          </w:tcPr>
          <w:p w14:paraId="188DC4FB" w14:textId="5E3031E7" w:rsidR="00441791" w:rsidRPr="003C01DA" w:rsidRDefault="008536A1" w:rsidP="003C01DA">
            <w:pPr>
              <w:jc w:val="center"/>
              <w:rPr>
                <w:b/>
                <w:bCs/>
                <w:lang w:eastAsia="zh-CN"/>
              </w:rPr>
            </w:pPr>
            <w:r>
              <w:rPr>
                <w:b/>
                <w:bCs/>
              </w:rPr>
              <w:t>“</w:t>
            </w:r>
            <w:r w:rsidR="000070B1" w:rsidRPr="003C01DA">
              <w:rPr>
                <w:b/>
                <w:bCs/>
              </w:rPr>
              <w:t>Equipment qualification</w:t>
            </w:r>
            <w:r>
              <w:rPr>
                <w:b/>
                <w:bCs/>
              </w:rPr>
              <w:t>”</w:t>
            </w:r>
          </w:p>
        </w:tc>
        <w:tc>
          <w:tcPr>
            <w:tcW w:w="2125" w:type="dxa"/>
          </w:tcPr>
          <w:p w14:paraId="11CA9A3E" w14:textId="67F95B54" w:rsidR="00441791" w:rsidRPr="003C01DA" w:rsidRDefault="008536A1" w:rsidP="003C01DA">
            <w:pPr>
              <w:jc w:val="center"/>
              <w:rPr>
                <w:b/>
                <w:bCs/>
                <w:lang w:eastAsia="zh-CN"/>
              </w:rPr>
            </w:pPr>
            <w:r>
              <w:rPr>
                <w:b/>
                <w:bCs/>
              </w:rPr>
              <w:t>“</w:t>
            </w:r>
            <w:r w:rsidR="000070B1" w:rsidRPr="003C01DA">
              <w:rPr>
                <w:b/>
                <w:bCs/>
              </w:rPr>
              <w:t>Design to cope with ageing and obsolescence</w:t>
            </w:r>
            <w:r>
              <w:rPr>
                <w:b/>
                <w:bCs/>
              </w:rPr>
              <w:t>”</w:t>
            </w:r>
          </w:p>
        </w:tc>
        <w:tc>
          <w:tcPr>
            <w:tcW w:w="1615" w:type="dxa"/>
          </w:tcPr>
          <w:p w14:paraId="248BF3D3" w14:textId="6DB57AA6" w:rsidR="00441791" w:rsidRPr="003C01DA" w:rsidRDefault="008536A1" w:rsidP="003C01DA">
            <w:pPr>
              <w:jc w:val="center"/>
              <w:rPr>
                <w:b/>
                <w:bCs/>
                <w:lang w:eastAsia="zh-CN"/>
              </w:rPr>
            </w:pPr>
            <w:r>
              <w:rPr>
                <w:b/>
                <w:bCs/>
              </w:rPr>
              <w:t>“</w:t>
            </w:r>
            <w:r w:rsidR="008566ED" w:rsidRPr="003C01DA">
              <w:rPr>
                <w:b/>
                <w:bCs/>
              </w:rPr>
              <w:t>Control of access to systems important to safety</w:t>
            </w:r>
            <w:r>
              <w:rPr>
                <w:b/>
                <w:bCs/>
              </w:rPr>
              <w:t>”</w:t>
            </w:r>
          </w:p>
        </w:tc>
      </w:tr>
      <w:tr w:rsidR="00441791" w14:paraId="7C9A507B" w14:textId="77777777" w:rsidTr="00A23FE8">
        <w:tc>
          <w:tcPr>
            <w:tcW w:w="1705" w:type="dxa"/>
          </w:tcPr>
          <w:p w14:paraId="5FEB154C" w14:textId="2EF561F6" w:rsidR="00441791" w:rsidRDefault="00177A15" w:rsidP="003C01DA">
            <w:pPr>
              <w:jc w:val="center"/>
              <w:rPr>
                <w:lang w:eastAsia="zh-CN"/>
              </w:rPr>
            </w:pPr>
            <w:r>
              <w:rPr>
                <w:lang w:eastAsia="zh-CN"/>
              </w:rPr>
              <w:t>(Items 6.4</w:t>
            </w:r>
            <w:r w:rsidR="00A23FE8" w:rsidRPr="00A90B8B">
              <w:t xml:space="preserve"> – </w:t>
            </w:r>
            <w:r>
              <w:rPr>
                <w:lang w:eastAsia="zh-CN"/>
              </w:rPr>
              <w:t>6.5)</w:t>
            </w:r>
          </w:p>
        </w:tc>
        <w:tc>
          <w:tcPr>
            <w:tcW w:w="1890" w:type="dxa"/>
          </w:tcPr>
          <w:p w14:paraId="589CE5F1" w14:textId="19D2095F" w:rsidR="00441791" w:rsidRDefault="00177A15" w:rsidP="003C01DA">
            <w:pPr>
              <w:jc w:val="center"/>
              <w:rPr>
                <w:lang w:eastAsia="zh-CN"/>
              </w:rPr>
            </w:pPr>
            <w:r>
              <w:rPr>
                <w:lang w:eastAsia="zh-CN"/>
              </w:rPr>
              <w:t xml:space="preserve">(Item </w:t>
            </w:r>
            <w:r w:rsidR="001C4E69">
              <w:rPr>
                <w:lang w:eastAsia="zh-CN"/>
              </w:rPr>
              <w:t>6.6)</w:t>
            </w:r>
          </w:p>
        </w:tc>
        <w:tc>
          <w:tcPr>
            <w:tcW w:w="2015" w:type="dxa"/>
          </w:tcPr>
          <w:p w14:paraId="162E2685" w14:textId="0F768F96" w:rsidR="00441791" w:rsidRDefault="007F6CF5" w:rsidP="003C01DA">
            <w:pPr>
              <w:jc w:val="center"/>
              <w:rPr>
                <w:lang w:eastAsia="zh-CN"/>
              </w:rPr>
            </w:pPr>
            <w:r>
              <w:rPr>
                <w:lang w:eastAsia="zh-CN"/>
              </w:rPr>
              <w:t>(Items 6.78</w:t>
            </w:r>
            <w:r w:rsidR="00A23FE8" w:rsidRPr="00A90B8B">
              <w:t xml:space="preserve"> – </w:t>
            </w:r>
            <w:r>
              <w:rPr>
                <w:lang w:eastAsia="zh-CN"/>
              </w:rPr>
              <w:t>6.</w:t>
            </w:r>
            <w:r w:rsidR="00403B57">
              <w:rPr>
                <w:lang w:eastAsia="zh-CN"/>
              </w:rPr>
              <w:t>134</w:t>
            </w:r>
            <w:r>
              <w:rPr>
                <w:lang w:eastAsia="zh-CN"/>
              </w:rPr>
              <w:t>)</w:t>
            </w:r>
          </w:p>
        </w:tc>
        <w:tc>
          <w:tcPr>
            <w:tcW w:w="2125" w:type="dxa"/>
          </w:tcPr>
          <w:p w14:paraId="0388793D" w14:textId="0AD6EAD5" w:rsidR="00441791" w:rsidRDefault="004F1900" w:rsidP="003C01DA">
            <w:pPr>
              <w:jc w:val="center"/>
              <w:rPr>
                <w:lang w:eastAsia="zh-CN"/>
              </w:rPr>
            </w:pPr>
            <w:r>
              <w:rPr>
                <w:lang w:eastAsia="zh-CN"/>
              </w:rPr>
              <w:t>(Items 6.135</w:t>
            </w:r>
            <w:r w:rsidR="00A23FE8" w:rsidRPr="00A90B8B">
              <w:t xml:space="preserve"> – </w:t>
            </w:r>
            <w:r w:rsidR="00A477EB">
              <w:rPr>
                <w:lang w:eastAsia="zh-CN"/>
              </w:rPr>
              <w:t>6.152</w:t>
            </w:r>
            <w:r w:rsidR="00A23FE8">
              <w:rPr>
                <w:lang w:eastAsia="zh-CN"/>
              </w:rPr>
              <w:t>)</w:t>
            </w:r>
          </w:p>
        </w:tc>
        <w:tc>
          <w:tcPr>
            <w:tcW w:w="1615" w:type="dxa"/>
          </w:tcPr>
          <w:p w14:paraId="259FC020" w14:textId="50A5F052" w:rsidR="00441791" w:rsidRDefault="00DC6957" w:rsidP="003C01DA">
            <w:pPr>
              <w:jc w:val="center"/>
              <w:rPr>
                <w:lang w:eastAsia="zh-CN"/>
              </w:rPr>
            </w:pPr>
            <w:r>
              <w:rPr>
                <w:lang w:eastAsia="zh-CN"/>
              </w:rPr>
              <w:t>(Items 6</w:t>
            </w:r>
            <w:r w:rsidR="003855A7">
              <w:rPr>
                <w:lang w:eastAsia="zh-CN"/>
              </w:rPr>
              <w:t>.</w:t>
            </w:r>
            <w:r>
              <w:rPr>
                <w:lang w:eastAsia="zh-CN"/>
              </w:rPr>
              <w:t>154</w:t>
            </w:r>
            <w:r w:rsidR="00A23FE8" w:rsidRPr="00A90B8B">
              <w:t xml:space="preserve"> – </w:t>
            </w:r>
            <w:r>
              <w:rPr>
                <w:lang w:eastAsia="zh-CN"/>
              </w:rPr>
              <w:t>6.158)</w:t>
            </w:r>
          </w:p>
        </w:tc>
      </w:tr>
      <w:tr w:rsidR="00441791" w14:paraId="42BD043A" w14:textId="77777777" w:rsidTr="00A23FE8">
        <w:tc>
          <w:tcPr>
            <w:tcW w:w="1705" w:type="dxa"/>
          </w:tcPr>
          <w:p w14:paraId="470E7C1D" w14:textId="77777777" w:rsidR="00441791" w:rsidRDefault="00441791" w:rsidP="003C01DA">
            <w:pPr>
              <w:jc w:val="center"/>
              <w:rPr>
                <w:lang w:eastAsia="zh-CN"/>
              </w:rPr>
            </w:pPr>
          </w:p>
        </w:tc>
        <w:tc>
          <w:tcPr>
            <w:tcW w:w="1890" w:type="dxa"/>
          </w:tcPr>
          <w:p w14:paraId="11BC4113" w14:textId="020007E4" w:rsidR="00441791" w:rsidRDefault="001C4E69" w:rsidP="003C01DA">
            <w:pPr>
              <w:jc w:val="center"/>
              <w:rPr>
                <w:lang w:eastAsia="zh-CN"/>
              </w:rPr>
            </w:pPr>
            <w:r>
              <w:rPr>
                <w:lang w:eastAsia="zh-CN"/>
              </w:rPr>
              <w:t>(Item 6.9)</w:t>
            </w:r>
          </w:p>
        </w:tc>
        <w:tc>
          <w:tcPr>
            <w:tcW w:w="2015" w:type="dxa"/>
          </w:tcPr>
          <w:p w14:paraId="7E1935E3" w14:textId="77777777" w:rsidR="00441791" w:rsidRDefault="00441791" w:rsidP="003C01DA">
            <w:pPr>
              <w:jc w:val="center"/>
              <w:rPr>
                <w:lang w:eastAsia="zh-CN"/>
              </w:rPr>
            </w:pPr>
          </w:p>
        </w:tc>
        <w:tc>
          <w:tcPr>
            <w:tcW w:w="2125" w:type="dxa"/>
          </w:tcPr>
          <w:p w14:paraId="28354A51" w14:textId="1466DB22" w:rsidR="00441791" w:rsidRDefault="00441791" w:rsidP="003C01DA">
            <w:pPr>
              <w:jc w:val="center"/>
              <w:rPr>
                <w:lang w:eastAsia="zh-CN"/>
              </w:rPr>
            </w:pPr>
          </w:p>
        </w:tc>
        <w:tc>
          <w:tcPr>
            <w:tcW w:w="1615" w:type="dxa"/>
          </w:tcPr>
          <w:p w14:paraId="1F70BADA" w14:textId="7F0295EC" w:rsidR="00441791" w:rsidRDefault="00441791" w:rsidP="003C01DA">
            <w:pPr>
              <w:jc w:val="center"/>
              <w:rPr>
                <w:lang w:eastAsia="zh-CN"/>
              </w:rPr>
            </w:pPr>
          </w:p>
        </w:tc>
      </w:tr>
      <w:tr w:rsidR="00441791" w14:paraId="4956316E" w14:textId="77777777" w:rsidTr="00A23FE8">
        <w:tc>
          <w:tcPr>
            <w:tcW w:w="1705" w:type="dxa"/>
          </w:tcPr>
          <w:p w14:paraId="68580666" w14:textId="77777777" w:rsidR="00441791" w:rsidRDefault="00441791" w:rsidP="003C01DA">
            <w:pPr>
              <w:jc w:val="center"/>
              <w:rPr>
                <w:lang w:eastAsia="zh-CN"/>
              </w:rPr>
            </w:pPr>
          </w:p>
        </w:tc>
        <w:tc>
          <w:tcPr>
            <w:tcW w:w="1890" w:type="dxa"/>
          </w:tcPr>
          <w:p w14:paraId="13FA7563" w14:textId="3685F05D" w:rsidR="00441791" w:rsidRDefault="001C4E69" w:rsidP="003C01DA">
            <w:pPr>
              <w:jc w:val="center"/>
              <w:rPr>
                <w:lang w:eastAsia="zh-CN"/>
              </w:rPr>
            </w:pPr>
            <w:r>
              <w:rPr>
                <w:lang w:eastAsia="zh-CN"/>
              </w:rPr>
              <w:t>(Items 6.12</w:t>
            </w:r>
            <w:r w:rsidR="00A23FE8" w:rsidRPr="00A90B8B">
              <w:t xml:space="preserve"> – </w:t>
            </w:r>
            <w:r>
              <w:rPr>
                <w:lang w:eastAsia="zh-CN"/>
              </w:rPr>
              <w:t>6.14)</w:t>
            </w:r>
          </w:p>
        </w:tc>
        <w:tc>
          <w:tcPr>
            <w:tcW w:w="2015" w:type="dxa"/>
          </w:tcPr>
          <w:p w14:paraId="0A7613E3" w14:textId="77777777" w:rsidR="00441791" w:rsidRDefault="00441791" w:rsidP="003C01DA">
            <w:pPr>
              <w:jc w:val="center"/>
              <w:rPr>
                <w:lang w:eastAsia="zh-CN"/>
              </w:rPr>
            </w:pPr>
          </w:p>
        </w:tc>
        <w:tc>
          <w:tcPr>
            <w:tcW w:w="2125" w:type="dxa"/>
          </w:tcPr>
          <w:p w14:paraId="6EE5926D" w14:textId="77777777" w:rsidR="00441791" w:rsidRDefault="00441791" w:rsidP="003C01DA">
            <w:pPr>
              <w:jc w:val="center"/>
              <w:rPr>
                <w:lang w:eastAsia="zh-CN"/>
              </w:rPr>
            </w:pPr>
          </w:p>
        </w:tc>
        <w:tc>
          <w:tcPr>
            <w:tcW w:w="1615" w:type="dxa"/>
          </w:tcPr>
          <w:p w14:paraId="782F4AD1" w14:textId="77777777" w:rsidR="00441791" w:rsidRDefault="00441791" w:rsidP="003C01DA">
            <w:pPr>
              <w:jc w:val="center"/>
              <w:rPr>
                <w:lang w:eastAsia="zh-CN"/>
              </w:rPr>
            </w:pPr>
          </w:p>
        </w:tc>
      </w:tr>
      <w:tr w:rsidR="001C4E69" w14:paraId="3A392CE4" w14:textId="77777777" w:rsidTr="00A23FE8">
        <w:tc>
          <w:tcPr>
            <w:tcW w:w="1705" w:type="dxa"/>
          </w:tcPr>
          <w:p w14:paraId="0AB32C65" w14:textId="77777777" w:rsidR="001C4E69" w:rsidRDefault="001C4E69" w:rsidP="003C01DA">
            <w:pPr>
              <w:jc w:val="center"/>
              <w:rPr>
                <w:lang w:eastAsia="zh-CN"/>
              </w:rPr>
            </w:pPr>
          </w:p>
        </w:tc>
        <w:tc>
          <w:tcPr>
            <w:tcW w:w="1890" w:type="dxa"/>
          </w:tcPr>
          <w:p w14:paraId="16BAD398" w14:textId="27195424" w:rsidR="001C4E69" w:rsidRDefault="001C4E69" w:rsidP="003C01DA">
            <w:pPr>
              <w:jc w:val="center"/>
              <w:rPr>
                <w:lang w:eastAsia="zh-CN"/>
              </w:rPr>
            </w:pPr>
            <w:r>
              <w:rPr>
                <w:lang w:eastAsia="zh-CN"/>
              </w:rPr>
              <w:t>(Item 6.16)</w:t>
            </w:r>
          </w:p>
        </w:tc>
        <w:tc>
          <w:tcPr>
            <w:tcW w:w="2015" w:type="dxa"/>
          </w:tcPr>
          <w:p w14:paraId="18542AD7" w14:textId="77777777" w:rsidR="001C4E69" w:rsidRDefault="001C4E69" w:rsidP="003C01DA">
            <w:pPr>
              <w:jc w:val="center"/>
              <w:rPr>
                <w:lang w:eastAsia="zh-CN"/>
              </w:rPr>
            </w:pPr>
          </w:p>
        </w:tc>
        <w:tc>
          <w:tcPr>
            <w:tcW w:w="2125" w:type="dxa"/>
          </w:tcPr>
          <w:p w14:paraId="6FFC2B8E" w14:textId="77777777" w:rsidR="001C4E69" w:rsidRDefault="001C4E69" w:rsidP="003C01DA">
            <w:pPr>
              <w:jc w:val="center"/>
              <w:rPr>
                <w:lang w:eastAsia="zh-CN"/>
              </w:rPr>
            </w:pPr>
          </w:p>
        </w:tc>
        <w:tc>
          <w:tcPr>
            <w:tcW w:w="1615" w:type="dxa"/>
          </w:tcPr>
          <w:p w14:paraId="381FE24B" w14:textId="77777777" w:rsidR="001C4E69" w:rsidRDefault="001C4E69" w:rsidP="003C01DA">
            <w:pPr>
              <w:jc w:val="center"/>
              <w:rPr>
                <w:lang w:eastAsia="zh-CN"/>
              </w:rPr>
            </w:pPr>
          </w:p>
        </w:tc>
      </w:tr>
      <w:tr w:rsidR="001C4E69" w14:paraId="6F318AB0" w14:textId="77777777" w:rsidTr="00A23FE8">
        <w:tc>
          <w:tcPr>
            <w:tcW w:w="1705" w:type="dxa"/>
          </w:tcPr>
          <w:p w14:paraId="3E7BF1E8" w14:textId="77777777" w:rsidR="001C4E69" w:rsidRDefault="001C4E69" w:rsidP="003C01DA">
            <w:pPr>
              <w:jc w:val="center"/>
              <w:rPr>
                <w:lang w:eastAsia="zh-CN"/>
              </w:rPr>
            </w:pPr>
          </w:p>
        </w:tc>
        <w:tc>
          <w:tcPr>
            <w:tcW w:w="1890" w:type="dxa"/>
          </w:tcPr>
          <w:p w14:paraId="33FC2B45" w14:textId="435249E6" w:rsidR="001C4E69" w:rsidRDefault="001C4E69" w:rsidP="003C01DA">
            <w:pPr>
              <w:jc w:val="center"/>
              <w:rPr>
                <w:lang w:eastAsia="zh-CN"/>
              </w:rPr>
            </w:pPr>
            <w:r>
              <w:rPr>
                <w:lang w:eastAsia="zh-CN"/>
              </w:rPr>
              <w:t>(Items 6.1</w:t>
            </w:r>
            <w:r w:rsidR="009E1804">
              <w:rPr>
                <w:lang w:eastAsia="zh-CN"/>
              </w:rPr>
              <w:t>8</w:t>
            </w:r>
            <w:r w:rsidR="00A23FE8" w:rsidRPr="00A90B8B">
              <w:t xml:space="preserve"> – </w:t>
            </w:r>
            <w:r>
              <w:rPr>
                <w:lang w:eastAsia="zh-CN"/>
              </w:rPr>
              <w:t>6.1</w:t>
            </w:r>
            <w:r w:rsidR="009E1804">
              <w:rPr>
                <w:lang w:eastAsia="zh-CN"/>
              </w:rPr>
              <w:t>9</w:t>
            </w:r>
            <w:r>
              <w:rPr>
                <w:lang w:eastAsia="zh-CN"/>
              </w:rPr>
              <w:t>)</w:t>
            </w:r>
          </w:p>
        </w:tc>
        <w:tc>
          <w:tcPr>
            <w:tcW w:w="2015" w:type="dxa"/>
          </w:tcPr>
          <w:p w14:paraId="6C14D5AC" w14:textId="77777777" w:rsidR="001C4E69" w:rsidRDefault="001C4E69" w:rsidP="003C01DA">
            <w:pPr>
              <w:jc w:val="center"/>
              <w:rPr>
                <w:lang w:eastAsia="zh-CN"/>
              </w:rPr>
            </w:pPr>
          </w:p>
        </w:tc>
        <w:tc>
          <w:tcPr>
            <w:tcW w:w="2125" w:type="dxa"/>
          </w:tcPr>
          <w:p w14:paraId="76561EFE" w14:textId="77777777" w:rsidR="001C4E69" w:rsidRDefault="001C4E69" w:rsidP="003C01DA">
            <w:pPr>
              <w:jc w:val="center"/>
              <w:rPr>
                <w:lang w:eastAsia="zh-CN"/>
              </w:rPr>
            </w:pPr>
          </w:p>
        </w:tc>
        <w:tc>
          <w:tcPr>
            <w:tcW w:w="1615" w:type="dxa"/>
          </w:tcPr>
          <w:p w14:paraId="60EFEBAF" w14:textId="77777777" w:rsidR="001C4E69" w:rsidRDefault="001C4E69" w:rsidP="003C01DA">
            <w:pPr>
              <w:jc w:val="center"/>
              <w:rPr>
                <w:lang w:eastAsia="zh-CN"/>
              </w:rPr>
            </w:pPr>
          </w:p>
        </w:tc>
      </w:tr>
      <w:tr w:rsidR="00437562" w14:paraId="27A72ECA" w14:textId="77777777" w:rsidTr="00A23FE8">
        <w:tc>
          <w:tcPr>
            <w:tcW w:w="1705" w:type="dxa"/>
          </w:tcPr>
          <w:p w14:paraId="63B3BD70" w14:textId="77777777" w:rsidR="00437562" w:rsidRDefault="00437562" w:rsidP="003C01DA">
            <w:pPr>
              <w:jc w:val="center"/>
              <w:rPr>
                <w:lang w:eastAsia="zh-CN"/>
              </w:rPr>
            </w:pPr>
          </w:p>
        </w:tc>
        <w:tc>
          <w:tcPr>
            <w:tcW w:w="1890" w:type="dxa"/>
          </w:tcPr>
          <w:p w14:paraId="01776408" w14:textId="167633F9" w:rsidR="00437562" w:rsidRDefault="00437562" w:rsidP="003C01DA">
            <w:pPr>
              <w:jc w:val="center"/>
              <w:rPr>
                <w:lang w:eastAsia="zh-CN"/>
              </w:rPr>
            </w:pPr>
            <w:r>
              <w:rPr>
                <w:lang w:eastAsia="zh-CN"/>
              </w:rPr>
              <w:t>(Items 6.25</w:t>
            </w:r>
            <w:r w:rsidR="00A23FE8" w:rsidRPr="00A90B8B">
              <w:t xml:space="preserve"> – </w:t>
            </w:r>
            <w:r>
              <w:rPr>
                <w:lang w:eastAsia="zh-CN"/>
              </w:rPr>
              <w:t>6.34)</w:t>
            </w:r>
          </w:p>
        </w:tc>
        <w:tc>
          <w:tcPr>
            <w:tcW w:w="2015" w:type="dxa"/>
          </w:tcPr>
          <w:p w14:paraId="5C45416D" w14:textId="77777777" w:rsidR="00437562" w:rsidRDefault="00437562" w:rsidP="003C01DA">
            <w:pPr>
              <w:jc w:val="center"/>
              <w:rPr>
                <w:lang w:eastAsia="zh-CN"/>
              </w:rPr>
            </w:pPr>
          </w:p>
        </w:tc>
        <w:tc>
          <w:tcPr>
            <w:tcW w:w="2125" w:type="dxa"/>
          </w:tcPr>
          <w:p w14:paraId="67EBC71E" w14:textId="77777777" w:rsidR="00437562" w:rsidRDefault="00437562" w:rsidP="003C01DA">
            <w:pPr>
              <w:jc w:val="center"/>
              <w:rPr>
                <w:lang w:eastAsia="zh-CN"/>
              </w:rPr>
            </w:pPr>
          </w:p>
        </w:tc>
        <w:tc>
          <w:tcPr>
            <w:tcW w:w="1615" w:type="dxa"/>
          </w:tcPr>
          <w:p w14:paraId="5B42AB01" w14:textId="77777777" w:rsidR="00437562" w:rsidRDefault="00437562" w:rsidP="003C01DA">
            <w:pPr>
              <w:jc w:val="center"/>
              <w:rPr>
                <w:lang w:eastAsia="zh-CN"/>
              </w:rPr>
            </w:pPr>
          </w:p>
        </w:tc>
      </w:tr>
      <w:tr w:rsidR="00437562" w14:paraId="7BDE1139" w14:textId="77777777" w:rsidTr="00A23FE8">
        <w:tc>
          <w:tcPr>
            <w:tcW w:w="1705" w:type="dxa"/>
          </w:tcPr>
          <w:p w14:paraId="62AB4AE8" w14:textId="77777777" w:rsidR="00437562" w:rsidRDefault="00437562" w:rsidP="003C01DA">
            <w:pPr>
              <w:jc w:val="center"/>
              <w:rPr>
                <w:lang w:eastAsia="zh-CN"/>
              </w:rPr>
            </w:pPr>
          </w:p>
        </w:tc>
        <w:tc>
          <w:tcPr>
            <w:tcW w:w="1890" w:type="dxa"/>
          </w:tcPr>
          <w:p w14:paraId="60659C97" w14:textId="46E47387" w:rsidR="00437562" w:rsidRDefault="00437562" w:rsidP="003C01DA">
            <w:pPr>
              <w:jc w:val="center"/>
              <w:rPr>
                <w:lang w:eastAsia="zh-CN"/>
              </w:rPr>
            </w:pPr>
            <w:r>
              <w:rPr>
                <w:lang w:eastAsia="zh-CN"/>
              </w:rPr>
              <w:t>(Item 6.43)</w:t>
            </w:r>
          </w:p>
        </w:tc>
        <w:tc>
          <w:tcPr>
            <w:tcW w:w="2015" w:type="dxa"/>
          </w:tcPr>
          <w:p w14:paraId="353545CA" w14:textId="77777777" w:rsidR="00437562" w:rsidRDefault="00437562" w:rsidP="003C01DA">
            <w:pPr>
              <w:jc w:val="center"/>
              <w:rPr>
                <w:lang w:eastAsia="zh-CN"/>
              </w:rPr>
            </w:pPr>
          </w:p>
        </w:tc>
        <w:tc>
          <w:tcPr>
            <w:tcW w:w="2125" w:type="dxa"/>
          </w:tcPr>
          <w:p w14:paraId="57C336AA" w14:textId="77777777" w:rsidR="00437562" w:rsidRDefault="00437562" w:rsidP="003C01DA">
            <w:pPr>
              <w:jc w:val="center"/>
              <w:rPr>
                <w:lang w:eastAsia="zh-CN"/>
              </w:rPr>
            </w:pPr>
          </w:p>
        </w:tc>
        <w:tc>
          <w:tcPr>
            <w:tcW w:w="1615" w:type="dxa"/>
          </w:tcPr>
          <w:p w14:paraId="77150141" w14:textId="77777777" w:rsidR="00437562" w:rsidRDefault="00437562" w:rsidP="003C01DA">
            <w:pPr>
              <w:jc w:val="center"/>
              <w:rPr>
                <w:lang w:eastAsia="zh-CN"/>
              </w:rPr>
            </w:pPr>
          </w:p>
        </w:tc>
      </w:tr>
      <w:tr w:rsidR="00437562" w14:paraId="4255AFB9" w14:textId="77777777" w:rsidTr="00A23FE8">
        <w:tc>
          <w:tcPr>
            <w:tcW w:w="1705" w:type="dxa"/>
          </w:tcPr>
          <w:p w14:paraId="28277B4F" w14:textId="77777777" w:rsidR="00437562" w:rsidRDefault="00437562" w:rsidP="003C01DA">
            <w:pPr>
              <w:jc w:val="center"/>
              <w:rPr>
                <w:lang w:eastAsia="zh-CN"/>
              </w:rPr>
            </w:pPr>
          </w:p>
        </w:tc>
        <w:tc>
          <w:tcPr>
            <w:tcW w:w="1890" w:type="dxa"/>
          </w:tcPr>
          <w:p w14:paraId="0DB25E31" w14:textId="6089F339" w:rsidR="00437562" w:rsidRDefault="00437562" w:rsidP="003C01DA">
            <w:pPr>
              <w:jc w:val="center"/>
              <w:rPr>
                <w:lang w:eastAsia="zh-CN"/>
              </w:rPr>
            </w:pPr>
            <w:r>
              <w:rPr>
                <w:lang w:eastAsia="zh-CN"/>
              </w:rPr>
              <w:t>(Items 6.</w:t>
            </w:r>
            <w:r w:rsidR="009A113D">
              <w:rPr>
                <w:lang w:eastAsia="zh-CN"/>
              </w:rPr>
              <w:t>46</w:t>
            </w:r>
            <w:r w:rsidR="00A23FE8" w:rsidRPr="00A90B8B">
              <w:t xml:space="preserve"> – </w:t>
            </w:r>
            <w:r w:rsidR="009A113D">
              <w:rPr>
                <w:lang w:eastAsia="zh-CN"/>
              </w:rPr>
              <w:t>6.52)</w:t>
            </w:r>
          </w:p>
        </w:tc>
        <w:tc>
          <w:tcPr>
            <w:tcW w:w="2015" w:type="dxa"/>
          </w:tcPr>
          <w:p w14:paraId="0ED44523" w14:textId="77777777" w:rsidR="00437562" w:rsidRDefault="00437562" w:rsidP="003C01DA">
            <w:pPr>
              <w:jc w:val="center"/>
              <w:rPr>
                <w:lang w:eastAsia="zh-CN"/>
              </w:rPr>
            </w:pPr>
          </w:p>
        </w:tc>
        <w:tc>
          <w:tcPr>
            <w:tcW w:w="2125" w:type="dxa"/>
          </w:tcPr>
          <w:p w14:paraId="006D0033" w14:textId="77777777" w:rsidR="00437562" w:rsidRDefault="00437562" w:rsidP="003C01DA">
            <w:pPr>
              <w:jc w:val="center"/>
              <w:rPr>
                <w:lang w:eastAsia="zh-CN"/>
              </w:rPr>
            </w:pPr>
          </w:p>
        </w:tc>
        <w:tc>
          <w:tcPr>
            <w:tcW w:w="1615" w:type="dxa"/>
          </w:tcPr>
          <w:p w14:paraId="70AD45A5" w14:textId="77777777" w:rsidR="00437562" w:rsidRDefault="00437562" w:rsidP="003C01DA">
            <w:pPr>
              <w:jc w:val="center"/>
              <w:rPr>
                <w:lang w:eastAsia="zh-CN"/>
              </w:rPr>
            </w:pPr>
          </w:p>
        </w:tc>
      </w:tr>
      <w:tr w:rsidR="00437562" w14:paraId="3D078C20" w14:textId="77777777" w:rsidTr="00A23FE8">
        <w:tc>
          <w:tcPr>
            <w:tcW w:w="1705" w:type="dxa"/>
          </w:tcPr>
          <w:p w14:paraId="4653593B" w14:textId="77777777" w:rsidR="00437562" w:rsidRDefault="00437562" w:rsidP="003C01DA">
            <w:pPr>
              <w:jc w:val="center"/>
              <w:rPr>
                <w:lang w:eastAsia="zh-CN"/>
              </w:rPr>
            </w:pPr>
          </w:p>
        </w:tc>
        <w:tc>
          <w:tcPr>
            <w:tcW w:w="1890" w:type="dxa"/>
          </w:tcPr>
          <w:p w14:paraId="06930F45" w14:textId="10CF0786" w:rsidR="00437562" w:rsidRDefault="009A113D" w:rsidP="003C01DA">
            <w:pPr>
              <w:jc w:val="center"/>
              <w:rPr>
                <w:lang w:eastAsia="zh-CN"/>
              </w:rPr>
            </w:pPr>
            <w:r>
              <w:rPr>
                <w:lang w:eastAsia="zh-CN"/>
              </w:rPr>
              <w:t>(Items 6.54</w:t>
            </w:r>
            <w:r w:rsidR="00A23FE8" w:rsidRPr="00A90B8B">
              <w:t xml:space="preserve"> – </w:t>
            </w:r>
            <w:r>
              <w:rPr>
                <w:lang w:eastAsia="zh-CN"/>
              </w:rPr>
              <w:t>6.55)</w:t>
            </w:r>
          </w:p>
        </w:tc>
        <w:tc>
          <w:tcPr>
            <w:tcW w:w="2015" w:type="dxa"/>
          </w:tcPr>
          <w:p w14:paraId="52BD6D95" w14:textId="77777777" w:rsidR="00437562" w:rsidRDefault="00437562" w:rsidP="003C01DA">
            <w:pPr>
              <w:jc w:val="center"/>
              <w:rPr>
                <w:lang w:eastAsia="zh-CN"/>
              </w:rPr>
            </w:pPr>
          </w:p>
        </w:tc>
        <w:tc>
          <w:tcPr>
            <w:tcW w:w="2125" w:type="dxa"/>
          </w:tcPr>
          <w:p w14:paraId="4821CAB7" w14:textId="77777777" w:rsidR="00437562" w:rsidRDefault="00437562" w:rsidP="003C01DA">
            <w:pPr>
              <w:jc w:val="center"/>
              <w:rPr>
                <w:lang w:eastAsia="zh-CN"/>
              </w:rPr>
            </w:pPr>
          </w:p>
        </w:tc>
        <w:tc>
          <w:tcPr>
            <w:tcW w:w="1615" w:type="dxa"/>
          </w:tcPr>
          <w:p w14:paraId="536AA34C" w14:textId="77777777" w:rsidR="00437562" w:rsidRDefault="00437562" w:rsidP="003C01DA">
            <w:pPr>
              <w:jc w:val="center"/>
              <w:rPr>
                <w:lang w:eastAsia="zh-CN"/>
              </w:rPr>
            </w:pPr>
          </w:p>
        </w:tc>
      </w:tr>
      <w:tr w:rsidR="00437562" w14:paraId="62C838DC" w14:textId="77777777" w:rsidTr="00A23FE8">
        <w:tc>
          <w:tcPr>
            <w:tcW w:w="1705" w:type="dxa"/>
          </w:tcPr>
          <w:p w14:paraId="433ED47F" w14:textId="77777777" w:rsidR="00437562" w:rsidRDefault="00437562" w:rsidP="003C01DA">
            <w:pPr>
              <w:jc w:val="center"/>
              <w:rPr>
                <w:lang w:eastAsia="zh-CN"/>
              </w:rPr>
            </w:pPr>
          </w:p>
        </w:tc>
        <w:tc>
          <w:tcPr>
            <w:tcW w:w="1890" w:type="dxa"/>
          </w:tcPr>
          <w:p w14:paraId="5C6AF4CF" w14:textId="1553AA5E" w:rsidR="00437562" w:rsidRDefault="009A113D" w:rsidP="003C01DA">
            <w:pPr>
              <w:jc w:val="center"/>
              <w:rPr>
                <w:lang w:eastAsia="zh-CN"/>
              </w:rPr>
            </w:pPr>
            <w:r>
              <w:rPr>
                <w:lang w:eastAsia="zh-CN"/>
              </w:rPr>
              <w:t>(Item 6.66)</w:t>
            </w:r>
          </w:p>
        </w:tc>
        <w:tc>
          <w:tcPr>
            <w:tcW w:w="2015" w:type="dxa"/>
          </w:tcPr>
          <w:p w14:paraId="0E3E9FE4" w14:textId="77777777" w:rsidR="00437562" w:rsidRDefault="00437562" w:rsidP="003C01DA">
            <w:pPr>
              <w:jc w:val="center"/>
              <w:rPr>
                <w:lang w:eastAsia="zh-CN"/>
              </w:rPr>
            </w:pPr>
          </w:p>
        </w:tc>
        <w:tc>
          <w:tcPr>
            <w:tcW w:w="2125" w:type="dxa"/>
          </w:tcPr>
          <w:p w14:paraId="13889684" w14:textId="77777777" w:rsidR="00437562" w:rsidRDefault="00437562" w:rsidP="003C01DA">
            <w:pPr>
              <w:jc w:val="center"/>
              <w:rPr>
                <w:lang w:eastAsia="zh-CN"/>
              </w:rPr>
            </w:pPr>
          </w:p>
        </w:tc>
        <w:tc>
          <w:tcPr>
            <w:tcW w:w="1615" w:type="dxa"/>
          </w:tcPr>
          <w:p w14:paraId="7A0311A1" w14:textId="77777777" w:rsidR="00437562" w:rsidRDefault="00437562" w:rsidP="003C01DA">
            <w:pPr>
              <w:jc w:val="center"/>
              <w:rPr>
                <w:lang w:eastAsia="zh-CN"/>
              </w:rPr>
            </w:pPr>
          </w:p>
        </w:tc>
      </w:tr>
      <w:tr w:rsidR="009A113D" w14:paraId="3F2518D1" w14:textId="77777777" w:rsidTr="00A23FE8">
        <w:tc>
          <w:tcPr>
            <w:tcW w:w="1705" w:type="dxa"/>
          </w:tcPr>
          <w:p w14:paraId="079E5043" w14:textId="77777777" w:rsidR="009A113D" w:rsidRDefault="009A113D" w:rsidP="003C01DA">
            <w:pPr>
              <w:jc w:val="center"/>
              <w:rPr>
                <w:lang w:eastAsia="zh-CN"/>
              </w:rPr>
            </w:pPr>
          </w:p>
        </w:tc>
        <w:tc>
          <w:tcPr>
            <w:tcW w:w="1890" w:type="dxa"/>
          </w:tcPr>
          <w:p w14:paraId="5F79DD8D" w14:textId="6CF5CF4A" w:rsidR="009A113D" w:rsidRDefault="009A113D" w:rsidP="003C01DA">
            <w:pPr>
              <w:jc w:val="center"/>
              <w:rPr>
                <w:lang w:eastAsia="zh-CN"/>
              </w:rPr>
            </w:pPr>
            <w:r w:rsidRPr="001265BC">
              <w:rPr>
                <w:lang w:eastAsia="zh-CN"/>
              </w:rPr>
              <w:t xml:space="preserve">(Items </w:t>
            </w:r>
            <w:r w:rsidR="0072721A" w:rsidRPr="001265BC">
              <w:rPr>
                <w:lang w:eastAsia="zh-CN"/>
              </w:rPr>
              <w:t>6.69</w:t>
            </w:r>
            <w:r w:rsidR="00A23FE8" w:rsidRPr="001265BC">
              <w:t xml:space="preserve"> – </w:t>
            </w:r>
            <w:r w:rsidRPr="001265BC">
              <w:rPr>
                <w:lang w:eastAsia="zh-CN"/>
              </w:rPr>
              <w:t>6.</w:t>
            </w:r>
            <w:r w:rsidR="00393244" w:rsidRPr="001265BC">
              <w:rPr>
                <w:lang w:eastAsia="zh-CN"/>
              </w:rPr>
              <w:t>76</w:t>
            </w:r>
            <w:r w:rsidRPr="001265BC">
              <w:rPr>
                <w:lang w:eastAsia="zh-CN"/>
              </w:rPr>
              <w:t>)</w:t>
            </w:r>
          </w:p>
        </w:tc>
        <w:tc>
          <w:tcPr>
            <w:tcW w:w="2015" w:type="dxa"/>
          </w:tcPr>
          <w:p w14:paraId="61354170" w14:textId="77777777" w:rsidR="009A113D" w:rsidRDefault="009A113D" w:rsidP="003C01DA">
            <w:pPr>
              <w:jc w:val="center"/>
              <w:rPr>
                <w:lang w:eastAsia="zh-CN"/>
              </w:rPr>
            </w:pPr>
          </w:p>
        </w:tc>
        <w:tc>
          <w:tcPr>
            <w:tcW w:w="2125" w:type="dxa"/>
          </w:tcPr>
          <w:p w14:paraId="531C5003" w14:textId="77777777" w:rsidR="009A113D" w:rsidRDefault="009A113D" w:rsidP="003C01DA">
            <w:pPr>
              <w:jc w:val="center"/>
              <w:rPr>
                <w:lang w:eastAsia="zh-CN"/>
              </w:rPr>
            </w:pPr>
          </w:p>
        </w:tc>
        <w:tc>
          <w:tcPr>
            <w:tcW w:w="1615" w:type="dxa"/>
          </w:tcPr>
          <w:p w14:paraId="00365344" w14:textId="77777777" w:rsidR="009A113D" w:rsidRDefault="009A113D" w:rsidP="003C01DA">
            <w:pPr>
              <w:jc w:val="center"/>
              <w:rPr>
                <w:lang w:eastAsia="zh-CN"/>
              </w:rPr>
            </w:pPr>
          </w:p>
        </w:tc>
      </w:tr>
    </w:tbl>
    <w:p w14:paraId="4617DAD3" w14:textId="68853B3D" w:rsidR="00441791" w:rsidRDefault="00F90D8F" w:rsidP="006F1161">
      <w:pPr>
        <w:rPr>
          <w:lang w:eastAsia="zh-CN"/>
        </w:rPr>
      </w:pPr>
      <w:r>
        <w:rPr>
          <w:lang w:eastAsia="zh-CN"/>
        </w:rPr>
        <w:t xml:space="preserve">CWO items were identified among the following guidelines in </w:t>
      </w:r>
      <w:r w:rsidRPr="005936ED">
        <w:rPr>
          <w:b/>
          <w:bCs/>
          <w:lang w:eastAsia="zh-CN"/>
        </w:rPr>
        <w:t xml:space="preserve">Section </w:t>
      </w:r>
      <w:r w:rsidR="0096484B">
        <w:rPr>
          <w:b/>
          <w:bCs/>
          <w:lang w:eastAsia="zh-CN"/>
        </w:rPr>
        <w:t>6</w:t>
      </w:r>
      <w:r>
        <w:rPr>
          <w:lang w:eastAsia="zh-CN"/>
        </w:rPr>
        <w:t xml:space="preserve"> of the reference document </w:t>
      </w:r>
      <w:r>
        <w:t>[</w:t>
      </w:r>
      <w:r w:rsidRPr="00415EC8">
        <w:rPr>
          <w:rFonts w:cstheme="minorBidi"/>
          <w:szCs w:val="22"/>
        </w:rPr>
        <w:fldChar w:fldCharType="begin"/>
      </w:r>
      <w:r w:rsidRPr="00415EC8">
        <w:rPr>
          <w:rFonts w:cstheme="minorBidi"/>
          <w:szCs w:val="22"/>
        </w:rPr>
        <w:instrText xml:space="preserve"> REF _Ref153804653 \r \h  \* MERGEFORMAT </w:instrText>
      </w:r>
      <w:r w:rsidRPr="00415EC8">
        <w:rPr>
          <w:rFonts w:cstheme="minorBidi"/>
          <w:szCs w:val="22"/>
        </w:rPr>
      </w:r>
      <w:r w:rsidRPr="00415EC8">
        <w:rPr>
          <w:rFonts w:cstheme="minorBidi"/>
          <w:szCs w:val="22"/>
        </w:rPr>
        <w:fldChar w:fldCharType="separate"/>
      </w:r>
      <w:r w:rsidRPr="00415EC8">
        <w:rPr>
          <w:rFonts w:cstheme="minorBidi"/>
          <w:szCs w:val="22"/>
        </w:rPr>
        <w:t>11</w:t>
      </w:r>
      <w:r w:rsidRPr="00415EC8">
        <w:rPr>
          <w:rFonts w:cstheme="minorBidi"/>
          <w:szCs w:val="22"/>
        </w:rPr>
        <w:fldChar w:fldCharType="end"/>
      </w:r>
      <w:r w:rsidRPr="00415EC8">
        <w:rPr>
          <w:rFonts w:cstheme="minorBidi"/>
          <w:szCs w:val="22"/>
        </w:rPr>
        <w:t>]:</w:t>
      </w:r>
    </w:p>
    <w:tbl>
      <w:tblPr>
        <w:tblStyle w:val="TableGrid"/>
        <w:tblW w:w="9355" w:type="dxa"/>
        <w:tblLook w:val="04A0" w:firstRow="1" w:lastRow="0" w:firstColumn="1" w:lastColumn="0" w:noHBand="0" w:noVBand="1"/>
      </w:tblPr>
      <w:tblGrid>
        <w:gridCol w:w="2515"/>
        <w:gridCol w:w="2340"/>
        <w:gridCol w:w="2160"/>
        <w:gridCol w:w="2340"/>
      </w:tblGrid>
      <w:tr w:rsidR="001C4C33" w14:paraId="1C9EAF86" w14:textId="77777777" w:rsidTr="00703630">
        <w:tc>
          <w:tcPr>
            <w:tcW w:w="2515" w:type="dxa"/>
          </w:tcPr>
          <w:p w14:paraId="119151A6" w14:textId="650FB4BB" w:rsidR="001C4C33" w:rsidRPr="003C01DA" w:rsidRDefault="00B90905" w:rsidP="003C01DA">
            <w:pPr>
              <w:jc w:val="center"/>
              <w:rPr>
                <w:b/>
                <w:bCs/>
                <w:lang w:eastAsia="zh-CN"/>
              </w:rPr>
            </w:pPr>
            <w:r w:rsidRPr="003C01DA">
              <w:rPr>
                <w:b/>
                <w:bCs/>
              </w:rPr>
              <w:lastRenderedPageBreak/>
              <w:t>“</w:t>
            </w:r>
            <w:r w:rsidR="001C4C33" w:rsidRPr="003C01DA">
              <w:rPr>
                <w:b/>
                <w:bCs/>
              </w:rPr>
              <w:t>Testing and testability during operation</w:t>
            </w:r>
            <w:r w:rsidRPr="003C01DA">
              <w:rPr>
                <w:b/>
                <w:bCs/>
              </w:rPr>
              <w:t>”</w:t>
            </w:r>
          </w:p>
        </w:tc>
        <w:tc>
          <w:tcPr>
            <w:tcW w:w="2340" w:type="dxa"/>
          </w:tcPr>
          <w:p w14:paraId="0FDBFB12" w14:textId="4A16AEAA" w:rsidR="001C4C33" w:rsidRPr="003C01DA" w:rsidRDefault="00B90905" w:rsidP="003C01DA">
            <w:pPr>
              <w:jc w:val="center"/>
              <w:rPr>
                <w:b/>
                <w:bCs/>
                <w:lang w:eastAsia="zh-CN"/>
              </w:rPr>
            </w:pPr>
            <w:r w:rsidRPr="003C01DA">
              <w:rPr>
                <w:b/>
                <w:bCs/>
              </w:rPr>
              <w:t>“</w:t>
            </w:r>
            <w:r w:rsidR="001C4C33" w:rsidRPr="003C01DA">
              <w:rPr>
                <w:b/>
                <w:bCs/>
              </w:rPr>
              <w:t>Provisions for removal from service for testing or maintenance</w:t>
            </w:r>
            <w:r w:rsidRPr="003C01DA">
              <w:rPr>
                <w:b/>
                <w:bCs/>
              </w:rPr>
              <w:t>”</w:t>
            </w:r>
          </w:p>
        </w:tc>
        <w:tc>
          <w:tcPr>
            <w:tcW w:w="2160" w:type="dxa"/>
          </w:tcPr>
          <w:p w14:paraId="053BA102" w14:textId="54AC79C1" w:rsidR="001C4C33" w:rsidRPr="003C01DA" w:rsidRDefault="00B90905" w:rsidP="003C01DA">
            <w:pPr>
              <w:jc w:val="center"/>
              <w:rPr>
                <w:b/>
                <w:bCs/>
                <w:lang w:eastAsia="zh-CN"/>
              </w:rPr>
            </w:pPr>
            <w:r w:rsidRPr="003C01DA">
              <w:rPr>
                <w:b/>
                <w:bCs/>
              </w:rPr>
              <w:t>“</w:t>
            </w:r>
            <w:r w:rsidR="001C4C33" w:rsidRPr="003C01DA">
              <w:rPr>
                <w:b/>
                <w:bCs/>
              </w:rPr>
              <w:t>Set points</w:t>
            </w:r>
            <w:r w:rsidRPr="003C01DA">
              <w:rPr>
                <w:b/>
                <w:bCs/>
              </w:rPr>
              <w:t>”</w:t>
            </w:r>
          </w:p>
        </w:tc>
        <w:tc>
          <w:tcPr>
            <w:tcW w:w="2340" w:type="dxa"/>
          </w:tcPr>
          <w:p w14:paraId="5B9C776E" w14:textId="72073332" w:rsidR="001C4C33" w:rsidRPr="003C01DA" w:rsidRDefault="00B90905" w:rsidP="003C01DA">
            <w:pPr>
              <w:jc w:val="center"/>
              <w:rPr>
                <w:b/>
                <w:bCs/>
                <w:lang w:eastAsia="zh-CN"/>
              </w:rPr>
            </w:pPr>
            <w:r w:rsidRPr="003C01DA">
              <w:rPr>
                <w:b/>
                <w:bCs/>
              </w:rPr>
              <w:t>“</w:t>
            </w:r>
            <w:r w:rsidR="001C4C33" w:rsidRPr="003C01DA">
              <w:rPr>
                <w:b/>
                <w:bCs/>
              </w:rPr>
              <w:t>Marking and identification of items important to safety</w:t>
            </w:r>
            <w:r w:rsidRPr="003C01DA">
              <w:rPr>
                <w:b/>
                <w:bCs/>
              </w:rPr>
              <w:t>”</w:t>
            </w:r>
          </w:p>
        </w:tc>
      </w:tr>
      <w:tr w:rsidR="001C4C33" w14:paraId="02B27B99" w14:textId="77777777" w:rsidTr="00703630">
        <w:tc>
          <w:tcPr>
            <w:tcW w:w="2515" w:type="dxa"/>
          </w:tcPr>
          <w:p w14:paraId="0EC06520" w14:textId="1AFDDF73" w:rsidR="001C4C33" w:rsidRDefault="001C4C33" w:rsidP="00E46AAA">
            <w:pPr>
              <w:jc w:val="center"/>
              <w:rPr>
                <w:lang w:eastAsia="zh-CN"/>
              </w:rPr>
            </w:pPr>
            <w:r>
              <w:rPr>
                <w:lang w:eastAsia="zh-CN"/>
              </w:rPr>
              <w:t>(Items 6.166</w:t>
            </w:r>
            <w:r w:rsidR="00A23FE8" w:rsidRPr="00A90B8B">
              <w:t xml:space="preserve"> – </w:t>
            </w:r>
            <w:r>
              <w:rPr>
                <w:lang w:eastAsia="zh-CN"/>
              </w:rPr>
              <w:t>6.172)</w:t>
            </w:r>
          </w:p>
        </w:tc>
        <w:tc>
          <w:tcPr>
            <w:tcW w:w="2340" w:type="dxa"/>
          </w:tcPr>
          <w:p w14:paraId="0395AABE" w14:textId="61C324FE" w:rsidR="001C4C33" w:rsidRDefault="00D05C1E" w:rsidP="00E46AAA">
            <w:pPr>
              <w:jc w:val="center"/>
              <w:rPr>
                <w:lang w:eastAsia="zh-CN"/>
              </w:rPr>
            </w:pPr>
            <w:r>
              <w:rPr>
                <w:lang w:eastAsia="zh-CN"/>
              </w:rPr>
              <w:t xml:space="preserve">(Items </w:t>
            </w:r>
            <w:r w:rsidRPr="00D05C1E">
              <w:rPr>
                <w:lang w:eastAsia="zh-CN"/>
              </w:rPr>
              <w:t>6.198 – 6.200</w:t>
            </w:r>
            <w:r>
              <w:rPr>
                <w:lang w:eastAsia="zh-CN"/>
              </w:rPr>
              <w:t>)</w:t>
            </w:r>
          </w:p>
        </w:tc>
        <w:tc>
          <w:tcPr>
            <w:tcW w:w="2160" w:type="dxa"/>
          </w:tcPr>
          <w:p w14:paraId="1FC3EE5A" w14:textId="00A9B0EC" w:rsidR="001C4C33" w:rsidRDefault="00CB2A70" w:rsidP="00E46AAA">
            <w:pPr>
              <w:jc w:val="center"/>
              <w:rPr>
                <w:lang w:eastAsia="zh-CN"/>
              </w:rPr>
            </w:pPr>
            <w:r>
              <w:rPr>
                <w:lang w:eastAsia="zh-CN"/>
              </w:rPr>
              <w:t xml:space="preserve">(Items </w:t>
            </w:r>
            <w:r w:rsidRPr="00A90B8B">
              <w:t>6.206 – 6.212</w:t>
            </w:r>
            <w:r>
              <w:t>)</w:t>
            </w:r>
          </w:p>
        </w:tc>
        <w:tc>
          <w:tcPr>
            <w:tcW w:w="2340" w:type="dxa"/>
          </w:tcPr>
          <w:p w14:paraId="3A9BB66E" w14:textId="50280917" w:rsidR="001C4C33" w:rsidRDefault="00B90905" w:rsidP="00E46AAA">
            <w:pPr>
              <w:jc w:val="center"/>
              <w:rPr>
                <w:lang w:eastAsia="zh-CN"/>
              </w:rPr>
            </w:pPr>
            <w:r>
              <w:rPr>
                <w:lang w:eastAsia="zh-CN"/>
              </w:rPr>
              <w:t xml:space="preserve">(Items </w:t>
            </w:r>
            <w:r w:rsidRPr="00A90B8B">
              <w:t>6.213 – 6.219</w:t>
            </w:r>
            <w:r>
              <w:t>)</w:t>
            </w:r>
          </w:p>
        </w:tc>
      </w:tr>
      <w:tr w:rsidR="001C4C33" w14:paraId="67CA25A7" w14:textId="77777777" w:rsidTr="00703630">
        <w:tc>
          <w:tcPr>
            <w:tcW w:w="2515" w:type="dxa"/>
          </w:tcPr>
          <w:p w14:paraId="143C43B3" w14:textId="3D06598F" w:rsidR="001C4C33" w:rsidRDefault="001C4C33" w:rsidP="00E46AAA">
            <w:pPr>
              <w:jc w:val="center"/>
              <w:rPr>
                <w:lang w:eastAsia="zh-CN"/>
              </w:rPr>
            </w:pPr>
            <w:r>
              <w:rPr>
                <w:lang w:eastAsia="zh-CN"/>
              </w:rPr>
              <w:t>(Item 6.180)</w:t>
            </w:r>
          </w:p>
        </w:tc>
        <w:tc>
          <w:tcPr>
            <w:tcW w:w="2340" w:type="dxa"/>
          </w:tcPr>
          <w:p w14:paraId="331952B2" w14:textId="77777777" w:rsidR="001C4C33" w:rsidRDefault="001C4C33" w:rsidP="00E46AAA">
            <w:pPr>
              <w:jc w:val="center"/>
              <w:rPr>
                <w:lang w:eastAsia="zh-CN"/>
              </w:rPr>
            </w:pPr>
          </w:p>
        </w:tc>
        <w:tc>
          <w:tcPr>
            <w:tcW w:w="2160" w:type="dxa"/>
          </w:tcPr>
          <w:p w14:paraId="6D864ABB" w14:textId="77777777" w:rsidR="001C4C33" w:rsidRDefault="001C4C33" w:rsidP="00E46AAA">
            <w:pPr>
              <w:jc w:val="center"/>
              <w:rPr>
                <w:lang w:eastAsia="zh-CN"/>
              </w:rPr>
            </w:pPr>
          </w:p>
        </w:tc>
        <w:tc>
          <w:tcPr>
            <w:tcW w:w="2340" w:type="dxa"/>
          </w:tcPr>
          <w:p w14:paraId="53EDE07E" w14:textId="77777777" w:rsidR="001C4C33" w:rsidRDefault="001C4C33" w:rsidP="00E46AAA">
            <w:pPr>
              <w:jc w:val="center"/>
              <w:rPr>
                <w:lang w:eastAsia="zh-CN"/>
              </w:rPr>
            </w:pPr>
          </w:p>
        </w:tc>
      </w:tr>
      <w:tr w:rsidR="001C4C33" w14:paraId="42F9B30E" w14:textId="77777777" w:rsidTr="00703630">
        <w:tc>
          <w:tcPr>
            <w:tcW w:w="2515" w:type="dxa"/>
          </w:tcPr>
          <w:p w14:paraId="51135660" w14:textId="6A07EF83" w:rsidR="001C4C33" w:rsidRDefault="001C4C33" w:rsidP="00E46AAA">
            <w:pPr>
              <w:jc w:val="center"/>
              <w:rPr>
                <w:lang w:eastAsia="zh-CN"/>
              </w:rPr>
            </w:pPr>
            <w:r w:rsidRPr="00900839">
              <w:rPr>
                <w:lang w:eastAsia="zh-CN"/>
              </w:rPr>
              <w:t>(Item 6.183</w:t>
            </w:r>
            <w:r w:rsidR="00A23FE8" w:rsidRPr="00A90B8B">
              <w:t xml:space="preserve"> – </w:t>
            </w:r>
            <w:r w:rsidRPr="00900839">
              <w:rPr>
                <w:lang w:eastAsia="zh-CN"/>
              </w:rPr>
              <w:t>6.188)</w:t>
            </w:r>
          </w:p>
        </w:tc>
        <w:tc>
          <w:tcPr>
            <w:tcW w:w="2340" w:type="dxa"/>
          </w:tcPr>
          <w:p w14:paraId="1B0B68D7" w14:textId="77777777" w:rsidR="001C4C33" w:rsidRDefault="001C4C33" w:rsidP="00E46AAA">
            <w:pPr>
              <w:jc w:val="center"/>
              <w:rPr>
                <w:lang w:eastAsia="zh-CN"/>
              </w:rPr>
            </w:pPr>
          </w:p>
        </w:tc>
        <w:tc>
          <w:tcPr>
            <w:tcW w:w="2160" w:type="dxa"/>
          </w:tcPr>
          <w:p w14:paraId="1FC1C079" w14:textId="77777777" w:rsidR="001C4C33" w:rsidRDefault="001C4C33" w:rsidP="00E46AAA">
            <w:pPr>
              <w:jc w:val="center"/>
              <w:rPr>
                <w:lang w:eastAsia="zh-CN"/>
              </w:rPr>
            </w:pPr>
          </w:p>
        </w:tc>
        <w:tc>
          <w:tcPr>
            <w:tcW w:w="2340" w:type="dxa"/>
          </w:tcPr>
          <w:p w14:paraId="6701968E" w14:textId="77777777" w:rsidR="001C4C33" w:rsidRDefault="001C4C33" w:rsidP="00E46AAA">
            <w:pPr>
              <w:jc w:val="center"/>
              <w:rPr>
                <w:lang w:eastAsia="zh-CN"/>
              </w:rPr>
            </w:pPr>
          </w:p>
        </w:tc>
      </w:tr>
    </w:tbl>
    <w:p w14:paraId="321E4BDE" w14:textId="26EF0A25" w:rsidR="00C17314" w:rsidRPr="000A2119" w:rsidRDefault="000A2119" w:rsidP="009D2469">
      <w:pPr>
        <w:rPr>
          <w:i/>
          <w:iCs/>
          <w:lang w:eastAsia="zh-CN"/>
        </w:rPr>
      </w:pPr>
      <w:r w:rsidRPr="006A1C2E">
        <w:rPr>
          <w:i/>
          <w:iCs/>
          <w:lang w:eastAsia="zh-CN"/>
        </w:rPr>
        <w:t xml:space="preserve">Refer to </w:t>
      </w:r>
      <w:r w:rsidRPr="006A1C2E">
        <w:rPr>
          <w:b/>
          <w:bCs/>
          <w:i/>
          <w:iCs/>
          <w:lang w:eastAsia="zh-CN"/>
        </w:rPr>
        <w:t>Subsection 2.2.</w:t>
      </w:r>
      <w:r>
        <w:rPr>
          <w:b/>
          <w:bCs/>
          <w:i/>
          <w:iCs/>
          <w:lang w:eastAsia="zh-CN"/>
        </w:rPr>
        <w:t>5</w:t>
      </w:r>
      <w:r w:rsidRPr="006A1C2E">
        <w:rPr>
          <w:i/>
          <w:iCs/>
          <w:lang w:eastAsia="zh-CN"/>
        </w:rPr>
        <w:t xml:space="preserve"> of the compliance assessment rep</w:t>
      </w:r>
      <w:r w:rsidRPr="00DD38F6">
        <w:rPr>
          <w:i/>
          <w:iCs/>
          <w:lang w:eastAsia="zh-CN"/>
        </w:rPr>
        <w:t xml:space="preserve">ort </w:t>
      </w:r>
      <w:r w:rsidRPr="00DD38F6">
        <w:rPr>
          <w:rFonts w:cstheme="minorBidi"/>
          <w:i/>
          <w:iCs/>
          <w:szCs w:val="22"/>
        </w:rPr>
        <w:t>[</w:t>
      </w:r>
      <w:r w:rsidRPr="00DD38F6">
        <w:rPr>
          <w:rFonts w:cstheme="minorBidi"/>
          <w:i/>
          <w:iCs/>
          <w:szCs w:val="22"/>
        </w:rPr>
        <w:fldChar w:fldCharType="begin"/>
      </w:r>
      <w:r w:rsidRPr="00DD38F6">
        <w:rPr>
          <w:rFonts w:cstheme="minorBidi"/>
          <w:i/>
          <w:iCs/>
          <w:szCs w:val="22"/>
        </w:rPr>
        <w:instrText xml:space="preserve"> REF _Ref150343716 \r \h  \* MERGEFORMAT </w:instrText>
      </w:r>
      <w:r w:rsidRPr="00DD38F6">
        <w:rPr>
          <w:rFonts w:cstheme="minorBidi"/>
          <w:i/>
          <w:iCs/>
          <w:szCs w:val="22"/>
        </w:rPr>
      </w:r>
      <w:r w:rsidRPr="00DD38F6">
        <w:rPr>
          <w:rFonts w:cstheme="minorBidi"/>
          <w:i/>
          <w:iCs/>
          <w:szCs w:val="22"/>
        </w:rPr>
        <w:fldChar w:fldCharType="separate"/>
      </w:r>
      <w:r w:rsidRPr="00DD38F6">
        <w:rPr>
          <w:rFonts w:cstheme="minorBidi"/>
          <w:i/>
          <w:iCs/>
          <w:szCs w:val="22"/>
        </w:rPr>
        <w:fldChar w:fldCharType="begin"/>
      </w:r>
      <w:r w:rsidRPr="00DD38F6">
        <w:rPr>
          <w:rFonts w:cstheme="minorBidi"/>
          <w:i/>
          <w:iCs/>
          <w:szCs w:val="22"/>
        </w:rPr>
        <w:instrText xml:space="preserve"> REF _Ref152631906 \r \h  \* MERGEFORMAT </w:instrText>
      </w:r>
      <w:r w:rsidRPr="00DD38F6">
        <w:rPr>
          <w:rFonts w:cstheme="minorBidi"/>
          <w:i/>
          <w:iCs/>
          <w:szCs w:val="22"/>
        </w:rPr>
      </w:r>
      <w:r w:rsidRPr="00DD38F6">
        <w:rPr>
          <w:rFonts w:cstheme="minorBidi"/>
          <w:i/>
          <w:iCs/>
          <w:szCs w:val="22"/>
        </w:rPr>
        <w:fldChar w:fldCharType="separate"/>
      </w:r>
      <w:r w:rsidRPr="00DD38F6">
        <w:rPr>
          <w:rFonts w:cstheme="minorBidi"/>
          <w:i/>
          <w:iCs/>
          <w:szCs w:val="22"/>
        </w:rPr>
        <w:t>41</w:t>
      </w:r>
      <w:r w:rsidRPr="00DD38F6">
        <w:rPr>
          <w:rFonts w:cstheme="minorBidi"/>
          <w:i/>
          <w:iCs/>
          <w:szCs w:val="22"/>
        </w:rPr>
        <w:fldChar w:fldCharType="end"/>
      </w:r>
      <w:r w:rsidRPr="00DD38F6">
        <w:rPr>
          <w:rFonts w:cstheme="minorBidi"/>
          <w:i/>
          <w:iCs/>
          <w:szCs w:val="22"/>
        </w:rPr>
        <w:fldChar w:fldCharType="end"/>
      </w:r>
      <w:r w:rsidRPr="00DD38F6">
        <w:rPr>
          <w:rFonts w:cstheme="minorBidi"/>
          <w:i/>
          <w:iCs/>
          <w:szCs w:val="22"/>
        </w:rPr>
        <w:t>]</w:t>
      </w:r>
      <w:r w:rsidRPr="006A1C2E">
        <w:rPr>
          <w:rFonts w:cstheme="minorBidi"/>
          <w:i/>
          <w:iCs/>
          <w:szCs w:val="22"/>
        </w:rPr>
        <w:t xml:space="preserve"> </w:t>
      </w:r>
      <w:r w:rsidRPr="006A1C2E">
        <w:rPr>
          <w:i/>
          <w:iCs/>
          <w:lang w:eastAsia="zh-CN"/>
        </w:rPr>
        <w:t xml:space="preserve">for </w:t>
      </w:r>
      <w:r>
        <w:rPr>
          <w:i/>
          <w:iCs/>
          <w:lang w:eastAsia="zh-CN"/>
        </w:rPr>
        <w:t>more</w:t>
      </w:r>
      <w:r w:rsidRPr="006A1C2E">
        <w:rPr>
          <w:i/>
          <w:iCs/>
          <w:lang w:eastAsia="zh-CN"/>
        </w:rPr>
        <w:t xml:space="preserve"> details.</w:t>
      </w:r>
    </w:p>
    <w:p w14:paraId="647B639E" w14:textId="48C39192" w:rsidR="00FD6FBF" w:rsidRDefault="00FD6FBF" w:rsidP="009D2469">
      <w:pPr>
        <w:pStyle w:val="Heading4"/>
      </w:pPr>
      <w:r>
        <w:t>Section 7</w:t>
      </w:r>
      <w:r w:rsidR="00B336F9">
        <w:t xml:space="preserve"> (Design guidelines for specific instrumentation and control systems, and equipment)</w:t>
      </w:r>
    </w:p>
    <w:p w14:paraId="159A5A0D" w14:textId="74611DEB" w:rsidR="009D2469" w:rsidRDefault="004A1363" w:rsidP="003A32E3">
      <w:pPr>
        <w:jc w:val="both"/>
        <w:rPr>
          <w:lang w:eastAsia="zh-CN"/>
        </w:rPr>
      </w:pPr>
      <w:r w:rsidRPr="004A1363">
        <w:rPr>
          <w:lang w:eastAsia="zh-CN"/>
        </w:rPr>
        <w:t>The design principles from previous sections were used as building design blocks for further discuss and estipulate design guidelines for control systems. A key distinction was made by this SSG-39 regarding the interactions between the automatic safety actions and manual safety actions and between safety systems and non-safety systems, in general. The concept of Spurious initiation was also discussed and WEC determine how the I&amp;C platforms ensures that such spurious actions are mitigated and addressed in the AP1000 design.</w:t>
      </w:r>
    </w:p>
    <w:p w14:paraId="2DD62664" w14:textId="58793E1A" w:rsidR="0096484B" w:rsidRDefault="0096484B" w:rsidP="0096484B">
      <w:pPr>
        <w:rPr>
          <w:lang w:eastAsia="zh-CN"/>
        </w:rPr>
      </w:pPr>
      <w:r>
        <w:rPr>
          <w:lang w:eastAsia="zh-CN"/>
        </w:rPr>
        <w:t xml:space="preserve">CWO items were identified among the following guidelines in </w:t>
      </w:r>
      <w:r w:rsidRPr="005936ED">
        <w:rPr>
          <w:b/>
          <w:bCs/>
          <w:lang w:eastAsia="zh-CN"/>
        </w:rPr>
        <w:t xml:space="preserve">Section </w:t>
      </w:r>
      <w:r>
        <w:rPr>
          <w:b/>
          <w:bCs/>
          <w:lang w:eastAsia="zh-CN"/>
        </w:rPr>
        <w:t>7</w:t>
      </w:r>
      <w:r>
        <w:rPr>
          <w:lang w:eastAsia="zh-CN"/>
        </w:rPr>
        <w:t xml:space="preserve"> of the reference document </w:t>
      </w:r>
      <w:r>
        <w:t>[</w:t>
      </w:r>
      <w:r w:rsidRPr="00415EC8">
        <w:rPr>
          <w:rFonts w:cstheme="minorBidi"/>
          <w:szCs w:val="22"/>
        </w:rPr>
        <w:fldChar w:fldCharType="begin"/>
      </w:r>
      <w:r w:rsidRPr="00415EC8">
        <w:rPr>
          <w:rFonts w:cstheme="minorBidi"/>
          <w:szCs w:val="22"/>
        </w:rPr>
        <w:instrText xml:space="preserve"> REF _Ref153804653 \r \h  \* MERGEFORMAT </w:instrText>
      </w:r>
      <w:r w:rsidRPr="00415EC8">
        <w:rPr>
          <w:rFonts w:cstheme="minorBidi"/>
          <w:szCs w:val="22"/>
        </w:rPr>
      </w:r>
      <w:r w:rsidRPr="00415EC8">
        <w:rPr>
          <w:rFonts w:cstheme="minorBidi"/>
          <w:szCs w:val="22"/>
        </w:rPr>
        <w:fldChar w:fldCharType="separate"/>
      </w:r>
      <w:r w:rsidRPr="00415EC8">
        <w:rPr>
          <w:rFonts w:cstheme="minorBidi"/>
          <w:szCs w:val="22"/>
        </w:rPr>
        <w:t>11</w:t>
      </w:r>
      <w:r w:rsidRPr="00415EC8">
        <w:rPr>
          <w:rFonts w:cstheme="minorBidi"/>
          <w:szCs w:val="22"/>
        </w:rPr>
        <w:fldChar w:fldCharType="end"/>
      </w:r>
      <w:r w:rsidRPr="00415EC8">
        <w:rPr>
          <w:rFonts w:cstheme="minorBidi"/>
          <w:szCs w:val="22"/>
        </w:rPr>
        <w:t>]:</w:t>
      </w:r>
    </w:p>
    <w:tbl>
      <w:tblPr>
        <w:tblStyle w:val="TableGrid"/>
        <w:tblW w:w="9355" w:type="dxa"/>
        <w:tblLook w:val="04A0" w:firstRow="1" w:lastRow="0" w:firstColumn="1" w:lastColumn="0" w:noHBand="0" w:noVBand="1"/>
      </w:tblPr>
      <w:tblGrid>
        <w:gridCol w:w="2337"/>
        <w:gridCol w:w="3328"/>
        <w:gridCol w:w="3690"/>
      </w:tblGrid>
      <w:tr w:rsidR="00A05C16" w14:paraId="223E9EA8" w14:textId="77777777" w:rsidTr="003A2F44">
        <w:tc>
          <w:tcPr>
            <w:tcW w:w="2337" w:type="dxa"/>
          </w:tcPr>
          <w:p w14:paraId="4F7D1665" w14:textId="4FB929C1" w:rsidR="00A05C16" w:rsidRPr="003C01DA" w:rsidRDefault="003C01DA" w:rsidP="003C01DA">
            <w:pPr>
              <w:jc w:val="center"/>
              <w:rPr>
                <w:b/>
                <w:bCs/>
                <w:lang w:eastAsia="zh-CN"/>
              </w:rPr>
            </w:pPr>
            <w:r w:rsidRPr="003C01DA">
              <w:rPr>
                <w:b/>
                <w:bCs/>
              </w:rPr>
              <w:t>“</w:t>
            </w:r>
            <w:r w:rsidR="00A05C16" w:rsidRPr="003C01DA">
              <w:rPr>
                <w:b/>
                <w:bCs/>
              </w:rPr>
              <w:t>Sensing devices</w:t>
            </w:r>
            <w:r w:rsidRPr="003C01DA">
              <w:rPr>
                <w:b/>
                <w:bCs/>
              </w:rPr>
              <w:t>”</w:t>
            </w:r>
          </w:p>
        </w:tc>
        <w:tc>
          <w:tcPr>
            <w:tcW w:w="3328" w:type="dxa"/>
          </w:tcPr>
          <w:p w14:paraId="0CD0FFDB" w14:textId="6D5240A1" w:rsidR="00A05C16" w:rsidRPr="003C01DA" w:rsidRDefault="003C01DA" w:rsidP="003C01DA">
            <w:pPr>
              <w:jc w:val="center"/>
              <w:rPr>
                <w:b/>
                <w:bCs/>
                <w:lang w:eastAsia="zh-CN"/>
              </w:rPr>
            </w:pPr>
            <w:r w:rsidRPr="003C01DA">
              <w:rPr>
                <w:b/>
                <w:bCs/>
              </w:rPr>
              <w:t>“</w:t>
            </w:r>
            <w:r w:rsidR="00A05C16" w:rsidRPr="003C01DA">
              <w:rPr>
                <w:b/>
                <w:bCs/>
              </w:rPr>
              <w:t>Control systems</w:t>
            </w:r>
            <w:r w:rsidRPr="003C01DA">
              <w:rPr>
                <w:b/>
                <w:bCs/>
              </w:rPr>
              <w:t>”</w:t>
            </w:r>
          </w:p>
        </w:tc>
        <w:tc>
          <w:tcPr>
            <w:tcW w:w="3690" w:type="dxa"/>
          </w:tcPr>
          <w:p w14:paraId="48F41BE5" w14:textId="18E34474" w:rsidR="00A05C16" w:rsidRPr="003C01DA" w:rsidRDefault="003C01DA" w:rsidP="003C01DA">
            <w:pPr>
              <w:jc w:val="center"/>
              <w:rPr>
                <w:b/>
                <w:bCs/>
                <w:lang w:eastAsia="zh-CN"/>
              </w:rPr>
            </w:pPr>
            <w:r w:rsidRPr="003C01DA">
              <w:rPr>
                <w:b/>
                <w:bCs/>
              </w:rPr>
              <w:t>“</w:t>
            </w:r>
            <w:r w:rsidR="00A05C16" w:rsidRPr="003C01DA">
              <w:rPr>
                <w:b/>
                <w:bCs/>
              </w:rPr>
              <w:t>Protection system</w:t>
            </w:r>
            <w:r w:rsidRPr="003C01DA">
              <w:rPr>
                <w:b/>
                <w:bCs/>
              </w:rPr>
              <w:t>”</w:t>
            </w:r>
          </w:p>
        </w:tc>
      </w:tr>
      <w:tr w:rsidR="00A05C16" w14:paraId="23E6CF9A" w14:textId="77777777" w:rsidTr="003A2F44">
        <w:tc>
          <w:tcPr>
            <w:tcW w:w="2337" w:type="dxa"/>
          </w:tcPr>
          <w:p w14:paraId="57594AED" w14:textId="3A046D55" w:rsidR="00A05C16" w:rsidRDefault="00A05C16" w:rsidP="003C01DA">
            <w:pPr>
              <w:jc w:val="center"/>
              <w:rPr>
                <w:lang w:eastAsia="zh-CN"/>
              </w:rPr>
            </w:pPr>
            <w:r>
              <w:rPr>
                <w:lang w:eastAsia="zh-CN"/>
              </w:rPr>
              <w:t>(Items 7.1-7.9)</w:t>
            </w:r>
          </w:p>
        </w:tc>
        <w:tc>
          <w:tcPr>
            <w:tcW w:w="3328" w:type="dxa"/>
          </w:tcPr>
          <w:p w14:paraId="179C5345" w14:textId="02A6DCBC" w:rsidR="00A05C16" w:rsidRDefault="00A05C16" w:rsidP="003C01DA">
            <w:pPr>
              <w:jc w:val="center"/>
              <w:rPr>
                <w:lang w:eastAsia="zh-CN"/>
              </w:rPr>
            </w:pPr>
            <w:r>
              <w:rPr>
                <w:lang w:eastAsia="zh-CN"/>
              </w:rPr>
              <w:t>(Item 7.14)</w:t>
            </w:r>
          </w:p>
        </w:tc>
        <w:tc>
          <w:tcPr>
            <w:tcW w:w="3690" w:type="dxa"/>
          </w:tcPr>
          <w:p w14:paraId="63334A7E" w14:textId="431C3AB9" w:rsidR="00A05C16" w:rsidRDefault="00A05C16" w:rsidP="003C01DA">
            <w:pPr>
              <w:jc w:val="center"/>
              <w:rPr>
                <w:lang w:eastAsia="zh-CN"/>
              </w:rPr>
            </w:pPr>
            <w:r>
              <w:rPr>
                <w:lang w:eastAsia="zh-CN"/>
              </w:rPr>
              <w:t xml:space="preserve">(Items </w:t>
            </w:r>
            <w:r w:rsidRPr="00157F79">
              <w:t>7.18 – 7.</w:t>
            </w:r>
            <w:r w:rsidR="00157F79" w:rsidRPr="00157F79">
              <w:t>59</w:t>
            </w:r>
            <w:r w:rsidRPr="00157F79">
              <w:t>)</w:t>
            </w:r>
          </w:p>
        </w:tc>
      </w:tr>
    </w:tbl>
    <w:p w14:paraId="3285C9BC" w14:textId="6D2DA08E" w:rsidR="00263BFF" w:rsidRDefault="0096484B" w:rsidP="009D2469">
      <w:pPr>
        <w:rPr>
          <w:lang w:eastAsia="zh-CN"/>
        </w:rPr>
      </w:pPr>
      <w:r>
        <w:rPr>
          <w:lang w:eastAsia="zh-CN"/>
        </w:rPr>
        <w:t xml:space="preserve">CWO items were identified among the following guidelines in </w:t>
      </w:r>
      <w:r w:rsidRPr="005936ED">
        <w:rPr>
          <w:b/>
          <w:bCs/>
          <w:lang w:eastAsia="zh-CN"/>
        </w:rPr>
        <w:t xml:space="preserve">Section </w:t>
      </w:r>
      <w:r>
        <w:rPr>
          <w:b/>
          <w:bCs/>
          <w:lang w:eastAsia="zh-CN"/>
        </w:rPr>
        <w:t>7</w:t>
      </w:r>
      <w:r>
        <w:rPr>
          <w:lang w:eastAsia="zh-CN"/>
        </w:rPr>
        <w:t xml:space="preserve"> of the reference document </w:t>
      </w:r>
      <w:r>
        <w:t>[</w:t>
      </w:r>
      <w:r w:rsidRPr="00415EC8">
        <w:rPr>
          <w:rFonts w:cstheme="minorBidi"/>
          <w:szCs w:val="22"/>
        </w:rPr>
        <w:fldChar w:fldCharType="begin"/>
      </w:r>
      <w:r w:rsidRPr="00415EC8">
        <w:rPr>
          <w:rFonts w:cstheme="minorBidi"/>
          <w:szCs w:val="22"/>
        </w:rPr>
        <w:instrText xml:space="preserve"> REF _Ref153804653 \r \h  \* MERGEFORMAT </w:instrText>
      </w:r>
      <w:r w:rsidRPr="00415EC8">
        <w:rPr>
          <w:rFonts w:cstheme="minorBidi"/>
          <w:szCs w:val="22"/>
        </w:rPr>
      </w:r>
      <w:r w:rsidRPr="00415EC8">
        <w:rPr>
          <w:rFonts w:cstheme="minorBidi"/>
          <w:szCs w:val="22"/>
        </w:rPr>
        <w:fldChar w:fldCharType="separate"/>
      </w:r>
      <w:r w:rsidRPr="00415EC8">
        <w:rPr>
          <w:rFonts w:cstheme="minorBidi"/>
          <w:szCs w:val="22"/>
        </w:rPr>
        <w:t>11</w:t>
      </w:r>
      <w:r w:rsidRPr="00415EC8">
        <w:rPr>
          <w:rFonts w:cstheme="minorBidi"/>
          <w:szCs w:val="22"/>
        </w:rPr>
        <w:fldChar w:fldCharType="end"/>
      </w:r>
      <w:r w:rsidRPr="00415EC8">
        <w:rPr>
          <w:rFonts w:cstheme="minorBidi"/>
          <w:szCs w:val="22"/>
        </w:rPr>
        <w:t>]:</w:t>
      </w:r>
    </w:p>
    <w:tbl>
      <w:tblPr>
        <w:tblStyle w:val="TableGrid"/>
        <w:tblW w:w="9355" w:type="dxa"/>
        <w:tblLook w:val="04A0" w:firstRow="1" w:lastRow="0" w:firstColumn="1" w:lastColumn="0" w:noHBand="0" w:noVBand="1"/>
      </w:tblPr>
      <w:tblGrid>
        <w:gridCol w:w="2335"/>
        <w:gridCol w:w="3330"/>
        <w:gridCol w:w="3690"/>
      </w:tblGrid>
      <w:tr w:rsidR="00A05C16" w14:paraId="09582FD6" w14:textId="77777777" w:rsidTr="003A2F44">
        <w:tc>
          <w:tcPr>
            <w:tcW w:w="2335" w:type="dxa"/>
          </w:tcPr>
          <w:p w14:paraId="64305CD0" w14:textId="13B1ED09" w:rsidR="00A05C16" w:rsidRPr="003C01DA" w:rsidRDefault="003C01DA" w:rsidP="003C01DA">
            <w:pPr>
              <w:jc w:val="center"/>
              <w:rPr>
                <w:b/>
                <w:bCs/>
              </w:rPr>
            </w:pPr>
            <w:r w:rsidRPr="003C01DA">
              <w:rPr>
                <w:b/>
                <w:bCs/>
              </w:rPr>
              <w:t>“</w:t>
            </w:r>
            <w:r w:rsidR="00A05C16" w:rsidRPr="003C01DA">
              <w:rPr>
                <w:b/>
                <w:bCs/>
              </w:rPr>
              <w:t>Power supplies</w:t>
            </w:r>
            <w:r w:rsidRPr="003C01DA">
              <w:rPr>
                <w:b/>
                <w:bCs/>
              </w:rPr>
              <w:t>”</w:t>
            </w:r>
          </w:p>
        </w:tc>
        <w:tc>
          <w:tcPr>
            <w:tcW w:w="3330" w:type="dxa"/>
          </w:tcPr>
          <w:p w14:paraId="3FEAD049" w14:textId="1920FF69" w:rsidR="00A05C16" w:rsidRPr="003C01DA" w:rsidRDefault="003C01DA" w:rsidP="003C01DA">
            <w:pPr>
              <w:jc w:val="center"/>
              <w:rPr>
                <w:b/>
                <w:bCs/>
                <w:lang w:eastAsia="zh-CN"/>
              </w:rPr>
            </w:pPr>
            <w:r w:rsidRPr="003C01DA">
              <w:rPr>
                <w:b/>
                <w:bCs/>
              </w:rPr>
              <w:t>“</w:t>
            </w:r>
            <w:r w:rsidR="00A05C16" w:rsidRPr="003C01DA">
              <w:rPr>
                <w:b/>
                <w:bCs/>
              </w:rPr>
              <w:t>Digital systems</w:t>
            </w:r>
            <w:r w:rsidRPr="003C01DA">
              <w:rPr>
                <w:b/>
                <w:bCs/>
              </w:rPr>
              <w:t>”</w:t>
            </w:r>
          </w:p>
        </w:tc>
        <w:tc>
          <w:tcPr>
            <w:tcW w:w="3690" w:type="dxa"/>
          </w:tcPr>
          <w:p w14:paraId="2E45454E" w14:textId="6ADF8A41" w:rsidR="00A05C16" w:rsidRPr="003C01DA" w:rsidRDefault="003C01DA" w:rsidP="003C01DA">
            <w:pPr>
              <w:jc w:val="center"/>
              <w:rPr>
                <w:b/>
                <w:bCs/>
                <w:lang w:eastAsia="zh-CN"/>
              </w:rPr>
            </w:pPr>
            <w:r w:rsidRPr="003C01DA">
              <w:rPr>
                <w:b/>
                <w:bCs/>
              </w:rPr>
              <w:t>“</w:t>
            </w:r>
            <w:r w:rsidR="00A05C16" w:rsidRPr="003C01DA">
              <w:rPr>
                <w:b/>
                <w:bCs/>
              </w:rPr>
              <w:t>Software tools</w:t>
            </w:r>
            <w:r w:rsidRPr="003C01DA">
              <w:rPr>
                <w:b/>
                <w:bCs/>
              </w:rPr>
              <w:t>”</w:t>
            </w:r>
          </w:p>
        </w:tc>
      </w:tr>
      <w:tr w:rsidR="00A05C16" w14:paraId="3208AFD4" w14:textId="77777777" w:rsidTr="003A2F44">
        <w:tc>
          <w:tcPr>
            <w:tcW w:w="2335" w:type="dxa"/>
          </w:tcPr>
          <w:p w14:paraId="7D089C24" w14:textId="09AAA382" w:rsidR="00A05C16" w:rsidRDefault="00A05C16" w:rsidP="003C01DA">
            <w:pPr>
              <w:jc w:val="center"/>
              <w:rPr>
                <w:lang w:eastAsia="zh-CN"/>
              </w:rPr>
            </w:pPr>
            <w:r>
              <w:rPr>
                <w:lang w:eastAsia="zh-CN"/>
              </w:rPr>
              <w:t xml:space="preserve">(Items </w:t>
            </w:r>
            <w:r w:rsidRPr="00C871C3">
              <w:t>7.</w:t>
            </w:r>
            <w:r>
              <w:t>60</w:t>
            </w:r>
            <w:r w:rsidRPr="00C871C3">
              <w:t xml:space="preserve"> – 7.</w:t>
            </w:r>
            <w:r>
              <w:t>65)</w:t>
            </w:r>
          </w:p>
        </w:tc>
        <w:tc>
          <w:tcPr>
            <w:tcW w:w="3330" w:type="dxa"/>
          </w:tcPr>
          <w:p w14:paraId="172FD66C" w14:textId="3FA2CA26" w:rsidR="00A05C16" w:rsidRDefault="00A05C16" w:rsidP="003C01DA">
            <w:pPr>
              <w:jc w:val="center"/>
              <w:rPr>
                <w:lang w:eastAsia="zh-CN"/>
              </w:rPr>
            </w:pPr>
            <w:r>
              <w:rPr>
                <w:lang w:eastAsia="zh-CN"/>
              </w:rPr>
              <w:t xml:space="preserve">(Items </w:t>
            </w:r>
            <w:r w:rsidRPr="00C871C3">
              <w:t>7.</w:t>
            </w:r>
            <w:r>
              <w:t>66</w:t>
            </w:r>
            <w:r w:rsidRPr="00C871C3">
              <w:t xml:space="preserve"> – 7.</w:t>
            </w:r>
            <w:r>
              <w:t>69)</w:t>
            </w:r>
          </w:p>
        </w:tc>
        <w:tc>
          <w:tcPr>
            <w:tcW w:w="3690" w:type="dxa"/>
          </w:tcPr>
          <w:p w14:paraId="2141B11F" w14:textId="7B5DA62A" w:rsidR="00A05C16" w:rsidRDefault="00A05C16" w:rsidP="003C01DA">
            <w:pPr>
              <w:jc w:val="center"/>
              <w:rPr>
                <w:lang w:eastAsia="zh-CN"/>
              </w:rPr>
            </w:pPr>
            <w:r>
              <w:rPr>
                <w:lang w:eastAsia="zh-CN"/>
              </w:rPr>
              <w:t>(Item</w:t>
            </w:r>
            <w:r w:rsidR="00F73819">
              <w:rPr>
                <w:lang w:eastAsia="zh-CN"/>
              </w:rPr>
              <w:t>s</w:t>
            </w:r>
            <w:r>
              <w:rPr>
                <w:lang w:eastAsia="zh-CN"/>
              </w:rPr>
              <w:t xml:space="preserve"> 150</w:t>
            </w:r>
            <w:r w:rsidR="00F119A6" w:rsidRPr="00C871C3">
              <w:t xml:space="preserve"> – </w:t>
            </w:r>
            <w:r>
              <w:rPr>
                <w:lang w:eastAsia="zh-CN"/>
              </w:rPr>
              <w:t>164)</w:t>
            </w:r>
          </w:p>
        </w:tc>
      </w:tr>
      <w:tr w:rsidR="00A05C16" w14:paraId="0F1DFBD9" w14:textId="77777777" w:rsidTr="003A2F44">
        <w:tc>
          <w:tcPr>
            <w:tcW w:w="2335" w:type="dxa"/>
          </w:tcPr>
          <w:p w14:paraId="22C7E5F7" w14:textId="77777777" w:rsidR="00A05C16" w:rsidRDefault="00A05C16" w:rsidP="003C01DA">
            <w:pPr>
              <w:jc w:val="center"/>
              <w:rPr>
                <w:lang w:eastAsia="zh-CN"/>
              </w:rPr>
            </w:pPr>
          </w:p>
        </w:tc>
        <w:tc>
          <w:tcPr>
            <w:tcW w:w="3330" w:type="dxa"/>
          </w:tcPr>
          <w:p w14:paraId="124E2B90" w14:textId="7623A9CB" w:rsidR="00A05C16" w:rsidRDefault="00A05C16" w:rsidP="003C01DA">
            <w:pPr>
              <w:jc w:val="center"/>
              <w:rPr>
                <w:lang w:eastAsia="zh-CN"/>
              </w:rPr>
            </w:pPr>
            <w:r>
              <w:rPr>
                <w:lang w:eastAsia="zh-CN"/>
              </w:rPr>
              <w:t xml:space="preserve">(Items </w:t>
            </w:r>
            <w:r w:rsidRPr="00C871C3">
              <w:t>7.</w:t>
            </w:r>
            <w:r>
              <w:t>71</w:t>
            </w:r>
            <w:r w:rsidRPr="00C871C3">
              <w:t xml:space="preserve"> – 7.</w:t>
            </w:r>
            <w:r>
              <w:t>130)</w:t>
            </w:r>
          </w:p>
        </w:tc>
        <w:tc>
          <w:tcPr>
            <w:tcW w:w="3690" w:type="dxa"/>
          </w:tcPr>
          <w:p w14:paraId="5BE9FB18" w14:textId="77777777" w:rsidR="00A05C16" w:rsidRDefault="00A05C16" w:rsidP="003C01DA">
            <w:pPr>
              <w:jc w:val="center"/>
              <w:rPr>
                <w:lang w:eastAsia="zh-CN"/>
              </w:rPr>
            </w:pPr>
          </w:p>
        </w:tc>
      </w:tr>
    </w:tbl>
    <w:p w14:paraId="17CB30A2" w14:textId="73596E49" w:rsidR="00474B4B" w:rsidRPr="00474B4B" w:rsidRDefault="00474B4B" w:rsidP="009D2469">
      <w:pPr>
        <w:rPr>
          <w:lang w:eastAsia="zh-CN"/>
        </w:rPr>
      </w:pPr>
      <w:r w:rsidRPr="001E4F96">
        <w:rPr>
          <w:b/>
          <w:bCs/>
          <w:lang w:eastAsia="zh-CN"/>
        </w:rPr>
        <w:t xml:space="preserve">(Items 7.131 </w:t>
      </w:r>
      <w:r w:rsidR="00084A1E" w:rsidRPr="001E4F96">
        <w:rPr>
          <w:b/>
          <w:bCs/>
          <w:lang w:eastAsia="zh-CN"/>
        </w:rPr>
        <w:t>–</w:t>
      </w:r>
      <w:r w:rsidRPr="001E4F96">
        <w:rPr>
          <w:b/>
          <w:bCs/>
          <w:lang w:eastAsia="zh-CN"/>
        </w:rPr>
        <w:t xml:space="preserve"> </w:t>
      </w:r>
      <w:r w:rsidR="00084A1E" w:rsidRPr="001E4F96">
        <w:rPr>
          <w:b/>
          <w:bCs/>
          <w:lang w:eastAsia="zh-CN"/>
        </w:rPr>
        <w:t>147)</w:t>
      </w:r>
      <w:r w:rsidR="00084A1E">
        <w:rPr>
          <w:lang w:eastAsia="zh-CN"/>
        </w:rPr>
        <w:t xml:space="preserve"> </w:t>
      </w:r>
      <w:r w:rsidR="00084A1E" w:rsidRPr="00084A1E">
        <w:rPr>
          <w:lang w:eastAsia="zh-CN"/>
        </w:rPr>
        <w:t>in “</w:t>
      </w:r>
      <w:r w:rsidR="001E4F96">
        <w:rPr>
          <w:lang w:eastAsia="zh-CN"/>
        </w:rPr>
        <w:t>Digital Systems</w:t>
      </w:r>
      <w:r w:rsidR="00084A1E" w:rsidRPr="00084A1E">
        <w:rPr>
          <w:lang w:eastAsia="zh-CN"/>
        </w:rPr>
        <w:t xml:space="preserve">” subsection were identified to belong to “project or site-specific” </w:t>
      </w:r>
      <w:r w:rsidR="001E4F96">
        <w:rPr>
          <w:lang w:eastAsia="zh-CN"/>
        </w:rPr>
        <w:t xml:space="preserve">(POS) </w:t>
      </w:r>
      <w:r w:rsidR="00084A1E" w:rsidRPr="00084A1E">
        <w:rPr>
          <w:lang w:eastAsia="zh-CN"/>
        </w:rPr>
        <w:t>category</w:t>
      </w:r>
      <w:r w:rsidR="001E4F96">
        <w:rPr>
          <w:lang w:eastAsia="zh-CN"/>
        </w:rPr>
        <w:t>.</w:t>
      </w:r>
    </w:p>
    <w:p w14:paraId="2B4CFC4F" w14:textId="52335EDD" w:rsidR="00C3418D" w:rsidRPr="004A6339" w:rsidRDefault="004A6339" w:rsidP="009D2469">
      <w:pPr>
        <w:rPr>
          <w:i/>
          <w:iCs/>
          <w:lang w:eastAsia="zh-CN"/>
        </w:rPr>
      </w:pPr>
      <w:r w:rsidRPr="006A1C2E">
        <w:rPr>
          <w:i/>
          <w:iCs/>
          <w:lang w:eastAsia="zh-CN"/>
        </w:rPr>
        <w:t xml:space="preserve">Refer to </w:t>
      </w:r>
      <w:r w:rsidRPr="006A1C2E">
        <w:rPr>
          <w:b/>
          <w:bCs/>
          <w:i/>
          <w:iCs/>
          <w:lang w:eastAsia="zh-CN"/>
        </w:rPr>
        <w:t>Subsection 2.2.</w:t>
      </w:r>
      <w:r w:rsidR="00204933">
        <w:rPr>
          <w:b/>
          <w:bCs/>
          <w:i/>
          <w:iCs/>
          <w:lang w:eastAsia="zh-CN"/>
        </w:rPr>
        <w:t>6</w:t>
      </w:r>
      <w:r w:rsidRPr="006A1C2E">
        <w:rPr>
          <w:i/>
          <w:iCs/>
          <w:lang w:eastAsia="zh-CN"/>
        </w:rPr>
        <w:t xml:space="preserve"> of the compliance assessment rep</w:t>
      </w:r>
      <w:r w:rsidRPr="00DD38F6">
        <w:rPr>
          <w:i/>
          <w:iCs/>
          <w:lang w:eastAsia="zh-CN"/>
        </w:rPr>
        <w:t xml:space="preserve">ort </w:t>
      </w:r>
      <w:r w:rsidRPr="00DD38F6">
        <w:rPr>
          <w:rFonts w:cstheme="minorBidi"/>
          <w:i/>
          <w:iCs/>
          <w:szCs w:val="22"/>
        </w:rPr>
        <w:t>[</w:t>
      </w:r>
      <w:r w:rsidRPr="00DD38F6">
        <w:rPr>
          <w:rFonts w:cstheme="minorBidi"/>
          <w:i/>
          <w:iCs/>
          <w:szCs w:val="22"/>
        </w:rPr>
        <w:fldChar w:fldCharType="begin"/>
      </w:r>
      <w:r w:rsidRPr="00DD38F6">
        <w:rPr>
          <w:rFonts w:cstheme="minorBidi"/>
          <w:i/>
          <w:iCs/>
          <w:szCs w:val="22"/>
        </w:rPr>
        <w:instrText xml:space="preserve"> REF _Ref150343716 \r \h  \* MERGEFORMAT </w:instrText>
      </w:r>
      <w:r w:rsidRPr="00DD38F6">
        <w:rPr>
          <w:rFonts w:cstheme="minorBidi"/>
          <w:i/>
          <w:iCs/>
          <w:szCs w:val="22"/>
        </w:rPr>
      </w:r>
      <w:r w:rsidRPr="00DD38F6">
        <w:rPr>
          <w:rFonts w:cstheme="minorBidi"/>
          <w:i/>
          <w:iCs/>
          <w:szCs w:val="22"/>
        </w:rPr>
        <w:fldChar w:fldCharType="separate"/>
      </w:r>
      <w:r w:rsidRPr="00DD38F6">
        <w:rPr>
          <w:rFonts w:cstheme="minorBidi"/>
          <w:i/>
          <w:iCs/>
          <w:szCs w:val="22"/>
        </w:rPr>
        <w:fldChar w:fldCharType="begin"/>
      </w:r>
      <w:r w:rsidRPr="00DD38F6">
        <w:rPr>
          <w:rFonts w:cstheme="minorBidi"/>
          <w:i/>
          <w:iCs/>
          <w:szCs w:val="22"/>
        </w:rPr>
        <w:instrText xml:space="preserve"> REF _Ref152631906 \r \h  \* MERGEFORMAT </w:instrText>
      </w:r>
      <w:r w:rsidRPr="00DD38F6">
        <w:rPr>
          <w:rFonts w:cstheme="minorBidi"/>
          <w:i/>
          <w:iCs/>
          <w:szCs w:val="22"/>
        </w:rPr>
      </w:r>
      <w:r w:rsidRPr="00DD38F6">
        <w:rPr>
          <w:rFonts w:cstheme="minorBidi"/>
          <w:i/>
          <w:iCs/>
          <w:szCs w:val="22"/>
        </w:rPr>
        <w:fldChar w:fldCharType="separate"/>
      </w:r>
      <w:r w:rsidRPr="00DD38F6">
        <w:rPr>
          <w:rFonts w:cstheme="minorBidi"/>
          <w:i/>
          <w:iCs/>
          <w:szCs w:val="22"/>
        </w:rPr>
        <w:t>41</w:t>
      </w:r>
      <w:r w:rsidRPr="00DD38F6">
        <w:rPr>
          <w:rFonts w:cstheme="minorBidi"/>
          <w:i/>
          <w:iCs/>
          <w:szCs w:val="22"/>
        </w:rPr>
        <w:fldChar w:fldCharType="end"/>
      </w:r>
      <w:r w:rsidRPr="00DD38F6">
        <w:rPr>
          <w:rFonts w:cstheme="minorBidi"/>
          <w:i/>
          <w:iCs/>
          <w:szCs w:val="22"/>
        </w:rPr>
        <w:fldChar w:fldCharType="end"/>
      </w:r>
      <w:r w:rsidRPr="00DD38F6">
        <w:rPr>
          <w:rFonts w:cstheme="minorBidi"/>
          <w:i/>
          <w:iCs/>
          <w:szCs w:val="22"/>
        </w:rPr>
        <w:t>]</w:t>
      </w:r>
      <w:r w:rsidRPr="006A1C2E">
        <w:rPr>
          <w:rFonts w:cstheme="minorBidi"/>
          <w:i/>
          <w:iCs/>
          <w:szCs w:val="22"/>
        </w:rPr>
        <w:t xml:space="preserve"> </w:t>
      </w:r>
      <w:r w:rsidRPr="006A1C2E">
        <w:rPr>
          <w:i/>
          <w:iCs/>
          <w:lang w:eastAsia="zh-CN"/>
        </w:rPr>
        <w:t xml:space="preserve">for </w:t>
      </w:r>
      <w:r>
        <w:rPr>
          <w:i/>
          <w:iCs/>
          <w:lang w:eastAsia="zh-CN"/>
        </w:rPr>
        <w:t>more</w:t>
      </w:r>
      <w:r w:rsidRPr="006A1C2E">
        <w:rPr>
          <w:i/>
          <w:iCs/>
          <w:lang w:eastAsia="zh-CN"/>
        </w:rPr>
        <w:t xml:space="preserve"> details.</w:t>
      </w:r>
    </w:p>
    <w:p w14:paraId="3AB811F1" w14:textId="356AFBD2" w:rsidR="00FD6FBF" w:rsidRDefault="00FD6FBF" w:rsidP="009D2469">
      <w:pPr>
        <w:pStyle w:val="Heading4"/>
      </w:pPr>
      <w:r>
        <w:t>Section 8</w:t>
      </w:r>
      <w:r w:rsidR="00B336F9">
        <w:t xml:space="preserve"> (</w:t>
      </w:r>
      <w:r w:rsidR="00FC6D92">
        <w:t>C</w:t>
      </w:r>
      <w:r w:rsidR="00FC6D92" w:rsidRPr="00FC6D92">
        <w:t>onsiderations relating to the human–machine interface</w:t>
      </w:r>
      <w:r w:rsidR="00B336F9">
        <w:t>)</w:t>
      </w:r>
    </w:p>
    <w:p w14:paraId="3F1A2A7D" w14:textId="365E5C24" w:rsidR="004B35D0" w:rsidRDefault="004B35D0" w:rsidP="003A32E3">
      <w:pPr>
        <w:jc w:val="both"/>
        <w:rPr>
          <w:lang w:eastAsia="zh-CN"/>
        </w:rPr>
      </w:pPr>
      <w:r>
        <w:rPr>
          <w:lang w:eastAsia="zh-CN"/>
        </w:rPr>
        <w:t xml:space="preserve">In depth discussions were provided from the perspective of the plant personnel, the operators and technical staff, regarding how HFE principles are incorporated into the AP1000 design for I&amp;C system, from the ground up. This bottom-up approach of the PMS and PLS and DAS and HSI (DDS, OCS), are reflected in the capabilities of the MCR and Remote Shutdown Room (supplementary control room), to enable the operators to monitor the plant during ALL modes of operations and to take actions, when needed, to ensure the safety of the plant and mitigate operational risks. Of course, key features of the AP1000 design </w:t>
      </w:r>
      <w:r>
        <w:rPr>
          <w:lang w:eastAsia="zh-CN"/>
        </w:rPr>
        <w:lastRenderedPageBreak/>
        <w:t>regarding the passive systems and automatic actuation afford the operators with great flexibility and simplicity on how to monitor and control the plant daily and safely.</w:t>
      </w:r>
    </w:p>
    <w:p w14:paraId="2CDE4C01" w14:textId="6886203C" w:rsidR="009D2469" w:rsidRDefault="004B35D0" w:rsidP="003A32E3">
      <w:pPr>
        <w:jc w:val="both"/>
        <w:rPr>
          <w:lang w:eastAsia="zh-CN"/>
        </w:rPr>
      </w:pPr>
      <w:r>
        <w:rPr>
          <w:lang w:eastAsia="zh-CN"/>
        </w:rPr>
        <w:t xml:space="preserve">Discussions of displays in the MCR and RSR and Alarms and accident monitoring systems were evaluated against the SSG-39 and the work environment and the plant digital system and communication systems that make reliable and consistent MCR operations possible. For this section, exceptions were also made where the AP1000 design met the intent and spirit of the SSG-39, but the approach to develop and implement such design provisions and control measures were different than the latter.   </w:t>
      </w:r>
    </w:p>
    <w:p w14:paraId="503EDA34" w14:textId="303F0B95" w:rsidR="0096484B" w:rsidRDefault="0096484B" w:rsidP="0096484B">
      <w:pPr>
        <w:rPr>
          <w:lang w:eastAsia="zh-CN"/>
        </w:rPr>
      </w:pPr>
      <w:r>
        <w:rPr>
          <w:lang w:eastAsia="zh-CN"/>
        </w:rPr>
        <w:t xml:space="preserve">CWO items were identified among the following guidelines in </w:t>
      </w:r>
      <w:r w:rsidRPr="005936ED">
        <w:rPr>
          <w:b/>
          <w:bCs/>
          <w:lang w:eastAsia="zh-CN"/>
        </w:rPr>
        <w:t xml:space="preserve">Section </w:t>
      </w:r>
      <w:r>
        <w:rPr>
          <w:b/>
          <w:bCs/>
          <w:lang w:eastAsia="zh-CN"/>
        </w:rPr>
        <w:t>8</w:t>
      </w:r>
      <w:r>
        <w:rPr>
          <w:lang w:eastAsia="zh-CN"/>
        </w:rPr>
        <w:t xml:space="preserve"> of the reference document </w:t>
      </w:r>
      <w:r>
        <w:t>[</w:t>
      </w:r>
      <w:r w:rsidRPr="00415EC8">
        <w:rPr>
          <w:rFonts w:cstheme="minorBidi"/>
          <w:szCs w:val="22"/>
        </w:rPr>
        <w:fldChar w:fldCharType="begin"/>
      </w:r>
      <w:r w:rsidRPr="00415EC8">
        <w:rPr>
          <w:rFonts w:cstheme="minorBidi"/>
          <w:szCs w:val="22"/>
        </w:rPr>
        <w:instrText xml:space="preserve"> REF _Ref153804653 \r \h  \* MERGEFORMAT </w:instrText>
      </w:r>
      <w:r w:rsidRPr="00415EC8">
        <w:rPr>
          <w:rFonts w:cstheme="minorBidi"/>
          <w:szCs w:val="22"/>
        </w:rPr>
      </w:r>
      <w:r w:rsidRPr="00415EC8">
        <w:rPr>
          <w:rFonts w:cstheme="minorBidi"/>
          <w:szCs w:val="22"/>
        </w:rPr>
        <w:fldChar w:fldCharType="separate"/>
      </w:r>
      <w:r w:rsidRPr="00415EC8">
        <w:rPr>
          <w:rFonts w:cstheme="minorBidi"/>
          <w:szCs w:val="22"/>
        </w:rPr>
        <w:t>11</w:t>
      </w:r>
      <w:r w:rsidRPr="00415EC8">
        <w:rPr>
          <w:rFonts w:cstheme="minorBidi"/>
          <w:szCs w:val="22"/>
        </w:rPr>
        <w:fldChar w:fldCharType="end"/>
      </w:r>
      <w:r w:rsidRPr="00415EC8">
        <w:rPr>
          <w:rFonts w:cstheme="minorBidi"/>
          <w:szCs w:val="22"/>
        </w:rPr>
        <w:t>]:</w:t>
      </w:r>
    </w:p>
    <w:tbl>
      <w:tblPr>
        <w:tblStyle w:val="TableGrid"/>
        <w:tblW w:w="9355" w:type="dxa"/>
        <w:tblLook w:val="04A0" w:firstRow="1" w:lastRow="0" w:firstColumn="1" w:lastColumn="0" w:noHBand="0" w:noVBand="1"/>
      </w:tblPr>
      <w:tblGrid>
        <w:gridCol w:w="2065"/>
        <w:gridCol w:w="2880"/>
        <w:gridCol w:w="4410"/>
      </w:tblGrid>
      <w:tr w:rsidR="00303F1E" w14:paraId="20B3F6FB" w14:textId="77777777" w:rsidTr="00F119A6">
        <w:tc>
          <w:tcPr>
            <w:tcW w:w="2065" w:type="dxa"/>
          </w:tcPr>
          <w:p w14:paraId="1A3BC48C" w14:textId="604FDB1D" w:rsidR="00303F1E" w:rsidRPr="008536A1" w:rsidRDefault="008536A1" w:rsidP="00D75C1B">
            <w:pPr>
              <w:jc w:val="center"/>
              <w:rPr>
                <w:b/>
                <w:bCs/>
                <w:lang w:eastAsia="zh-CN"/>
              </w:rPr>
            </w:pPr>
            <w:r w:rsidRPr="008536A1">
              <w:rPr>
                <w:b/>
                <w:bCs/>
              </w:rPr>
              <w:t>“</w:t>
            </w:r>
            <w:r w:rsidR="00303F1E" w:rsidRPr="008536A1">
              <w:rPr>
                <w:b/>
                <w:bCs/>
              </w:rPr>
              <w:t>Control rooms</w:t>
            </w:r>
          </w:p>
        </w:tc>
        <w:tc>
          <w:tcPr>
            <w:tcW w:w="2880" w:type="dxa"/>
          </w:tcPr>
          <w:p w14:paraId="01EFF659" w14:textId="3B196148" w:rsidR="00303F1E" w:rsidRPr="008536A1" w:rsidRDefault="008536A1" w:rsidP="00D75C1B">
            <w:pPr>
              <w:jc w:val="center"/>
              <w:rPr>
                <w:b/>
                <w:bCs/>
                <w:lang w:eastAsia="zh-CN"/>
              </w:rPr>
            </w:pPr>
            <w:r w:rsidRPr="008536A1">
              <w:rPr>
                <w:b/>
                <w:bCs/>
              </w:rPr>
              <w:t>“</w:t>
            </w:r>
            <w:r w:rsidR="00303F1E" w:rsidRPr="008536A1">
              <w:rPr>
                <w:b/>
                <w:bCs/>
              </w:rPr>
              <w:t>Accident monitoring</w:t>
            </w:r>
            <w:r w:rsidRPr="008536A1">
              <w:rPr>
                <w:b/>
                <w:bCs/>
              </w:rPr>
              <w:t>”</w:t>
            </w:r>
          </w:p>
        </w:tc>
        <w:tc>
          <w:tcPr>
            <w:tcW w:w="4410" w:type="dxa"/>
          </w:tcPr>
          <w:p w14:paraId="0853A982" w14:textId="1DD0D914" w:rsidR="00303F1E" w:rsidRPr="008536A1" w:rsidRDefault="008536A1" w:rsidP="00D75C1B">
            <w:pPr>
              <w:jc w:val="center"/>
              <w:rPr>
                <w:b/>
                <w:bCs/>
                <w:lang w:eastAsia="zh-CN"/>
              </w:rPr>
            </w:pPr>
            <w:r w:rsidRPr="008536A1">
              <w:rPr>
                <w:b/>
                <w:bCs/>
              </w:rPr>
              <w:t>“</w:t>
            </w:r>
            <w:r w:rsidR="00303F1E" w:rsidRPr="008536A1">
              <w:rPr>
                <w:b/>
                <w:bCs/>
              </w:rPr>
              <w:t>General principles relating to human factors engineering for instrumentation and control systems</w:t>
            </w:r>
            <w:r w:rsidRPr="008536A1">
              <w:rPr>
                <w:b/>
                <w:bCs/>
              </w:rPr>
              <w:t>”</w:t>
            </w:r>
          </w:p>
        </w:tc>
      </w:tr>
      <w:tr w:rsidR="00303F1E" w14:paraId="1FDF2C19" w14:textId="77777777" w:rsidTr="00F119A6">
        <w:tc>
          <w:tcPr>
            <w:tcW w:w="2065" w:type="dxa"/>
          </w:tcPr>
          <w:p w14:paraId="3316B15C" w14:textId="2752814F" w:rsidR="00303F1E" w:rsidRDefault="00303F1E" w:rsidP="008536A1">
            <w:pPr>
              <w:jc w:val="center"/>
              <w:rPr>
                <w:lang w:eastAsia="zh-CN"/>
              </w:rPr>
            </w:pPr>
            <w:r>
              <w:rPr>
                <w:lang w:eastAsia="zh-CN"/>
              </w:rPr>
              <w:t>(Items 8.7</w:t>
            </w:r>
            <w:r w:rsidR="00F119A6" w:rsidRPr="00C871C3">
              <w:t xml:space="preserve"> – </w:t>
            </w:r>
            <w:r>
              <w:rPr>
                <w:lang w:eastAsia="zh-CN"/>
              </w:rPr>
              <w:t>8.8)</w:t>
            </w:r>
          </w:p>
        </w:tc>
        <w:tc>
          <w:tcPr>
            <w:tcW w:w="2880" w:type="dxa"/>
          </w:tcPr>
          <w:p w14:paraId="089ED66A" w14:textId="32762C09" w:rsidR="00303F1E" w:rsidRDefault="00303F1E" w:rsidP="008536A1">
            <w:pPr>
              <w:jc w:val="center"/>
              <w:rPr>
                <w:lang w:eastAsia="zh-CN"/>
              </w:rPr>
            </w:pPr>
            <w:r>
              <w:rPr>
                <w:lang w:eastAsia="zh-CN"/>
              </w:rPr>
              <w:t xml:space="preserve">(Items </w:t>
            </w:r>
            <w:r w:rsidRPr="0036155E">
              <w:t>8.23 – 8.2</w:t>
            </w:r>
            <w:r>
              <w:t>7)</w:t>
            </w:r>
          </w:p>
        </w:tc>
        <w:tc>
          <w:tcPr>
            <w:tcW w:w="4410" w:type="dxa"/>
          </w:tcPr>
          <w:p w14:paraId="6618F433" w14:textId="3B969EB2" w:rsidR="00303F1E" w:rsidRDefault="00303F1E" w:rsidP="008536A1">
            <w:pPr>
              <w:jc w:val="center"/>
              <w:rPr>
                <w:lang w:eastAsia="zh-CN"/>
              </w:rPr>
            </w:pPr>
            <w:r>
              <w:rPr>
                <w:lang w:eastAsia="zh-CN"/>
              </w:rPr>
              <w:t xml:space="preserve">(Items </w:t>
            </w:r>
            <w:r w:rsidRPr="0036155E">
              <w:t>8.57 – 8.</w:t>
            </w:r>
            <w:r>
              <w:t>69)</w:t>
            </w:r>
          </w:p>
        </w:tc>
      </w:tr>
      <w:tr w:rsidR="00303F1E" w14:paraId="6ABEE616" w14:textId="77777777" w:rsidTr="00F119A6">
        <w:tc>
          <w:tcPr>
            <w:tcW w:w="2065" w:type="dxa"/>
            <w:shd w:val="clear" w:color="auto" w:fill="auto"/>
          </w:tcPr>
          <w:p w14:paraId="4FAB6C4F" w14:textId="23E1E875" w:rsidR="00303F1E" w:rsidRDefault="00303F1E" w:rsidP="008536A1">
            <w:pPr>
              <w:jc w:val="center"/>
              <w:rPr>
                <w:lang w:eastAsia="zh-CN"/>
              </w:rPr>
            </w:pPr>
            <w:r w:rsidRPr="00703630">
              <w:rPr>
                <w:lang w:eastAsia="zh-CN"/>
              </w:rPr>
              <w:t>(Items 8.14</w:t>
            </w:r>
            <w:r w:rsidR="00F119A6" w:rsidRPr="00C871C3">
              <w:t xml:space="preserve"> – </w:t>
            </w:r>
            <w:r w:rsidRPr="00703630">
              <w:rPr>
                <w:lang w:eastAsia="zh-CN"/>
              </w:rPr>
              <w:t>8.18)</w:t>
            </w:r>
          </w:p>
        </w:tc>
        <w:tc>
          <w:tcPr>
            <w:tcW w:w="2880" w:type="dxa"/>
          </w:tcPr>
          <w:p w14:paraId="7E66F97F" w14:textId="4BAC8C5E" w:rsidR="00303F1E" w:rsidRDefault="00303F1E" w:rsidP="008536A1">
            <w:pPr>
              <w:jc w:val="center"/>
              <w:rPr>
                <w:lang w:eastAsia="zh-CN"/>
              </w:rPr>
            </w:pPr>
            <w:r>
              <w:rPr>
                <w:lang w:eastAsia="zh-CN"/>
              </w:rPr>
              <w:t xml:space="preserve">(Items </w:t>
            </w:r>
            <w:r w:rsidRPr="0036155E">
              <w:t>8.32 – 8.35</w:t>
            </w:r>
            <w:r>
              <w:t>)</w:t>
            </w:r>
          </w:p>
        </w:tc>
        <w:tc>
          <w:tcPr>
            <w:tcW w:w="4410" w:type="dxa"/>
          </w:tcPr>
          <w:p w14:paraId="43D1B663" w14:textId="77777777" w:rsidR="00303F1E" w:rsidRDefault="00303F1E" w:rsidP="008536A1">
            <w:pPr>
              <w:jc w:val="center"/>
              <w:rPr>
                <w:lang w:eastAsia="zh-CN"/>
              </w:rPr>
            </w:pPr>
          </w:p>
        </w:tc>
      </w:tr>
    </w:tbl>
    <w:p w14:paraId="5DE98CCB" w14:textId="5418A35F" w:rsidR="00F00CA8" w:rsidRPr="004A6339" w:rsidRDefault="004A6339" w:rsidP="009D2469">
      <w:pPr>
        <w:rPr>
          <w:i/>
          <w:iCs/>
          <w:lang w:eastAsia="zh-CN"/>
        </w:rPr>
      </w:pPr>
      <w:r w:rsidRPr="006A1C2E">
        <w:rPr>
          <w:i/>
          <w:iCs/>
          <w:lang w:eastAsia="zh-CN"/>
        </w:rPr>
        <w:t xml:space="preserve">Refer to </w:t>
      </w:r>
      <w:r w:rsidRPr="006A1C2E">
        <w:rPr>
          <w:b/>
          <w:bCs/>
          <w:i/>
          <w:iCs/>
          <w:lang w:eastAsia="zh-CN"/>
        </w:rPr>
        <w:t>Subsection 2.2.</w:t>
      </w:r>
      <w:r>
        <w:rPr>
          <w:b/>
          <w:bCs/>
          <w:i/>
          <w:iCs/>
          <w:lang w:eastAsia="zh-CN"/>
        </w:rPr>
        <w:t>7</w:t>
      </w:r>
      <w:r w:rsidRPr="006A1C2E">
        <w:rPr>
          <w:i/>
          <w:iCs/>
          <w:lang w:eastAsia="zh-CN"/>
        </w:rPr>
        <w:t xml:space="preserve"> of the compliance assessment rep</w:t>
      </w:r>
      <w:r w:rsidRPr="00DD38F6">
        <w:rPr>
          <w:i/>
          <w:iCs/>
          <w:lang w:eastAsia="zh-CN"/>
        </w:rPr>
        <w:t xml:space="preserve">ort </w:t>
      </w:r>
      <w:r w:rsidRPr="00DD38F6">
        <w:rPr>
          <w:rFonts w:cstheme="minorBidi"/>
          <w:i/>
          <w:iCs/>
          <w:szCs w:val="22"/>
        </w:rPr>
        <w:t>[</w:t>
      </w:r>
      <w:r w:rsidRPr="00DD38F6">
        <w:rPr>
          <w:rFonts w:cstheme="minorBidi"/>
          <w:i/>
          <w:iCs/>
          <w:szCs w:val="22"/>
        </w:rPr>
        <w:fldChar w:fldCharType="begin"/>
      </w:r>
      <w:r w:rsidRPr="00DD38F6">
        <w:rPr>
          <w:rFonts w:cstheme="minorBidi"/>
          <w:i/>
          <w:iCs/>
          <w:szCs w:val="22"/>
        </w:rPr>
        <w:instrText xml:space="preserve"> REF _Ref150343716 \r \h  \* MERGEFORMAT </w:instrText>
      </w:r>
      <w:r w:rsidRPr="00DD38F6">
        <w:rPr>
          <w:rFonts w:cstheme="minorBidi"/>
          <w:i/>
          <w:iCs/>
          <w:szCs w:val="22"/>
        </w:rPr>
      </w:r>
      <w:r w:rsidRPr="00DD38F6">
        <w:rPr>
          <w:rFonts w:cstheme="minorBidi"/>
          <w:i/>
          <w:iCs/>
          <w:szCs w:val="22"/>
        </w:rPr>
        <w:fldChar w:fldCharType="separate"/>
      </w:r>
      <w:r w:rsidRPr="00DD38F6">
        <w:rPr>
          <w:rFonts w:cstheme="minorBidi"/>
          <w:i/>
          <w:iCs/>
          <w:szCs w:val="22"/>
        </w:rPr>
        <w:fldChar w:fldCharType="begin"/>
      </w:r>
      <w:r w:rsidRPr="00DD38F6">
        <w:rPr>
          <w:rFonts w:cstheme="minorBidi"/>
          <w:i/>
          <w:iCs/>
          <w:szCs w:val="22"/>
        </w:rPr>
        <w:instrText xml:space="preserve"> REF _Ref152631906 \r \h  \* MERGEFORMAT </w:instrText>
      </w:r>
      <w:r w:rsidRPr="00DD38F6">
        <w:rPr>
          <w:rFonts w:cstheme="minorBidi"/>
          <w:i/>
          <w:iCs/>
          <w:szCs w:val="22"/>
        </w:rPr>
      </w:r>
      <w:r w:rsidRPr="00DD38F6">
        <w:rPr>
          <w:rFonts w:cstheme="minorBidi"/>
          <w:i/>
          <w:iCs/>
          <w:szCs w:val="22"/>
        </w:rPr>
        <w:fldChar w:fldCharType="separate"/>
      </w:r>
      <w:r w:rsidRPr="00DD38F6">
        <w:rPr>
          <w:rFonts w:cstheme="minorBidi"/>
          <w:i/>
          <w:iCs/>
          <w:szCs w:val="22"/>
        </w:rPr>
        <w:t>41</w:t>
      </w:r>
      <w:r w:rsidRPr="00DD38F6">
        <w:rPr>
          <w:rFonts w:cstheme="minorBidi"/>
          <w:i/>
          <w:iCs/>
          <w:szCs w:val="22"/>
        </w:rPr>
        <w:fldChar w:fldCharType="end"/>
      </w:r>
      <w:r w:rsidRPr="00DD38F6">
        <w:rPr>
          <w:rFonts w:cstheme="minorBidi"/>
          <w:i/>
          <w:iCs/>
          <w:szCs w:val="22"/>
        </w:rPr>
        <w:fldChar w:fldCharType="end"/>
      </w:r>
      <w:r w:rsidRPr="00DD38F6">
        <w:rPr>
          <w:rFonts w:cstheme="minorBidi"/>
          <w:i/>
          <w:iCs/>
          <w:szCs w:val="22"/>
        </w:rPr>
        <w:t>]</w:t>
      </w:r>
      <w:r w:rsidRPr="006A1C2E">
        <w:rPr>
          <w:rFonts w:cstheme="minorBidi"/>
          <w:i/>
          <w:iCs/>
          <w:szCs w:val="22"/>
        </w:rPr>
        <w:t xml:space="preserve"> </w:t>
      </w:r>
      <w:r w:rsidRPr="006A1C2E">
        <w:rPr>
          <w:i/>
          <w:iCs/>
          <w:lang w:eastAsia="zh-CN"/>
        </w:rPr>
        <w:t xml:space="preserve">for </w:t>
      </w:r>
      <w:r>
        <w:rPr>
          <w:i/>
          <w:iCs/>
          <w:lang w:eastAsia="zh-CN"/>
        </w:rPr>
        <w:t>more</w:t>
      </w:r>
      <w:r w:rsidRPr="006A1C2E">
        <w:rPr>
          <w:i/>
          <w:iCs/>
          <w:lang w:eastAsia="zh-CN"/>
        </w:rPr>
        <w:t xml:space="preserve"> details.</w:t>
      </w:r>
    </w:p>
    <w:p w14:paraId="1ADBFF97" w14:textId="30E816A9" w:rsidR="00FD6FBF" w:rsidRDefault="00FD6FBF" w:rsidP="009D2469">
      <w:pPr>
        <w:pStyle w:val="Heading4"/>
      </w:pPr>
      <w:r>
        <w:t>Section 9</w:t>
      </w:r>
      <w:r w:rsidR="00FC6D92">
        <w:t xml:space="preserve"> (</w:t>
      </w:r>
      <w:r w:rsidR="009D2469">
        <w:t>Software</w:t>
      </w:r>
      <w:r w:rsidR="00FC6D92">
        <w:t>)</w:t>
      </w:r>
    </w:p>
    <w:p w14:paraId="64A2200B" w14:textId="52466C81" w:rsidR="009D2469" w:rsidRDefault="00B960D4" w:rsidP="003A32E3">
      <w:pPr>
        <w:jc w:val="both"/>
        <w:rPr>
          <w:lang w:eastAsia="zh-CN"/>
        </w:rPr>
      </w:pPr>
      <w:r w:rsidRPr="00B960D4">
        <w:rPr>
          <w:lang w:eastAsia="zh-CN"/>
        </w:rPr>
        <w:t>This section included many of the design principles and recommendations and guidelines of the other sections of th</w:t>
      </w:r>
      <w:r w:rsidR="000F4170">
        <w:rPr>
          <w:lang w:eastAsia="zh-CN"/>
        </w:rPr>
        <w:t>e</w:t>
      </w:r>
      <w:r w:rsidRPr="00B960D4">
        <w:rPr>
          <w:lang w:eastAsia="zh-CN"/>
        </w:rPr>
        <w:t xml:space="preserve"> SSG-39. The AP1000 design for I&amp;C systems incorporate many of such recommendations and principles. However, because the unique characteristics of software tools and features deployed in the I&amp;C platforms (PMS, PLS, DAS) and DDS/OCS to support software development in the respective platforms, several of the SSG-39 recommendations are not in alignment, as written, and therefore, exceptions for such discrepancies between the AP1000 design and the former were recorded in the </w:t>
      </w:r>
      <w:r w:rsidR="0067790D">
        <w:rPr>
          <w:lang w:eastAsia="zh-CN"/>
        </w:rPr>
        <w:t xml:space="preserve">compliance assessment report </w:t>
      </w:r>
      <w:r w:rsidR="0067790D" w:rsidRPr="0067790D">
        <w:rPr>
          <w:lang w:eastAsia="zh-CN"/>
        </w:rPr>
        <w:t>[</w:t>
      </w:r>
      <w:r w:rsidR="0067790D" w:rsidRPr="0067790D">
        <w:rPr>
          <w:rFonts w:cstheme="minorBidi"/>
          <w:szCs w:val="22"/>
        </w:rPr>
        <w:fldChar w:fldCharType="begin"/>
      </w:r>
      <w:r w:rsidR="0067790D" w:rsidRPr="0067790D">
        <w:rPr>
          <w:rFonts w:cstheme="minorBidi"/>
          <w:szCs w:val="22"/>
        </w:rPr>
        <w:instrText xml:space="preserve"> REF _Ref150343716 \r \h  \* MERGEFORMAT </w:instrText>
      </w:r>
      <w:r w:rsidR="0067790D" w:rsidRPr="0067790D">
        <w:rPr>
          <w:rFonts w:cstheme="minorBidi"/>
          <w:szCs w:val="22"/>
        </w:rPr>
      </w:r>
      <w:r w:rsidR="0067790D" w:rsidRPr="0067790D">
        <w:rPr>
          <w:rFonts w:cstheme="minorBidi"/>
          <w:szCs w:val="22"/>
        </w:rPr>
        <w:fldChar w:fldCharType="separate"/>
      </w:r>
      <w:r w:rsidR="0067790D" w:rsidRPr="0067790D">
        <w:rPr>
          <w:rFonts w:cstheme="minorBidi"/>
          <w:szCs w:val="22"/>
        </w:rPr>
        <w:fldChar w:fldCharType="begin"/>
      </w:r>
      <w:r w:rsidR="0067790D" w:rsidRPr="0067790D">
        <w:rPr>
          <w:rFonts w:cstheme="minorBidi"/>
          <w:szCs w:val="22"/>
        </w:rPr>
        <w:instrText xml:space="preserve"> REF _Ref152631906 \r \h  \* MERGEFORMAT </w:instrText>
      </w:r>
      <w:r w:rsidR="0067790D" w:rsidRPr="0067790D">
        <w:rPr>
          <w:rFonts w:cstheme="minorBidi"/>
          <w:szCs w:val="22"/>
        </w:rPr>
      </w:r>
      <w:r w:rsidR="0067790D" w:rsidRPr="0067790D">
        <w:rPr>
          <w:rFonts w:cstheme="minorBidi"/>
          <w:szCs w:val="22"/>
        </w:rPr>
        <w:fldChar w:fldCharType="separate"/>
      </w:r>
      <w:r w:rsidR="0067790D" w:rsidRPr="0067790D">
        <w:rPr>
          <w:rFonts w:cstheme="minorBidi"/>
          <w:szCs w:val="22"/>
        </w:rPr>
        <w:t>41</w:t>
      </w:r>
      <w:r w:rsidR="0067790D" w:rsidRPr="0067790D">
        <w:rPr>
          <w:rFonts w:cstheme="minorBidi"/>
          <w:szCs w:val="22"/>
        </w:rPr>
        <w:fldChar w:fldCharType="end"/>
      </w:r>
      <w:r w:rsidR="0067790D" w:rsidRPr="0067790D">
        <w:rPr>
          <w:rFonts w:cstheme="minorBidi"/>
          <w:szCs w:val="22"/>
        </w:rPr>
        <w:fldChar w:fldCharType="end"/>
      </w:r>
      <w:r w:rsidR="0067790D" w:rsidRPr="0067790D">
        <w:rPr>
          <w:rFonts w:cstheme="minorBidi"/>
          <w:szCs w:val="22"/>
        </w:rPr>
        <w:t>].</w:t>
      </w:r>
    </w:p>
    <w:p w14:paraId="5034E40D" w14:textId="6C857CF5" w:rsidR="0096484B" w:rsidRDefault="0096484B" w:rsidP="0096484B">
      <w:pPr>
        <w:rPr>
          <w:lang w:eastAsia="zh-CN"/>
        </w:rPr>
      </w:pPr>
      <w:r>
        <w:rPr>
          <w:lang w:eastAsia="zh-CN"/>
        </w:rPr>
        <w:t xml:space="preserve">CWO items were identified among the following guidelines in </w:t>
      </w:r>
      <w:r w:rsidRPr="005936ED">
        <w:rPr>
          <w:b/>
          <w:bCs/>
          <w:lang w:eastAsia="zh-CN"/>
        </w:rPr>
        <w:t xml:space="preserve">Section </w:t>
      </w:r>
      <w:r>
        <w:rPr>
          <w:b/>
          <w:bCs/>
          <w:lang w:eastAsia="zh-CN"/>
        </w:rPr>
        <w:t>9</w:t>
      </w:r>
      <w:r>
        <w:rPr>
          <w:lang w:eastAsia="zh-CN"/>
        </w:rPr>
        <w:t xml:space="preserve"> of the reference document </w:t>
      </w:r>
      <w:r>
        <w:t>[</w:t>
      </w:r>
      <w:r w:rsidRPr="00415EC8">
        <w:rPr>
          <w:rFonts w:cstheme="minorBidi"/>
          <w:szCs w:val="22"/>
        </w:rPr>
        <w:fldChar w:fldCharType="begin"/>
      </w:r>
      <w:r w:rsidRPr="00415EC8">
        <w:rPr>
          <w:rFonts w:cstheme="minorBidi"/>
          <w:szCs w:val="22"/>
        </w:rPr>
        <w:instrText xml:space="preserve"> REF _Ref153804653 \r \h  \* MERGEFORMAT </w:instrText>
      </w:r>
      <w:r w:rsidRPr="00415EC8">
        <w:rPr>
          <w:rFonts w:cstheme="minorBidi"/>
          <w:szCs w:val="22"/>
        </w:rPr>
      </w:r>
      <w:r w:rsidRPr="00415EC8">
        <w:rPr>
          <w:rFonts w:cstheme="minorBidi"/>
          <w:szCs w:val="22"/>
        </w:rPr>
        <w:fldChar w:fldCharType="separate"/>
      </w:r>
      <w:r w:rsidRPr="00415EC8">
        <w:rPr>
          <w:rFonts w:cstheme="minorBidi"/>
          <w:szCs w:val="22"/>
        </w:rPr>
        <w:t>11</w:t>
      </w:r>
      <w:r w:rsidRPr="00415EC8">
        <w:rPr>
          <w:rFonts w:cstheme="minorBidi"/>
          <w:szCs w:val="22"/>
        </w:rPr>
        <w:fldChar w:fldCharType="end"/>
      </w:r>
      <w:r w:rsidRPr="00415EC8">
        <w:rPr>
          <w:rFonts w:cstheme="minorBidi"/>
          <w:szCs w:val="22"/>
        </w:rPr>
        <w:t>]:</w:t>
      </w:r>
    </w:p>
    <w:tbl>
      <w:tblPr>
        <w:tblStyle w:val="TableGrid"/>
        <w:tblW w:w="0" w:type="auto"/>
        <w:tblLook w:val="04A0" w:firstRow="1" w:lastRow="0" w:firstColumn="1" w:lastColumn="0" w:noHBand="0" w:noVBand="1"/>
      </w:tblPr>
      <w:tblGrid>
        <w:gridCol w:w="2337"/>
        <w:gridCol w:w="2337"/>
        <w:gridCol w:w="2338"/>
        <w:gridCol w:w="2338"/>
      </w:tblGrid>
      <w:tr w:rsidR="007C343E" w14:paraId="0CC92F94" w14:textId="77777777" w:rsidTr="007C343E">
        <w:tc>
          <w:tcPr>
            <w:tcW w:w="2337" w:type="dxa"/>
          </w:tcPr>
          <w:p w14:paraId="100FE924" w14:textId="711720BC" w:rsidR="007C343E" w:rsidRPr="008536A1" w:rsidRDefault="008536A1" w:rsidP="008536A1">
            <w:pPr>
              <w:jc w:val="center"/>
              <w:rPr>
                <w:b/>
                <w:bCs/>
                <w:lang w:eastAsia="zh-CN"/>
              </w:rPr>
            </w:pPr>
            <w:r w:rsidRPr="008536A1">
              <w:rPr>
                <w:b/>
                <w:bCs/>
              </w:rPr>
              <w:t>“</w:t>
            </w:r>
            <w:r w:rsidR="000831B1" w:rsidRPr="008536A1">
              <w:rPr>
                <w:b/>
                <w:bCs/>
              </w:rPr>
              <w:t>General</w:t>
            </w:r>
            <w:r w:rsidRPr="008536A1">
              <w:rPr>
                <w:b/>
                <w:bCs/>
              </w:rPr>
              <w:t>”</w:t>
            </w:r>
          </w:p>
        </w:tc>
        <w:tc>
          <w:tcPr>
            <w:tcW w:w="2337" w:type="dxa"/>
          </w:tcPr>
          <w:p w14:paraId="4D6FBDA1" w14:textId="66DE935D" w:rsidR="007C343E" w:rsidRPr="008536A1" w:rsidRDefault="008536A1" w:rsidP="008536A1">
            <w:pPr>
              <w:jc w:val="center"/>
              <w:rPr>
                <w:b/>
                <w:bCs/>
                <w:lang w:eastAsia="zh-CN"/>
              </w:rPr>
            </w:pPr>
            <w:r w:rsidRPr="008536A1">
              <w:rPr>
                <w:b/>
                <w:bCs/>
              </w:rPr>
              <w:t>“</w:t>
            </w:r>
            <w:r w:rsidR="005B0051" w:rsidRPr="008536A1">
              <w:rPr>
                <w:b/>
                <w:bCs/>
              </w:rPr>
              <w:t>Software requirements</w:t>
            </w:r>
            <w:r w:rsidRPr="008536A1">
              <w:rPr>
                <w:b/>
                <w:bCs/>
              </w:rPr>
              <w:t>”</w:t>
            </w:r>
          </w:p>
        </w:tc>
        <w:tc>
          <w:tcPr>
            <w:tcW w:w="2338" w:type="dxa"/>
          </w:tcPr>
          <w:p w14:paraId="52CAA221" w14:textId="6410FBA0" w:rsidR="007C343E" w:rsidRPr="008536A1" w:rsidRDefault="008536A1" w:rsidP="008536A1">
            <w:pPr>
              <w:jc w:val="center"/>
              <w:rPr>
                <w:b/>
                <w:bCs/>
                <w:lang w:eastAsia="zh-CN"/>
              </w:rPr>
            </w:pPr>
            <w:r w:rsidRPr="008536A1">
              <w:rPr>
                <w:b/>
                <w:bCs/>
              </w:rPr>
              <w:t>“</w:t>
            </w:r>
            <w:r w:rsidR="005B0051" w:rsidRPr="008536A1">
              <w:rPr>
                <w:b/>
                <w:bCs/>
              </w:rPr>
              <w:t>Software design</w:t>
            </w:r>
            <w:r w:rsidRPr="008536A1">
              <w:rPr>
                <w:b/>
                <w:bCs/>
              </w:rPr>
              <w:t>”</w:t>
            </w:r>
          </w:p>
        </w:tc>
        <w:tc>
          <w:tcPr>
            <w:tcW w:w="2338" w:type="dxa"/>
          </w:tcPr>
          <w:p w14:paraId="42BAA142" w14:textId="30AF06DB" w:rsidR="007C343E" w:rsidRPr="008536A1" w:rsidRDefault="008536A1" w:rsidP="008536A1">
            <w:pPr>
              <w:jc w:val="center"/>
              <w:rPr>
                <w:b/>
                <w:bCs/>
                <w:lang w:eastAsia="zh-CN"/>
              </w:rPr>
            </w:pPr>
            <w:r w:rsidRPr="008536A1">
              <w:rPr>
                <w:b/>
                <w:bCs/>
              </w:rPr>
              <w:t>“</w:t>
            </w:r>
            <w:r w:rsidR="005B0051" w:rsidRPr="008536A1">
              <w:rPr>
                <w:b/>
                <w:bCs/>
              </w:rPr>
              <w:t>Software implementation</w:t>
            </w:r>
            <w:r w:rsidRPr="008536A1">
              <w:rPr>
                <w:b/>
                <w:bCs/>
              </w:rPr>
              <w:t>”</w:t>
            </w:r>
          </w:p>
        </w:tc>
      </w:tr>
      <w:tr w:rsidR="007C343E" w14:paraId="19FBB088" w14:textId="77777777" w:rsidTr="007C343E">
        <w:tc>
          <w:tcPr>
            <w:tcW w:w="2337" w:type="dxa"/>
          </w:tcPr>
          <w:p w14:paraId="1D330900" w14:textId="5D2F389D" w:rsidR="007C343E" w:rsidRDefault="00CD4D13" w:rsidP="008536A1">
            <w:pPr>
              <w:jc w:val="center"/>
              <w:rPr>
                <w:lang w:eastAsia="zh-CN"/>
              </w:rPr>
            </w:pPr>
            <w:r>
              <w:rPr>
                <w:lang w:eastAsia="zh-CN"/>
              </w:rPr>
              <w:t>(Items 9.2</w:t>
            </w:r>
            <w:r w:rsidR="00F119A6" w:rsidRPr="00C871C3">
              <w:t xml:space="preserve"> – </w:t>
            </w:r>
            <w:r>
              <w:rPr>
                <w:lang w:eastAsia="zh-CN"/>
              </w:rPr>
              <w:t>9.3)</w:t>
            </w:r>
          </w:p>
        </w:tc>
        <w:tc>
          <w:tcPr>
            <w:tcW w:w="2337" w:type="dxa"/>
          </w:tcPr>
          <w:p w14:paraId="49ECFC5F" w14:textId="130661EF" w:rsidR="007C343E" w:rsidRDefault="00A11305" w:rsidP="008536A1">
            <w:pPr>
              <w:jc w:val="center"/>
              <w:rPr>
                <w:lang w:eastAsia="zh-CN"/>
              </w:rPr>
            </w:pPr>
            <w:r>
              <w:rPr>
                <w:lang w:eastAsia="zh-CN"/>
              </w:rPr>
              <w:t xml:space="preserve">(Items </w:t>
            </w:r>
            <w:r w:rsidRPr="00F41B0E">
              <w:t>9.6 – 9.1</w:t>
            </w:r>
            <w:r>
              <w:t>5)</w:t>
            </w:r>
          </w:p>
        </w:tc>
        <w:tc>
          <w:tcPr>
            <w:tcW w:w="2338" w:type="dxa"/>
          </w:tcPr>
          <w:p w14:paraId="239AAB45" w14:textId="0DE49B68" w:rsidR="007C343E" w:rsidRDefault="00A372D8" w:rsidP="008536A1">
            <w:pPr>
              <w:jc w:val="center"/>
              <w:rPr>
                <w:lang w:eastAsia="zh-CN"/>
              </w:rPr>
            </w:pPr>
            <w:r>
              <w:rPr>
                <w:lang w:eastAsia="zh-CN"/>
              </w:rPr>
              <w:t xml:space="preserve">(Items </w:t>
            </w:r>
            <w:r w:rsidRPr="00F41B0E">
              <w:t>9.16 – 9.</w:t>
            </w:r>
            <w:r w:rsidR="00513509">
              <w:t>43</w:t>
            </w:r>
            <w:r>
              <w:t>)</w:t>
            </w:r>
          </w:p>
        </w:tc>
        <w:tc>
          <w:tcPr>
            <w:tcW w:w="2338" w:type="dxa"/>
          </w:tcPr>
          <w:p w14:paraId="7FA938F9" w14:textId="2D46AD15" w:rsidR="007C343E" w:rsidRDefault="00513509" w:rsidP="008536A1">
            <w:pPr>
              <w:jc w:val="center"/>
              <w:rPr>
                <w:lang w:eastAsia="zh-CN"/>
              </w:rPr>
            </w:pPr>
            <w:r>
              <w:rPr>
                <w:lang w:eastAsia="zh-CN"/>
              </w:rPr>
              <w:t>(Items 9.44</w:t>
            </w:r>
            <w:r w:rsidR="00F119A6" w:rsidRPr="00C871C3">
              <w:t xml:space="preserve"> – </w:t>
            </w:r>
            <w:r w:rsidR="0017124B">
              <w:rPr>
                <w:lang w:eastAsia="zh-CN"/>
              </w:rPr>
              <w:t>9.63)</w:t>
            </w:r>
          </w:p>
        </w:tc>
      </w:tr>
    </w:tbl>
    <w:p w14:paraId="5AAFD6DF" w14:textId="25F25343" w:rsidR="00112BDE" w:rsidRDefault="0096484B" w:rsidP="0096484B">
      <w:pPr>
        <w:rPr>
          <w:lang w:eastAsia="zh-CN"/>
        </w:rPr>
      </w:pPr>
      <w:r>
        <w:rPr>
          <w:lang w:eastAsia="zh-CN"/>
        </w:rPr>
        <w:t xml:space="preserve">CWO items were identified among the following guidelines in </w:t>
      </w:r>
      <w:r w:rsidRPr="005936ED">
        <w:rPr>
          <w:b/>
          <w:bCs/>
          <w:lang w:eastAsia="zh-CN"/>
        </w:rPr>
        <w:t xml:space="preserve">Section </w:t>
      </w:r>
      <w:r>
        <w:rPr>
          <w:b/>
          <w:bCs/>
          <w:lang w:eastAsia="zh-CN"/>
        </w:rPr>
        <w:t>9</w:t>
      </w:r>
      <w:r>
        <w:rPr>
          <w:lang w:eastAsia="zh-CN"/>
        </w:rPr>
        <w:t xml:space="preserve"> of the reference document </w:t>
      </w:r>
      <w:r>
        <w:t>[</w:t>
      </w:r>
      <w:r w:rsidRPr="00415EC8">
        <w:rPr>
          <w:rFonts w:cstheme="minorBidi"/>
          <w:szCs w:val="22"/>
        </w:rPr>
        <w:fldChar w:fldCharType="begin"/>
      </w:r>
      <w:r w:rsidRPr="00415EC8">
        <w:rPr>
          <w:rFonts w:cstheme="minorBidi"/>
          <w:szCs w:val="22"/>
        </w:rPr>
        <w:instrText xml:space="preserve"> REF _Ref153804653 \r \h  \* MERGEFORMAT </w:instrText>
      </w:r>
      <w:r w:rsidRPr="00415EC8">
        <w:rPr>
          <w:rFonts w:cstheme="minorBidi"/>
          <w:szCs w:val="22"/>
        </w:rPr>
      </w:r>
      <w:r w:rsidRPr="00415EC8">
        <w:rPr>
          <w:rFonts w:cstheme="minorBidi"/>
          <w:szCs w:val="22"/>
        </w:rPr>
        <w:fldChar w:fldCharType="separate"/>
      </w:r>
      <w:r w:rsidRPr="00415EC8">
        <w:rPr>
          <w:rFonts w:cstheme="minorBidi"/>
          <w:szCs w:val="22"/>
        </w:rPr>
        <w:t>11</w:t>
      </w:r>
      <w:r w:rsidRPr="00415EC8">
        <w:rPr>
          <w:rFonts w:cstheme="minorBidi"/>
          <w:szCs w:val="22"/>
        </w:rPr>
        <w:fldChar w:fldCharType="end"/>
      </w:r>
      <w:r w:rsidRPr="00415EC8">
        <w:rPr>
          <w:rFonts w:cstheme="minorBidi"/>
          <w:szCs w:val="22"/>
        </w:rPr>
        <w:t>]:</w:t>
      </w:r>
    </w:p>
    <w:tbl>
      <w:tblPr>
        <w:tblStyle w:val="TableGrid"/>
        <w:tblW w:w="0" w:type="auto"/>
        <w:tblLook w:val="04A0" w:firstRow="1" w:lastRow="0" w:firstColumn="1" w:lastColumn="0" w:noHBand="0" w:noVBand="1"/>
      </w:tblPr>
      <w:tblGrid>
        <w:gridCol w:w="2337"/>
        <w:gridCol w:w="2337"/>
        <w:gridCol w:w="2338"/>
        <w:gridCol w:w="2338"/>
      </w:tblGrid>
      <w:tr w:rsidR="007C343E" w14:paraId="188914F9" w14:textId="77777777" w:rsidTr="007C343E">
        <w:tc>
          <w:tcPr>
            <w:tcW w:w="2337" w:type="dxa"/>
          </w:tcPr>
          <w:p w14:paraId="14C7803B" w14:textId="336F7DAD" w:rsidR="007C343E" w:rsidRPr="008536A1" w:rsidRDefault="008536A1" w:rsidP="008536A1">
            <w:pPr>
              <w:jc w:val="center"/>
              <w:rPr>
                <w:b/>
                <w:bCs/>
                <w:lang w:eastAsia="zh-CN"/>
              </w:rPr>
            </w:pPr>
            <w:r w:rsidRPr="008536A1">
              <w:rPr>
                <w:b/>
                <w:bCs/>
              </w:rPr>
              <w:t>“</w:t>
            </w:r>
            <w:r w:rsidR="005B0051" w:rsidRPr="008536A1">
              <w:rPr>
                <w:b/>
                <w:bCs/>
              </w:rPr>
              <w:t>Software verification and analysis</w:t>
            </w:r>
            <w:r w:rsidRPr="008536A1">
              <w:rPr>
                <w:b/>
                <w:bCs/>
              </w:rPr>
              <w:t>”</w:t>
            </w:r>
          </w:p>
        </w:tc>
        <w:tc>
          <w:tcPr>
            <w:tcW w:w="2337" w:type="dxa"/>
          </w:tcPr>
          <w:p w14:paraId="448F268F" w14:textId="0198A754" w:rsidR="007C343E" w:rsidRPr="008536A1" w:rsidRDefault="008536A1" w:rsidP="008536A1">
            <w:pPr>
              <w:jc w:val="center"/>
              <w:rPr>
                <w:b/>
                <w:bCs/>
                <w:lang w:eastAsia="zh-CN"/>
              </w:rPr>
            </w:pPr>
            <w:r w:rsidRPr="008536A1">
              <w:rPr>
                <w:b/>
                <w:bCs/>
              </w:rPr>
              <w:t>“</w:t>
            </w:r>
            <w:r w:rsidR="005B0051" w:rsidRPr="008536A1">
              <w:rPr>
                <w:b/>
                <w:bCs/>
              </w:rPr>
              <w:t>Predeveloped software</w:t>
            </w:r>
            <w:r w:rsidRPr="008536A1">
              <w:rPr>
                <w:b/>
                <w:bCs/>
              </w:rPr>
              <w:t>”</w:t>
            </w:r>
          </w:p>
        </w:tc>
        <w:tc>
          <w:tcPr>
            <w:tcW w:w="2338" w:type="dxa"/>
          </w:tcPr>
          <w:p w14:paraId="42C70E98" w14:textId="2EA3A358" w:rsidR="007C343E" w:rsidRPr="008536A1" w:rsidRDefault="008536A1" w:rsidP="008536A1">
            <w:pPr>
              <w:jc w:val="center"/>
              <w:rPr>
                <w:b/>
                <w:bCs/>
                <w:lang w:eastAsia="zh-CN"/>
              </w:rPr>
            </w:pPr>
            <w:r w:rsidRPr="008536A1">
              <w:rPr>
                <w:b/>
                <w:bCs/>
              </w:rPr>
              <w:t>“</w:t>
            </w:r>
            <w:r w:rsidR="005B0051" w:rsidRPr="008536A1">
              <w:rPr>
                <w:b/>
                <w:bCs/>
              </w:rPr>
              <w:t>Software tools</w:t>
            </w:r>
            <w:r w:rsidRPr="008536A1">
              <w:rPr>
                <w:b/>
                <w:bCs/>
              </w:rPr>
              <w:t>”</w:t>
            </w:r>
          </w:p>
        </w:tc>
        <w:tc>
          <w:tcPr>
            <w:tcW w:w="2338" w:type="dxa"/>
          </w:tcPr>
          <w:p w14:paraId="6987C478" w14:textId="76EC050A" w:rsidR="007C343E" w:rsidRPr="008536A1" w:rsidRDefault="008536A1" w:rsidP="008536A1">
            <w:pPr>
              <w:jc w:val="center"/>
              <w:rPr>
                <w:b/>
                <w:bCs/>
                <w:lang w:eastAsia="zh-CN"/>
              </w:rPr>
            </w:pPr>
            <w:r w:rsidRPr="008536A1">
              <w:rPr>
                <w:b/>
                <w:bCs/>
              </w:rPr>
              <w:t>“</w:t>
            </w:r>
            <w:r w:rsidR="00CD4D13" w:rsidRPr="008536A1">
              <w:rPr>
                <w:b/>
                <w:bCs/>
              </w:rPr>
              <w:t>Third party assessment</w:t>
            </w:r>
            <w:r w:rsidRPr="008536A1">
              <w:rPr>
                <w:b/>
                <w:bCs/>
              </w:rPr>
              <w:t>”</w:t>
            </w:r>
          </w:p>
        </w:tc>
      </w:tr>
      <w:tr w:rsidR="007C343E" w14:paraId="5D1D745B" w14:textId="77777777" w:rsidTr="007C343E">
        <w:tc>
          <w:tcPr>
            <w:tcW w:w="2337" w:type="dxa"/>
          </w:tcPr>
          <w:p w14:paraId="5DF66514" w14:textId="4A4F5FF0" w:rsidR="007C343E" w:rsidRDefault="00493939" w:rsidP="008536A1">
            <w:pPr>
              <w:jc w:val="center"/>
              <w:rPr>
                <w:lang w:eastAsia="zh-CN"/>
              </w:rPr>
            </w:pPr>
            <w:r>
              <w:rPr>
                <w:lang w:eastAsia="zh-CN"/>
              </w:rPr>
              <w:t xml:space="preserve">(Items </w:t>
            </w:r>
            <w:r w:rsidR="008E38FB" w:rsidRPr="00F41B0E">
              <w:t>9.64 – 9.</w:t>
            </w:r>
            <w:r w:rsidR="00CA7315">
              <w:t>95</w:t>
            </w:r>
            <w:r w:rsidR="008E38FB">
              <w:t>)</w:t>
            </w:r>
          </w:p>
        </w:tc>
        <w:tc>
          <w:tcPr>
            <w:tcW w:w="2337" w:type="dxa"/>
          </w:tcPr>
          <w:p w14:paraId="50909B30" w14:textId="62E609D7" w:rsidR="007C343E" w:rsidRDefault="002A2FFB" w:rsidP="008536A1">
            <w:pPr>
              <w:jc w:val="center"/>
              <w:rPr>
                <w:lang w:eastAsia="zh-CN"/>
              </w:rPr>
            </w:pPr>
            <w:r>
              <w:rPr>
                <w:lang w:eastAsia="zh-CN"/>
              </w:rPr>
              <w:t xml:space="preserve">(Items </w:t>
            </w:r>
            <w:r w:rsidRPr="002A2FFB">
              <w:rPr>
                <w:lang w:eastAsia="zh-CN"/>
              </w:rPr>
              <w:t>9.96 – 9.98</w:t>
            </w:r>
            <w:r>
              <w:rPr>
                <w:lang w:eastAsia="zh-CN"/>
              </w:rPr>
              <w:t>)</w:t>
            </w:r>
          </w:p>
        </w:tc>
        <w:tc>
          <w:tcPr>
            <w:tcW w:w="2338" w:type="dxa"/>
          </w:tcPr>
          <w:p w14:paraId="569E61FE" w14:textId="7B1C0F7E" w:rsidR="007C343E" w:rsidRDefault="00D70D87" w:rsidP="008536A1">
            <w:pPr>
              <w:jc w:val="center"/>
              <w:rPr>
                <w:lang w:eastAsia="zh-CN"/>
              </w:rPr>
            </w:pPr>
            <w:r>
              <w:rPr>
                <w:lang w:eastAsia="zh-CN"/>
              </w:rPr>
              <w:t>(Item 9.99)</w:t>
            </w:r>
          </w:p>
        </w:tc>
        <w:tc>
          <w:tcPr>
            <w:tcW w:w="2338" w:type="dxa"/>
          </w:tcPr>
          <w:p w14:paraId="15223A26" w14:textId="382A8C0D" w:rsidR="007C343E" w:rsidRDefault="003A2F44" w:rsidP="008536A1">
            <w:pPr>
              <w:jc w:val="center"/>
              <w:rPr>
                <w:lang w:eastAsia="zh-CN"/>
              </w:rPr>
            </w:pPr>
            <w:r>
              <w:rPr>
                <w:lang w:eastAsia="zh-CN"/>
              </w:rPr>
              <w:t xml:space="preserve">(Items </w:t>
            </w:r>
            <w:r w:rsidRPr="00F41B0E">
              <w:t>9.100 – 9.103</w:t>
            </w:r>
            <w:r>
              <w:t>)</w:t>
            </w:r>
          </w:p>
        </w:tc>
      </w:tr>
    </w:tbl>
    <w:p w14:paraId="09D87D0A" w14:textId="5A08E1F9" w:rsidR="007C343E" w:rsidRPr="00204933" w:rsidRDefault="00204933" w:rsidP="009D2469">
      <w:pPr>
        <w:rPr>
          <w:i/>
          <w:iCs/>
          <w:lang w:eastAsia="zh-CN"/>
        </w:rPr>
      </w:pPr>
      <w:r w:rsidRPr="006A1C2E">
        <w:rPr>
          <w:i/>
          <w:iCs/>
          <w:lang w:eastAsia="zh-CN"/>
        </w:rPr>
        <w:t xml:space="preserve">Refer to </w:t>
      </w:r>
      <w:r w:rsidRPr="006A1C2E">
        <w:rPr>
          <w:b/>
          <w:bCs/>
          <w:i/>
          <w:iCs/>
          <w:lang w:eastAsia="zh-CN"/>
        </w:rPr>
        <w:t>Subsection 2.2.</w:t>
      </w:r>
      <w:r>
        <w:rPr>
          <w:b/>
          <w:bCs/>
          <w:i/>
          <w:iCs/>
          <w:lang w:eastAsia="zh-CN"/>
        </w:rPr>
        <w:t>8</w:t>
      </w:r>
      <w:r w:rsidRPr="006A1C2E">
        <w:rPr>
          <w:i/>
          <w:iCs/>
          <w:lang w:eastAsia="zh-CN"/>
        </w:rPr>
        <w:t xml:space="preserve"> of the compliance assessment rep</w:t>
      </w:r>
      <w:r w:rsidRPr="00DD38F6">
        <w:rPr>
          <w:i/>
          <w:iCs/>
          <w:lang w:eastAsia="zh-CN"/>
        </w:rPr>
        <w:t xml:space="preserve">ort </w:t>
      </w:r>
      <w:r w:rsidRPr="00DD38F6">
        <w:rPr>
          <w:rFonts w:cstheme="minorBidi"/>
          <w:i/>
          <w:iCs/>
          <w:szCs w:val="22"/>
        </w:rPr>
        <w:t>[</w:t>
      </w:r>
      <w:r w:rsidRPr="00DD38F6">
        <w:rPr>
          <w:rFonts w:cstheme="minorBidi"/>
          <w:i/>
          <w:iCs/>
          <w:szCs w:val="22"/>
        </w:rPr>
        <w:fldChar w:fldCharType="begin"/>
      </w:r>
      <w:r w:rsidRPr="00DD38F6">
        <w:rPr>
          <w:rFonts w:cstheme="minorBidi"/>
          <w:i/>
          <w:iCs/>
          <w:szCs w:val="22"/>
        </w:rPr>
        <w:instrText xml:space="preserve"> REF _Ref150343716 \r \h  \* MERGEFORMAT </w:instrText>
      </w:r>
      <w:r w:rsidRPr="00DD38F6">
        <w:rPr>
          <w:rFonts w:cstheme="minorBidi"/>
          <w:i/>
          <w:iCs/>
          <w:szCs w:val="22"/>
        </w:rPr>
      </w:r>
      <w:r w:rsidRPr="00DD38F6">
        <w:rPr>
          <w:rFonts w:cstheme="minorBidi"/>
          <w:i/>
          <w:iCs/>
          <w:szCs w:val="22"/>
        </w:rPr>
        <w:fldChar w:fldCharType="separate"/>
      </w:r>
      <w:r w:rsidRPr="00DD38F6">
        <w:rPr>
          <w:rFonts w:cstheme="minorBidi"/>
          <w:i/>
          <w:iCs/>
          <w:szCs w:val="22"/>
        </w:rPr>
        <w:fldChar w:fldCharType="begin"/>
      </w:r>
      <w:r w:rsidRPr="00DD38F6">
        <w:rPr>
          <w:rFonts w:cstheme="minorBidi"/>
          <w:i/>
          <w:iCs/>
          <w:szCs w:val="22"/>
        </w:rPr>
        <w:instrText xml:space="preserve"> REF _Ref152631906 \r \h  \* MERGEFORMAT </w:instrText>
      </w:r>
      <w:r w:rsidRPr="00DD38F6">
        <w:rPr>
          <w:rFonts w:cstheme="minorBidi"/>
          <w:i/>
          <w:iCs/>
          <w:szCs w:val="22"/>
        </w:rPr>
      </w:r>
      <w:r w:rsidRPr="00DD38F6">
        <w:rPr>
          <w:rFonts w:cstheme="minorBidi"/>
          <w:i/>
          <w:iCs/>
          <w:szCs w:val="22"/>
        </w:rPr>
        <w:fldChar w:fldCharType="separate"/>
      </w:r>
      <w:r w:rsidRPr="00DD38F6">
        <w:rPr>
          <w:rFonts w:cstheme="minorBidi"/>
          <w:i/>
          <w:iCs/>
          <w:szCs w:val="22"/>
        </w:rPr>
        <w:t>41</w:t>
      </w:r>
      <w:r w:rsidRPr="00DD38F6">
        <w:rPr>
          <w:rFonts w:cstheme="minorBidi"/>
          <w:i/>
          <w:iCs/>
          <w:szCs w:val="22"/>
        </w:rPr>
        <w:fldChar w:fldCharType="end"/>
      </w:r>
      <w:r w:rsidRPr="00DD38F6">
        <w:rPr>
          <w:rFonts w:cstheme="minorBidi"/>
          <w:i/>
          <w:iCs/>
          <w:szCs w:val="22"/>
        </w:rPr>
        <w:fldChar w:fldCharType="end"/>
      </w:r>
      <w:r w:rsidRPr="00DD38F6">
        <w:rPr>
          <w:rFonts w:cstheme="minorBidi"/>
          <w:i/>
          <w:iCs/>
          <w:szCs w:val="22"/>
        </w:rPr>
        <w:t>]</w:t>
      </w:r>
      <w:r w:rsidRPr="006A1C2E">
        <w:rPr>
          <w:rFonts w:cstheme="minorBidi"/>
          <w:i/>
          <w:iCs/>
          <w:szCs w:val="22"/>
        </w:rPr>
        <w:t xml:space="preserve"> </w:t>
      </w:r>
      <w:r w:rsidRPr="006A1C2E">
        <w:rPr>
          <w:i/>
          <w:iCs/>
          <w:lang w:eastAsia="zh-CN"/>
        </w:rPr>
        <w:t xml:space="preserve">for </w:t>
      </w:r>
      <w:r>
        <w:rPr>
          <w:i/>
          <w:iCs/>
          <w:lang w:eastAsia="zh-CN"/>
        </w:rPr>
        <w:t>more</w:t>
      </w:r>
      <w:r w:rsidRPr="006A1C2E">
        <w:rPr>
          <w:i/>
          <w:iCs/>
          <w:lang w:eastAsia="zh-CN"/>
        </w:rPr>
        <w:t xml:space="preserve"> details.</w:t>
      </w:r>
    </w:p>
    <w:p w14:paraId="4366F925" w14:textId="77777777" w:rsidR="00526C63" w:rsidRPr="00C81969" w:rsidRDefault="00526C63" w:rsidP="00526C63">
      <w:pPr>
        <w:pStyle w:val="Heading3"/>
        <w:jc w:val="both"/>
      </w:pPr>
      <w:bookmarkStart w:id="106" w:name="_Toc152671840"/>
      <w:r>
        <w:t>Non Compliance</w:t>
      </w:r>
      <w:bookmarkEnd w:id="106"/>
    </w:p>
    <w:p w14:paraId="62E23649" w14:textId="6A8735CC" w:rsidR="00CF0EEB" w:rsidRDefault="00221BC2" w:rsidP="00900839">
      <w:pPr>
        <w:jc w:val="both"/>
        <w:rPr>
          <w:rFonts w:cstheme="minorBidi"/>
          <w:szCs w:val="22"/>
        </w:rPr>
      </w:pPr>
      <w:r>
        <w:rPr>
          <w:rFonts w:cstheme="minorBidi"/>
          <w:szCs w:val="22"/>
        </w:rPr>
        <w:t xml:space="preserve">Two </w:t>
      </w:r>
      <w:r w:rsidR="00BE4770">
        <w:rPr>
          <w:rFonts w:cstheme="minorBidi"/>
          <w:szCs w:val="22"/>
        </w:rPr>
        <w:t xml:space="preserve">“Non-Compliance” items were identified in </w:t>
      </w:r>
      <w:r w:rsidR="005B483A" w:rsidRPr="005B483A">
        <w:rPr>
          <w:rFonts w:cstheme="minorBidi"/>
          <w:b/>
          <w:bCs/>
          <w:szCs w:val="22"/>
        </w:rPr>
        <w:t>Section 5</w:t>
      </w:r>
      <w:r w:rsidR="005B483A">
        <w:rPr>
          <w:rFonts w:cstheme="minorBidi"/>
          <w:szCs w:val="22"/>
        </w:rPr>
        <w:t xml:space="preserve"> (S</w:t>
      </w:r>
      <w:r w:rsidR="005B483A" w:rsidRPr="005B483A">
        <w:rPr>
          <w:rFonts w:cstheme="minorBidi"/>
          <w:szCs w:val="22"/>
        </w:rPr>
        <w:t>afety classification of instrumentation and control functions, systems and equipment</w:t>
      </w:r>
      <w:r w:rsidR="005B483A">
        <w:rPr>
          <w:rFonts w:cstheme="minorBidi"/>
          <w:szCs w:val="22"/>
        </w:rPr>
        <w:t>)</w:t>
      </w:r>
      <w:r w:rsidR="0047722A">
        <w:rPr>
          <w:rFonts w:cstheme="minorBidi"/>
          <w:szCs w:val="22"/>
        </w:rPr>
        <w:t xml:space="preserve"> and are related to:</w:t>
      </w:r>
    </w:p>
    <w:p w14:paraId="6F75BD2D" w14:textId="37C09EED" w:rsidR="0047722A" w:rsidRDefault="0047722A" w:rsidP="00900839">
      <w:pPr>
        <w:pStyle w:val="ListParagraph"/>
        <w:numPr>
          <w:ilvl w:val="0"/>
          <w:numId w:val="154"/>
        </w:numPr>
        <w:jc w:val="both"/>
        <w:rPr>
          <w:rFonts w:cstheme="minorBidi"/>
          <w:szCs w:val="22"/>
        </w:rPr>
      </w:pPr>
      <w:r w:rsidRPr="000C2831">
        <w:rPr>
          <w:rFonts w:cstheme="minorBidi"/>
          <w:b/>
          <w:bCs/>
          <w:szCs w:val="22"/>
        </w:rPr>
        <w:lastRenderedPageBreak/>
        <w:t>(Item 5.11)</w:t>
      </w:r>
      <w:r w:rsidR="00EE71E9" w:rsidRPr="000C2831">
        <w:rPr>
          <w:rFonts w:cstheme="minorBidi"/>
          <w:szCs w:val="22"/>
        </w:rPr>
        <w:t xml:space="preserve"> </w:t>
      </w:r>
      <w:r w:rsidR="000C2831" w:rsidRPr="000C2831">
        <w:rPr>
          <w:rFonts w:cstheme="minorBidi"/>
          <w:szCs w:val="22"/>
        </w:rPr>
        <w:t>Guideline stating that the I&amp;C systems and components performing each function assigned in a safety category should be identified and classified and that they should be primarily classified according to the category assigned to the function that they perform.</w:t>
      </w:r>
    </w:p>
    <w:p w14:paraId="04B6915A" w14:textId="0E98DDC7" w:rsidR="000C2831" w:rsidRDefault="00212AF7" w:rsidP="00900839">
      <w:pPr>
        <w:pStyle w:val="ListParagraph"/>
        <w:numPr>
          <w:ilvl w:val="0"/>
          <w:numId w:val="154"/>
        </w:numPr>
        <w:jc w:val="both"/>
        <w:rPr>
          <w:rFonts w:cstheme="minorBidi"/>
          <w:szCs w:val="22"/>
        </w:rPr>
      </w:pPr>
      <w:r>
        <w:rPr>
          <w:rFonts w:cstheme="minorBidi"/>
          <w:b/>
          <w:bCs/>
          <w:szCs w:val="22"/>
        </w:rPr>
        <w:t xml:space="preserve">(Item 5.13) </w:t>
      </w:r>
      <w:r w:rsidR="00386A30" w:rsidRPr="005553B3">
        <w:rPr>
          <w:rFonts w:cstheme="minorBidi"/>
          <w:szCs w:val="22"/>
        </w:rPr>
        <w:t xml:space="preserve">Guideline stating that </w:t>
      </w:r>
      <w:r w:rsidR="005553B3" w:rsidRPr="005553B3">
        <w:rPr>
          <w:rFonts w:cstheme="minorBidi"/>
          <w:szCs w:val="22"/>
        </w:rPr>
        <w:t>In SSG-30 [</w:t>
      </w:r>
      <w:r w:rsidR="005553B3">
        <w:rPr>
          <w:rFonts w:cstheme="minorBidi"/>
          <w:szCs w:val="22"/>
        </w:rPr>
        <w:fldChar w:fldCharType="begin"/>
      </w:r>
      <w:r w:rsidR="005553B3">
        <w:rPr>
          <w:rFonts w:cstheme="minorBidi"/>
          <w:szCs w:val="22"/>
        </w:rPr>
        <w:instrText xml:space="preserve"> REF _Ref150851686 \r \h </w:instrText>
      </w:r>
      <w:r w:rsidR="00900839">
        <w:rPr>
          <w:rFonts w:cstheme="minorBidi"/>
          <w:szCs w:val="22"/>
        </w:rPr>
        <w:instrText xml:space="preserve"> \* MERGEFORMAT </w:instrText>
      </w:r>
      <w:r w:rsidR="005553B3">
        <w:rPr>
          <w:rFonts w:cstheme="minorBidi"/>
          <w:szCs w:val="22"/>
        </w:rPr>
      </w:r>
      <w:r w:rsidR="005553B3">
        <w:rPr>
          <w:rFonts w:cstheme="minorBidi"/>
          <w:szCs w:val="22"/>
        </w:rPr>
        <w:fldChar w:fldCharType="separate"/>
      </w:r>
      <w:r w:rsidR="005553B3">
        <w:rPr>
          <w:rFonts w:cstheme="minorBidi"/>
          <w:szCs w:val="22"/>
        </w:rPr>
        <w:t>9</w:t>
      </w:r>
      <w:r w:rsidR="005553B3">
        <w:rPr>
          <w:rFonts w:cstheme="minorBidi"/>
          <w:szCs w:val="22"/>
        </w:rPr>
        <w:fldChar w:fldCharType="end"/>
      </w:r>
      <w:r w:rsidR="005553B3" w:rsidRPr="005553B3">
        <w:rPr>
          <w:rFonts w:cstheme="minorBidi"/>
          <w:szCs w:val="22"/>
        </w:rPr>
        <w:t>], three safety categories for functions and three safety classes for structures, systems and components are recommended, based on the experience of Member States. However, a larger or smaller number of categories and classes may be used, provided that they are aligned with the guidance provided in paras 2.12 and 2.15 of SSG-30 [</w:t>
      </w:r>
      <w:r w:rsidR="005553B3">
        <w:rPr>
          <w:rFonts w:cstheme="minorBidi"/>
          <w:szCs w:val="22"/>
        </w:rPr>
        <w:fldChar w:fldCharType="begin"/>
      </w:r>
      <w:r w:rsidR="005553B3">
        <w:rPr>
          <w:rFonts w:cstheme="minorBidi"/>
          <w:szCs w:val="22"/>
        </w:rPr>
        <w:instrText xml:space="preserve"> REF _Ref150851686 \r \h </w:instrText>
      </w:r>
      <w:r w:rsidR="00900839">
        <w:rPr>
          <w:rFonts w:cstheme="minorBidi"/>
          <w:szCs w:val="22"/>
        </w:rPr>
        <w:instrText xml:space="preserve"> \* MERGEFORMAT </w:instrText>
      </w:r>
      <w:r w:rsidR="005553B3">
        <w:rPr>
          <w:rFonts w:cstheme="minorBidi"/>
          <w:szCs w:val="22"/>
        </w:rPr>
      </w:r>
      <w:r w:rsidR="005553B3">
        <w:rPr>
          <w:rFonts w:cstheme="minorBidi"/>
          <w:szCs w:val="22"/>
        </w:rPr>
        <w:fldChar w:fldCharType="separate"/>
      </w:r>
      <w:r w:rsidR="005553B3">
        <w:rPr>
          <w:rFonts w:cstheme="minorBidi"/>
          <w:szCs w:val="22"/>
        </w:rPr>
        <w:t>9</w:t>
      </w:r>
      <w:r w:rsidR="005553B3">
        <w:rPr>
          <w:rFonts w:cstheme="minorBidi"/>
          <w:szCs w:val="22"/>
        </w:rPr>
        <w:fldChar w:fldCharType="end"/>
      </w:r>
      <w:r w:rsidR="005553B3" w:rsidRPr="005553B3">
        <w:rPr>
          <w:rFonts w:cstheme="minorBidi"/>
          <w:szCs w:val="22"/>
        </w:rPr>
        <w:t>].</w:t>
      </w:r>
    </w:p>
    <w:p w14:paraId="703561A5" w14:textId="216CA8A6" w:rsidR="00AC6078" w:rsidRDefault="00AC6078" w:rsidP="00900839">
      <w:pPr>
        <w:jc w:val="both"/>
        <w:rPr>
          <w:rFonts w:cstheme="minorBidi"/>
          <w:szCs w:val="22"/>
        </w:rPr>
      </w:pPr>
      <w:r>
        <w:rPr>
          <w:rFonts w:cstheme="minorBidi"/>
          <w:szCs w:val="22"/>
        </w:rPr>
        <w:t>Those two items were assigned to the “Non-</w:t>
      </w:r>
      <w:r w:rsidR="00951239">
        <w:rPr>
          <w:rFonts w:cstheme="minorBidi"/>
          <w:szCs w:val="22"/>
        </w:rPr>
        <w:t xml:space="preserve">compliance” category basing on the </w:t>
      </w:r>
      <w:r w:rsidR="00573CDC">
        <w:rPr>
          <w:rFonts w:cstheme="minorBidi"/>
          <w:szCs w:val="22"/>
        </w:rPr>
        <w:t xml:space="preserve">data from </w:t>
      </w:r>
      <w:r w:rsidR="00F300D7">
        <w:rPr>
          <w:rFonts w:cstheme="minorBidi"/>
          <w:szCs w:val="22"/>
        </w:rPr>
        <w:t xml:space="preserve">“Revision A” of the </w:t>
      </w:r>
      <w:r w:rsidR="00573CDC">
        <w:rPr>
          <w:rFonts w:cstheme="minorBidi"/>
          <w:szCs w:val="22"/>
        </w:rPr>
        <w:t>SSG-30 compliance assessment report.</w:t>
      </w:r>
      <w:r w:rsidR="00FC52FD">
        <w:rPr>
          <w:rFonts w:cstheme="minorBidi"/>
          <w:szCs w:val="22"/>
        </w:rPr>
        <w:t xml:space="preserve"> </w:t>
      </w:r>
    </w:p>
    <w:p w14:paraId="32AB5CB8" w14:textId="7CB476CE" w:rsidR="007A328C" w:rsidRDefault="006C268E" w:rsidP="00900839">
      <w:pPr>
        <w:jc w:val="both"/>
        <w:rPr>
          <w:rFonts w:cstheme="minorBidi"/>
          <w:szCs w:val="22"/>
        </w:rPr>
      </w:pPr>
      <w:r>
        <w:rPr>
          <w:rFonts w:cstheme="minorBidi"/>
          <w:szCs w:val="22"/>
        </w:rPr>
        <w:t xml:space="preserve">In the </w:t>
      </w:r>
      <w:r w:rsidR="0070746C">
        <w:rPr>
          <w:rFonts w:cstheme="minorBidi"/>
          <w:szCs w:val="22"/>
        </w:rPr>
        <w:t>“Revision B” of</w:t>
      </w:r>
      <w:r w:rsidR="0070746C" w:rsidRPr="0070746C">
        <w:rPr>
          <w:rFonts w:cstheme="minorBidi"/>
          <w:szCs w:val="22"/>
        </w:rPr>
        <w:t xml:space="preserve"> </w:t>
      </w:r>
      <w:r w:rsidR="0070746C">
        <w:rPr>
          <w:rFonts w:cstheme="minorBidi"/>
          <w:szCs w:val="22"/>
        </w:rPr>
        <w:t>the SSG-30 compliance assessment report [</w:t>
      </w:r>
      <w:r w:rsidR="0070746C">
        <w:rPr>
          <w:rFonts w:cstheme="minorBidi"/>
          <w:szCs w:val="22"/>
        </w:rPr>
        <w:fldChar w:fldCharType="begin"/>
      </w:r>
      <w:r w:rsidR="0070746C">
        <w:rPr>
          <w:rFonts w:cstheme="minorBidi"/>
          <w:szCs w:val="22"/>
        </w:rPr>
        <w:instrText xml:space="preserve"> REF _Ref150851708 \r \h </w:instrText>
      </w:r>
      <w:r w:rsidR="00900839">
        <w:rPr>
          <w:rFonts w:cstheme="minorBidi"/>
          <w:szCs w:val="22"/>
        </w:rPr>
        <w:instrText xml:space="preserve"> \* MERGEFORMAT </w:instrText>
      </w:r>
      <w:r w:rsidR="0070746C">
        <w:rPr>
          <w:rFonts w:cstheme="minorBidi"/>
          <w:szCs w:val="22"/>
        </w:rPr>
      </w:r>
      <w:r w:rsidR="0070746C">
        <w:rPr>
          <w:rFonts w:cstheme="minorBidi"/>
          <w:szCs w:val="22"/>
        </w:rPr>
        <w:fldChar w:fldCharType="separate"/>
      </w:r>
      <w:r w:rsidR="0070746C">
        <w:rPr>
          <w:rFonts w:cstheme="minorBidi"/>
          <w:szCs w:val="22"/>
        </w:rPr>
        <w:t>39</w:t>
      </w:r>
      <w:r w:rsidR="0070746C">
        <w:rPr>
          <w:rFonts w:cstheme="minorBidi"/>
          <w:szCs w:val="22"/>
        </w:rPr>
        <w:fldChar w:fldCharType="end"/>
      </w:r>
      <w:r w:rsidR="0070746C">
        <w:rPr>
          <w:rFonts w:cstheme="minorBidi"/>
          <w:szCs w:val="22"/>
        </w:rPr>
        <w:t>]</w:t>
      </w:r>
      <w:r>
        <w:rPr>
          <w:rFonts w:cstheme="minorBidi"/>
          <w:szCs w:val="22"/>
        </w:rPr>
        <w:t xml:space="preserve">, compliance with the IAEA </w:t>
      </w:r>
      <w:r w:rsidR="00E95C9D">
        <w:rPr>
          <w:rFonts w:cstheme="minorBidi"/>
          <w:szCs w:val="22"/>
        </w:rPr>
        <w:t>guidelines</w:t>
      </w:r>
      <w:r>
        <w:rPr>
          <w:rFonts w:cstheme="minorBidi"/>
          <w:szCs w:val="22"/>
        </w:rPr>
        <w:t xml:space="preserve"> </w:t>
      </w:r>
      <w:r w:rsidR="00E95C9D">
        <w:rPr>
          <w:rFonts w:cstheme="minorBidi"/>
          <w:szCs w:val="22"/>
        </w:rPr>
        <w:t>for</w:t>
      </w:r>
      <w:r>
        <w:rPr>
          <w:rFonts w:cstheme="minorBidi"/>
          <w:szCs w:val="22"/>
        </w:rPr>
        <w:t xml:space="preserve"> safety classification </w:t>
      </w:r>
      <w:r w:rsidR="00785EA2">
        <w:rPr>
          <w:rFonts w:cstheme="minorBidi"/>
          <w:szCs w:val="22"/>
        </w:rPr>
        <w:t>has been reassessed. Basing on the updated inputs from the “Revision B” of</w:t>
      </w:r>
      <w:r w:rsidR="00785EA2" w:rsidRPr="0070746C">
        <w:rPr>
          <w:rFonts w:cstheme="minorBidi"/>
          <w:szCs w:val="22"/>
        </w:rPr>
        <w:t xml:space="preserve"> </w:t>
      </w:r>
      <w:r w:rsidR="00785EA2">
        <w:rPr>
          <w:rFonts w:cstheme="minorBidi"/>
          <w:szCs w:val="22"/>
        </w:rPr>
        <w:t>the SSG-30 compliance assessment report [</w:t>
      </w:r>
      <w:r w:rsidR="00785EA2">
        <w:rPr>
          <w:rFonts w:cstheme="minorBidi"/>
          <w:szCs w:val="22"/>
        </w:rPr>
        <w:fldChar w:fldCharType="begin"/>
      </w:r>
      <w:r w:rsidR="00785EA2">
        <w:rPr>
          <w:rFonts w:cstheme="minorBidi"/>
          <w:szCs w:val="22"/>
        </w:rPr>
        <w:instrText xml:space="preserve"> REF _Ref150851708 \r \h </w:instrText>
      </w:r>
      <w:r w:rsidR="00900839">
        <w:rPr>
          <w:rFonts w:cstheme="minorBidi"/>
          <w:szCs w:val="22"/>
        </w:rPr>
        <w:instrText xml:space="preserve"> \* MERGEFORMAT </w:instrText>
      </w:r>
      <w:r w:rsidR="00785EA2">
        <w:rPr>
          <w:rFonts w:cstheme="minorBidi"/>
          <w:szCs w:val="22"/>
        </w:rPr>
      </w:r>
      <w:r w:rsidR="00785EA2">
        <w:rPr>
          <w:rFonts w:cstheme="minorBidi"/>
          <w:szCs w:val="22"/>
        </w:rPr>
        <w:fldChar w:fldCharType="separate"/>
      </w:r>
      <w:r w:rsidR="00785EA2">
        <w:rPr>
          <w:rFonts w:cstheme="minorBidi"/>
          <w:szCs w:val="22"/>
        </w:rPr>
        <w:t>39</w:t>
      </w:r>
      <w:r w:rsidR="00785EA2">
        <w:rPr>
          <w:rFonts w:cstheme="minorBidi"/>
          <w:szCs w:val="22"/>
        </w:rPr>
        <w:fldChar w:fldCharType="end"/>
      </w:r>
      <w:r w:rsidR="00785EA2">
        <w:rPr>
          <w:rFonts w:cstheme="minorBidi"/>
          <w:szCs w:val="22"/>
        </w:rPr>
        <w:t>],</w:t>
      </w:r>
      <w:r w:rsidR="00E95C9D">
        <w:rPr>
          <w:rFonts w:cstheme="minorBidi"/>
          <w:szCs w:val="22"/>
        </w:rPr>
        <w:t xml:space="preserve"> </w:t>
      </w:r>
      <w:r w:rsidR="004A623C">
        <w:rPr>
          <w:rFonts w:cstheme="minorBidi"/>
          <w:szCs w:val="22"/>
        </w:rPr>
        <w:t xml:space="preserve">Item 5.11 and 5.13 </w:t>
      </w:r>
      <w:r w:rsidR="007A328C">
        <w:rPr>
          <w:rFonts w:cstheme="minorBidi"/>
          <w:szCs w:val="22"/>
        </w:rPr>
        <w:t>will be reassigned to CWO category</w:t>
      </w:r>
      <w:r w:rsidR="000D1322">
        <w:rPr>
          <w:rFonts w:cstheme="minorBidi"/>
          <w:szCs w:val="22"/>
        </w:rPr>
        <w:t xml:space="preserve"> as they comply with objective</w:t>
      </w:r>
      <w:r w:rsidR="0023324A">
        <w:rPr>
          <w:rFonts w:cstheme="minorBidi"/>
          <w:szCs w:val="22"/>
        </w:rPr>
        <w:t>s</w:t>
      </w:r>
      <w:r w:rsidR="000D1322">
        <w:rPr>
          <w:rFonts w:cstheme="minorBidi"/>
          <w:szCs w:val="22"/>
        </w:rPr>
        <w:t xml:space="preserve"> of the IAEA guidelines</w:t>
      </w:r>
      <w:r w:rsidR="007A328C">
        <w:rPr>
          <w:rFonts w:cstheme="minorBidi"/>
          <w:szCs w:val="22"/>
        </w:rPr>
        <w:t>.</w:t>
      </w:r>
    </w:p>
    <w:p w14:paraId="7385EF1D" w14:textId="34D88EB2" w:rsidR="00FC52FD" w:rsidRDefault="007A328C" w:rsidP="00900839">
      <w:pPr>
        <w:jc w:val="both"/>
        <w:rPr>
          <w:rFonts w:cstheme="minorBidi"/>
          <w:szCs w:val="22"/>
        </w:rPr>
      </w:pPr>
      <w:r>
        <w:rPr>
          <w:rFonts w:cstheme="minorBidi"/>
          <w:szCs w:val="22"/>
        </w:rPr>
        <w:t xml:space="preserve">This change </w:t>
      </w:r>
      <w:r w:rsidR="004A7C40">
        <w:rPr>
          <w:rFonts w:cstheme="minorBidi"/>
          <w:szCs w:val="22"/>
        </w:rPr>
        <w:t xml:space="preserve">of the compliance category for Item 5.11 and 5.13 </w:t>
      </w:r>
      <w:r w:rsidR="00924385">
        <w:rPr>
          <w:rFonts w:cstheme="minorBidi"/>
          <w:szCs w:val="22"/>
        </w:rPr>
        <w:t>will be reflected in the “Revision B” of SSG-39 compliance assessment report [</w:t>
      </w:r>
      <w:r w:rsidR="00924385" w:rsidRPr="00924385">
        <w:rPr>
          <w:rFonts w:cstheme="minorBidi"/>
          <w:szCs w:val="22"/>
        </w:rPr>
        <w:fldChar w:fldCharType="begin"/>
      </w:r>
      <w:r w:rsidR="00924385" w:rsidRPr="00924385">
        <w:rPr>
          <w:rFonts w:cstheme="minorBidi"/>
          <w:szCs w:val="22"/>
        </w:rPr>
        <w:instrText xml:space="preserve"> REF _Ref150343716 \r \h  \* MERGEFORMAT </w:instrText>
      </w:r>
      <w:r w:rsidR="00924385" w:rsidRPr="00924385">
        <w:rPr>
          <w:rFonts w:cstheme="minorBidi"/>
          <w:szCs w:val="22"/>
        </w:rPr>
      </w:r>
      <w:r w:rsidR="00924385" w:rsidRPr="00924385">
        <w:rPr>
          <w:rFonts w:cstheme="minorBidi"/>
          <w:szCs w:val="22"/>
        </w:rPr>
        <w:fldChar w:fldCharType="separate"/>
      </w:r>
      <w:r w:rsidR="00924385" w:rsidRPr="00924385">
        <w:rPr>
          <w:rFonts w:cstheme="minorBidi"/>
          <w:szCs w:val="22"/>
        </w:rPr>
        <w:fldChar w:fldCharType="begin"/>
      </w:r>
      <w:r w:rsidR="00924385" w:rsidRPr="00924385">
        <w:rPr>
          <w:rFonts w:cstheme="minorBidi"/>
          <w:szCs w:val="22"/>
        </w:rPr>
        <w:instrText xml:space="preserve"> REF _Ref152631906 \r \h  \* MERGEFORMAT </w:instrText>
      </w:r>
      <w:r w:rsidR="00924385" w:rsidRPr="00924385">
        <w:rPr>
          <w:rFonts w:cstheme="minorBidi"/>
          <w:szCs w:val="22"/>
        </w:rPr>
      </w:r>
      <w:r w:rsidR="00924385" w:rsidRPr="00924385">
        <w:rPr>
          <w:rFonts w:cstheme="minorBidi"/>
          <w:szCs w:val="22"/>
        </w:rPr>
        <w:fldChar w:fldCharType="separate"/>
      </w:r>
      <w:r w:rsidR="00924385" w:rsidRPr="00924385">
        <w:rPr>
          <w:rFonts w:cstheme="minorBidi"/>
          <w:szCs w:val="22"/>
        </w:rPr>
        <w:t>41</w:t>
      </w:r>
      <w:r w:rsidR="00924385" w:rsidRPr="00924385">
        <w:rPr>
          <w:rFonts w:cstheme="minorBidi"/>
          <w:szCs w:val="22"/>
        </w:rPr>
        <w:fldChar w:fldCharType="end"/>
      </w:r>
      <w:r w:rsidR="00924385" w:rsidRPr="00924385">
        <w:rPr>
          <w:rFonts w:cstheme="minorBidi"/>
          <w:szCs w:val="22"/>
        </w:rPr>
        <w:fldChar w:fldCharType="end"/>
      </w:r>
      <w:r w:rsidR="00924385" w:rsidRPr="00924385">
        <w:rPr>
          <w:rFonts w:cstheme="minorBidi"/>
          <w:szCs w:val="22"/>
        </w:rPr>
        <w:t>].</w:t>
      </w:r>
      <w:r>
        <w:rPr>
          <w:rFonts w:cstheme="minorBidi"/>
          <w:szCs w:val="22"/>
        </w:rPr>
        <w:t xml:space="preserve"> </w:t>
      </w:r>
    </w:p>
    <w:p w14:paraId="75908095" w14:textId="77777777" w:rsidR="00C976FF" w:rsidRDefault="00C976FF" w:rsidP="00900839">
      <w:pPr>
        <w:jc w:val="both"/>
        <w:rPr>
          <w:rFonts w:cstheme="minorBidi"/>
          <w:szCs w:val="22"/>
        </w:rPr>
      </w:pPr>
    </w:p>
    <w:p w14:paraId="6743B4AF" w14:textId="6795C5EA" w:rsidR="00630DFA" w:rsidRDefault="00B54237" w:rsidP="00900839">
      <w:pPr>
        <w:jc w:val="both"/>
        <w:rPr>
          <w:rFonts w:cstheme="minorBidi"/>
          <w:szCs w:val="22"/>
        </w:rPr>
      </w:pPr>
      <w:r>
        <w:rPr>
          <w:rFonts w:cstheme="minorBidi"/>
          <w:szCs w:val="22"/>
        </w:rPr>
        <w:t xml:space="preserve">One “Non-Compliance” item was identified in </w:t>
      </w:r>
      <w:r w:rsidR="00804913">
        <w:rPr>
          <w:rFonts w:cstheme="minorBidi"/>
          <w:szCs w:val="22"/>
        </w:rPr>
        <w:t>“</w:t>
      </w:r>
      <w:r w:rsidR="00804913" w:rsidRPr="00804913">
        <w:rPr>
          <w:rFonts w:cstheme="minorBidi"/>
          <w:szCs w:val="22"/>
        </w:rPr>
        <w:t>Design for reliability</w:t>
      </w:r>
      <w:r w:rsidR="00804913">
        <w:rPr>
          <w:rFonts w:cstheme="minorBidi"/>
          <w:szCs w:val="22"/>
        </w:rPr>
        <w:t xml:space="preserve">” subsection of </w:t>
      </w:r>
      <w:r w:rsidRPr="005B483A">
        <w:rPr>
          <w:rFonts w:cstheme="minorBidi"/>
          <w:b/>
          <w:bCs/>
          <w:szCs w:val="22"/>
        </w:rPr>
        <w:t xml:space="preserve">Section </w:t>
      </w:r>
      <w:r w:rsidR="004419A8">
        <w:rPr>
          <w:rFonts w:cstheme="minorBidi"/>
          <w:b/>
          <w:bCs/>
          <w:szCs w:val="22"/>
        </w:rPr>
        <w:t>6</w:t>
      </w:r>
      <w:r w:rsidR="00804913">
        <w:rPr>
          <w:rFonts w:cstheme="minorBidi"/>
          <w:b/>
          <w:bCs/>
          <w:szCs w:val="22"/>
        </w:rPr>
        <w:t xml:space="preserve"> </w:t>
      </w:r>
      <w:r w:rsidR="00804913" w:rsidRPr="00F83ED8">
        <w:rPr>
          <w:rFonts w:cstheme="minorBidi"/>
          <w:szCs w:val="22"/>
        </w:rPr>
        <w:t>(</w:t>
      </w:r>
      <w:r w:rsidR="00F83ED8">
        <w:rPr>
          <w:rFonts w:cstheme="minorBidi"/>
          <w:szCs w:val="22"/>
        </w:rPr>
        <w:t>G</w:t>
      </w:r>
      <w:r w:rsidR="00F83ED8" w:rsidRPr="00F83ED8">
        <w:rPr>
          <w:rFonts w:cstheme="minorBidi"/>
          <w:szCs w:val="22"/>
        </w:rPr>
        <w:t>eneral recommendations for all instrumentation and control systems important to safety)</w:t>
      </w:r>
      <w:r w:rsidR="00F83ED8">
        <w:rPr>
          <w:rFonts w:cstheme="minorBidi"/>
          <w:szCs w:val="22"/>
        </w:rPr>
        <w:t xml:space="preserve"> and is related to:</w:t>
      </w:r>
    </w:p>
    <w:p w14:paraId="7DD2548B" w14:textId="600C5EC5" w:rsidR="00F83ED8" w:rsidRPr="006F040C" w:rsidRDefault="00923D5E" w:rsidP="006F040C">
      <w:pPr>
        <w:pStyle w:val="ListParagraph"/>
        <w:numPr>
          <w:ilvl w:val="0"/>
          <w:numId w:val="155"/>
        </w:numPr>
        <w:jc w:val="both"/>
        <w:rPr>
          <w:rFonts w:cstheme="minorBidi"/>
          <w:b/>
          <w:bCs/>
          <w:szCs w:val="22"/>
        </w:rPr>
      </w:pPr>
      <w:r w:rsidRPr="006F040C">
        <w:rPr>
          <w:rFonts w:cstheme="minorBidi"/>
          <w:b/>
          <w:bCs/>
          <w:szCs w:val="22"/>
        </w:rPr>
        <w:t xml:space="preserve">(Item 6.68) </w:t>
      </w:r>
      <w:r w:rsidRPr="006F040C">
        <w:rPr>
          <w:rFonts w:cstheme="minorBidi"/>
          <w:szCs w:val="22"/>
        </w:rPr>
        <w:t xml:space="preserve">Guideline stating that </w:t>
      </w:r>
      <w:r w:rsidR="00C976FF" w:rsidRPr="006F040C">
        <w:rPr>
          <w:rFonts w:cstheme="minorBidi"/>
          <w:szCs w:val="22"/>
        </w:rPr>
        <w:t>the non-systematic failure modes of I&amp;C components and systems should be known and documented.</w:t>
      </w:r>
    </w:p>
    <w:p w14:paraId="5C4DC268" w14:textId="77777777" w:rsidR="00893945" w:rsidRPr="00893945" w:rsidRDefault="00893945" w:rsidP="00900839">
      <w:pPr>
        <w:jc w:val="both"/>
        <w:rPr>
          <w:rFonts w:cstheme="minorBidi"/>
          <w:szCs w:val="22"/>
        </w:rPr>
      </w:pPr>
      <w:r w:rsidRPr="00893945">
        <w:rPr>
          <w:rFonts w:cstheme="minorBidi"/>
          <w:szCs w:val="22"/>
        </w:rPr>
        <w:t>This requirement has been considered for AP1000 safety-related system (PMS), failure modes and effects analysis was performed, see DCD Subsection 7.2.3.</w:t>
      </w:r>
    </w:p>
    <w:p w14:paraId="560A45BF" w14:textId="2E28027F" w:rsidR="007A328C" w:rsidRPr="00AC6078" w:rsidRDefault="00893945" w:rsidP="00900839">
      <w:pPr>
        <w:jc w:val="both"/>
        <w:rPr>
          <w:rFonts w:cstheme="minorBidi"/>
          <w:szCs w:val="22"/>
        </w:rPr>
      </w:pPr>
      <w:r w:rsidRPr="00893945">
        <w:rPr>
          <w:rFonts w:cstheme="minorBidi"/>
          <w:szCs w:val="22"/>
        </w:rPr>
        <w:t>Therefore, there might potentially be a need for improved analysis for other  important to safety systems.</w:t>
      </w:r>
    </w:p>
    <w:p w14:paraId="388762FC" w14:textId="77777777" w:rsidR="005B483A" w:rsidRPr="00CF0EEB" w:rsidRDefault="005B483A" w:rsidP="005B483A">
      <w:pPr>
        <w:rPr>
          <w:rFonts w:cstheme="minorBidi"/>
          <w:szCs w:val="22"/>
        </w:rPr>
      </w:pPr>
    </w:p>
    <w:p w14:paraId="1B4986A2" w14:textId="77777777" w:rsidR="00CF0EEB" w:rsidRDefault="00CF0EEB" w:rsidP="00CF0EEB">
      <w:pPr>
        <w:rPr>
          <w:rFonts w:cstheme="minorBidi"/>
          <w:szCs w:val="22"/>
        </w:rPr>
      </w:pPr>
    </w:p>
    <w:p w14:paraId="6EBEAED8" w14:textId="77777777" w:rsidR="00CF0EEB" w:rsidRDefault="00CF0EEB" w:rsidP="00CF0EEB">
      <w:pPr>
        <w:tabs>
          <w:tab w:val="clear" w:pos="720"/>
          <w:tab w:val="clear" w:pos="1296"/>
          <w:tab w:val="clear" w:pos="1872"/>
          <w:tab w:val="clear" w:pos="2448"/>
        </w:tabs>
        <w:spacing w:before="0" w:after="0" w:line="240" w:lineRule="auto"/>
        <w:rPr>
          <w:rFonts w:cstheme="minorBidi"/>
          <w:szCs w:val="22"/>
        </w:rPr>
      </w:pPr>
      <w:r>
        <w:rPr>
          <w:rFonts w:cstheme="minorBidi"/>
          <w:szCs w:val="22"/>
        </w:rPr>
        <w:br w:type="page"/>
      </w:r>
    </w:p>
    <w:p w14:paraId="3C5F9203" w14:textId="77777777" w:rsidR="00CF0EEB" w:rsidRDefault="00CF0EEB" w:rsidP="00CF0EEB">
      <w:pPr>
        <w:pStyle w:val="Heading2"/>
        <w:rPr>
          <w:rFonts w:cstheme="minorBidi"/>
          <w:caps w:val="0"/>
          <w:szCs w:val="22"/>
        </w:rPr>
      </w:pPr>
      <w:bookmarkStart w:id="107" w:name="_Toc152671841"/>
      <w:r w:rsidRPr="00CF0EEB">
        <w:rPr>
          <w:rFonts w:cstheme="minorBidi"/>
          <w:caps w:val="0"/>
          <w:szCs w:val="22"/>
        </w:rPr>
        <w:lastRenderedPageBreak/>
        <w:t>SSG-52 DESIGN OF THE REACTOR CORE FOR NUCLEAR POWER PLANTS</w:t>
      </w:r>
      <w:bookmarkEnd w:id="107"/>
    </w:p>
    <w:p w14:paraId="09FC3E79" w14:textId="52EAE5C3" w:rsidR="00643E6C" w:rsidRPr="0009113D" w:rsidRDefault="00992C97" w:rsidP="00992C97">
      <w:pPr>
        <w:rPr>
          <w:rFonts w:cstheme="minorBidi"/>
          <w:szCs w:val="22"/>
        </w:rPr>
      </w:pPr>
      <w:r>
        <w:rPr>
          <w:rFonts w:cstheme="minorBidi"/>
          <w:szCs w:val="22"/>
        </w:rPr>
        <w:t>Following summary reflects results of the assessment conducted against reference [</w:t>
      </w:r>
      <w:r w:rsidR="00AF5D29">
        <w:rPr>
          <w:rFonts w:cstheme="minorBidi"/>
          <w:szCs w:val="22"/>
        </w:rPr>
        <w:fldChar w:fldCharType="begin"/>
      </w:r>
      <w:r w:rsidR="00AF5D29">
        <w:rPr>
          <w:rFonts w:cstheme="minorBidi"/>
          <w:szCs w:val="22"/>
        </w:rPr>
        <w:instrText xml:space="preserve"> REF _Ref150337913 \r \h </w:instrText>
      </w:r>
      <w:r w:rsidR="00AF5D29">
        <w:rPr>
          <w:rFonts w:cstheme="minorBidi"/>
          <w:szCs w:val="22"/>
        </w:rPr>
      </w:r>
      <w:r w:rsidR="00AF5D29">
        <w:rPr>
          <w:rFonts w:cstheme="minorBidi"/>
          <w:szCs w:val="22"/>
        </w:rPr>
        <w:fldChar w:fldCharType="separate"/>
      </w:r>
      <w:r w:rsidR="00CE4DAB">
        <w:rPr>
          <w:rFonts w:cstheme="minorBidi"/>
          <w:szCs w:val="22"/>
        </w:rPr>
        <w:t>12</w:t>
      </w:r>
      <w:r w:rsidR="00AF5D29">
        <w:rPr>
          <w:rFonts w:cstheme="minorBidi"/>
          <w:szCs w:val="22"/>
        </w:rPr>
        <w:fldChar w:fldCharType="end"/>
      </w:r>
      <w:r>
        <w:rPr>
          <w:rFonts w:cstheme="minorBidi"/>
          <w:szCs w:val="22"/>
        </w:rPr>
        <w:t>] as part of the compliance assessment report [</w:t>
      </w:r>
      <w:r w:rsidR="00052F74">
        <w:rPr>
          <w:rFonts w:cstheme="minorBidi"/>
          <w:szCs w:val="22"/>
        </w:rPr>
        <w:fldChar w:fldCharType="begin"/>
      </w:r>
      <w:r w:rsidR="00052F74">
        <w:rPr>
          <w:rFonts w:cstheme="minorBidi"/>
          <w:szCs w:val="22"/>
        </w:rPr>
        <w:instrText xml:space="preserve"> REF _Ref150337930 \r \h </w:instrText>
      </w:r>
      <w:r w:rsidR="00052F74">
        <w:rPr>
          <w:rFonts w:cstheme="minorBidi"/>
          <w:szCs w:val="22"/>
        </w:rPr>
      </w:r>
      <w:r w:rsidR="00052F74">
        <w:rPr>
          <w:rFonts w:cstheme="minorBidi"/>
          <w:szCs w:val="22"/>
        </w:rPr>
        <w:fldChar w:fldCharType="separate"/>
      </w:r>
      <w:r w:rsidR="00CE4DAB">
        <w:rPr>
          <w:rFonts w:cstheme="minorBidi"/>
          <w:szCs w:val="22"/>
        </w:rPr>
        <w:t>42</w:t>
      </w:r>
      <w:r w:rsidR="00052F74">
        <w:rPr>
          <w:rFonts w:cstheme="minorBidi"/>
          <w:szCs w:val="22"/>
        </w:rPr>
        <w:fldChar w:fldCharType="end"/>
      </w:r>
      <w:r>
        <w:rPr>
          <w:rFonts w:cstheme="minorBidi"/>
          <w:szCs w:val="22"/>
        </w:rPr>
        <w:t>] that is included in Attachment 1.</w:t>
      </w:r>
    </w:p>
    <w:p w14:paraId="1118FF08" w14:textId="68221C6A" w:rsidR="00913B80" w:rsidRDefault="00913B80" w:rsidP="00EF2AC7">
      <w:pPr>
        <w:pStyle w:val="Heading3"/>
        <w:jc w:val="both"/>
      </w:pPr>
      <w:bookmarkStart w:id="108" w:name="_Toc152671842"/>
      <w:r w:rsidRPr="006874BD">
        <w:t>High Level Risk Assessment</w:t>
      </w:r>
      <w:r w:rsidR="007072C6">
        <w:t xml:space="preserve"> Summary</w:t>
      </w:r>
      <w:bookmarkEnd w:id="108"/>
    </w:p>
    <w:p w14:paraId="760E5B40" w14:textId="1F29EDD1" w:rsidR="00992C97" w:rsidRDefault="001A7B85" w:rsidP="00EF2AC7">
      <w:pPr>
        <w:jc w:val="both"/>
        <w:rPr>
          <w:rFonts w:cstheme="minorHAnsi"/>
          <w:szCs w:val="22"/>
        </w:rPr>
      </w:pPr>
      <w:r w:rsidRPr="001A7B85">
        <w:rPr>
          <w:rFonts w:cstheme="minorHAnsi"/>
          <w:szCs w:val="22"/>
        </w:rPr>
        <w:t>Conducted compliance assessment [</w:t>
      </w:r>
      <w:r w:rsidR="00304FA2">
        <w:rPr>
          <w:rFonts w:cstheme="minorBidi"/>
          <w:szCs w:val="22"/>
        </w:rPr>
        <w:fldChar w:fldCharType="begin"/>
      </w:r>
      <w:r w:rsidR="00304FA2">
        <w:rPr>
          <w:rFonts w:cstheme="minorBidi"/>
          <w:szCs w:val="22"/>
        </w:rPr>
        <w:instrText xml:space="preserve"> REF _Ref150337930 \r \h </w:instrText>
      </w:r>
      <w:r w:rsidR="00304FA2">
        <w:rPr>
          <w:rFonts w:cstheme="minorBidi"/>
          <w:szCs w:val="22"/>
        </w:rPr>
      </w:r>
      <w:r w:rsidR="00304FA2">
        <w:rPr>
          <w:rFonts w:cstheme="minorBidi"/>
          <w:szCs w:val="22"/>
        </w:rPr>
        <w:fldChar w:fldCharType="separate"/>
      </w:r>
      <w:r w:rsidR="00CE4DAB">
        <w:rPr>
          <w:rFonts w:cstheme="minorBidi"/>
          <w:szCs w:val="22"/>
        </w:rPr>
        <w:t>42</w:t>
      </w:r>
      <w:r w:rsidR="00304FA2">
        <w:rPr>
          <w:rFonts w:cstheme="minorBidi"/>
          <w:szCs w:val="22"/>
        </w:rPr>
        <w:fldChar w:fldCharType="end"/>
      </w:r>
      <w:r w:rsidRPr="001A7B85">
        <w:rPr>
          <w:rFonts w:cstheme="minorHAnsi"/>
          <w:szCs w:val="22"/>
        </w:rPr>
        <w:t>] indicates that compliance with the guidelines presented in “IAEA Specific Safety Guide No. SSG-52: Design of the Reactor Core for Nuclear Power Plants”</w:t>
      </w:r>
      <w:r w:rsidR="00304FA2" w:rsidRPr="00304FA2">
        <w:rPr>
          <w:rFonts w:cstheme="minorBidi"/>
          <w:szCs w:val="22"/>
        </w:rPr>
        <w:t xml:space="preserve"> </w:t>
      </w:r>
      <w:r w:rsidR="00304FA2">
        <w:rPr>
          <w:rFonts w:cstheme="minorBidi"/>
          <w:szCs w:val="22"/>
        </w:rPr>
        <w:t>[</w:t>
      </w:r>
      <w:r w:rsidR="00304FA2">
        <w:rPr>
          <w:rFonts w:cstheme="minorBidi"/>
          <w:szCs w:val="22"/>
        </w:rPr>
        <w:fldChar w:fldCharType="begin"/>
      </w:r>
      <w:r w:rsidR="00304FA2">
        <w:rPr>
          <w:rFonts w:cstheme="minorBidi"/>
          <w:szCs w:val="22"/>
        </w:rPr>
        <w:instrText xml:space="preserve"> REF _Ref150337913 \r \h </w:instrText>
      </w:r>
      <w:r w:rsidR="00304FA2">
        <w:rPr>
          <w:rFonts w:cstheme="minorBidi"/>
          <w:szCs w:val="22"/>
        </w:rPr>
      </w:r>
      <w:r w:rsidR="00304FA2">
        <w:rPr>
          <w:rFonts w:cstheme="minorBidi"/>
          <w:szCs w:val="22"/>
        </w:rPr>
        <w:fldChar w:fldCharType="separate"/>
      </w:r>
      <w:r w:rsidR="00CE4DAB">
        <w:rPr>
          <w:rFonts w:cstheme="minorBidi"/>
          <w:szCs w:val="22"/>
        </w:rPr>
        <w:t>12</w:t>
      </w:r>
      <w:r w:rsidR="00304FA2">
        <w:rPr>
          <w:rFonts w:cstheme="minorBidi"/>
          <w:szCs w:val="22"/>
        </w:rPr>
        <w:fldChar w:fldCharType="end"/>
      </w:r>
      <w:r w:rsidR="00304FA2">
        <w:rPr>
          <w:rFonts w:cstheme="minorBidi"/>
          <w:szCs w:val="22"/>
        </w:rPr>
        <w:t xml:space="preserve">] </w:t>
      </w:r>
      <w:r w:rsidRPr="001A7B85">
        <w:rPr>
          <w:rFonts w:cstheme="minorHAnsi"/>
          <w:szCs w:val="22"/>
        </w:rPr>
        <w:t xml:space="preserve"> is expected to be demonstrated either via compliance with the guidelines “as stated” or via compliance with their objectives. Since no non-compliances have been identified and </w:t>
      </w:r>
      <w:r w:rsidR="001B01F5">
        <w:rPr>
          <w:rFonts w:cstheme="minorHAnsi"/>
          <w:szCs w:val="22"/>
        </w:rPr>
        <w:t xml:space="preserve">no </w:t>
      </w:r>
      <w:r w:rsidRPr="001A7B85">
        <w:rPr>
          <w:rFonts w:cstheme="minorHAnsi"/>
          <w:szCs w:val="22"/>
        </w:rPr>
        <w:t>design changes or additional design analyses</w:t>
      </w:r>
      <w:r w:rsidR="001B01F5">
        <w:rPr>
          <w:rFonts w:cstheme="minorHAnsi"/>
          <w:szCs w:val="22"/>
        </w:rPr>
        <w:t xml:space="preserve"> are anticipated</w:t>
      </w:r>
      <w:r w:rsidRPr="001A7B85">
        <w:rPr>
          <w:rFonts w:cstheme="minorHAnsi"/>
          <w:szCs w:val="22"/>
        </w:rPr>
        <w:t>, “IAEA Specific Safety Guide No. SSG-52: Design of the Reactor Core for Nuclear Power Plants” has been assigned to a “</w:t>
      </w:r>
      <w:r w:rsidRPr="00D238AE">
        <w:rPr>
          <w:rFonts w:cstheme="minorHAnsi"/>
          <w:b/>
          <w:bCs/>
          <w:szCs w:val="22"/>
        </w:rPr>
        <w:t>Low Risk</w:t>
      </w:r>
      <w:r w:rsidRPr="001A7B85">
        <w:rPr>
          <w:rFonts w:cstheme="minorHAnsi"/>
          <w:szCs w:val="22"/>
        </w:rPr>
        <w:t>” c</w:t>
      </w:r>
      <w:r w:rsidR="00992C97">
        <w:rPr>
          <w:rFonts w:cstheme="minorHAnsi"/>
          <w:szCs w:val="22"/>
        </w:rPr>
        <w:t>ategory</w:t>
      </w:r>
      <w:r w:rsidRPr="001A7B85">
        <w:rPr>
          <w:rFonts w:cstheme="minorHAnsi"/>
          <w:szCs w:val="22"/>
        </w:rPr>
        <w:t>.</w:t>
      </w:r>
    </w:p>
    <w:p w14:paraId="0959F361" w14:textId="60B44B0A" w:rsidR="00473551" w:rsidRDefault="00643E6C" w:rsidP="00EF2AC7">
      <w:pPr>
        <w:jc w:val="both"/>
      </w:pPr>
      <w:r>
        <w:t>The</w:t>
      </w:r>
      <w:r w:rsidRPr="00AF5D29">
        <w:t xml:space="preserve"> AP1000</w:t>
      </w:r>
      <w:r>
        <w:rPr>
          <w:b/>
          <w:bCs/>
        </w:rPr>
        <w:t xml:space="preserve"> </w:t>
      </w:r>
      <w:r w:rsidRPr="008905A5">
        <w:t>PWR</w:t>
      </w:r>
      <w:r>
        <w:t xml:space="preserve"> approach to design of the Reactor Core is aligned with the guidance provided in the IAEA </w:t>
      </w:r>
      <w:r w:rsidR="00841A4F">
        <w:rPr>
          <w:lang w:eastAsia="zh-CN"/>
        </w:rPr>
        <w:t>guidelines</w:t>
      </w:r>
      <w:r>
        <w:t xml:space="preserve"> for factors such as design limits, internal and external events influence on design bases, reliability, possible load combinations, manufacturing, installation, testing, maintenance, and other aspects listed in the specific safety guide itself. A small amount of SSRs are not applicable to the</w:t>
      </w:r>
      <w:r w:rsidRPr="00AF5D29">
        <w:t xml:space="preserve"> AP1000</w:t>
      </w:r>
      <w:r>
        <w:rPr>
          <w:b/>
          <w:bCs/>
        </w:rPr>
        <w:t xml:space="preserve"> </w:t>
      </w:r>
      <w:r w:rsidRPr="008905A5">
        <w:t>PWR</w:t>
      </w:r>
      <w:r>
        <w:t xml:space="preserve"> design since they describe </w:t>
      </w:r>
      <w:r w:rsidR="0001113F">
        <w:rPr>
          <w:lang w:eastAsia="zh-CN"/>
        </w:rPr>
        <w:t>requirements</w:t>
      </w:r>
      <w:r>
        <w:t xml:space="preserve"> for design of NPPs using BWR and PHWR  technology. Because of the nature of this particular IAEA SSG which focuses purely on design activities, fulfillment of all of the </w:t>
      </w:r>
      <w:r w:rsidR="0001113F">
        <w:rPr>
          <w:lang w:eastAsia="zh-CN"/>
        </w:rPr>
        <w:t>requirements</w:t>
      </w:r>
      <w:r>
        <w:t xml:space="preserve"> is the responsibility of Westinghouse as a design provider. </w:t>
      </w:r>
    </w:p>
    <w:p w14:paraId="48D2A8E4" w14:textId="62982D43" w:rsidR="00590A9D" w:rsidRDefault="00590A9D" w:rsidP="00590A9D">
      <w:pPr>
        <w:pStyle w:val="Heading3"/>
      </w:pPr>
      <w:bookmarkStart w:id="109" w:name="_Toc152671843"/>
      <w:r w:rsidRPr="002C005C">
        <w:t>Roadmap of Items Specifically Discussed in the</w:t>
      </w:r>
      <w:r>
        <w:t xml:space="preserve"> Guide Assessment</w:t>
      </w:r>
      <w:bookmarkEnd w:id="109"/>
    </w:p>
    <w:p w14:paraId="2E37D9A0" w14:textId="68C12609" w:rsidR="006D1694" w:rsidRDefault="006D1694" w:rsidP="00AC220F">
      <w:pPr>
        <w:pStyle w:val="Heading4"/>
      </w:pPr>
      <w:r>
        <w:t>Section 2 (</w:t>
      </w:r>
      <w:r w:rsidR="00AC220F">
        <w:t>G</w:t>
      </w:r>
      <w:r w:rsidR="0017434E">
        <w:t>eneral safety considerations in the design of the reactor core</w:t>
      </w:r>
      <w:r>
        <w:t>)</w:t>
      </w:r>
    </w:p>
    <w:p w14:paraId="6D10764C" w14:textId="4473C7CB" w:rsidR="00D168DA" w:rsidRDefault="00A25212" w:rsidP="00D168DA">
      <w:pPr>
        <w:rPr>
          <w:lang w:eastAsia="zh-CN"/>
        </w:rPr>
      </w:pPr>
      <w:r>
        <w:rPr>
          <w:lang w:eastAsia="zh-CN"/>
        </w:rPr>
        <w:t>Westinghouse demonstrates</w:t>
      </w:r>
      <w:r w:rsidR="004B59BF">
        <w:rPr>
          <w:lang w:eastAsia="zh-CN"/>
        </w:rPr>
        <w:t xml:space="preserve"> compliance with </w:t>
      </w:r>
      <w:r w:rsidR="00DC5D02">
        <w:rPr>
          <w:lang w:eastAsia="zh-CN"/>
        </w:rPr>
        <w:t>the</w:t>
      </w:r>
      <w:r w:rsidR="00841A4F">
        <w:rPr>
          <w:lang w:eastAsia="zh-CN"/>
        </w:rPr>
        <w:t xml:space="preserve"> guidelines </w:t>
      </w:r>
      <w:r w:rsidR="00DC5D02">
        <w:rPr>
          <w:lang w:eastAsia="zh-CN"/>
        </w:rPr>
        <w:t xml:space="preserve">discussed in </w:t>
      </w:r>
      <w:r w:rsidR="00CD498A" w:rsidRPr="00CD498A">
        <w:rPr>
          <w:b/>
          <w:bCs/>
          <w:lang w:eastAsia="zh-CN"/>
        </w:rPr>
        <w:t>S</w:t>
      </w:r>
      <w:r w:rsidR="00DC5D02" w:rsidRPr="00CD498A">
        <w:rPr>
          <w:b/>
          <w:bCs/>
          <w:lang w:eastAsia="zh-CN"/>
        </w:rPr>
        <w:t>ection</w:t>
      </w:r>
      <w:r w:rsidR="003556F5" w:rsidRPr="00CD498A">
        <w:rPr>
          <w:b/>
          <w:bCs/>
          <w:lang w:eastAsia="zh-CN"/>
        </w:rPr>
        <w:t xml:space="preserve"> </w:t>
      </w:r>
      <w:r w:rsidR="00CA67D5" w:rsidRPr="00CD498A">
        <w:rPr>
          <w:b/>
          <w:bCs/>
          <w:lang w:eastAsia="zh-CN"/>
        </w:rPr>
        <w:t>2</w:t>
      </w:r>
      <w:r w:rsidR="00CA67D5">
        <w:rPr>
          <w:lang w:eastAsia="zh-CN"/>
        </w:rPr>
        <w:t xml:space="preserve"> </w:t>
      </w:r>
      <w:r w:rsidR="003556F5">
        <w:rPr>
          <w:lang w:eastAsia="zh-CN"/>
        </w:rPr>
        <w:t xml:space="preserve">of the </w:t>
      </w:r>
      <w:r w:rsidR="003556F5">
        <w:rPr>
          <w:rFonts w:cstheme="minorBidi"/>
          <w:szCs w:val="22"/>
        </w:rPr>
        <w:t>reference</w:t>
      </w:r>
      <w:r w:rsidR="00CD498A">
        <w:rPr>
          <w:rFonts w:cstheme="minorBidi"/>
          <w:szCs w:val="22"/>
        </w:rPr>
        <w:t xml:space="preserve"> document</w:t>
      </w:r>
      <w:r w:rsidR="003556F5">
        <w:rPr>
          <w:rFonts w:cstheme="minorBidi"/>
          <w:szCs w:val="22"/>
        </w:rPr>
        <w:t xml:space="preserve"> [</w:t>
      </w:r>
      <w:r w:rsidR="003556F5">
        <w:rPr>
          <w:rFonts w:cstheme="minorBidi"/>
          <w:szCs w:val="22"/>
        </w:rPr>
        <w:fldChar w:fldCharType="begin"/>
      </w:r>
      <w:r w:rsidR="003556F5">
        <w:rPr>
          <w:rFonts w:cstheme="minorBidi"/>
          <w:szCs w:val="22"/>
        </w:rPr>
        <w:instrText xml:space="preserve"> REF _Ref150337913 \r \h </w:instrText>
      </w:r>
      <w:r w:rsidR="003556F5">
        <w:rPr>
          <w:rFonts w:cstheme="minorBidi"/>
          <w:szCs w:val="22"/>
        </w:rPr>
      </w:r>
      <w:r w:rsidR="003556F5">
        <w:rPr>
          <w:rFonts w:cstheme="minorBidi"/>
          <w:szCs w:val="22"/>
        </w:rPr>
        <w:fldChar w:fldCharType="separate"/>
      </w:r>
      <w:r w:rsidR="00CE4DAB">
        <w:rPr>
          <w:rFonts w:cstheme="minorBidi"/>
          <w:szCs w:val="22"/>
        </w:rPr>
        <w:t>12</w:t>
      </w:r>
      <w:r w:rsidR="003556F5">
        <w:rPr>
          <w:rFonts w:cstheme="minorBidi"/>
          <w:szCs w:val="22"/>
        </w:rPr>
        <w:fldChar w:fldCharType="end"/>
      </w:r>
      <w:r w:rsidR="003556F5">
        <w:rPr>
          <w:rFonts w:cstheme="minorBidi"/>
          <w:szCs w:val="22"/>
        </w:rPr>
        <w:t>]</w:t>
      </w:r>
      <w:r w:rsidR="00DC5D02">
        <w:rPr>
          <w:lang w:eastAsia="zh-CN"/>
        </w:rPr>
        <w:t xml:space="preserve">. </w:t>
      </w:r>
    </w:p>
    <w:p w14:paraId="51CE76EB" w14:textId="4900A0A7" w:rsidR="00D0759B" w:rsidRDefault="005C6672" w:rsidP="00D0759B">
      <w:pPr>
        <w:jc w:val="both"/>
        <w:rPr>
          <w:rFonts w:cstheme="minorHAnsi"/>
          <w:szCs w:val="22"/>
        </w:rPr>
      </w:pPr>
      <w:r>
        <w:rPr>
          <w:lang w:eastAsia="zh-CN"/>
        </w:rPr>
        <w:t>Several</w:t>
      </w:r>
      <w:r w:rsidR="00D0759B">
        <w:rPr>
          <w:lang w:eastAsia="zh-CN"/>
        </w:rPr>
        <w:t xml:space="preserve"> </w:t>
      </w:r>
      <w:r w:rsidR="00892018">
        <w:rPr>
          <w:rFonts w:cstheme="minorHAnsi"/>
          <w:szCs w:val="22"/>
        </w:rPr>
        <w:t>“C</w:t>
      </w:r>
      <w:r w:rsidR="00D0759B">
        <w:rPr>
          <w:rFonts w:cstheme="minorHAnsi"/>
          <w:szCs w:val="22"/>
        </w:rPr>
        <w:t>ompliant with objective</w:t>
      </w:r>
      <w:r w:rsidR="00892018">
        <w:rPr>
          <w:rFonts w:cstheme="minorHAnsi"/>
          <w:szCs w:val="22"/>
        </w:rPr>
        <w:t>”</w:t>
      </w:r>
      <w:r w:rsidR="00D0759B">
        <w:rPr>
          <w:rFonts w:cstheme="minorHAnsi"/>
          <w:szCs w:val="22"/>
        </w:rPr>
        <w:t xml:space="preserve"> (CWO) items were identified in </w:t>
      </w:r>
      <w:r w:rsidR="00F94C2F">
        <w:rPr>
          <w:rFonts w:cstheme="minorHAnsi"/>
          <w:szCs w:val="22"/>
        </w:rPr>
        <w:t>two</w:t>
      </w:r>
      <w:r w:rsidR="00D0759B">
        <w:rPr>
          <w:rFonts w:cstheme="minorHAnsi"/>
          <w:szCs w:val="22"/>
        </w:rPr>
        <w:t xml:space="preserve"> subsections.</w:t>
      </w:r>
    </w:p>
    <w:p w14:paraId="6DB6D13F" w14:textId="332DC3A7" w:rsidR="005C6672" w:rsidRDefault="00D0759B" w:rsidP="00D168DA">
      <w:pPr>
        <w:rPr>
          <w:rFonts w:cstheme="minorHAnsi"/>
          <w:szCs w:val="22"/>
        </w:rPr>
      </w:pPr>
      <w:r>
        <w:rPr>
          <w:lang w:eastAsia="zh-CN"/>
        </w:rPr>
        <w:t>“</w:t>
      </w:r>
      <w:r w:rsidR="00661333">
        <w:rPr>
          <w:lang w:eastAsia="zh-CN"/>
        </w:rPr>
        <w:t>Management system”</w:t>
      </w:r>
      <w:r w:rsidR="00F94C2F" w:rsidRPr="00F94C2F">
        <w:rPr>
          <w:rFonts w:cstheme="minorHAnsi"/>
          <w:szCs w:val="22"/>
        </w:rPr>
        <w:t xml:space="preserve"> </w:t>
      </w:r>
      <w:r w:rsidR="00F94C2F">
        <w:rPr>
          <w:rFonts w:cstheme="minorHAnsi"/>
          <w:szCs w:val="22"/>
        </w:rPr>
        <w:t>subsection contains a CWO item related to:</w:t>
      </w:r>
    </w:p>
    <w:p w14:paraId="787500DB" w14:textId="6A575550" w:rsidR="00F94C2F" w:rsidRDefault="00F94C2F" w:rsidP="00513590">
      <w:pPr>
        <w:pStyle w:val="ListParagraph"/>
        <w:numPr>
          <w:ilvl w:val="0"/>
          <w:numId w:val="91"/>
        </w:numPr>
        <w:rPr>
          <w:lang w:eastAsia="zh-CN"/>
        </w:rPr>
      </w:pPr>
      <w:r w:rsidRPr="00EC063E">
        <w:rPr>
          <w:rFonts w:cstheme="minorHAnsi"/>
          <w:b/>
          <w:bCs/>
          <w:szCs w:val="22"/>
        </w:rPr>
        <w:t>(Item 2.1)</w:t>
      </w:r>
      <w:r w:rsidRPr="00EC063E">
        <w:rPr>
          <w:rFonts w:cstheme="minorHAnsi"/>
          <w:szCs w:val="22"/>
        </w:rPr>
        <w:t xml:space="preserve"> </w:t>
      </w:r>
      <w:r w:rsidR="000700C6" w:rsidRPr="00EC063E">
        <w:rPr>
          <w:rFonts w:cstheme="minorHAnsi"/>
          <w:szCs w:val="22"/>
        </w:rPr>
        <w:t xml:space="preserve">IAEA recommendations that </w:t>
      </w:r>
      <w:r w:rsidR="000E7537" w:rsidRPr="00EC063E">
        <w:rPr>
          <w:rFonts w:cstheme="minorHAnsi"/>
          <w:szCs w:val="22"/>
        </w:rPr>
        <w:t xml:space="preserve">the design of reactor core </w:t>
      </w:r>
      <w:r w:rsidR="000700C6" w:rsidRPr="00EC063E">
        <w:rPr>
          <w:rFonts w:cstheme="minorHAnsi"/>
          <w:szCs w:val="22"/>
        </w:rPr>
        <w:t>ha</w:t>
      </w:r>
      <w:r w:rsidR="000E7537" w:rsidRPr="00EC063E">
        <w:rPr>
          <w:rFonts w:cstheme="minorHAnsi"/>
          <w:szCs w:val="22"/>
        </w:rPr>
        <w:t>s</w:t>
      </w:r>
      <w:r w:rsidR="000700C6" w:rsidRPr="00EC063E">
        <w:rPr>
          <w:rFonts w:cstheme="minorHAnsi"/>
          <w:szCs w:val="22"/>
        </w:rPr>
        <w:t xml:space="preserve"> to take into account</w:t>
      </w:r>
      <w:r w:rsidR="0002441F">
        <w:rPr>
          <w:rFonts w:cstheme="minorHAnsi"/>
          <w:szCs w:val="22"/>
        </w:rPr>
        <w:t>.</w:t>
      </w:r>
    </w:p>
    <w:p w14:paraId="6CBB948A" w14:textId="38200EE5" w:rsidR="00661333" w:rsidRDefault="00661333" w:rsidP="00F94C2F">
      <w:pPr>
        <w:rPr>
          <w:rFonts w:cstheme="minorHAnsi"/>
          <w:szCs w:val="22"/>
        </w:rPr>
      </w:pPr>
      <w:r>
        <w:rPr>
          <w:lang w:eastAsia="zh-CN"/>
        </w:rPr>
        <w:t>“</w:t>
      </w:r>
      <w:r w:rsidR="00F94C2F">
        <w:rPr>
          <w:lang w:eastAsia="zh-CN"/>
        </w:rPr>
        <w:t>Design basis for structures, systems and components of the reactor core</w:t>
      </w:r>
      <w:r>
        <w:rPr>
          <w:lang w:eastAsia="zh-CN"/>
        </w:rPr>
        <w:t>”</w:t>
      </w:r>
      <w:r w:rsidR="00F94C2F" w:rsidRPr="00F94C2F">
        <w:rPr>
          <w:rFonts w:cstheme="minorHAnsi"/>
          <w:szCs w:val="22"/>
        </w:rPr>
        <w:t xml:space="preserve"> </w:t>
      </w:r>
      <w:r w:rsidR="00F94C2F">
        <w:rPr>
          <w:rFonts w:cstheme="minorHAnsi"/>
          <w:szCs w:val="22"/>
        </w:rPr>
        <w:t>subsection contains</w:t>
      </w:r>
      <w:r w:rsidR="00F94C2F" w:rsidDel="00280F23">
        <w:rPr>
          <w:rFonts w:cstheme="minorHAnsi"/>
          <w:szCs w:val="22"/>
        </w:rPr>
        <w:t xml:space="preserve"> </w:t>
      </w:r>
      <w:r w:rsidR="00F94C2F">
        <w:rPr>
          <w:rFonts w:cstheme="minorHAnsi"/>
          <w:szCs w:val="22"/>
        </w:rPr>
        <w:t>CWO item</w:t>
      </w:r>
      <w:r w:rsidR="00280F23">
        <w:rPr>
          <w:rFonts w:cstheme="minorHAnsi"/>
          <w:szCs w:val="22"/>
        </w:rPr>
        <w:t>s</w:t>
      </w:r>
      <w:r w:rsidR="00F94C2F">
        <w:rPr>
          <w:rFonts w:cstheme="minorHAnsi"/>
          <w:szCs w:val="22"/>
        </w:rPr>
        <w:t xml:space="preserve"> related to:</w:t>
      </w:r>
    </w:p>
    <w:p w14:paraId="683CD593" w14:textId="2D029CDE" w:rsidR="00EC063E" w:rsidRPr="00011E06" w:rsidRDefault="00EC063E" w:rsidP="00513590">
      <w:pPr>
        <w:pStyle w:val="ListParagraph"/>
        <w:numPr>
          <w:ilvl w:val="0"/>
          <w:numId w:val="91"/>
        </w:numPr>
        <w:rPr>
          <w:rFonts w:cstheme="minorHAnsi"/>
          <w:szCs w:val="22"/>
        </w:rPr>
      </w:pPr>
      <w:r w:rsidRPr="00011E06">
        <w:rPr>
          <w:rFonts w:cstheme="minorHAnsi"/>
          <w:b/>
          <w:bCs/>
          <w:szCs w:val="22"/>
        </w:rPr>
        <w:t xml:space="preserve">(Item 2.15) </w:t>
      </w:r>
      <w:r w:rsidR="003A40CE" w:rsidRPr="00011E06">
        <w:rPr>
          <w:rFonts w:cstheme="minorHAnsi"/>
          <w:szCs w:val="22"/>
        </w:rPr>
        <w:t xml:space="preserve">Safety classification of </w:t>
      </w:r>
      <w:r w:rsidR="00F36D2B" w:rsidRPr="00011E06">
        <w:rPr>
          <w:rFonts w:cstheme="minorHAnsi"/>
          <w:szCs w:val="22"/>
        </w:rPr>
        <w:t>fuel rods and fuel assemblies</w:t>
      </w:r>
      <w:r w:rsidR="0002441F">
        <w:rPr>
          <w:rFonts w:cstheme="minorHAnsi"/>
          <w:szCs w:val="22"/>
        </w:rPr>
        <w:t>.</w:t>
      </w:r>
    </w:p>
    <w:p w14:paraId="689FAA8F" w14:textId="69D6E64A" w:rsidR="00EC063E" w:rsidRPr="003120E5" w:rsidRDefault="00EC063E" w:rsidP="00513590">
      <w:pPr>
        <w:pStyle w:val="ListParagraph"/>
        <w:numPr>
          <w:ilvl w:val="0"/>
          <w:numId w:val="91"/>
        </w:numPr>
        <w:rPr>
          <w:b/>
          <w:bCs/>
          <w:lang w:eastAsia="zh-CN"/>
        </w:rPr>
      </w:pPr>
      <w:r w:rsidRPr="00011E06">
        <w:rPr>
          <w:rFonts w:cstheme="minorHAnsi"/>
          <w:b/>
          <w:bCs/>
          <w:szCs w:val="22"/>
        </w:rPr>
        <w:t>(Item 2.16)</w:t>
      </w:r>
      <w:r w:rsidR="00F36D2B" w:rsidRPr="00011E06">
        <w:rPr>
          <w:rFonts w:cstheme="minorHAnsi"/>
          <w:b/>
          <w:bCs/>
          <w:szCs w:val="22"/>
        </w:rPr>
        <w:t xml:space="preserve"> </w:t>
      </w:r>
      <w:r w:rsidR="00F36D2B" w:rsidRPr="00011E06">
        <w:rPr>
          <w:rFonts w:cstheme="minorHAnsi"/>
          <w:szCs w:val="22"/>
        </w:rPr>
        <w:t xml:space="preserve">Safety classification of </w:t>
      </w:r>
      <w:r w:rsidR="00011E06" w:rsidRPr="00011E06">
        <w:rPr>
          <w:rFonts w:cstheme="minorHAnsi"/>
          <w:szCs w:val="22"/>
        </w:rPr>
        <w:t>control rods</w:t>
      </w:r>
      <w:r w:rsidR="0002441F">
        <w:rPr>
          <w:rFonts w:cstheme="minorHAnsi"/>
          <w:szCs w:val="22"/>
        </w:rPr>
        <w:t>.</w:t>
      </w:r>
    </w:p>
    <w:p w14:paraId="057E4C4C" w14:textId="17E01CAF" w:rsidR="003120E5" w:rsidRPr="0002441F" w:rsidRDefault="0002441F" w:rsidP="003120E5">
      <w:pPr>
        <w:rPr>
          <w:i/>
          <w:iCs/>
          <w:lang w:eastAsia="zh-CN"/>
        </w:rPr>
      </w:pPr>
      <w:r w:rsidRPr="0002441F">
        <w:rPr>
          <w:i/>
          <w:iCs/>
          <w:lang w:eastAsia="zh-CN"/>
        </w:rPr>
        <w:t xml:space="preserve">Refer to </w:t>
      </w:r>
      <w:r w:rsidRPr="0002441F">
        <w:rPr>
          <w:b/>
          <w:bCs/>
          <w:i/>
          <w:iCs/>
          <w:lang w:eastAsia="zh-CN"/>
        </w:rPr>
        <w:t>S</w:t>
      </w:r>
      <w:r w:rsidR="00386D3F">
        <w:rPr>
          <w:b/>
          <w:bCs/>
          <w:i/>
          <w:iCs/>
          <w:lang w:eastAsia="zh-CN"/>
        </w:rPr>
        <w:t>ubs</w:t>
      </w:r>
      <w:r w:rsidRPr="0002441F">
        <w:rPr>
          <w:b/>
          <w:bCs/>
          <w:i/>
          <w:iCs/>
          <w:lang w:eastAsia="zh-CN"/>
        </w:rPr>
        <w:t>ection 2.</w:t>
      </w:r>
      <w:r w:rsidR="00AF16AF">
        <w:rPr>
          <w:b/>
          <w:bCs/>
          <w:i/>
          <w:iCs/>
          <w:lang w:eastAsia="zh-CN"/>
        </w:rPr>
        <w:t>3</w:t>
      </w:r>
      <w:r w:rsidRPr="0002441F">
        <w:rPr>
          <w:i/>
          <w:iCs/>
          <w:lang w:eastAsia="zh-CN"/>
        </w:rPr>
        <w:t xml:space="preserve"> of the compliance assessment report [</w:t>
      </w:r>
      <w:r w:rsidRPr="0002441F">
        <w:rPr>
          <w:rFonts w:cstheme="minorBidi"/>
          <w:i/>
          <w:iCs/>
          <w:szCs w:val="22"/>
        </w:rPr>
        <w:fldChar w:fldCharType="begin"/>
      </w:r>
      <w:r w:rsidRPr="0002441F">
        <w:rPr>
          <w:rFonts w:cstheme="minorBidi"/>
          <w:i/>
          <w:iCs/>
          <w:szCs w:val="22"/>
        </w:rPr>
        <w:instrText xml:space="preserve"> REF _Ref150337930 \r \h  \* MERGEFORMAT </w:instrText>
      </w:r>
      <w:r w:rsidRPr="0002441F">
        <w:rPr>
          <w:rFonts w:cstheme="minorBidi"/>
          <w:i/>
          <w:iCs/>
          <w:szCs w:val="22"/>
        </w:rPr>
      </w:r>
      <w:r w:rsidRPr="0002441F">
        <w:rPr>
          <w:rFonts w:cstheme="minorBidi"/>
          <w:i/>
          <w:iCs/>
          <w:szCs w:val="22"/>
        </w:rPr>
        <w:fldChar w:fldCharType="separate"/>
      </w:r>
      <w:r w:rsidR="00CE4DAB">
        <w:rPr>
          <w:rFonts w:cstheme="minorBidi"/>
          <w:i/>
          <w:iCs/>
          <w:szCs w:val="22"/>
        </w:rPr>
        <w:t>42</w:t>
      </w:r>
      <w:r w:rsidRPr="0002441F">
        <w:rPr>
          <w:rFonts w:cstheme="minorBidi"/>
          <w:i/>
          <w:iCs/>
          <w:szCs w:val="22"/>
        </w:rPr>
        <w:fldChar w:fldCharType="end"/>
      </w:r>
      <w:r w:rsidRPr="0002441F">
        <w:rPr>
          <w:i/>
          <w:iCs/>
          <w:lang w:eastAsia="zh-CN"/>
        </w:rPr>
        <w:t>] for</w:t>
      </w:r>
      <w:r w:rsidR="00F863FF">
        <w:rPr>
          <w:i/>
          <w:iCs/>
          <w:lang w:eastAsia="zh-CN"/>
        </w:rPr>
        <w:t xml:space="preserve"> more</w:t>
      </w:r>
      <w:r w:rsidRPr="0002441F">
        <w:rPr>
          <w:i/>
          <w:iCs/>
          <w:lang w:eastAsia="zh-CN"/>
        </w:rPr>
        <w:t xml:space="preserve"> details.</w:t>
      </w:r>
    </w:p>
    <w:p w14:paraId="45311F1D" w14:textId="69F94B08" w:rsidR="006D1694" w:rsidRDefault="006D1694" w:rsidP="00AC220F">
      <w:pPr>
        <w:pStyle w:val="Heading4"/>
      </w:pPr>
      <w:r>
        <w:t xml:space="preserve">Section </w:t>
      </w:r>
      <w:r w:rsidR="00F32B35">
        <w:t>3</w:t>
      </w:r>
      <w:r>
        <w:t xml:space="preserve"> (</w:t>
      </w:r>
      <w:r w:rsidR="00AC220F">
        <w:t>S</w:t>
      </w:r>
      <w:r w:rsidR="0017434E">
        <w:t>pecific safety considerations in the design of the reactor core</w:t>
      </w:r>
      <w:r>
        <w:t>)</w:t>
      </w:r>
    </w:p>
    <w:p w14:paraId="747CA103" w14:textId="5969FDB8" w:rsidR="00C9657F" w:rsidRDefault="00C9657F" w:rsidP="00C9657F">
      <w:pPr>
        <w:rPr>
          <w:lang w:eastAsia="zh-CN"/>
        </w:rPr>
      </w:pPr>
      <w:r>
        <w:rPr>
          <w:lang w:eastAsia="zh-CN"/>
        </w:rPr>
        <w:t xml:space="preserve">All the </w:t>
      </w:r>
      <w:r w:rsidR="00841A4F">
        <w:rPr>
          <w:lang w:eastAsia="zh-CN"/>
        </w:rPr>
        <w:t>guidelines</w:t>
      </w:r>
      <w:r>
        <w:rPr>
          <w:lang w:eastAsia="zh-CN"/>
        </w:rPr>
        <w:t xml:space="preserve"> </w:t>
      </w:r>
      <w:r w:rsidR="009239DE">
        <w:rPr>
          <w:lang w:eastAsia="zh-CN"/>
        </w:rPr>
        <w:t>applicable to the AP1000 Standard Design</w:t>
      </w:r>
      <w:r w:rsidR="003573FB">
        <w:rPr>
          <w:lang w:eastAsia="zh-CN"/>
        </w:rPr>
        <w:t xml:space="preserve"> in </w:t>
      </w:r>
      <w:r w:rsidR="003573FB" w:rsidRPr="00CD498A">
        <w:rPr>
          <w:b/>
          <w:bCs/>
          <w:lang w:eastAsia="zh-CN"/>
        </w:rPr>
        <w:t xml:space="preserve">Section </w:t>
      </w:r>
      <w:r w:rsidR="003573FB">
        <w:rPr>
          <w:b/>
          <w:bCs/>
          <w:lang w:eastAsia="zh-CN"/>
        </w:rPr>
        <w:t>3</w:t>
      </w:r>
      <w:r w:rsidR="003573FB">
        <w:rPr>
          <w:lang w:eastAsia="zh-CN"/>
        </w:rPr>
        <w:t xml:space="preserve"> of the </w:t>
      </w:r>
      <w:r w:rsidR="003573FB">
        <w:rPr>
          <w:rFonts w:cstheme="minorBidi"/>
          <w:szCs w:val="22"/>
        </w:rPr>
        <w:t>reference document [</w:t>
      </w:r>
      <w:r w:rsidR="003573FB">
        <w:rPr>
          <w:rFonts w:cstheme="minorBidi"/>
          <w:szCs w:val="22"/>
        </w:rPr>
        <w:fldChar w:fldCharType="begin"/>
      </w:r>
      <w:r w:rsidR="003573FB">
        <w:rPr>
          <w:rFonts w:cstheme="minorBidi"/>
          <w:szCs w:val="22"/>
        </w:rPr>
        <w:instrText xml:space="preserve"> REF _Ref150337913 \r \h </w:instrText>
      </w:r>
      <w:r w:rsidR="003573FB">
        <w:rPr>
          <w:rFonts w:cstheme="minorBidi"/>
          <w:szCs w:val="22"/>
        </w:rPr>
      </w:r>
      <w:r w:rsidR="003573FB">
        <w:rPr>
          <w:rFonts w:cstheme="minorBidi"/>
          <w:szCs w:val="22"/>
        </w:rPr>
        <w:fldChar w:fldCharType="separate"/>
      </w:r>
      <w:r w:rsidR="00CE4DAB">
        <w:rPr>
          <w:rFonts w:cstheme="minorBidi"/>
          <w:szCs w:val="22"/>
        </w:rPr>
        <w:t>12</w:t>
      </w:r>
      <w:r w:rsidR="003573FB">
        <w:rPr>
          <w:rFonts w:cstheme="minorBidi"/>
          <w:szCs w:val="22"/>
        </w:rPr>
        <w:fldChar w:fldCharType="end"/>
      </w:r>
      <w:r w:rsidR="003573FB">
        <w:rPr>
          <w:rFonts w:cstheme="minorBidi"/>
          <w:szCs w:val="22"/>
        </w:rPr>
        <w:t>]</w:t>
      </w:r>
      <w:r w:rsidR="003573FB">
        <w:rPr>
          <w:lang w:eastAsia="zh-CN"/>
        </w:rPr>
        <w:t xml:space="preserve"> </w:t>
      </w:r>
      <w:r w:rsidR="009239DE">
        <w:rPr>
          <w:lang w:eastAsia="zh-CN"/>
        </w:rPr>
        <w:t xml:space="preserve">are met by Westinghouse. </w:t>
      </w:r>
    </w:p>
    <w:p w14:paraId="4B3C230D" w14:textId="5F00C39C" w:rsidR="009239DE" w:rsidRPr="00C9657F" w:rsidRDefault="009239DE" w:rsidP="00C9657F">
      <w:pPr>
        <w:rPr>
          <w:lang w:eastAsia="zh-CN"/>
        </w:rPr>
      </w:pPr>
      <w:r>
        <w:rPr>
          <w:lang w:eastAsia="zh-CN"/>
        </w:rPr>
        <w:t xml:space="preserve">Rest of the </w:t>
      </w:r>
      <w:r w:rsidR="00841A4F">
        <w:rPr>
          <w:lang w:eastAsia="zh-CN"/>
        </w:rPr>
        <w:t xml:space="preserve">guidelines </w:t>
      </w:r>
      <w:r>
        <w:rPr>
          <w:lang w:eastAsia="zh-CN"/>
        </w:rPr>
        <w:t xml:space="preserve">is responsibility </w:t>
      </w:r>
      <w:r w:rsidR="00962461">
        <w:rPr>
          <w:lang w:eastAsia="zh-CN"/>
        </w:rPr>
        <w:t>of the Owner/Licensee or is not applicable AP1000 Standard Design.</w:t>
      </w:r>
    </w:p>
    <w:p w14:paraId="4EEAAA7C" w14:textId="73D0D2CD" w:rsidR="006D1694" w:rsidRPr="006D1694" w:rsidRDefault="006D1694" w:rsidP="00AC220F">
      <w:pPr>
        <w:pStyle w:val="Heading4"/>
      </w:pPr>
      <w:r>
        <w:t xml:space="preserve">Section </w:t>
      </w:r>
      <w:r w:rsidR="00F32B35">
        <w:t>4</w:t>
      </w:r>
      <w:r>
        <w:t xml:space="preserve"> (</w:t>
      </w:r>
      <w:r w:rsidR="00AC220F">
        <w:t>Q</w:t>
      </w:r>
      <w:r w:rsidR="0017434E">
        <w:t>ualification and testing</w:t>
      </w:r>
      <w:r>
        <w:t>)</w:t>
      </w:r>
    </w:p>
    <w:p w14:paraId="11FEC66A" w14:textId="2FDEEC3F" w:rsidR="006D1694" w:rsidRPr="006D1694" w:rsidRDefault="00FD29BE" w:rsidP="00D028FF">
      <w:pPr>
        <w:rPr>
          <w:lang w:eastAsia="zh-CN"/>
        </w:rPr>
      </w:pPr>
      <w:r>
        <w:rPr>
          <w:lang w:eastAsia="zh-CN"/>
        </w:rPr>
        <w:t xml:space="preserve">All the </w:t>
      </w:r>
      <w:r w:rsidR="00841A4F">
        <w:rPr>
          <w:lang w:eastAsia="zh-CN"/>
        </w:rPr>
        <w:t xml:space="preserve">guidelines </w:t>
      </w:r>
      <w:r>
        <w:rPr>
          <w:lang w:eastAsia="zh-CN"/>
        </w:rPr>
        <w:t xml:space="preserve">introduced </w:t>
      </w:r>
      <w:r w:rsidR="00513DBC">
        <w:rPr>
          <w:lang w:eastAsia="zh-CN"/>
        </w:rPr>
        <w:t xml:space="preserve">in </w:t>
      </w:r>
      <w:r w:rsidR="00513DBC" w:rsidRPr="00CD498A">
        <w:rPr>
          <w:b/>
          <w:bCs/>
          <w:lang w:eastAsia="zh-CN"/>
        </w:rPr>
        <w:t xml:space="preserve">Section </w:t>
      </w:r>
      <w:r w:rsidR="00513DBC">
        <w:rPr>
          <w:b/>
          <w:bCs/>
          <w:lang w:eastAsia="zh-CN"/>
        </w:rPr>
        <w:t>4</w:t>
      </w:r>
      <w:r w:rsidR="00513DBC">
        <w:rPr>
          <w:lang w:eastAsia="zh-CN"/>
        </w:rPr>
        <w:t xml:space="preserve"> of the </w:t>
      </w:r>
      <w:r w:rsidR="00513DBC">
        <w:rPr>
          <w:rFonts w:cstheme="minorBidi"/>
          <w:szCs w:val="22"/>
        </w:rPr>
        <w:t>reference document [</w:t>
      </w:r>
      <w:r w:rsidR="00513DBC">
        <w:rPr>
          <w:rFonts w:cstheme="minorBidi"/>
          <w:szCs w:val="22"/>
        </w:rPr>
        <w:fldChar w:fldCharType="begin"/>
      </w:r>
      <w:r w:rsidR="00513DBC">
        <w:rPr>
          <w:rFonts w:cstheme="minorBidi"/>
          <w:szCs w:val="22"/>
        </w:rPr>
        <w:instrText xml:space="preserve"> REF _Ref150337913 \r \h </w:instrText>
      </w:r>
      <w:r w:rsidR="00513DBC">
        <w:rPr>
          <w:rFonts w:cstheme="minorBidi"/>
          <w:szCs w:val="22"/>
        </w:rPr>
      </w:r>
      <w:r w:rsidR="00513DBC">
        <w:rPr>
          <w:rFonts w:cstheme="minorBidi"/>
          <w:szCs w:val="22"/>
        </w:rPr>
        <w:fldChar w:fldCharType="separate"/>
      </w:r>
      <w:r w:rsidR="00CE4DAB">
        <w:rPr>
          <w:rFonts w:cstheme="minorBidi"/>
          <w:szCs w:val="22"/>
        </w:rPr>
        <w:t>12</w:t>
      </w:r>
      <w:r w:rsidR="00513DBC">
        <w:rPr>
          <w:rFonts w:cstheme="minorBidi"/>
          <w:szCs w:val="22"/>
        </w:rPr>
        <w:fldChar w:fldCharType="end"/>
      </w:r>
      <w:r w:rsidR="00513DBC">
        <w:rPr>
          <w:rFonts w:cstheme="minorBidi"/>
          <w:szCs w:val="22"/>
        </w:rPr>
        <w:t>]</w:t>
      </w:r>
      <w:r w:rsidR="00513DBC">
        <w:rPr>
          <w:lang w:eastAsia="zh-CN"/>
        </w:rPr>
        <w:t xml:space="preserve"> </w:t>
      </w:r>
      <w:r>
        <w:rPr>
          <w:lang w:eastAsia="zh-CN"/>
        </w:rPr>
        <w:t xml:space="preserve">are fully met by Westinghouse. </w:t>
      </w:r>
    </w:p>
    <w:p w14:paraId="06FC7EBD" w14:textId="77777777" w:rsidR="00913B80" w:rsidRPr="00C81969" w:rsidRDefault="00913B80" w:rsidP="00EF2AC7">
      <w:pPr>
        <w:pStyle w:val="Heading3"/>
        <w:jc w:val="both"/>
      </w:pPr>
      <w:bookmarkStart w:id="110" w:name="_Toc152671844"/>
      <w:r>
        <w:lastRenderedPageBreak/>
        <w:t>Non Compliance</w:t>
      </w:r>
      <w:bookmarkEnd w:id="110"/>
    </w:p>
    <w:p w14:paraId="550D0CF8" w14:textId="7F6FA004" w:rsidR="00E22853" w:rsidRPr="00E22853" w:rsidRDefault="00E666C6" w:rsidP="00EF2AC7">
      <w:pPr>
        <w:jc w:val="both"/>
        <w:rPr>
          <w:rFonts w:cstheme="minorBidi"/>
          <w:szCs w:val="22"/>
        </w:rPr>
        <w:sectPr w:rsidR="00E22853" w:rsidRPr="00E22853" w:rsidSect="00097474">
          <w:endnotePr>
            <w:numFmt w:val="decimal"/>
          </w:endnotePr>
          <w:pgSz w:w="12240" w:h="15840" w:code="1"/>
          <w:pgMar w:top="1440" w:right="1440" w:bottom="1440" w:left="1440" w:header="720" w:footer="720" w:gutter="0"/>
          <w:cols w:space="720"/>
          <w:noEndnote/>
          <w:docGrid w:linePitch="299"/>
        </w:sectPr>
      </w:pPr>
      <w:r>
        <w:t xml:space="preserve">No “Non Compliances” have been identified in the assessment </w:t>
      </w:r>
      <w:r>
        <w:rPr>
          <w:rFonts w:cstheme="minorBidi"/>
          <w:szCs w:val="22"/>
        </w:rPr>
        <w:t>[</w:t>
      </w:r>
      <w:r>
        <w:rPr>
          <w:rFonts w:cstheme="minorBidi"/>
          <w:szCs w:val="22"/>
        </w:rPr>
        <w:fldChar w:fldCharType="begin"/>
      </w:r>
      <w:r>
        <w:rPr>
          <w:rFonts w:cstheme="minorBidi"/>
          <w:szCs w:val="22"/>
        </w:rPr>
        <w:instrText xml:space="preserve"> REF _Ref150337930 \r \h </w:instrText>
      </w:r>
      <w:r w:rsidR="00EF2AC7">
        <w:rPr>
          <w:rFonts w:cstheme="minorBidi"/>
          <w:szCs w:val="22"/>
        </w:rPr>
        <w:instrText xml:space="preserve"> \* MERGEFORMAT </w:instrText>
      </w:r>
      <w:r>
        <w:rPr>
          <w:rFonts w:cstheme="minorBidi"/>
          <w:szCs w:val="22"/>
        </w:rPr>
      </w:r>
      <w:r>
        <w:rPr>
          <w:rFonts w:cstheme="minorBidi"/>
          <w:szCs w:val="22"/>
        </w:rPr>
        <w:fldChar w:fldCharType="separate"/>
      </w:r>
      <w:r w:rsidR="00CE4DAB">
        <w:rPr>
          <w:rFonts w:cstheme="minorBidi"/>
          <w:szCs w:val="22"/>
        </w:rPr>
        <w:t>42</w:t>
      </w:r>
      <w:r>
        <w:rPr>
          <w:rFonts w:cstheme="minorBidi"/>
          <w:szCs w:val="22"/>
        </w:rPr>
        <w:fldChar w:fldCharType="end"/>
      </w:r>
      <w:r>
        <w:rPr>
          <w:rFonts w:cstheme="minorBidi"/>
          <w:szCs w:val="22"/>
        </w:rPr>
        <w:t>]</w:t>
      </w:r>
      <w:r w:rsidR="00E22853">
        <w:rPr>
          <w:rFonts w:cstheme="minorBidi"/>
          <w:szCs w:val="22"/>
        </w:rPr>
        <w:t>.</w:t>
      </w:r>
    </w:p>
    <w:p w14:paraId="013A0F01" w14:textId="38BB568B" w:rsidR="00CF0EEB" w:rsidRDefault="00CF0EEB" w:rsidP="00CF0EEB">
      <w:pPr>
        <w:tabs>
          <w:tab w:val="clear" w:pos="720"/>
          <w:tab w:val="clear" w:pos="1296"/>
          <w:tab w:val="clear" w:pos="1872"/>
          <w:tab w:val="clear" w:pos="2448"/>
        </w:tabs>
        <w:spacing w:before="0" w:after="0" w:line="240" w:lineRule="auto"/>
        <w:rPr>
          <w:rFonts w:cstheme="minorBidi"/>
          <w:szCs w:val="22"/>
        </w:rPr>
      </w:pPr>
    </w:p>
    <w:p w14:paraId="4BE45CD9" w14:textId="77777777" w:rsidR="00CF0EEB" w:rsidRPr="00CF0EEB" w:rsidRDefault="00CF0EEB" w:rsidP="00CF0EEB">
      <w:pPr>
        <w:pStyle w:val="Heading2"/>
        <w:rPr>
          <w:rFonts w:cstheme="minorBidi"/>
          <w:caps w:val="0"/>
          <w:szCs w:val="22"/>
        </w:rPr>
      </w:pPr>
      <w:bookmarkStart w:id="111" w:name="_Toc152671845"/>
      <w:r w:rsidRPr="00CF0EEB">
        <w:rPr>
          <w:rFonts w:cstheme="minorBidi"/>
          <w:caps w:val="0"/>
          <w:szCs w:val="22"/>
        </w:rPr>
        <w:t>SSG-53 DESIGN OF THE REACTOR CONTAINMENT AND ASSOCIATED SYSTEMS FOR NUCLEAR POWER PLANTS</w:t>
      </w:r>
      <w:bookmarkEnd w:id="111"/>
    </w:p>
    <w:p w14:paraId="0255A003" w14:textId="78B47F85" w:rsidR="00BB30BC" w:rsidRPr="003014A7" w:rsidRDefault="00BB30BC" w:rsidP="00BB30BC">
      <w:pPr>
        <w:rPr>
          <w:rFonts w:cstheme="minorBidi"/>
          <w:szCs w:val="22"/>
        </w:rPr>
      </w:pPr>
      <w:r>
        <w:rPr>
          <w:rFonts w:cstheme="minorBidi"/>
          <w:szCs w:val="22"/>
        </w:rPr>
        <w:t>Following summary reflects results of the assessment conducted against reference [</w:t>
      </w:r>
      <w:r w:rsidR="00F75328">
        <w:rPr>
          <w:rFonts w:cstheme="minorBidi"/>
          <w:szCs w:val="22"/>
        </w:rPr>
        <w:fldChar w:fldCharType="begin"/>
      </w:r>
      <w:r w:rsidR="00F75328">
        <w:rPr>
          <w:rFonts w:cstheme="minorBidi"/>
          <w:szCs w:val="22"/>
        </w:rPr>
        <w:instrText xml:space="preserve"> REF _Ref150938563 \r \h </w:instrText>
      </w:r>
      <w:r w:rsidR="00F75328">
        <w:rPr>
          <w:rFonts w:cstheme="minorBidi"/>
          <w:szCs w:val="22"/>
        </w:rPr>
      </w:r>
      <w:r w:rsidR="00F75328">
        <w:rPr>
          <w:rFonts w:cstheme="minorBidi"/>
          <w:szCs w:val="22"/>
        </w:rPr>
        <w:fldChar w:fldCharType="separate"/>
      </w:r>
      <w:r w:rsidR="00CE4DAB">
        <w:rPr>
          <w:rFonts w:cstheme="minorBidi"/>
          <w:szCs w:val="22"/>
        </w:rPr>
        <w:t>13</w:t>
      </w:r>
      <w:r w:rsidR="00F75328">
        <w:rPr>
          <w:rFonts w:cstheme="minorBidi"/>
          <w:szCs w:val="22"/>
        </w:rPr>
        <w:fldChar w:fldCharType="end"/>
      </w:r>
      <w:r>
        <w:rPr>
          <w:rFonts w:cstheme="minorBidi"/>
          <w:szCs w:val="22"/>
        </w:rPr>
        <w:t>] as part of the compliance assessment report [</w:t>
      </w:r>
      <w:r w:rsidR="00A52851">
        <w:rPr>
          <w:rFonts w:cstheme="minorBidi"/>
          <w:szCs w:val="22"/>
        </w:rPr>
        <w:fldChar w:fldCharType="begin"/>
      </w:r>
      <w:r w:rsidR="00A52851">
        <w:rPr>
          <w:rFonts w:cstheme="minorBidi"/>
          <w:szCs w:val="22"/>
        </w:rPr>
        <w:instrText xml:space="preserve"> REF _Ref150938580 \r \h </w:instrText>
      </w:r>
      <w:r w:rsidR="00A52851">
        <w:rPr>
          <w:rFonts w:cstheme="minorBidi"/>
          <w:szCs w:val="22"/>
        </w:rPr>
      </w:r>
      <w:r w:rsidR="00A52851">
        <w:rPr>
          <w:rFonts w:cstheme="minorBidi"/>
          <w:szCs w:val="22"/>
        </w:rPr>
        <w:fldChar w:fldCharType="separate"/>
      </w:r>
      <w:r w:rsidR="00CE4DAB">
        <w:rPr>
          <w:rFonts w:cstheme="minorBidi"/>
          <w:szCs w:val="22"/>
        </w:rPr>
        <w:t>43</w:t>
      </w:r>
      <w:r w:rsidR="00A52851">
        <w:rPr>
          <w:rFonts w:cstheme="minorBidi"/>
          <w:szCs w:val="22"/>
        </w:rPr>
        <w:fldChar w:fldCharType="end"/>
      </w:r>
      <w:r>
        <w:rPr>
          <w:rFonts w:cstheme="minorBidi"/>
          <w:szCs w:val="22"/>
        </w:rPr>
        <w:t>] that is included in Attachment 1.</w:t>
      </w:r>
    </w:p>
    <w:p w14:paraId="7E7C0548" w14:textId="2EA4CAD4" w:rsidR="00823E4A" w:rsidRDefault="00823E4A" w:rsidP="0072758A">
      <w:pPr>
        <w:pStyle w:val="Heading3"/>
        <w:jc w:val="both"/>
        <w:rPr>
          <w:sz w:val="22"/>
          <w:szCs w:val="22"/>
        </w:rPr>
      </w:pPr>
      <w:bookmarkStart w:id="112" w:name="_Toc152671846"/>
      <w:r w:rsidRPr="00965DBE">
        <w:rPr>
          <w:sz w:val="22"/>
          <w:szCs w:val="22"/>
        </w:rPr>
        <w:t>High Level Risk Assessment</w:t>
      </w:r>
      <w:r w:rsidR="00E7296B">
        <w:rPr>
          <w:sz w:val="22"/>
          <w:szCs w:val="22"/>
        </w:rPr>
        <w:t xml:space="preserve"> Summary</w:t>
      </w:r>
      <w:bookmarkEnd w:id="112"/>
    </w:p>
    <w:p w14:paraId="2AD6648D" w14:textId="06EAAF99" w:rsidR="00E7296B" w:rsidRDefault="00E7296B" w:rsidP="00E7296B">
      <w:pPr>
        <w:jc w:val="both"/>
      </w:pPr>
      <w:r w:rsidRPr="00E7296B">
        <w:t>Conducted compliance assessment [</w:t>
      </w:r>
      <w:r w:rsidR="00A52851">
        <w:rPr>
          <w:rFonts w:cstheme="minorBidi"/>
          <w:szCs w:val="22"/>
        </w:rPr>
        <w:fldChar w:fldCharType="begin"/>
      </w:r>
      <w:r w:rsidR="00A52851">
        <w:rPr>
          <w:rFonts w:cstheme="minorBidi"/>
          <w:szCs w:val="22"/>
        </w:rPr>
        <w:instrText xml:space="preserve"> REF _Ref150938580 \r \h </w:instrText>
      </w:r>
      <w:r w:rsidR="00A52851">
        <w:rPr>
          <w:rFonts w:cstheme="minorBidi"/>
          <w:szCs w:val="22"/>
        </w:rPr>
      </w:r>
      <w:r w:rsidR="00A52851">
        <w:rPr>
          <w:rFonts w:cstheme="minorBidi"/>
          <w:szCs w:val="22"/>
        </w:rPr>
        <w:fldChar w:fldCharType="separate"/>
      </w:r>
      <w:r w:rsidR="00CE4DAB">
        <w:rPr>
          <w:rFonts w:cstheme="minorBidi"/>
          <w:szCs w:val="22"/>
        </w:rPr>
        <w:t>43</w:t>
      </w:r>
      <w:r w:rsidR="00A52851">
        <w:rPr>
          <w:rFonts w:cstheme="minorBidi"/>
          <w:szCs w:val="22"/>
        </w:rPr>
        <w:fldChar w:fldCharType="end"/>
      </w:r>
      <w:r w:rsidRPr="00E7296B">
        <w:t xml:space="preserve">] indicates that compliance with the guidelines presented in “IAEA Specific Safety Guide No. SSG-53: Design of the Reactor Containment and Associated Systems for Nuclear Power Plants” </w:t>
      </w:r>
      <w:r w:rsidR="00A52851">
        <w:t>[</w:t>
      </w:r>
      <w:r w:rsidR="00235740">
        <w:rPr>
          <w:rFonts w:cstheme="minorBidi"/>
          <w:szCs w:val="22"/>
        </w:rPr>
        <w:fldChar w:fldCharType="begin"/>
      </w:r>
      <w:r w:rsidR="00235740">
        <w:rPr>
          <w:rFonts w:cstheme="minorBidi"/>
          <w:szCs w:val="22"/>
        </w:rPr>
        <w:instrText xml:space="preserve"> REF _Ref150938563 \r \h </w:instrText>
      </w:r>
      <w:r w:rsidR="00235740">
        <w:rPr>
          <w:rFonts w:cstheme="minorBidi"/>
          <w:szCs w:val="22"/>
        </w:rPr>
      </w:r>
      <w:r w:rsidR="00235740">
        <w:rPr>
          <w:rFonts w:cstheme="minorBidi"/>
          <w:szCs w:val="22"/>
        </w:rPr>
        <w:fldChar w:fldCharType="separate"/>
      </w:r>
      <w:r w:rsidR="00CE4DAB">
        <w:rPr>
          <w:rFonts w:cstheme="minorBidi"/>
          <w:szCs w:val="22"/>
        </w:rPr>
        <w:t>13</w:t>
      </w:r>
      <w:r w:rsidR="00235740">
        <w:rPr>
          <w:rFonts w:cstheme="minorBidi"/>
          <w:szCs w:val="22"/>
        </w:rPr>
        <w:fldChar w:fldCharType="end"/>
      </w:r>
      <w:r w:rsidR="00A52851">
        <w:t xml:space="preserve">] </w:t>
      </w:r>
      <w:r w:rsidRPr="00E7296B">
        <w:t>is expected to be demonstrated either via compliance with the guidelines “as stated” or via compliance with their objectives. Since no non-compliances have been identified and site-specific scope items are not expected to result in design changes or additional design analyses, “IAEA Specific Safety Guide No. SSG-53: Design of the Reactor Containment and Associated Systems for Nuclear Power Plants” has been assigned to a “</w:t>
      </w:r>
      <w:r w:rsidRPr="00235740">
        <w:rPr>
          <w:b/>
          <w:bCs/>
        </w:rPr>
        <w:t>Low Risk</w:t>
      </w:r>
      <w:r w:rsidRPr="00E7296B">
        <w:t>” c</w:t>
      </w:r>
      <w:r w:rsidR="00235740">
        <w:t>ategory</w:t>
      </w:r>
      <w:r w:rsidRPr="00E7296B">
        <w:t>.</w:t>
      </w:r>
    </w:p>
    <w:p w14:paraId="31BD0D63" w14:textId="349B773F" w:rsidR="00541308" w:rsidRPr="001413FD" w:rsidRDefault="001413FD" w:rsidP="001413FD">
      <w:pPr>
        <w:pStyle w:val="Heading3"/>
      </w:pPr>
      <w:bookmarkStart w:id="113" w:name="_Toc152671847"/>
      <w:r w:rsidRPr="002C005C">
        <w:t>Roadmap of Items Specifically Discussed in the</w:t>
      </w:r>
      <w:r>
        <w:t xml:space="preserve"> Guide Assessment</w:t>
      </w:r>
      <w:bookmarkEnd w:id="113"/>
    </w:p>
    <w:p w14:paraId="554E6844" w14:textId="5BBADDA8" w:rsidR="00C81789" w:rsidRPr="00E7296B" w:rsidRDefault="00C81789" w:rsidP="00E7296B">
      <w:pPr>
        <w:pStyle w:val="Heading4"/>
      </w:pPr>
      <w:r w:rsidRPr="00E7296B">
        <w:t>Section 2</w:t>
      </w:r>
      <w:r w:rsidR="00AB593B" w:rsidRPr="00E7296B">
        <w:t xml:space="preserve"> (</w:t>
      </w:r>
      <w:r w:rsidR="00545FC4" w:rsidRPr="00E7296B">
        <w:t>Containment safety functions and the design approach</w:t>
      </w:r>
      <w:r w:rsidR="00AB593B" w:rsidRPr="00E7296B">
        <w:t>)</w:t>
      </w:r>
    </w:p>
    <w:p w14:paraId="4709ABE6" w14:textId="0581FC6C" w:rsidR="00AB593B" w:rsidRPr="00F021ED" w:rsidRDefault="00017BA2" w:rsidP="0072758A">
      <w:pPr>
        <w:pStyle w:val="Heading4"/>
        <w:numPr>
          <w:ilvl w:val="0"/>
          <w:numId w:val="0"/>
        </w:numPr>
        <w:jc w:val="both"/>
        <w:rPr>
          <w:rFonts w:ascii="Calibri" w:hAnsi="Calibri" w:cs="Calibri"/>
          <w:b w:val="0"/>
          <w:bCs/>
        </w:rPr>
      </w:pPr>
      <w:r w:rsidRPr="00A81CA1">
        <w:rPr>
          <w:b w:val="0"/>
          <w:bCs/>
          <w:kern w:val="0"/>
        </w:rPr>
        <w:t xml:space="preserve">The AP1000 design meets </w:t>
      </w:r>
      <w:r w:rsidR="004A656A" w:rsidRPr="004A656A">
        <w:rPr>
          <w:b w:val="0"/>
          <w:bCs/>
        </w:rPr>
        <w:t>guidelines</w:t>
      </w:r>
      <w:r w:rsidR="004A656A">
        <w:t xml:space="preserve"> </w:t>
      </w:r>
      <w:r w:rsidRPr="00A81CA1">
        <w:rPr>
          <w:b w:val="0"/>
          <w:bCs/>
          <w:kern w:val="0"/>
        </w:rPr>
        <w:t xml:space="preserve">addressed in </w:t>
      </w:r>
      <w:r w:rsidR="00F863FF" w:rsidRPr="00F021ED">
        <w:t xml:space="preserve">Section </w:t>
      </w:r>
      <w:r w:rsidR="00F021ED" w:rsidRPr="00F021ED">
        <w:t>2</w:t>
      </w:r>
      <w:r w:rsidR="00F863FF" w:rsidRPr="00F021ED">
        <w:rPr>
          <w:b w:val="0"/>
          <w:bCs/>
        </w:rPr>
        <w:t xml:space="preserve"> of the </w:t>
      </w:r>
      <w:r w:rsidR="00F863FF" w:rsidRPr="00F021ED">
        <w:rPr>
          <w:rFonts w:cstheme="minorBidi"/>
          <w:b w:val="0"/>
          <w:bCs/>
          <w:szCs w:val="22"/>
        </w:rPr>
        <w:t>reference document [</w:t>
      </w:r>
      <w:r w:rsidR="00F021ED" w:rsidRPr="00F021ED">
        <w:rPr>
          <w:rFonts w:cstheme="minorBidi"/>
          <w:b w:val="0"/>
          <w:bCs/>
          <w:szCs w:val="22"/>
        </w:rPr>
        <w:fldChar w:fldCharType="begin"/>
      </w:r>
      <w:r w:rsidR="00F021ED" w:rsidRPr="00F021ED">
        <w:rPr>
          <w:rFonts w:cstheme="minorBidi"/>
          <w:b w:val="0"/>
          <w:bCs/>
          <w:szCs w:val="22"/>
        </w:rPr>
        <w:instrText xml:space="preserve"> REF _Ref150938563 \r \h  \* MERGEFORMAT </w:instrText>
      </w:r>
      <w:r w:rsidR="00F021ED" w:rsidRPr="00F021ED">
        <w:rPr>
          <w:rFonts w:cstheme="minorBidi"/>
          <w:b w:val="0"/>
          <w:bCs/>
          <w:szCs w:val="22"/>
        </w:rPr>
      </w:r>
      <w:r w:rsidR="00F021ED" w:rsidRPr="00F021ED">
        <w:rPr>
          <w:rFonts w:cstheme="minorBidi"/>
          <w:b w:val="0"/>
          <w:bCs/>
          <w:szCs w:val="22"/>
        </w:rPr>
        <w:fldChar w:fldCharType="separate"/>
      </w:r>
      <w:r w:rsidR="00CE4DAB">
        <w:rPr>
          <w:rFonts w:cstheme="minorBidi"/>
          <w:b w:val="0"/>
          <w:bCs/>
          <w:szCs w:val="22"/>
        </w:rPr>
        <w:t>13</w:t>
      </w:r>
      <w:r w:rsidR="00F021ED" w:rsidRPr="00F021ED">
        <w:rPr>
          <w:rFonts w:cstheme="minorBidi"/>
          <w:b w:val="0"/>
          <w:bCs/>
          <w:szCs w:val="22"/>
        </w:rPr>
        <w:fldChar w:fldCharType="end"/>
      </w:r>
      <w:r w:rsidR="00F863FF" w:rsidRPr="00F021ED">
        <w:rPr>
          <w:rFonts w:cstheme="minorBidi"/>
          <w:b w:val="0"/>
          <w:bCs/>
          <w:szCs w:val="22"/>
        </w:rPr>
        <w:t>]</w:t>
      </w:r>
      <w:r w:rsidR="00F863FF" w:rsidRPr="00F021ED">
        <w:rPr>
          <w:b w:val="0"/>
          <w:bCs/>
        </w:rPr>
        <w:t xml:space="preserve"> are met by Westinghouse</w:t>
      </w:r>
      <w:r w:rsidR="00F021ED">
        <w:rPr>
          <w:b w:val="0"/>
          <w:bCs/>
        </w:rPr>
        <w:t xml:space="preserve"> </w:t>
      </w:r>
      <w:r w:rsidR="00A55BA6">
        <w:rPr>
          <w:b w:val="0"/>
          <w:bCs/>
        </w:rPr>
        <w:t>“</w:t>
      </w:r>
      <w:r w:rsidRPr="00F021ED">
        <w:rPr>
          <w:b w:val="0"/>
          <w:bCs/>
          <w:kern w:val="0"/>
        </w:rPr>
        <w:t>as stated</w:t>
      </w:r>
      <w:r w:rsidR="00A55BA6">
        <w:rPr>
          <w:b w:val="0"/>
          <w:bCs/>
          <w:kern w:val="0"/>
        </w:rPr>
        <w:t>”</w:t>
      </w:r>
      <w:r w:rsidRPr="00F021ED">
        <w:rPr>
          <w:b w:val="0"/>
          <w:bCs/>
          <w:kern w:val="0"/>
        </w:rPr>
        <w:t>.</w:t>
      </w:r>
    </w:p>
    <w:p w14:paraId="4B574DE0" w14:textId="3138E6A0" w:rsidR="00AB593B" w:rsidRDefault="00AB593B" w:rsidP="0072758A">
      <w:pPr>
        <w:pStyle w:val="Heading4"/>
        <w:jc w:val="both"/>
        <w:rPr>
          <w:rFonts w:ascii="Calibri" w:hAnsi="Calibri" w:cs="Calibri"/>
        </w:rPr>
      </w:pPr>
      <w:r>
        <w:rPr>
          <w:rFonts w:ascii="Calibri" w:hAnsi="Calibri" w:cs="Calibri"/>
        </w:rPr>
        <w:t>Section 3 (</w:t>
      </w:r>
      <w:r w:rsidR="00545FC4">
        <w:t>Design basis of the containment structure and its components and associated systems</w:t>
      </w:r>
      <w:r>
        <w:rPr>
          <w:rFonts w:ascii="Calibri" w:hAnsi="Calibri" w:cs="Calibri"/>
        </w:rPr>
        <w:t>)</w:t>
      </w:r>
    </w:p>
    <w:p w14:paraId="380F3207" w14:textId="0F04AE7F" w:rsidR="00AB593B" w:rsidRDefault="00653F94" w:rsidP="0072758A">
      <w:pPr>
        <w:pStyle w:val="Heading4"/>
        <w:numPr>
          <w:ilvl w:val="0"/>
          <w:numId w:val="0"/>
        </w:numPr>
        <w:jc w:val="both"/>
        <w:rPr>
          <w:b w:val="0"/>
          <w:bCs/>
          <w:kern w:val="0"/>
        </w:rPr>
      </w:pPr>
      <w:r w:rsidRPr="00653F94">
        <w:rPr>
          <w:b w:val="0"/>
          <w:bCs/>
          <w:kern w:val="0"/>
        </w:rPr>
        <w:t xml:space="preserve">The AP1000 </w:t>
      </w:r>
      <w:r w:rsidR="00AC37B4">
        <w:rPr>
          <w:b w:val="0"/>
          <w:bCs/>
          <w:kern w:val="0"/>
        </w:rPr>
        <w:t xml:space="preserve">plant </w:t>
      </w:r>
      <w:r w:rsidRPr="00653F94">
        <w:rPr>
          <w:b w:val="0"/>
          <w:bCs/>
          <w:kern w:val="0"/>
        </w:rPr>
        <w:t>design meets most of the</w:t>
      </w:r>
      <w:r w:rsidRPr="000A07EE">
        <w:rPr>
          <w:b w:val="0"/>
          <w:bCs/>
          <w:kern w:val="0"/>
        </w:rPr>
        <w:t xml:space="preserve"> </w:t>
      </w:r>
      <w:r w:rsidR="000A07EE" w:rsidRPr="000A07EE">
        <w:rPr>
          <w:b w:val="0"/>
          <w:bCs/>
        </w:rPr>
        <w:t>guidelines</w:t>
      </w:r>
      <w:r w:rsidR="000A07EE">
        <w:t xml:space="preserve"> </w:t>
      </w:r>
      <w:r w:rsidRPr="00653F94">
        <w:rPr>
          <w:b w:val="0"/>
          <w:bCs/>
          <w:kern w:val="0"/>
        </w:rPr>
        <w:t xml:space="preserve">addressed in </w:t>
      </w:r>
      <w:r w:rsidR="009A4267" w:rsidRPr="009A4267">
        <w:rPr>
          <w:kern w:val="0"/>
        </w:rPr>
        <w:t>S</w:t>
      </w:r>
      <w:r w:rsidRPr="009A4267">
        <w:rPr>
          <w:kern w:val="0"/>
        </w:rPr>
        <w:t xml:space="preserve">ection </w:t>
      </w:r>
      <w:r w:rsidR="009A4267" w:rsidRPr="009A4267">
        <w:rPr>
          <w:kern w:val="0"/>
        </w:rPr>
        <w:t>3</w:t>
      </w:r>
      <w:r w:rsidR="00CC186C" w:rsidRPr="00CC186C">
        <w:rPr>
          <w:rFonts w:cstheme="minorHAnsi"/>
          <w:b w:val="0"/>
          <w:bCs/>
          <w:szCs w:val="22"/>
        </w:rPr>
        <w:t xml:space="preserve"> of</w:t>
      </w:r>
      <w:r w:rsidR="00CC186C" w:rsidRPr="00CC186C">
        <w:rPr>
          <w:rFonts w:cstheme="minorBidi"/>
          <w:b w:val="0"/>
          <w:bCs/>
          <w:szCs w:val="22"/>
        </w:rPr>
        <w:t xml:space="preserve"> the reference document [</w:t>
      </w:r>
      <w:r w:rsidR="00CC186C" w:rsidRPr="00CC186C">
        <w:rPr>
          <w:rFonts w:cstheme="minorBidi"/>
          <w:b w:val="0"/>
          <w:bCs/>
          <w:szCs w:val="22"/>
        </w:rPr>
        <w:fldChar w:fldCharType="begin"/>
      </w:r>
      <w:r w:rsidR="00CC186C" w:rsidRPr="00CC186C">
        <w:rPr>
          <w:rFonts w:cstheme="minorBidi"/>
          <w:b w:val="0"/>
          <w:bCs/>
          <w:szCs w:val="22"/>
        </w:rPr>
        <w:instrText xml:space="preserve"> REF _Ref150938563 \r \h </w:instrText>
      </w:r>
      <w:r w:rsidR="00CC186C">
        <w:rPr>
          <w:rFonts w:cstheme="minorBidi"/>
          <w:b w:val="0"/>
          <w:bCs/>
          <w:szCs w:val="22"/>
        </w:rPr>
        <w:instrText xml:space="preserve"> \* MERGEFORMAT </w:instrText>
      </w:r>
      <w:r w:rsidR="00CC186C" w:rsidRPr="00CC186C">
        <w:rPr>
          <w:rFonts w:cstheme="minorBidi"/>
          <w:b w:val="0"/>
          <w:bCs/>
          <w:szCs w:val="22"/>
        </w:rPr>
      </w:r>
      <w:r w:rsidR="00CC186C" w:rsidRPr="00CC186C">
        <w:rPr>
          <w:rFonts w:cstheme="minorBidi"/>
          <w:b w:val="0"/>
          <w:bCs/>
          <w:szCs w:val="22"/>
        </w:rPr>
        <w:fldChar w:fldCharType="separate"/>
      </w:r>
      <w:r w:rsidR="00CE4DAB">
        <w:rPr>
          <w:rFonts w:cstheme="minorBidi"/>
          <w:b w:val="0"/>
          <w:bCs/>
          <w:szCs w:val="22"/>
        </w:rPr>
        <w:t>13</w:t>
      </w:r>
      <w:r w:rsidR="00CC186C" w:rsidRPr="00CC186C">
        <w:rPr>
          <w:rFonts w:cstheme="minorBidi"/>
          <w:b w:val="0"/>
          <w:bCs/>
          <w:szCs w:val="22"/>
        </w:rPr>
        <w:fldChar w:fldCharType="end"/>
      </w:r>
      <w:r w:rsidR="00CC186C" w:rsidRPr="00CC186C">
        <w:rPr>
          <w:rFonts w:cstheme="minorBidi"/>
          <w:b w:val="0"/>
          <w:bCs/>
          <w:szCs w:val="22"/>
        </w:rPr>
        <w:t>]</w:t>
      </w:r>
      <w:r w:rsidR="009A4267">
        <w:rPr>
          <w:b w:val="0"/>
          <w:bCs/>
          <w:kern w:val="0"/>
        </w:rPr>
        <w:t xml:space="preserve"> </w:t>
      </w:r>
      <w:r w:rsidR="00A55BA6">
        <w:rPr>
          <w:b w:val="0"/>
          <w:bCs/>
        </w:rPr>
        <w:t>“</w:t>
      </w:r>
      <w:r w:rsidR="00A55BA6" w:rsidRPr="00F021ED">
        <w:rPr>
          <w:b w:val="0"/>
          <w:bCs/>
          <w:kern w:val="0"/>
        </w:rPr>
        <w:t>as stated</w:t>
      </w:r>
      <w:r w:rsidR="00A55BA6">
        <w:rPr>
          <w:b w:val="0"/>
          <w:bCs/>
          <w:kern w:val="0"/>
        </w:rPr>
        <w:t>”</w:t>
      </w:r>
      <w:r w:rsidR="00A55BA6" w:rsidRPr="00F021ED">
        <w:rPr>
          <w:b w:val="0"/>
          <w:bCs/>
          <w:kern w:val="0"/>
        </w:rPr>
        <w:t>.</w:t>
      </w:r>
    </w:p>
    <w:p w14:paraId="0F097C69" w14:textId="550D604F" w:rsidR="0061493B" w:rsidRPr="00F435CA" w:rsidRDefault="00AC37B4" w:rsidP="0072758A">
      <w:pPr>
        <w:jc w:val="both"/>
        <w:rPr>
          <w:rFonts w:cstheme="minorHAnsi"/>
          <w:szCs w:val="22"/>
        </w:rPr>
      </w:pPr>
      <w:r>
        <w:rPr>
          <w:rFonts w:cstheme="minorHAnsi"/>
          <w:szCs w:val="22"/>
        </w:rPr>
        <w:t>“Compliant with objective</w:t>
      </w:r>
      <w:r w:rsidR="00000049">
        <w:rPr>
          <w:rFonts w:cstheme="minorHAnsi"/>
          <w:szCs w:val="22"/>
        </w:rPr>
        <w:t>” (</w:t>
      </w:r>
      <w:r w:rsidR="005E0228">
        <w:rPr>
          <w:rFonts w:cstheme="minorHAnsi"/>
          <w:szCs w:val="22"/>
        </w:rPr>
        <w:t>CWO</w:t>
      </w:r>
      <w:r w:rsidR="00000049">
        <w:rPr>
          <w:rFonts w:cstheme="minorHAnsi"/>
          <w:szCs w:val="22"/>
        </w:rPr>
        <w:t>)</w:t>
      </w:r>
      <w:r w:rsidR="005E0228">
        <w:rPr>
          <w:rFonts w:cstheme="minorHAnsi"/>
          <w:szCs w:val="22"/>
        </w:rPr>
        <w:t xml:space="preserve"> </w:t>
      </w:r>
      <w:r w:rsidR="0061493B">
        <w:rPr>
          <w:rFonts w:cstheme="minorHAnsi"/>
          <w:szCs w:val="22"/>
        </w:rPr>
        <w:t xml:space="preserve">items were identified in </w:t>
      </w:r>
      <w:r w:rsidR="001E538A">
        <w:rPr>
          <w:rFonts w:cstheme="minorHAnsi"/>
          <w:szCs w:val="22"/>
        </w:rPr>
        <w:t>five</w:t>
      </w:r>
      <w:r w:rsidR="0061493B">
        <w:rPr>
          <w:rFonts w:cstheme="minorHAnsi"/>
          <w:szCs w:val="22"/>
        </w:rPr>
        <w:t xml:space="preserve"> subsections</w:t>
      </w:r>
      <w:r w:rsidR="009A4267">
        <w:rPr>
          <w:rFonts w:cstheme="minorHAnsi"/>
          <w:szCs w:val="22"/>
        </w:rPr>
        <w:t>.</w:t>
      </w:r>
    </w:p>
    <w:p w14:paraId="79F6929F" w14:textId="7606A4FD" w:rsidR="0061493B" w:rsidRPr="00F435CA" w:rsidRDefault="0061493B" w:rsidP="0072758A">
      <w:pPr>
        <w:jc w:val="both"/>
        <w:rPr>
          <w:lang w:eastAsia="zh-CN"/>
        </w:rPr>
      </w:pPr>
      <w:r>
        <w:t>“</w:t>
      </w:r>
      <w:r w:rsidR="008E72C6">
        <w:t>Internal hazards</w:t>
      </w:r>
      <w:r>
        <w:rPr>
          <w:rFonts w:cstheme="minorHAnsi"/>
          <w:szCs w:val="22"/>
        </w:rPr>
        <w:t xml:space="preserve">” subsection contains </w:t>
      </w:r>
      <w:r w:rsidR="00284416">
        <w:rPr>
          <w:rFonts w:cstheme="minorHAnsi"/>
          <w:szCs w:val="22"/>
        </w:rPr>
        <w:t xml:space="preserve">a </w:t>
      </w:r>
      <w:r>
        <w:rPr>
          <w:rFonts w:cstheme="minorHAnsi"/>
          <w:szCs w:val="22"/>
        </w:rPr>
        <w:t>CWO item related to:</w:t>
      </w:r>
    </w:p>
    <w:p w14:paraId="21AB117F" w14:textId="3C84663A" w:rsidR="007C0761" w:rsidRDefault="002F1C7C" w:rsidP="00513590">
      <w:pPr>
        <w:pStyle w:val="ListParagraph"/>
        <w:numPr>
          <w:ilvl w:val="0"/>
          <w:numId w:val="114"/>
        </w:numPr>
        <w:jc w:val="both"/>
        <w:rPr>
          <w:lang w:eastAsia="zh-CN"/>
        </w:rPr>
      </w:pPr>
      <w:r w:rsidRPr="00553202">
        <w:rPr>
          <w:b/>
          <w:bCs/>
          <w:lang w:eastAsia="zh-CN"/>
        </w:rPr>
        <w:t>(Item 3.12)</w:t>
      </w:r>
      <w:r w:rsidR="00D13984">
        <w:rPr>
          <w:lang w:eastAsia="zh-CN"/>
        </w:rPr>
        <w:t xml:space="preserve"> </w:t>
      </w:r>
      <w:r w:rsidR="003D2603">
        <w:t>A</w:t>
      </w:r>
      <w:r w:rsidR="003D2603" w:rsidRPr="000B3033">
        <w:t xml:space="preserve">dequate margins </w:t>
      </w:r>
      <w:r w:rsidR="006F3D5C">
        <w:t>in t</w:t>
      </w:r>
      <w:r w:rsidR="006F3D5C" w:rsidRPr="000B3033">
        <w:t xml:space="preserve">he design methods and construction codes used </w:t>
      </w:r>
      <w:r w:rsidR="003D2603" w:rsidRPr="000B3033">
        <w:t>to avoid cliff edge effects in the event of a slight increase in the severity of the internal hazards</w:t>
      </w:r>
      <w:r w:rsidR="004B43F2">
        <w:t>.</w:t>
      </w:r>
      <w:r w:rsidR="00A644A7">
        <w:t xml:space="preserve"> Cliff </w:t>
      </w:r>
      <w:r w:rsidR="00FF7A99">
        <w:t>edge</w:t>
      </w:r>
      <w:r w:rsidR="00A644A7">
        <w:t xml:space="preserve"> effects has been also assessed in different assessment</w:t>
      </w:r>
      <w:r w:rsidR="00E26627">
        <w:t xml:space="preserve">s as </w:t>
      </w:r>
      <w:r w:rsidR="0073020C">
        <w:t>COM/</w:t>
      </w:r>
      <w:r w:rsidR="00E26627">
        <w:t xml:space="preserve">CWO, </w:t>
      </w:r>
      <w:r w:rsidR="0073020C">
        <w:t xml:space="preserve">and </w:t>
      </w:r>
      <w:r w:rsidR="00E26627">
        <w:t>low risk</w:t>
      </w:r>
      <w:r w:rsidR="008D4E9E">
        <w:t xml:space="preserve"> see as an example assessment in article 87 of [</w:t>
      </w:r>
      <w:r w:rsidR="002512C1">
        <w:fldChar w:fldCharType="begin"/>
      </w:r>
      <w:r w:rsidR="002512C1">
        <w:instrText xml:space="preserve"> REF _Ref152285350 \r \h </w:instrText>
      </w:r>
      <w:r w:rsidR="002512C1">
        <w:fldChar w:fldCharType="separate"/>
      </w:r>
      <w:r w:rsidR="00CE4DAB">
        <w:t>33</w:t>
      </w:r>
      <w:r w:rsidR="002512C1">
        <w:fldChar w:fldCharType="end"/>
      </w:r>
      <w:r w:rsidR="008D4E9E">
        <w:t>]</w:t>
      </w:r>
      <w:r w:rsidR="00E26627">
        <w:t>.</w:t>
      </w:r>
    </w:p>
    <w:p w14:paraId="4B9CD0C2" w14:textId="03B5A886" w:rsidR="007C6468" w:rsidRPr="00D13984" w:rsidRDefault="007C6468" w:rsidP="0072758A">
      <w:pPr>
        <w:jc w:val="both"/>
        <w:rPr>
          <w:lang w:eastAsia="zh-CN"/>
        </w:rPr>
      </w:pPr>
      <w:r>
        <w:t>“</w:t>
      </w:r>
      <w:r w:rsidR="006B5FBC">
        <w:t>Accident conditions</w:t>
      </w:r>
      <w:r w:rsidRPr="007C6468">
        <w:rPr>
          <w:rFonts w:cstheme="minorHAnsi"/>
          <w:szCs w:val="22"/>
        </w:rPr>
        <w:t>” subsection contains CWO items related to:</w:t>
      </w:r>
    </w:p>
    <w:p w14:paraId="2C8CDF2B" w14:textId="20C0DEC4" w:rsidR="00567D44" w:rsidRPr="00D13984" w:rsidRDefault="00567D44" w:rsidP="00513590">
      <w:pPr>
        <w:pStyle w:val="ListParagraph"/>
        <w:numPr>
          <w:ilvl w:val="0"/>
          <w:numId w:val="114"/>
        </w:numPr>
        <w:jc w:val="both"/>
        <w:rPr>
          <w:lang w:eastAsia="zh-CN"/>
        </w:rPr>
      </w:pPr>
      <w:r w:rsidRPr="00553202">
        <w:rPr>
          <w:b/>
          <w:bCs/>
          <w:lang w:eastAsia="zh-CN"/>
        </w:rPr>
        <w:t>(Item 3.33)</w:t>
      </w:r>
      <w:r w:rsidR="009B1631">
        <w:rPr>
          <w:lang w:eastAsia="zh-CN"/>
        </w:rPr>
        <w:t xml:space="preserve"> Identification of </w:t>
      </w:r>
      <w:r w:rsidR="00D315E8" w:rsidRPr="007C7B59">
        <w:t>relevant design extension conditions</w:t>
      </w:r>
      <w:r w:rsidR="00D315E8">
        <w:t xml:space="preserve"> and </w:t>
      </w:r>
      <w:r w:rsidR="00B90432">
        <w:t xml:space="preserve">using them to </w:t>
      </w:r>
      <w:r w:rsidR="00B90432" w:rsidRPr="007C7B59">
        <w:t>establish the design bases of the containment and its associated systems necessary to meet the objectives established for that category of accident.</w:t>
      </w:r>
    </w:p>
    <w:p w14:paraId="6E101EAB" w14:textId="2DBFE85B" w:rsidR="00567D44" w:rsidRDefault="00567D44" w:rsidP="00513590">
      <w:pPr>
        <w:pStyle w:val="ListParagraph"/>
        <w:numPr>
          <w:ilvl w:val="0"/>
          <w:numId w:val="114"/>
        </w:numPr>
        <w:jc w:val="both"/>
        <w:rPr>
          <w:lang w:eastAsia="zh-CN"/>
        </w:rPr>
      </w:pPr>
      <w:r w:rsidRPr="00553202">
        <w:rPr>
          <w:b/>
          <w:bCs/>
          <w:lang w:eastAsia="zh-CN"/>
        </w:rPr>
        <w:t>(Item 3.</w:t>
      </w:r>
      <w:r w:rsidR="009245EF" w:rsidRPr="00553202">
        <w:rPr>
          <w:b/>
          <w:bCs/>
          <w:lang w:eastAsia="zh-CN"/>
        </w:rPr>
        <w:t>36</w:t>
      </w:r>
      <w:r w:rsidRPr="00553202">
        <w:rPr>
          <w:b/>
          <w:bCs/>
          <w:lang w:eastAsia="zh-CN"/>
        </w:rPr>
        <w:t>)</w:t>
      </w:r>
      <w:r w:rsidR="00784F34" w:rsidRPr="00784F34">
        <w:t xml:space="preserve"> </w:t>
      </w:r>
      <w:r w:rsidR="00784F34">
        <w:t>T</w:t>
      </w:r>
      <w:r w:rsidR="00784F34" w:rsidRPr="0065053C">
        <w:t xml:space="preserve">hree types of failure </w:t>
      </w:r>
      <w:r w:rsidR="00784F34">
        <w:t>to</w:t>
      </w:r>
      <w:r w:rsidR="00784F34" w:rsidRPr="0065053C">
        <w:t xml:space="preserve"> be considered</w:t>
      </w:r>
      <w:r w:rsidR="004B43F2" w:rsidRPr="004B43F2">
        <w:t xml:space="preserve"> </w:t>
      </w:r>
      <w:r w:rsidR="004B43F2">
        <w:t>f</w:t>
      </w:r>
      <w:r w:rsidR="004B43F2" w:rsidRPr="0065053C">
        <w:t>or design extension conditions without significant fuel degradation</w:t>
      </w:r>
      <w:r w:rsidR="004B43F2">
        <w:t>.</w:t>
      </w:r>
    </w:p>
    <w:p w14:paraId="5F72EAE6" w14:textId="4CE2E9B0" w:rsidR="007C6468" w:rsidRPr="00D13984" w:rsidRDefault="007C6468" w:rsidP="0072758A">
      <w:pPr>
        <w:jc w:val="both"/>
        <w:rPr>
          <w:lang w:eastAsia="zh-CN"/>
        </w:rPr>
      </w:pPr>
      <w:r>
        <w:t>“</w:t>
      </w:r>
      <w:r w:rsidR="006B5FBC">
        <w:t>Design limits</w:t>
      </w:r>
      <w:r w:rsidRPr="007C6468">
        <w:rPr>
          <w:rFonts w:cstheme="minorHAnsi"/>
          <w:szCs w:val="22"/>
        </w:rPr>
        <w:t xml:space="preserve">” subsection contains </w:t>
      </w:r>
      <w:r w:rsidR="00284416">
        <w:rPr>
          <w:rFonts w:cstheme="minorHAnsi"/>
          <w:szCs w:val="22"/>
        </w:rPr>
        <w:t>a</w:t>
      </w:r>
      <w:r w:rsidR="007D4D5A">
        <w:rPr>
          <w:rFonts w:cstheme="minorHAnsi"/>
          <w:szCs w:val="22"/>
        </w:rPr>
        <w:t xml:space="preserve"> </w:t>
      </w:r>
      <w:r w:rsidRPr="007C6468">
        <w:rPr>
          <w:rFonts w:cstheme="minorHAnsi"/>
          <w:szCs w:val="22"/>
        </w:rPr>
        <w:t>CWO item related to:</w:t>
      </w:r>
    </w:p>
    <w:p w14:paraId="56929CDC" w14:textId="5931CC38" w:rsidR="00567D44" w:rsidRDefault="00567D44" w:rsidP="00513590">
      <w:pPr>
        <w:pStyle w:val="ListParagraph"/>
        <w:numPr>
          <w:ilvl w:val="0"/>
          <w:numId w:val="114"/>
        </w:numPr>
        <w:jc w:val="both"/>
        <w:rPr>
          <w:lang w:eastAsia="zh-CN"/>
        </w:rPr>
      </w:pPr>
      <w:r w:rsidRPr="00553202">
        <w:rPr>
          <w:b/>
          <w:bCs/>
          <w:lang w:eastAsia="zh-CN"/>
        </w:rPr>
        <w:t>(Item 3.</w:t>
      </w:r>
      <w:r w:rsidR="00543AB4" w:rsidRPr="00553202">
        <w:rPr>
          <w:b/>
          <w:bCs/>
          <w:lang w:eastAsia="zh-CN"/>
        </w:rPr>
        <w:t>48</w:t>
      </w:r>
      <w:r w:rsidRPr="00553202">
        <w:rPr>
          <w:b/>
          <w:bCs/>
          <w:lang w:eastAsia="zh-CN"/>
        </w:rPr>
        <w:t>)</w:t>
      </w:r>
      <w:r w:rsidR="00FF6E8C" w:rsidRPr="00553202">
        <w:rPr>
          <w:b/>
          <w:bCs/>
          <w:lang w:eastAsia="zh-CN"/>
        </w:rPr>
        <w:t xml:space="preserve"> </w:t>
      </w:r>
      <w:r w:rsidR="00FF6E8C">
        <w:rPr>
          <w:lang w:eastAsia="zh-CN"/>
        </w:rPr>
        <w:t xml:space="preserve">Establishing </w:t>
      </w:r>
      <w:r w:rsidR="001C1FF5">
        <w:t>a set of primary design limits for the containment and its associated systems</w:t>
      </w:r>
      <w:r w:rsidR="00930071" w:rsidRPr="00930071">
        <w:t xml:space="preserve"> </w:t>
      </w:r>
      <w:r w:rsidR="00930071">
        <w:t xml:space="preserve">as a means of ensuring the overall safety functions of the containment in all operational states and in accident conditions. Terms in which </w:t>
      </w:r>
      <w:r w:rsidR="00950D9F">
        <w:t>primary design limits are expressed.</w:t>
      </w:r>
    </w:p>
    <w:p w14:paraId="654B0451" w14:textId="2F216B62" w:rsidR="003613F3" w:rsidRPr="00D13984" w:rsidRDefault="003613F3" w:rsidP="0072758A">
      <w:pPr>
        <w:jc w:val="both"/>
        <w:rPr>
          <w:lang w:eastAsia="zh-CN"/>
        </w:rPr>
      </w:pPr>
      <w:r>
        <w:t>“</w:t>
      </w:r>
      <w:r w:rsidR="00553202">
        <w:t>Safety classification</w:t>
      </w:r>
      <w:r w:rsidRPr="003613F3">
        <w:rPr>
          <w:rFonts w:cstheme="minorHAnsi"/>
          <w:szCs w:val="22"/>
        </w:rPr>
        <w:t>” subsection contains CWO items related to:</w:t>
      </w:r>
    </w:p>
    <w:p w14:paraId="6A630F80" w14:textId="5B46C8E1" w:rsidR="00567D44" w:rsidRPr="00D13984" w:rsidRDefault="00567D44" w:rsidP="00513590">
      <w:pPr>
        <w:pStyle w:val="ListParagraph"/>
        <w:numPr>
          <w:ilvl w:val="0"/>
          <w:numId w:val="114"/>
        </w:numPr>
        <w:jc w:val="both"/>
        <w:rPr>
          <w:lang w:eastAsia="zh-CN"/>
        </w:rPr>
      </w:pPr>
      <w:r w:rsidRPr="00553202">
        <w:rPr>
          <w:b/>
          <w:bCs/>
          <w:lang w:eastAsia="zh-CN"/>
        </w:rPr>
        <w:lastRenderedPageBreak/>
        <w:t>(Item 3.</w:t>
      </w:r>
      <w:r w:rsidR="00750934" w:rsidRPr="00553202">
        <w:rPr>
          <w:b/>
          <w:bCs/>
          <w:lang w:eastAsia="zh-CN"/>
        </w:rPr>
        <w:t>73</w:t>
      </w:r>
      <w:r w:rsidRPr="00553202">
        <w:rPr>
          <w:b/>
          <w:bCs/>
          <w:lang w:eastAsia="zh-CN"/>
        </w:rPr>
        <w:t>)</w:t>
      </w:r>
      <w:r w:rsidR="00181105">
        <w:rPr>
          <w:lang w:eastAsia="zh-CN"/>
        </w:rPr>
        <w:t xml:space="preserve"> </w:t>
      </w:r>
      <w:r w:rsidR="0053497E">
        <w:rPr>
          <w:lang w:eastAsia="zh-CN"/>
        </w:rPr>
        <w:t>Establishing</w:t>
      </w:r>
      <w:r w:rsidR="00181105">
        <w:rPr>
          <w:lang w:eastAsia="zh-CN"/>
        </w:rPr>
        <w:t xml:space="preserve"> </w:t>
      </w:r>
      <w:r w:rsidR="0053497E">
        <w:t>t</w:t>
      </w:r>
      <w:r w:rsidR="00A35CB3">
        <w:t>he safety classification</w:t>
      </w:r>
      <w:r w:rsidR="0053497E" w:rsidRPr="0053497E">
        <w:t xml:space="preserve"> </w:t>
      </w:r>
      <w:r w:rsidR="0053497E">
        <w:t>in a consistent manner such that all systems necessary for the accomplishment of one safety function, including the associated support service systems, are assigned to the same safety class.</w:t>
      </w:r>
    </w:p>
    <w:p w14:paraId="72CA52A6" w14:textId="166DBF7F" w:rsidR="00567D44" w:rsidRDefault="00567D44" w:rsidP="00513590">
      <w:pPr>
        <w:pStyle w:val="ListParagraph"/>
        <w:numPr>
          <w:ilvl w:val="0"/>
          <w:numId w:val="114"/>
        </w:numPr>
        <w:jc w:val="both"/>
        <w:rPr>
          <w:lang w:eastAsia="zh-CN"/>
        </w:rPr>
      </w:pPr>
      <w:r w:rsidRPr="00553202">
        <w:rPr>
          <w:b/>
          <w:bCs/>
          <w:lang w:eastAsia="zh-CN"/>
        </w:rPr>
        <w:t>(Item 3.</w:t>
      </w:r>
      <w:r w:rsidR="006837E9" w:rsidRPr="00553202">
        <w:rPr>
          <w:b/>
          <w:bCs/>
          <w:lang w:eastAsia="zh-CN"/>
        </w:rPr>
        <w:t>75</w:t>
      </w:r>
      <w:r w:rsidRPr="00553202">
        <w:rPr>
          <w:b/>
          <w:bCs/>
          <w:lang w:eastAsia="zh-CN"/>
        </w:rPr>
        <w:t>)</w:t>
      </w:r>
      <w:r w:rsidR="002943C4">
        <w:rPr>
          <w:lang w:eastAsia="zh-CN"/>
        </w:rPr>
        <w:t xml:space="preserve"> Considerations </w:t>
      </w:r>
      <w:r w:rsidR="008B3510">
        <w:rPr>
          <w:lang w:eastAsia="zh-CN"/>
        </w:rPr>
        <w:t>regarding safety classes.</w:t>
      </w:r>
    </w:p>
    <w:p w14:paraId="1BFC4E8A" w14:textId="106879D5" w:rsidR="003613F3" w:rsidRPr="00D13984" w:rsidRDefault="003613F3" w:rsidP="0072758A">
      <w:pPr>
        <w:jc w:val="both"/>
        <w:rPr>
          <w:lang w:eastAsia="zh-CN"/>
        </w:rPr>
      </w:pPr>
      <w:r>
        <w:t>“</w:t>
      </w:r>
      <w:r w:rsidR="00553202">
        <w:t>Codes and standards</w:t>
      </w:r>
      <w:r w:rsidRPr="003613F3">
        <w:rPr>
          <w:rFonts w:cstheme="minorHAnsi"/>
          <w:szCs w:val="22"/>
        </w:rPr>
        <w:t>” subsection contains</w:t>
      </w:r>
      <w:r w:rsidR="00284416">
        <w:rPr>
          <w:rFonts w:cstheme="minorHAnsi"/>
          <w:szCs w:val="22"/>
        </w:rPr>
        <w:t xml:space="preserve"> a</w:t>
      </w:r>
      <w:r w:rsidRPr="003613F3">
        <w:rPr>
          <w:rFonts w:cstheme="minorHAnsi"/>
          <w:szCs w:val="22"/>
        </w:rPr>
        <w:t xml:space="preserve"> CWO item related to:</w:t>
      </w:r>
    </w:p>
    <w:p w14:paraId="715A67E6" w14:textId="1A9212A6" w:rsidR="002F1C7C" w:rsidRPr="007C0761" w:rsidRDefault="00567D44" w:rsidP="00513590">
      <w:pPr>
        <w:pStyle w:val="ListParagraph"/>
        <w:numPr>
          <w:ilvl w:val="0"/>
          <w:numId w:val="114"/>
        </w:numPr>
        <w:jc w:val="both"/>
        <w:rPr>
          <w:lang w:eastAsia="zh-CN"/>
        </w:rPr>
      </w:pPr>
      <w:r w:rsidRPr="00553202">
        <w:rPr>
          <w:b/>
          <w:bCs/>
          <w:lang w:eastAsia="zh-CN"/>
        </w:rPr>
        <w:t>(Item 3.</w:t>
      </w:r>
      <w:r w:rsidR="005F5248" w:rsidRPr="00553202">
        <w:rPr>
          <w:b/>
          <w:bCs/>
          <w:lang w:eastAsia="zh-CN"/>
        </w:rPr>
        <w:t>86</w:t>
      </w:r>
      <w:r w:rsidRPr="00553202">
        <w:rPr>
          <w:b/>
          <w:bCs/>
          <w:lang w:eastAsia="zh-CN"/>
        </w:rPr>
        <w:t>)</w:t>
      </w:r>
      <w:r w:rsidR="004E584D">
        <w:rPr>
          <w:lang w:eastAsia="zh-CN"/>
        </w:rPr>
        <w:t xml:space="preserve"> </w:t>
      </w:r>
      <w:r w:rsidR="0089160C">
        <w:rPr>
          <w:lang w:eastAsia="zh-CN"/>
        </w:rPr>
        <w:t xml:space="preserve">Required attributes of the selected codes and standards. </w:t>
      </w:r>
    </w:p>
    <w:p w14:paraId="3617DB11" w14:textId="1823E122" w:rsidR="00F633CF" w:rsidRDefault="003625AA" w:rsidP="0072758A">
      <w:pPr>
        <w:jc w:val="both"/>
        <w:rPr>
          <w:kern w:val="0"/>
        </w:rPr>
      </w:pPr>
      <w:r>
        <w:rPr>
          <w:kern w:val="0"/>
        </w:rPr>
        <w:t xml:space="preserve">For the </w:t>
      </w:r>
      <w:r w:rsidR="000A07EE" w:rsidRPr="000A07EE">
        <w:rPr>
          <w:lang w:eastAsia="zh-CN"/>
        </w:rPr>
        <w:t>guidelines</w:t>
      </w:r>
      <w:r w:rsidR="000A07EE">
        <w:t xml:space="preserve"> </w:t>
      </w:r>
      <w:r>
        <w:rPr>
          <w:kern w:val="0"/>
        </w:rPr>
        <w:t xml:space="preserve">related to cliff-edge-effects, responses are set as compliance with objective </w:t>
      </w:r>
      <w:r w:rsidRPr="00FA438A">
        <w:rPr>
          <w:kern w:val="0"/>
        </w:rPr>
        <w:t xml:space="preserve">“CWO” </w:t>
      </w:r>
      <w:r>
        <w:rPr>
          <w:kern w:val="0"/>
        </w:rPr>
        <w:t>since</w:t>
      </w:r>
      <w:r w:rsidRPr="00FA438A">
        <w:rPr>
          <w:kern w:val="0"/>
        </w:rPr>
        <w:t xml:space="preserve"> the AP1000 plant design uses a different but equivalent terminology</w:t>
      </w:r>
      <w:r>
        <w:rPr>
          <w:kern w:val="0"/>
        </w:rPr>
        <w:t xml:space="preserve"> </w:t>
      </w:r>
      <w:r w:rsidRPr="00FA438A">
        <w:rPr>
          <w:kern w:val="0"/>
        </w:rPr>
        <w:t xml:space="preserve">for </w:t>
      </w:r>
      <w:r>
        <w:rPr>
          <w:kern w:val="0"/>
        </w:rPr>
        <w:t>internal hazards.</w:t>
      </w:r>
    </w:p>
    <w:p w14:paraId="6FE41E8A" w14:textId="6E44B726" w:rsidR="00C31C3C" w:rsidRDefault="00C31C3C" w:rsidP="0072758A">
      <w:pPr>
        <w:jc w:val="both"/>
        <w:rPr>
          <w:kern w:val="0"/>
        </w:rPr>
      </w:pPr>
      <w:r>
        <w:rPr>
          <w:kern w:val="0"/>
        </w:rPr>
        <w:t xml:space="preserve">For the </w:t>
      </w:r>
      <w:r w:rsidR="000A07EE" w:rsidRPr="000A07EE">
        <w:rPr>
          <w:kern w:val="0"/>
        </w:rPr>
        <w:t xml:space="preserve">guidelines </w:t>
      </w:r>
      <w:r>
        <w:rPr>
          <w:kern w:val="0"/>
        </w:rPr>
        <w:t xml:space="preserve">related to design extension conditions without core melt, responses are set as compliance with objective </w:t>
      </w:r>
      <w:r w:rsidRPr="00FA438A">
        <w:rPr>
          <w:kern w:val="0"/>
        </w:rPr>
        <w:t xml:space="preserve">“CWO” </w:t>
      </w:r>
      <w:r>
        <w:rPr>
          <w:kern w:val="0"/>
        </w:rPr>
        <w:t>since</w:t>
      </w:r>
      <w:r w:rsidRPr="00FA438A">
        <w:rPr>
          <w:kern w:val="0"/>
        </w:rPr>
        <w:t xml:space="preserve"> the AP1000 plant design uses a different but equivalent terminology</w:t>
      </w:r>
      <w:r>
        <w:rPr>
          <w:kern w:val="0"/>
        </w:rPr>
        <w:t xml:space="preserve"> </w:t>
      </w:r>
      <w:r w:rsidRPr="00FA438A">
        <w:rPr>
          <w:kern w:val="0"/>
        </w:rPr>
        <w:t xml:space="preserve">for </w:t>
      </w:r>
      <w:r>
        <w:rPr>
          <w:kern w:val="0"/>
        </w:rPr>
        <w:t>design extension conditions.</w:t>
      </w:r>
    </w:p>
    <w:p w14:paraId="0AB379D2" w14:textId="3EC194EB" w:rsidR="006E7D62" w:rsidRDefault="006E7D62" w:rsidP="0072758A">
      <w:pPr>
        <w:jc w:val="both"/>
        <w:rPr>
          <w:kern w:val="0"/>
        </w:rPr>
      </w:pPr>
      <w:r>
        <w:rPr>
          <w:kern w:val="0"/>
        </w:rPr>
        <w:t xml:space="preserve">For the </w:t>
      </w:r>
      <w:r w:rsidR="000A07EE" w:rsidRPr="000A07EE">
        <w:rPr>
          <w:lang w:eastAsia="zh-CN"/>
        </w:rPr>
        <w:t>guidelines</w:t>
      </w:r>
      <w:r w:rsidR="000A07EE">
        <w:t xml:space="preserve"> </w:t>
      </w:r>
      <w:r>
        <w:rPr>
          <w:kern w:val="0"/>
        </w:rPr>
        <w:t>related to safety classification, the respon</w:t>
      </w:r>
      <w:r w:rsidR="002C74D9">
        <w:rPr>
          <w:kern w:val="0"/>
        </w:rPr>
        <w:t>se</w:t>
      </w:r>
      <w:r>
        <w:rPr>
          <w:kern w:val="0"/>
        </w:rPr>
        <w:t xml:space="preserve"> is set as compliance with objective </w:t>
      </w:r>
      <w:r w:rsidRPr="00FA438A">
        <w:rPr>
          <w:kern w:val="0"/>
        </w:rPr>
        <w:t xml:space="preserve">“CWO” </w:t>
      </w:r>
      <w:r>
        <w:rPr>
          <w:kern w:val="0"/>
        </w:rPr>
        <w:t>since</w:t>
      </w:r>
      <w:r w:rsidRPr="00FA438A">
        <w:rPr>
          <w:kern w:val="0"/>
        </w:rPr>
        <w:t xml:space="preserve"> the AP1000 plant design uses a different but equivalent </w:t>
      </w:r>
      <w:r>
        <w:rPr>
          <w:kern w:val="0"/>
        </w:rPr>
        <w:t xml:space="preserve">approach </w:t>
      </w:r>
      <w:r w:rsidRPr="00FA438A">
        <w:rPr>
          <w:kern w:val="0"/>
        </w:rPr>
        <w:t xml:space="preserve">for </w:t>
      </w:r>
      <w:r>
        <w:rPr>
          <w:kern w:val="0"/>
        </w:rPr>
        <w:t>safety classification.</w:t>
      </w:r>
    </w:p>
    <w:p w14:paraId="476E6820" w14:textId="4BF5CE43" w:rsidR="007C0761" w:rsidRDefault="007C0761" w:rsidP="0072758A">
      <w:pPr>
        <w:jc w:val="both"/>
        <w:rPr>
          <w:kern w:val="0"/>
        </w:rPr>
      </w:pPr>
      <w:r>
        <w:rPr>
          <w:kern w:val="0"/>
        </w:rPr>
        <w:t xml:space="preserve">For the </w:t>
      </w:r>
      <w:r w:rsidR="000A07EE" w:rsidRPr="000A07EE">
        <w:rPr>
          <w:lang w:eastAsia="zh-CN"/>
        </w:rPr>
        <w:t>guidelines</w:t>
      </w:r>
      <w:r w:rsidR="000A07EE">
        <w:t xml:space="preserve"> </w:t>
      </w:r>
      <w:r>
        <w:rPr>
          <w:kern w:val="0"/>
        </w:rPr>
        <w:t xml:space="preserve">related to newest codes and standards, the response is set as compliance with objective </w:t>
      </w:r>
      <w:r w:rsidRPr="00FA438A">
        <w:rPr>
          <w:kern w:val="0"/>
        </w:rPr>
        <w:t xml:space="preserve">“CWO” </w:t>
      </w:r>
      <w:r>
        <w:rPr>
          <w:kern w:val="0"/>
        </w:rPr>
        <w:t>since</w:t>
      </w:r>
      <w:r w:rsidRPr="00FA438A">
        <w:rPr>
          <w:kern w:val="0"/>
        </w:rPr>
        <w:t xml:space="preserve"> the AP1000 plant design </w:t>
      </w:r>
      <w:r>
        <w:rPr>
          <w:kern w:val="0"/>
        </w:rPr>
        <w:t>meets with the codes when it is acquired the NRC design certification. This is a more conservative approach that doesn’t compromises any safety since the newest codes include more best estimate guidance.</w:t>
      </w:r>
    </w:p>
    <w:p w14:paraId="064F77AD" w14:textId="1F45E469" w:rsidR="00923460" w:rsidRDefault="005B3E58" w:rsidP="0072758A">
      <w:pPr>
        <w:jc w:val="both"/>
        <w:rPr>
          <w:kern w:val="0"/>
        </w:rPr>
      </w:pPr>
      <w:r>
        <w:rPr>
          <w:kern w:val="0"/>
        </w:rPr>
        <w:t xml:space="preserve">One </w:t>
      </w:r>
      <w:r w:rsidR="00574ADF">
        <w:rPr>
          <w:lang w:eastAsia="zh-CN"/>
        </w:rPr>
        <w:t>“Project or site-specific scope” (POS)</w:t>
      </w:r>
      <w:r w:rsidR="004714C2">
        <w:rPr>
          <w:kern w:val="0"/>
        </w:rPr>
        <w:t xml:space="preserve"> </w:t>
      </w:r>
      <w:r>
        <w:rPr>
          <w:kern w:val="0"/>
        </w:rPr>
        <w:t xml:space="preserve">item was identified in </w:t>
      </w:r>
      <w:r w:rsidR="00C53B3A">
        <w:rPr>
          <w:kern w:val="0"/>
        </w:rPr>
        <w:t>“</w:t>
      </w:r>
      <w:r w:rsidR="00C53B3A">
        <w:t>External hazards</w:t>
      </w:r>
      <w:r w:rsidR="00C53B3A">
        <w:rPr>
          <w:kern w:val="0"/>
        </w:rPr>
        <w:t>” subsection</w:t>
      </w:r>
      <w:r w:rsidR="00D64EE8" w:rsidRPr="00D64EE8">
        <w:rPr>
          <w:rFonts w:cstheme="minorHAnsi"/>
          <w:szCs w:val="22"/>
        </w:rPr>
        <w:t xml:space="preserve"> </w:t>
      </w:r>
      <w:r w:rsidR="00C53B3A">
        <w:rPr>
          <w:kern w:val="0"/>
        </w:rPr>
        <w:t>and is related to:</w:t>
      </w:r>
    </w:p>
    <w:p w14:paraId="6AF9D0E5" w14:textId="75ADD2A8" w:rsidR="00C53B3A" w:rsidRDefault="00C53B3A" w:rsidP="00513590">
      <w:pPr>
        <w:pStyle w:val="ListParagraph"/>
        <w:numPr>
          <w:ilvl w:val="0"/>
          <w:numId w:val="114"/>
        </w:numPr>
        <w:jc w:val="both"/>
        <w:rPr>
          <w:lang w:eastAsia="zh-CN"/>
        </w:rPr>
      </w:pPr>
      <w:r w:rsidRPr="00C53B3A">
        <w:rPr>
          <w:b/>
          <w:bCs/>
          <w:kern w:val="0"/>
        </w:rPr>
        <w:t>(Item 3.14)</w:t>
      </w:r>
      <w:r w:rsidRPr="00C53B3A">
        <w:rPr>
          <w:kern w:val="0"/>
        </w:rPr>
        <w:t xml:space="preserve"> </w:t>
      </w:r>
      <w:r w:rsidR="00F678FC">
        <w:rPr>
          <w:kern w:val="0"/>
        </w:rPr>
        <w:t xml:space="preserve">Adaptation </w:t>
      </w:r>
      <w:r w:rsidR="00643C6B">
        <w:rPr>
          <w:kern w:val="0"/>
        </w:rPr>
        <w:t xml:space="preserve">or </w:t>
      </w:r>
      <w:r w:rsidR="00926E78">
        <w:rPr>
          <w:kern w:val="0"/>
        </w:rPr>
        <w:t>supplementation</w:t>
      </w:r>
      <w:r w:rsidR="00643C6B">
        <w:rPr>
          <w:kern w:val="0"/>
        </w:rPr>
        <w:t xml:space="preserve"> </w:t>
      </w:r>
      <w:r w:rsidRPr="00C53B3A">
        <w:rPr>
          <w:kern w:val="0"/>
        </w:rPr>
        <w:t>of external hazards</w:t>
      </w:r>
      <w:r w:rsidR="00926E78">
        <w:rPr>
          <w:kern w:val="0"/>
        </w:rPr>
        <w:t xml:space="preserve"> list</w:t>
      </w:r>
      <w:r w:rsidR="00926E78">
        <w:t xml:space="preserve"> to include site specific hazards.</w:t>
      </w:r>
    </w:p>
    <w:p w14:paraId="0232772F" w14:textId="7E685ADA" w:rsidR="005E0228" w:rsidRPr="007548CC" w:rsidRDefault="00C52EDC" w:rsidP="005E0228">
      <w:pPr>
        <w:jc w:val="both"/>
        <w:rPr>
          <w:i/>
          <w:iCs/>
          <w:lang w:eastAsia="zh-CN"/>
        </w:rPr>
      </w:pPr>
      <w:r w:rsidRPr="007548CC">
        <w:rPr>
          <w:i/>
          <w:iCs/>
          <w:lang w:eastAsia="zh-CN"/>
        </w:rPr>
        <w:t xml:space="preserve">Refer to </w:t>
      </w:r>
      <w:r w:rsidRPr="00C80A01">
        <w:rPr>
          <w:b/>
          <w:bCs/>
          <w:i/>
          <w:iCs/>
          <w:lang w:eastAsia="zh-CN"/>
        </w:rPr>
        <w:t>S</w:t>
      </w:r>
      <w:r w:rsidR="00AE66E4">
        <w:rPr>
          <w:b/>
          <w:bCs/>
          <w:i/>
          <w:iCs/>
          <w:lang w:eastAsia="zh-CN"/>
        </w:rPr>
        <w:t>ubs</w:t>
      </w:r>
      <w:r w:rsidRPr="00C80A01">
        <w:rPr>
          <w:b/>
          <w:bCs/>
          <w:i/>
          <w:iCs/>
          <w:lang w:eastAsia="zh-CN"/>
        </w:rPr>
        <w:t xml:space="preserve">ection </w:t>
      </w:r>
      <w:r w:rsidR="00710401" w:rsidRPr="00C80A01">
        <w:rPr>
          <w:b/>
          <w:bCs/>
          <w:i/>
          <w:iCs/>
          <w:lang w:eastAsia="zh-CN"/>
        </w:rPr>
        <w:t>2.</w:t>
      </w:r>
      <w:r w:rsidR="00E07335" w:rsidRPr="00C80A01">
        <w:rPr>
          <w:b/>
          <w:bCs/>
          <w:i/>
          <w:iCs/>
          <w:lang w:eastAsia="zh-CN"/>
        </w:rPr>
        <w:t>2.2</w:t>
      </w:r>
      <w:r w:rsidR="00710401" w:rsidRPr="007548CC">
        <w:rPr>
          <w:i/>
          <w:iCs/>
          <w:lang w:eastAsia="zh-CN"/>
        </w:rPr>
        <w:t xml:space="preserve"> of the compliance assessment report </w:t>
      </w:r>
      <w:r w:rsidR="00C43127" w:rsidRPr="007548CC">
        <w:rPr>
          <w:i/>
          <w:iCs/>
        </w:rPr>
        <w:t>[</w:t>
      </w:r>
      <w:r w:rsidR="00C43127" w:rsidRPr="007548CC">
        <w:rPr>
          <w:rFonts w:cstheme="minorBidi"/>
          <w:i/>
          <w:iCs/>
          <w:szCs w:val="22"/>
        </w:rPr>
        <w:fldChar w:fldCharType="begin"/>
      </w:r>
      <w:r w:rsidR="00C43127" w:rsidRPr="007548CC">
        <w:rPr>
          <w:rFonts w:cstheme="minorBidi"/>
          <w:i/>
          <w:iCs/>
          <w:szCs w:val="22"/>
        </w:rPr>
        <w:instrText xml:space="preserve"> REF _Ref150938580 \r \h  \* MERGEFORMAT </w:instrText>
      </w:r>
      <w:r w:rsidR="00C43127" w:rsidRPr="007548CC">
        <w:rPr>
          <w:rFonts w:cstheme="minorBidi"/>
          <w:i/>
          <w:iCs/>
          <w:szCs w:val="22"/>
        </w:rPr>
      </w:r>
      <w:r w:rsidR="00C43127" w:rsidRPr="007548CC">
        <w:rPr>
          <w:rFonts w:cstheme="minorBidi"/>
          <w:i/>
          <w:iCs/>
          <w:szCs w:val="22"/>
        </w:rPr>
        <w:fldChar w:fldCharType="separate"/>
      </w:r>
      <w:r w:rsidR="00CE4DAB">
        <w:rPr>
          <w:rFonts w:cstheme="minorBidi"/>
          <w:i/>
          <w:iCs/>
          <w:szCs w:val="22"/>
        </w:rPr>
        <w:t>43</w:t>
      </w:r>
      <w:r w:rsidR="00C43127" w:rsidRPr="007548CC">
        <w:rPr>
          <w:rFonts w:cstheme="minorBidi"/>
          <w:i/>
          <w:iCs/>
          <w:szCs w:val="22"/>
        </w:rPr>
        <w:fldChar w:fldCharType="end"/>
      </w:r>
      <w:r w:rsidR="00C43127" w:rsidRPr="007548CC">
        <w:rPr>
          <w:i/>
          <w:iCs/>
        </w:rPr>
        <w:t>]</w:t>
      </w:r>
      <w:r w:rsidR="00710401" w:rsidRPr="007548CC">
        <w:rPr>
          <w:i/>
          <w:iCs/>
          <w:lang w:eastAsia="zh-CN"/>
        </w:rPr>
        <w:t xml:space="preserve"> for </w:t>
      </w:r>
      <w:r w:rsidR="004714C2">
        <w:rPr>
          <w:i/>
          <w:iCs/>
          <w:lang w:eastAsia="zh-CN"/>
        </w:rPr>
        <w:t>more</w:t>
      </w:r>
      <w:r w:rsidR="00710401" w:rsidRPr="007548CC">
        <w:rPr>
          <w:i/>
          <w:iCs/>
          <w:lang w:eastAsia="zh-CN"/>
        </w:rPr>
        <w:t xml:space="preserve"> details.</w:t>
      </w:r>
    </w:p>
    <w:p w14:paraId="7F590A53" w14:textId="5DD7F2FD" w:rsidR="00AB593B" w:rsidRDefault="00AB593B" w:rsidP="0072758A">
      <w:pPr>
        <w:pStyle w:val="Heading4"/>
        <w:jc w:val="both"/>
        <w:rPr>
          <w:rFonts w:ascii="Calibri" w:hAnsi="Calibri" w:cs="Calibri"/>
        </w:rPr>
      </w:pPr>
      <w:r>
        <w:rPr>
          <w:rFonts w:ascii="Calibri" w:hAnsi="Calibri" w:cs="Calibri"/>
        </w:rPr>
        <w:t>Section 4 (</w:t>
      </w:r>
      <w:r w:rsidR="00545FC4">
        <w:t>Design of the containment and its associated systems</w:t>
      </w:r>
      <w:r>
        <w:rPr>
          <w:rFonts w:ascii="Calibri" w:hAnsi="Calibri" w:cs="Calibri"/>
        </w:rPr>
        <w:t>)</w:t>
      </w:r>
    </w:p>
    <w:p w14:paraId="7CD75EFA" w14:textId="3275E3CD" w:rsidR="001E538A" w:rsidRDefault="001E538A" w:rsidP="0072758A">
      <w:pPr>
        <w:jc w:val="both"/>
        <w:rPr>
          <w:kern w:val="0"/>
        </w:rPr>
      </w:pPr>
      <w:r>
        <w:rPr>
          <w:kern w:val="0"/>
        </w:rPr>
        <w:t xml:space="preserve">The AP1000 design meets most of the </w:t>
      </w:r>
      <w:r w:rsidR="000A07EE" w:rsidRPr="000A07EE">
        <w:rPr>
          <w:lang w:eastAsia="zh-CN"/>
        </w:rPr>
        <w:t>guidelines</w:t>
      </w:r>
      <w:r w:rsidR="000A07EE">
        <w:t xml:space="preserve"> </w:t>
      </w:r>
      <w:r>
        <w:rPr>
          <w:kern w:val="0"/>
        </w:rPr>
        <w:t xml:space="preserve">addressed in </w:t>
      </w:r>
      <w:r w:rsidR="00CC186C" w:rsidRPr="00CC186C">
        <w:rPr>
          <w:b/>
          <w:bCs/>
          <w:kern w:val="0"/>
        </w:rPr>
        <w:t>Section 4</w:t>
      </w:r>
      <w:r w:rsidR="00CC186C">
        <w:rPr>
          <w:kern w:val="0"/>
        </w:rPr>
        <w:t xml:space="preserve"> </w:t>
      </w:r>
      <w:r w:rsidR="00CC186C">
        <w:rPr>
          <w:rFonts w:cstheme="minorHAnsi"/>
          <w:szCs w:val="22"/>
        </w:rPr>
        <w:t>of</w:t>
      </w:r>
      <w:r w:rsidR="00CC186C" w:rsidRPr="00F20041">
        <w:rPr>
          <w:rFonts w:cstheme="minorBidi"/>
          <w:szCs w:val="22"/>
        </w:rPr>
        <w:t xml:space="preserve"> </w:t>
      </w:r>
      <w:r w:rsidR="00CC186C">
        <w:rPr>
          <w:rFonts w:cstheme="minorBidi"/>
          <w:szCs w:val="22"/>
        </w:rPr>
        <w:t>the reference document [</w:t>
      </w:r>
      <w:r w:rsidR="00CC186C">
        <w:rPr>
          <w:rFonts w:cstheme="minorBidi"/>
          <w:szCs w:val="22"/>
        </w:rPr>
        <w:fldChar w:fldCharType="begin"/>
      </w:r>
      <w:r w:rsidR="00CC186C">
        <w:rPr>
          <w:rFonts w:cstheme="minorBidi"/>
          <w:szCs w:val="22"/>
        </w:rPr>
        <w:instrText xml:space="preserve"> REF _Ref150938563 \r \h </w:instrText>
      </w:r>
      <w:r w:rsidR="00CC186C">
        <w:rPr>
          <w:rFonts w:cstheme="minorBidi"/>
          <w:szCs w:val="22"/>
        </w:rPr>
      </w:r>
      <w:r w:rsidR="00CC186C">
        <w:rPr>
          <w:rFonts w:cstheme="minorBidi"/>
          <w:szCs w:val="22"/>
        </w:rPr>
        <w:fldChar w:fldCharType="separate"/>
      </w:r>
      <w:r w:rsidR="00CE4DAB">
        <w:rPr>
          <w:rFonts w:cstheme="minorBidi"/>
          <w:szCs w:val="22"/>
        </w:rPr>
        <w:t>13</w:t>
      </w:r>
      <w:r w:rsidR="00CC186C">
        <w:rPr>
          <w:rFonts w:cstheme="minorBidi"/>
          <w:szCs w:val="22"/>
        </w:rPr>
        <w:fldChar w:fldCharType="end"/>
      </w:r>
      <w:r w:rsidR="00CC186C">
        <w:rPr>
          <w:rFonts w:cstheme="minorBidi"/>
          <w:szCs w:val="22"/>
        </w:rPr>
        <w:t>]</w:t>
      </w:r>
      <w:r w:rsidR="00CC186C">
        <w:rPr>
          <w:rFonts w:cstheme="minorHAnsi"/>
          <w:szCs w:val="22"/>
        </w:rPr>
        <w:t xml:space="preserve"> </w:t>
      </w:r>
      <w:r w:rsidR="00AB6AA9" w:rsidRPr="00AB6AA9">
        <w:t>“</w:t>
      </w:r>
      <w:r w:rsidR="00AB6AA9" w:rsidRPr="00AB6AA9">
        <w:rPr>
          <w:kern w:val="0"/>
        </w:rPr>
        <w:t>as stated”.</w:t>
      </w:r>
    </w:p>
    <w:p w14:paraId="50BB98A0" w14:textId="3A2C29E2" w:rsidR="00A17E4C" w:rsidRPr="00F435CA" w:rsidRDefault="004714C2" w:rsidP="0072758A">
      <w:pPr>
        <w:jc w:val="both"/>
        <w:rPr>
          <w:rFonts w:cstheme="minorHAnsi"/>
          <w:szCs w:val="22"/>
        </w:rPr>
      </w:pPr>
      <w:r>
        <w:rPr>
          <w:rFonts w:cstheme="minorHAnsi"/>
          <w:szCs w:val="22"/>
        </w:rPr>
        <w:t xml:space="preserve">CWO </w:t>
      </w:r>
      <w:r w:rsidR="00A17E4C">
        <w:rPr>
          <w:rFonts w:cstheme="minorHAnsi"/>
          <w:szCs w:val="22"/>
        </w:rPr>
        <w:t xml:space="preserve">items were identified in </w:t>
      </w:r>
      <w:r w:rsidR="00284416">
        <w:rPr>
          <w:rFonts w:cstheme="minorHAnsi"/>
          <w:szCs w:val="22"/>
        </w:rPr>
        <w:t>four</w:t>
      </w:r>
      <w:r w:rsidR="00A17E4C">
        <w:rPr>
          <w:rFonts w:cstheme="minorHAnsi"/>
          <w:szCs w:val="22"/>
        </w:rPr>
        <w:t xml:space="preserve"> subsections</w:t>
      </w:r>
      <w:r w:rsidR="00D617AB">
        <w:rPr>
          <w:rFonts w:cstheme="minorHAnsi"/>
          <w:szCs w:val="22"/>
        </w:rPr>
        <w:t>.</w:t>
      </w:r>
    </w:p>
    <w:p w14:paraId="53AF7AC0" w14:textId="31FA50BD" w:rsidR="001E538A" w:rsidRPr="001E538A" w:rsidRDefault="00A17E4C" w:rsidP="0072758A">
      <w:pPr>
        <w:jc w:val="both"/>
        <w:rPr>
          <w:lang w:eastAsia="zh-CN"/>
        </w:rPr>
      </w:pPr>
      <w:r>
        <w:t>“</w:t>
      </w:r>
      <w:r w:rsidR="000B1DE7">
        <w:t>Structural design of containment</w:t>
      </w:r>
      <w:r>
        <w:rPr>
          <w:rFonts w:cstheme="minorHAnsi"/>
          <w:szCs w:val="22"/>
        </w:rPr>
        <w:t>” subsection contains CWO items related to:</w:t>
      </w:r>
    </w:p>
    <w:p w14:paraId="2112CE95" w14:textId="7F86C889" w:rsidR="00AB593B" w:rsidRDefault="00322CC6" w:rsidP="00513590">
      <w:pPr>
        <w:pStyle w:val="Heading4"/>
        <w:numPr>
          <w:ilvl w:val="0"/>
          <w:numId w:val="114"/>
        </w:numPr>
        <w:jc w:val="both"/>
      </w:pPr>
      <w:r>
        <w:t>(Item 4.38)</w:t>
      </w:r>
      <w:r w:rsidR="000D4844">
        <w:t xml:space="preserve"> </w:t>
      </w:r>
      <w:r w:rsidR="004D39DE" w:rsidRPr="003E4D45">
        <w:rPr>
          <w:b w:val="0"/>
          <w:bCs/>
        </w:rPr>
        <w:t xml:space="preserve">Levels to be considered </w:t>
      </w:r>
      <w:r w:rsidR="0071542E" w:rsidRPr="003E4D45">
        <w:rPr>
          <w:b w:val="0"/>
          <w:bCs/>
        </w:rPr>
        <w:t xml:space="preserve">for </w:t>
      </w:r>
      <w:r w:rsidR="003E4D45" w:rsidRPr="003E4D45">
        <w:rPr>
          <w:b w:val="0"/>
          <w:bCs/>
        </w:rPr>
        <w:t xml:space="preserve">the design of </w:t>
      </w:r>
      <w:proofErr w:type="spellStart"/>
      <w:r w:rsidR="003E4D45" w:rsidRPr="003E4D45">
        <w:rPr>
          <w:b w:val="0"/>
          <w:bCs/>
        </w:rPr>
        <w:t>leaktightness</w:t>
      </w:r>
      <w:proofErr w:type="spellEnd"/>
      <w:r w:rsidR="003E4D45" w:rsidRPr="003E4D45">
        <w:rPr>
          <w:b w:val="0"/>
          <w:bCs/>
        </w:rPr>
        <w:t>.</w:t>
      </w:r>
    </w:p>
    <w:p w14:paraId="35971C61" w14:textId="3144047D" w:rsidR="00F35261" w:rsidRDefault="00F35261" w:rsidP="00513590">
      <w:pPr>
        <w:pStyle w:val="Heading4"/>
        <w:numPr>
          <w:ilvl w:val="0"/>
          <w:numId w:val="114"/>
        </w:numPr>
        <w:jc w:val="both"/>
        <w:rPr>
          <w:b w:val="0"/>
          <w:bCs/>
        </w:rPr>
      </w:pPr>
      <w:r>
        <w:t>(Item 4.40)</w:t>
      </w:r>
      <w:r w:rsidR="000613F9">
        <w:t xml:space="preserve"> </w:t>
      </w:r>
      <w:r w:rsidR="004C02CE" w:rsidRPr="006B24AA">
        <w:rPr>
          <w:b w:val="0"/>
          <w:bCs/>
        </w:rPr>
        <w:t xml:space="preserve">Using an adequate statistical combination of the loads </w:t>
      </w:r>
      <w:r w:rsidR="00257662" w:rsidRPr="006B24AA">
        <w:rPr>
          <w:b w:val="0"/>
          <w:bCs/>
        </w:rPr>
        <w:t>resulting from an SL-2 earthquake and design basis accidents</w:t>
      </w:r>
      <w:r w:rsidR="004C02CE" w:rsidRPr="006B24AA">
        <w:rPr>
          <w:b w:val="0"/>
          <w:bCs/>
        </w:rPr>
        <w:t xml:space="preserve"> </w:t>
      </w:r>
      <w:r w:rsidR="009E0386" w:rsidRPr="006B24AA">
        <w:rPr>
          <w:b w:val="0"/>
          <w:bCs/>
        </w:rPr>
        <w:t>in order to provide margins.</w:t>
      </w:r>
    </w:p>
    <w:p w14:paraId="3DB840EE" w14:textId="4C83CA68" w:rsidR="000B1DE7" w:rsidRPr="000B1DE7" w:rsidRDefault="00E629D4" w:rsidP="0072758A">
      <w:pPr>
        <w:jc w:val="both"/>
        <w:rPr>
          <w:lang w:eastAsia="zh-CN"/>
        </w:rPr>
      </w:pPr>
      <w:r>
        <w:t>“</w:t>
      </w:r>
      <w:r w:rsidR="006357C0">
        <w:t>Mechanical features of the containment</w:t>
      </w:r>
      <w:r>
        <w:rPr>
          <w:rFonts w:cstheme="minorHAnsi"/>
          <w:szCs w:val="22"/>
        </w:rPr>
        <w:t>” subsection contains CWO items related to:</w:t>
      </w:r>
    </w:p>
    <w:p w14:paraId="735CB7B5" w14:textId="7F0B5863" w:rsidR="00F35261" w:rsidRDefault="00F35261" w:rsidP="00513590">
      <w:pPr>
        <w:pStyle w:val="Heading4"/>
        <w:numPr>
          <w:ilvl w:val="0"/>
          <w:numId w:val="115"/>
        </w:numPr>
        <w:jc w:val="both"/>
      </w:pPr>
      <w:r>
        <w:t>(Item 4.</w:t>
      </w:r>
      <w:r w:rsidR="00C90EEC">
        <w:t>157</w:t>
      </w:r>
      <w:r>
        <w:t>)</w:t>
      </w:r>
      <w:r w:rsidR="00FD6295">
        <w:t xml:space="preserve"> </w:t>
      </w:r>
      <w:r w:rsidR="00FD6295" w:rsidRPr="00564403">
        <w:rPr>
          <w:b w:val="0"/>
          <w:bCs/>
        </w:rPr>
        <w:t xml:space="preserve">Necessity </w:t>
      </w:r>
      <w:r w:rsidR="00564403" w:rsidRPr="00564403">
        <w:rPr>
          <w:b w:val="0"/>
          <w:bCs/>
        </w:rPr>
        <w:t>for small dead-ended instrumentation lines that penetrate the containment to have</w:t>
      </w:r>
      <w:r w:rsidR="003A3C61" w:rsidRPr="00564403">
        <w:rPr>
          <w:b w:val="0"/>
          <w:bCs/>
        </w:rPr>
        <w:t xml:space="preserve"> </w:t>
      </w:r>
      <w:r w:rsidR="005B2496" w:rsidRPr="00564403">
        <w:rPr>
          <w:b w:val="0"/>
          <w:bCs/>
        </w:rPr>
        <w:t>at least one isolation valve outside the containment</w:t>
      </w:r>
      <w:r w:rsidR="00564403" w:rsidRPr="00564403">
        <w:rPr>
          <w:b w:val="0"/>
          <w:bCs/>
        </w:rPr>
        <w:t>.</w:t>
      </w:r>
    </w:p>
    <w:p w14:paraId="248FE1C4" w14:textId="3F5473D3" w:rsidR="00F35261" w:rsidRDefault="00F35261" w:rsidP="00513590">
      <w:pPr>
        <w:pStyle w:val="Heading4"/>
        <w:numPr>
          <w:ilvl w:val="0"/>
          <w:numId w:val="115"/>
        </w:numPr>
        <w:jc w:val="both"/>
      </w:pPr>
      <w:r>
        <w:t>(Item 4.</w:t>
      </w:r>
      <w:r w:rsidR="00C90EEC">
        <w:t>158</w:t>
      </w:r>
      <w:r>
        <w:t>)</w:t>
      </w:r>
      <w:r w:rsidR="00F9307B">
        <w:t xml:space="preserve"> </w:t>
      </w:r>
      <w:r w:rsidR="00BD6E7E" w:rsidRPr="002A534F">
        <w:rPr>
          <w:b w:val="0"/>
          <w:bCs/>
        </w:rPr>
        <w:t xml:space="preserve">Non-necessity of </w:t>
      </w:r>
      <w:r w:rsidR="002A534F">
        <w:rPr>
          <w:b w:val="0"/>
          <w:bCs/>
        </w:rPr>
        <w:t>c</w:t>
      </w:r>
      <w:r w:rsidR="00146E0C" w:rsidRPr="002A534F">
        <w:rPr>
          <w:b w:val="0"/>
          <w:bCs/>
        </w:rPr>
        <w:t>ontainment isolation valves for instrumentation lines that are closed</w:t>
      </w:r>
      <w:r w:rsidR="000B59BA" w:rsidRPr="002A534F">
        <w:rPr>
          <w:b w:val="0"/>
          <w:bCs/>
        </w:rPr>
        <w:t>, provided that the lines are designed to withstand the accident conditions for which confinement is necessary.</w:t>
      </w:r>
      <w:r w:rsidR="00B92AE0" w:rsidRPr="002A534F">
        <w:rPr>
          <w:b w:val="0"/>
          <w:bCs/>
        </w:rPr>
        <w:t xml:space="preserve"> </w:t>
      </w:r>
      <w:r w:rsidR="008568AF" w:rsidRPr="002A534F">
        <w:rPr>
          <w:b w:val="0"/>
          <w:bCs/>
        </w:rPr>
        <w:t>Equip</w:t>
      </w:r>
      <w:r w:rsidR="005510CB">
        <w:rPr>
          <w:b w:val="0"/>
          <w:bCs/>
        </w:rPr>
        <w:t>ping</w:t>
      </w:r>
      <w:r w:rsidR="008568AF" w:rsidRPr="002A534F">
        <w:rPr>
          <w:b w:val="0"/>
          <w:bCs/>
        </w:rPr>
        <w:t xml:space="preserve"> </w:t>
      </w:r>
      <w:r w:rsidR="005510CB">
        <w:rPr>
          <w:b w:val="0"/>
          <w:bCs/>
        </w:rPr>
        <w:t>the</w:t>
      </w:r>
      <w:r w:rsidR="008568AF" w:rsidRPr="002A534F">
        <w:rPr>
          <w:b w:val="0"/>
          <w:bCs/>
        </w:rPr>
        <w:t xml:space="preserve"> </w:t>
      </w:r>
      <w:r w:rsidR="004D6127" w:rsidRPr="002A534F">
        <w:rPr>
          <w:b w:val="0"/>
          <w:bCs/>
        </w:rPr>
        <w:t xml:space="preserve">rooms where this lines emerge </w:t>
      </w:r>
      <w:r w:rsidR="008568AF" w:rsidRPr="002A534F">
        <w:rPr>
          <w:b w:val="0"/>
          <w:bCs/>
        </w:rPr>
        <w:t>with a filtration–</w:t>
      </w:r>
      <w:r w:rsidR="008568AF" w:rsidRPr="002A534F">
        <w:rPr>
          <w:b w:val="0"/>
          <w:bCs/>
        </w:rPr>
        <w:lastRenderedPageBreak/>
        <w:t xml:space="preserve">ventilation system to maintain </w:t>
      </w:r>
      <w:proofErr w:type="spellStart"/>
      <w:r w:rsidR="008568AF" w:rsidRPr="002A534F">
        <w:rPr>
          <w:b w:val="0"/>
          <w:bCs/>
        </w:rPr>
        <w:t>subatmospheric</w:t>
      </w:r>
      <w:proofErr w:type="spellEnd"/>
      <w:r w:rsidR="008568AF" w:rsidRPr="002A534F">
        <w:rPr>
          <w:b w:val="0"/>
          <w:bCs/>
        </w:rPr>
        <w:t xml:space="preserve"> pressure.</w:t>
      </w:r>
      <w:r w:rsidR="004D6127" w:rsidRPr="002A534F">
        <w:rPr>
          <w:b w:val="0"/>
          <w:bCs/>
        </w:rPr>
        <w:t xml:space="preserve"> Ability of such rooms and equipment within them to </w:t>
      </w:r>
      <w:r w:rsidR="002A534F" w:rsidRPr="002A534F">
        <w:rPr>
          <w:b w:val="0"/>
          <w:bCs/>
        </w:rPr>
        <w:t>withstand increased levels of temperature and humidity.</w:t>
      </w:r>
    </w:p>
    <w:p w14:paraId="2828052B" w14:textId="4D96DA48" w:rsidR="00F35261" w:rsidRDefault="00F35261" w:rsidP="00513590">
      <w:pPr>
        <w:pStyle w:val="Heading4"/>
        <w:numPr>
          <w:ilvl w:val="0"/>
          <w:numId w:val="115"/>
        </w:numPr>
        <w:jc w:val="both"/>
        <w:rPr>
          <w:b w:val="0"/>
          <w:bCs/>
        </w:rPr>
      </w:pPr>
      <w:r>
        <w:t>(Item 4.</w:t>
      </w:r>
      <w:r w:rsidR="008F1187">
        <w:t>171</w:t>
      </w:r>
      <w:r>
        <w:t>)</w:t>
      </w:r>
      <w:r w:rsidR="007A2C37" w:rsidRPr="007A2C37">
        <w:t xml:space="preserve"> </w:t>
      </w:r>
      <w:r w:rsidR="007A2C37" w:rsidRPr="00B520BB">
        <w:rPr>
          <w:b w:val="0"/>
          <w:bCs/>
        </w:rPr>
        <w:t xml:space="preserve">Basis for the means for ensuring the </w:t>
      </w:r>
      <w:proofErr w:type="spellStart"/>
      <w:r w:rsidR="007A2C37" w:rsidRPr="00B520BB">
        <w:rPr>
          <w:b w:val="0"/>
          <w:bCs/>
        </w:rPr>
        <w:t>leaktightness</w:t>
      </w:r>
      <w:proofErr w:type="spellEnd"/>
      <w:r w:rsidR="007A2C37" w:rsidRPr="00B520BB">
        <w:rPr>
          <w:b w:val="0"/>
          <w:bCs/>
        </w:rPr>
        <w:t xml:space="preserve"> of penetrations through the containment for electrical power cables and instrument cables.</w:t>
      </w:r>
    </w:p>
    <w:p w14:paraId="65BA2B9E" w14:textId="3C0A91A7" w:rsidR="00E629D4" w:rsidRPr="00E629D4" w:rsidRDefault="006357C0" w:rsidP="0072758A">
      <w:pPr>
        <w:jc w:val="both"/>
        <w:rPr>
          <w:lang w:eastAsia="zh-CN"/>
        </w:rPr>
      </w:pPr>
      <w:r>
        <w:t>“</w:t>
      </w:r>
      <w:r w:rsidR="001742E9">
        <w:t>Materials</w:t>
      </w:r>
      <w:r>
        <w:rPr>
          <w:rFonts w:cstheme="minorHAnsi"/>
          <w:szCs w:val="22"/>
        </w:rPr>
        <w:t>” subsection contains CWO items related to:</w:t>
      </w:r>
    </w:p>
    <w:p w14:paraId="6027ECAF" w14:textId="565A0831" w:rsidR="00F35261" w:rsidRDefault="00F35261" w:rsidP="00513590">
      <w:pPr>
        <w:pStyle w:val="Heading4"/>
        <w:numPr>
          <w:ilvl w:val="0"/>
          <w:numId w:val="116"/>
        </w:numPr>
        <w:jc w:val="both"/>
      </w:pPr>
      <w:r>
        <w:t>(Item 4.</w:t>
      </w:r>
      <w:r w:rsidR="003F433B">
        <w:t>196</w:t>
      </w:r>
      <w:r>
        <w:t>)</w:t>
      </w:r>
      <w:r w:rsidR="00731640">
        <w:t xml:space="preserve"> </w:t>
      </w:r>
      <w:r w:rsidR="00731640" w:rsidRPr="00E131DB">
        <w:rPr>
          <w:b w:val="0"/>
          <w:bCs/>
        </w:rPr>
        <w:t xml:space="preserve">Objectives to be achieved </w:t>
      </w:r>
      <w:r w:rsidR="004125FD" w:rsidRPr="00E131DB">
        <w:rPr>
          <w:b w:val="0"/>
          <w:bCs/>
        </w:rPr>
        <w:t>by selected materials used to insulate pipes and tanks inside the containment</w:t>
      </w:r>
      <w:r w:rsidR="00E131DB" w:rsidRPr="00E131DB">
        <w:rPr>
          <w:b w:val="0"/>
          <w:bCs/>
        </w:rPr>
        <w:t>.</w:t>
      </w:r>
    </w:p>
    <w:p w14:paraId="45186EB7" w14:textId="3E231DB7" w:rsidR="00F35261" w:rsidRDefault="00F35261" w:rsidP="00513590">
      <w:pPr>
        <w:pStyle w:val="Heading4"/>
        <w:numPr>
          <w:ilvl w:val="0"/>
          <w:numId w:val="116"/>
        </w:numPr>
        <w:jc w:val="both"/>
        <w:rPr>
          <w:b w:val="0"/>
          <w:bCs/>
        </w:rPr>
      </w:pPr>
      <w:r>
        <w:t>(Item</w:t>
      </w:r>
      <w:r w:rsidR="001A5990">
        <w:t xml:space="preserve"> </w:t>
      </w:r>
      <w:r>
        <w:t xml:space="preserve"> 4.</w:t>
      </w:r>
      <w:r w:rsidR="005C2180">
        <w:t>198</w:t>
      </w:r>
      <w:r>
        <w:t>)</w:t>
      </w:r>
      <w:r w:rsidR="009D36DF" w:rsidRPr="009D36DF">
        <w:t xml:space="preserve"> </w:t>
      </w:r>
      <w:r w:rsidR="009D36DF" w:rsidRPr="009D36DF">
        <w:rPr>
          <w:b w:val="0"/>
          <w:bCs/>
        </w:rPr>
        <w:t>A cleaning system for the filters that should be installed, taking into account the large uncertainties about the types and amount of debris that could clog the filters.</w:t>
      </w:r>
    </w:p>
    <w:p w14:paraId="5C000FD6" w14:textId="47006DDD" w:rsidR="006357C0" w:rsidRPr="006357C0" w:rsidRDefault="001742E9" w:rsidP="0072758A">
      <w:pPr>
        <w:jc w:val="both"/>
        <w:rPr>
          <w:lang w:eastAsia="zh-CN"/>
        </w:rPr>
      </w:pPr>
      <w:r>
        <w:t>“</w:t>
      </w:r>
      <w:r w:rsidR="00641375">
        <w:t>Instrumentation</w:t>
      </w:r>
      <w:r>
        <w:rPr>
          <w:rFonts w:cstheme="minorHAnsi"/>
          <w:szCs w:val="22"/>
        </w:rPr>
        <w:t>” subsection contains CWO items related to:</w:t>
      </w:r>
    </w:p>
    <w:p w14:paraId="6DFFF247" w14:textId="5BC6FB4B" w:rsidR="005C2180" w:rsidRDefault="005C2180" w:rsidP="00513590">
      <w:pPr>
        <w:pStyle w:val="Heading4"/>
        <w:numPr>
          <w:ilvl w:val="0"/>
          <w:numId w:val="117"/>
        </w:numPr>
        <w:jc w:val="both"/>
      </w:pPr>
      <w:r>
        <w:t>(Item 4.</w:t>
      </w:r>
      <w:r w:rsidR="00BD5737">
        <w:t>208</w:t>
      </w:r>
      <w:r>
        <w:t>)</w:t>
      </w:r>
      <w:r w:rsidR="00573BD4">
        <w:t xml:space="preserve"> </w:t>
      </w:r>
      <w:r w:rsidR="00573BD4" w:rsidRPr="004A785B">
        <w:rPr>
          <w:b w:val="0"/>
          <w:bCs/>
        </w:rPr>
        <w:t xml:space="preserve">Monitoring of </w:t>
      </w:r>
      <w:r w:rsidR="005363C5" w:rsidRPr="004A785B">
        <w:rPr>
          <w:b w:val="0"/>
          <w:bCs/>
        </w:rPr>
        <w:t>deformation or movement of the containment structures or the containment walls</w:t>
      </w:r>
      <w:r w:rsidR="004A785B" w:rsidRPr="004A785B">
        <w:rPr>
          <w:b w:val="0"/>
          <w:bCs/>
        </w:rPr>
        <w:t xml:space="preserve"> throughout the lifetime of the containment.</w:t>
      </w:r>
    </w:p>
    <w:p w14:paraId="57EDF1CF" w14:textId="61DF278B" w:rsidR="005C2180" w:rsidRDefault="005C2180" w:rsidP="00513590">
      <w:pPr>
        <w:pStyle w:val="Heading4"/>
        <w:numPr>
          <w:ilvl w:val="0"/>
          <w:numId w:val="117"/>
        </w:numPr>
        <w:jc w:val="both"/>
      </w:pPr>
      <w:r>
        <w:t>(Item 4.</w:t>
      </w:r>
      <w:r w:rsidR="004056DA">
        <w:t>228</w:t>
      </w:r>
      <w:r>
        <w:t>)</w:t>
      </w:r>
      <w:r w:rsidR="00F130ED">
        <w:t xml:space="preserve"> </w:t>
      </w:r>
      <w:r w:rsidR="00F130ED" w:rsidRPr="00F608D1">
        <w:rPr>
          <w:b w:val="0"/>
          <w:bCs/>
        </w:rPr>
        <w:t xml:space="preserve">Consideration of </w:t>
      </w:r>
      <w:r w:rsidR="00F608D1" w:rsidRPr="00F608D1">
        <w:rPr>
          <w:b w:val="0"/>
          <w:bCs/>
        </w:rPr>
        <w:t>the measurement and analysis of audio signals from the containment for the detection of abnormalities.</w:t>
      </w:r>
    </w:p>
    <w:p w14:paraId="2E749E1F" w14:textId="4B4123E0" w:rsidR="005C2180" w:rsidRDefault="005C2180" w:rsidP="00513590">
      <w:pPr>
        <w:pStyle w:val="Heading4"/>
        <w:numPr>
          <w:ilvl w:val="0"/>
          <w:numId w:val="117"/>
        </w:numPr>
        <w:jc w:val="both"/>
      </w:pPr>
      <w:r>
        <w:t>(Item 4.</w:t>
      </w:r>
      <w:r w:rsidR="004056DA">
        <w:t>230</w:t>
      </w:r>
      <w:r>
        <w:t>)</w:t>
      </w:r>
      <w:r w:rsidR="0013408B" w:rsidRPr="00062E5E">
        <w:rPr>
          <w:b w:val="0"/>
          <w:bCs/>
        </w:rPr>
        <w:t xml:space="preserve"> </w:t>
      </w:r>
      <w:r w:rsidR="00062E5E">
        <w:rPr>
          <w:b w:val="0"/>
          <w:bCs/>
        </w:rPr>
        <w:t xml:space="preserve"> </w:t>
      </w:r>
      <w:r w:rsidR="001B5E52" w:rsidRPr="00062E5E">
        <w:rPr>
          <w:b w:val="0"/>
          <w:bCs/>
        </w:rPr>
        <w:t xml:space="preserve">Incorporation of the appropriate instrumentation for conducting periodic leak tests inside the containment. </w:t>
      </w:r>
      <w:r w:rsidR="00F556DB" w:rsidRPr="00062E5E">
        <w:rPr>
          <w:b w:val="0"/>
          <w:bCs/>
        </w:rPr>
        <w:t xml:space="preserve">Combination of </w:t>
      </w:r>
      <w:r w:rsidR="0046630C" w:rsidRPr="00062E5E">
        <w:rPr>
          <w:b w:val="0"/>
          <w:bCs/>
        </w:rPr>
        <w:t xml:space="preserve">measurements of temperature, pressure, and humidity, as well as flow rates for the periodic calculation of the mass of the containment atmosphere and for the estimation of the leak rate. </w:t>
      </w:r>
      <w:r w:rsidR="00662A10" w:rsidRPr="00062E5E">
        <w:rPr>
          <w:b w:val="0"/>
          <w:bCs/>
        </w:rPr>
        <w:t>Measuring of steel temperature for steel containments.</w:t>
      </w:r>
    </w:p>
    <w:p w14:paraId="731C8803" w14:textId="18017CE8" w:rsidR="005C2180" w:rsidRDefault="005C2180" w:rsidP="00513590">
      <w:pPr>
        <w:pStyle w:val="Heading4"/>
        <w:numPr>
          <w:ilvl w:val="0"/>
          <w:numId w:val="117"/>
        </w:numPr>
        <w:jc w:val="both"/>
      </w:pPr>
      <w:r>
        <w:t>(Item 4.</w:t>
      </w:r>
      <w:r w:rsidR="0054667D">
        <w:t>232</w:t>
      </w:r>
      <w:r>
        <w:t>)</w:t>
      </w:r>
      <w:r w:rsidR="00062E5E">
        <w:t xml:space="preserve"> </w:t>
      </w:r>
      <w:r w:rsidR="00062E5E" w:rsidRPr="007F4F5F">
        <w:rPr>
          <w:b w:val="0"/>
          <w:bCs/>
        </w:rPr>
        <w:t xml:space="preserve">Means </w:t>
      </w:r>
      <w:r w:rsidR="00F2319B" w:rsidRPr="007F4F5F">
        <w:rPr>
          <w:b w:val="0"/>
          <w:bCs/>
        </w:rPr>
        <w:t>for</w:t>
      </w:r>
      <w:r w:rsidR="00062E5E" w:rsidRPr="007F4F5F">
        <w:rPr>
          <w:b w:val="0"/>
          <w:bCs/>
        </w:rPr>
        <w:t xml:space="preserve"> </w:t>
      </w:r>
      <w:r w:rsidR="007F4F5F" w:rsidRPr="007F4F5F">
        <w:rPr>
          <w:b w:val="0"/>
          <w:bCs/>
        </w:rPr>
        <w:t>verification</w:t>
      </w:r>
      <w:r w:rsidR="00F2319B" w:rsidRPr="007F4F5F">
        <w:rPr>
          <w:b w:val="0"/>
          <w:bCs/>
        </w:rPr>
        <w:t xml:space="preserve"> of </w:t>
      </w:r>
      <w:r w:rsidR="007F4F5F" w:rsidRPr="007F4F5F">
        <w:rPr>
          <w:b w:val="0"/>
          <w:bCs/>
        </w:rPr>
        <w:t>the availability of the systems.</w:t>
      </w:r>
    </w:p>
    <w:p w14:paraId="37921C9C" w14:textId="35BC679D" w:rsidR="00322CC6" w:rsidRDefault="002A276B" w:rsidP="0072758A">
      <w:pPr>
        <w:jc w:val="both"/>
        <w:rPr>
          <w:kern w:val="0"/>
        </w:rPr>
      </w:pPr>
      <w:r>
        <w:rPr>
          <w:kern w:val="0"/>
        </w:rPr>
        <w:t xml:space="preserve">For the </w:t>
      </w:r>
      <w:r w:rsidR="000A07EE" w:rsidRPr="000A07EE">
        <w:rPr>
          <w:lang w:eastAsia="zh-CN"/>
        </w:rPr>
        <w:t>guidelines</w:t>
      </w:r>
      <w:r w:rsidR="000A07EE">
        <w:t xml:space="preserve"> </w:t>
      </w:r>
      <w:r>
        <w:rPr>
          <w:kern w:val="0"/>
        </w:rPr>
        <w:t xml:space="preserve">related to leak tightness design levels, the response is set as compliance with objective </w:t>
      </w:r>
      <w:r w:rsidRPr="00FA438A">
        <w:rPr>
          <w:kern w:val="0"/>
        </w:rPr>
        <w:t xml:space="preserve">“CWO” </w:t>
      </w:r>
      <w:r>
        <w:rPr>
          <w:kern w:val="0"/>
        </w:rPr>
        <w:t>since</w:t>
      </w:r>
      <w:r w:rsidRPr="00FA438A">
        <w:rPr>
          <w:kern w:val="0"/>
        </w:rPr>
        <w:t xml:space="preserve"> the AP1000 plant design uses a different but equivalent </w:t>
      </w:r>
      <w:r>
        <w:rPr>
          <w:kern w:val="0"/>
        </w:rPr>
        <w:t>leak tightness design approach.</w:t>
      </w:r>
    </w:p>
    <w:p w14:paraId="4043CF2E" w14:textId="32C5EF54" w:rsidR="002A276B" w:rsidRDefault="00634870" w:rsidP="0072758A">
      <w:pPr>
        <w:jc w:val="both"/>
        <w:rPr>
          <w:kern w:val="0"/>
        </w:rPr>
      </w:pPr>
      <w:r>
        <w:rPr>
          <w:kern w:val="0"/>
        </w:rPr>
        <w:t xml:space="preserve">For the </w:t>
      </w:r>
      <w:r w:rsidR="000A07EE" w:rsidRPr="000A07EE">
        <w:rPr>
          <w:lang w:eastAsia="zh-CN"/>
        </w:rPr>
        <w:t>guidelines</w:t>
      </w:r>
      <w:r w:rsidR="000A07EE">
        <w:t xml:space="preserve"> </w:t>
      </w:r>
      <w:r>
        <w:rPr>
          <w:kern w:val="0"/>
        </w:rPr>
        <w:t xml:space="preserve">related to </w:t>
      </w:r>
      <w:r w:rsidRPr="000C504F">
        <w:rPr>
          <w:kern w:val="0"/>
        </w:rPr>
        <w:t>instrumentation lines that penetrate the containment</w:t>
      </w:r>
      <w:r>
        <w:rPr>
          <w:kern w:val="0"/>
        </w:rPr>
        <w:t xml:space="preserve">, responses are set as compliance with objective </w:t>
      </w:r>
      <w:r w:rsidRPr="00FA438A">
        <w:rPr>
          <w:kern w:val="0"/>
        </w:rPr>
        <w:t xml:space="preserve">“CWO” </w:t>
      </w:r>
      <w:r>
        <w:rPr>
          <w:kern w:val="0"/>
        </w:rPr>
        <w:t>since</w:t>
      </w:r>
      <w:r w:rsidRPr="00FA438A">
        <w:rPr>
          <w:kern w:val="0"/>
        </w:rPr>
        <w:t xml:space="preserve"> the AP1000 plant design uses a different but equivalent </w:t>
      </w:r>
      <w:r>
        <w:rPr>
          <w:kern w:val="0"/>
        </w:rPr>
        <w:t xml:space="preserve">approach </w:t>
      </w:r>
      <w:r w:rsidRPr="00FA438A">
        <w:rPr>
          <w:kern w:val="0"/>
        </w:rPr>
        <w:t>for</w:t>
      </w:r>
      <w:r>
        <w:rPr>
          <w:kern w:val="0"/>
        </w:rPr>
        <w:t xml:space="preserve"> </w:t>
      </w:r>
      <w:r w:rsidRPr="000C504F">
        <w:rPr>
          <w:kern w:val="0"/>
        </w:rPr>
        <w:t>instrumentation lines that penetrate the containment</w:t>
      </w:r>
      <w:r>
        <w:rPr>
          <w:kern w:val="0"/>
        </w:rPr>
        <w:t>.</w:t>
      </w:r>
    </w:p>
    <w:p w14:paraId="575FBDBF" w14:textId="04B30ECE" w:rsidR="00634870" w:rsidRDefault="007D66E7" w:rsidP="0072758A">
      <w:pPr>
        <w:jc w:val="both"/>
        <w:rPr>
          <w:kern w:val="0"/>
        </w:rPr>
      </w:pPr>
      <w:r>
        <w:rPr>
          <w:kern w:val="0"/>
        </w:rPr>
        <w:t xml:space="preserve">For the </w:t>
      </w:r>
      <w:r w:rsidR="000A07EE" w:rsidRPr="000A07EE">
        <w:rPr>
          <w:lang w:eastAsia="zh-CN"/>
        </w:rPr>
        <w:t>guidelines</w:t>
      </w:r>
      <w:r w:rsidR="000A07EE">
        <w:t xml:space="preserve"> </w:t>
      </w:r>
      <w:r>
        <w:rPr>
          <w:kern w:val="0"/>
        </w:rPr>
        <w:t xml:space="preserve">related to pipes and tanks insulation, the response is set as compliance with objective </w:t>
      </w:r>
      <w:r w:rsidRPr="00FA438A">
        <w:rPr>
          <w:kern w:val="0"/>
        </w:rPr>
        <w:t>“CWO”</w:t>
      </w:r>
      <w:r>
        <w:rPr>
          <w:kern w:val="0"/>
        </w:rPr>
        <w:t xml:space="preserve"> for conservatism</w:t>
      </w:r>
      <w:r w:rsidRPr="00FA438A">
        <w:rPr>
          <w:kern w:val="0"/>
        </w:rPr>
        <w:t xml:space="preserve"> </w:t>
      </w:r>
      <w:r>
        <w:rPr>
          <w:kern w:val="0"/>
        </w:rPr>
        <w:t>since</w:t>
      </w:r>
      <w:r w:rsidRPr="00FA438A">
        <w:rPr>
          <w:kern w:val="0"/>
        </w:rPr>
        <w:t xml:space="preserve"> the AP1000 plant design uses </w:t>
      </w:r>
      <w:r>
        <w:rPr>
          <w:kern w:val="0"/>
        </w:rPr>
        <w:t>metallic removable insulations.</w:t>
      </w:r>
    </w:p>
    <w:p w14:paraId="3E99704C" w14:textId="29F99795" w:rsidR="00897D83" w:rsidRDefault="00897D83" w:rsidP="0072758A">
      <w:pPr>
        <w:jc w:val="both"/>
        <w:rPr>
          <w:kern w:val="0"/>
        </w:rPr>
      </w:pPr>
      <w:r>
        <w:rPr>
          <w:kern w:val="0"/>
        </w:rPr>
        <w:t xml:space="preserve">For some </w:t>
      </w:r>
      <w:r w:rsidR="000A07EE" w:rsidRPr="000A07EE">
        <w:rPr>
          <w:lang w:eastAsia="zh-CN"/>
        </w:rPr>
        <w:t>guidelines</w:t>
      </w:r>
      <w:r w:rsidR="000A07EE">
        <w:t xml:space="preserve"> </w:t>
      </w:r>
      <w:r>
        <w:rPr>
          <w:kern w:val="0"/>
        </w:rPr>
        <w:t xml:space="preserve">related to containment monitoring, the respond is set as compliance with objective </w:t>
      </w:r>
      <w:r w:rsidRPr="00FA438A">
        <w:rPr>
          <w:kern w:val="0"/>
        </w:rPr>
        <w:t xml:space="preserve">“CWO” </w:t>
      </w:r>
      <w:r>
        <w:rPr>
          <w:kern w:val="0"/>
        </w:rPr>
        <w:t>since</w:t>
      </w:r>
      <w:r w:rsidRPr="00FA438A">
        <w:rPr>
          <w:kern w:val="0"/>
        </w:rPr>
        <w:t xml:space="preserve"> the AP1000 plant design uses a different </w:t>
      </w:r>
      <w:r>
        <w:rPr>
          <w:kern w:val="0"/>
        </w:rPr>
        <w:t>approach that doesn’t compromises containment</w:t>
      </w:r>
      <w:r w:rsidRPr="00FA438A">
        <w:rPr>
          <w:kern w:val="0"/>
        </w:rPr>
        <w:t xml:space="preserve"> </w:t>
      </w:r>
      <w:r>
        <w:rPr>
          <w:kern w:val="0"/>
        </w:rPr>
        <w:t>safety.</w:t>
      </w:r>
    </w:p>
    <w:p w14:paraId="1DDED8C8" w14:textId="76B9287B" w:rsidR="00224EA1" w:rsidRPr="00224EA1" w:rsidRDefault="00224EA1" w:rsidP="0072758A">
      <w:pPr>
        <w:jc w:val="both"/>
        <w:rPr>
          <w:i/>
          <w:iCs/>
          <w:lang w:eastAsia="zh-CN"/>
        </w:rPr>
      </w:pPr>
      <w:r w:rsidRPr="007548CC">
        <w:rPr>
          <w:i/>
          <w:iCs/>
          <w:lang w:eastAsia="zh-CN"/>
        </w:rPr>
        <w:t xml:space="preserve">Refer to </w:t>
      </w:r>
      <w:r w:rsidRPr="00C80A01">
        <w:rPr>
          <w:b/>
          <w:bCs/>
          <w:i/>
          <w:iCs/>
          <w:lang w:eastAsia="zh-CN"/>
        </w:rPr>
        <w:t>S</w:t>
      </w:r>
      <w:r w:rsidR="00AE66E4">
        <w:rPr>
          <w:b/>
          <w:bCs/>
          <w:i/>
          <w:iCs/>
          <w:lang w:eastAsia="zh-CN"/>
        </w:rPr>
        <w:t>ubs</w:t>
      </w:r>
      <w:r w:rsidRPr="00C80A01">
        <w:rPr>
          <w:b/>
          <w:bCs/>
          <w:i/>
          <w:iCs/>
          <w:lang w:eastAsia="zh-CN"/>
        </w:rPr>
        <w:t>ection 2.2.3</w:t>
      </w:r>
      <w:r w:rsidRPr="007548CC">
        <w:rPr>
          <w:i/>
          <w:iCs/>
          <w:lang w:eastAsia="zh-CN"/>
        </w:rPr>
        <w:t xml:space="preserve"> of the compliance assessment report </w:t>
      </w:r>
      <w:r w:rsidRPr="007548CC">
        <w:rPr>
          <w:i/>
          <w:iCs/>
        </w:rPr>
        <w:t>[</w:t>
      </w:r>
      <w:r w:rsidRPr="007548CC">
        <w:rPr>
          <w:rFonts w:cstheme="minorBidi"/>
          <w:i/>
          <w:iCs/>
          <w:szCs w:val="22"/>
        </w:rPr>
        <w:fldChar w:fldCharType="begin"/>
      </w:r>
      <w:r w:rsidRPr="007548CC">
        <w:rPr>
          <w:rFonts w:cstheme="minorBidi"/>
          <w:i/>
          <w:iCs/>
          <w:szCs w:val="22"/>
        </w:rPr>
        <w:instrText xml:space="preserve"> REF _Ref150938580 \r \h  \* MERGEFORMAT </w:instrText>
      </w:r>
      <w:r w:rsidRPr="007548CC">
        <w:rPr>
          <w:rFonts w:cstheme="minorBidi"/>
          <w:i/>
          <w:iCs/>
          <w:szCs w:val="22"/>
        </w:rPr>
      </w:r>
      <w:r w:rsidRPr="007548CC">
        <w:rPr>
          <w:rFonts w:cstheme="minorBidi"/>
          <w:i/>
          <w:iCs/>
          <w:szCs w:val="22"/>
        </w:rPr>
        <w:fldChar w:fldCharType="separate"/>
      </w:r>
      <w:r w:rsidR="00CE4DAB">
        <w:rPr>
          <w:rFonts w:cstheme="minorBidi"/>
          <w:i/>
          <w:iCs/>
          <w:szCs w:val="22"/>
        </w:rPr>
        <w:t>43</w:t>
      </w:r>
      <w:r w:rsidRPr="007548CC">
        <w:rPr>
          <w:rFonts w:cstheme="minorBidi"/>
          <w:i/>
          <w:iCs/>
          <w:szCs w:val="22"/>
        </w:rPr>
        <w:fldChar w:fldCharType="end"/>
      </w:r>
      <w:r w:rsidRPr="007548CC">
        <w:rPr>
          <w:i/>
          <w:iCs/>
        </w:rPr>
        <w:t>]</w:t>
      </w:r>
      <w:r w:rsidRPr="007548CC">
        <w:rPr>
          <w:i/>
          <w:iCs/>
          <w:lang w:eastAsia="zh-CN"/>
        </w:rPr>
        <w:t xml:space="preserve"> for </w:t>
      </w:r>
      <w:r w:rsidR="00C51C63">
        <w:rPr>
          <w:i/>
          <w:iCs/>
          <w:lang w:eastAsia="zh-CN"/>
        </w:rPr>
        <w:t>more</w:t>
      </w:r>
      <w:r w:rsidRPr="007548CC">
        <w:rPr>
          <w:i/>
          <w:iCs/>
          <w:lang w:eastAsia="zh-CN"/>
        </w:rPr>
        <w:t xml:space="preserve"> details.</w:t>
      </w:r>
    </w:p>
    <w:p w14:paraId="4D99C5E6" w14:textId="644CF5B3" w:rsidR="00AB593B" w:rsidRPr="00823E4A" w:rsidRDefault="00AB593B" w:rsidP="0072758A">
      <w:pPr>
        <w:pStyle w:val="Heading4"/>
        <w:jc w:val="both"/>
      </w:pPr>
      <w:r>
        <w:rPr>
          <w:rFonts w:ascii="Calibri" w:hAnsi="Calibri" w:cs="Calibri"/>
        </w:rPr>
        <w:t>Section 5 (</w:t>
      </w:r>
      <w:r w:rsidR="00545FC4">
        <w:t>Tests and inspections</w:t>
      </w:r>
      <w:r>
        <w:rPr>
          <w:rFonts w:ascii="Calibri" w:hAnsi="Calibri" w:cs="Calibri"/>
        </w:rPr>
        <w:t>)</w:t>
      </w:r>
    </w:p>
    <w:p w14:paraId="4C7855F8" w14:textId="5FCB0BBF" w:rsidR="00AB593B" w:rsidRPr="00823E4A" w:rsidRDefault="00A17E4C" w:rsidP="0072758A">
      <w:pPr>
        <w:jc w:val="both"/>
      </w:pPr>
      <w:r>
        <w:rPr>
          <w:kern w:val="0"/>
        </w:rPr>
        <w:t xml:space="preserve">The AP1000 design meets </w:t>
      </w:r>
      <w:r w:rsidR="000A07EE" w:rsidRPr="000A07EE">
        <w:rPr>
          <w:lang w:eastAsia="zh-CN"/>
        </w:rPr>
        <w:t>guidelines</w:t>
      </w:r>
      <w:r w:rsidR="000A07EE">
        <w:t xml:space="preserve"> </w:t>
      </w:r>
      <w:r>
        <w:rPr>
          <w:kern w:val="0"/>
        </w:rPr>
        <w:t xml:space="preserve">addressed in </w:t>
      </w:r>
      <w:r w:rsidR="00C51C63" w:rsidRPr="00AB6AA9">
        <w:rPr>
          <w:rFonts w:cstheme="minorBidi"/>
          <w:b/>
          <w:bCs/>
          <w:szCs w:val="22"/>
        </w:rPr>
        <w:t>Section 5</w:t>
      </w:r>
      <w:r w:rsidR="00C51C63">
        <w:rPr>
          <w:rFonts w:cstheme="minorBidi"/>
          <w:szCs w:val="22"/>
        </w:rPr>
        <w:t xml:space="preserve"> of the reference document [</w:t>
      </w:r>
      <w:r w:rsidR="00C51C63">
        <w:rPr>
          <w:rFonts w:cstheme="minorBidi"/>
          <w:szCs w:val="22"/>
        </w:rPr>
        <w:fldChar w:fldCharType="begin"/>
      </w:r>
      <w:r w:rsidR="00C51C63">
        <w:rPr>
          <w:rFonts w:cstheme="minorBidi"/>
          <w:szCs w:val="22"/>
        </w:rPr>
        <w:instrText xml:space="preserve"> REF _Ref150938563 \r \h </w:instrText>
      </w:r>
      <w:r w:rsidR="00C51C63">
        <w:rPr>
          <w:rFonts w:cstheme="minorBidi"/>
          <w:szCs w:val="22"/>
        </w:rPr>
      </w:r>
      <w:r w:rsidR="00C51C63">
        <w:rPr>
          <w:rFonts w:cstheme="minorBidi"/>
          <w:szCs w:val="22"/>
        </w:rPr>
        <w:fldChar w:fldCharType="separate"/>
      </w:r>
      <w:r w:rsidR="00CE4DAB">
        <w:rPr>
          <w:rFonts w:cstheme="minorBidi"/>
          <w:szCs w:val="22"/>
        </w:rPr>
        <w:t>13</w:t>
      </w:r>
      <w:r w:rsidR="00C51C63">
        <w:rPr>
          <w:rFonts w:cstheme="minorBidi"/>
          <w:szCs w:val="22"/>
        </w:rPr>
        <w:fldChar w:fldCharType="end"/>
      </w:r>
      <w:r w:rsidR="00C51C63">
        <w:rPr>
          <w:rFonts w:cstheme="minorBidi"/>
          <w:szCs w:val="22"/>
        </w:rPr>
        <w:t xml:space="preserve">] </w:t>
      </w:r>
      <w:r w:rsidR="00AB6AA9" w:rsidRPr="00AB6AA9">
        <w:rPr>
          <w:kern w:val="0"/>
        </w:rPr>
        <w:t>“as stated”.</w:t>
      </w:r>
    </w:p>
    <w:p w14:paraId="093E7B98" w14:textId="77777777" w:rsidR="00823E4A" w:rsidRPr="00C81969" w:rsidRDefault="00823E4A" w:rsidP="0072758A">
      <w:pPr>
        <w:pStyle w:val="Heading3"/>
        <w:jc w:val="both"/>
      </w:pPr>
      <w:bookmarkStart w:id="114" w:name="_Toc152671848"/>
      <w:r>
        <w:t>Non Compliance</w:t>
      </w:r>
      <w:bookmarkEnd w:id="114"/>
    </w:p>
    <w:p w14:paraId="6492F5EE" w14:textId="77CBCB05" w:rsidR="00CF0EEB" w:rsidRDefault="00823E4A" w:rsidP="00C51C63">
      <w:pPr>
        <w:jc w:val="both"/>
        <w:rPr>
          <w:rFonts w:cstheme="minorBidi"/>
          <w:szCs w:val="22"/>
        </w:rPr>
      </w:pPr>
      <w:r w:rsidRPr="000110BB">
        <w:rPr>
          <w:rFonts w:cstheme="minorBidi"/>
          <w:szCs w:val="22"/>
        </w:rPr>
        <w:t xml:space="preserve">No “Non Compliances” have been </w:t>
      </w:r>
      <w:r>
        <w:rPr>
          <w:rFonts w:cstheme="minorBidi"/>
          <w:szCs w:val="22"/>
        </w:rPr>
        <w:t>identified</w:t>
      </w:r>
      <w:r w:rsidRPr="000110BB">
        <w:rPr>
          <w:rFonts w:cstheme="minorBidi"/>
          <w:szCs w:val="22"/>
        </w:rPr>
        <w:t xml:space="preserve"> in the assessment </w:t>
      </w:r>
      <w:r w:rsidR="009D2D5A" w:rsidRPr="004343CB">
        <w:rPr>
          <w:rFonts w:cstheme="minorBidi"/>
          <w:szCs w:val="22"/>
        </w:rPr>
        <w:t>[</w:t>
      </w:r>
      <w:r w:rsidR="009D2D5A">
        <w:rPr>
          <w:rFonts w:cstheme="minorBidi"/>
          <w:szCs w:val="22"/>
        </w:rPr>
        <w:fldChar w:fldCharType="begin"/>
      </w:r>
      <w:r w:rsidR="009D2D5A">
        <w:rPr>
          <w:rFonts w:cstheme="minorBidi"/>
          <w:szCs w:val="22"/>
        </w:rPr>
        <w:instrText xml:space="preserve"> REF _Ref150938580 \r \h </w:instrText>
      </w:r>
      <w:r w:rsidR="0072758A">
        <w:rPr>
          <w:rFonts w:cstheme="minorBidi"/>
          <w:szCs w:val="22"/>
        </w:rPr>
        <w:instrText xml:space="preserve"> \* MERGEFORMAT </w:instrText>
      </w:r>
      <w:r w:rsidR="009D2D5A">
        <w:rPr>
          <w:rFonts w:cstheme="minorBidi"/>
          <w:szCs w:val="22"/>
        </w:rPr>
      </w:r>
      <w:r w:rsidR="009D2D5A">
        <w:rPr>
          <w:rFonts w:cstheme="minorBidi"/>
          <w:szCs w:val="22"/>
        </w:rPr>
        <w:fldChar w:fldCharType="separate"/>
      </w:r>
      <w:r w:rsidR="00CE4DAB">
        <w:rPr>
          <w:rFonts w:cstheme="minorBidi"/>
          <w:szCs w:val="22"/>
        </w:rPr>
        <w:t>43</w:t>
      </w:r>
      <w:r w:rsidR="009D2D5A">
        <w:rPr>
          <w:rFonts w:cstheme="minorBidi"/>
          <w:szCs w:val="22"/>
        </w:rPr>
        <w:fldChar w:fldCharType="end"/>
      </w:r>
      <w:r w:rsidR="009D2D5A" w:rsidRPr="004343CB">
        <w:rPr>
          <w:rFonts w:cstheme="minorBidi"/>
          <w:szCs w:val="22"/>
        </w:rPr>
        <w:t>]</w:t>
      </w:r>
      <w:r w:rsidRPr="000110BB">
        <w:rPr>
          <w:rFonts w:cstheme="minorBidi"/>
          <w:szCs w:val="22"/>
        </w:rPr>
        <w:t>.</w:t>
      </w:r>
    </w:p>
    <w:p w14:paraId="74F19ABA" w14:textId="77777777" w:rsidR="00CF0EEB" w:rsidRDefault="00CF0EEB" w:rsidP="00CF0EEB">
      <w:pPr>
        <w:tabs>
          <w:tab w:val="clear" w:pos="720"/>
          <w:tab w:val="clear" w:pos="1296"/>
          <w:tab w:val="clear" w:pos="1872"/>
          <w:tab w:val="clear" w:pos="2448"/>
        </w:tabs>
        <w:spacing w:before="0" w:after="0" w:line="240" w:lineRule="auto"/>
        <w:rPr>
          <w:rFonts w:cstheme="minorBidi"/>
          <w:szCs w:val="22"/>
        </w:rPr>
      </w:pPr>
      <w:r>
        <w:rPr>
          <w:rFonts w:cstheme="minorBidi"/>
          <w:szCs w:val="22"/>
        </w:rPr>
        <w:br w:type="page"/>
      </w:r>
    </w:p>
    <w:p w14:paraId="0A3549FE" w14:textId="77777777" w:rsidR="00CF0EEB" w:rsidRPr="00CF0EEB" w:rsidRDefault="00CF0EEB" w:rsidP="00CF0EEB">
      <w:pPr>
        <w:pStyle w:val="Heading2"/>
        <w:rPr>
          <w:rFonts w:cstheme="minorBidi"/>
          <w:caps w:val="0"/>
          <w:szCs w:val="22"/>
        </w:rPr>
      </w:pPr>
      <w:bookmarkStart w:id="115" w:name="_Toc152671849"/>
      <w:r w:rsidRPr="00CF0EEB">
        <w:rPr>
          <w:rFonts w:cstheme="minorBidi"/>
          <w:caps w:val="0"/>
          <w:szCs w:val="22"/>
        </w:rPr>
        <w:lastRenderedPageBreak/>
        <w:t>SSG-54 ACCIDENT MANAGEMENT PROGRAMMES FOR NUCLEAR POWER PLANTS</w:t>
      </w:r>
      <w:bookmarkEnd w:id="115"/>
    </w:p>
    <w:p w14:paraId="79987FDD" w14:textId="59EB1F1B" w:rsidR="006C4F6E" w:rsidRPr="003014A7" w:rsidRDefault="006C4F6E" w:rsidP="006C4F6E">
      <w:pPr>
        <w:rPr>
          <w:rFonts w:cstheme="minorBidi"/>
          <w:szCs w:val="22"/>
        </w:rPr>
      </w:pPr>
      <w:r>
        <w:rPr>
          <w:rFonts w:cstheme="minorBidi"/>
          <w:szCs w:val="22"/>
        </w:rPr>
        <w:t>Following summary reflects results of the assessment conducted against reference [</w:t>
      </w:r>
      <w:r w:rsidR="00E73110">
        <w:rPr>
          <w:rFonts w:cstheme="minorBidi"/>
          <w:szCs w:val="22"/>
        </w:rPr>
        <w:fldChar w:fldCharType="begin"/>
      </w:r>
      <w:r w:rsidR="00E73110">
        <w:rPr>
          <w:rFonts w:cstheme="minorBidi"/>
          <w:szCs w:val="22"/>
        </w:rPr>
        <w:instrText xml:space="preserve"> REF _Ref150447010 \r \h </w:instrText>
      </w:r>
      <w:r w:rsidR="00E73110">
        <w:rPr>
          <w:rFonts w:cstheme="minorBidi"/>
          <w:szCs w:val="22"/>
        </w:rPr>
      </w:r>
      <w:r w:rsidR="00E73110">
        <w:rPr>
          <w:rFonts w:cstheme="minorBidi"/>
          <w:szCs w:val="22"/>
        </w:rPr>
        <w:fldChar w:fldCharType="separate"/>
      </w:r>
      <w:r w:rsidR="00CE4DAB">
        <w:rPr>
          <w:rFonts w:cstheme="minorBidi"/>
          <w:szCs w:val="22"/>
        </w:rPr>
        <w:t>14</w:t>
      </w:r>
      <w:r w:rsidR="00E73110">
        <w:rPr>
          <w:rFonts w:cstheme="minorBidi"/>
          <w:szCs w:val="22"/>
        </w:rPr>
        <w:fldChar w:fldCharType="end"/>
      </w:r>
      <w:r>
        <w:rPr>
          <w:rFonts w:cstheme="minorBidi"/>
          <w:szCs w:val="22"/>
        </w:rPr>
        <w:t>] as part of the compliance assessment report [</w:t>
      </w:r>
      <w:r w:rsidR="00A93F9E">
        <w:rPr>
          <w:rFonts w:cstheme="minorBidi"/>
          <w:szCs w:val="22"/>
        </w:rPr>
        <w:fldChar w:fldCharType="begin"/>
      </w:r>
      <w:r w:rsidR="00A93F9E">
        <w:rPr>
          <w:rFonts w:cstheme="minorBidi"/>
          <w:szCs w:val="22"/>
        </w:rPr>
        <w:instrText xml:space="preserve"> REF _Ref150447159 \r \h </w:instrText>
      </w:r>
      <w:r w:rsidR="00A93F9E">
        <w:rPr>
          <w:rFonts w:cstheme="minorBidi"/>
          <w:szCs w:val="22"/>
        </w:rPr>
      </w:r>
      <w:r w:rsidR="00A93F9E">
        <w:rPr>
          <w:rFonts w:cstheme="minorBidi"/>
          <w:szCs w:val="22"/>
        </w:rPr>
        <w:fldChar w:fldCharType="separate"/>
      </w:r>
      <w:r w:rsidR="00CE4DAB">
        <w:rPr>
          <w:rFonts w:cstheme="minorBidi"/>
          <w:szCs w:val="22"/>
        </w:rPr>
        <w:t>44</w:t>
      </w:r>
      <w:r w:rsidR="00A93F9E">
        <w:rPr>
          <w:rFonts w:cstheme="minorBidi"/>
          <w:szCs w:val="22"/>
        </w:rPr>
        <w:fldChar w:fldCharType="end"/>
      </w:r>
      <w:r>
        <w:rPr>
          <w:rFonts w:cstheme="minorBidi"/>
          <w:szCs w:val="22"/>
        </w:rPr>
        <w:t>] that is included in Attachment 1.</w:t>
      </w:r>
    </w:p>
    <w:p w14:paraId="433AC28A" w14:textId="1AC9BA52" w:rsidR="00D66CFC" w:rsidRDefault="00D66CFC" w:rsidP="004F4B56">
      <w:pPr>
        <w:pStyle w:val="Heading3"/>
        <w:jc w:val="both"/>
      </w:pPr>
      <w:bookmarkStart w:id="116" w:name="_Toc152671850"/>
      <w:r w:rsidRPr="006874BD">
        <w:t>High Level Risk Assessment</w:t>
      </w:r>
      <w:r w:rsidR="00270BA5">
        <w:t xml:space="preserve"> Summary</w:t>
      </w:r>
      <w:bookmarkEnd w:id="116"/>
    </w:p>
    <w:p w14:paraId="25B1B4B2" w14:textId="5D4C6378" w:rsidR="00893638" w:rsidRDefault="00893638" w:rsidP="00893638">
      <w:pPr>
        <w:jc w:val="both"/>
        <w:rPr>
          <w:rFonts w:eastAsia="SimSun"/>
        </w:rPr>
      </w:pPr>
      <w:r w:rsidRPr="00893638">
        <w:t>Conducted compliance assessment [</w:t>
      </w:r>
      <w:r w:rsidR="00AD09AC">
        <w:rPr>
          <w:rFonts w:cstheme="minorBidi"/>
          <w:szCs w:val="22"/>
        </w:rPr>
        <w:fldChar w:fldCharType="begin"/>
      </w:r>
      <w:r w:rsidR="00AD09AC">
        <w:rPr>
          <w:rFonts w:cstheme="minorBidi"/>
          <w:szCs w:val="22"/>
        </w:rPr>
        <w:instrText xml:space="preserve"> REF _Ref150447159 \r \h </w:instrText>
      </w:r>
      <w:r w:rsidR="00AD09AC">
        <w:rPr>
          <w:rFonts w:cstheme="minorBidi"/>
          <w:szCs w:val="22"/>
        </w:rPr>
      </w:r>
      <w:r w:rsidR="00AD09AC">
        <w:rPr>
          <w:rFonts w:cstheme="minorBidi"/>
          <w:szCs w:val="22"/>
        </w:rPr>
        <w:fldChar w:fldCharType="separate"/>
      </w:r>
      <w:r w:rsidR="00CE4DAB">
        <w:rPr>
          <w:rFonts w:cstheme="minorBidi"/>
          <w:szCs w:val="22"/>
        </w:rPr>
        <w:t>44</w:t>
      </w:r>
      <w:r w:rsidR="00AD09AC">
        <w:rPr>
          <w:rFonts w:cstheme="minorBidi"/>
          <w:szCs w:val="22"/>
        </w:rPr>
        <w:fldChar w:fldCharType="end"/>
      </w:r>
      <w:r w:rsidRPr="00893638">
        <w:t>] indicates that compliance with the guidelines presented in “</w:t>
      </w:r>
      <w:r w:rsidR="008E3952" w:rsidRPr="008E3952">
        <w:t xml:space="preserve">IAEA Specific Safety Guide No. SSG-54: Accident management </w:t>
      </w:r>
      <w:proofErr w:type="spellStart"/>
      <w:r w:rsidR="008E3952" w:rsidRPr="008E3952">
        <w:t>programmes</w:t>
      </w:r>
      <w:proofErr w:type="spellEnd"/>
      <w:r w:rsidR="008E3952" w:rsidRPr="008E3952">
        <w:t xml:space="preserve"> for nuclear power plants</w:t>
      </w:r>
      <w:r w:rsidRPr="00893638">
        <w:t>”</w:t>
      </w:r>
      <w:r w:rsidR="00A22B41">
        <w:t xml:space="preserve"> [</w:t>
      </w:r>
      <w:r w:rsidR="00A22B41">
        <w:rPr>
          <w:rFonts w:cstheme="minorBidi"/>
          <w:szCs w:val="22"/>
        </w:rPr>
        <w:fldChar w:fldCharType="begin"/>
      </w:r>
      <w:r w:rsidR="00A22B41">
        <w:rPr>
          <w:rFonts w:cstheme="minorBidi"/>
          <w:szCs w:val="22"/>
        </w:rPr>
        <w:instrText xml:space="preserve"> REF _Ref150447010 \r \h </w:instrText>
      </w:r>
      <w:r w:rsidR="00A22B41">
        <w:rPr>
          <w:rFonts w:cstheme="minorBidi"/>
          <w:szCs w:val="22"/>
        </w:rPr>
      </w:r>
      <w:r w:rsidR="00A22B41">
        <w:rPr>
          <w:rFonts w:cstheme="minorBidi"/>
          <w:szCs w:val="22"/>
        </w:rPr>
        <w:fldChar w:fldCharType="separate"/>
      </w:r>
      <w:r w:rsidR="00CE4DAB">
        <w:rPr>
          <w:rFonts w:cstheme="minorBidi"/>
          <w:szCs w:val="22"/>
        </w:rPr>
        <w:t>14</w:t>
      </w:r>
      <w:r w:rsidR="00A22B41">
        <w:rPr>
          <w:rFonts w:cstheme="minorBidi"/>
          <w:szCs w:val="22"/>
        </w:rPr>
        <w:fldChar w:fldCharType="end"/>
      </w:r>
      <w:r w:rsidR="00A22B41">
        <w:t>]</w:t>
      </w:r>
      <w:r w:rsidRPr="00893638">
        <w:t xml:space="preserve"> is expected to be demonstrated either via compliance with the guidelines “as stated” or via compliance with their objectives. Since no non-compliances have been identified and site-specific scope items are not expected to result in design changes or additional design analyses, “</w:t>
      </w:r>
      <w:r w:rsidR="008E3952" w:rsidRPr="008E3952">
        <w:t xml:space="preserve">IAEA Specific Safety Guide No. SSG-54: Accident management </w:t>
      </w:r>
      <w:proofErr w:type="spellStart"/>
      <w:r w:rsidR="008E3952" w:rsidRPr="008E3952">
        <w:t>programmes</w:t>
      </w:r>
      <w:proofErr w:type="spellEnd"/>
      <w:r w:rsidR="008E3952" w:rsidRPr="008E3952">
        <w:t xml:space="preserve"> for nuclear power plants</w:t>
      </w:r>
      <w:r w:rsidRPr="00893638">
        <w:t>” has been assigned to a “</w:t>
      </w:r>
      <w:r w:rsidRPr="00A22B41">
        <w:rPr>
          <w:b/>
          <w:bCs/>
        </w:rPr>
        <w:t>Low Risk</w:t>
      </w:r>
      <w:r w:rsidRPr="00893638">
        <w:t>” c</w:t>
      </w:r>
      <w:r w:rsidR="00F702E4">
        <w:t>ategory</w:t>
      </w:r>
      <w:r w:rsidRPr="00893638">
        <w:t>.</w:t>
      </w:r>
    </w:p>
    <w:p w14:paraId="38CEF4F9" w14:textId="536392AE" w:rsidR="001413FD" w:rsidRPr="001413FD" w:rsidRDefault="001413FD" w:rsidP="001413FD">
      <w:pPr>
        <w:pStyle w:val="Heading3"/>
      </w:pPr>
      <w:bookmarkStart w:id="117" w:name="_Toc152671851"/>
      <w:r w:rsidRPr="002C005C">
        <w:t>Roadmap of Items Specifically Discussed in the</w:t>
      </w:r>
      <w:r>
        <w:t xml:space="preserve"> Guide Assessment</w:t>
      </w:r>
      <w:bookmarkEnd w:id="117"/>
    </w:p>
    <w:p w14:paraId="53570B4C" w14:textId="48A965C3" w:rsidR="00D66CFC" w:rsidRDefault="008650A7" w:rsidP="004F4B56">
      <w:pPr>
        <w:pStyle w:val="Heading4"/>
        <w:jc w:val="both"/>
      </w:pPr>
      <w:r>
        <w:t xml:space="preserve">Section </w:t>
      </w:r>
      <w:r w:rsidR="00514744">
        <w:t>2 (</w:t>
      </w:r>
      <w:r w:rsidR="00765D46">
        <w:t xml:space="preserve">General guidance for an accident management </w:t>
      </w:r>
      <w:proofErr w:type="spellStart"/>
      <w:r w:rsidR="00765D46">
        <w:t>programme</w:t>
      </w:r>
      <w:proofErr w:type="spellEnd"/>
      <w:r w:rsidR="00514744">
        <w:t>)</w:t>
      </w:r>
    </w:p>
    <w:p w14:paraId="1B9D4E52" w14:textId="0D138396" w:rsidR="00AB6C5A" w:rsidRDefault="00AB6C5A" w:rsidP="004F4B56">
      <w:pPr>
        <w:jc w:val="both"/>
        <w:rPr>
          <w:lang w:eastAsia="zh-CN"/>
        </w:rPr>
      </w:pPr>
      <w:r w:rsidRPr="00AB6C5A">
        <w:rPr>
          <w:lang w:eastAsia="zh-CN"/>
        </w:rPr>
        <w:t>The AP1000 follows an approach that is aligned with the IAEA general guidance to define safety standards for an accident management program</w:t>
      </w:r>
      <w:r w:rsidR="00023687">
        <w:rPr>
          <w:lang w:eastAsia="zh-CN"/>
        </w:rPr>
        <w:t xml:space="preserve"> presented in </w:t>
      </w:r>
      <w:r w:rsidR="00023687" w:rsidRPr="00D17953">
        <w:rPr>
          <w:b/>
          <w:bCs/>
          <w:lang w:eastAsia="zh-CN"/>
        </w:rPr>
        <w:t>Section 2</w:t>
      </w:r>
      <w:r w:rsidR="00023687">
        <w:rPr>
          <w:lang w:eastAsia="zh-CN"/>
        </w:rPr>
        <w:t xml:space="preserve"> of the reference document</w:t>
      </w:r>
      <w:r w:rsidR="00D17953">
        <w:rPr>
          <w:lang w:eastAsia="zh-CN"/>
        </w:rPr>
        <w:t xml:space="preserve"> [</w:t>
      </w:r>
      <w:r w:rsidR="00D17953">
        <w:rPr>
          <w:rFonts w:cstheme="minorBidi"/>
          <w:szCs w:val="22"/>
        </w:rPr>
        <w:fldChar w:fldCharType="begin"/>
      </w:r>
      <w:r w:rsidR="00D17953">
        <w:rPr>
          <w:rFonts w:cstheme="minorBidi"/>
          <w:szCs w:val="22"/>
        </w:rPr>
        <w:instrText xml:space="preserve"> REF _Ref150447010 \r \h </w:instrText>
      </w:r>
      <w:r w:rsidR="00D17953">
        <w:rPr>
          <w:rFonts w:cstheme="minorBidi"/>
          <w:szCs w:val="22"/>
        </w:rPr>
      </w:r>
      <w:r w:rsidR="00D17953">
        <w:rPr>
          <w:rFonts w:cstheme="minorBidi"/>
          <w:szCs w:val="22"/>
        </w:rPr>
        <w:fldChar w:fldCharType="separate"/>
      </w:r>
      <w:r w:rsidR="00CE4DAB">
        <w:rPr>
          <w:rFonts w:cstheme="minorBidi"/>
          <w:szCs w:val="22"/>
        </w:rPr>
        <w:t>14</w:t>
      </w:r>
      <w:r w:rsidR="00D17953">
        <w:rPr>
          <w:rFonts w:cstheme="minorBidi"/>
          <w:szCs w:val="22"/>
        </w:rPr>
        <w:fldChar w:fldCharType="end"/>
      </w:r>
      <w:r w:rsidR="00D17953">
        <w:rPr>
          <w:lang w:eastAsia="zh-CN"/>
        </w:rPr>
        <w:t>]</w:t>
      </w:r>
      <w:r w:rsidRPr="00AB6C5A">
        <w:rPr>
          <w:lang w:eastAsia="zh-CN"/>
        </w:rPr>
        <w:t xml:space="preserve">. </w:t>
      </w:r>
    </w:p>
    <w:p w14:paraId="00CD32C0" w14:textId="2358AACD" w:rsidR="00A76217" w:rsidRDefault="00A76217" w:rsidP="004F4B56">
      <w:pPr>
        <w:jc w:val="both"/>
        <w:rPr>
          <w:lang w:eastAsia="zh-CN"/>
        </w:rPr>
      </w:pPr>
      <w:r>
        <w:rPr>
          <w:lang w:eastAsia="zh-CN"/>
        </w:rPr>
        <w:t>Following subsections almost entirely fall under the responsibility of the Owner/Licensee:</w:t>
      </w:r>
    </w:p>
    <w:p w14:paraId="605AC0BB" w14:textId="4ED1887D" w:rsidR="005F5465" w:rsidRDefault="00A86B70" w:rsidP="00513590">
      <w:pPr>
        <w:pStyle w:val="ListParagraph"/>
        <w:numPr>
          <w:ilvl w:val="0"/>
          <w:numId w:val="105"/>
        </w:numPr>
        <w:jc w:val="both"/>
      </w:pPr>
      <w:r>
        <w:t xml:space="preserve">“Verification and validation of the accident management </w:t>
      </w:r>
      <w:proofErr w:type="spellStart"/>
      <w:r>
        <w:t>programme</w:t>
      </w:r>
      <w:proofErr w:type="spellEnd"/>
      <w:r>
        <w:t>”</w:t>
      </w:r>
    </w:p>
    <w:p w14:paraId="389C4F31" w14:textId="3596417A" w:rsidR="002F6609" w:rsidRDefault="005F5465" w:rsidP="00513590">
      <w:pPr>
        <w:pStyle w:val="ListParagraph"/>
        <w:numPr>
          <w:ilvl w:val="0"/>
          <w:numId w:val="105"/>
        </w:numPr>
        <w:jc w:val="both"/>
      </w:pPr>
      <w:r>
        <w:t>“</w:t>
      </w:r>
      <w:r w:rsidRPr="005F5465">
        <w:t>Roles and responsibilities</w:t>
      </w:r>
      <w:r>
        <w:t>”</w:t>
      </w:r>
    </w:p>
    <w:p w14:paraId="233B0B08" w14:textId="0E323EB5" w:rsidR="00A76217" w:rsidRDefault="002F6609" w:rsidP="00513590">
      <w:pPr>
        <w:pStyle w:val="ListParagraph"/>
        <w:numPr>
          <w:ilvl w:val="0"/>
          <w:numId w:val="105"/>
        </w:numPr>
        <w:jc w:val="both"/>
        <w:rPr>
          <w:lang w:eastAsia="zh-CN"/>
        </w:rPr>
      </w:pPr>
      <w:r>
        <w:t>“Staffing, qualification, training and working conditions for accident management”</w:t>
      </w:r>
    </w:p>
    <w:p w14:paraId="0E7D013D" w14:textId="7EDE842C" w:rsidR="004E092C" w:rsidRDefault="00AE2532" w:rsidP="004F4B56">
      <w:pPr>
        <w:jc w:val="both"/>
        <w:rPr>
          <w:lang w:eastAsia="zh-CN"/>
        </w:rPr>
      </w:pPr>
      <w:r>
        <w:rPr>
          <w:lang w:eastAsia="zh-CN"/>
        </w:rPr>
        <w:t xml:space="preserve">“Project or site-specific scope” (POS) </w:t>
      </w:r>
      <w:r w:rsidR="0046155F">
        <w:rPr>
          <w:lang w:eastAsia="zh-CN"/>
        </w:rPr>
        <w:t xml:space="preserve">items were identified in </w:t>
      </w:r>
      <w:r w:rsidR="0082186D">
        <w:rPr>
          <w:lang w:eastAsia="zh-CN"/>
        </w:rPr>
        <w:t xml:space="preserve">five </w:t>
      </w:r>
      <w:r w:rsidR="0046155F">
        <w:rPr>
          <w:lang w:eastAsia="zh-CN"/>
        </w:rPr>
        <w:t>subsections.</w:t>
      </w:r>
    </w:p>
    <w:p w14:paraId="62A5D1D2" w14:textId="40EAB2E5" w:rsidR="0046155F" w:rsidRDefault="00E107BB" w:rsidP="004F4B56">
      <w:pPr>
        <w:jc w:val="both"/>
        <w:rPr>
          <w:lang w:eastAsia="zh-CN"/>
        </w:rPr>
      </w:pPr>
      <w:r>
        <w:t>“</w:t>
      </w:r>
      <w:r w:rsidR="00EB3FD5">
        <w:t>Forms of accident management guidance</w:t>
      </w:r>
      <w:r>
        <w:t>”</w:t>
      </w:r>
      <w:r w:rsidR="00AF405C">
        <w:t xml:space="preserve"> subsection contains </w:t>
      </w:r>
      <w:r w:rsidR="0098436A">
        <w:t>POS items related to:</w:t>
      </w:r>
    </w:p>
    <w:p w14:paraId="57074B14" w14:textId="1F9DB36A" w:rsidR="00360157" w:rsidRPr="00E85D8F" w:rsidRDefault="00F951D3" w:rsidP="00513590">
      <w:pPr>
        <w:pStyle w:val="ListParagraph"/>
        <w:numPr>
          <w:ilvl w:val="0"/>
          <w:numId w:val="96"/>
        </w:numPr>
        <w:jc w:val="both"/>
        <w:rPr>
          <w:lang w:eastAsia="zh-CN"/>
        </w:rPr>
      </w:pPr>
      <w:r w:rsidRPr="00022F66">
        <w:rPr>
          <w:b/>
          <w:bCs/>
          <w:lang w:eastAsia="zh-CN"/>
        </w:rPr>
        <w:t>(Item 2.50)</w:t>
      </w:r>
      <w:r w:rsidR="001D70C9" w:rsidRPr="00022F66">
        <w:rPr>
          <w:b/>
          <w:bCs/>
          <w:lang w:eastAsia="zh-CN"/>
        </w:rPr>
        <w:t xml:space="preserve"> </w:t>
      </w:r>
      <w:r w:rsidR="001D70C9" w:rsidRPr="00022F66">
        <w:rPr>
          <w:lang w:eastAsia="zh-CN"/>
        </w:rPr>
        <w:t xml:space="preserve">Taking into account </w:t>
      </w:r>
      <w:r w:rsidR="00022F66">
        <w:rPr>
          <w:lang w:eastAsia="zh-CN"/>
        </w:rPr>
        <w:t>t</w:t>
      </w:r>
      <w:r w:rsidR="00022F66" w:rsidRPr="00022F66">
        <w:rPr>
          <w:lang w:eastAsia="zh-CN"/>
        </w:rPr>
        <w:t>he capability of communicating within the plant emergency command and control structure and with off-site organizations</w:t>
      </w:r>
      <w:r w:rsidR="00E85D8F">
        <w:rPr>
          <w:lang w:eastAsia="zh-CN"/>
        </w:rPr>
        <w:t xml:space="preserve"> in accident management guidance</w:t>
      </w:r>
      <w:r w:rsidR="00022F66" w:rsidRPr="00022F66">
        <w:rPr>
          <w:lang w:eastAsia="zh-CN"/>
        </w:rPr>
        <w:t>.</w:t>
      </w:r>
    </w:p>
    <w:p w14:paraId="30490B43" w14:textId="5C18B27B" w:rsidR="002644E7" w:rsidRPr="0098436A" w:rsidRDefault="002644E7" w:rsidP="00513590">
      <w:pPr>
        <w:pStyle w:val="ListParagraph"/>
        <w:numPr>
          <w:ilvl w:val="0"/>
          <w:numId w:val="96"/>
        </w:numPr>
        <w:jc w:val="both"/>
        <w:rPr>
          <w:b/>
          <w:bCs/>
          <w:lang w:eastAsia="zh-CN"/>
        </w:rPr>
      </w:pPr>
      <w:r w:rsidRPr="0098436A">
        <w:rPr>
          <w:b/>
          <w:bCs/>
          <w:lang w:eastAsia="zh-CN"/>
        </w:rPr>
        <w:t>(Item 2.52)</w:t>
      </w:r>
      <w:r w:rsidR="00867EAF" w:rsidRPr="00867EAF">
        <w:t xml:space="preserve"> </w:t>
      </w:r>
      <w:r w:rsidR="00867EAF" w:rsidRPr="00F006B0">
        <w:rPr>
          <w:lang w:eastAsia="zh-CN"/>
        </w:rPr>
        <w:t xml:space="preserve">Ensuring by </w:t>
      </w:r>
      <w:r w:rsidR="00F006B0" w:rsidRPr="00F006B0">
        <w:rPr>
          <w:lang w:eastAsia="zh-CN"/>
        </w:rPr>
        <w:t>the management system of the operating organization</w:t>
      </w:r>
      <w:r w:rsidR="00867EAF" w:rsidRPr="00F006B0">
        <w:rPr>
          <w:lang w:eastAsia="zh-CN"/>
        </w:rPr>
        <w:t xml:space="preserve"> that accident management guidance is not adversely impacted by plant changes</w:t>
      </w:r>
      <w:r w:rsidR="00F006B0" w:rsidRPr="00F006B0">
        <w:rPr>
          <w:lang w:eastAsia="zh-CN"/>
        </w:rPr>
        <w:t>.</w:t>
      </w:r>
    </w:p>
    <w:p w14:paraId="16EF454C" w14:textId="306E18F9" w:rsidR="002644E7" w:rsidRPr="002401B0" w:rsidRDefault="002644E7" w:rsidP="00513590">
      <w:pPr>
        <w:pStyle w:val="ListParagraph"/>
        <w:numPr>
          <w:ilvl w:val="0"/>
          <w:numId w:val="96"/>
        </w:numPr>
        <w:jc w:val="both"/>
        <w:rPr>
          <w:lang w:eastAsia="zh-CN"/>
        </w:rPr>
      </w:pPr>
      <w:r w:rsidRPr="002401B0">
        <w:rPr>
          <w:b/>
          <w:bCs/>
          <w:lang w:eastAsia="zh-CN"/>
        </w:rPr>
        <w:t>(Item 2.54)</w:t>
      </w:r>
      <w:r w:rsidR="002401B0" w:rsidRPr="002401B0">
        <w:t xml:space="preserve"> </w:t>
      </w:r>
      <w:r w:rsidR="002401B0">
        <w:t xml:space="preserve">Making </w:t>
      </w:r>
      <w:r w:rsidR="00F76EDD">
        <w:rPr>
          <w:lang w:eastAsia="zh-CN"/>
        </w:rPr>
        <w:t>p</w:t>
      </w:r>
      <w:r w:rsidR="002401B0" w:rsidRPr="002401B0">
        <w:rPr>
          <w:lang w:eastAsia="zh-CN"/>
        </w:rPr>
        <w:t>otential changes to the EOPs or the SAMGs to the relevant background documentation</w:t>
      </w:r>
      <w:r w:rsidR="003E298A">
        <w:rPr>
          <w:lang w:eastAsia="zh-CN"/>
        </w:rPr>
        <w:t>.</w:t>
      </w:r>
    </w:p>
    <w:p w14:paraId="01994185" w14:textId="088E3FF7" w:rsidR="00EB3FD5" w:rsidRDefault="00801B72" w:rsidP="004F4B56">
      <w:pPr>
        <w:jc w:val="both"/>
        <w:rPr>
          <w:lang w:eastAsia="zh-CN"/>
        </w:rPr>
      </w:pPr>
      <w:r>
        <w:t>“</w:t>
      </w:r>
      <w:r w:rsidR="00AA5D52">
        <w:t xml:space="preserve">Verification and validation of the accident management </w:t>
      </w:r>
      <w:proofErr w:type="spellStart"/>
      <w:r w:rsidR="00AA5D52">
        <w:t>programme</w:t>
      </w:r>
      <w:proofErr w:type="spellEnd"/>
      <w:r>
        <w:t>”</w:t>
      </w:r>
      <w:r w:rsidR="00A1721E">
        <w:t xml:space="preserve"> subsection contains POS items related to:</w:t>
      </w:r>
    </w:p>
    <w:p w14:paraId="67FC6F3E" w14:textId="03855FBF" w:rsidR="002644E7" w:rsidRPr="0098436A" w:rsidRDefault="002644E7" w:rsidP="00513590">
      <w:pPr>
        <w:pStyle w:val="ListParagraph"/>
        <w:numPr>
          <w:ilvl w:val="0"/>
          <w:numId w:val="97"/>
        </w:numPr>
        <w:jc w:val="both"/>
        <w:rPr>
          <w:b/>
          <w:bCs/>
          <w:lang w:eastAsia="zh-CN"/>
        </w:rPr>
      </w:pPr>
      <w:r w:rsidRPr="0098436A">
        <w:rPr>
          <w:b/>
          <w:bCs/>
          <w:lang w:eastAsia="zh-CN"/>
        </w:rPr>
        <w:t>(Item 2.56)</w:t>
      </w:r>
      <w:r w:rsidR="00777F5F">
        <w:rPr>
          <w:b/>
          <w:bCs/>
          <w:lang w:eastAsia="zh-CN"/>
        </w:rPr>
        <w:t xml:space="preserve"> </w:t>
      </w:r>
      <w:r w:rsidR="00777F5F" w:rsidRPr="007D740D">
        <w:rPr>
          <w:lang w:eastAsia="zh-CN"/>
        </w:rPr>
        <w:t xml:space="preserve">Assessment of </w:t>
      </w:r>
      <w:r w:rsidR="007D740D" w:rsidRPr="007D740D">
        <w:rPr>
          <w:lang w:eastAsia="zh-CN"/>
        </w:rPr>
        <w:t>technical accuracy and adequacy of the accident management guidance to the extent possible, as well as the ability of personnel to follow and implement this guidance</w:t>
      </w:r>
      <w:r w:rsidR="00C85461">
        <w:rPr>
          <w:lang w:eastAsia="zh-CN"/>
        </w:rPr>
        <w:t>.</w:t>
      </w:r>
    </w:p>
    <w:p w14:paraId="656E3164" w14:textId="5EC77BD6" w:rsidR="002644E7" w:rsidRPr="0098436A" w:rsidRDefault="002644E7" w:rsidP="00513590">
      <w:pPr>
        <w:pStyle w:val="ListParagraph"/>
        <w:numPr>
          <w:ilvl w:val="0"/>
          <w:numId w:val="97"/>
        </w:numPr>
        <w:jc w:val="both"/>
        <w:rPr>
          <w:b/>
          <w:bCs/>
          <w:lang w:eastAsia="zh-CN"/>
        </w:rPr>
      </w:pPr>
      <w:r w:rsidRPr="0098436A">
        <w:rPr>
          <w:b/>
          <w:bCs/>
          <w:lang w:eastAsia="zh-CN"/>
        </w:rPr>
        <w:t>(Item 2.57)</w:t>
      </w:r>
      <w:r w:rsidR="007D740D">
        <w:rPr>
          <w:b/>
          <w:bCs/>
          <w:lang w:eastAsia="zh-CN"/>
        </w:rPr>
        <w:t xml:space="preserve"> </w:t>
      </w:r>
      <w:r w:rsidR="00C85461" w:rsidRPr="00C85461">
        <w:rPr>
          <w:szCs w:val="22"/>
        </w:rPr>
        <w:t>The staff involved in the validation of accident management guidance</w:t>
      </w:r>
      <w:r w:rsidR="00C85461">
        <w:rPr>
          <w:szCs w:val="22"/>
        </w:rPr>
        <w:t>.</w:t>
      </w:r>
    </w:p>
    <w:p w14:paraId="15A6D8BB" w14:textId="0FF0AA85" w:rsidR="002644E7" w:rsidRPr="00BC381A" w:rsidRDefault="002644E7" w:rsidP="00513590">
      <w:pPr>
        <w:pStyle w:val="ListParagraph"/>
        <w:numPr>
          <w:ilvl w:val="0"/>
          <w:numId w:val="97"/>
        </w:numPr>
        <w:jc w:val="both"/>
        <w:rPr>
          <w:b/>
          <w:bCs/>
          <w:szCs w:val="22"/>
          <w:lang w:eastAsia="zh-CN"/>
        </w:rPr>
      </w:pPr>
      <w:r w:rsidRPr="00BC381A">
        <w:rPr>
          <w:b/>
          <w:bCs/>
          <w:szCs w:val="22"/>
          <w:lang w:eastAsia="zh-CN"/>
        </w:rPr>
        <w:t>(Item 2.58)</w:t>
      </w:r>
      <w:r w:rsidR="00BC381A" w:rsidRPr="00BC381A">
        <w:rPr>
          <w:szCs w:val="22"/>
        </w:rPr>
        <w:t xml:space="preserve"> The findings and insights from the verification and validation processes</w:t>
      </w:r>
      <w:r w:rsidR="00BC381A">
        <w:rPr>
          <w:szCs w:val="22"/>
        </w:rPr>
        <w:t>.</w:t>
      </w:r>
    </w:p>
    <w:p w14:paraId="4D36F515" w14:textId="186597E0" w:rsidR="00AA5D52" w:rsidRDefault="00801B72" w:rsidP="004F4B56">
      <w:pPr>
        <w:jc w:val="both"/>
        <w:rPr>
          <w:lang w:eastAsia="zh-CN"/>
        </w:rPr>
      </w:pPr>
      <w:r>
        <w:t>“</w:t>
      </w:r>
      <w:r w:rsidR="00AA5D52">
        <w:t>Accident management and external hazards</w:t>
      </w:r>
      <w:r>
        <w:t>”</w:t>
      </w:r>
      <w:r w:rsidR="00A1721E" w:rsidRPr="00A1721E">
        <w:t xml:space="preserve"> </w:t>
      </w:r>
      <w:r w:rsidR="00A1721E">
        <w:t>subsection contains a POS item related to:</w:t>
      </w:r>
    </w:p>
    <w:p w14:paraId="4FF3B66F" w14:textId="4618750D" w:rsidR="002644E7" w:rsidRPr="0098436A" w:rsidRDefault="002644E7" w:rsidP="00513590">
      <w:pPr>
        <w:pStyle w:val="ListParagraph"/>
        <w:numPr>
          <w:ilvl w:val="0"/>
          <w:numId w:val="98"/>
        </w:numPr>
        <w:jc w:val="both"/>
        <w:rPr>
          <w:b/>
          <w:bCs/>
          <w:lang w:eastAsia="zh-CN"/>
        </w:rPr>
      </w:pPr>
      <w:r w:rsidRPr="0098436A">
        <w:rPr>
          <w:b/>
          <w:bCs/>
          <w:lang w:eastAsia="zh-CN"/>
        </w:rPr>
        <w:t>(Item 2.60)</w:t>
      </w:r>
      <w:r w:rsidR="008A361D">
        <w:rPr>
          <w:b/>
          <w:bCs/>
          <w:lang w:eastAsia="zh-CN"/>
        </w:rPr>
        <w:t xml:space="preserve"> </w:t>
      </w:r>
      <w:r w:rsidR="008A361D" w:rsidRPr="00E70590">
        <w:rPr>
          <w:lang w:eastAsia="zh-CN"/>
        </w:rPr>
        <w:t>Level of severity</w:t>
      </w:r>
      <w:r w:rsidR="00017C02" w:rsidRPr="00E70590">
        <w:rPr>
          <w:lang w:eastAsia="zh-CN"/>
        </w:rPr>
        <w:t xml:space="preserve"> of external hazards that has to be considered in</w:t>
      </w:r>
      <w:r w:rsidR="00E70590" w:rsidRPr="00E70590">
        <w:rPr>
          <w:lang w:eastAsia="zh-CN"/>
        </w:rPr>
        <w:t xml:space="preserve"> the accident management program.</w:t>
      </w:r>
    </w:p>
    <w:p w14:paraId="3338BB5E" w14:textId="042322A3" w:rsidR="00B05C72" w:rsidRDefault="00801B72" w:rsidP="004F4B56">
      <w:pPr>
        <w:jc w:val="both"/>
        <w:rPr>
          <w:lang w:eastAsia="zh-CN"/>
        </w:rPr>
      </w:pPr>
      <w:r>
        <w:lastRenderedPageBreak/>
        <w:t>“</w:t>
      </w:r>
      <w:r w:rsidR="00680A24">
        <w:t>Accident management for multiple unit sites</w:t>
      </w:r>
      <w:r>
        <w:t>”</w:t>
      </w:r>
      <w:r w:rsidR="00A1721E" w:rsidRPr="00A1721E">
        <w:t xml:space="preserve"> </w:t>
      </w:r>
      <w:r w:rsidR="00A1721E">
        <w:t>subsection contains POS items related to:</w:t>
      </w:r>
    </w:p>
    <w:p w14:paraId="4440A816" w14:textId="0C90D175" w:rsidR="0070013A" w:rsidRPr="0098436A" w:rsidRDefault="0070013A" w:rsidP="00513590">
      <w:pPr>
        <w:pStyle w:val="ListParagraph"/>
        <w:numPr>
          <w:ilvl w:val="0"/>
          <w:numId w:val="98"/>
        </w:numPr>
        <w:jc w:val="both"/>
        <w:rPr>
          <w:b/>
          <w:bCs/>
          <w:lang w:eastAsia="zh-CN"/>
        </w:rPr>
      </w:pPr>
      <w:r w:rsidRPr="0098436A">
        <w:rPr>
          <w:b/>
          <w:bCs/>
          <w:lang w:eastAsia="zh-CN"/>
        </w:rPr>
        <w:t>(Item 2.72)</w:t>
      </w:r>
      <w:r w:rsidR="0042695B">
        <w:rPr>
          <w:b/>
          <w:bCs/>
          <w:lang w:eastAsia="zh-CN"/>
        </w:rPr>
        <w:t xml:space="preserve"> </w:t>
      </w:r>
      <w:r w:rsidR="0042695B" w:rsidRPr="00A77346">
        <w:rPr>
          <w:szCs w:val="22"/>
          <w:lang w:eastAsia="zh-CN"/>
        </w:rPr>
        <w:t>Sharing of information with the operating organizations of neighboring units</w:t>
      </w:r>
      <w:r w:rsidR="00A77346" w:rsidRPr="00A77346">
        <w:rPr>
          <w:szCs w:val="22"/>
          <w:lang w:eastAsia="zh-CN"/>
        </w:rPr>
        <w:t xml:space="preserve"> </w:t>
      </w:r>
      <w:r w:rsidR="00A77346" w:rsidRPr="00A77346">
        <w:rPr>
          <w:szCs w:val="22"/>
        </w:rPr>
        <w:t>at which a severe accident has occurred</w:t>
      </w:r>
      <w:r w:rsidR="00A77346">
        <w:rPr>
          <w:szCs w:val="22"/>
        </w:rPr>
        <w:t>.</w:t>
      </w:r>
    </w:p>
    <w:p w14:paraId="49542D80" w14:textId="172A8E11" w:rsidR="0070013A" w:rsidRPr="0098436A" w:rsidRDefault="0070013A" w:rsidP="00513590">
      <w:pPr>
        <w:pStyle w:val="ListParagraph"/>
        <w:numPr>
          <w:ilvl w:val="0"/>
          <w:numId w:val="98"/>
        </w:numPr>
        <w:jc w:val="both"/>
        <w:rPr>
          <w:b/>
          <w:bCs/>
          <w:lang w:eastAsia="zh-CN"/>
        </w:rPr>
      </w:pPr>
      <w:r w:rsidRPr="0098436A">
        <w:rPr>
          <w:b/>
          <w:bCs/>
          <w:lang w:eastAsia="zh-CN"/>
        </w:rPr>
        <w:t>(Item 2.73)</w:t>
      </w:r>
      <w:r w:rsidR="00215162">
        <w:rPr>
          <w:b/>
          <w:bCs/>
          <w:lang w:eastAsia="zh-CN"/>
        </w:rPr>
        <w:t xml:space="preserve"> </w:t>
      </w:r>
      <w:r w:rsidR="00215162" w:rsidRPr="00197375">
        <w:rPr>
          <w:lang w:eastAsia="zh-CN"/>
        </w:rPr>
        <w:t>Addressing the possibility of multiple units being affected</w:t>
      </w:r>
      <w:r w:rsidR="005F6202" w:rsidRPr="00197375">
        <w:rPr>
          <w:lang w:eastAsia="zh-CN"/>
        </w:rPr>
        <w:t xml:space="preserve"> by simultaneous accidents in </w:t>
      </w:r>
      <w:r w:rsidR="00197375" w:rsidRPr="00197375">
        <w:rPr>
          <w:lang w:eastAsia="zh-CN"/>
        </w:rPr>
        <w:t>the accident management guidance.</w:t>
      </w:r>
    </w:p>
    <w:p w14:paraId="56CC8816" w14:textId="48063F75" w:rsidR="00680A24" w:rsidRDefault="00801B72" w:rsidP="004F4B56">
      <w:pPr>
        <w:jc w:val="both"/>
        <w:rPr>
          <w:lang w:eastAsia="zh-CN"/>
        </w:rPr>
      </w:pPr>
      <w:r>
        <w:t>“</w:t>
      </w:r>
      <w:r w:rsidR="00680A24">
        <w:t>Equipment upgrades</w:t>
      </w:r>
      <w:r>
        <w:t>”</w:t>
      </w:r>
      <w:r w:rsidR="00A1721E" w:rsidRPr="00A1721E">
        <w:t xml:space="preserve"> </w:t>
      </w:r>
      <w:r w:rsidR="00A1721E">
        <w:t>subsection contains a POS item related to:</w:t>
      </w:r>
    </w:p>
    <w:p w14:paraId="07D4D249" w14:textId="2B537D01" w:rsidR="00F951D3" w:rsidRPr="000259FD" w:rsidRDefault="0070013A" w:rsidP="00513590">
      <w:pPr>
        <w:pStyle w:val="ListParagraph"/>
        <w:numPr>
          <w:ilvl w:val="0"/>
          <w:numId w:val="99"/>
        </w:numPr>
        <w:jc w:val="both"/>
        <w:rPr>
          <w:b/>
          <w:bCs/>
          <w:lang w:eastAsia="zh-CN"/>
        </w:rPr>
      </w:pPr>
      <w:r w:rsidRPr="0098436A">
        <w:rPr>
          <w:b/>
          <w:bCs/>
          <w:lang w:eastAsia="zh-CN"/>
        </w:rPr>
        <w:t>(Item 2.79)</w:t>
      </w:r>
      <w:r w:rsidR="008D25F5">
        <w:rPr>
          <w:b/>
          <w:bCs/>
          <w:lang w:eastAsia="zh-CN"/>
        </w:rPr>
        <w:t xml:space="preserve"> </w:t>
      </w:r>
      <w:r w:rsidR="008D25F5" w:rsidRPr="0034736A">
        <w:rPr>
          <w:lang w:eastAsia="zh-CN"/>
        </w:rPr>
        <w:t>Equipment qualification</w:t>
      </w:r>
      <w:r w:rsidR="0076414C" w:rsidRPr="0034736A">
        <w:rPr>
          <w:lang w:eastAsia="zh-CN"/>
        </w:rPr>
        <w:t xml:space="preserve"> and </w:t>
      </w:r>
      <w:r w:rsidR="0034736A" w:rsidRPr="0034736A">
        <w:rPr>
          <w:lang w:eastAsia="zh-CN"/>
        </w:rPr>
        <w:t xml:space="preserve">establishment of the related </w:t>
      </w:r>
      <w:r w:rsidR="0076414C" w:rsidRPr="0034736A">
        <w:rPr>
          <w:lang w:eastAsia="zh-CN"/>
        </w:rPr>
        <w:t xml:space="preserve">design requirements </w:t>
      </w:r>
      <w:r w:rsidR="0034736A" w:rsidRPr="0034736A">
        <w:rPr>
          <w:lang w:eastAsia="zh-CN"/>
        </w:rPr>
        <w:t>when the addition or upgrade of existing equipment or instrumentation is considered for accident management.</w:t>
      </w:r>
    </w:p>
    <w:p w14:paraId="60081DFC" w14:textId="16D3053D" w:rsidR="000259FD" w:rsidRPr="000259FD" w:rsidRDefault="000259FD" w:rsidP="000259FD">
      <w:pPr>
        <w:jc w:val="both"/>
        <w:rPr>
          <w:i/>
          <w:iCs/>
          <w:lang w:eastAsia="zh-CN"/>
        </w:rPr>
      </w:pPr>
      <w:r w:rsidRPr="000259FD">
        <w:rPr>
          <w:i/>
          <w:iCs/>
          <w:lang w:eastAsia="zh-CN"/>
        </w:rPr>
        <w:t xml:space="preserve">Refer to </w:t>
      </w:r>
      <w:r w:rsidRPr="000259FD">
        <w:rPr>
          <w:b/>
          <w:bCs/>
          <w:i/>
          <w:iCs/>
          <w:lang w:eastAsia="zh-CN"/>
        </w:rPr>
        <w:t>Subsection 2.2</w:t>
      </w:r>
      <w:r w:rsidR="00D74363">
        <w:rPr>
          <w:b/>
          <w:bCs/>
          <w:i/>
          <w:iCs/>
          <w:lang w:eastAsia="zh-CN"/>
        </w:rPr>
        <w:t>.1</w:t>
      </w:r>
      <w:r w:rsidRPr="000259FD">
        <w:rPr>
          <w:i/>
          <w:iCs/>
          <w:lang w:eastAsia="zh-CN"/>
        </w:rPr>
        <w:t xml:space="preserve"> of the compliance assessment report </w:t>
      </w:r>
      <w:r w:rsidRPr="000259FD">
        <w:rPr>
          <w:i/>
          <w:iCs/>
        </w:rPr>
        <w:t>[</w:t>
      </w:r>
      <w:r w:rsidRPr="000259FD">
        <w:rPr>
          <w:rFonts w:cstheme="minorBidi"/>
          <w:i/>
          <w:iCs/>
          <w:szCs w:val="22"/>
        </w:rPr>
        <w:fldChar w:fldCharType="begin"/>
      </w:r>
      <w:r w:rsidRPr="000259FD">
        <w:rPr>
          <w:rFonts w:cstheme="minorBidi"/>
          <w:i/>
          <w:iCs/>
          <w:szCs w:val="22"/>
        </w:rPr>
        <w:instrText xml:space="preserve"> REF _Ref150447159 \r \h  \* MERGEFORMAT </w:instrText>
      </w:r>
      <w:r w:rsidRPr="000259FD">
        <w:rPr>
          <w:rFonts w:cstheme="minorBidi"/>
          <w:i/>
          <w:iCs/>
          <w:szCs w:val="22"/>
        </w:rPr>
      </w:r>
      <w:r w:rsidRPr="000259FD">
        <w:rPr>
          <w:rFonts w:cstheme="minorBidi"/>
          <w:i/>
          <w:iCs/>
          <w:szCs w:val="22"/>
        </w:rPr>
        <w:fldChar w:fldCharType="separate"/>
      </w:r>
      <w:r w:rsidR="00CE4DAB">
        <w:rPr>
          <w:rFonts w:cstheme="minorBidi"/>
          <w:i/>
          <w:iCs/>
          <w:szCs w:val="22"/>
        </w:rPr>
        <w:t>44</w:t>
      </w:r>
      <w:r w:rsidRPr="000259FD">
        <w:rPr>
          <w:rFonts w:cstheme="minorBidi"/>
          <w:i/>
          <w:iCs/>
          <w:szCs w:val="22"/>
        </w:rPr>
        <w:fldChar w:fldCharType="end"/>
      </w:r>
      <w:r w:rsidRPr="000259FD">
        <w:rPr>
          <w:i/>
          <w:iCs/>
        </w:rPr>
        <w:t>]</w:t>
      </w:r>
      <w:r w:rsidRPr="000259FD">
        <w:rPr>
          <w:i/>
          <w:iCs/>
          <w:lang w:eastAsia="zh-CN"/>
        </w:rPr>
        <w:t xml:space="preserve"> for more details.</w:t>
      </w:r>
    </w:p>
    <w:p w14:paraId="2252CCCC" w14:textId="66D0BECF" w:rsidR="00514744" w:rsidRDefault="00514744" w:rsidP="004F4B56">
      <w:pPr>
        <w:pStyle w:val="Heading4"/>
        <w:jc w:val="both"/>
      </w:pPr>
      <w:r>
        <w:t>Section 3 (</w:t>
      </w:r>
      <w:r w:rsidR="005607B8">
        <w:t xml:space="preserve">Development and implementation of a severe accident management </w:t>
      </w:r>
      <w:proofErr w:type="spellStart"/>
      <w:r w:rsidR="005607B8">
        <w:t>programme</w:t>
      </w:r>
      <w:proofErr w:type="spellEnd"/>
      <w:r>
        <w:t>)</w:t>
      </w:r>
    </w:p>
    <w:p w14:paraId="4A445D05" w14:textId="2055D2C9" w:rsidR="00EF5121" w:rsidRDefault="00EF5121" w:rsidP="004F4B56">
      <w:pPr>
        <w:jc w:val="both"/>
        <w:rPr>
          <w:lang w:eastAsia="zh-CN"/>
        </w:rPr>
      </w:pPr>
      <w:r w:rsidRPr="00EF5121">
        <w:rPr>
          <w:lang w:eastAsia="zh-CN"/>
        </w:rPr>
        <w:t xml:space="preserve">The safety standards about development and implementation of a severe accident management program specified in </w:t>
      </w:r>
      <w:r w:rsidR="003C0623" w:rsidRPr="003C0623">
        <w:rPr>
          <w:b/>
          <w:bCs/>
          <w:lang w:eastAsia="zh-CN"/>
        </w:rPr>
        <w:t>Section 3</w:t>
      </w:r>
      <w:r w:rsidR="003C0623">
        <w:rPr>
          <w:lang w:eastAsia="zh-CN"/>
        </w:rPr>
        <w:t xml:space="preserve"> of the reference document [</w:t>
      </w:r>
      <w:r w:rsidR="003C0623">
        <w:rPr>
          <w:rFonts w:cstheme="minorBidi"/>
          <w:szCs w:val="22"/>
        </w:rPr>
        <w:fldChar w:fldCharType="begin"/>
      </w:r>
      <w:r w:rsidR="003C0623">
        <w:rPr>
          <w:rFonts w:cstheme="minorBidi"/>
          <w:szCs w:val="22"/>
        </w:rPr>
        <w:instrText xml:space="preserve"> REF _Ref150447010 \r \h </w:instrText>
      </w:r>
      <w:r w:rsidR="003C0623">
        <w:rPr>
          <w:rFonts w:cstheme="minorBidi"/>
          <w:szCs w:val="22"/>
        </w:rPr>
      </w:r>
      <w:r w:rsidR="003C0623">
        <w:rPr>
          <w:rFonts w:cstheme="minorBidi"/>
          <w:szCs w:val="22"/>
        </w:rPr>
        <w:fldChar w:fldCharType="separate"/>
      </w:r>
      <w:r w:rsidR="00CE4DAB">
        <w:rPr>
          <w:rFonts w:cstheme="minorBidi"/>
          <w:szCs w:val="22"/>
        </w:rPr>
        <w:t>14</w:t>
      </w:r>
      <w:r w:rsidR="003C0623">
        <w:rPr>
          <w:rFonts w:cstheme="minorBidi"/>
          <w:szCs w:val="22"/>
        </w:rPr>
        <w:fldChar w:fldCharType="end"/>
      </w:r>
      <w:r w:rsidR="003C0623">
        <w:rPr>
          <w:lang w:eastAsia="zh-CN"/>
        </w:rPr>
        <w:t>] are</w:t>
      </w:r>
      <w:r w:rsidRPr="00EF5121">
        <w:rPr>
          <w:lang w:eastAsia="zh-CN"/>
        </w:rPr>
        <w:t xml:space="preserve"> consistent with the approach followed for the AP1000 accident management program development and implementation.</w:t>
      </w:r>
    </w:p>
    <w:p w14:paraId="5257F3B2" w14:textId="0E180354" w:rsidR="00180C4B" w:rsidRDefault="00AC2AB6" w:rsidP="004F4B56">
      <w:pPr>
        <w:jc w:val="both"/>
        <w:rPr>
          <w:lang w:eastAsia="zh-CN"/>
        </w:rPr>
      </w:pPr>
      <w:r>
        <w:rPr>
          <w:lang w:eastAsia="zh-CN"/>
        </w:rPr>
        <w:t>Following s</w:t>
      </w:r>
      <w:r w:rsidR="00132D2E">
        <w:rPr>
          <w:lang w:eastAsia="zh-CN"/>
        </w:rPr>
        <w:t xml:space="preserve">ubsections </w:t>
      </w:r>
      <w:r>
        <w:rPr>
          <w:lang w:eastAsia="zh-CN"/>
        </w:rPr>
        <w:t>almost entirely fall under the responsibility of the Owner/Licensee:</w:t>
      </w:r>
    </w:p>
    <w:p w14:paraId="12402B63" w14:textId="15CB3A3C" w:rsidR="00180C4B" w:rsidRDefault="00132D2E" w:rsidP="00513590">
      <w:pPr>
        <w:pStyle w:val="ListParagraph"/>
        <w:numPr>
          <w:ilvl w:val="0"/>
          <w:numId w:val="99"/>
        </w:numPr>
        <w:jc w:val="both"/>
      </w:pPr>
      <w:r>
        <w:t xml:space="preserve">“Establishment of a verification and validation process for the severe accident management </w:t>
      </w:r>
      <w:proofErr w:type="spellStart"/>
      <w:r>
        <w:t>programme</w:t>
      </w:r>
      <w:proofErr w:type="spellEnd"/>
      <w:r>
        <w:t>”</w:t>
      </w:r>
    </w:p>
    <w:p w14:paraId="65F18183" w14:textId="61E72938" w:rsidR="00180C4B" w:rsidRDefault="00F6720C" w:rsidP="00513590">
      <w:pPr>
        <w:pStyle w:val="ListParagraph"/>
        <w:numPr>
          <w:ilvl w:val="0"/>
          <w:numId w:val="99"/>
        </w:numPr>
        <w:jc w:val="both"/>
      </w:pPr>
      <w:r>
        <w:t xml:space="preserve">“Integration of the severe accident management </w:t>
      </w:r>
      <w:proofErr w:type="spellStart"/>
      <w:r>
        <w:t>programme</w:t>
      </w:r>
      <w:proofErr w:type="spellEnd"/>
      <w:r>
        <w:t xml:space="preserve"> into the management system and the emergency preparedness and response arrangements”</w:t>
      </w:r>
    </w:p>
    <w:p w14:paraId="48D94BF1" w14:textId="008AC6F8" w:rsidR="00180C4B" w:rsidRDefault="0097621C" w:rsidP="00513590">
      <w:pPr>
        <w:pStyle w:val="ListParagraph"/>
        <w:numPr>
          <w:ilvl w:val="0"/>
          <w:numId w:val="99"/>
        </w:numPr>
        <w:jc w:val="both"/>
      </w:pPr>
      <w:r>
        <w:t>“Hardware provisions for severe accident management”</w:t>
      </w:r>
    </w:p>
    <w:p w14:paraId="3CE5995F" w14:textId="00A2A349" w:rsidR="00180C4B" w:rsidRDefault="00D14335" w:rsidP="00513590">
      <w:pPr>
        <w:pStyle w:val="ListParagraph"/>
        <w:numPr>
          <w:ilvl w:val="0"/>
          <w:numId w:val="99"/>
        </w:numPr>
        <w:jc w:val="both"/>
      </w:pPr>
      <w:r>
        <w:t>‘’Training, exercises and drills for accident management’’</w:t>
      </w:r>
    </w:p>
    <w:p w14:paraId="6260D776" w14:textId="54347269" w:rsidR="00132D2E" w:rsidRDefault="00180C4B" w:rsidP="00513590">
      <w:pPr>
        <w:pStyle w:val="ListParagraph"/>
        <w:numPr>
          <w:ilvl w:val="0"/>
          <w:numId w:val="99"/>
        </w:numPr>
        <w:jc w:val="both"/>
      </w:pPr>
      <w:r>
        <w:t>“Updating the severe accident management</w:t>
      </w:r>
      <w:r w:rsidR="00AC2AB6">
        <w:t xml:space="preserve"> </w:t>
      </w:r>
      <w:proofErr w:type="spellStart"/>
      <w:r>
        <w:t>programme</w:t>
      </w:r>
      <w:proofErr w:type="spellEnd"/>
      <w:r w:rsidR="00AC2AB6">
        <w:t>”</w:t>
      </w:r>
    </w:p>
    <w:p w14:paraId="721C93FE" w14:textId="3AFEBD57" w:rsidR="00FB4C60" w:rsidRDefault="00506C0F" w:rsidP="004F4B56">
      <w:pPr>
        <w:jc w:val="both"/>
      </w:pPr>
      <w:r>
        <w:rPr>
          <w:lang w:eastAsia="zh-CN"/>
        </w:rPr>
        <w:t xml:space="preserve">One </w:t>
      </w:r>
      <w:r w:rsidR="00AE2532">
        <w:rPr>
          <w:lang w:eastAsia="zh-CN"/>
        </w:rPr>
        <w:t>“Compliant with objective” (</w:t>
      </w:r>
      <w:r w:rsidR="003C0623">
        <w:rPr>
          <w:lang w:eastAsia="zh-CN"/>
        </w:rPr>
        <w:t>CWO</w:t>
      </w:r>
      <w:r w:rsidR="00AE2532">
        <w:rPr>
          <w:lang w:eastAsia="zh-CN"/>
        </w:rPr>
        <w:t>)</w:t>
      </w:r>
      <w:r w:rsidR="003C0623">
        <w:rPr>
          <w:lang w:eastAsia="zh-CN"/>
        </w:rPr>
        <w:t xml:space="preserve"> </w:t>
      </w:r>
      <w:r>
        <w:rPr>
          <w:lang w:eastAsia="zh-CN"/>
        </w:rPr>
        <w:t>item was identified in</w:t>
      </w:r>
      <w:r w:rsidR="00FB4C60">
        <w:rPr>
          <w:lang w:eastAsia="zh-CN"/>
        </w:rPr>
        <w:t xml:space="preserve"> </w:t>
      </w:r>
      <w:r w:rsidR="00FB4C60">
        <w:t>“Instrumentation and control for severe accident management”</w:t>
      </w:r>
      <w:r w:rsidR="00FB4C60" w:rsidRPr="00833C9B">
        <w:t xml:space="preserve"> </w:t>
      </w:r>
      <w:r w:rsidR="00FB4C60">
        <w:t>subsection and is related to:</w:t>
      </w:r>
    </w:p>
    <w:p w14:paraId="2012F5C9" w14:textId="7D390B70" w:rsidR="00506C0F" w:rsidRDefault="00FB4C60" w:rsidP="00513590">
      <w:pPr>
        <w:pStyle w:val="ListParagraph"/>
        <w:numPr>
          <w:ilvl w:val="0"/>
          <w:numId w:val="99"/>
        </w:numPr>
        <w:jc w:val="both"/>
        <w:rPr>
          <w:lang w:eastAsia="zh-CN"/>
        </w:rPr>
      </w:pPr>
      <w:r w:rsidRPr="00360FEF">
        <w:rPr>
          <w:b/>
          <w:bCs/>
        </w:rPr>
        <w:t>(Item 3.96)</w:t>
      </w:r>
      <w:r>
        <w:t xml:space="preserve"> </w:t>
      </w:r>
      <w:r w:rsidR="00EE580B">
        <w:t xml:space="preserve">Assessment of </w:t>
      </w:r>
      <w:r w:rsidR="00360FEF">
        <w:rPr>
          <w:lang w:eastAsia="zh-CN"/>
        </w:rPr>
        <w:t>t</w:t>
      </w:r>
      <w:r w:rsidR="00360FEF" w:rsidRPr="00360FEF">
        <w:rPr>
          <w:lang w:eastAsia="zh-CN"/>
        </w:rPr>
        <w:t>he uncertainty of readings of instruments essential for severe accident management</w:t>
      </w:r>
      <w:r w:rsidR="00360FEF">
        <w:rPr>
          <w:lang w:eastAsia="zh-CN"/>
        </w:rPr>
        <w:t>.</w:t>
      </w:r>
    </w:p>
    <w:p w14:paraId="54ECE3FE" w14:textId="251A4EBB" w:rsidR="0082186D" w:rsidRDefault="003C0623" w:rsidP="004F4B56">
      <w:pPr>
        <w:jc w:val="both"/>
        <w:rPr>
          <w:lang w:eastAsia="zh-CN"/>
        </w:rPr>
      </w:pPr>
      <w:r>
        <w:rPr>
          <w:lang w:eastAsia="zh-CN"/>
        </w:rPr>
        <w:t>POS</w:t>
      </w:r>
      <w:r w:rsidR="0082186D">
        <w:rPr>
          <w:lang w:eastAsia="zh-CN"/>
        </w:rPr>
        <w:t xml:space="preserve"> items were identified in </w:t>
      </w:r>
      <w:r w:rsidR="00506C0F">
        <w:rPr>
          <w:lang w:eastAsia="zh-CN"/>
        </w:rPr>
        <w:t>ten</w:t>
      </w:r>
      <w:r w:rsidR="0082186D">
        <w:rPr>
          <w:lang w:eastAsia="zh-CN"/>
        </w:rPr>
        <w:t xml:space="preserve"> subsections.</w:t>
      </w:r>
    </w:p>
    <w:p w14:paraId="316D3C81" w14:textId="1B8CD340" w:rsidR="0082186D" w:rsidRPr="00833C9B" w:rsidRDefault="00AF405C" w:rsidP="004F4B56">
      <w:pPr>
        <w:jc w:val="both"/>
        <w:rPr>
          <w:lang w:eastAsia="zh-CN"/>
        </w:rPr>
      </w:pPr>
      <w:r>
        <w:t>“</w:t>
      </w:r>
      <w:r w:rsidR="007A183E">
        <w:t>Technical bases</w:t>
      </w:r>
      <w:r>
        <w:t>”</w:t>
      </w:r>
      <w:r w:rsidR="00833C9B" w:rsidRPr="00833C9B">
        <w:t xml:space="preserve"> </w:t>
      </w:r>
      <w:r w:rsidR="00833C9B">
        <w:t>subsection contains POS items related to:</w:t>
      </w:r>
    </w:p>
    <w:p w14:paraId="2A13B9E3" w14:textId="4238113C" w:rsidR="00EF3BA7" w:rsidRPr="003314E6" w:rsidRDefault="00EF3BA7" w:rsidP="00513590">
      <w:pPr>
        <w:pStyle w:val="ListParagraph"/>
        <w:numPr>
          <w:ilvl w:val="0"/>
          <w:numId w:val="99"/>
        </w:numPr>
        <w:jc w:val="both"/>
        <w:rPr>
          <w:b/>
          <w:bCs/>
          <w:lang w:eastAsia="zh-CN"/>
        </w:rPr>
      </w:pPr>
      <w:r w:rsidRPr="003314E6">
        <w:rPr>
          <w:b/>
          <w:bCs/>
          <w:lang w:eastAsia="zh-CN"/>
        </w:rPr>
        <w:t>(Item 3.2)</w:t>
      </w:r>
      <w:r w:rsidR="00C42872" w:rsidRPr="00C42872">
        <w:t xml:space="preserve"> </w:t>
      </w:r>
      <w:r w:rsidR="00C42872" w:rsidRPr="00C42872">
        <w:rPr>
          <w:lang w:eastAsia="zh-CN"/>
        </w:rPr>
        <w:t>Six main steps that should be executed to set up and develop a severe accident management program.</w:t>
      </w:r>
    </w:p>
    <w:p w14:paraId="7A067608" w14:textId="2DAE92C4" w:rsidR="00EF3BA7" w:rsidRPr="007168F8" w:rsidRDefault="00EF3BA7" w:rsidP="00513590">
      <w:pPr>
        <w:pStyle w:val="ListParagraph"/>
        <w:numPr>
          <w:ilvl w:val="0"/>
          <w:numId w:val="99"/>
        </w:numPr>
        <w:jc w:val="both"/>
        <w:rPr>
          <w:lang w:eastAsia="zh-CN"/>
        </w:rPr>
      </w:pPr>
      <w:r w:rsidRPr="003314E6">
        <w:rPr>
          <w:b/>
          <w:bCs/>
          <w:lang w:eastAsia="zh-CN"/>
        </w:rPr>
        <w:t>(Item 3.3)</w:t>
      </w:r>
      <w:r w:rsidR="004F3502">
        <w:rPr>
          <w:b/>
          <w:bCs/>
          <w:lang w:eastAsia="zh-CN"/>
        </w:rPr>
        <w:t xml:space="preserve"> </w:t>
      </w:r>
      <w:r w:rsidR="008D4CD5" w:rsidRPr="007168F8">
        <w:rPr>
          <w:lang w:eastAsia="zh-CN"/>
        </w:rPr>
        <w:t xml:space="preserve">Considerations for </w:t>
      </w:r>
      <w:r w:rsidR="007168F8">
        <w:rPr>
          <w:lang w:eastAsia="zh-CN"/>
        </w:rPr>
        <w:t>a</w:t>
      </w:r>
      <w:r w:rsidR="008D4CD5" w:rsidRPr="007168F8">
        <w:rPr>
          <w:lang w:eastAsia="zh-CN"/>
        </w:rPr>
        <w:t>ctivities for developing severe accident management guidance</w:t>
      </w:r>
      <w:r w:rsidR="007168F8" w:rsidRPr="007168F8">
        <w:rPr>
          <w:lang w:eastAsia="zh-CN"/>
        </w:rPr>
        <w:t>.</w:t>
      </w:r>
    </w:p>
    <w:p w14:paraId="1310193E" w14:textId="35E5053E" w:rsidR="000F0243" w:rsidRPr="00692D0E" w:rsidRDefault="00AF405C" w:rsidP="004F4B56">
      <w:pPr>
        <w:jc w:val="both"/>
        <w:rPr>
          <w:lang w:eastAsia="zh-CN"/>
        </w:rPr>
      </w:pPr>
      <w:r>
        <w:t>“</w:t>
      </w:r>
      <w:r w:rsidR="000F0243">
        <w:t>Identification of plant vulnerabilities</w:t>
      </w:r>
      <w:r>
        <w:t>”</w:t>
      </w:r>
      <w:r w:rsidR="00833C9B" w:rsidRPr="00833C9B">
        <w:t xml:space="preserve"> </w:t>
      </w:r>
      <w:r w:rsidR="00833C9B">
        <w:t>subsection contains a POS item related to:</w:t>
      </w:r>
    </w:p>
    <w:p w14:paraId="5A3B4903" w14:textId="0C4D9211" w:rsidR="00EF3BA7" w:rsidRPr="003314E6" w:rsidRDefault="00EF3BA7" w:rsidP="00513590">
      <w:pPr>
        <w:pStyle w:val="ListParagraph"/>
        <w:numPr>
          <w:ilvl w:val="0"/>
          <w:numId w:val="100"/>
        </w:numPr>
        <w:jc w:val="both"/>
        <w:rPr>
          <w:b/>
          <w:bCs/>
          <w:lang w:eastAsia="zh-CN"/>
        </w:rPr>
      </w:pPr>
      <w:r w:rsidRPr="003314E6">
        <w:rPr>
          <w:b/>
          <w:bCs/>
          <w:lang w:eastAsia="zh-CN"/>
        </w:rPr>
        <w:t>(Item 3.12)</w:t>
      </w:r>
      <w:r w:rsidR="00692D0E">
        <w:rPr>
          <w:b/>
          <w:bCs/>
          <w:lang w:eastAsia="zh-CN"/>
        </w:rPr>
        <w:t xml:space="preserve"> </w:t>
      </w:r>
      <w:r w:rsidR="00692D0E" w:rsidRPr="00336BBA">
        <w:rPr>
          <w:lang w:eastAsia="zh-CN"/>
        </w:rPr>
        <w:t xml:space="preserve">Identification </w:t>
      </w:r>
      <w:r w:rsidR="00905742" w:rsidRPr="00336BBA">
        <w:rPr>
          <w:lang w:eastAsia="zh-CN"/>
        </w:rPr>
        <w:t xml:space="preserve">of </w:t>
      </w:r>
      <w:r w:rsidR="00336BBA" w:rsidRPr="00336BBA">
        <w:rPr>
          <w:lang w:eastAsia="zh-CN"/>
        </w:rPr>
        <w:t>the vulnerabilities to postulated hazardous conditions</w:t>
      </w:r>
    </w:p>
    <w:p w14:paraId="1DED303E" w14:textId="687E534B" w:rsidR="002C483D" w:rsidRPr="00833C9B" w:rsidRDefault="00AF405C" w:rsidP="004F4B56">
      <w:pPr>
        <w:jc w:val="both"/>
        <w:rPr>
          <w:lang w:eastAsia="zh-CN"/>
        </w:rPr>
      </w:pPr>
      <w:r>
        <w:t>“</w:t>
      </w:r>
      <w:r w:rsidR="002C483D">
        <w:t>Identification of plant capabilities</w:t>
      </w:r>
      <w:r>
        <w:t>”</w:t>
      </w:r>
      <w:r w:rsidR="00833C9B" w:rsidRPr="00833C9B">
        <w:t xml:space="preserve"> </w:t>
      </w:r>
      <w:r w:rsidR="00833C9B">
        <w:t>subsection contains a POS item related to:</w:t>
      </w:r>
    </w:p>
    <w:p w14:paraId="4C759202" w14:textId="3363AF13" w:rsidR="00EF3BA7" w:rsidRPr="003314E6" w:rsidRDefault="00EF3BA7" w:rsidP="00513590">
      <w:pPr>
        <w:pStyle w:val="ListParagraph"/>
        <w:numPr>
          <w:ilvl w:val="0"/>
          <w:numId w:val="100"/>
        </w:numPr>
        <w:jc w:val="both"/>
        <w:rPr>
          <w:b/>
          <w:bCs/>
          <w:lang w:eastAsia="zh-CN"/>
        </w:rPr>
      </w:pPr>
      <w:r w:rsidRPr="003314E6">
        <w:rPr>
          <w:b/>
          <w:bCs/>
          <w:lang w:eastAsia="zh-CN"/>
        </w:rPr>
        <w:t>(Item 3.17)</w:t>
      </w:r>
      <w:r w:rsidR="007B0FC0">
        <w:rPr>
          <w:b/>
          <w:bCs/>
          <w:lang w:eastAsia="zh-CN"/>
        </w:rPr>
        <w:t xml:space="preserve"> </w:t>
      </w:r>
      <w:r w:rsidR="007B0FC0" w:rsidRPr="007B09BA">
        <w:rPr>
          <w:lang w:eastAsia="zh-CN"/>
        </w:rPr>
        <w:t>Preparation of relevant instructions to take actions safely and effectively</w:t>
      </w:r>
      <w:r w:rsidR="007B09BA" w:rsidRPr="007B09BA">
        <w:rPr>
          <w:lang w:eastAsia="zh-CN"/>
        </w:rPr>
        <w:t xml:space="preserve">, </w:t>
      </w:r>
      <w:r w:rsidR="007B0FC0" w:rsidRPr="007B09BA">
        <w:rPr>
          <w:lang w:eastAsia="zh-CN"/>
        </w:rPr>
        <w:t>defining a set of steps that have been appropriately reviewed and identifying the prerequisites necessary</w:t>
      </w:r>
      <w:r w:rsidR="007B09BA" w:rsidRPr="007B09BA">
        <w:rPr>
          <w:lang w:eastAsia="zh-CN"/>
        </w:rPr>
        <w:t>.</w:t>
      </w:r>
    </w:p>
    <w:p w14:paraId="6A15EE7A" w14:textId="6FCC5E93" w:rsidR="001E1A20" w:rsidRPr="00833C9B" w:rsidRDefault="00AF405C" w:rsidP="004F4B56">
      <w:pPr>
        <w:jc w:val="both"/>
        <w:rPr>
          <w:lang w:eastAsia="zh-CN"/>
        </w:rPr>
      </w:pPr>
      <w:r>
        <w:t>“</w:t>
      </w:r>
      <w:r w:rsidR="001E1A20">
        <w:t>Development of severe accident management guidance</w:t>
      </w:r>
      <w:r>
        <w:t>”</w:t>
      </w:r>
      <w:r w:rsidR="00833C9B" w:rsidRPr="00833C9B">
        <w:t xml:space="preserve"> </w:t>
      </w:r>
      <w:r w:rsidR="00833C9B">
        <w:t>subsection contains POS items related to:</w:t>
      </w:r>
    </w:p>
    <w:p w14:paraId="7A980ABB" w14:textId="2E782302" w:rsidR="001E1A20" w:rsidRPr="005047C1" w:rsidRDefault="00EF3BA7" w:rsidP="00513590">
      <w:pPr>
        <w:pStyle w:val="ListParagraph"/>
        <w:numPr>
          <w:ilvl w:val="0"/>
          <w:numId w:val="100"/>
        </w:numPr>
        <w:jc w:val="both"/>
        <w:rPr>
          <w:b/>
          <w:bCs/>
          <w:lang w:eastAsia="zh-CN"/>
        </w:rPr>
      </w:pPr>
      <w:r w:rsidRPr="003314E6">
        <w:rPr>
          <w:b/>
          <w:bCs/>
          <w:lang w:eastAsia="zh-CN"/>
        </w:rPr>
        <w:lastRenderedPageBreak/>
        <w:t>(Item 3.25)</w:t>
      </w:r>
      <w:r w:rsidR="004D63B9">
        <w:rPr>
          <w:b/>
          <w:bCs/>
          <w:lang w:eastAsia="zh-CN"/>
        </w:rPr>
        <w:t xml:space="preserve"> </w:t>
      </w:r>
      <w:r w:rsidR="005047C1" w:rsidRPr="007B09BA">
        <w:rPr>
          <w:lang w:eastAsia="zh-CN"/>
        </w:rPr>
        <w:t>Preparation of relevant instructions to take actions safely and effectively, defining a set of steps that have been appropriately reviewed and identifying the prerequisites necessary.</w:t>
      </w:r>
    </w:p>
    <w:p w14:paraId="18F04330" w14:textId="22D0FB1A" w:rsidR="00EF3BA7" w:rsidRPr="003314E6" w:rsidRDefault="00EF3BA7" w:rsidP="00513590">
      <w:pPr>
        <w:pStyle w:val="ListParagraph"/>
        <w:numPr>
          <w:ilvl w:val="0"/>
          <w:numId w:val="100"/>
        </w:numPr>
        <w:jc w:val="both"/>
        <w:rPr>
          <w:b/>
          <w:bCs/>
          <w:lang w:eastAsia="zh-CN"/>
        </w:rPr>
      </w:pPr>
      <w:r w:rsidRPr="003314E6">
        <w:rPr>
          <w:b/>
          <w:bCs/>
          <w:lang w:eastAsia="zh-CN"/>
        </w:rPr>
        <w:t>(Item 3.59)</w:t>
      </w:r>
      <w:r w:rsidR="007C607F">
        <w:rPr>
          <w:b/>
          <w:bCs/>
          <w:lang w:eastAsia="zh-CN"/>
        </w:rPr>
        <w:t xml:space="preserve"> </w:t>
      </w:r>
      <w:r w:rsidR="00A60E72" w:rsidRPr="001F655B">
        <w:rPr>
          <w:lang w:eastAsia="zh-CN"/>
        </w:rPr>
        <w:t xml:space="preserve">Involvement of </w:t>
      </w:r>
      <w:r w:rsidR="00883888" w:rsidRPr="001F655B">
        <w:rPr>
          <w:lang w:eastAsia="zh-CN"/>
        </w:rPr>
        <w:t>organizational units responsible for the evaluation, decision making and implementation of accident management actions in the course of a severe accident</w:t>
      </w:r>
      <w:r w:rsidR="001F655B" w:rsidRPr="001F655B">
        <w:rPr>
          <w:lang w:eastAsia="zh-CN"/>
        </w:rPr>
        <w:t xml:space="preserve"> at early stage of development of a severe accident management </w:t>
      </w:r>
      <w:proofErr w:type="spellStart"/>
      <w:r w:rsidR="001F655B" w:rsidRPr="001F655B">
        <w:rPr>
          <w:lang w:eastAsia="zh-CN"/>
        </w:rPr>
        <w:t>program</w:t>
      </w:r>
      <w:r w:rsidR="001F655B">
        <w:rPr>
          <w:lang w:eastAsia="zh-CN"/>
        </w:rPr>
        <w:t>me</w:t>
      </w:r>
      <w:proofErr w:type="spellEnd"/>
      <w:r w:rsidR="001F655B" w:rsidRPr="001F655B">
        <w:rPr>
          <w:lang w:eastAsia="zh-CN"/>
        </w:rPr>
        <w:t>.</w:t>
      </w:r>
    </w:p>
    <w:p w14:paraId="0BD5F6AC" w14:textId="4088D97A" w:rsidR="001E1A20" w:rsidRPr="00833C9B" w:rsidRDefault="00AF405C" w:rsidP="004F4B56">
      <w:pPr>
        <w:jc w:val="both"/>
        <w:rPr>
          <w:lang w:eastAsia="zh-CN"/>
        </w:rPr>
      </w:pPr>
      <w:r>
        <w:t>“</w:t>
      </w:r>
      <w:r w:rsidR="0057059C">
        <w:t xml:space="preserve">Establishment of a verification and validation process for the severe accident management </w:t>
      </w:r>
      <w:proofErr w:type="spellStart"/>
      <w:r w:rsidR="0057059C">
        <w:t>programme</w:t>
      </w:r>
      <w:proofErr w:type="spellEnd"/>
      <w:r>
        <w:t>”</w:t>
      </w:r>
      <w:r w:rsidR="00833C9B" w:rsidRPr="00833C9B">
        <w:t xml:space="preserve"> </w:t>
      </w:r>
      <w:r w:rsidR="00833C9B">
        <w:t>subsection contains POS items related to:</w:t>
      </w:r>
    </w:p>
    <w:p w14:paraId="36CD4FCB" w14:textId="09A17CD2" w:rsidR="00B06FFE" w:rsidRPr="003314E6" w:rsidRDefault="00B06FFE" w:rsidP="00513590">
      <w:pPr>
        <w:pStyle w:val="ListParagraph"/>
        <w:numPr>
          <w:ilvl w:val="0"/>
          <w:numId w:val="101"/>
        </w:numPr>
        <w:jc w:val="both"/>
        <w:rPr>
          <w:b/>
          <w:bCs/>
          <w:lang w:eastAsia="zh-CN"/>
        </w:rPr>
      </w:pPr>
      <w:r w:rsidRPr="003314E6">
        <w:rPr>
          <w:b/>
          <w:bCs/>
          <w:lang w:eastAsia="zh-CN"/>
        </w:rPr>
        <w:t>(Item 3.64)</w:t>
      </w:r>
      <w:r w:rsidR="00D11379" w:rsidRPr="00D11379">
        <w:t xml:space="preserve"> </w:t>
      </w:r>
      <w:r w:rsidR="00D11379" w:rsidRPr="00D11379">
        <w:rPr>
          <w:lang w:eastAsia="zh-CN"/>
        </w:rPr>
        <w:t>Possible methods for the validation of the SAMGs and background documents.</w:t>
      </w:r>
    </w:p>
    <w:p w14:paraId="13D2C5C2" w14:textId="5B27B4B6" w:rsidR="00B06FFE" w:rsidRPr="003314E6" w:rsidRDefault="00B06FFE" w:rsidP="00513590">
      <w:pPr>
        <w:pStyle w:val="ListParagraph"/>
        <w:numPr>
          <w:ilvl w:val="0"/>
          <w:numId w:val="101"/>
        </w:numPr>
        <w:jc w:val="both"/>
        <w:rPr>
          <w:b/>
          <w:bCs/>
          <w:lang w:eastAsia="zh-CN"/>
        </w:rPr>
      </w:pPr>
      <w:r w:rsidRPr="003314E6">
        <w:rPr>
          <w:b/>
          <w:bCs/>
          <w:lang w:eastAsia="zh-CN"/>
        </w:rPr>
        <w:t>(Item 3.65)</w:t>
      </w:r>
      <w:r w:rsidR="004E2882">
        <w:rPr>
          <w:b/>
          <w:bCs/>
          <w:lang w:eastAsia="zh-CN"/>
        </w:rPr>
        <w:t xml:space="preserve"> </w:t>
      </w:r>
      <w:r w:rsidR="00BB504D" w:rsidRPr="00687285">
        <w:rPr>
          <w:lang w:eastAsia="zh-CN"/>
        </w:rPr>
        <w:t>Encompassing</w:t>
      </w:r>
      <w:r w:rsidR="00745640" w:rsidRPr="00687285">
        <w:rPr>
          <w:lang w:eastAsia="zh-CN"/>
        </w:rPr>
        <w:t xml:space="preserve"> of </w:t>
      </w:r>
      <w:r w:rsidR="00BB504D" w:rsidRPr="00687285">
        <w:rPr>
          <w:lang w:eastAsia="zh-CN"/>
        </w:rPr>
        <w:t>the uncertainties in the magnitude and timing of phenomena</w:t>
      </w:r>
      <w:r w:rsidR="004E189C" w:rsidRPr="00687285">
        <w:rPr>
          <w:lang w:eastAsia="zh-CN"/>
        </w:rPr>
        <w:t xml:space="preserve"> via validation in case of using </w:t>
      </w:r>
      <w:r w:rsidR="00687285" w:rsidRPr="00687285">
        <w:rPr>
          <w:lang w:eastAsia="zh-CN"/>
        </w:rPr>
        <w:t>a full scope simulator.</w:t>
      </w:r>
    </w:p>
    <w:p w14:paraId="215491C5" w14:textId="66C3AAA2" w:rsidR="00B06FFE" w:rsidRPr="003314E6" w:rsidRDefault="00B06FFE" w:rsidP="00513590">
      <w:pPr>
        <w:pStyle w:val="ListParagraph"/>
        <w:numPr>
          <w:ilvl w:val="0"/>
          <w:numId w:val="101"/>
        </w:numPr>
        <w:jc w:val="both"/>
        <w:rPr>
          <w:b/>
          <w:bCs/>
          <w:lang w:eastAsia="zh-CN"/>
        </w:rPr>
      </w:pPr>
      <w:r w:rsidRPr="003314E6">
        <w:rPr>
          <w:b/>
          <w:bCs/>
          <w:lang w:eastAsia="zh-CN"/>
        </w:rPr>
        <w:t>(Item 3.66)</w:t>
      </w:r>
      <w:r w:rsidR="00434645">
        <w:rPr>
          <w:b/>
          <w:bCs/>
          <w:lang w:eastAsia="zh-CN"/>
        </w:rPr>
        <w:t xml:space="preserve"> </w:t>
      </w:r>
      <w:r w:rsidR="00434645" w:rsidRPr="00434645">
        <w:rPr>
          <w:lang w:eastAsia="zh-CN"/>
        </w:rPr>
        <w:t>Requirements to validation</w:t>
      </w:r>
      <w:r w:rsidR="00434645">
        <w:rPr>
          <w:lang w:eastAsia="zh-CN"/>
        </w:rPr>
        <w:t>.</w:t>
      </w:r>
    </w:p>
    <w:p w14:paraId="7D9C4BCA" w14:textId="3C185AA4" w:rsidR="0057059C" w:rsidRPr="00833C9B" w:rsidRDefault="00AF405C" w:rsidP="004F4B56">
      <w:pPr>
        <w:jc w:val="both"/>
        <w:rPr>
          <w:lang w:eastAsia="zh-CN"/>
        </w:rPr>
      </w:pPr>
      <w:r>
        <w:t>“</w:t>
      </w:r>
      <w:r w:rsidR="0057059C">
        <w:t xml:space="preserve">Integration of the severe accident management </w:t>
      </w:r>
      <w:proofErr w:type="spellStart"/>
      <w:r w:rsidR="0057059C">
        <w:t>programme</w:t>
      </w:r>
      <w:proofErr w:type="spellEnd"/>
      <w:r w:rsidR="0057059C">
        <w:t xml:space="preserve"> into the management system and the emergency preparedness and response arrangements</w:t>
      </w:r>
      <w:r>
        <w:t>”</w:t>
      </w:r>
      <w:r w:rsidR="00833C9B" w:rsidRPr="00833C9B">
        <w:t xml:space="preserve"> </w:t>
      </w:r>
      <w:r w:rsidR="00833C9B">
        <w:t>subsection contains a POS item related to:</w:t>
      </w:r>
    </w:p>
    <w:p w14:paraId="2693A691" w14:textId="3FE1319C" w:rsidR="00B06FFE" w:rsidRPr="003314E6" w:rsidRDefault="00B06FFE" w:rsidP="00513590">
      <w:pPr>
        <w:pStyle w:val="ListParagraph"/>
        <w:numPr>
          <w:ilvl w:val="0"/>
          <w:numId w:val="102"/>
        </w:numPr>
        <w:jc w:val="both"/>
        <w:rPr>
          <w:b/>
          <w:bCs/>
          <w:lang w:eastAsia="zh-CN"/>
        </w:rPr>
      </w:pPr>
      <w:r w:rsidRPr="003314E6">
        <w:rPr>
          <w:b/>
          <w:bCs/>
          <w:lang w:eastAsia="zh-CN"/>
        </w:rPr>
        <w:t>(Item 3.72)</w:t>
      </w:r>
      <w:r w:rsidR="00EF269D">
        <w:rPr>
          <w:b/>
          <w:bCs/>
          <w:lang w:eastAsia="zh-CN"/>
        </w:rPr>
        <w:t xml:space="preserve"> </w:t>
      </w:r>
      <w:r w:rsidR="00EF269D" w:rsidRPr="004654AB">
        <w:rPr>
          <w:lang w:eastAsia="zh-CN"/>
        </w:rPr>
        <w:t xml:space="preserve">Scope of the on-site </w:t>
      </w:r>
      <w:r w:rsidR="00161A21" w:rsidRPr="004654AB">
        <w:rPr>
          <w:lang w:eastAsia="zh-CN"/>
        </w:rPr>
        <w:t>emergency plan</w:t>
      </w:r>
      <w:r w:rsidR="004654AB" w:rsidRPr="004654AB">
        <w:rPr>
          <w:lang w:eastAsia="zh-CN"/>
        </w:rPr>
        <w:t xml:space="preserve"> and review a of the emergency plan and the accident management </w:t>
      </w:r>
      <w:proofErr w:type="spellStart"/>
      <w:r w:rsidR="004654AB" w:rsidRPr="004654AB">
        <w:rPr>
          <w:lang w:eastAsia="zh-CN"/>
        </w:rPr>
        <w:t>programme</w:t>
      </w:r>
      <w:proofErr w:type="spellEnd"/>
      <w:r w:rsidR="004654AB" w:rsidRPr="004654AB">
        <w:rPr>
          <w:lang w:eastAsia="zh-CN"/>
        </w:rPr>
        <w:t xml:space="preserve"> and their testing in exercises.</w:t>
      </w:r>
    </w:p>
    <w:p w14:paraId="2ABF62E4" w14:textId="7BBB3220" w:rsidR="00A740B2" w:rsidRPr="00833C9B" w:rsidRDefault="00AF405C" w:rsidP="004F4B56">
      <w:pPr>
        <w:jc w:val="both"/>
        <w:rPr>
          <w:lang w:eastAsia="zh-CN"/>
        </w:rPr>
      </w:pPr>
      <w:r>
        <w:t>“</w:t>
      </w:r>
      <w:r w:rsidR="00A740B2">
        <w:t>Hardware provisions for severe accident management</w:t>
      </w:r>
      <w:r>
        <w:t>”</w:t>
      </w:r>
      <w:r w:rsidR="00833C9B" w:rsidRPr="00833C9B">
        <w:t xml:space="preserve"> </w:t>
      </w:r>
      <w:r w:rsidR="00833C9B">
        <w:t>subsection contains POS items related to:</w:t>
      </w:r>
    </w:p>
    <w:p w14:paraId="3F40980D" w14:textId="53E5E7FD" w:rsidR="00B06FFE" w:rsidRPr="003314E6" w:rsidRDefault="00B06FFE" w:rsidP="00513590">
      <w:pPr>
        <w:pStyle w:val="ListParagraph"/>
        <w:numPr>
          <w:ilvl w:val="0"/>
          <w:numId w:val="102"/>
        </w:numPr>
        <w:jc w:val="both"/>
        <w:rPr>
          <w:b/>
          <w:bCs/>
          <w:lang w:eastAsia="zh-CN"/>
        </w:rPr>
      </w:pPr>
      <w:r w:rsidRPr="003314E6">
        <w:rPr>
          <w:b/>
          <w:bCs/>
          <w:lang w:eastAsia="zh-CN"/>
        </w:rPr>
        <w:t>(Item 3.85)</w:t>
      </w:r>
      <w:r w:rsidR="00B159A4">
        <w:rPr>
          <w:b/>
          <w:bCs/>
          <w:lang w:eastAsia="zh-CN"/>
        </w:rPr>
        <w:t xml:space="preserve"> </w:t>
      </w:r>
      <w:r w:rsidR="00B159A4" w:rsidRPr="00230D4F">
        <w:rPr>
          <w:lang w:eastAsia="zh-CN"/>
        </w:rPr>
        <w:t xml:space="preserve">Conditions </w:t>
      </w:r>
      <w:r w:rsidR="00327CD2" w:rsidRPr="00230D4F">
        <w:rPr>
          <w:lang w:eastAsia="zh-CN"/>
        </w:rPr>
        <w:t xml:space="preserve">when </w:t>
      </w:r>
      <w:r w:rsidR="00230D4F" w:rsidRPr="00230D4F">
        <w:rPr>
          <w:lang w:eastAsia="zh-CN"/>
        </w:rPr>
        <w:t>changes in the design should be evaluated for existing plants.</w:t>
      </w:r>
    </w:p>
    <w:p w14:paraId="6464867F" w14:textId="5ABA5B86" w:rsidR="00B06FFE" w:rsidRPr="003314E6" w:rsidRDefault="00B06FFE" w:rsidP="00513590">
      <w:pPr>
        <w:pStyle w:val="ListParagraph"/>
        <w:numPr>
          <w:ilvl w:val="0"/>
          <w:numId w:val="102"/>
        </w:numPr>
        <w:jc w:val="both"/>
        <w:rPr>
          <w:b/>
          <w:bCs/>
          <w:lang w:eastAsia="zh-CN"/>
        </w:rPr>
      </w:pPr>
      <w:r w:rsidRPr="003314E6">
        <w:rPr>
          <w:b/>
          <w:bCs/>
          <w:lang w:eastAsia="zh-CN"/>
        </w:rPr>
        <w:t>(Item 3.86)</w:t>
      </w:r>
      <w:r w:rsidR="00072C92">
        <w:rPr>
          <w:b/>
          <w:bCs/>
          <w:lang w:eastAsia="zh-CN"/>
        </w:rPr>
        <w:t xml:space="preserve"> </w:t>
      </w:r>
      <w:r w:rsidR="008033B1" w:rsidRPr="0083032D">
        <w:rPr>
          <w:szCs w:val="22"/>
        </w:rPr>
        <w:t>(For new plants)</w:t>
      </w:r>
      <w:r w:rsidR="008033B1">
        <w:rPr>
          <w:szCs w:val="22"/>
        </w:rPr>
        <w:t xml:space="preserve"> </w:t>
      </w:r>
      <w:r w:rsidR="00072C92" w:rsidRPr="0083032D">
        <w:rPr>
          <w:szCs w:val="22"/>
          <w:lang w:eastAsia="zh-CN"/>
        </w:rPr>
        <w:t xml:space="preserve">Independence </w:t>
      </w:r>
      <w:r w:rsidR="00790561" w:rsidRPr="0083032D">
        <w:rPr>
          <w:szCs w:val="22"/>
          <w:lang w:eastAsia="zh-CN"/>
        </w:rPr>
        <w:t xml:space="preserve">of </w:t>
      </w:r>
      <w:r w:rsidR="005201B0" w:rsidRPr="0083032D">
        <w:rPr>
          <w:szCs w:val="22"/>
          <w:lang w:eastAsia="zh-CN"/>
        </w:rPr>
        <w:t xml:space="preserve">additional equipment provided to mitigate the consequences of severe accidents from </w:t>
      </w:r>
      <w:r w:rsidR="0083032D" w:rsidRPr="0083032D">
        <w:rPr>
          <w:szCs w:val="22"/>
        </w:rPr>
        <w:t>equipment and systems used to cope with design basis accidents.</w:t>
      </w:r>
    </w:p>
    <w:p w14:paraId="3FB2E739" w14:textId="219E4974" w:rsidR="00A740B2" w:rsidRPr="00833C9B" w:rsidRDefault="00AF405C" w:rsidP="004F4B56">
      <w:pPr>
        <w:jc w:val="both"/>
        <w:rPr>
          <w:lang w:eastAsia="zh-CN"/>
        </w:rPr>
      </w:pPr>
      <w:r>
        <w:t>“</w:t>
      </w:r>
      <w:r w:rsidR="00A740B2">
        <w:t>Instrumentation and control for severe accident management</w:t>
      </w:r>
      <w:r>
        <w:t>”</w:t>
      </w:r>
      <w:r w:rsidR="00833C9B" w:rsidRPr="00833C9B">
        <w:t xml:space="preserve"> </w:t>
      </w:r>
      <w:r w:rsidR="00833C9B">
        <w:t>subsection contains a POS item related to:</w:t>
      </w:r>
    </w:p>
    <w:p w14:paraId="391A0F6B" w14:textId="308C880F" w:rsidR="00B06FFE" w:rsidRPr="003314E6" w:rsidRDefault="00B06FFE" w:rsidP="00513590">
      <w:pPr>
        <w:pStyle w:val="ListParagraph"/>
        <w:numPr>
          <w:ilvl w:val="0"/>
          <w:numId w:val="103"/>
        </w:numPr>
        <w:jc w:val="both"/>
        <w:rPr>
          <w:b/>
          <w:bCs/>
          <w:lang w:eastAsia="zh-CN"/>
        </w:rPr>
      </w:pPr>
      <w:r w:rsidRPr="003314E6">
        <w:rPr>
          <w:b/>
          <w:bCs/>
          <w:lang w:eastAsia="zh-CN"/>
        </w:rPr>
        <w:t>(Item 3.91)</w:t>
      </w:r>
      <w:r w:rsidR="008033B1">
        <w:rPr>
          <w:b/>
          <w:bCs/>
          <w:lang w:eastAsia="zh-CN"/>
        </w:rPr>
        <w:t xml:space="preserve"> </w:t>
      </w:r>
      <w:r w:rsidR="008033B1" w:rsidRPr="0003754C">
        <w:rPr>
          <w:szCs w:val="22"/>
          <w:lang w:eastAsia="zh-CN"/>
        </w:rPr>
        <w:t xml:space="preserve">Identification of </w:t>
      </w:r>
      <w:r w:rsidR="00497C48" w:rsidRPr="0003754C">
        <w:rPr>
          <w:szCs w:val="22"/>
          <w:lang w:eastAsia="zh-CN"/>
        </w:rPr>
        <w:t>the instrumentation essential for monitoring the conditions of the core, the containment and the spent fuel during a severe accident.</w:t>
      </w:r>
      <w:r w:rsidR="00F26133" w:rsidRPr="0003754C">
        <w:rPr>
          <w:szCs w:val="22"/>
          <w:lang w:eastAsia="zh-CN"/>
        </w:rPr>
        <w:t xml:space="preserve"> Maintaining </w:t>
      </w:r>
      <w:r w:rsidR="00022356" w:rsidRPr="0003754C">
        <w:rPr>
          <w:szCs w:val="22"/>
          <w:lang w:eastAsia="zh-CN"/>
        </w:rPr>
        <w:t xml:space="preserve">monitoring functions </w:t>
      </w:r>
      <w:r w:rsidR="00022356" w:rsidRPr="0003754C">
        <w:rPr>
          <w:szCs w:val="22"/>
        </w:rPr>
        <w:t>throughout an extended loss of AC power</w:t>
      </w:r>
      <w:r w:rsidR="0004005F" w:rsidRPr="0003754C">
        <w:rPr>
          <w:szCs w:val="22"/>
        </w:rPr>
        <w:t xml:space="preserve">. </w:t>
      </w:r>
      <w:r w:rsidR="0003754C" w:rsidRPr="0003754C">
        <w:rPr>
          <w:szCs w:val="22"/>
        </w:rPr>
        <w:t>Preparation of a plant specific assessment to identify the equipment, materials, and actions necessary to restore power to the minimum essential components in the event that installed DC batteries are depleted.</w:t>
      </w:r>
    </w:p>
    <w:p w14:paraId="0AC3F27C" w14:textId="3579285B" w:rsidR="009E537A" w:rsidRPr="00833C9B" w:rsidRDefault="00AF405C" w:rsidP="004F4B56">
      <w:pPr>
        <w:jc w:val="both"/>
        <w:rPr>
          <w:lang w:eastAsia="zh-CN"/>
        </w:rPr>
      </w:pPr>
      <w:r>
        <w:t>“</w:t>
      </w:r>
      <w:r w:rsidR="009E537A">
        <w:t xml:space="preserve">Analyses for development of a severe accident management </w:t>
      </w:r>
      <w:proofErr w:type="spellStart"/>
      <w:r w:rsidR="009E537A">
        <w:t>programme</w:t>
      </w:r>
      <w:proofErr w:type="spellEnd"/>
      <w:r>
        <w:t>”</w:t>
      </w:r>
      <w:r w:rsidR="00833C9B" w:rsidRPr="00833C9B">
        <w:t xml:space="preserve"> </w:t>
      </w:r>
      <w:r w:rsidR="00833C9B">
        <w:t>subsection contains POS items related to:</w:t>
      </w:r>
    </w:p>
    <w:p w14:paraId="082F99EF" w14:textId="3F28EEF2" w:rsidR="00CE1E3F" w:rsidRPr="003314E6" w:rsidRDefault="00CE1E3F" w:rsidP="00513590">
      <w:pPr>
        <w:pStyle w:val="ListParagraph"/>
        <w:numPr>
          <w:ilvl w:val="0"/>
          <w:numId w:val="103"/>
        </w:numPr>
        <w:jc w:val="both"/>
        <w:rPr>
          <w:b/>
          <w:bCs/>
          <w:lang w:eastAsia="zh-CN"/>
        </w:rPr>
      </w:pPr>
      <w:r w:rsidRPr="003314E6">
        <w:rPr>
          <w:b/>
          <w:bCs/>
          <w:lang w:eastAsia="zh-CN"/>
        </w:rPr>
        <w:t>(Item 3.108)</w:t>
      </w:r>
      <w:r w:rsidR="00D17A1B">
        <w:rPr>
          <w:b/>
          <w:bCs/>
          <w:lang w:eastAsia="zh-CN"/>
        </w:rPr>
        <w:t xml:space="preserve"> </w:t>
      </w:r>
      <w:r w:rsidR="00D17A1B" w:rsidRPr="005B0774">
        <w:rPr>
          <w:szCs w:val="22"/>
          <w:lang w:eastAsia="zh-CN"/>
        </w:rPr>
        <w:t xml:space="preserve">Assessment of applicability of </w:t>
      </w:r>
      <w:r w:rsidR="00C53064" w:rsidRPr="005B0774">
        <w:rPr>
          <w:szCs w:val="22"/>
        </w:rPr>
        <w:t xml:space="preserve">severe accident management guidance based on the </w:t>
      </w:r>
      <w:r w:rsidR="00E32299" w:rsidRPr="005B0774">
        <w:rPr>
          <w:szCs w:val="22"/>
        </w:rPr>
        <w:t>generic plant analysis to</w:t>
      </w:r>
      <w:r w:rsidR="005B0774" w:rsidRPr="005B0774">
        <w:rPr>
          <w:szCs w:val="22"/>
        </w:rPr>
        <w:t xml:space="preserve"> the specific plant.</w:t>
      </w:r>
    </w:p>
    <w:p w14:paraId="40DC3950" w14:textId="5692A13E" w:rsidR="00CE1E3F" w:rsidRPr="003314E6" w:rsidRDefault="00CE1E3F" w:rsidP="00513590">
      <w:pPr>
        <w:pStyle w:val="ListParagraph"/>
        <w:numPr>
          <w:ilvl w:val="0"/>
          <w:numId w:val="103"/>
        </w:numPr>
        <w:jc w:val="both"/>
        <w:rPr>
          <w:b/>
          <w:bCs/>
          <w:lang w:eastAsia="zh-CN"/>
        </w:rPr>
      </w:pPr>
      <w:r w:rsidRPr="003314E6">
        <w:rPr>
          <w:b/>
          <w:bCs/>
          <w:lang w:eastAsia="zh-CN"/>
        </w:rPr>
        <w:t>(Item 3.109)</w:t>
      </w:r>
      <w:r w:rsidR="005B0774">
        <w:rPr>
          <w:b/>
          <w:bCs/>
          <w:lang w:eastAsia="zh-CN"/>
        </w:rPr>
        <w:t xml:space="preserve"> </w:t>
      </w:r>
      <w:r w:rsidR="005B0774" w:rsidRPr="00EF29A1">
        <w:rPr>
          <w:lang w:eastAsia="zh-CN"/>
        </w:rPr>
        <w:t xml:space="preserve">Preferable usage of </w:t>
      </w:r>
      <w:r w:rsidR="00EF29A1" w:rsidRPr="00EF29A1">
        <w:rPr>
          <w:lang w:eastAsia="zh-CN"/>
        </w:rPr>
        <w:t>plant specific data for analyses.</w:t>
      </w:r>
    </w:p>
    <w:p w14:paraId="6F03DC4F" w14:textId="3FF23D8E" w:rsidR="00CE1E3F" w:rsidRPr="003314E6" w:rsidRDefault="00CE1E3F" w:rsidP="00513590">
      <w:pPr>
        <w:pStyle w:val="ListParagraph"/>
        <w:numPr>
          <w:ilvl w:val="0"/>
          <w:numId w:val="103"/>
        </w:numPr>
        <w:jc w:val="both"/>
        <w:rPr>
          <w:b/>
          <w:bCs/>
          <w:lang w:eastAsia="zh-CN"/>
        </w:rPr>
      </w:pPr>
      <w:r w:rsidRPr="003314E6">
        <w:rPr>
          <w:b/>
          <w:bCs/>
          <w:lang w:eastAsia="zh-CN"/>
        </w:rPr>
        <w:t>(Item 3.110)</w:t>
      </w:r>
      <w:r w:rsidR="00033D97" w:rsidRPr="00033D97">
        <w:t xml:space="preserve"> </w:t>
      </w:r>
      <w:r w:rsidR="00033D97" w:rsidRPr="00033D97">
        <w:rPr>
          <w:lang w:eastAsia="zh-CN"/>
        </w:rPr>
        <w:t>Sufficient input for the development of severe accident management guidance.</w:t>
      </w:r>
    </w:p>
    <w:p w14:paraId="3E0E3DCE" w14:textId="5B796D4F" w:rsidR="00CE1E3F" w:rsidRPr="003314E6" w:rsidRDefault="00CE1E3F" w:rsidP="00513590">
      <w:pPr>
        <w:pStyle w:val="ListParagraph"/>
        <w:numPr>
          <w:ilvl w:val="0"/>
          <w:numId w:val="103"/>
        </w:numPr>
        <w:jc w:val="both"/>
        <w:rPr>
          <w:b/>
          <w:bCs/>
          <w:lang w:eastAsia="zh-CN"/>
        </w:rPr>
      </w:pPr>
      <w:r w:rsidRPr="003314E6">
        <w:rPr>
          <w:b/>
          <w:bCs/>
          <w:lang w:eastAsia="zh-CN"/>
        </w:rPr>
        <w:t>(Item 3.111)</w:t>
      </w:r>
      <w:r w:rsidR="001F72FB">
        <w:rPr>
          <w:b/>
          <w:bCs/>
          <w:lang w:eastAsia="zh-CN"/>
        </w:rPr>
        <w:t xml:space="preserve"> </w:t>
      </w:r>
      <w:r w:rsidR="001F72FB" w:rsidRPr="000F617B">
        <w:rPr>
          <w:szCs w:val="22"/>
          <w:lang w:eastAsia="zh-CN"/>
        </w:rPr>
        <w:t xml:space="preserve">Provision of </w:t>
      </w:r>
      <w:r w:rsidR="001F72FB" w:rsidRPr="000F617B">
        <w:rPr>
          <w:szCs w:val="22"/>
        </w:rPr>
        <w:t xml:space="preserve">sufficient information regarding environmental conditions for </w:t>
      </w:r>
      <w:r w:rsidR="00F64979" w:rsidRPr="000F617B">
        <w:rPr>
          <w:szCs w:val="22"/>
        </w:rPr>
        <w:t xml:space="preserve">the assessment of the operability of the plant equipment and </w:t>
      </w:r>
      <w:r w:rsidR="000F617B" w:rsidRPr="000F617B">
        <w:rPr>
          <w:szCs w:val="22"/>
        </w:rPr>
        <w:t>the habitability of working places for personnel involved in the execution of the severe accident management actions.</w:t>
      </w:r>
    </w:p>
    <w:p w14:paraId="07879D66" w14:textId="6BE325DD" w:rsidR="009E537A" w:rsidRPr="00833C9B" w:rsidRDefault="00952DA4" w:rsidP="004F4B56">
      <w:pPr>
        <w:jc w:val="both"/>
        <w:rPr>
          <w:lang w:eastAsia="zh-CN"/>
        </w:rPr>
      </w:pPr>
      <w:r>
        <w:t>“</w:t>
      </w:r>
      <w:r w:rsidR="009E537A">
        <w:t xml:space="preserve">Updating the severe accident management </w:t>
      </w:r>
      <w:proofErr w:type="spellStart"/>
      <w:r w:rsidR="009E537A">
        <w:t>programme</w:t>
      </w:r>
      <w:proofErr w:type="spellEnd"/>
      <w:r>
        <w:t>”</w:t>
      </w:r>
      <w:r w:rsidR="00833C9B" w:rsidRPr="00833C9B">
        <w:t xml:space="preserve"> </w:t>
      </w:r>
      <w:r w:rsidR="00833C9B">
        <w:t>subsection contains POS items related to:</w:t>
      </w:r>
    </w:p>
    <w:p w14:paraId="01058817" w14:textId="67939BC2" w:rsidR="009B5BDA" w:rsidRPr="003314E6" w:rsidRDefault="009B5BDA" w:rsidP="00513590">
      <w:pPr>
        <w:pStyle w:val="ListParagraph"/>
        <w:numPr>
          <w:ilvl w:val="0"/>
          <w:numId w:val="104"/>
        </w:numPr>
        <w:jc w:val="both"/>
        <w:rPr>
          <w:b/>
          <w:bCs/>
          <w:lang w:eastAsia="zh-CN"/>
        </w:rPr>
      </w:pPr>
      <w:r w:rsidRPr="003314E6">
        <w:rPr>
          <w:b/>
          <w:bCs/>
          <w:lang w:eastAsia="zh-CN"/>
        </w:rPr>
        <w:t>(Item 3.119)</w:t>
      </w:r>
      <w:r w:rsidR="0091367E">
        <w:rPr>
          <w:b/>
          <w:bCs/>
          <w:lang w:eastAsia="zh-CN"/>
        </w:rPr>
        <w:t xml:space="preserve"> </w:t>
      </w:r>
      <w:r w:rsidR="0091367E" w:rsidRPr="00481203">
        <w:rPr>
          <w:szCs w:val="22"/>
          <w:lang w:eastAsia="zh-CN"/>
        </w:rPr>
        <w:t xml:space="preserve">Evaluation of </w:t>
      </w:r>
      <w:r w:rsidR="00892ABA" w:rsidRPr="00481203">
        <w:rPr>
          <w:szCs w:val="22"/>
        </w:rPr>
        <w:t>The effect of changes to the plant design, the available non-permanent equipment and the operating organization</w:t>
      </w:r>
      <w:r w:rsidR="00481203" w:rsidRPr="00481203">
        <w:rPr>
          <w:szCs w:val="22"/>
        </w:rPr>
        <w:t xml:space="preserve"> for any impact on the severe accident management </w:t>
      </w:r>
      <w:proofErr w:type="spellStart"/>
      <w:r w:rsidR="00481203" w:rsidRPr="00481203">
        <w:rPr>
          <w:szCs w:val="22"/>
        </w:rPr>
        <w:t>programme</w:t>
      </w:r>
      <w:proofErr w:type="spellEnd"/>
      <w:r w:rsidR="00481203" w:rsidRPr="00481203">
        <w:rPr>
          <w:szCs w:val="22"/>
        </w:rPr>
        <w:t>.</w:t>
      </w:r>
    </w:p>
    <w:p w14:paraId="236617EF" w14:textId="43011356" w:rsidR="009B5BDA" w:rsidRPr="003314E6" w:rsidRDefault="009B5BDA" w:rsidP="00513590">
      <w:pPr>
        <w:pStyle w:val="ListParagraph"/>
        <w:numPr>
          <w:ilvl w:val="0"/>
          <w:numId w:val="104"/>
        </w:numPr>
        <w:jc w:val="both"/>
        <w:rPr>
          <w:b/>
          <w:bCs/>
          <w:lang w:eastAsia="zh-CN"/>
        </w:rPr>
      </w:pPr>
      <w:r w:rsidRPr="003314E6">
        <w:rPr>
          <w:b/>
          <w:bCs/>
          <w:lang w:eastAsia="zh-CN"/>
        </w:rPr>
        <w:lastRenderedPageBreak/>
        <w:t>(Item 3.120)</w:t>
      </w:r>
      <w:r w:rsidR="008D1C43">
        <w:rPr>
          <w:b/>
          <w:bCs/>
          <w:lang w:eastAsia="zh-CN"/>
        </w:rPr>
        <w:t xml:space="preserve"> </w:t>
      </w:r>
      <w:r w:rsidR="008A39AA" w:rsidRPr="008A39AA">
        <w:rPr>
          <w:szCs w:val="22"/>
          <w:lang w:eastAsia="zh-CN"/>
        </w:rPr>
        <w:t>Development of a</w:t>
      </w:r>
      <w:r w:rsidR="008D1C43" w:rsidRPr="008A39AA">
        <w:rPr>
          <w:szCs w:val="22"/>
          <w:lang w:eastAsia="zh-CN"/>
        </w:rPr>
        <w:t>ction plan</w:t>
      </w:r>
      <w:r w:rsidR="008A39AA" w:rsidRPr="008A39AA">
        <w:rPr>
          <w:szCs w:val="22"/>
          <w:lang w:eastAsia="zh-CN"/>
        </w:rPr>
        <w:t xml:space="preserve"> </w:t>
      </w:r>
      <w:r w:rsidR="008A39AA" w:rsidRPr="008A39AA">
        <w:rPr>
          <w:szCs w:val="22"/>
        </w:rPr>
        <w:t xml:space="preserve">when modification of the severe accident management </w:t>
      </w:r>
      <w:proofErr w:type="spellStart"/>
      <w:r w:rsidR="008A39AA" w:rsidRPr="008A39AA">
        <w:rPr>
          <w:szCs w:val="22"/>
        </w:rPr>
        <w:t>programme</w:t>
      </w:r>
      <w:proofErr w:type="spellEnd"/>
      <w:r w:rsidR="008A39AA" w:rsidRPr="008A39AA">
        <w:rPr>
          <w:szCs w:val="22"/>
        </w:rPr>
        <w:t xml:space="preserve"> is deemed appropriate.</w:t>
      </w:r>
    </w:p>
    <w:p w14:paraId="035537DD" w14:textId="4AA5FFF2" w:rsidR="009B5BDA" w:rsidRPr="003314E6" w:rsidRDefault="009B5BDA" w:rsidP="00513590">
      <w:pPr>
        <w:pStyle w:val="ListParagraph"/>
        <w:numPr>
          <w:ilvl w:val="0"/>
          <w:numId w:val="104"/>
        </w:numPr>
        <w:jc w:val="both"/>
        <w:rPr>
          <w:b/>
          <w:bCs/>
          <w:lang w:eastAsia="zh-CN"/>
        </w:rPr>
      </w:pPr>
      <w:r w:rsidRPr="003314E6">
        <w:rPr>
          <w:b/>
          <w:bCs/>
          <w:lang w:eastAsia="zh-CN"/>
        </w:rPr>
        <w:t>(Item 3.121)</w:t>
      </w:r>
      <w:r w:rsidR="00186AFD">
        <w:rPr>
          <w:b/>
          <w:bCs/>
          <w:lang w:eastAsia="zh-CN"/>
        </w:rPr>
        <w:t xml:space="preserve"> </w:t>
      </w:r>
      <w:r w:rsidR="00186AFD" w:rsidRPr="0051531C">
        <w:rPr>
          <w:szCs w:val="22"/>
          <w:lang w:eastAsia="zh-CN"/>
        </w:rPr>
        <w:t xml:space="preserve">Evaluation of </w:t>
      </w:r>
      <w:r w:rsidR="000B6E18" w:rsidRPr="0051531C">
        <w:rPr>
          <w:szCs w:val="22"/>
          <w:lang w:eastAsia="zh-CN"/>
        </w:rPr>
        <w:t>the capability of installed equipment and the severe accident management procedures and guidelines</w:t>
      </w:r>
      <w:r w:rsidR="00BF2466" w:rsidRPr="0051531C">
        <w:rPr>
          <w:szCs w:val="22"/>
        </w:rPr>
        <w:t xml:space="preserve"> </w:t>
      </w:r>
      <w:r w:rsidR="0051531C">
        <w:rPr>
          <w:szCs w:val="22"/>
        </w:rPr>
        <w:t>in order to</w:t>
      </w:r>
      <w:r w:rsidR="00BF2466" w:rsidRPr="0051531C">
        <w:rPr>
          <w:szCs w:val="22"/>
        </w:rPr>
        <w:t xml:space="preserve"> determine if fundamental safety functions could be compromised</w:t>
      </w:r>
      <w:r w:rsidR="00917783" w:rsidRPr="0051531C">
        <w:rPr>
          <w:szCs w:val="22"/>
        </w:rPr>
        <w:t xml:space="preserve"> </w:t>
      </w:r>
      <w:r w:rsidR="0051531C">
        <w:rPr>
          <w:szCs w:val="22"/>
        </w:rPr>
        <w:t>w</w:t>
      </w:r>
      <w:r w:rsidR="00917783" w:rsidRPr="0051531C">
        <w:rPr>
          <w:szCs w:val="22"/>
        </w:rPr>
        <w:t>hen new information is received that challenges current design assumptions relating to external events.</w:t>
      </w:r>
      <w:r w:rsidR="0051531C" w:rsidRPr="0051531C">
        <w:rPr>
          <w:szCs w:val="22"/>
        </w:rPr>
        <w:t xml:space="preserve"> Identification of measures for updating the severe accident management </w:t>
      </w:r>
      <w:proofErr w:type="spellStart"/>
      <w:r w:rsidR="0051531C" w:rsidRPr="0051531C">
        <w:rPr>
          <w:szCs w:val="22"/>
        </w:rPr>
        <w:t>programme</w:t>
      </w:r>
      <w:proofErr w:type="spellEnd"/>
      <w:r w:rsidR="0051531C" w:rsidRPr="0051531C">
        <w:rPr>
          <w:szCs w:val="22"/>
        </w:rPr>
        <w:t>.</w:t>
      </w:r>
    </w:p>
    <w:p w14:paraId="4D32146B" w14:textId="18004E43" w:rsidR="00360157" w:rsidRPr="00D74363" w:rsidRDefault="002D2646" w:rsidP="00513590">
      <w:pPr>
        <w:pStyle w:val="ListParagraph"/>
        <w:numPr>
          <w:ilvl w:val="0"/>
          <w:numId w:val="104"/>
        </w:numPr>
        <w:jc w:val="both"/>
        <w:rPr>
          <w:b/>
          <w:bCs/>
          <w:lang w:eastAsia="zh-CN"/>
        </w:rPr>
      </w:pPr>
      <w:r w:rsidRPr="003314E6">
        <w:rPr>
          <w:b/>
          <w:bCs/>
          <w:lang w:eastAsia="zh-CN"/>
        </w:rPr>
        <w:t>(Item 3.123)</w:t>
      </w:r>
      <w:r w:rsidR="00B04244">
        <w:rPr>
          <w:b/>
          <w:bCs/>
          <w:lang w:eastAsia="zh-CN"/>
        </w:rPr>
        <w:t xml:space="preserve"> </w:t>
      </w:r>
      <w:r w:rsidR="00B04244" w:rsidRPr="006552AC">
        <w:rPr>
          <w:szCs w:val="22"/>
          <w:lang w:eastAsia="zh-CN"/>
        </w:rPr>
        <w:t xml:space="preserve">Including </w:t>
      </w:r>
      <w:r w:rsidR="0033681F" w:rsidRPr="006552AC">
        <w:rPr>
          <w:szCs w:val="22"/>
          <w:lang w:eastAsia="zh-CN"/>
        </w:rPr>
        <w:t xml:space="preserve">, as appropriate, a revision of background documentation </w:t>
      </w:r>
      <w:r w:rsidR="00B23249" w:rsidRPr="006552AC">
        <w:rPr>
          <w:szCs w:val="22"/>
          <w:lang w:eastAsia="zh-CN"/>
        </w:rPr>
        <w:t>into any</w:t>
      </w:r>
      <w:r w:rsidR="006552AC" w:rsidRPr="006552AC">
        <w:rPr>
          <w:szCs w:val="22"/>
        </w:rPr>
        <w:t xml:space="preserve"> update of the severe accident management </w:t>
      </w:r>
      <w:proofErr w:type="spellStart"/>
      <w:r w:rsidR="006552AC" w:rsidRPr="006552AC">
        <w:rPr>
          <w:szCs w:val="22"/>
        </w:rPr>
        <w:t>programme</w:t>
      </w:r>
      <w:proofErr w:type="spellEnd"/>
      <w:r w:rsidR="006552AC" w:rsidRPr="006552AC">
        <w:rPr>
          <w:szCs w:val="22"/>
        </w:rPr>
        <w:t>.</w:t>
      </w:r>
    </w:p>
    <w:p w14:paraId="198BDD56" w14:textId="47480C21" w:rsidR="00D74363" w:rsidRPr="00D74363" w:rsidRDefault="00D74363" w:rsidP="00D74363">
      <w:pPr>
        <w:jc w:val="both"/>
        <w:rPr>
          <w:i/>
          <w:iCs/>
          <w:lang w:eastAsia="zh-CN"/>
        </w:rPr>
      </w:pPr>
      <w:r w:rsidRPr="00D74363">
        <w:rPr>
          <w:i/>
          <w:iCs/>
          <w:lang w:eastAsia="zh-CN"/>
        </w:rPr>
        <w:t xml:space="preserve">Refer to </w:t>
      </w:r>
      <w:r w:rsidRPr="00D74363">
        <w:rPr>
          <w:b/>
          <w:bCs/>
          <w:i/>
          <w:iCs/>
          <w:lang w:eastAsia="zh-CN"/>
        </w:rPr>
        <w:t>Subsection 2.2.</w:t>
      </w:r>
      <w:r w:rsidR="004465EC">
        <w:rPr>
          <w:b/>
          <w:bCs/>
          <w:i/>
          <w:iCs/>
          <w:lang w:eastAsia="zh-CN"/>
        </w:rPr>
        <w:t>2</w:t>
      </w:r>
      <w:r w:rsidRPr="00D74363">
        <w:rPr>
          <w:i/>
          <w:iCs/>
          <w:lang w:eastAsia="zh-CN"/>
        </w:rPr>
        <w:t xml:space="preserve"> of the compliance assessment report </w:t>
      </w:r>
      <w:r w:rsidRPr="00D74363">
        <w:rPr>
          <w:i/>
          <w:iCs/>
        </w:rPr>
        <w:t>[</w:t>
      </w:r>
      <w:r w:rsidRPr="00D74363">
        <w:rPr>
          <w:rFonts w:cstheme="minorBidi"/>
          <w:i/>
          <w:iCs/>
          <w:szCs w:val="22"/>
        </w:rPr>
        <w:fldChar w:fldCharType="begin"/>
      </w:r>
      <w:r w:rsidRPr="00D74363">
        <w:rPr>
          <w:rFonts w:cstheme="minorBidi"/>
          <w:i/>
          <w:iCs/>
          <w:szCs w:val="22"/>
        </w:rPr>
        <w:instrText xml:space="preserve"> REF _Ref150447159 \r \h  \* MERGEFORMAT </w:instrText>
      </w:r>
      <w:r w:rsidRPr="00D74363">
        <w:rPr>
          <w:rFonts w:cstheme="minorBidi"/>
          <w:i/>
          <w:iCs/>
          <w:szCs w:val="22"/>
        </w:rPr>
      </w:r>
      <w:r w:rsidRPr="00D74363">
        <w:rPr>
          <w:rFonts w:cstheme="minorBidi"/>
          <w:i/>
          <w:iCs/>
          <w:szCs w:val="22"/>
        </w:rPr>
        <w:fldChar w:fldCharType="separate"/>
      </w:r>
      <w:r w:rsidR="00CE4DAB">
        <w:rPr>
          <w:rFonts w:cstheme="minorBidi"/>
          <w:i/>
          <w:iCs/>
          <w:szCs w:val="22"/>
        </w:rPr>
        <w:t>44</w:t>
      </w:r>
      <w:r w:rsidRPr="00D74363">
        <w:rPr>
          <w:rFonts w:cstheme="minorBidi"/>
          <w:i/>
          <w:iCs/>
          <w:szCs w:val="22"/>
        </w:rPr>
        <w:fldChar w:fldCharType="end"/>
      </w:r>
      <w:r w:rsidRPr="00D74363">
        <w:rPr>
          <w:i/>
          <w:iCs/>
        </w:rPr>
        <w:t>]</w:t>
      </w:r>
      <w:r w:rsidRPr="00D74363">
        <w:rPr>
          <w:i/>
          <w:iCs/>
          <w:lang w:eastAsia="zh-CN"/>
        </w:rPr>
        <w:t xml:space="preserve"> for more details.</w:t>
      </w:r>
    </w:p>
    <w:p w14:paraId="2A799ED8" w14:textId="603A58FD" w:rsidR="00514744" w:rsidRDefault="00514744" w:rsidP="004F4B56">
      <w:pPr>
        <w:pStyle w:val="Heading4"/>
        <w:jc w:val="both"/>
      </w:pPr>
      <w:r>
        <w:t>Section 4 (</w:t>
      </w:r>
      <w:r w:rsidR="00360157">
        <w:t xml:space="preserve">Execution of the accident management </w:t>
      </w:r>
      <w:proofErr w:type="spellStart"/>
      <w:r w:rsidR="00360157">
        <w:t>programme</w:t>
      </w:r>
      <w:proofErr w:type="spellEnd"/>
      <w:r>
        <w:t>)</w:t>
      </w:r>
    </w:p>
    <w:p w14:paraId="0D535D5A" w14:textId="31A5BC84" w:rsidR="001F0157" w:rsidRPr="001F0157" w:rsidRDefault="001F0157" w:rsidP="005E3F31">
      <w:pPr>
        <w:jc w:val="both"/>
        <w:rPr>
          <w:lang w:eastAsia="zh-CN"/>
        </w:rPr>
      </w:pPr>
      <w:r w:rsidRPr="001F0157">
        <w:rPr>
          <w:lang w:eastAsia="zh-CN"/>
        </w:rPr>
        <w:t xml:space="preserve">Most of the </w:t>
      </w:r>
      <w:r w:rsidR="000A07EE" w:rsidRPr="000A07EE">
        <w:rPr>
          <w:lang w:eastAsia="zh-CN"/>
        </w:rPr>
        <w:t>guidelines</w:t>
      </w:r>
      <w:r w:rsidR="000A07EE">
        <w:t xml:space="preserve"> </w:t>
      </w:r>
      <w:r w:rsidRPr="001F0157">
        <w:rPr>
          <w:lang w:eastAsia="zh-CN"/>
        </w:rPr>
        <w:t xml:space="preserve">specified by IAEA in </w:t>
      </w:r>
      <w:r w:rsidR="00116201" w:rsidRPr="00116201">
        <w:rPr>
          <w:b/>
          <w:bCs/>
          <w:lang w:eastAsia="zh-CN"/>
        </w:rPr>
        <w:t>Section 4</w:t>
      </w:r>
      <w:r w:rsidR="00116201" w:rsidRPr="00116201">
        <w:rPr>
          <w:lang w:eastAsia="zh-CN"/>
        </w:rPr>
        <w:t xml:space="preserve"> </w:t>
      </w:r>
      <w:r w:rsidR="00116201">
        <w:rPr>
          <w:lang w:eastAsia="zh-CN"/>
        </w:rPr>
        <w:t>of the reference document [</w:t>
      </w:r>
      <w:r w:rsidR="00116201">
        <w:rPr>
          <w:rFonts w:cstheme="minorBidi"/>
          <w:szCs w:val="22"/>
        </w:rPr>
        <w:fldChar w:fldCharType="begin"/>
      </w:r>
      <w:r w:rsidR="00116201">
        <w:rPr>
          <w:rFonts w:cstheme="minorBidi"/>
          <w:szCs w:val="22"/>
        </w:rPr>
        <w:instrText xml:space="preserve"> REF _Ref150447010 \r \h </w:instrText>
      </w:r>
      <w:r w:rsidR="005E3F31">
        <w:rPr>
          <w:rFonts w:cstheme="minorBidi"/>
          <w:szCs w:val="22"/>
        </w:rPr>
        <w:instrText xml:space="preserve"> \* MERGEFORMAT </w:instrText>
      </w:r>
      <w:r w:rsidR="00116201">
        <w:rPr>
          <w:rFonts w:cstheme="minorBidi"/>
          <w:szCs w:val="22"/>
        </w:rPr>
      </w:r>
      <w:r w:rsidR="00116201">
        <w:rPr>
          <w:rFonts w:cstheme="minorBidi"/>
          <w:szCs w:val="22"/>
        </w:rPr>
        <w:fldChar w:fldCharType="separate"/>
      </w:r>
      <w:r w:rsidR="00CE4DAB">
        <w:rPr>
          <w:rFonts w:cstheme="minorBidi"/>
          <w:szCs w:val="22"/>
        </w:rPr>
        <w:t>14</w:t>
      </w:r>
      <w:r w:rsidR="00116201">
        <w:rPr>
          <w:rFonts w:cstheme="minorBidi"/>
          <w:szCs w:val="22"/>
        </w:rPr>
        <w:fldChar w:fldCharType="end"/>
      </w:r>
      <w:r w:rsidR="00116201">
        <w:rPr>
          <w:lang w:eastAsia="zh-CN"/>
        </w:rPr>
        <w:t>]</w:t>
      </w:r>
      <w:r w:rsidRPr="001F0157">
        <w:rPr>
          <w:lang w:eastAsia="zh-CN"/>
        </w:rPr>
        <w:t xml:space="preserve"> are relevant to the Owner/Licensee. However, for the parts that should be considered in the AP1000 accident management program are in compliance with the IAEA guidance and safety standards.</w:t>
      </w:r>
    </w:p>
    <w:p w14:paraId="56177E09" w14:textId="77777777" w:rsidR="00D66CFC" w:rsidRPr="00C81969" w:rsidRDefault="00D66CFC" w:rsidP="004F4B56">
      <w:pPr>
        <w:pStyle w:val="Heading3"/>
        <w:jc w:val="both"/>
      </w:pPr>
      <w:bookmarkStart w:id="118" w:name="_Toc152671852"/>
      <w:r>
        <w:t>Non Compliance</w:t>
      </w:r>
      <w:bookmarkEnd w:id="118"/>
    </w:p>
    <w:p w14:paraId="03C0D10F" w14:textId="67122AD9" w:rsidR="004F282C" w:rsidRPr="00731696" w:rsidRDefault="004F282C" w:rsidP="004F4B56">
      <w:pPr>
        <w:jc w:val="both"/>
      </w:pPr>
      <w:r>
        <w:t>No “Non Compliances” have been identified in the assessment</w:t>
      </w:r>
      <w:r>
        <w:rPr>
          <w:rFonts w:cstheme="minorBidi"/>
          <w:szCs w:val="22"/>
        </w:rPr>
        <w:t xml:space="preserve"> [</w:t>
      </w:r>
      <w:r w:rsidR="005E3F31">
        <w:rPr>
          <w:rFonts w:cstheme="minorBidi"/>
          <w:szCs w:val="22"/>
        </w:rPr>
        <w:fldChar w:fldCharType="begin"/>
      </w:r>
      <w:r w:rsidR="005E3F31">
        <w:rPr>
          <w:rFonts w:cstheme="minorBidi"/>
          <w:szCs w:val="22"/>
        </w:rPr>
        <w:instrText xml:space="preserve"> REF _Ref150447159 \r \h </w:instrText>
      </w:r>
      <w:r w:rsidR="005E3F31">
        <w:rPr>
          <w:rFonts w:cstheme="minorBidi"/>
          <w:szCs w:val="22"/>
        </w:rPr>
      </w:r>
      <w:r w:rsidR="005E3F31">
        <w:rPr>
          <w:rFonts w:cstheme="minorBidi"/>
          <w:szCs w:val="22"/>
        </w:rPr>
        <w:fldChar w:fldCharType="separate"/>
      </w:r>
      <w:r w:rsidR="00CE4DAB">
        <w:rPr>
          <w:rFonts w:cstheme="minorBidi"/>
          <w:szCs w:val="22"/>
        </w:rPr>
        <w:t>44</w:t>
      </w:r>
      <w:r w:rsidR="005E3F31">
        <w:rPr>
          <w:rFonts w:cstheme="minorBidi"/>
          <w:szCs w:val="22"/>
        </w:rPr>
        <w:fldChar w:fldCharType="end"/>
      </w:r>
      <w:r>
        <w:rPr>
          <w:rFonts w:cstheme="minorBidi"/>
          <w:szCs w:val="22"/>
        </w:rPr>
        <w:t>].</w:t>
      </w:r>
    </w:p>
    <w:p w14:paraId="7C3A5253" w14:textId="77777777" w:rsidR="00CF0EEB" w:rsidRDefault="00CF0EEB" w:rsidP="00CF0EEB">
      <w:pPr>
        <w:rPr>
          <w:rFonts w:cstheme="minorBidi"/>
          <w:szCs w:val="22"/>
        </w:rPr>
      </w:pPr>
    </w:p>
    <w:p w14:paraId="64754358" w14:textId="77777777" w:rsidR="00CF0EEB" w:rsidRDefault="00CF0EEB" w:rsidP="00CF0EEB">
      <w:pPr>
        <w:tabs>
          <w:tab w:val="clear" w:pos="720"/>
          <w:tab w:val="clear" w:pos="1296"/>
          <w:tab w:val="clear" w:pos="1872"/>
          <w:tab w:val="clear" w:pos="2448"/>
        </w:tabs>
        <w:spacing w:before="0" w:after="0" w:line="240" w:lineRule="auto"/>
        <w:rPr>
          <w:rFonts w:cstheme="minorBidi"/>
          <w:szCs w:val="22"/>
        </w:rPr>
      </w:pPr>
      <w:r>
        <w:rPr>
          <w:rFonts w:cstheme="minorBidi"/>
          <w:szCs w:val="22"/>
        </w:rPr>
        <w:br w:type="page"/>
      </w:r>
    </w:p>
    <w:p w14:paraId="5A80BA4E" w14:textId="1F05E81B" w:rsidR="00CF0EEB" w:rsidRPr="00CF0EEB" w:rsidRDefault="00CF0EEB" w:rsidP="00CF0EEB">
      <w:pPr>
        <w:pStyle w:val="Heading2"/>
        <w:rPr>
          <w:rFonts w:cstheme="minorBidi"/>
          <w:caps w:val="0"/>
          <w:szCs w:val="22"/>
        </w:rPr>
      </w:pPr>
      <w:bookmarkStart w:id="119" w:name="_Ref150249954"/>
      <w:bookmarkStart w:id="120" w:name="_Toc152671853"/>
      <w:r w:rsidRPr="00CF0EEB">
        <w:rPr>
          <w:rFonts w:cstheme="minorBidi"/>
          <w:caps w:val="0"/>
          <w:szCs w:val="22"/>
        </w:rPr>
        <w:lastRenderedPageBreak/>
        <w:t>SSG-56 DESIGN OF THE REACTOR COOLANT SYSTEM AND ASSOCIATED SYSTEMS FOR NUCLEAR POWER PLANTS</w:t>
      </w:r>
      <w:bookmarkEnd w:id="119"/>
      <w:bookmarkEnd w:id="120"/>
    </w:p>
    <w:p w14:paraId="6B7DE1B5" w14:textId="732EE2B8" w:rsidR="005629B8" w:rsidRPr="003014A7" w:rsidRDefault="005629B8" w:rsidP="005629B8">
      <w:pPr>
        <w:rPr>
          <w:rFonts w:cstheme="minorBidi"/>
          <w:szCs w:val="22"/>
        </w:rPr>
      </w:pPr>
      <w:r>
        <w:rPr>
          <w:rFonts w:cstheme="minorBidi"/>
          <w:szCs w:val="22"/>
        </w:rPr>
        <w:t>Following summary reflects results of the assessment conducted against reference [</w:t>
      </w:r>
      <w:r>
        <w:rPr>
          <w:rFonts w:cstheme="minorBidi"/>
          <w:szCs w:val="22"/>
        </w:rPr>
        <w:fldChar w:fldCharType="begin"/>
      </w:r>
      <w:r>
        <w:rPr>
          <w:rFonts w:cstheme="minorBidi"/>
          <w:szCs w:val="22"/>
        </w:rPr>
        <w:instrText xml:space="preserve"> REF _Ref150250018 \r \h </w:instrText>
      </w:r>
      <w:r>
        <w:rPr>
          <w:rFonts w:cstheme="minorBidi"/>
          <w:szCs w:val="22"/>
        </w:rPr>
      </w:r>
      <w:r>
        <w:rPr>
          <w:rFonts w:cstheme="minorBidi"/>
          <w:szCs w:val="22"/>
        </w:rPr>
        <w:fldChar w:fldCharType="separate"/>
      </w:r>
      <w:r w:rsidR="00CE4DAB">
        <w:rPr>
          <w:rFonts w:cstheme="minorBidi"/>
          <w:szCs w:val="22"/>
        </w:rPr>
        <w:t>15</w:t>
      </w:r>
      <w:r>
        <w:rPr>
          <w:rFonts w:cstheme="minorBidi"/>
          <w:szCs w:val="22"/>
        </w:rPr>
        <w:fldChar w:fldCharType="end"/>
      </w:r>
      <w:r>
        <w:rPr>
          <w:rFonts w:cstheme="minorBidi"/>
          <w:szCs w:val="22"/>
        </w:rPr>
        <w:t>] as part of the compliance assessment report [</w:t>
      </w:r>
      <w:r w:rsidR="00833715">
        <w:rPr>
          <w:rFonts w:cstheme="minorBidi"/>
          <w:szCs w:val="22"/>
        </w:rPr>
        <w:fldChar w:fldCharType="begin"/>
      </w:r>
      <w:r w:rsidR="00833715">
        <w:rPr>
          <w:rFonts w:cstheme="minorBidi"/>
          <w:szCs w:val="22"/>
        </w:rPr>
        <w:instrText xml:space="preserve"> REF _Ref150250084 \r \h </w:instrText>
      </w:r>
      <w:r w:rsidR="00833715">
        <w:rPr>
          <w:rFonts w:cstheme="minorBidi"/>
          <w:szCs w:val="22"/>
        </w:rPr>
      </w:r>
      <w:r w:rsidR="00833715">
        <w:rPr>
          <w:rFonts w:cstheme="minorBidi"/>
          <w:szCs w:val="22"/>
        </w:rPr>
        <w:fldChar w:fldCharType="separate"/>
      </w:r>
      <w:r w:rsidR="00CE4DAB">
        <w:rPr>
          <w:rFonts w:cstheme="minorBidi"/>
          <w:szCs w:val="22"/>
        </w:rPr>
        <w:t>45</w:t>
      </w:r>
      <w:r w:rsidR="00833715">
        <w:rPr>
          <w:rFonts w:cstheme="minorBidi"/>
          <w:szCs w:val="22"/>
        </w:rPr>
        <w:fldChar w:fldCharType="end"/>
      </w:r>
      <w:r>
        <w:rPr>
          <w:rFonts w:cstheme="minorBidi"/>
          <w:szCs w:val="22"/>
        </w:rPr>
        <w:t>] that is included in Attachment 1.</w:t>
      </w:r>
    </w:p>
    <w:p w14:paraId="47E6EA62" w14:textId="17851239" w:rsidR="00AA148C" w:rsidRDefault="00AA148C" w:rsidP="00AA148C">
      <w:pPr>
        <w:pStyle w:val="Heading3"/>
      </w:pPr>
      <w:bookmarkStart w:id="121" w:name="_Toc152671854"/>
      <w:r w:rsidRPr="006874BD">
        <w:t>High Level Risk Assessment</w:t>
      </w:r>
      <w:r w:rsidR="00102CB4">
        <w:t xml:space="preserve"> Summary</w:t>
      </w:r>
      <w:bookmarkEnd w:id="121"/>
    </w:p>
    <w:p w14:paraId="1F478194" w14:textId="67232F92" w:rsidR="00833715" w:rsidRDefault="00604E82" w:rsidP="00A156DE">
      <w:pPr>
        <w:jc w:val="both"/>
        <w:rPr>
          <w:rFonts w:cstheme="minorHAnsi"/>
          <w:szCs w:val="22"/>
        </w:rPr>
      </w:pPr>
      <w:r w:rsidRPr="00604E82">
        <w:rPr>
          <w:rFonts w:cstheme="minorHAnsi"/>
          <w:szCs w:val="22"/>
        </w:rPr>
        <w:t xml:space="preserve">Conducted compliance assessment </w:t>
      </w:r>
      <w:r w:rsidR="006425B0">
        <w:rPr>
          <w:rFonts w:cstheme="minorHAnsi"/>
          <w:szCs w:val="22"/>
        </w:rPr>
        <w:t>[</w:t>
      </w:r>
      <w:r>
        <w:rPr>
          <w:rFonts w:cstheme="minorBidi"/>
          <w:szCs w:val="22"/>
        </w:rPr>
        <w:fldChar w:fldCharType="begin"/>
      </w:r>
      <w:r>
        <w:rPr>
          <w:rFonts w:cstheme="minorBidi"/>
          <w:szCs w:val="22"/>
        </w:rPr>
        <w:instrText xml:space="preserve"> REF _Ref150250084 \r \h </w:instrText>
      </w:r>
      <w:r>
        <w:rPr>
          <w:rFonts w:cstheme="minorBidi"/>
          <w:szCs w:val="22"/>
        </w:rPr>
      </w:r>
      <w:r>
        <w:rPr>
          <w:rFonts w:cstheme="minorBidi"/>
          <w:szCs w:val="22"/>
        </w:rPr>
        <w:fldChar w:fldCharType="separate"/>
      </w:r>
      <w:r w:rsidR="00CE4DAB">
        <w:rPr>
          <w:rFonts w:cstheme="minorBidi"/>
          <w:szCs w:val="22"/>
        </w:rPr>
        <w:t>45</w:t>
      </w:r>
      <w:r>
        <w:rPr>
          <w:rFonts w:cstheme="minorBidi"/>
          <w:szCs w:val="22"/>
        </w:rPr>
        <w:fldChar w:fldCharType="end"/>
      </w:r>
      <w:r w:rsidRPr="00604E82">
        <w:rPr>
          <w:rFonts w:cstheme="minorHAnsi"/>
          <w:szCs w:val="22"/>
        </w:rPr>
        <w:t xml:space="preserve">] indicates that compliance with the guidelines presented in “IAEA Specific Safety Guide No. SSG-56: Design of the Reactor Coolant System and Associated Systems for Nuclear Power Plants” </w:t>
      </w:r>
      <w:r w:rsidR="006425B0">
        <w:rPr>
          <w:rFonts w:cstheme="minorBidi"/>
          <w:szCs w:val="22"/>
        </w:rPr>
        <w:t>[</w:t>
      </w:r>
      <w:r w:rsidR="006425B0">
        <w:rPr>
          <w:rFonts w:cstheme="minorBidi"/>
          <w:szCs w:val="22"/>
        </w:rPr>
        <w:fldChar w:fldCharType="begin"/>
      </w:r>
      <w:r w:rsidR="006425B0">
        <w:rPr>
          <w:rFonts w:cstheme="minorBidi"/>
          <w:szCs w:val="22"/>
        </w:rPr>
        <w:instrText xml:space="preserve"> REF _Ref150250018 \r \h </w:instrText>
      </w:r>
      <w:r w:rsidR="006425B0">
        <w:rPr>
          <w:rFonts w:cstheme="minorBidi"/>
          <w:szCs w:val="22"/>
        </w:rPr>
      </w:r>
      <w:r w:rsidR="006425B0">
        <w:rPr>
          <w:rFonts w:cstheme="minorBidi"/>
          <w:szCs w:val="22"/>
        </w:rPr>
        <w:fldChar w:fldCharType="separate"/>
      </w:r>
      <w:r w:rsidR="00CE4DAB">
        <w:rPr>
          <w:rFonts w:cstheme="minorBidi"/>
          <w:szCs w:val="22"/>
        </w:rPr>
        <w:t>15</w:t>
      </w:r>
      <w:r w:rsidR="006425B0">
        <w:rPr>
          <w:rFonts w:cstheme="minorBidi"/>
          <w:szCs w:val="22"/>
        </w:rPr>
        <w:fldChar w:fldCharType="end"/>
      </w:r>
      <w:r w:rsidR="006425B0">
        <w:rPr>
          <w:rFonts w:cstheme="minorBidi"/>
          <w:szCs w:val="22"/>
        </w:rPr>
        <w:t xml:space="preserve">] </w:t>
      </w:r>
      <w:r w:rsidRPr="00604E82">
        <w:rPr>
          <w:rFonts w:cstheme="minorHAnsi"/>
          <w:szCs w:val="22"/>
        </w:rPr>
        <w:t>is expected to be demonstrated either via compliance with the guidelines “as stated” or via compliance with their objectives. Since no non-compliances have been identified and site-specific scope items are not expected to result in design changes or additional design analyses, “IAEA Specific Safety Guide No. SSG-56: Design of the Reactor Coolant System and Associated Systems for Nuclear Power Plants” has been assigned to a “</w:t>
      </w:r>
      <w:r w:rsidRPr="00604E82">
        <w:rPr>
          <w:rFonts w:cstheme="minorHAnsi"/>
          <w:b/>
          <w:bCs/>
          <w:szCs w:val="22"/>
        </w:rPr>
        <w:t>Low Risk</w:t>
      </w:r>
      <w:r w:rsidRPr="00604E82">
        <w:rPr>
          <w:rFonts w:cstheme="minorHAnsi"/>
          <w:szCs w:val="22"/>
        </w:rPr>
        <w:t>” c</w:t>
      </w:r>
      <w:r>
        <w:rPr>
          <w:rFonts w:cstheme="minorHAnsi"/>
          <w:szCs w:val="22"/>
        </w:rPr>
        <w:t>ategory</w:t>
      </w:r>
      <w:r w:rsidRPr="00604E82">
        <w:rPr>
          <w:rFonts w:cstheme="minorHAnsi"/>
          <w:szCs w:val="22"/>
        </w:rPr>
        <w:t>.</w:t>
      </w:r>
    </w:p>
    <w:p w14:paraId="640EBC92" w14:textId="60827EDB" w:rsidR="006425B0" w:rsidRDefault="00A060DB" w:rsidP="00A156DE">
      <w:pPr>
        <w:jc w:val="both"/>
      </w:pPr>
      <w:r w:rsidRPr="00CE5DE5">
        <w:t xml:space="preserve">The AP1000 approach to design of the RCS and associated systems is aligned with the guidance provided in the IAEA </w:t>
      </w:r>
      <w:r w:rsidR="00303863" w:rsidRPr="00303863">
        <w:rPr>
          <w:lang w:eastAsia="zh-CN"/>
        </w:rPr>
        <w:t>guidelines</w:t>
      </w:r>
      <w:r w:rsidR="00303863">
        <w:t xml:space="preserve"> </w:t>
      </w:r>
      <w:r w:rsidRPr="00CE5DE5">
        <w:t xml:space="preserve">for factors such as design limits, internal and external events influence on design bases, reliability, possible load combinations, manufacturing, installation, testing, maintenance and other aspects listed in the specific safety guide itself. </w:t>
      </w:r>
    </w:p>
    <w:p w14:paraId="52A348D3" w14:textId="001C9863" w:rsidR="00AA148C" w:rsidRDefault="00A060DB" w:rsidP="00A156DE">
      <w:pPr>
        <w:jc w:val="both"/>
      </w:pPr>
      <w:r w:rsidRPr="00CE5DE5">
        <w:t xml:space="preserve">A significant amount of SSRs are not applicable to the AP1000 design since they describe requirements for design of NPPs using BWR and PHWR  technology. Because of the nature of this particular IAEA SSG which focuses purely on design activities, fulfillment of all of the requirements is the responsibility of Westinghouse as a design provider. Several requirements have been labeled as fulfilled due to AP1000 design compliance with the objective of the requirement, but not the requirement itself. Most of these requirements are related to the actuation of safety related systems, residual heat removal and ultimate heat sink design. Compliance with objectives of these requirements have been justified using design bases of innovative, passive safety systems introduced in AP1000 NPP. </w:t>
      </w:r>
    </w:p>
    <w:p w14:paraId="102637EC" w14:textId="3048AA0D" w:rsidR="001413FD" w:rsidRDefault="001413FD" w:rsidP="001413FD">
      <w:pPr>
        <w:pStyle w:val="Heading3"/>
      </w:pPr>
      <w:bookmarkStart w:id="122" w:name="_Toc152671855"/>
      <w:r w:rsidRPr="002C005C">
        <w:t>Roadmap of Items Specifically Discussed in the</w:t>
      </w:r>
      <w:r>
        <w:t xml:space="preserve"> Guide Assessment</w:t>
      </w:r>
      <w:bookmarkEnd w:id="122"/>
    </w:p>
    <w:p w14:paraId="54D065BC" w14:textId="5F5BDD42" w:rsidR="00931F04" w:rsidRDefault="00931F04" w:rsidP="00497DF2">
      <w:pPr>
        <w:pStyle w:val="Heading4"/>
      </w:pPr>
      <w:r>
        <w:t>Section 2 (</w:t>
      </w:r>
      <w:r w:rsidR="00A778B8">
        <w:t>Extent of the reactor coolant system and associated systems</w:t>
      </w:r>
      <w:r w:rsidR="00497DF2">
        <w:t>)</w:t>
      </w:r>
    </w:p>
    <w:p w14:paraId="232D7F16" w14:textId="273EB9EF" w:rsidR="00083A2F" w:rsidRPr="00083A2F" w:rsidRDefault="00083A2F" w:rsidP="006B31B3">
      <w:pPr>
        <w:jc w:val="both"/>
        <w:rPr>
          <w:lang w:eastAsia="zh-CN"/>
        </w:rPr>
      </w:pPr>
      <w:r w:rsidRPr="00083A2F">
        <w:rPr>
          <w:lang w:eastAsia="zh-CN"/>
        </w:rPr>
        <w:t>The character of</w:t>
      </w:r>
      <w:r w:rsidR="006425B0">
        <w:rPr>
          <w:lang w:eastAsia="zh-CN"/>
        </w:rPr>
        <w:t xml:space="preserve"> </w:t>
      </w:r>
      <w:r w:rsidR="006425B0" w:rsidRPr="00116201">
        <w:rPr>
          <w:b/>
          <w:bCs/>
          <w:lang w:eastAsia="zh-CN"/>
        </w:rPr>
        <w:t xml:space="preserve">Section </w:t>
      </w:r>
      <w:r w:rsidR="006425B0">
        <w:rPr>
          <w:b/>
          <w:bCs/>
          <w:lang w:eastAsia="zh-CN"/>
        </w:rPr>
        <w:t>2</w:t>
      </w:r>
      <w:r w:rsidR="006425B0" w:rsidRPr="00116201">
        <w:rPr>
          <w:lang w:eastAsia="zh-CN"/>
        </w:rPr>
        <w:t xml:space="preserve"> </w:t>
      </w:r>
      <w:r w:rsidR="006425B0">
        <w:rPr>
          <w:lang w:eastAsia="zh-CN"/>
        </w:rPr>
        <w:t>of the reference document [</w:t>
      </w:r>
      <w:r w:rsidR="006425B0">
        <w:rPr>
          <w:rFonts w:cstheme="minorBidi"/>
          <w:szCs w:val="22"/>
        </w:rPr>
        <w:fldChar w:fldCharType="begin"/>
      </w:r>
      <w:r w:rsidR="006425B0">
        <w:rPr>
          <w:rFonts w:cstheme="minorBidi"/>
          <w:szCs w:val="22"/>
        </w:rPr>
        <w:instrText xml:space="preserve"> REF _Ref150250018 \r \h </w:instrText>
      </w:r>
      <w:r w:rsidR="006425B0">
        <w:rPr>
          <w:rFonts w:cstheme="minorBidi"/>
          <w:szCs w:val="22"/>
        </w:rPr>
      </w:r>
      <w:r w:rsidR="006425B0">
        <w:rPr>
          <w:rFonts w:cstheme="minorBidi"/>
          <w:szCs w:val="22"/>
        </w:rPr>
        <w:fldChar w:fldCharType="separate"/>
      </w:r>
      <w:r w:rsidR="00CE4DAB">
        <w:rPr>
          <w:rFonts w:cstheme="minorBidi"/>
          <w:szCs w:val="22"/>
        </w:rPr>
        <w:t>15</w:t>
      </w:r>
      <w:r w:rsidR="006425B0">
        <w:rPr>
          <w:rFonts w:cstheme="minorBidi"/>
          <w:szCs w:val="22"/>
        </w:rPr>
        <w:fldChar w:fldCharType="end"/>
      </w:r>
      <w:r w:rsidR="006425B0">
        <w:rPr>
          <w:lang w:eastAsia="zh-CN"/>
        </w:rPr>
        <w:t>]</w:t>
      </w:r>
      <w:r w:rsidR="006425B0" w:rsidRPr="001F0157">
        <w:rPr>
          <w:lang w:eastAsia="zh-CN"/>
        </w:rPr>
        <w:t xml:space="preserve"> </w:t>
      </w:r>
      <w:r w:rsidRPr="00083A2F">
        <w:rPr>
          <w:lang w:eastAsia="zh-CN"/>
        </w:rPr>
        <w:t>is explanatory.</w:t>
      </w:r>
    </w:p>
    <w:p w14:paraId="720A2DDD" w14:textId="64DFE5C9" w:rsidR="00931F04" w:rsidRDefault="00931F04" w:rsidP="006B31B3">
      <w:pPr>
        <w:pStyle w:val="Heading4"/>
        <w:jc w:val="both"/>
      </w:pPr>
      <w:r w:rsidRPr="00A778B8">
        <w:t>Section 3 (</w:t>
      </w:r>
      <w:r w:rsidR="00A778B8">
        <w:t>Design basis of the reactor coolant system and associated systems</w:t>
      </w:r>
      <w:r w:rsidRPr="00A778B8">
        <w:t>)</w:t>
      </w:r>
    </w:p>
    <w:p w14:paraId="353A9367" w14:textId="573E1876" w:rsidR="00497DF2" w:rsidRDefault="00514F3C" w:rsidP="006B31B3">
      <w:pPr>
        <w:jc w:val="both"/>
        <w:rPr>
          <w:lang w:eastAsia="zh-CN"/>
        </w:rPr>
      </w:pPr>
      <w:r w:rsidRPr="00514F3C">
        <w:rPr>
          <w:lang w:eastAsia="zh-CN"/>
        </w:rPr>
        <w:t>Guidelines</w:t>
      </w:r>
      <w:r>
        <w:t xml:space="preserve"> </w:t>
      </w:r>
      <w:r w:rsidR="002F2C9F">
        <w:rPr>
          <w:lang w:eastAsia="zh-CN"/>
        </w:rPr>
        <w:t xml:space="preserve">presented in </w:t>
      </w:r>
      <w:r w:rsidR="00C61EDD" w:rsidRPr="00116201">
        <w:rPr>
          <w:b/>
          <w:bCs/>
          <w:lang w:eastAsia="zh-CN"/>
        </w:rPr>
        <w:t xml:space="preserve">Section </w:t>
      </w:r>
      <w:r w:rsidR="00C61EDD">
        <w:rPr>
          <w:b/>
          <w:bCs/>
          <w:lang w:eastAsia="zh-CN"/>
        </w:rPr>
        <w:t>3</w:t>
      </w:r>
      <w:r w:rsidR="00C61EDD" w:rsidRPr="00116201">
        <w:rPr>
          <w:lang w:eastAsia="zh-CN"/>
        </w:rPr>
        <w:t xml:space="preserve"> </w:t>
      </w:r>
      <w:r w:rsidR="00C61EDD">
        <w:rPr>
          <w:lang w:eastAsia="zh-CN"/>
        </w:rPr>
        <w:t>of the reference document [</w:t>
      </w:r>
      <w:r w:rsidR="00C61EDD">
        <w:rPr>
          <w:rFonts w:cstheme="minorBidi"/>
          <w:szCs w:val="22"/>
        </w:rPr>
        <w:fldChar w:fldCharType="begin"/>
      </w:r>
      <w:r w:rsidR="00C61EDD">
        <w:rPr>
          <w:rFonts w:cstheme="minorBidi"/>
          <w:szCs w:val="22"/>
        </w:rPr>
        <w:instrText xml:space="preserve"> REF _Ref150250018 \r \h </w:instrText>
      </w:r>
      <w:r w:rsidR="00C61EDD">
        <w:rPr>
          <w:rFonts w:cstheme="minorBidi"/>
          <w:szCs w:val="22"/>
        </w:rPr>
      </w:r>
      <w:r w:rsidR="00C61EDD">
        <w:rPr>
          <w:rFonts w:cstheme="minorBidi"/>
          <w:szCs w:val="22"/>
        </w:rPr>
        <w:fldChar w:fldCharType="separate"/>
      </w:r>
      <w:r w:rsidR="00CE4DAB">
        <w:rPr>
          <w:rFonts w:cstheme="minorBidi"/>
          <w:szCs w:val="22"/>
        </w:rPr>
        <w:t>15</w:t>
      </w:r>
      <w:r w:rsidR="00C61EDD">
        <w:rPr>
          <w:rFonts w:cstheme="minorBidi"/>
          <w:szCs w:val="22"/>
        </w:rPr>
        <w:fldChar w:fldCharType="end"/>
      </w:r>
      <w:r w:rsidR="00C61EDD">
        <w:rPr>
          <w:lang w:eastAsia="zh-CN"/>
        </w:rPr>
        <w:t>]</w:t>
      </w:r>
      <w:r w:rsidR="00C61EDD" w:rsidRPr="001F0157">
        <w:rPr>
          <w:lang w:eastAsia="zh-CN"/>
        </w:rPr>
        <w:t xml:space="preserve"> </w:t>
      </w:r>
      <w:r w:rsidR="002F2C9F">
        <w:rPr>
          <w:lang w:eastAsia="zh-CN"/>
        </w:rPr>
        <w:t>are met by Westinghouse</w:t>
      </w:r>
      <w:r w:rsidR="008175D1" w:rsidRPr="008175D1">
        <w:t xml:space="preserve"> </w:t>
      </w:r>
      <w:r w:rsidR="008175D1">
        <w:t>either “as stated” or via compliance with their objectives</w:t>
      </w:r>
      <w:r w:rsidR="00953AE4">
        <w:rPr>
          <w:lang w:eastAsia="zh-CN"/>
        </w:rPr>
        <w:t>.</w:t>
      </w:r>
    </w:p>
    <w:p w14:paraId="77543726" w14:textId="22AD1D2C" w:rsidR="00DB02B0" w:rsidRDefault="00E30428" w:rsidP="006B31B3">
      <w:pPr>
        <w:jc w:val="both"/>
        <w:rPr>
          <w:rFonts w:cstheme="minorHAnsi"/>
          <w:szCs w:val="22"/>
        </w:rPr>
      </w:pPr>
      <w:r>
        <w:rPr>
          <w:rFonts w:cstheme="minorHAnsi"/>
          <w:szCs w:val="22"/>
        </w:rPr>
        <w:t>“Compliant with objective” (</w:t>
      </w:r>
      <w:r w:rsidR="00C61EDD">
        <w:rPr>
          <w:rFonts w:cstheme="minorHAnsi"/>
          <w:szCs w:val="22"/>
        </w:rPr>
        <w:t>CWO</w:t>
      </w:r>
      <w:r>
        <w:rPr>
          <w:rFonts w:cstheme="minorHAnsi"/>
          <w:szCs w:val="22"/>
        </w:rPr>
        <w:t>)</w:t>
      </w:r>
      <w:r w:rsidR="00C61EDD">
        <w:rPr>
          <w:rFonts w:cstheme="minorHAnsi"/>
          <w:szCs w:val="22"/>
        </w:rPr>
        <w:t xml:space="preserve"> </w:t>
      </w:r>
      <w:r w:rsidR="00DB02B0">
        <w:rPr>
          <w:rFonts w:cstheme="minorHAnsi"/>
          <w:szCs w:val="22"/>
        </w:rPr>
        <w:t xml:space="preserve">items were identified in </w:t>
      </w:r>
      <w:r w:rsidR="0036096E">
        <w:rPr>
          <w:rFonts w:cstheme="minorHAnsi"/>
          <w:szCs w:val="22"/>
        </w:rPr>
        <w:t>five</w:t>
      </w:r>
      <w:r w:rsidR="00DB02B0">
        <w:rPr>
          <w:rFonts w:cstheme="minorHAnsi"/>
          <w:szCs w:val="22"/>
        </w:rPr>
        <w:t xml:space="preserve"> subsections.</w:t>
      </w:r>
    </w:p>
    <w:p w14:paraId="76D3DFC7" w14:textId="64FC1DA7" w:rsidR="00953AE4" w:rsidRDefault="000B5386" w:rsidP="006B31B3">
      <w:pPr>
        <w:jc w:val="both"/>
        <w:rPr>
          <w:rFonts w:cstheme="minorHAnsi"/>
          <w:szCs w:val="22"/>
        </w:rPr>
      </w:pPr>
      <w:r>
        <w:rPr>
          <w:lang w:eastAsia="zh-CN"/>
        </w:rPr>
        <w:t>“</w:t>
      </w:r>
      <w:r w:rsidR="00147232">
        <w:rPr>
          <w:lang w:eastAsia="zh-CN"/>
        </w:rPr>
        <w:t>General</w:t>
      </w:r>
      <w:r>
        <w:rPr>
          <w:lang w:eastAsia="zh-CN"/>
        </w:rPr>
        <w:t>”</w:t>
      </w:r>
      <w:r w:rsidR="001B61FA" w:rsidRPr="001B61FA">
        <w:rPr>
          <w:rFonts w:cstheme="minorHAnsi"/>
          <w:szCs w:val="22"/>
        </w:rPr>
        <w:t xml:space="preserve"> </w:t>
      </w:r>
      <w:r w:rsidR="001B61FA">
        <w:rPr>
          <w:rFonts w:cstheme="minorHAnsi"/>
          <w:szCs w:val="22"/>
        </w:rPr>
        <w:t>subsection contains a CWO item related to:</w:t>
      </w:r>
    </w:p>
    <w:p w14:paraId="2F658CB0" w14:textId="543392E6" w:rsidR="0052448A" w:rsidRDefault="00D8364D" w:rsidP="00513590">
      <w:pPr>
        <w:pStyle w:val="ListParagraph"/>
        <w:numPr>
          <w:ilvl w:val="0"/>
          <w:numId w:val="90"/>
        </w:numPr>
        <w:jc w:val="both"/>
        <w:rPr>
          <w:lang w:eastAsia="zh-CN"/>
        </w:rPr>
      </w:pPr>
      <w:r w:rsidRPr="00E317DC">
        <w:rPr>
          <w:rFonts w:cstheme="minorHAnsi"/>
          <w:b/>
          <w:bCs/>
          <w:szCs w:val="22"/>
        </w:rPr>
        <w:t>(Item 3.3)</w:t>
      </w:r>
      <w:r>
        <w:rPr>
          <w:rFonts w:cstheme="minorHAnsi"/>
          <w:szCs w:val="22"/>
        </w:rPr>
        <w:t xml:space="preserve"> </w:t>
      </w:r>
      <w:r w:rsidR="0052448A" w:rsidRPr="001D2CFF">
        <w:rPr>
          <w:rFonts w:cstheme="minorHAnsi"/>
          <w:szCs w:val="22"/>
        </w:rPr>
        <w:t>Requirements to be met by design process</w:t>
      </w:r>
      <w:r w:rsidR="00DC0E06" w:rsidRPr="001D2CFF">
        <w:rPr>
          <w:rFonts w:cstheme="minorHAnsi"/>
          <w:szCs w:val="22"/>
        </w:rPr>
        <w:t>.</w:t>
      </w:r>
    </w:p>
    <w:p w14:paraId="36CBE5B9" w14:textId="590F0989" w:rsidR="000A51A1" w:rsidRDefault="000B5386" w:rsidP="006B31B3">
      <w:pPr>
        <w:jc w:val="both"/>
        <w:rPr>
          <w:rFonts w:cstheme="minorHAnsi"/>
          <w:szCs w:val="22"/>
        </w:rPr>
      </w:pPr>
      <w:r>
        <w:rPr>
          <w:lang w:eastAsia="zh-CN"/>
        </w:rPr>
        <w:t>“</w:t>
      </w:r>
      <w:r w:rsidR="000A51A1">
        <w:rPr>
          <w:lang w:eastAsia="zh-CN"/>
        </w:rPr>
        <w:t>Internal hazards</w:t>
      </w:r>
      <w:r>
        <w:rPr>
          <w:lang w:eastAsia="zh-CN"/>
        </w:rPr>
        <w:t>”</w:t>
      </w:r>
      <w:r w:rsidR="001B61FA" w:rsidRPr="001B61FA">
        <w:rPr>
          <w:rFonts w:cstheme="minorHAnsi"/>
          <w:szCs w:val="22"/>
        </w:rPr>
        <w:t xml:space="preserve"> </w:t>
      </w:r>
      <w:r w:rsidR="001B61FA">
        <w:rPr>
          <w:rFonts w:cstheme="minorHAnsi"/>
          <w:szCs w:val="22"/>
        </w:rPr>
        <w:t>subsection contains a CWO item related to:</w:t>
      </w:r>
    </w:p>
    <w:p w14:paraId="05CF557A" w14:textId="6FCF672C" w:rsidR="001D2CFF" w:rsidRDefault="00D8364D" w:rsidP="00513590">
      <w:pPr>
        <w:pStyle w:val="ListParagraph"/>
        <w:numPr>
          <w:ilvl w:val="0"/>
          <w:numId w:val="90"/>
        </w:numPr>
        <w:jc w:val="both"/>
        <w:rPr>
          <w:lang w:eastAsia="zh-CN"/>
        </w:rPr>
      </w:pPr>
      <w:r w:rsidRPr="00E317DC">
        <w:rPr>
          <w:b/>
          <w:bCs/>
          <w:lang w:eastAsia="zh-CN"/>
        </w:rPr>
        <w:t>(Item 3.13)</w:t>
      </w:r>
      <w:r>
        <w:rPr>
          <w:lang w:eastAsia="zh-CN"/>
        </w:rPr>
        <w:t xml:space="preserve"> </w:t>
      </w:r>
      <w:r w:rsidR="00663335">
        <w:rPr>
          <w:lang w:eastAsia="zh-CN"/>
        </w:rPr>
        <w:t xml:space="preserve">Recommendations </w:t>
      </w:r>
      <w:r w:rsidR="008F2432">
        <w:rPr>
          <w:lang w:eastAsia="zh-CN"/>
        </w:rPr>
        <w:t>that should</w:t>
      </w:r>
      <w:r w:rsidR="00663335">
        <w:rPr>
          <w:lang w:eastAsia="zh-CN"/>
        </w:rPr>
        <w:t xml:space="preserve"> be followed </w:t>
      </w:r>
      <w:r w:rsidR="008F2432" w:rsidRPr="00CE5DE5">
        <w:t>identify internal hazards to be considered in the design of the reactor coolant system and associated systems.</w:t>
      </w:r>
    </w:p>
    <w:p w14:paraId="6E634E8B" w14:textId="50D2AA92" w:rsidR="000A51A1" w:rsidRDefault="000B5386" w:rsidP="006B31B3">
      <w:pPr>
        <w:jc w:val="both"/>
        <w:rPr>
          <w:rFonts w:cstheme="minorHAnsi"/>
          <w:szCs w:val="22"/>
        </w:rPr>
      </w:pPr>
      <w:r>
        <w:rPr>
          <w:lang w:eastAsia="zh-CN"/>
        </w:rPr>
        <w:t>“</w:t>
      </w:r>
      <w:r w:rsidR="000A51A1">
        <w:rPr>
          <w:lang w:eastAsia="zh-CN"/>
        </w:rPr>
        <w:t>External hazards</w:t>
      </w:r>
      <w:r>
        <w:rPr>
          <w:lang w:eastAsia="zh-CN"/>
        </w:rPr>
        <w:t>”</w:t>
      </w:r>
      <w:r w:rsidR="001B61FA" w:rsidRPr="001B61FA">
        <w:rPr>
          <w:rFonts w:cstheme="minorHAnsi"/>
          <w:szCs w:val="22"/>
        </w:rPr>
        <w:t xml:space="preserve"> </w:t>
      </w:r>
      <w:r w:rsidR="001B61FA">
        <w:rPr>
          <w:rFonts w:cstheme="minorHAnsi"/>
          <w:szCs w:val="22"/>
        </w:rPr>
        <w:t>subsection contains CWO item</w:t>
      </w:r>
      <w:r w:rsidR="004307CC">
        <w:rPr>
          <w:rFonts w:cstheme="minorHAnsi"/>
          <w:szCs w:val="22"/>
        </w:rPr>
        <w:t>s</w:t>
      </w:r>
      <w:r w:rsidR="001B61FA">
        <w:rPr>
          <w:rFonts w:cstheme="minorHAnsi"/>
          <w:szCs w:val="22"/>
        </w:rPr>
        <w:t xml:space="preserve"> related to:</w:t>
      </w:r>
    </w:p>
    <w:p w14:paraId="7F3C0CB2" w14:textId="53DAF686" w:rsidR="00A744AF" w:rsidRDefault="00A744AF" w:rsidP="00513590">
      <w:pPr>
        <w:pStyle w:val="ListParagraph"/>
        <w:numPr>
          <w:ilvl w:val="0"/>
          <w:numId w:val="90"/>
        </w:numPr>
        <w:jc w:val="both"/>
      </w:pPr>
      <w:r w:rsidRPr="00E317DC">
        <w:rPr>
          <w:rFonts w:cstheme="minorHAnsi"/>
          <w:b/>
          <w:bCs/>
          <w:szCs w:val="22"/>
        </w:rPr>
        <w:lastRenderedPageBreak/>
        <w:t>(Item 3.18)</w:t>
      </w:r>
      <w:r w:rsidRPr="00E317DC">
        <w:rPr>
          <w:rFonts w:cstheme="minorHAnsi"/>
          <w:szCs w:val="22"/>
        </w:rPr>
        <w:t xml:space="preserve"> </w:t>
      </w:r>
      <w:r w:rsidR="002D0EAF" w:rsidRPr="00CE5DE5">
        <w:t xml:space="preserve">The recommendations provided in the following IAEA safety standards </w:t>
      </w:r>
      <w:r w:rsidR="00405CD2">
        <w:t xml:space="preserve">that </w:t>
      </w:r>
      <w:r w:rsidR="002D0EAF" w:rsidRPr="00CE5DE5">
        <w:t>should also be considered to understand the general concepts, ensure identification of the relevant external hazards and protect the reactor coolant system and associated systems against the effects of these hazards</w:t>
      </w:r>
    </w:p>
    <w:p w14:paraId="522068A1" w14:textId="23323F13" w:rsidR="00C40B14" w:rsidRDefault="00C40B14" w:rsidP="00513590">
      <w:pPr>
        <w:pStyle w:val="ListParagraph"/>
        <w:numPr>
          <w:ilvl w:val="0"/>
          <w:numId w:val="90"/>
        </w:numPr>
        <w:jc w:val="both"/>
        <w:rPr>
          <w:lang w:eastAsia="zh-CN"/>
        </w:rPr>
      </w:pPr>
      <w:r w:rsidRPr="00E317DC">
        <w:rPr>
          <w:b/>
          <w:bCs/>
        </w:rPr>
        <w:t>(Item 3.25)</w:t>
      </w:r>
      <w:r>
        <w:t xml:space="preserve"> </w:t>
      </w:r>
      <w:r w:rsidR="00E91028">
        <w:t xml:space="preserve">Accomplishment of </w:t>
      </w:r>
      <w:r w:rsidRPr="00CE5DE5">
        <w:t>short term actions necessary to preserve the integrity of the reactor coolant pressure boundary and to prevent conditions from escalating to design extension conditions with core melting</w:t>
      </w:r>
    </w:p>
    <w:p w14:paraId="204D2822" w14:textId="08136C62" w:rsidR="000A51A1" w:rsidRDefault="000B5386" w:rsidP="006B31B3">
      <w:pPr>
        <w:jc w:val="both"/>
        <w:rPr>
          <w:rFonts w:cstheme="minorHAnsi"/>
          <w:szCs w:val="22"/>
        </w:rPr>
      </w:pPr>
      <w:r>
        <w:rPr>
          <w:lang w:eastAsia="zh-CN"/>
        </w:rPr>
        <w:t>“</w:t>
      </w:r>
      <w:r w:rsidR="00590172">
        <w:rPr>
          <w:lang w:eastAsia="zh-CN"/>
        </w:rPr>
        <w:t>Reliability</w:t>
      </w:r>
      <w:r>
        <w:rPr>
          <w:lang w:eastAsia="zh-CN"/>
        </w:rPr>
        <w:t>”</w:t>
      </w:r>
      <w:r w:rsidR="001B61FA" w:rsidRPr="001B61FA">
        <w:rPr>
          <w:rFonts w:cstheme="minorHAnsi"/>
          <w:szCs w:val="22"/>
        </w:rPr>
        <w:t xml:space="preserve"> </w:t>
      </w:r>
      <w:r w:rsidR="001B61FA">
        <w:rPr>
          <w:rFonts w:cstheme="minorHAnsi"/>
          <w:szCs w:val="22"/>
        </w:rPr>
        <w:t>subsection contains a CWO item related to:</w:t>
      </w:r>
    </w:p>
    <w:p w14:paraId="73D15C29" w14:textId="1B92D44B" w:rsidR="00BD6F61" w:rsidRDefault="00BD6F61" w:rsidP="00513590">
      <w:pPr>
        <w:pStyle w:val="ListParagraph"/>
        <w:numPr>
          <w:ilvl w:val="0"/>
          <w:numId w:val="90"/>
        </w:numPr>
        <w:jc w:val="both"/>
        <w:rPr>
          <w:lang w:eastAsia="zh-CN"/>
        </w:rPr>
      </w:pPr>
      <w:r w:rsidRPr="00E317DC">
        <w:rPr>
          <w:rFonts w:cstheme="minorHAnsi"/>
          <w:b/>
          <w:bCs/>
          <w:szCs w:val="22"/>
        </w:rPr>
        <w:t xml:space="preserve">(Item </w:t>
      </w:r>
      <w:r w:rsidR="00B56C54" w:rsidRPr="00E317DC">
        <w:rPr>
          <w:rFonts w:cstheme="minorHAnsi"/>
          <w:b/>
          <w:bCs/>
          <w:szCs w:val="22"/>
        </w:rPr>
        <w:t>3.56)</w:t>
      </w:r>
      <w:r w:rsidR="00B56C54" w:rsidRPr="00E317DC">
        <w:rPr>
          <w:rFonts w:cstheme="minorHAnsi"/>
          <w:szCs w:val="22"/>
        </w:rPr>
        <w:t xml:space="preserve"> </w:t>
      </w:r>
      <w:r w:rsidR="003523EA" w:rsidRPr="00E317DC">
        <w:rPr>
          <w:rFonts w:cstheme="minorHAnsi"/>
          <w:szCs w:val="22"/>
        </w:rPr>
        <w:t xml:space="preserve">Applying recommendations </w:t>
      </w:r>
      <w:r w:rsidR="003523EA" w:rsidRPr="00CE5DE5">
        <w:t>in respect of design extension conditions, taking into account that meeting the single failure criterion is not necessary and that the additional safety features for design extension conditions are supplied by the alternate AC power source and batteries.</w:t>
      </w:r>
    </w:p>
    <w:p w14:paraId="25C3E1CC" w14:textId="0B5723E0" w:rsidR="00F0011A" w:rsidRDefault="000B5386" w:rsidP="006B31B3">
      <w:pPr>
        <w:jc w:val="both"/>
        <w:rPr>
          <w:rFonts w:cstheme="minorHAnsi"/>
          <w:szCs w:val="22"/>
        </w:rPr>
      </w:pPr>
      <w:r>
        <w:rPr>
          <w:lang w:eastAsia="zh-CN"/>
        </w:rPr>
        <w:t>“</w:t>
      </w:r>
      <w:r w:rsidR="00835431">
        <w:rPr>
          <w:lang w:eastAsia="zh-CN"/>
        </w:rPr>
        <w:t>Overpressure protection</w:t>
      </w:r>
      <w:r>
        <w:rPr>
          <w:lang w:eastAsia="zh-CN"/>
        </w:rPr>
        <w:t>”</w:t>
      </w:r>
      <w:r w:rsidR="001B61FA" w:rsidRPr="001B61FA">
        <w:rPr>
          <w:rFonts w:cstheme="minorHAnsi"/>
          <w:szCs w:val="22"/>
        </w:rPr>
        <w:t xml:space="preserve"> </w:t>
      </w:r>
      <w:r w:rsidR="001B61FA">
        <w:rPr>
          <w:rFonts w:cstheme="minorHAnsi"/>
          <w:szCs w:val="22"/>
        </w:rPr>
        <w:t>subsection contains a CWO item related to:</w:t>
      </w:r>
    </w:p>
    <w:p w14:paraId="7273D1D5" w14:textId="796D3EDE" w:rsidR="00113623" w:rsidRDefault="002B4025" w:rsidP="00513590">
      <w:pPr>
        <w:pStyle w:val="ListParagraph"/>
        <w:numPr>
          <w:ilvl w:val="0"/>
          <w:numId w:val="90"/>
        </w:numPr>
        <w:jc w:val="both"/>
        <w:rPr>
          <w:lang w:eastAsia="zh-CN"/>
        </w:rPr>
      </w:pPr>
      <w:r w:rsidRPr="00B74433">
        <w:rPr>
          <w:rFonts w:cstheme="minorHAnsi"/>
          <w:b/>
          <w:bCs/>
          <w:szCs w:val="22"/>
        </w:rPr>
        <w:t>(Item 3.120)</w:t>
      </w:r>
      <w:r w:rsidRPr="00E317DC">
        <w:rPr>
          <w:rFonts w:cstheme="minorHAnsi"/>
          <w:szCs w:val="22"/>
        </w:rPr>
        <w:t xml:space="preserve"> </w:t>
      </w:r>
      <w:r w:rsidR="00E317DC" w:rsidRPr="00E317DC">
        <w:rPr>
          <w:rFonts w:cstheme="minorHAnsi"/>
          <w:szCs w:val="22"/>
        </w:rPr>
        <w:t xml:space="preserve">Using </w:t>
      </w:r>
      <w:r w:rsidR="00E317DC">
        <w:t>t</w:t>
      </w:r>
      <w:r w:rsidR="00E317DC" w:rsidRPr="00CE5DE5">
        <w:t>he same code for the design, manufacturing and overpressure analysis of a given component.</w:t>
      </w:r>
    </w:p>
    <w:p w14:paraId="76499209" w14:textId="3C559806" w:rsidR="008175D1" w:rsidRPr="008175D1" w:rsidRDefault="008175D1" w:rsidP="008175D1">
      <w:pPr>
        <w:jc w:val="both"/>
        <w:rPr>
          <w:i/>
          <w:iCs/>
          <w:lang w:eastAsia="zh-CN"/>
        </w:rPr>
      </w:pPr>
      <w:r w:rsidRPr="008175D1">
        <w:rPr>
          <w:i/>
          <w:iCs/>
          <w:lang w:eastAsia="zh-CN"/>
        </w:rPr>
        <w:t xml:space="preserve">Refer to </w:t>
      </w:r>
      <w:r w:rsidRPr="008175D1">
        <w:rPr>
          <w:b/>
          <w:bCs/>
          <w:i/>
          <w:iCs/>
          <w:lang w:eastAsia="zh-CN"/>
        </w:rPr>
        <w:t>Subsection 2.</w:t>
      </w:r>
      <w:r w:rsidR="00131B05">
        <w:rPr>
          <w:b/>
          <w:bCs/>
          <w:i/>
          <w:iCs/>
          <w:lang w:eastAsia="zh-CN"/>
        </w:rPr>
        <w:t>4</w:t>
      </w:r>
      <w:r w:rsidRPr="008175D1">
        <w:rPr>
          <w:i/>
          <w:iCs/>
          <w:lang w:eastAsia="zh-CN"/>
        </w:rPr>
        <w:t xml:space="preserve"> of the compliance assessment </w:t>
      </w:r>
      <w:r w:rsidRPr="00E6670D">
        <w:rPr>
          <w:i/>
          <w:iCs/>
          <w:lang w:eastAsia="zh-CN"/>
        </w:rPr>
        <w:t xml:space="preserve">report </w:t>
      </w:r>
      <w:r w:rsidRPr="00E6670D">
        <w:rPr>
          <w:i/>
          <w:iCs/>
        </w:rPr>
        <w:t>[</w:t>
      </w:r>
      <w:r w:rsidR="00E6670D" w:rsidRPr="00E6670D">
        <w:rPr>
          <w:rFonts w:cstheme="minorBidi"/>
          <w:i/>
          <w:iCs/>
          <w:szCs w:val="22"/>
        </w:rPr>
        <w:fldChar w:fldCharType="begin"/>
      </w:r>
      <w:r w:rsidR="00E6670D" w:rsidRPr="00E6670D">
        <w:rPr>
          <w:rFonts w:cstheme="minorBidi"/>
          <w:i/>
          <w:iCs/>
          <w:szCs w:val="22"/>
        </w:rPr>
        <w:instrText xml:space="preserve"> REF _Ref150250084 \r \h  \* MERGEFORMAT </w:instrText>
      </w:r>
      <w:r w:rsidR="00E6670D" w:rsidRPr="00E6670D">
        <w:rPr>
          <w:rFonts w:cstheme="minorBidi"/>
          <w:i/>
          <w:iCs/>
          <w:szCs w:val="22"/>
        </w:rPr>
      </w:r>
      <w:r w:rsidR="00E6670D" w:rsidRPr="00E6670D">
        <w:rPr>
          <w:rFonts w:cstheme="minorBidi"/>
          <w:i/>
          <w:iCs/>
          <w:szCs w:val="22"/>
        </w:rPr>
        <w:fldChar w:fldCharType="separate"/>
      </w:r>
      <w:r w:rsidR="00CE4DAB">
        <w:rPr>
          <w:rFonts w:cstheme="minorBidi"/>
          <w:i/>
          <w:iCs/>
          <w:szCs w:val="22"/>
        </w:rPr>
        <w:t>45</w:t>
      </w:r>
      <w:r w:rsidR="00E6670D" w:rsidRPr="00E6670D">
        <w:rPr>
          <w:rFonts w:cstheme="minorBidi"/>
          <w:i/>
          <w:iCs/>
          <w:szCs w:val="22"/>
        </w:rPr>
        <w:fldChar w:fldCharType="end"/>
      </w:r>
      <w:r w:rsidRPr="00E6670D">
        <w:rPr>
          <w:i/>
          <w:iCs/>
        </w:rPr>
        <w:t>]</w:t>
      </w:r>
      <w:r w:rsidRPr="00E6670D">
        <w:rPr>
          <w:i/>
          <w:iCs/>
          <w:lang w:eastAsia="zh-CN"/>
        </w:rPr>
        <w:t xml:space="preserve"> for</w:t>
      </w:r>
      <w:r w:rsidRPr="008175D1">
        <w:rPr>
          <w:i/>
          <w:iCs/>
          <w:lang w:eastAsia="zh-CN"/>
        </w:rPr>
        <w:t xml:space="preserve"> more details.</w:t>
      </w:r>
    </w:p>
    <w:p w14:paraId="482F4C8C" w14:textId="6B24765E" w:rsidR="00931F04" w:rsidRDefault="00931F04" w:rsidP="006B31B3">
      <w:pPr>
        <w:pStyle w:val="Heading4"/>
        <w:jc w:val="both"/>
      </w:pPr>
      <w:r w:rsidRPr="00251E03">
        <w:t xml:space="preserve">Section </w:t>
      </w:r>
      <w:r w:rsidR="006A568D" w:rsidRPr="00251E03">
        <w:t>4</w:t>
      </w:r>
      <w:r w:rsidRPr="00251E03">
        <w:t xml:space="preserve"> (</w:t>
      </w:r>
      <w:r w:rsidR="00251E03">
        <w:t>Ultimate heat sink and residual heat transfer systems</w:t>
      </w:r>
      <w:r w:rsidRPr="00251E03">
        <w:t>)</w:t>
      </w:r>
    </w:p>
    <w:p w14:paraId="29DE6EFE" w14:textId="6EE7ECCB" w:rsidR="00741BB4" w:rsidRDefault="00514F3C" w:rsidP="00741BB4">
      <w:pPr>
        <w:jc w:val="both"/>
        <w:rPr>
          <w:lang w:eastAsia="zh-CN"/>
        </w:rPr>
      </w:pPr>
      <w:r w:rsidRPr="00514F3C">
        <w:rPr>
          <w:lang w:eastAsia="zh-CN"/>
        </w:rPr>
        <w:t>Guidelines</w:t>
      </w:r>
      <w:r>
        <w:t xml:space="preserve"> </w:t>
      </w:r>
      <w:r w:rsidR="00741BB4">
        <w:rPr>
          <w:lang w:eastAsia="zh-CN"/>
        </w:rPr>
        <w:t xml:space="preserve">presented in </w:t>
      </w:r>
      <w:r w:rsidR="00741BB4" w:rsidRPr="00116201">
        <w:rPr>
          <w:b/>
          <w:bCs/>
          <w:lang w:eastAsia="zh-CN"/>
        </w:rPr>
        <w:t xml:space="preserve">Section </w:t>
      </w:r>
      <w:r w:rsidR="00741BB4">
        <w:rPr>
          <w:b/>
          <w:bCs/>
          <w:lang w:eastAsia="zh-CN"/>
        </w:rPr>
        <w:t>4</w:t>
      </w:r>
      <w:r w:rsidR="00741BB4" w:rsidRPr="00116201">
        <w:rPr>
          <w:lang w:eastAsia="zh-CN"/>
        </w:rPr>
        <w:t xml:space="preserve"> </w:t>
      </w:r>
      <w:r w:rsidR="00741BB4">
        <w:rPr>
          <w:lang w:eastAsia="zh-CN"/>
        </w:rPr>
        <w:t>of the reference document [</w:t>
      </w:r>
      <w:r w:rsidR="00741BB4">
        <w:rPr>
          <w:rFonts w:cstheme="minorBidi"/>
          <w:szCs w:val="22"/>
        </w:rPr>
        <w:fldChar w:fldCharType="begin"/>
      </w:r>
      <w:r w:rsidR="00741BB4">
        <w:rPr>
          <w:rFonts w:cstheme="minorBidi"/>
          <w:szCs w:val="22"/>
        </w:rPr>
        <w:instrText xml:space="preserve"> REF _Ref150250018 \r \h </w:instrText>
      </w:r>
      <w:r w:rsidR="00741BB4">
        <w:rPr>
          <w:rFonts w:cstheme="minorBidi"/>
          <w:szCs w:val="22"/>
        </w:rPr>
      </w:r>
      <w:r w:rsidR="00741BB4">
        <w:rPr>
          <w:rFonts w:cstheme="minorBidi"/>
          <w:szCs w:val="22"/>
        </w:rPr>
        <w:fldChar w:fldCharType="separate"/>
      </w:r>
      <w:r w:rsidR="00CE4DAB">
        <w:rPr>
          <w:rFonts w:cstheme="minorBidi"/>
          <w:szCs w:val="22"/>
        </w:rPr>
        <w:t>15</w:t>
      </w:r>
      <w:r w:rsidR="00741BB4">
        <w:rPr>
          <w:rFonts w:cstheme="minorBidi"/>
          <w:szCs w:val="22"/>
        </w:rPr>
        <w:fldChar w:fldCharType="end"/>
      </w:r>
      <w:r w:rsidR="00741BB4">
        <w:rPr>
          <w:lang w:eastAsia="zh-CN"/>
        </w:rPr>
        <w:t>]</w:t>
      </w:r>
      <w:r w:rsidR="00741BB4" w:rsidRPr="001F0157">
        <w:rPr>
          <w:lang w:eastAsia="zh-CN"/>
        </w:rPr>
        <w:t xml:space="preserve"> </w:t>
      </w:r>
      <w:r w:rsidR="00741BB4">
        <w:rPr>
          <w:lang w:eastAsia="zh-CN"/>
        </w:rPr>
        <w:t>are met by Westinghouse</w:t>
      </w:r>
      <w:r w:rsidR="008175D1" w:rsidRPr="008175D1">
        <w:t xml:space="preserve"> </w:t>
      </w:r>
      <w:r w:rsidR="008175D1">
        <w:t>either “as stated” or via compliance with their objectives</w:t>
      </w:r>
      <w:r w:rsidR="00741BB4">
        <w:rPr>
          <w:lang w:eastAsia="zh-CN"/>
        </w:rPr>
        <w:t>.</w:t>
      </w:r>
    </w:p>
    <w:p w14:paraId="27FCD015" w14:textId="687EDDF8" w:rsidR="003B29B5" w:rsidRDefault="003B29B5" w:rsidP="006B31B3">
      <w:pPr>
        <w:jc w:val="both"/>
        <w:rPr>
          <w:rFonts w:cstheme="minorHAnsi"/>
          <w:szCs w:val="22"/>
        </w:rPr>
      </w:pPr>
      <w:r>
        <w:rPr>
          <w:rFonts w:cstheme="minorHAnsi"/>
          <w:szCs w:val="22"/>
        </w:rPr>
        <w:t>C</w:t>
      </w:r>
      <w:r w:rsidR="00741BB4">
        <w:rPr>
          <w:rFonts w:cstheme="minorHAnsi"/>
          <w:szCs w:val="22"/>
        </w:rPr>
        <w:t>WO</w:t>
      </w:r>
      <w:r>
        <w:rPr>
          <w:rFonts w:cstheme="minorHAnsi"/>
          <w:szCs w:val="22"/>
        </w:rPr>
        <w:t xml:space="preserve"> items were identified in </w:t>
      </w:r>
      <w:r w:rsidR="00D55719">
        <w:rPr>
          <w:rFonts w:cstheme="minorHAnsi"/>
          <w:szCs w:val="22"/>
        </w:rPr>
        <w:t>two</w:t>
      </w:r>
      <w:r>
        <w:rPr>
          <w:rFonts w:cstheme="minorHAnsi"/>
          <w:szCs w:val="22"/>
        </w:rPr>
        <w:t xml:space="preserve"> subsections.</w:t>
      </w:r>
    </w:p>
    <w:p w14:paraId="4C647D8F" w14:textId="6554132B" w:rsidR="001D7E17" w:rsidRDefault="001D7E17" w:rsidP="006B31B3">
      <w:pPr>
        <w:jc w:val="both"/>
        <w:rPr>
          <w:rFonts w:cstheme="minorHAnsi"/>
          <w:szCs w:val="22"/>
        </w:rPr>
      </w:pPr>
      <w:r>
        <w:rPr>
          <w:rFonts w:cstheme="minorHAnsi"/>
          <w:szCs w:val="22"/>
        </w:rPr>
        <w:t>“Ultimate heat sink”</w:t>
      </w:r>
      <w:r w:rsidR="004307CC">
        <w:rPr>
          <w:rFonts w:cstheme="minorHAnsi"/>
          <w:szCs w:val="22"/>
        </w:rPr>
        <w:t xml:space="preserve"> subsection contains CWO item</w:t>
      </w:r>
      <w:r w:rsidR="009E4436">
        <w:rPr>
          <w:rFonts w:cstheme="minorHAnsi"/>
          <w:szCs w:val="22"/>
        </w:rPr>
        <w:t>s</w:t>
      </w:r>
      <w:r w:rsidR="004307CC">
        <w:rPr>
          <w:rFonts w:cstheme="minorHAnsi"/>
          <w:szCs w:val="22"/>
        </w:rPr>
        <w:t xml:space="preserve"> related to:</w:t>
      </w:r>
    </w:p>
    <w:p w14:paraId="4282BA68" w14:textId="2DD13E35" w:rsidR="00BB178C" w:rsidRDefault="00464BB4" w:rsidP="00513590">
      <w:pPr>
        <w:pStyle w:val="ListParagraph"/>
        <w:numPr>
          <w:ilvl w:val="0"/>
          <w:numId w:val="90"/>
        </w:numPr>
        <w:jc w:val="both"/>
      </w:pPr>
      <w:r w:rsidRPr="008308D3">
        <w:rPr>
          <w:b/>
          <w:bCs/>
          <w:lang w:eastAsia="zh-CN"/>
        </w:rPr>
        <w:t>(Item 4.16)</w:t>
      </w:r>
      <w:r w:rsidR="004D2533">
        <w:rPr>
          <w:lang w:eastAsia="zh-CN"/>
        </w:rPr>
        <w:t xml:space="preserve"> </w:t>
      </w:r>
      <w:r w:rsidR="00013588">
        <w:rPr>
          <w:lang w:eastAsia="zh-CN"/>
        </w:rPr>
        <w:t>Precise identification</w:t>
      </w:r>
      <w:r w:rsidR="0043526D">
        <w:rPr>
          <w:lang w:eastAsia="zh-CN"/>
        </w:rPr>
        <w:t xml:space="preserve"> </w:t>
      </w:r>
      <w:r w:rsidR="00BB178C">
        <w:rPr>
          <w:lang w:eastAsia="zh-CN"/>
        </w:rPr>
        <w:t xml:space="preserve">of </w:t>
      </w:r>
      <w:r w:rsidR="00BB178C" w:rsidRPr="00CE5DE5">
        <w:t xml:space="preserve">various heat sources and their time dependent </w:t>
      </w:r>
      <w:proofErr w:type="spellStart"/>
      <w:r w:rsidR="00BB178C" w:rsidRPr="00CE5DE5">
        <w:t>behaviour</w:t>
      </w:r>
      <w:proofErr w:type="spellEnd"/>
      <w:r w:rsidR="00BB178C" w:rsidRPr="00CE5DE5">
        <w:t xml:space="preserve"> </w:t>
      </w:r>
      <w:r w:rsidR="009238C1">
        <w:t>i</w:t>
      </w:r>
      <w:r w:rsidR="009238C1" w:rsidRPr="00CE5DE5">
        <w:t>n determining the capacities demanded of the ultimate heat sink and its directly associated heat transfer systems</w:t>
      </w:r>
      <w:r w:rsidR="009238C1">
        <w:t>.</w:t>
      </w:r>
    </w:p>
    <w:p w14:paraId="4A8AACE9" w14:textId="00C8654D" w:rsidR="006D0B8F" w:rsidRPr="008308D3" w:rsidRDefault="006D0B8F" w:rsidP="00513590">
      <w:pPr>
        <w:pStyle w:val="ListParagraph"/>
        <w:numPr>
          <w:ilvl w:val="0"/>
          <w:numId w:val="90"/>
        </w:numPr>
        <w:jc w:val="both"/>
        <w:rPr>
          <w:b/>
        </w:rPr>
      </w:pPr>
      <w:r w:rsidRPr="008308D3">
        <w:rPr>
          <w:b/>
          <w:bCs/>
          <w:lang w:eastAsia="zh-CN"/>
        </w:rPr>
        <w:t>(Item 4.18)</w:t>
      </w:r>
      <w:r>
        <w:rPr>
          <w:lang w:eastAsia="zh-CN"/>
        </w:rPr>
        <w:t xml:space="preserve"> </w:t>
      </w:r>
      <w:r w:rsidR="00281B80">
        <w:rPr>
          <w:lang w:eastAsia="zh-CN"/>
        </w:rPr>
        <w:t xml:space="preserve">Evaluation of </w:t>
      </w:r>
      <w:r w:rsidR="00281B80">
        <w:t>t</w:t>
      </w:r>
      <w:r w:rsidRPr="00CE5DE5">
        <w:t>he total heat load and the rejection rate of heat from spent fuel</w:t>
      </w:r>
      <w:r w:rsidR="002F7ED0">
        <w:t>.</w:t>
      </w:r>
    </w:p>
    <w:p w14:paraId="5E2193D5" w14:textId="3FE8A6DF" w:rsidR="0024727A" w:rsidRPr="008308D3" w:rsidRDefault="00121507" w:rsidP="006B31B3">
      <w:pPr>
        <w:jc w:val="both"/>
        <w:rPr>
          <w:rFonts w:cstheme="minorHAnsi"/>
          <w:szCs w:val="22"/>
        </w:rPr>
      </w:pPr>
      <w:r>
        <w:rPr>
          <w:lang w:eastAsia="zh-CN"/>
        </w:rPr>
        <w:t>“Residual heat transfer systems”</w:t>
      </w:r>
      <w:r w:rsidR="009E4436" w:rsidRPr="008308D3">
        <w:rPr>
          <w:rFonts w:cstheme="minorHAnsi"/>
          <w:szCs w:val="22"/>
        </w:rPr>
        <w:t xml:space="preserve"> subsection contains a CWO item related to:</w:t>
      </w:r>
    </w:p>
    <w:p w14:paraId="4BB60CA3" w14:textId="1B8B2044" w:rsidR="00464BB4" w:rsidRDefault="00464BB4" w:rsidP="00513590">
      <w:pPr>
        <w:pStyle w:val="ListParagraph"/>
        <w:numPr>
          <w:ilvl w:val="0"/>
          <w:numId w:val="90"/>
        </w:numPr>
        <w:jc w:val="both"/>
      </w:pPr>
      <w:r w:rsidRPr="008308D3">
        <w:rPr>
          <w:b/>
          <w:bCs/>
          <w:lang w:eastAsia="zh-CN"/>
        </w:rPr>
        <w:t xml:space="preserve">(Item </w:t>
      </w:r>
      <w:r w:rsidR="001D7E17" w:rsidRPr="008308D3">
        <w:rPr>
          <w:b/>
          <w:bCs/>
          <w:lang w:eastAsia="zh-CN"/>
        </w:rPr>
        <w:t>4.39)</w:t>
      </w:r>
      <w:r w:rsidR="00B87911">
        <w:rPr>
          <w:lang w:eastAsia="zh-CN"/>
        </w:rPr>
        <w:t xml:space="preserve"> </w:t>
      </w:r>
      <w:r w:rsidR="001054F5">
        <w:rPr>
          <w:lang w:eastAsia="zh-CN"/>
        </w:rPr>
        <w:t xml:space="preserve">Protection of </w:t>
      </w:r>
      <w:r w:rsidR="001054F5">
        <w:t>c</w:t>
      </w:r>
      <w:r w:rsidR="00B87911" w:rsidRPr="00CE5DE5">
        <w:t>ooling system pumps that are directly connected to the ultimate heat sink against debris and biofouling</w:t>
      </w:r>
      <w:r w:rsidR="004A1D63">
        <w:t>.</w:t>
      </w:r>
      <w:r w:rsidR="008B733E">
        <w:t xml:space="preserve"> AP1000 does not count with such active safety related pumps.</w:t>
      </w:r>
    </w:p>
    <w:p w14:paraId="62D495C2" w14:textId="493C7458" w:rsidR="008175D1" w:rsidRPr="00EF380F" w:rsidRDefault="00131B05" w:rsidP="00EF380F">
      <w:pPr>
        <w:jc w:val="both"/>
        <w:rPr>
          <w:i/>
          <w:iCs/>
          <w:lang w:eastAsia="zh-CN"/>
        </w:rPr>
      </w:pPr>
      <w:r w:rsidRPr="00EF380F">
        <w:rPr>
          <w:i/>
          <w:iCs/>
          <w:lang w:eastAsia="zh-CN"/>
        </w:rPr>
        <w:t xml:space="preserve">Refer to </w:t>
      </w:r>
      <w:r w:rsidRPr="00EF380F">
        <w:rPr>
          <w:b/>
          <w:bCs/>
          <w:i/>
          <w:iCs/>
          <w:lang w:eastAsia="zh-CN"/>
        </w:rPr>
        <w:t>Subsection 2.</w:t>
      </w:r>
      <w:r w:rsidR="00454994">
        <w:rPr>
          <w:b/>
          <w:bCs/>
          <w:i/>
          <w:iCs/>
          <w:lang w:eastAsia="zh-CN"/>
        </w:rPr>
        <w:t>5</w:t>
      </w:r>
      <w:r w:rsidRPr="00EF380F">
        <w:rPr>
          <w:i/>
          <w:iCs/>
          <w:lang w:eastAsia="zh-CN"/>
        </w:rPr>
        <w:t xml:space="preserve"> of the compliance assessment report </w:t>
      </w:r>
      <w:r w:rsidRPr="00EF380F">
        <w:rPr>
          <w:i/>
          <w:iCs/>
        </w:rPr>
        <w:t>[</w:t>
      </w:r>
      <w:r w:rsidRPr="00EF380F">
        <w:rPr>
          <w:rFonts w:cstheme="minorBidi"/>
          <w:i/>
          <w:iCs/>
          <w:szCs w:val="22"/>
        </w:rPr>
        <w:fldChar w:fldCharType="begin"/>
      </w:r>
      <w:r w:rsidRPr="00EF380F">
        <w:rPr>
          <w:rFonts w:cstheme="minorBidi"/>
          <w:i/>
          <w:iCs/>
          <w:szCs w:val="22"/>
        </w:rPr>
        <w:instrText xml:space="preserve"> REF _Ref150250084 \r \h  \* MERGEFORMAT </w:instrText>
      </w:r>
      <w:r w:rsidRPr="00EF380F">
        <w:rPr>
          <w:rFonts w:cstheme="minorBidi"/>
          <w:i/>
          <w:iCs/>
          <w:szCs w:val="22"/>
        </w:rPr>
      </w:r>
      <w:r w:rsidRPr="00EF380F">
        <w:rPr>
          <w:rFonts w:cstheme="minorBidi"/>
          <w:i/>
          <w:iCs/>
          <w:szCs w:val="22"/>
        </w:rPr>
        <w:fldChar w:fldCharType="separate"/>
      </w:r>
      <w:r w:rsidR="00CE4DAB">
        <w:rPr>
          <w:rFonts w:cstheme="minorBidi"/>
          <w:i/>
          <w:iCs/>
          <w:szCs w:val="22"/>
        </w:rPr>
        <w:t>45</w:t>
      </w:r>
      <w:r w:rsidRPr="00EF380F">
        <w:rPr>
          <w:rFonts w:cstheme="minorBidi"/>
          <w:i/>
          <w:iCs/>
          <w:szCs w:val="22"/>
        </w:rPr>
        <w:fldChar w:fldCharType="end"/>
      </w:r>
      <w:r w:rsidRPr="00EF380F">
        <w:rPr>
          <w:i/>
          <w:iCs/>
        </w:rPr>
        <w:t>]</w:t>
      </w:r>
      <w:r w:rsidRPr="00EF380F">
        <w:rPr>
          <w:i/>
          <w:iCs/>
          <w:lang w:eastAsia="zh-CN"/>
        </w:rPr>
        <w:t xml:space="preserve"> for more details.</w:t>
      </w:r>
    </w:p>
    <w:p w14:paraId="65432BA5" w14:textId="22258C90" w:rsidR="00931F04" w:rsidRDefault="00931F04" w:rsidP="006B31B3">
      <w:pPr>
        <w:pStyle w:val="Heading4"/>
        <w:jc w:val="both"/>
      </w:pPr>
      <w:r w:rsidRPr="00B669C0">
        <w:t xml:space="preserve">Section </w:t>
      </w:r>
      <w:r w:rsidR="006A568D" w:rsidRPr="00B669C0">
        <w:t>5</w:t>
      </w:r>
      <w:r w:rsidRPr="00B669C0">
        <w:t xml:space="preserve"> (</w:t>
      </w:r>
      <w:r w:rsidR="00B669C0">
        <w:t>Specific considerations in design of the reactor coolant system</w:t>
      </w:r>
      <w:r w:rsidRPr="00B669C0">
        <w:t>)</w:t>
      </w:r>
    </w:p>
    <w:p w14:paraId="2365B5B7" w14:textId="7D4EE42C" w:rsidR="00741BB4" w:rsidRDefault="00514F3C" w:rsidP="00741BB4">
      <w:pPr>
        <w:jc w:val="both"/>
        <w:rPr>
          <w:lang w:eastAsia="zh-CN"/>
        </w:rPr>
      </w:pPr>
      <w:r w:rsidRPr="00514F3C">
        <w:rPr>
          <w:lang w:eastAsia="zh-CN"/>
        </w:rPr>
        <w:t>Guidelines</w:t>
      </w:r>
      <w:r>
        <w:t xml:space="preserve"> </w:t>
      </w:r>
      <w:r w:rsidR="00741BB4">
        <w:rPr>
          <w:lang w:eastAsia="zh-CN"/>
        </w:rPr>
        <w:t xml:space="preserve">presented in </w:t>
      </w:r>
      <w:r w:rsidR="00741BB4" w:rsidRPr="00116201">
        <w:rPr>
          <w:b/>
          <w:bCs/>
          <w:lang w:eastAsia="zh-CN"/>
        </w:rPr>
        <w:t xml:space="preserve">Section </w:t>
      </w:r>
      <w:r w:rsidR="0035083E">
        <w:rPr>
          <w:b/>
          <w:bCs/>
          <w:lang w:eastAsia="zh-CN"/>
        </w:rPr>
        <w:t>5</w:t>
      </w:r>
      <w:r w:rsidR="00741BB4" w:rsidRPr="00116201">
        <w:rPr>
          <w:lang w:eastAsia="zh-CN"/>
        </w:rPr>
        <w:t xml:space="preserve"> </w:t>
      </w:r>
      <w:r w:rsidR="00741BB4">
        <w:rPr>
          <w:lang w:eastAsia="zh-CN"/>
        </w:rPr>
        <w:t>of the reference document [</w:t>
      </w:r>
      <w:r w:rsidR="00741BB4">
        <w:rPr>
          <w:rFonts w:cstheme="minorBidi"/>
          <w:szCs w:val="22"/>
        </w:rPr>
        <w:fldChar w:fldCharType="begin"/>
      </w:r>
      <w:r w:rsidR="00741BB4">
        <w:rPr>
          <w:rFonts w:cstheme="minorBidi"/>
          <w:szCs w:val="22"/>
        </w:rPr>
        <w:instrText xml:space="preserve"> REF _Ref150250018 \r \h </w:instrText>
      </w:r>
      <w:r w:rsidR="00741BB4">
        <w:rPr>
          <w:rFonts w:cstheme="minorBidi"/>
          <w:szCs w:val="22"/>
        </w:rPr>
      </w:r>
      <w:r w:rsidR="00741BB4">
        <w:rPr>
          <w:rFonts w:cstheme="minorBidi"/>
          <w:szCs w:val="22"/>
        </w:rPr>
        <w:fldChar w:fldCharType="separate"/>
      </w:r>
      <w:r w:rsidR="00CE4DAB">
        <w:rPr>
          <w:rFonts w:cstheme="minorBidi"/>
          <w:szCs w:val="22"/>
        </w:rPr>
        <w:t>15</w:t>
      </w:r>
      <w:r w:rsidR="00741BB4">
        <w:rPr>
          <w:rFonts w:cstheme="minorBidi"/>
          <w:szCs w:val="22"/>
        </w:rPr>
        <w:fldChar w:fldCharType="end"/>
      </w:r>
      <w:r w:rsidR="00741BB4">
        <w:rPr>
          <w:lang w:eastAsia="zh-CN"/>
        </w:rPr>
        <w:t>]</w:t>
      </w:r>
      <w:r w:rsidR="00741BB4" w:rsidRPr="001F0157">
        <w:rPr>
          <w:lang w:eastAsia="zh-CN"/>
        </w:rPr>
        <w:t xml:space="preserve"> </w:t>
      </w:r>
      <w:r w:rsidR="00741BB4">
        <w:rPr>
          <w:lang w:eastAsia="zh-CN"/>
        </w:rPr>
        <w:t>are met by Westinghouse</w:t>
      </w:r>
      <w:r w:rsidR="008175D1" w:rsidRPr="008175D1">
        <w:t xml:space="preserve"> </w:t>
      </w:r>
      <w:r w:rsidR="008175D1">
        <w:t>either “as stated” or via compliance with their objectives</w:t>
      </w:r>
      <w:r w:rsidR="00741BB4">
        <w:rPr>
          <w:lang w:eastAsia="zh-CN"/>
        </w:rPr>
        <w:t>.</w:t>
      </w:r>
    </w:p>
    <w:p w14:paraId="0CD855FA" w14:textId="5A94ECE6" w:rsidR="00880C3C" w:rsidRDefault="0035083E" w:rsidP="006B31B3">
      <w:pPr>
        <w:jc w:val="both"/>
        <w:rPr>
          <w:rFonts w:cstheme="minorHAnsi"/>
          <w:szCs w:val="22"/>
        </w:rPr>
      </w:pPr>
      <w:r>
        <w:rPr>
          <w:rFonts w:cstheme="minorHAnsi"/>
          <w:szCs w:val="22"/>
        </w:rPr>
        <w:t xml:space="preserve">CWO </w:t>
      </w:r>
      <w:r w:rsidR="00880C3C">
        <w:rPr>
          <w:rFonts w:cstheme="minorHAnsi"/>
          <w:szCs w:val="22"/>
        </w:rPr>
        <w:t>items were identified in two subsections.</w:t>
      </w:r>
    </w:p>
    <w:p w14:paraId="73BB4048" w14:textId="7E09FE7D" w:rsidR="009F7927" w:rsidRPr="004E6C6E" w:rsidRDefault="004F58FC" w:rsidP="006B31B3">
      <w:pPr>
        <w:jc w:val="both"/>
        <w:rPr>
          <w:rFonts w:cstheme="minorHAnsi"/>
          <w:szCs w:val="22"/>
        </w:rPr>
      </w:pPr>
      <w:r>
        <w:rPr>
          <w:rFonts w:cstheme="minorHAnsi"/>
          <w:szCs w:val="22"/>
        </w:rPr>
        <w:t>“</w:t>
      </w:r>
      <w:r w:rsidRPr="004F58FC">
        <w:rPr>
          <w:rFonts w:cstheme="minorHAnsi"/>
          <w:szCs w:val="22"/>
        </w:rPr>
        <w:t>Pressure control and overpressure protection</w:t>
      </w:r>
      <w:r>
        <w:rPr>
          <w:rFonts w:cstheme="minorHAnsi"/>
          <w:szCs w:val="22"/>
        </w:rPr>
        <w:t>”</w:t>
      </w:r>
      <w:r w:rsidR="00D8732B" w:rsidRPr="00D8732B">
        <w:rPr>
          <w:rFonts w:cstheme="minorHAnsi"/>
          <w:szCs w:val="22"/>
        </w:rPr>
        <w:t xml:space="preserve"> </w:t>
      </w:r>
      <w:r w:rsidR="00D8732B" w:rsidRPr="008308D3">
        <w:rPr>
          <w:rFonts w:cstheme="minorHAnsi"/>
          <w:szCs w:val="22"/>
        </w:rPr>
        <w:t>subsection contains CWO item</w:t>
      </w:r>
      <w:r w:rsidR="007F0647">
        <w:rPr>
          <w:rFonts w:cstheme="minorHAnsi"/>
          <w:szCs w:val="22"/>
        </w:rPr>
        <w:t>s</w:t>
      </w:r>
      <w:r w:rsidR="00D8732B" w:rsidRPr="008308D3">
        <w:rPr>
          <w:rFonts w:cstheme="minorHAnsi"/>
          <w:szCs w:val="22"/>
        </w:rPr>
        <w:t xml:space="preserve"> related to:</w:t>
      </w:r>
    </w:p>
    <w:p w14:paraId="0C96E06D" w14:textId="589CCA2A" w:rsidR="00497DF2" w:rsidRDefault="007F1726" w:rsidP="00513590">
      <w:pPr>
        <w:pStyle w:val="ListParagraph"/>
        <w:numPr>
          <w:ilvl w:val="0"/>
          <w:numId w:val="90"/>
        </w:numPr>
        <w:jc w:val="both"/>
        <w:rPr>
          <w:lang w:eastAsia="zh-CN"/>
        </w:rPr>
      </w:pPr>
      <w:r w:rsidRPr="00820F15">
        <w:rPr>
          <w:b/>
          <w:bCs/>
          <w:lang w:eastAsia="zh-CN"/>
        </w:rPr>
        <w:t xml:space="preserve">(Item </w:t>
      </w:r>
      <w:r w:rsidR="00C61AC9" w:rsidRPr="00820F15">
        <w:rPr>
          <w:b/>
          <w:bCs/>
          <w:lang w:eastAsia="zh-CN"/>
        </w:rPr>
        <w:t>5.36)</w:t>
      </w:r>
      <w:r w:rsidR="006A3E64" w:rsidRPr="006A3E64">
        <w:t xml:space="preserve"> </w:t>
      </w:r>
      <w:r w:rsidR="00471220">
        <w:t>Provision of s</w:t>
      </w:r>
      <w:r w:rsidR="00471220" w:rsidRPr="00CE5DE5">
        <w:t xml:space="preserve">afety valves, safety relief valves and relief valves </w:t>
      </w:r>
      <w:r w:rsidR="00471220">
        <w:t xml:space="preserve">with </w:t>
      </w:r>
      <w:r w:rsidR="006A3E64" w:rsidRPr="00CE5DE5">
        <w:t>a position indicator that is independent of the control equipment.</w:t>
      </w:r>
    </w:p>
    <w:p w14:paraId="05A4E659" w14:textId="05BD8E87" w:rsidR="00C61AC9" w:rsidRDefault="00C61AC9" w:rsidP="00513590">
      <w:pPr>
        <w:pStyle w:val="ListParagraph"/>
        <w:numPr>
          <w:ilvl w:val="0"/>
          <w:numId w:val="90"/>
        </w:numPr>
        <w:jc w:val="both"/>
      </w:pPr>
      <w:r w:rsidRPr="00820F15">
        <w:rPr>
          <w:b/>
          <w:bCs/>
          <w:lang w:eastAsia="zh-CN"/>
        </w:rPr>
        <w:t>(Item 5.40)</w:t>
      </w:r>
      <w:r w:rsidR="0046222E">
        <w:rPr>
          <w:lang w:eastAsia="zh-CN"/>
        </w:rPr>
        <w:t xml:space="preserve"> Prevention of </w:t>
      </w:r>
      <w:r w:rsidR="00505277">
        <w:t>t</w:t>
      </w:r>
      <w:r w:rsidR="00505277" w:rsidRPr="00CE5DE5">
        <w:t xml:space="preserve">he spurious opening of a safety valve (or, for BWRs, a safety relief valve) should be prevented, and the frequency </w:t>
      </w:r>
      <w:r w:rsidR="00E70C79">
        <w:t xml:space="preserve">limits </w:t>
      </w:r>
      <w:r w:rsidR="00505277" w:rsidRPr="00CE5DE5">
        <w:t xml:space="preserve">of such spurious opening </w:t>
      </w:r>
    </w:p>
    <w:p w14:paraId="5CEB6CB7" w14:textId="62949A03" w:rsidR="009132E1" w:rsidRDefault="00D8732B" w:rsidP="00820F15">
      <w:pPr>
        <w:jc w:val="both"/>
        <w:rPr>
          <w:lang w:eastAsia="zh-CN"/>
        </w:rPr>
      </w:pPr>
      <w:r>
        <w:rPr>
          <w:lang w:eastAsia="zh-CN"/>
        </w:rPr>
        <w:lastRenderedPageBreak/>
        <w:t>“</w:t>
      </w:r>
      <w:r w:rsidRPr="00D8732B">
        <w:rPr>
          <w:lang w:eastAsia="zh-CN"/>
        </w:rPr>
        <w:t>Specific design aspects</w:t>
      </w:r>
      <w:r>
        <w:rPr>
          <w:lang w:eastAsia="zh-CN"/>
        </w:rPr>
        <w:t>”</w:t>
      </w:r>
      <w:r w:rsidRPr="00820F15">
        <w:rPr>
          <w:rFonts w:cstheme="minorHAnsi"/>
          <w:szCs w:val="22"/>
        </w:rPr>
        <w:t xml:space="preserve"> subsection contains CWO item</w:t>
      </w:r>
      <w:r w:rsidR="007F0647" w:rsidRPr="00820F15">
        <w:rPr>
          <w:rFonts w:cstheme="minorHAnsi"/>
          <w:szCs w:val="22"/>
        </w:rPr>
        <w:t>s</w:t>
      </w:r>
      <w:r w:rsidRPr="00820F15">
        <w:rPr>
          <w:rFonts w:cstheme="minorHAnsi"/>
          <w:szCs w:val="22"/>
        </w:rPr>
        <w:t xml:space="preserve"> related to:</w:t>
      </w:r>
    </w:p>
    <w:p w14:paraId="1BF81877" w14:textId="2D00846C" w:rsidR="00C61AC9" w:rsidRDefault="00C61AC9" w:rsidP="00513590">
      <w:pPr>
        <w:pStyle w:val="ListParagraph"/>
        <w:numPr>
          <w:ilvl w:val="0"/>
          <w:numId w:val="90"/>
        </w:numPr>
        <w:jc w:val="both"/>
        <w:rPr>
          <w:lang w:eastAsia="zh-CN"/>
        </w:rPr>
      </w:pPr>
      <w:r w:rsidRPr="00820F15">
        <w:rPr>
          <w:b/>
          <w:bCs/>
          <w:lang w:eastAsia="zh-CN"/>
        </w:rPr>
        <w:t>(Item 5.102)</w:t>
      </w:r>
      <w:r w:rsidR="00232492">
        <w:rPr>
          <w:lang w:eastAsia="zh-CN"/>
        </w:rPr>
        <w:t xml:space="preserve"> Controlling of </w:t>
      </w:r>
      <w:r w:rsidR="00E56E73">
        <w:t>s</w:t>
      </w:r>
      <w:r w:rsidR="00E56E73" w:rsidRPr="00CE5DE5">
        <w:t>eal leakage in reactor coolant pumps</w:t>
      </w:r>
    </w:p>
    <w:p w14:paraId="52D85BEC" w14:textId="53141AF9" w:rsidR="00C61AC9" w:rsidRDefault="00C61AC9" w:rsidP="00513590">
      <w:pPr>
        <w:pStyle w:val="ListParagraph"/>
        <w:numPr>
          <w:ilvl w:val="0"/>
          <w:numId w:val="90"/>
        </w:numPr>
        <w:jc w:val="both"/>
        <w:rPr>
          <w:lang w:eastAsia="zh-CN"/>
        </w:rPr>
      </w:pPr>
      <w:r w:rsidRPr="00820F15">
        <w:rPr>
          <w:b/>
          <w:bCs/>
          <w:lang w:eastAsia="zh-CN"/>
        </w:rPr>
        <w:t>(Item 5.121)</w:t>
      </w:r>
      <w:r w:rsidR="003E0860">
        <w:rPr>
          <w:lang w:eastAsia="zh-CN"/>
        </w:rPr>
        <w:t xml:space="preserve"> Pipe arrangement </w:t>
      </w:r>
      <w:r w:rsidR="009E54DE">
        <w:rPr>
          <w:lang w:eastAsia="zh-CN"/>
        </w:rPr>
        <w:t xml:space="preserve">to </w:t>
      </w:r>
      <w:r w:rsidR="009E54DE" w:rsidRPr="00CE5DE5">
        <w:t>limit the possibility of the accumulation of non-condensable gases.</w:t>
      </w:r>
    </w:p>
    <w:p w14:paraId="11B9B1A5" w14:textId="162FA8D0" w:rsidR="00EF380F" w:rsidRPr="00EF380F" w:rsidRDefault="00EF380F" w:rsidP="00EF380F">
      <w:pPr>
        <w:jc w:val="both"/>
        <w:rPr>
          <w:i/>
          <w:iCs/>
          <w:lang w:eastAsia="zh-CN"/>
        </w:rPr>
      </w:pPr>
      <w:r w:rsidRPr="00EF380F">
        <w:rPr>
          <w:i/>
          <w:iCs/>
          <w:lang w:eastAsia="zh-CN"/>
        </w:rPr>
        <w:t xml:space="preserve">Refer to </w:t>
      </w:r>
      <w:r w:rsidRPr="00EF380F">
        <w:rPr>
          <w:b/>
          <w:bCs/>
          <w:i/>
          <w:iCs/>
          <w:lang w:eastAsia="zh-CN"/>
        </w:rPr>
        <w:t>Subsection 2.</w:t>
      </w:r>
      <w:r w:rsidR="00454994">
        <w:rPr>
          <w:b/>
          <w:bCs/>
          <w:i/>
          <w:iCs/>
          <w:lang w:eastAsia="zh-CN"/>
        </w:rPr>
        <w:t>6</w:t>
      </w:r>
      <w:r w:rsidRPr="00EF380F">
        <w:rPr>
          <w:i/>
          <w:iCs/>
          <w:lang w:eastAsia="zh-CN"/>
        </w:rPr>
        <w:t xml:space="preserve"> of the compliance assessment report </w:t>
      </w:r>
      <w:r w:rsidRPr="00EF380F">
        <w:rPr>
          <w:i/>
          <w:iCs/>
        </w:rPr>
        <w:t>[</w:t>
      </w:r>
      <w:r w:rsidRPr="00EF380F">
        <w:rPr>
          <w:rFonts w:cstheme="minorBidi"/>
          <w:i/>
          <w:iCs/>
          <w:szCs w:val="22"/>
        </w:rPr>
        <w:fldChar w:fldCharType="begin"/>
      </w:r>
      <w:r w:rsidRPr="00EF380F">
        <w:rPr>
          <w:rFonts w:cstheme="minorBidi"/>
          <w:i/>
          <w:iCs/>
          <w:szCs w:val="22"/>
        </w:rPr>
        <w:instrText xml:space="preserve"> REF _Ref150250084 \r \h  \* MERGEFORMAT </w:instrText>
      </w:r>
      <w:r w:rsidRPr="00EF380F">
        <w:rPr>
          <w:rFonts w:cstheme="minorBidi"/>
          <w:i/>
          <w:iCs/>
          <w:szCs w:val="22"/>
        </w:rPr>
      </w:r>
      <w:r w:rsidRPr="00EF380F">
        <w:rPr>
          <w:rFonts w:cstheme="minorBidi"/>
          <w:i/>
          <w:iCs/>
          <w:szCs w:val="22"/>
        </w:rPr>
        <w:fldChar w:fldCharType="separate"/>
      </w:r>
      <w:r w:rsidR="00CE4DAB">
        <w:rPr>
          <w:rFonts w:cstheme="minorBidi"/>
          <w:i/>
          <w:iCs/>
          <w:szCs w:val="22"/>
        </w:rPr>
        <w:t>45</w:t>
      </w:r>
      <w:r w:rsidRPr="00EF380F">
        <w:rPr>
          <w:rFonts w:cstheme="minorBidi"/>
          <w:i/>
          <w:iCs/>
          <w:szCs w:val="22"/>
        </w:rPr>
        <w:fldChar w:fldCharType="end"/>
      </w:r>
      <w:r w:rsidRPr="00EF380F">
        <w:rPr>
          <w:i/>
          <w:iCs/>
        </w:rPr>
        <w:t>]</w:t>
      </w:r>
      <w:r w:rsidRPr="00EF380F">
        <w:rPr>
          <w:i/>
          <w:iCs/>
          <w:lang w:eastAsia="zh-CN"/>
        </w:rPr>
        <w:t xml:space="preserve"> for more details.</w:t>
      </w:r>
    </w:p>
    <w:p w14:paraId="432E4448" w14:textId="2F240C8F" w:rsidR="00931F04" w:rsidRDefault="00931F04" w:rsidP="006B31B3">
      <w:pPr>
        <w:pStyle w:val="Heading4"/>
        <w:jc w:val="both"/>
      </w:pPr>
      <w:r w:rsidRPr="00E96637">
        <w:t xml:space="preserve">Section </w:t>
      </w:r>
      <w:r w:rsidR="006A568D" w:rsidRPr="00E96637">
        <w:t>6</w:t>
      </w:r>
      <w:r w:rsidRPr="00E96637">
        <w:t xml:space="preserve"> (</w:t>
      </w:r>
      <w:r w:rsidR="00E96637">
        <w:t xml:space="preserve">Specific considerations in design of the associated systems for </w:t>
      </w:r>
      <w:r w:rsidR="003F02DF">
        <w:t>PWR</w:t>
      </w:r>
      <w:r w:rsidR="00E96637">
        <w:t xml:space="preserve"> technology</w:t>
      </w:r>
      <w:r w:rsidRPr="00E96637">
        <w:t>)</w:t>
      </w:r>
    </w:p>
    <w:p w14:paraId="010EFDB0" w14:textId="6FCD5954" w:rsidR="0035083E" w:rsidRDefault="00514F3C" w:rsidP="006B31B3">
      <w:pPr>
        <w:jc w:val="both"/>
        <w:rPr>
          <w:lang w:eastAsia="zh-CN"/>
        </w:rPr>
      </w:pPr>
      <w:r w:rsidRPr="00514F3C">
        <w:rPr>
          <w:lang w:eastAsia="zh-CN"/>
        </w:rPr>
        <w:t>Guidelines</w:t>
      </w:r>
      <w:r>
        <w:t xml:space="preserve"> </w:t>
      </w:r>
      <w:r w:rsidR="0035083E">
        <w:rPr>
          <w:lang w:eastAsia="zh-CN"/>
        </w:rPr>
        <w:t xml:space="preserve">presented in </w:t>
      </w:r>
      <w:r w:rsidR="0035083E" w:rsidRPr="00116201">
        <w:rPr>
          <w:b/>
          <w:bCs/>
          <w:lang w:eastAsia="zh-CN"/>
        </w:rPr>
        <w:t xml:space="preserve">Section </w:t>
      </w:r>
      <w:r w:rsidR="0035083E">
        <w:rPr>
          <w:b/>
          <w:bCs/>
          <w:lang w:eastAsia="zh-CN"/>
        </w:rPr>
        <w:t>6</w:t>
      </w:r>
      <w:r w:rsidR="0035083E" w:rsidRPr="00116201">
        <w:rPr>
          <w:lang w:eastAsia="zh-CN"/>
        </w:rPr>
        <w:t xml:space="preserve"> </w:t>
      </w:r>
      <w:r w:rsidR="0035083E">
        <w:rPr>
          <w:lang w:eastAsia="zh-CN"/>
        </w:rPr>
        <w:t>of the reference document [</w:t>
      </w:r>
      <w:r w:rsidR="0035083E">
        <w:rPr>
          <w:rFonts w:cstheme="minorBidi"/>
          <w:szCs w:val="22"/>
        </w:rPr>
        <w:fldChar w:fldCharType="begin"/>
      </w:r>
      <w:r w:rsidR="0035083E">
        <w:rPr>
          <w:rFonts w:cstheme="minorBidi"/>
          <w:szCs w:val="22"/>
        </w:rPr>
        <w:instrText xml:space="preserve"> REF _Ref150250018 \r \h </w:instrText>
      </w:r>
      <w:r w:rsidR="0035083E">
        <w:rPr>
          <w:rFonts w:cstheme="minorBidi"/>
          <w:szCs w:val="22"/>
        </w:rPr>
      </w:r>
      <w:r w:rsidR="0035083E">
        <w:rPr>
          <w:rFonts w:cstheme="minorBidi"/>
          <w:szCs w:val="22"/>
        </w:rPr>
        <w:fldChar w:fldCharType="separate"/>
      </w:r>
      <w:r w:rsidR="00CE4DAB">
        <w:rPr>
          <w:rFonts w:cstheme="minorBidi"/>
          <w:szCs w:val="22"/>
        </w:rPr>
        <w:t>15</w:t>
      </w:r>
      <w:r w:rsidR="0035083E">
        <w:rPr>
          <w:rFonts w:cstheme="minorBidi"/>
          <w:szCs w:val="22"/>
        </w:rPr>
        <w:fldChar w:fldCharType="end"/>
      </w:r>
      <w:r w:rsidR="0035083E">
        <w:rPr>
          <w:lang w:eastAsia="zh-CN"/>
        </w:rPr>
        <w:t>]</w:t>
      </w:r>
      <w:r w:rsidR="0035083E" w:rsidRPr="001F0157">
        <w:rPr>
          <w:lang w:eastAsia="zh-CN"/>
        </w:rPr>
        <w:t xml:space="preserve"> </w:t>
      </w:r>
      <w:r w:rsidR="0035083E">
        <w:rPr>
          <w:lang w:eastAsia="zh-CN"/>
        </w:rPr>
        <w:t>are met by Westinghouse</w:t>
      </w:r>
      <w:r w:rsidR="008175D1" w:rsidRPr="008175D1">
        <w:t xml:space="preserve"> </w:t>
      </w:r>
      <w:r w:rsidR="008175D1">
        <w:t>either “as stated” or via compliance with their objectives</w:t>
      </w:r>
      <w:r w:rsidR="0035083E">
        <w:rPr>
          <w:lang w:eastAsia="zh-CN"/>
        </w:rPr>
        <w:t>.</w:t>
      </w:r>
    </w:p>
    <w:p w14:paraId="2F9C2FA2" w14:textId="43CB596A" w:rsidR="0035083E" w:rsidRPr="0035083E" w:rsidRDefault="0035083E" w:rsidP="006B31B3">
      <w:pPr>
        <w:jc w:val="both"/>
        <w:rPr>
          <w:rFonts w:cstheme="minorHAnsi"/>
          <w:szCs w:val="22"/>
        </w:rPr>
      </w:pPr>
      <w:r>
        <w:rPr>
          <w:rFonts w:cstheme="minorHAnsi"/>
          <w:szCs w:val="22"/>
        </w:rPr>
        <w:t>CWO items were identified in two subsections.</w:t>
      </w:r>
    </w:p>
    <w:p w14:paraId="6EAAD781" w14:textId="35E72F51" w:rsidR="00700899" w:rsidRPr="00700899" w:rsidRDefault="0019528D" w:rsidP="006B31B3">
      <w:pPr>
        <w:jc w:val="both"/>
        <w:rPr>
          <w:lang w:eastAsia="zh-CN"/>
        </w:rPr>
      </w:pPr>
      <w:r>
        <w:t>“</w:t>
      </w:r>
      <w:r w:rsidR="00700899" w:rsidRPr="00CE5DE5">
        <w:t>The system for the long term removal of residual heat</w:t>
      </w:r>
      <w:r>
        <w:t>”</w:t>
      </w:r>
      <w:r w:rsidRPr="0019528D">
        <w:rPr>
          <w:rFonts w:cstheme="minorHAnsi"/>
          <w:szCs w:val="22"/>
        </w:rPr>
        <w:t xml:space="preserve"> </w:t>
      </w:r>
      <w:r w:rsidRPr="008308D3">
        <w:rPr>
          <w:rFonts w:cstheme="minorHAnsi"/>
          <w:szCs w:val="22"/>
        </w:rPr>
        <w:t>subsection contains CWO item</w:t>
      </w:r>
      <w:r>
        <w:rPr>
          <w:rFonts w:cstheme="minorHAnsi"/>
          <w:szCs w:val="22"/>
        </w:rPr>
        <w:t>s</w:t>
      </w:r>
      <w:r w:rsidRPr="008308D3">
        <w:rPr>
          <w:rFonts w:cstheme="minorHAnsi"/>
          <w:szCs w:val="22"/>
        </w:rPr>
        <w:t xml:space="preserve"> related to:</w:t>
      </w:r>
    </w:p>
    <w:p w14:paraId="3B3DBDF6" w14:textId="38444294" w:rsidR="0025017A" w:rsidRDefault="0025017A" w:rsidP="00513590">
      <w:pPr>
        <w:pStyle w:val="ListParagraph"/>
        <w:numPr>
          <w:ilvl w:val="0"/>
          <w:numId w:val="90"/>
        </w:numPr>
        <w:jc w:val="both"/>
        <w:rPr>
          <w:lang w:eastAsia="zh-CN"/>
        </w:rPr>
      </w:pPr>
      <w:r w:rsidRPr="00275BAD">
        <w:rPr>
          <w:b/>
          <w:bCs/>
          <w:lang w:eastAsia="zh-CN"/>
        </w:rPr>
        <w:t>(Item 6.63)</w:t>
      </w:r>
      <w:r w:rsidR="002C3993">
        <w:rPr>
          <w:lang w:eastAsia="zh-CN"/>
        </w:rPr>
        <w:t xml:space="preserve"> Location and qualification of </w:t>
      </w:r>
      <w:r w:rsidR="001C276D">
        <w:t>t</w:t>
      </w:r>
      <w:r w:rsidR="001C276D" w:rsidRPr="00CE5DE5">
        <w:t>he emergency core cooling system equipment</w:t>
      </w:r>
      <w:r w:rsidR="00043A96">
        <w:t xml:space="preserve">. This requirement is CWO since </w:t>
      </w:r>
      <w:r w:rsidR="0059266C">
        <w:t>it is</w:t>
      </w:r>
      <w:r w:rsidR="00043A96" w:rsidRPr="00043A96">
        <w:t xml:space="preserve"> a fundamental AP1000 design choice focusing on containing all </w:t>
      </w:r>
      <w:r w:rsidR="0011517F">
        <w:t>p</w:t>
      </w:r>
      <w:r w:rsidR="00043A96" w:rsidRPr="00043A96">
        <w:t>otentially contaminated equipment in the containment.</w:t>
      </w:r>
      <w:r w:rsidR="00E83843" w:rsidRPr="00E83843">
        <w:t xml:space="preserve"> </w:t>
      </w:r>
      <w:r w:rsidR="00E83843">
        <w:t>Thus, they will be physically protected by containment and shield building.</w:t>
      </w:r>
    </w:p>
    <w:p w14:paraId="4AAD59FD" w14:textId="38F25507" w:rsidR="0025017A" w:rsidRDefault="0025017A" w:rsidP="00513590">
      <w:pPr>
        <w:pStyle w:val="ListParagraph"/>
        <w:numPr>
          <w:ilvl w:val="0"/>
          <w:numId w:val="90"/>
        </w:numPr>
        <w:jc w:val="both"/>
        <w:rPr>
          <w:lang w:eastAsia="zh-CN"/>
        </w:rPr>
      </w:pPr>
      <w:r w:rsidRPr="00275BAD">
        <w:rPr>
          <w:b/>
          <w:bCs/>
          <w:lang w:eastAsia="zh-CN"/>
        </w:rPr>
        <w:t>(Item 6.64)</w:t>
      </w:r>
      <w:r w:rsidR="001C276D">
        <w:rPr>
          <w:lang w:eastAsia="zh-CN"/>
        </w:rPr>
        <w:t xml:space="preserve"> </w:t>
      </w:r>
      <w:r w:rsidR="008D092F" w:rsidRPr="00CE5DE5">
        <w:t>limit</w:t>
      </w:r>
      <w:r w:rsidR="008D092F">
        <w:t>ing</w:t>
      </w:r>
      <w:r w:rsidR="008D092F" w:rsidRPr="00CE5DE5">
        <w:t xml:space="preserve"> the risk of causing </w:t>
      </w:r>
      <w:proofErr w:type="spellStart"/>
      <w:r w:rsidR="008D092F" w:rsidRPr="00CE5DE5">
        <w:t>overpressurization</w:t>
      </w:r>
      <w:proofErr w:type="spellEnd"/>
      <w:r w:rsidR="008D092F" w:rsidRPr="00CE5DE5">
        <w:t xml:space="preserve"> of the reactor coolant system</w:t>
      </w:r>
      <w:r w:rsidR="008D092F">
        <w:t xml:space="preserve"> </w:t>
      </w:r>
      <w:r w:rsidR="00564F76">
        <w:t>via t</w:t>
      </w:r>
      <w:r w:rsidR="00564F76" w:rsidRPr="00CE5DE5">
        <w:t>he operation of the emergency core cooling system</w:t>
      </w:r>
      <w:r w:rsidR="008D092F">
        <w:t xml:space="preserve"> </w:t>
      </w:r>
    </w:p>
    <w:p w14:paraId="77620DA8" w14:textId="63D55E24" w:rsidR="0025017A" w:rsidRDefault="0025017A" w:rsidP="00513590">
      <w:pPr>
        <w:pStyle w:val="ListParagraph"/>
        <w:numPr>
          <w:ilvl w:val="0"/>
          <w:numId w:val="90"/>
        </w:numPr>
        <w:jc w:val="both"/>
        <w:rPr>
          <w:lang w:eastAsia="zh-CN"/>
        </w:rPr>
      </w:pPr>
      <w:r w:rsidRPr="00275BAD">
        <w:rPr>
          <w:b/>
          <w:bCs/>
          <w:lang w:eastAsia="zh-CN"/>
        </w:rPr>
        <w:t>(Item 6.68)</w:t>
      </w:r>
      <w:r w:rsidR="0046070D">
        <w:rPr>
          <w:lang w:eastAsia="zh-CN"/>
        </w:rPr>
        <w:t xml:space="preserve"> Ensuring </w:t>
      </w:r>
      <w:r w:rsidR="00A904E1">
        <w:t>t</w:t>
      </w:r>
      <w:r w:rsidR="00A904E1" w:rsidRPr="00CE5DE5">
        <w:t>he minimum, net positive suction head for the normal operation of the emergency core cooling system pumps</w:t>
      </w:r>
      <w:r w:rsidR="008D7064">
        <w:t xml:space="preserve"> considering </w:t>
      </w:r>
      <w:r w:rsidR="008D7064" w:rsidRPr="00CE5DE5">
        <w:t>limiting phenomena</w:t>
      </w:r>
      <w:r w:rsidR="008D7064">
        <w:t>.</w:t>
      </w:r>
    </w:p>
    <w:p w14:paraId="07B2E291" w14:textId="343CF62D" w:rsidR="0025017A" w:rsidRDefault="0025017A" w:rsidP="00513590">
      <w:pPr>
        <w:pStyle w:val="ListParagraph"/>
        <w:numPr>
          <w:ilvl w:val="0"/>
          <w:numId w:val="90"/>
        </w:numPr>
        <w:jc w:val="both"/>
        <w:rPr>
          <w:lang w:eastAsia="zh-CN"/>
        </w:rPr>
      </w:pPr>
      <w:r w:rsidRPr="00275BAD">
        <w:rPr>
          <w:b/>
          <w:bCs/>
          <w:lang w:eastAsia="zh-CN"/>
        </w:rPr>
        <w:t>(Item 6.77)</w:t>
      </w:r>
      <w:r w:rsidR="00A7465F">
        <w:rPr>
          <w:lang w:eastAsia="zh-CN"/>
        </w:rPr>
        <w:t xml:space="preserve"> Consideration</w:t>
      </w:r>
      <w:r w:rsidR="004F573F">
        <w:rPr>
          <w:lang w:eastAsia="zh-CN"/>
        </w:rPr>
        <w:t xml:space="preserve"> </w:t>
      </w:r>
      <w:r w:rsidR="001A59D9">
        <w:rPr>
          <w:lang w:eastAsia="zh-CN"/>
        </w:rPr>
        <w:t xml:space="preserve">of </w:t>
      </w:r>
      <w:r w:rsidR="00BE7B34">
        <w:t>t</w:t>
      </w:r>
      <w:r w:rsidR="00BE7B34" w:rsidRPr="00CE5DE5">
        <w:t>he diversity of the emergency feedwater system pumps</w:t>
      </w:r>
    </w:p>
    <w:p w14:paraId="74AA83F4" w14:textId="6EEB9ADC" w:rsidR="0025017A" w:rsidRDefault="0025017A" w:rsidP="00513590">
      <w:pPr>
        <w:pStyle w:val="ListParagraph"/>
        <w:numPr>
          <w:ilvl w:val="0"/>
          <w:numId w:val="90"/>
        </w:numPr>
        <w:jc w:val="both"/>
        <w:rPr>
          <w:lang w:eastAsia="zh-CN"/>
        </w:rPr>
      </w:pPr>
      <w:r w:rsidRPr="00275BAD">
        <w:rPr>
          <w:b/>
          <w:bCs/>
          <w:lang w:eastAsia="zh-CN"/>
        </w:rPr>
        <w:t>(Item 6.78)</w:t>
      </w:r>
      <w:r w:rsidR="00AF0B77">
        <w:rPr>
          <w:lang w:eastAsia="zh-CN"/>
        </w:rPr>
        <w:t xml:space="preserve"> Qualification of </w:t>
      </w:r>
      <w:r w:rsidR="00841528">
        <w:t>t</w:t>
      </w:r>
      <w:r w:rsidR="00841528" w:rsidRPr="00CE5DE5">
        <w:t>he steam dump valves to atmosphere</w:t>
      </w:r>
    </w:p>
    <w:p w14:paraId="4C951915" w14:textId="5DC48E64" w:rsidR="0025017A" w:rsidRDefault="0025017A" w:rsidP="00513590">
      <w:pPr>
        <w:pStyle w:val="ListParagraph"/>
        <w:numPr>
          <w:ilvl w:val="0"/>
          <w:numId w:val="90"/>
        </w:numPr>
        <w:jc w:val="both"/>
        <w:rPr>
          <w:lang w:eastAsia="zh-CN"/>
        </w:rPr>
      </w:pPr>
      <w:r w:rsidRPr="00275BAD">
        <w:rPr>
          <w:b/>
          <w:bCs/>
          <w:lang w:eastAsia="zh-CN"/>
        </w:rPr>
        <w:t>(Item 6.81)</w:t>
      </w:r>
      <w:r w:rsidR="0038714C" w:rsidRPr="0038714C">
        <w:t xml:space="preserve"> </w:t>
      </w:r>
      <w:r w:rsidR="0038714C">
        <w:t>Performing of i</w:t>
      </w:r>
      <w:r w:rsidR="0038714C" w:rsidRPr="00CE5DE5">
        <w:t xml:space="preserve">solation of main </w:t>
      </w:r>
      <w:proofErr w:type="spellStart"/>
      <w:r w:rsidR="0038714C" w:rsidRPr="00CE5DE5">
        <w:t>steam</w:t>
      </w:r>
      <w:proofErr w:type="spellEnd"/>
      <w:r w:rsidR="0038714C" w:rsidRPr="00CE5DE5">
        <w:t xml:space="preserve"> relief valves from the affected steam generator in the event of a steam generator tube rupture</w:t>
      </w:r>
    </w:p>
    <w:p w14:paraId="0EF014C5" w14:textId="5B890303" w:rsidR="0025017A" w:rsidRDefault="0025017A" w:rsidP="00513590">
      <w:pPr>
        <w:pStyle w:val="ListParagraph"/>
        <w:numPr>
          <w:ilvl w:val="0"/>
          <w:numId w:val="90"/>
        </w:numPr>
        <w:jc w:val="both"/>
        <w:rPr>
          <w:lang w:eastAsia="zh-CN"/>
        </w:rPr>
      </w:pPr>
      <w:r w:rsidRPr="00275BAD">
        <w:rPr>
          <w:b/>
          <w:bCs/>
          <w:lang w:eastAsia="zh-CN"/>
        </w:rPr>
        <w:t>(Item 6.83)</w:t>
      </w:r>
      <w:r w:rsidR="00AF6BF9">
        <w:rPr>
          <w:lang w:eastAsia="zh-CN"/>
        </w:rPr>
        <w:t xml:space="preserve"> </w:t>
      </w:r>
      <w:r w:rsidR="000C3E67" w:rsidRPr="00CE5DE5">
        <w:t>The system for the long term removal of residual heat</w:t>
      </w:r>
    </w:p>
    <w:p w14:paraId="2B5990C0" w14:textId="2A22D858" w:rsidR="0025017A" w:rsidRDefault="0025017A" w:rsidP="00513590">
      <w:pPr>
        <w:pStyle w:val="ListParagraph"/>
        <w:numPr>
          <w:ilvl w:val="0"/>
          <w:numId w:val="90"/>
        </w:numPr>
        <w:jc w:val="both"/>
        <w:rPr>
          <w:lang w:eastAsia="zh-CN"/>
        </w:rPr>
      </w:pPr>
      <w:r w:rsidRPr="00275BAD">
        <w:rPr>
          <w:b/>
          <w:bCs/>
          <w:lang w:eastAsia="zh-CN"/>
        </w:rPr>
        <w:t>(Item 6.90)</w:t>
      </w:r>
      <w:r w:rsidR="00402794">
        <w:rPr>
          <w:lang w:eastAsia="zh-CN"/>
        </w:rPr>
        <w:t xml:space="preserve"> Consideration</w:t>
      </w:r>
      <w:r w:rsidR="000E7D4B">
        <w:rPr>
          <w:lang w:eastAsia="zh-CN"/>
        </w:rPr>
        <w:t>s</w:t>
      </w:r>
      <w:r w:rsidR="00402794">
        <w:rPr>
          <w:lang w:eastAsia="zh-CN"/>
        </w:rPr>
        <w:t xml:space="preserve"> of </w:t>
      </w:r>
      <w:r w:rsidR="00026743" w:rsidRPr="00CE5DE5">
        <w:t>additional design provisions</w:t>
      </w:r>
      <w:r w:rsidR="000E7D4B">
        <w:t xml:space="preserve"> </w:t>
      </w:r>
      <w:r w:rsidR="000E7D4B" w:rsidRPr="00CE5DE5">
        <w:t>in order to cope with multiple failures resulting in the loss of the systems and safety systems designed to remove residual heat during reactor coolant system conditions that are not compatible with the residual heat removal operation</w:t>
      </w:r>
    </w:p>
    <w:p w14:paraId="2612DEA8" w14:textId="1448AE78" w:rsidR="0025017A" w:rsidRDefault="0025017A" w:rsidP="00513590">
      <w:pPr>
        <w:pStyle w:val="ListParagraph"/>
        <w:numPr>
          <w:ilvl w:val="0"/>
          <w:numId w:val="90"/>
        </w:numPr>
        <w:jc w:val="both"/>
        <w:rPr>
          <w:lang w:eastAsia="zh-CN"/>
        </w:rPr>
      </w:pPr>
      <w:r w:rsidRPr="00275BAD">
        <w:rPr>
          <w:b/>
          <w:bCs/>
          <w:lang w:eastAsia="zh-CN"/>
        </w:rPr>
        <w:t>(Item 6.91)</w:t>
      </w:r>
      <w:r w:rsidR="0079331E">
        <w:rPr>
          <w:lang w:eastAsia="zh-CN"/>
        </w:rPr>
        <w:t xml:space="preserve"> </w:t>
      </w:r>
      <w:r w:rsidR="00F54876">
        <w:rPr>
          <w:lang w:eastAsia="zh-CN"/>
        </w:rPr>
        <w:t>Including connection lines</w:t>
      </w:r>
      <w:r w:rsidR="00D04616">
        <w:rPr>
          <w:lang w:eastAsia="zh-CN"/>
        </w:rPr>
        <w:t xml:space="preserve"> to the emergency</w:t>
      </w:r>
      <w:r w:rsidR="0073547B">
        <w:rPr>
          <w:lang w:eastAsia="zh-CN"/>
        </w:rPr>
        <w:t xml:space="preserve"> </w:t>
      </w:r>
      <w:r w:rsidR="0073547B" w:rsidRPr="00CE5DE5">
        <w:t>feedwater system</w:t>
      </w:r>
      <w:r w:rsidR="00B67854" w:rsidRPr="00B67854">
        <w:t xml:space="preserve"> </w:t>
      </w:r>
      <w:r w:rsidR="00B67854">
        <w:t>t</w:t>
      </w:r>
      <w:r w:rsidR="00B67854" w:rsidRPr="00CE5DE5">
        <w:t>o facilitate the management of conditions beyond design basis accidents</w:t>
      </w:r>
      <w:r w:rsidR="002F78A5">
        <w:t>.</w:t>
      </w:r>
    </w:p>
    <w:p w14:paraId="3CF4A2C1" w14:textId="6BE550AF" w:rsidR="0025017A" w:rsidRDefault="0025017A" w:rsidP="00513590">
      <w:pPr>
        <w:pStyle w:val="ListParagraph"/>
        <w:numPr>
          <w:ilvl w:val="0"/>
          <w:numId w:val="90"/>
        </w:numPr>
        <w:jc w:val="both"/>
        <w:rPr>
          <w:lang w:eastAsia="zh-CN"/>
        </w:rPr>
      </w:pPr>
      <w:r w:rsidRPr="00275BAD">
        <w:rPr>
          <w:b/>
          <w:bCs/>
          <w:lang w:eastAsia="zh-CN"/>
        </w:rPr>
        <w:t>(Item 6.93)</w:t>
      </w:r>
      <w:r w:rsidR="00620FF7">
        <w:rPr>
          <w:lang w:eastAsia="zh-CN"/>
        </w:rPr>
        <w:t xml:space="preserve"> </w:t>
      </w:r>
      <w:r w:rsidR="00620FF7">
        <w:t>Inclusion of</w:t>
      </w:r>
      <w:r w:rsidR="00620FF7" w:rsidRPr="00CE5DE5">
        <w:t xml:space="preserve"> a fast depressurization of the primary circuit that should be used at the onset of a core melting accident</w:t>
      </w:r>
      <w:r w:rsidR="00AD1395">
        <w:t xml:space="preserve"> into the desig</w:t>
      </w:r>
      <w:r w:rsidR="005057B3">
        <w:t>n f</w:t>
      </w:r>
      <w:r w:rsidR="005057B3" w:rsidRPr="00CE5DE5">
        <w:t>or the practical elimination of the phenomena associated with high pressure melt ejection in severe accidents</w:t>
      </w:r>
      <w:r w:rsidR="00620FF7" w:rsidRPr="00CE5DE5">
        <w:t>.</w:t>
      </w:r>
    </w:p>
    <w:p w14:paraId="59B57E2D" w14:textId="788CB657" w:rsidR="00D42615" w:rsidRDefault="00D42615" w:rsidP="006B31B3">
      <w:pPr>
        <w:jc w:val="both"/>
        <w:rPr>
          <w:lang w:eastAsia="zh-CN"/>
        </w:rPr>
      </w:pPr>
      <w:r>
        <w:rPr>
          <w:lang w:eastAsia="zh-CN"/>
        </w:rPr>
        <w:t>“</w:t>
      </w:r>
      <w:r w:rsidRPr="00D42615">
        <w:rPr>
          <w:lang w:eastAsia="zh-CN"/>
        </w:rPr>
        <w:t>Systems for control of core reactivity in accident conditions</w:t>
      </w:r>
      <w:r>
        <w:rPr>
          <w:lang w:eastAsia="zh-CN"/>
        </w:rPr>
        <w:t xml:space="preserve">” </w:t>
      </w:r>
      <w:r w:rsidRPr="008308D3">
        <w:rPr>
          <w:rFonts w:cstheme="minorHAnsi"/>
          <w:szCs w:val="22"/>
        </w:rPr>
        <w:t>subsection contains a CWO item related to:</w:t>
      </w:r>
    </w:p>
    <w:p w14:paraId="69F38EDA" w14:textId="72F06195" w:rsidR="00497DF2" w:rsidRDefault="0025017A" w:rsidP="00513590">
      <w:pPr>
        <w:pStyle w:val="ListParagraph"/>
        <w:numPr>
          <w:ilvl w:val="0"/>
          <w:numId w:val="90"/>
        </w:numPr>
        <w:jc w:val="both"/>
        <w:rPr>
          <w:lang w:eastAsia="zh-CN"/>
        </w:rPr>
      </w:pPr>
      <w:r w:rsidRPr="00275BAD">
        <w:rPr>
          <w:b/>
          <w:bCs/>
          <w:lang w:eastAsia="zh-CN"/>
        </w:rPr>
        <w:t>(Item 6.101)</w:t>
      </w:r>
      <w:r w:rsidR="009350ED" w:rsidRPr="009350ED">
        <w:t xml:space="preserve"> </w:t>
      </w:r>
      <w:r w:rsidR="00061BEF">
        <w:t>Design of t</w:t>
      </w:r>
      <w:r w:rsidR="009350ED" w:rsidRPr="00CE5DE5">
        <w:t>he system for control of core reactivity in accident conditions</w:t>
      </w:r>
      <w:r w:rsidR="00061BEF">
        <w:t xml:space="preserve"> </w:t>
      </w:r>
      <w:r w:rsidR="009350ED" w:rsidRPr="00CE5DE5">
        <w:t>in accordance with the engineering design rules for safety systems.</w:t>
      </w:r>
    </w:p>
    <w:p w14:paraId="5BA4FED1" w14:textId="06E1C376" w:rsidR="00EF380F" w:rsidRPr="00EF380F" w:rsidRDefault="00EF380F" w:rsidP="00EF380F">
      <w:pPr>
        <w:jc w:val="both"/>
        <w:rPr>
          <w:i/>
          <w:iCs/>
          <w:lang w:eastAsia="zh-CN"/>
        </w:rPr>
      </w:pPr>
      <w:r w:rsidRPr="00EF380F">
        <w:rPr>
          <w:i/>
          <w:iCs/>
          <w:lang w:eastAsia="zh-CN"/>
        </w:rPr>
        <w:t xml:space="preserve">Refer to </w:t>
      </w:r>
      <w:r w:rsidRPr="00EF380F">
        <w:rPr>
          <w:b/>
          <w:bCs/>
          <w:i/>
          <w:iCs/>
          <w:lang w:eastAsia="zh-CN"/>
        </w:rPr>
        <w:t>Subsection 2</w:t>
      </w:r>
      <w:r w:rsidR="00454994">
        <w:rPr>
          <w:b/>
          <w:bCs/>
          <w:i/>
          <w:iCs/>
          <w:lang w:eastAsia="zh-CN"/>
        </w:rPr>
        <w:t>.7</w:t>
      </w:r>
      <w:r w:rsidRPr="00EF380F">
        <w:rPr>
          <w:i/>
          <w:iCs/>
          <w:lang w:eastAsia="zh-CN"/>
        </w:rPr>
        <w:t xml:space="preserve"> of the compliance assessment report </w:t>
      </w:r>
      <w:r w:rsidRPr="00EF380F">
        <w:rPr>
          <w:i/>
          <w:iCs/>
        </w:rPr>
        <w:t>[</w:t>
      </w:r>
      <w:r w:rsidRPr="00EF380F">
        <w:rPr>
          <w:rFonts w:cstheme="minorBidi"/>
          <w:i/>
          <w:iCs/>
          <w:szCs w:val="22"/>
        </w:rPr>
        <w:fldChar w:fldCharType="begin"/>
      </w:r>
      <w:r w:rsidRPr="00EF380F">
        <w:rPr>
          <w:rFonts w:cstheme="minorBidi"/>
          <w:i/>
          <w:iCs/>
          <w:szCs w:val="22"/>
        </w:rPr>
        <w:instrText xml:space="preserve"> REF _Ref150250084 \r \h  \* MERGEFORMAT </w:instrText>
      </w:r>
      <w:r w:rsidRPr="00EF380F">
        <w:rPr>
          <w:rFonts w:cstheme="minorBidi"/>
          <w:i/>
          <w:iCs/>
          <w:szCs w:val="22"/>
        </w:rPr>
      </w:r>
      <w:r w:rsidRPr="00EF380F">
        <w:rPr>
          <w:rFonts w:cstheme="minorBidi"/>
          <w:i/>
          <w:iCs/>
          <w:szCs w:val="22"/>
        </w:rPr>
        <w:fldChar w:fldCharType="separate"/>
      </w:r>
      <w:r w:rsidR="00CE4DAB">
        <w:rPr>
          <w:rFonts w:cstheme="minorBidi"/>
          <w:i/>
          <w:iCs/>
          <w:szCs w:val="22"/>
        </w:rPr>
        <w:t>45</w:t>
      </w:r>
      <w:r w:rsidRPr="00EF380F">
        <w:rPr>
          <w:rFonts w:cstheme="minorBidi"/>
          <w:i/>
          <w:iCs/>
          <w:szCs w:val="22"/>
        </w:rPr>
        <w:fldChar w:fldCharType="end"/>
      </w:r>
      <w:r w:rsidRPr="00EF380F">
        <w:rPr>
          <w:i/>
          <w:iCs/>
        </w:rPr>
        <w:t>]</w:t>
      </w:r>
      <w:r w:rsidRPr="00EF380F">
        <w:rPr>
          <w:i/>
          <w:iCs/>
          <w:lang w:eastAsia="zh-CN"/>
        </w:rPr>
        <w:t xml:space="preserve"> for more details.</w:t>
      </w:r>
    </w:p>
    <w:p w14:paraId="3F0209AF" w14:textId="35FDF26E" w:rsidR="00931F04" w:rsidRDefault="00931F04" w:rsidP="00497DF2">
      <w:pPr>
        <w:pStyle w:val="Heading4"/>
      </w:pPr>
      <w:r w:rsidRPr="00280BB6">
        <w:t xml:space="preserve">Section </w:t>
      </w:r>
      <w:r w:rsidR="006A568D" w:rsidRPr="00280BB6">
        <w:t>7</w:t>
      </w:r>
      <w:r w:rsidRPr="00280BB6">
        <w:t xml:space="preserve"> (</w:t>
      </w:r>
      <w:r w:rsidR="00280BB6">
        <w:t>Specific considerations in design of the associated systems for BWR technology</w:t>
      </w:r>
      <w:r w:rsidRPr="00280BB6">
        <w:t>)</w:t>
      </w:r>
    </w:p>
    <w:p w14:paraId="05A10E23" w14:textId="0BE8341D" w:rsidR="00497DF2" w:rsidRPr="00497DF2" w:rsidRDefault="004E53F8" w:rsidP="00497DF2">
      <w:pPr>
        <w:rPr>
          <w:lang w:eastAsia="zh-CN"/>
        </w:rPr>
      </w:pPr>
      <w:r w:rsidRPr="00CE5DE5">
        <w:t xml:space="preserve">All of the </w:t>
      </w:r>
      <w:r w:rsidR="00312033">
        <w:rPr>
          <w:lang w:eastAsia="zh-CN"/>
        </w:rPr>
        <w:t>g</w:t>
      </w:r>
      <w:r w:rsidR="00312033" w:rsidRPr="00514F3C">
        <w:rPr>
          <w:lang w:eastAsia="zh-CN"/>
        </w:rPr>
        <w:t>uidelines</w:t>
      </w:r>
      <w:r w:rsidR="00312033">
        <w:t xml:space="preserve"> </w:t>
      </w:r>
      <w:r w:rsidRPr="00CE5DE5">
        <w:t xml:space="preserve">in </w:t>
      </w:r>
      <w:r w:rsidR="001D0B91" w:rsidRPr="00116201">
        <w:rPr>
          <w:b/>
          <w:bCs/>
          <w:lang w:eastAsia="zh-CN"/>
        </w:rPr>
        <w:t xml:space="preserve">Section </w:t>
      </w:r>
      <w:r w:rsidR="001D0B91">
        <w:rPr>
          <w:b/>
          <w:bCs/>
          <w:lang w:eastAsia="zh-CN"/>
        </w:rPr>
        <w:t>7</w:t>
      </w:r>
      <w:r w:rsidR="001D0B91" w:rsidRPr="00116201">
        <w:rPr>
          <w:lang w:eastAsia="zh-CN"/>
        </w:rPr>
        <w:t xml:space="preserve"> </w:t>
      </w:r>
      <w:r w:rsidR="001D0B91">
        <w:rPr>
          <w:lang w:eastAsia="zh-CN"/>
        </w:rPr>
        <w:t>of the reference document [</w:t>
      </w:r>
      <w:r w:rsidR="001D0B91">
        <w:rPr>
          <w:rFonts w:cstheme="minorBidi"/>
          <w:szCs w:val="22"/>
        </w:rPr>
        <w:fldChar w:fldCharType="begin"/>
      </w:r>
      <w:r w:rsidR="001D0B91">
        <w:rPr>
          <w:rFonts w:cstheme="minorBidi"/>
          <w:szCs w:val="22"/>
        </w:rPr>
        <w:instrText xml:space="preserve"> REF _Ref150250018 \r \h </w:instrText>
      </w:r>
      <w:r w:rsidR="001D0B91">
        <w:rPr>
          <w:rFonts w:cstheme="minorBidi"/>
          <w:szCs w:val="22"/>
        </w:rPr>
      </w:r>
      <w:r w:rsidR="001D0B91">
        <w:rPr>
          <w:rFonts w:cstheme="minorBidi"/>
          <w:szCs w:val="22"/>
        </w:rPr>
        <w:fldChar w:fldCharType="separate"/>
      </w:r>
      <w:r w:rsidR="00CE4DAB">
        <w:rPr>
          <w:rFonts w:cstheme="minorBidi"/>
          <w:szCs w:val="22"/>
        </w:rPr>
        <w:t>15</w:t>
      </w:r>
      <w:r w:rsidR="001D0B91">
        <w:rPr>
          <w:rFonts w:cstheme="minorBidi"/>
          <w:szCs w:val="22"/>
        </w:rPr>
        <w:fldChar w:fldCharType="end"/>
      </w:r>
      <w:r w:rsidR="001D0B91">
        <w:rPr>
          <w:lang w:eastAsia="zh-CN"/>
        </w:rPr>
        <w:t>]</w:t>
      </w:r>
      <w:r w:rsidR="001D0B91" w:rsidRPr="001F0157">
        <w:rPr>
          <w:lang w:eastAsia="zh-CN"/>
        </w:rPr>
        <w:t xml:space="preserve"> </w:t>
      </w:r>
      <w:r w:rsidRPr="00CE5DE5">
        <w:t>do not apply to AP1000 design.</w:t>
      </w:r>
    </w:p>
    <w:p w14:paraId="3201480A" w14:textId="3F86DCC2" w:rsidR="00931F04" w:rsidRDefault="00931F04" w:rsidP="00497DF2">
      <w:pPr>
        <w:pStyle w:val="Heading4"/>
      </w:pPr>
      <w:r>
        <w:t xml:space="preserve">Section </w:t>
      </w:r>
      <w:r w:rsidR="006A568D">
        <w:t>8</w:t>
      </w:r>
      <w:r>
        <w:t xml:space="preserve"> (</w:t>
      </w:r>
      <w:r w:rsidR="009C779B">
        <w:t>Specific considerations in design of the associated systems for PHWR technology</w:t>
      </w:r>
      <w:r>
        <w:t>)</w:t>
      </w:r>
    </w:p>
    <w:p w14:paraId="12803A55" w14:textId="0D7EC076" w:rsidR="00931F04" w:rsidRPr="00931F04" w:rsidRDefault="00D724E2" w:rsidP="00A156DE">
      <w:pPr>
        <w:jc w:val="both"/>
      </w:pPr>
      <w:r w:rsidRPr="00CE5DE5">
        <w:t xml:space="preserve">All of the </w:t>
      </w:r>
      <w:r w:rsidR="00312033">
        <w:rPr>
          <w:lang w:eastAsia="zh-CN"/>
        </w:rPr>
        <w:t>g</w:t>
      </w:r>
      <w:r w:rsidR="00312033" w:rsidRPr="00514F3C">
        <w:rPr>
          <w:lang w:eastAsia="zh-CN"/>
        </w:rPr>
        <w:t>uidelines</w:t>
      </w:r>
      <w:r w:rsidR="00312033">
        <w:t xml:space="preserve"> </w:t>
      </w:r>
      <w:r w:rsidRPr="00CE5DE5">
        <w:t xml:space="preserve">in </w:t>
      </w:r>
      <w:r w:rsidR="001D0B91" w:rsidRPr="00116201">
        <w:rPr>
          <w:b/>
          <w:bCs/>
          <w:lang w:eastAsia="zh-CN"/>
        </w:rPr>
        <w:t xml:space="preserve">Section </w:t>
      </w:r>
      <w:r w:rsidR="001D0B91">
        <w:rPr>
          <w:b/>
          <w:bCs/>
          <w:lang w:eastAsia="zh-CN"/>
        </w:rPr>
        <w:t>8</w:t>
      </w:r>
      <w:r w:rsidR="001D0B91" w:rsidRPr="00116201">
        <w:rPr>
          <w:lang w:eastAsia="zh-CN"/>
        </w:rPr>
        <w:t xml:space="preserve"> </w:t>
      </w:r>
      <w:r w:rsidR="001D0B91">
        <w:rPr>
          <w:lang w:eastAsia="zh-CN"/>
        </w:rPr>
        <w:t>of the reference document [</w:t>
      </w:r>
      <w:r w:rsidR="001D0B91">
        <w:rPr>
          <w:rFonts w:cstheme="minorBidi"/>
          <w:szCs w:val="22"/>
        </w:rPr>
        <w:fldChar w:fldCharType="begin"/>
      </w:r>
      <w:r w:rsidR="001D0B91">
        <w:rPr>
          <w:rFonts w:cstheme="minorBidi"/>
          <w:szCs w:val="22"/>
        </w:rPr>
        <w:instrText xml:space="preserve"> REF _Ref150250018 \r \h </w:instrText>
      </w:r>
      <w:r w:rsidR="001D0B91">
        <w:rPr>
          <w:rFonts w:cstheme="minorBidi"/>
          <w:szCs w:val="22"/>
        </w:rPr>
      </w:r>
      <w:r w:rsidR="001D0B91">
        <w:rPr>
          <w:rFonts w:cstheme="minorBidi"/>
          <w:szCs w:val="22"/>
        </w:rPr>
        <w:fldChar w:fldCharType="separate"/>
      </w:r>
      <w:r w:rsidR="00CE4DAB">
        <w:rPr>
          <w:rFonts w:cstheme="minorBidi"/>
          <w:szCs w:val="22"/>
        </w:rPr>
        <w:t>15</w:t>
      </w:r>
      <w:r w:rsidR="001D0B91">
        <w:rPr>
          <w:rFonts w:cstheme="minorBidi"/>
          <w:szCs w:val="22"/>
        </w:rPr>
        <w:fldChar w:fldCharType="end"/>
      </w:r>
      <w:r w:rsidR="001D0B91">
        <w:rPr>
          <w:lang w:eastAsia="zh-CN"/>
        </w:rPr>
        <w:t>]</w:t>
      </w:r>
      <w:r w:rsidR="001D0B91" w:rsidRPr="001F0157">
        <w:rPr>
          <w:lang w:eastAsia="zh-CN"/>
        </w:rPr>
        <w:t xml:space="preserve"> </w:t>
      </w:r>
      <w:r w:rsidRPr="00CE5DE5">
        <w:t>do not apply to AP1000 design.</w:t>
      </w:r>
    </w:p>
    <w:p w14:paraId="00BA9303" w14:textId="77777777" w:rsidR="00AA148C" w:rsidRPr="00C81969" w:rsidRDefault="00AA148C" w:rsidP="00AA148C">
      <w:pPr>
        <w:pStyle w:val="Heading3"/>
      </w:pPr>
      <w:bookmarkStart w:id="123" w:name="_Toc152671856"/>
      <w:r>
        <w:lastRenderedPageBreak/>
        <w:t>Non Compliance</w:t>
      </w:r>
      <w:bookmarkEnd w:id="123"/>
    </w:p>
    <w:p w14:paraId="25C85DF0" w14:textId="64A9737E" w:rsidR="00CF0EEB" w:rsidRDefault="00731696" w:rsidP="00E30428">
      <w:pPr>
        <w:rPr>
          <w:rFonts w:cstheme="minorBidi"/>
          <w:szCs w:val="22"/>
        </w:rPr>
      </w:pPr>
      <w:r>
        <w:t xml:space="preserve">No “Non Compliances” have been </w:t>
      </w:r>
      <w:r w:rsidR="00C42EBA">
        <w:t>identified</w:t>
      </w:r>
      <w:r>
        <w:t xml:space="preserve"> in the assessment </w:t>
      </w:r>
      <w:r>
        <w:rPr>
          <w:rFonts w:cstheme="minorBidi"/>
          <w:szCs w:val="22"/>
        </w:rPr>
        <w:t>[</w:t>
      </w:r>
      <w:r>
        <w:rPr>
          <w:rFonts w:cstheme="minorBidi"/>
          <w:szCs w:val="22"/>
        </w:rPr>
        <w:fldChar w:fldCharType="begin"/>
      </w:r>
      <w:r>
        <w:rPr>
          <w:rFonts w:cstheme="minorBidi"/>
          <w:szCs w:val="22"/>
        </w:rPr>
        <w:instrText xml:space="preserve"> REF _Ref150250084 \r \h </w:instrText>
      </w:r>
      <w:r>
        <w:rPr>
          <w:rFonts w:cstheme="minorBidi"/>
          <w:szCs w:val="22"/>
        </w:rPr>
      </w:r>
      <w:r>
        <w:rPr>
          <w:rFonts w:cstheme="minorBidi"/>
          <w:szCs w:val="22"/>
        </w:rPr>
        <w:fldChar w:fldCharType="separate"/>
      </w:r>
      <w:r w:rsidR="00CE4DAB">
        <w:rPr>
          <w:rFonts w:cstheme="minorBidi"/>
          <w:szCs w:val="22"/>
        </w:rPr>
        <w:t>45</w:t>
      </w:r>
      <w:r>
        <w:rPr>
          <w:rFonts w:cstheme="minorBidi"/>
          <w:szCs w:val="22"/>
        </w:rPr>
        <w:fldChar w:fldCharType="end"/>
      </w:r>
      <w:r>
        <w:rPr>
          <w:rFonts w:cstheme="minorBidi"/>
          <w:szCs w:val="22"/>
        </w:rPr>
        <w:t>].</w:t>
      </w:r>
      <w:r w:rsidR="00CF0EEB">
        <w:rPr>
          <w:rFonts w:cstheme="minorBidi"/>
          <w:szCs w:val="22"/>
        </w:rPr>
        <w:br w:type="page"/>
      </w:r>
    </w:p>
    <w:p w14:paraId="76C6918B" w14:textId="047B9CDF" w:rsidR="00CF0EEB" w:rsidRPr="00CF0EEB" w:rsidRDefault="00CF0EEB" w:rsidP="00CF0EEB">
      <w:pPr>
        <w:pStyle w:val="Heading2"/>
        <w:rPr>
          <w:rFonts w:cstheme="minorBidi"/>
          <w:caps w:val="0"/>
          <w:szCs w:val="22"/>
        </w:rPr>
      </w:pPr>
      <w:bookmarkStart w:id="124" w:name="_Toc152671857"/>
      <w:r w:rsidRPr="00CF0EEB">
        <w:rPr>
          <w:rFonts w:cstheme="minorBidi"/>
          <w:caps w:val="0"/>
          <w:szCs w:val="22"/>
        </w:rPr>
        <w:lastRenderedPageBreak/>
        <w:t>SSG-6</w:t>
      </w:r>
      <w:r w:rsidR="00167CC5">
        <w:rPr>
          <w:rFonts w:cstheme="minorBidi"/>
          <w:caps w:val="0"/>
          <w:szCs w:val="22"/>
        </w:rPr>
        <w:t>1</w:t>
      </w:r>
      <w:r w:rsidRPr="00CF0EEB">
        <w:rPr>
          <w:rFonts w:cstheme="minorBidi"/>
          <w:caps w:val="0"/>
          <w:szCs w:val="22"/>
        </w:rPr>
        <w:t xml:space="preserve"> FORMAT AND CONTENT OF THE SAFETY ANALYSIS REPORT FOR NUCLEAR POWER PLANTS</w:t>
      </w:r>
      <w:bookmarkEnd w:id="124"/>
    </w:p>
    <w:p w14:paraId="6DC99DD6" w14:textId="5710D794" w:rsidR="00C63E31" w:rsidRDefault="000273CB" w:rsidP="00C63E31">
      <w:pPr>
        <w:rPr>
          <w:rFonts w:cstheme="minorBidi"/>
          <w:szCs w:val="22"/>
        </w:rPr>
      </w:pPr>
      <w:r>
        <w:rPr>
          <w:rFonts w:cstheme="minorBidi"/>
          <w:szCs w:val="22"/>
        </w:rPr>
        <w:t>Following summary reflects results of the assessment conducted against reference [</w:t>
      </w:r>
      <w:r w:rsidR="006F39E4" w:rsidRPr="001874B3">
        <w:rPr>
          <w:rFonts w:cstheme="minorBidi"/>
          <w:szCs w:val="22"/>
        </w:rPr>
        <w:fldChar w:fldCharType="begin"/>
      </w:r>
      <w:r w:rsidR="006F39E4" w:rsidRPr="001874B3">
        <w:rPr>
          <w:rFonts w:cstheme="minorBidi"/>
          <w:szCs w:val="22"/>
        </w:rPr>
        <w:instrText xml:space="preserve"> REF _Ref152195779 \r \h </w:instrText>
      </w:r>
      <w:r w:rsidR="001874B3">
        <w:rPr>
          <w:rFonts w:cstheme="minorBidi"/>
          <w:szCs w:val="22"/>
        </w:rPr>
        <w:instrText xml:space="preserve"> \* MERGEFORMAT </w:instrText>
      </w:r>
      <w:r w:rsidR="006F39E4" w:rsidRPr="001874B3">
        <w:rPr>
          <w:rFonts w:cstheme="minorBidi"/>
          <w:szCs w:val="22"/>
        </w:rPr>
      </w:r>
      <w:r w:rsidR="006F39E4" w:rsidRPr="001874B3">
        <w:rPr>
          <w:rFonts w:cstheme="minorBidi"/>
          <w:szCs w:val="22"/>
        </w:rPr>
        <w:fldChar w:fldCharType="separate"/>
      </w:r>
      <w:r w:rsidR="00CE4DAB">
        <w:rPr>
          <w:rFonts w:cstheme="minorBidi"/>
          <w:szCs w:val="22"/>
        </w:rPr>
        <w:t>16</w:t>
      </w:r>
      <w:r w:rsidR="006F39E4" w:rsidRPr="001874B3">
        <w:rPr>
          <w:rFonts w:cstheme="minorBidi"/>
          <w:szCs w:val="22"/>
        </w:rPr>
        <w:fldChar w:fldCharType="end"/>
      </w:r>
      <w:r>
        <w:rPr>
          <w:rFonts w:cstheme="minorBidi"/>
          <w:szCs w:val="22"/>
        </w:rPr>
        <w:t>] as part of the compliance assessment report [</w:t>
      </w:r>
      <w:r w:rsidR="006F39E4" w:rsidRPr="001874B3">
        <w:rPr>
          <w:rFonts w:cstheme="minorBidi"/>
          <w:szCs w:val="22"/>
        </w:rPr>
        <w:fldChar w:fldCharType="begin"/>
      </w:r>
      <w:r w:rsidR="006F39E4" w:rsidRPr="001874B3">
        <w:rPr>
          <w:rFonts w:cstheme="minorBidi"/>
          <w:szCs w:val="22"/>
        </w:rPr>
        <w:instrText xml:space="preserve"> REF _Ref145345292 \r \h </w:instrText>
      </w:r>
      <w:r w:rsidR="001874B3">
        <w:rPr>
          <w:rFonts w:cstheme="minorBidi"/>
          <w:szCs w:val="22"/>
        </w:rPr>
        <w:instrText xml:space="preserve"> \* MERGEFORMAT </w:instrText>
      </w:r>
      <w:r w:rsidR="006F39E4" w:rsidRPr="001874B3">
        <w:rPr>
          <w:rFonts w:cstheme="minorBidi"/>
          <w:szCs w:val="22"/>
        </w:rPr>
      </w:r>
      <w:r w:rsidR="006F39E4" w:rsidRPr="001874B3">
        <w:rPr>
          <w:rFonts w:cstheme="minorBidi"/>
          <w:szCs w:val="22"/>
        </w:rPr>
        <w:fldChar w:fldCharType="separate"/>
      </w:r>
      <w:r w:rsidR="00CE4DAB">
        <w:rPr>
          <w:rFonts w:cstheme="minorBidi"/>
          <w:szCs w:val="22"/>
        </w:rPr>
        <w:t>46</w:t>
      </w:r>
      <w:r w:rsidR="006F39E4" w:rsidRPr="001874B3">
        <w:rPr>
          <w:rFonts w:cstheme="minorBidi"/>
          <w:szCs w:val="22"/>
        </w:rPr>
        <w:fldChar w:fldCharType="end"/>
      </w:r>
      <w:r>
        <w:rPr>
          <w:rFonts w:cstheme="minorBidi"/>
          <w:szCs w:val="22"/>
        </w:rPr>
        <w:t>] that is included in Attachment 1.</w:t>
      </w:r>
    </w:p>
    <w:p w14:paraId="6AB90789" w14:textId="2A0ADC92" w:rsidR="00C63E31" w:rsidRDefault="00C63E31" w:rsidP="00C63E31">
      <w:pPr>
        <w:pStyle w:val="Heading3"/>
      </w:pPr>
      <w:bookmarkStart w:id="125" w:name="_Toc152671858"/>
      <w:r w:rsidRPr="006874BD">
        <w:t>High Level Risk Assessment</w:t>
      </w:r>
      <w:r w:rsidR="002F1924">
        <w:t xml:space="preserve"> Summary</w:t>
      </w:r>
      <w:bookmarkEnd w:id="125"/>
    </w:p>
    <w:p w14:paraId="00A9373A" w14:textId="3674AB99" w:rsidR="006F39E4" w:rsidRPr="001874B3" w:rsidRDefault="006F39E4" w:rsidP="00D223D7">
      <w:pPr>
        <w:jc w:val="both"/>
      </w:pPr>
      <w:r w:rsidRPr="006F39E4">
        <w:t xml:space="preserve">Conducted compliance assessment </w:t>
      </w:r>
      <w:r w:rsidR="00E73C54">
        <w:rPr>
          <w:rFonts w:cstheme="minorBidi"/>
          <w:szCs w:val="22"/>
        </w:rPr>
        <w:t>[</w:t>
      </w:r>
      <w:r w:rsidR="00E73C54" w:rsidRPr="001874B3">
        <w:rPr>
          <w:rFonts w:cstheme="minorBidi"/>
          <w:szCs w:val="22"/>
        </w:rPr>
        <w:fldChar w:fldCharType="begin"/>
      </w:r>
      <w:r w:rsidR="00E73C54" w:rsidRPr="001874B3">
        <w:rPr>
          <w:rFonts w:cstheme="minorBidi"/>
          <w:szCs w:val="22"/>
        </w:rPr>
        <w:instrText xml:space="preserve"> REF _Ref145345292 \r \h </w:instrText>
      </w:r>
      <w:r w:rsidR="001874B3">
        <w:rPr>
          <w:rFonts w:cstheme="minorBidi"/>
          <w:szCs w:val="22"/>
        </w:rPr>
        <w:instrText xml:space="preserve"> \* MERGEFORMAT </w:instrText>
      </w:r>
      <w:r w:rsidR="00E73C54" w:rsidRPr="001874B3">
        <w:rPr>
          <w:rFonts w:cstheme="minorBidi"/>
          <w:szCs w:val="22"/>
        </w:rPr>
      </w:r>
      <w:r w:rsidR="00E73C54" w:rsidRPr="001874B3">
        <w:rPr>
          <w:rFonts w:cstheme="minorBidi"/>
          <w:szCs w:val="22"/>
        </w:rPr>
        <w:fldChar w:fldCharType="separate"/>
      </w:r>
      <w:r w:rsidR="00CE4DAB">
        <w:rPr>
          <w:rFonts w:cstheme="minorBidi"/>
          <w:szCs w:val="22"/>
        </w:rPr>
        <w:t>46</w:t>
      </w:r>
      <w:r w:rsidR="00E73C54" w:rsidRPr="001874B3">
        <w:rPr>
          <w:rFonts w:cstheme="minorBidi"/>
          <w:szCs w:val="22"/>
        </w:rPr>
        <w:fldChar w:fldCharType="end"/>
      </w:r>
      <w:r w:rsidR="00E73C54">
        <w:rPr>
          <w:rFonts w:cstheme="minorBidi"/>
          <w:szCs w:val="22"/>
        </w:rPr>
        <w:t xml:space="preserve">] </w:t>
      </w:r>
      <w:r w:rsidRPr="006F39E4">
        <w:t>indicates that compliance with the guidelines presented in “IAEA Specific Safety Guide No. SSG-61: Format and content of the safety analysis report for nuclear power plants”</w:t>
      </w:r>
      <w:r w:rsidR="003A3118">
        <w:t xml:space="preserve"> </w:t>
      </w:r>
      <w:r w:rsidR="003A3118">
        <w:rPr>
          <w:rFonts w:cstheme="minorBidi"/>
          <w:szCs w:val="22"/>
        </w:rPr>
        <w:t>[</w:t>
      </w:r>
      <w:r w:rsidR="003A3118" w:rsidRPr="001874B3">
        <w:rPr>
          <w:rFonts w:cstheme="minorBidi"/>
          <w:szCs w:val="22"/>
        </w:rPr>
        <w:fldChar w:fldCharType="begin"/>
      </w:r>
      <w:r w:rsidR="003A3118" w:rsidRPr="001874B3">
        <w:rPr>
          <w:rFonts w:cstheme="minorBidi"/>
          <w:szCs w:val="22"/>
        </w:rPr>
        <w:instrText xml:space="preserve"> REF _Ref152195779 \r \h </w:instrText>
      </w:r>
      <w:r w:rsidR="001874B3">
        <w:rPr>
          <w:rFonts w:cstheme="minorBidi"/>
          <w:szCs w:val="22"/>
        </w:rPr>
        <w:instrText xml:space="preserve"> \* MERGEFORMAT </w:instrText>
      </w:r>
      <w:r w:rsidR="003A3118" w:rsidRPr="001874B3">
        <w:rPr>
          <w:rFonts w:cstheme="minorBidi"/>
          <w:szCs w:val="22"/>
        </w:rPr>
      </w:r>
      <w:r w:rsidR="003A3118" w:rsidRPr="001874B3">
        <w:rPr>
          <w:rFonts w:cstheme="minorBidi"/>
          <w:szCs w:val="22"/>
        </w:rPr>
        <w:fldChar w:fldCharType="separate"/>
      </w:r>
      <w:r w:rsidR="00CE4DAB">
        <w:rPr>
          <w:rFonts w:cstheme="minorBidi"/>
          <w:szCs w:val="22"/>
        </w:rPr>
        <w:t>16</w:t>
      </w:r>
      <w:r w:rsidR="003A3118" w:rsidRPr="001874B3">
        <w:rPr>
          <w:rFonts w:cstheme="minorBidi"/>
          <w:szCs w:val="22"/>
        </w:rPr>
        <w:fldChar w:fldCharType="end"/>
      </w:r>
      <w:r w:rsidR="003A3118">
        <w:rPr>
          <w:rFonts w:cstheme="minorBidi"/>
          <w:szCs w:val="22"/>
        </w:rPr>
        <w:t>]</w:t>
      </w:r>
      <w:r w:rsidRPr="006F39E4">
        <w:t xml:space="preserve"> is expected to be demonstrated but will require development of a SAR input file for the chapter 21 on “Decommissioning”. Since no non-compliances have been identified and no design changes are anticipated, “</w:t>
      </w:r>
      <w:r w:rsidR="000101B8" w:rsidRPr="006F39E4">
        <w:t>IAEA Specific Safety Guide No. SSG-61: Format and content of the safety analysis report for nuclear power plants</w:t>
      </w:r>
      <w:r w:rsidRPr="006F39E4">
        <w:t>” has been conservatively assigned to a “</w:t>
      </w:r>
      <w:r w:rsidRPr="00817FAB">
        <w:rPr>
          <w:b/>
          <w:bCs/>
        </w:rPr>
        <w:t>Medium Risk</w:t>
      </w:r>
      <w:r w:rsidRPr="006F39E4">
        <w:t>” c</w:t>
      </w:r>
      <w:r w:rsidR="003A3118">
        <w:t>ategory</w:t>
      </w:r>
      <w:r w:rsidRPr="006F39E4">
        <w:t>.</w:t>
      </w:r>
    </w:p>
    <w:p w14:paraId="30F1A924" w14:textId="38CCAFE5" w:rsidR="00EC5CB9" w:rsidRPr="00817FAB" w:rsidRDefault="00EC5CB9" w:rsidP="00D223D7">
      <w:pPr>
        <w:jc w:val="both"/>
      </w:pPr>
      <w:r w:rsidRPr="00817FAB">
        <w:t>The format and contents of the SAR as presented in IAEA SSG-61 are very similar to the content of the DCD [</w:t>
      </w:r>
      <w:r w:rsidR="00E70459" w:rsidRPr="001874B3">
        <w:fldChar w:fldCharType="begin"/>
      </w:r>
      <w:r w:rsidR="00E70459" w:rsidRPr="001874B3">
        <w:instrText xml:space="preserve"> REF _Ref142134603 \r \h </w:instrText>
      </w:r>
      <w:r w:rsidR="001874B3">
        <w:instrText xml:space="preserve"> \* MERGEFORMAT </w:instrText>
      </w:r>
      <w:r w:rsidR="00E70459" w:rsidRPr="001874B3">
        <w:fldChar w:fldCharType="separate"/>
      </w:r>
      <w:r w:rsidR="00CE4DAB">
        <w:t>28</w:t>
      </w:r>
      <w:r w:rsidR="00E70459" w:rsidRPr="001874B3">
        <w:fldChar w:fldCharType="end"/>
      </w:r>
      <w:r w:rsidRPr="00817FAB">
        <w:t>] and UFSAR [</w:t>
      </w:r>
      <w:r w:rsidR="004530DA" w:rsidRPr="001874B3">
        <w:fldChar w:fldCharType="begin"/>
      </w:r>
      <w:r w:rsidR="004530DA" w:rsidRPr="001874B3">
        <w:instrText xml:space="preserve"> REF _Ref143090831 \r \h </w:instrText>
      </w:r>
      <w:r w:rsidR="001874B3">
        <w:instrText xml:space="preserve"> \* MERGEFORMAT </w:instrText>
      </w:r>
      <w:r w:rsidR="004530DA" w:rsidRPr="001874B3">
        <w:fldChar w:fldCharType="separate"/>
      </w:r>
      <w:r w:rsidR="00CE4DAB">
        <w:t>29</w:t>
      </w:r>
      <w:r w:rsidR="004530DA" w:rsidRPr="001874B3">
        <w:fldChar w:fldCharType="end"/>
      </w:r>
      <w:r w:rsidRPr="00817FAB">
        <w:t xml:space="preserve">], as demonstrated by the assessment in Section and summarized in </w:t>
      </w:r>
      <w:r w:rsidRPr="00E70459">
        <w:rPr>
          <w:b/>
          <w:bCs/>
        </w:rPr>
        <w:t xml:space="preserve">Table </w:t>
      </w:r>
      <w:r w:rsidR="00453318" w:rsidRPr="00E70459">
        <w:rPr>
          <w:b/>
          <w:bCs/>
        </w:rPr>
        <w:t>2</w:t>
      </w:r>
      <w:r w:rsidR="00193BA8" w:rsidRPr="00E70459">
        <w:rPr>
          <w:b/>
          <w:bCs/>
        </w:rPr>
        <w:t>-1</w:t>
      </w:r>
      <w:r w:rsidRPr="00E70459">
        <w:rPr>
          <w:b/>
          <w:bCs/>
        </w:rPr>
        <w:t>.</w:t>
      </w:r>
    </w:p>
    <w:p w14:paraId="41F2A8DD" w14:textId="440123F3" w:rsidR="00EC5CB9" w:rsidRPr="00817FAB" w:rsidRDefault="00EC5CB9" w:rsidP="00D223D7">
      <w:pPr>
        <w:jc w:val="both"/>
      </w:pPr>
      <w:r w:rsidRPr="00817FAB">
        <w:t>The content of the SAR for future AP1000 plant projects will follow closely the content specified in the DCD [</w:t>
      </w:r>
      <w:r w:rsidR="004530DA" w:rsidRPr="001874B3">
        <w:fldChar w:fldCharType="begin"/>
      </w:r>
      <w:r w:rsidR="004530DA" w:rsidRPr="001874B3">
        <w:instrText xml:space="preserve"> REF _Ref142134603 \r \h </w:instrText>
      </w:r>
      <w:r w:rsidR="001874B3">
        <w:instrText xml:space="preserve"> \* MERGEFORMAT </w:instrText>
      </w:r>
      <w:r w:rsidR="004530DA" w:rsidRPr="001874B3">
        <w:fldChar w:fldCharType="separate"/>
      </w:r>
      <w:r w:rsidR="00CE4DAB">
        <w:t>28</w:t>
      </w:r>
      <w:r w:rsidR="004530DA" w:rsidRPr="001874B3">
        <w:fldChar w:fldCharType="end"/>
      </w:r>
      <w:r w:rsidRPr="00817FAB">
        <w:t>] and the UFSAR for the Reference Plant.  The use of this standardized content and format further ensures minimal regulatory risk as it has been demonstrated through NRC reviews and approvals for both the certified AP1000 plant design documented in the DCD [</w:t>
      </w:r>
      <w:r w:rsidR="004530DA" w:rsidRPr="001874B3">
        <w:fldChar w:fldCharType="begin"/>
      </w:r>
      <w:r w:rsidR="004530DA" w:rsidRPr="001874B3">
        <w:instrText xml:space="preserve"> REF _Ref142134603 \r \h </w:instrText>
      </w:r>
      <w:r w:rsidR="001874B3">
        <w:instrText xml:space="preserve"> \* MERGEFORMAT </w:instrText>
      </w:r>
      <w:r w:rsidR="004530DA" w:rsidRPr="001874B3">
        <w:fldChar w:fldCharType="separate"/>
      </w:r>
      <w:r w:rsidR="00CE4DAB">
        <w:t>28</w:t>
      </w:r>
      <w:r w:rsidR="004530DA" w:rsidRPr="001874B3">
        <w:fldChar w:fldCharType="end"/>
      </w:r>
      <w:r w:rsidRPr="00817FAB">
        <w:t xml:space="preserve">] and the design and licensing updates implemented and approved by the NRC for the Reference Plant design.  Specifically, Westinghouse proposes to develop the SAR content based on the guidance provided in U.S. NRC Regulatory Guide 1.70 with the appropriate adjustments for national nuclear regulations for a specific AP1000 plant project.  The use of this basis provides a direct tie to the extensive NRC reviews and approvals of the standard AP1000 plant design and the </w:t>
      </w:r>
      <w:r w:rsidRPr="008A6393">
        <w:t>Final Safety Analysis Report for the Vogtle 3 and 4 units.</w:t>
      </w:r>
    </w:p>
    <w:p w14:paraId="1544F783" w14:textId="77777777" w:rsidR="00EC5CB9" w:rsidRPr="00261FA3" w:rsidRDefault="00EC5CB9" w:rsidP="00EC5CB9">
      <w:r w:rsidRPr="00817FAB">
        <w:t>The following is specific content identified in IAEA SSG-61 that is not included</w:t>
      </w:r>
      <w:r w:rsidRPr="00261FA3">
        <w:t xml:space="preserve"> as specific chapters in the DCD/UFSAR:</w:t>
      </w:r>
    </w:p>
    <w:p w14:paraId="11D80C2C" w14:textId="77777777" w:rsidR="00EC5CB9" w:rsidRPr="00261FA3" w:rsidRDefault="00EC5CB9" w:rsidP="00513590">
      <w:pPr>
        <w:pStyle w:val="ListParagraph"/>
        <w:numPr>
          <w:ilvl w:val="0"/>
          <w:numId w:val="45"/>
        </w:numPr>
        <w:tabs>
          <w:tab w:val="clear" w:pos="720"/>
          <w:tab w:val="clear" w:pos="1296"/>
          <w:tab w:val="clear" w:pos="1872"/>
          <w:tab w:val="clear" w:pos="2448"/>
        </w:tabs>
        <w:spacing w:before="0" w:after="160" w:line="259" w:lineRule="auto"/>
      </w:pPr>
      <w:r w:rsidRPr="00261FA3">
        <w:t>IAEA SSG-61 Chapter 13: Emergency preparedness and response</w:t>
      </w:r>
    </w:p>
    <w:p w14:paraId="2857B493" w14:textId="77777777" w:rsidR="00EC5CB9" w:rsidRPr="00261FA3" w:rsidRDefault="00EC5CB9" w:rsidP="00513590">
      <w:pPr>
        <w:pStyle w:val="ListParagraph"/>
        <w:numPr>
          <w:ilvl w:val="0"/>
          <w:numId w:val="45"/>
        </w:numPr>
        <w:tabs>
          <w:tab w:val="clear" w:pos="720"/>
          <w:tab w:val="clear" w:pos="1296"/>
          <w:tab w:val="clear" w:pos="1872"/>
          <w:tab w:val="clear" w:pos="2448"/>
        </w:tabs>
        <w:spacing w:before="0" w:after="160" w:line="259" w:lineRule="auto"/>
      </w:pPr>
      <w:r w:rsidRPr="00261FA3">
        <w:t>IAEA SSG-61 Chapter 20: Environmental aspects</w:t>
      </w:r>
    </w:p>
    <w:p w14:paraId="5A758963" w14:textId="7BDFDD3B" w:rsidR="00EC5CB9" w:rsidRPr="00261FA3" w:rsidRDefault="00EC5CB9" w:rsidP="00513590">
      <w:pPr>
        <w:pStyle w:val="ListParagraph"/>
        <w:numPr>
          <w:ilvl w:val="0"/>
          <w:numId w:val="45"/>
        </w:numPr>
        <w:tabs>
          <w:tab w:val="clear" w:pos="720"/>
          <w:tab w:val="clear" w:pos="1296"/>
          <w:tab w:val="clear" w:pos="1872"/>
          <w:tab w:val="clear" w:pos="2448"/>
        </w:tabs>
        <w:spacing w:before="0" w:after="160" w:line="259" w:lineRule="auto"/>
      </w:pPr>
      <w:r w:rsidRPr="00261FA3">
        <w:t xml:space="preserve">IAEA SSG-61 Chapter 21: </w:t>
      </w:r>
      <w:r w:rsidRPr="00261FA3">
        <w:rPr>
          <w:rFonts w:eastAsiaTheme="minorHAnsi"/>
          <w:kern w:val="2"/>
          <w14:ligatures w14:val="standardContextual"/>
        </w:rPr>
        <w:t>Decommissioning and end of life aspects</w:t>
      </w:r>
    </w:p>
    <w:p w14:paraId="6A248463" w14:textId="39F25679" w:rsidR="00EC5CB9" w:rsidRPr="00261FA3" w:rsidRDefault="00EC5CB9" w:rsidP="00EC5CB9">
      <w:pPr>
        <w:rPr>
          <w:rFonts w:eastAsiaTheme="minorHAnsi"/>
          <w:b/>
          <w:bCs/>
          <w:kern w:val="2"/>
          <w14:ligatures w14:val="standardContextual"/>
        </w:rPr>
      </w:pPr>
      <w:r w:rsidRPr="00261FA3">
        <w:rPr>
          <w:rFonts w:eastAsiaTheme="minorHAnsi"/>
          <w:b/>
          <w:bCs/>
          <w:kern w:val="2"/>
          <w14:ligatures w14:val="standardContextual"/>
        </w:rPr>
        <w:t xml:space="preserve">Table </w:t>
      </w:r>
      <w:r w:rsidR="00193BA8">
        <w:rPr>
          <w:rFonts w:eastAsiaTheme="minorHAnsi"/>
          <w:b/>
          <w:bCs/>
          <w:kern w:val="2"/>
          <w14:ligatures w14:val="standardContextual"/>
        </w:rPr>
        <w:t>2</w:t>
      </w:r>
      <w:r w:rsidRPr="00261FA3">
        <w:rPr>
          <w:rFonts w:eastAsiaTheme="minorHAnsi"/>
          <w:b/>
          <w:bCs/>
          <w:kern w:val="2"/>
          <w14:ligatures w14:val="standardContextual"/>
        </w:rPr>
        <w:t>-1: IAEA SSG-61 Content and Format Comparison to DCD/UFSAR Content and Format Comparison</w:t>
      </w:r>
    </w:p>
    <w:tbl>
      <w:tblPr>
        <w:tblStyle w:val="TableGrid2"/>
        <w:tblW w:w="9771" w:type="dxa"/>
        <w:tblLook w:val="04A0" w:firstRow="1" w:lastRow="0" w:firstColumn="1" w:lastColumn="0" w:noHBand="0" w:noVBand="1"/>
      </w:tblPr>
      <w:tblGrid>
        <w:gridCol w:w="558"/>
        <w:gridCol w:w="2497"/>
        <w:gridCol w:w="450"/>
        <w:gridCol w:w="2520"/>
        <w:gridCol w:w="3746"/>
      </w:tblGrid>
      <w:tr w:rsidR="00EC5CB9" w:rsidRPr="00261FA3" w14:paraId="268589A1" w14:textId="77777777" w:rsidTr="00320838">
        <w:trPr>
          <w:tblHeader/>
        </w:trPr>
        <w:tc>
          <w:tcPr>
            <w:tcW w:w="3055" w:type="dxa"/>
            <w:gridSpan w:val="2"/>
          </w:tcPr>
          <w:p w14:paraId="15F7B99C" w14:textId="77777777" w:rsidR="00EC5CB9" w:rsidRPr="00261FA3" w:rsidRDefault="00EC5CB9" w:rsidP="00320838">
            <w:pPr>
              <w:rPr>
                <w:b/>
                <w:bCs/>
              </w:rPr>
            </w:pPr>
            <w:r w:rsidRPr="00261FA3">
              <w:rPr>
                <w:b/>
                <w:bCs/>
              </w:rPr>
              <w:t>IAEA SSG-61 Chapter and Title</w:t>
            </w:r>
          </w:p>
        </w:tc>
        <w:tc>
          <w:tcPr>
            <w:tcW w:w="2970" w:type="dxa"/>
            <w:gridSpan w:val="2"/>
          </w:tcPr>
          <w:p w14:paraId="5B9861DF" w14:textId="77777777" w:rsidR="00EC5CB9" w:rsidRPr="00261FA3" w:rsidRDefault="00EC5CB9" w:rsidP="00320838">
            <w:pPr>
              <w:rPr>
                <w:b/>
                <w:bCs/>
              </w:rPr>
            </w:pPr>
            <w:r w:rsidRPr="00261FA3">
              <w:rPr>
                <w:b/>
                <w:bCs/>
              </w:rPr>
              <w:t>DCD/UFSAR Chapter and Title</w:t>
            </w:r>
          </w:p>
        </w:tc>
        <w:tc>
          <w:tcPr>
            <w:tcW w:w="3746" w:type="dxa"/>
          </w:tcPr>
          <w:p w14:paraId="7FEF9DCC" w14:textId="77777777" w:rsidR="00EC5CB9" w:rsidRPr="00261FA3" w:rsidRDefault="00EC5CB9" w:rsidP="00320838">
            <w:pPr>
              <w:rPr>
                <w:b/>
                <w:bCs/>
              </w:rPr>
            </w:pPr>
            <w:r w:rsidRPr="00261FA3">
              <w:rPr>
                <w:b/>
                <w:bCs/>
              </w:rPr>
              <w:t>Comparison Notes</w:t>
            </w:r>
          </w:p>
        </w:tc>
      </w:tr>
      <w:tr w:rsidR="00EC5CB9" w:rsidRPr="00261FA3" w14:paraId="47A5D916" w14:textId="77777777" w:rsidTr="00320838">
        <w:tc>
          <w:tcPr>
            <w:tcW w:w="558" w:type="dxa"/>
          </w:tcPr>
          <w:p w14:paraId="6BFDBC54" w14:textId="77777777" w:rsidR="00EC5CB9" w:rsidRPr="00261FA3" w:rsidRDefault="00EC5CB9" w:rsidP="00320838">
            <w:r w:rsidRPr="00261FA3">
              <w:t>1</w:t>
            </w:r>
          </w:p>
        </w:tc>
        <w:tc>
          <w:tcPr>
            <w:tcW w:w="2497" w:type="dxa"/>
          </w:tcPr>
          <w:p w14:paraId="002ED05D" w14:textId="77777777" w:rsidR="00EC5CB9" w:rsidRPr="00261FA3" w:rsidRDefault="00EC5CB9" w:rsidP="00320838">
            <w:r w:rsidRPr="00261FA3">
              <w:t>Introduction and general considerations</w:t>
            </w:r>
          </w:p>
        </w:tc>
        <w:tc>
          <w:tcPr>
            <w:tcW w:w="450" w:type="dxa"/>
          </w:tcPr>
          <w:p w14:paraId="1EFC3E5A" w14:textId="77777777" w:rsidR="00EC5CB9" w:rsidRPr="00261FA3" w:rsidRDefault="00EC5CB9" w:rsidP="00320838">
            <w:r w:rsidRPr="00261FA3">
              <w:t>1</w:t>
            </w:r>
          </w:p>
        </w:tc>
        <w:tc>
          <w:tcPr>
            <w:tcW w:w="2520" w:type="dxa"/>
          </w:tcPr>
          <w:p w14:paraId="4DF0CFDF" w14:textId="77777777" w:rsidR="00EC5CB9" w:rsidRPr="00261FA3" w:rsidRDefault="00EC5CB9" w:rsidP="00320838">
            <w:r w:rsidRPr="00261FA3">
              <w:t>Introduction and General Description of the Plant</w:t>
            </w:r>
          </w:p>
        </w:tc>
        <w:tc>
          <w:tcPr>
            <w:tcW w:w="3746" w:type="dxa"/>
          </w:tcPr>
          <w:p w14:paraId="2A6389AF" w14:textId="77777777" w:rsidR="00EC5CB9" w:rsidRPr="00261FA3" w:rsidRDefault="00EC5CB9" w:rsidP="00320838">
            <w:r w:rsidRPr="00261FA3">
              <w:t>IAEA SSG-61 and DCD/UFSAR chapter have equivalent content.</w:t>
            </w:r>
          </w:p>
        </w:tc>
      </w:tr>
      <w:tr w:rsidR="00EC5CB9" w:rsidRPr="00261FA3" w14:paraId="13EE75E2" w14:textId="77777777" w:rsidTr="00320838">
        <w:tc>
          <w:tcPr>
            <w:tcW w:w="558" w:type="dxa"/>
          </w:tcPr>
          <w:p w14:paraId="40860B04" w14:textId="77777777" w:rsidR="00EC5CB9" w:rsidRPr="00261FA3" w:rsidRDefault="00EC5CB9" w:rsidP="00320838">
            <w:r w:rsidRPr="00261FA3">
              <w:t>2</w:t>
            </w:r>
          </w:p>
        </w:tc>
        <w:tc>
          <w:tcPr>
            <w:tcW w:w="2497" w:type="dxa"/>
          </w:tcPr>
          <w:p w14:paraId="7161731D" w14:textId="77777777" w:rsidR="00EC5CB9" w:rsidRPr="00261FA3" w:rsidRDefault="00EC5CB9" w:rsidP="00320838">
            <w:r w:rsidRPr="00261FA3">
              <w:t>Site characteristics</w:t>
            </w:r>
          </w:p>
        </w:tc>
        <w:tc>
          <w:tcPr>
            <w:tcW w:w="450" w:type="dxa"/>
          </w:tcPr>
          <w:p w14:paraId="428A177F" w14:textId="77777777" w:rsidR="00EC5CB9" w:rsidRPr="00261FA3" w:rsidRDefault="00EC5CB9" w:rsidP="00320838">
            <w:r w:rsidRPr="00261FA3">
              <w:t>2</w:t>
            </w:r>
          </w:p>
        </w:tc>
        <w:tc>
          <w:tcPr>
            <w:tcW w:w="2520" w:type="dxa"/>
          </w:tcPr>
          <w:p w14:paraId="46B435A2" w14:textId="77777777" w:rsidR="00EC5CB9" w:rsidRPr="00261FA3" w:rsidRDefault="00EC5CB9" w:rsidP="00320838">
            <w:r w:rsidRPr="00261FA3">
              <w:t>Sites Characteristics and Site Parameters</w:t>
            </w:r>
          </w:p>
        </w:tc>
        <w:tc>
          <w:tcPr>
            <w:tcW w:w="3746" w:type="dxa"/>
          </w:tcPr>
          <w:p w14:paraId="0A7A612B" w14:textId="77777777" w:rsidR="00EC5CB9" w:rsidRPr="00261FA3" w:rsidRDefault="00EC5CB9" w:rsidP="00320838">
            <w:r w:rsidRPr="00261FA3">
              <w:t>IAEA SSG-61 and DCD/UFSAR chapter have equivalent content.</w:t>
            </w:r>
          </w:p>
        </w:tc>
      </w:tr>
      <w:tr w:rsidR="00EC5CB9" w:rsidRPr="00261FA3" w14:paraId="5B3988C6" w14:textId="77777777" w:rsidTr="00320838">
        <w:tc>
          <w:tcPr>
            <w:tcW w:w="558" w:type="dxa"/>
          </w:tcPr>
          <w:p w14:paraId="3E2D089D" w14:textId="77777777" w:rsidR="00EC5CB9" w:rsidRPr="00261FA3" w:rsidRDefault="00EC5CB9" w:rsidP="00320838">
            <w:r w:rsidRPr="00261FA3">
              <w:t>3</w:t>
            </w:r>
          </w:p>
        </w:tc>
        <w:tc>
          <w:tcPr>
            <w:tcW w:w="2497" w:type="dxa"/>
          </w:tcPr>
          <w:p w14:paraId="60B03AA3" w14:textId="77777777" w:rsidR="00EC5CB9" w:rsidRPr="00261FA3" w:rsidRDefault="00EC5CB9" w:rsidP="00320838">
            <w:r w:rsidRPr="00261FA3">
              <w:t xml:space="preserve">Safety objectives and design rules for </w:t>
            </w:r>
            <w:r w:rsidRPr="00261FA3">
              <w:lastRenderedPageBreak/>
              <w:t>structures, systems and components</w:t>
            </w:r>
          </w:p>
        </w:tc>
        <w:tc>
          <w:tcPr>
            <w:tcW w:w="450" w:type="dxa"/>
          </w:tcPr>
          <w:p w14:paraId="63C6639E" w14:textId="77777777" w:rsidR="00EC5CB9" w:rsidRPr="00261FA3" w:rsidRDefault="00EC5CB9" w:rsidP="00320838">
            <w:r w:rsidRPr="00261FA3">
              <w:lastRenderedPageBreak/>
              <w:t>3</w:t>
            </w:r>
          </w:p>
        </w:tc>
        <w:tc>
          <w:tcPr>
            <w:tcW w:w="2520" w:type="dxa"/>
          </w:tcPr>
          <w:p w14:paraId="4CE88D86" w14:textId="77777777" w:rsidR="00EC5CB9" w:rsidRPr="00261FA3" w:rsidRDefault="00EC5CB9" w:rsidP="00320838">
            <w:r w:rsidRPr="00261FA3">
              <w:t>Design of Structures, Components, Equipment, and Systems</w:t>
            </w:r>
          </w:p>
        </w:tc>
        <w:tc>
          <w:tcPr>
            <w:tcW w:w="3746" w:type="dxa"/>
          </w:tcPr>
          <w:p w14:paraId="108A2174" w14:textId="77777777" w:rsidR="00EC5CB9" w:rsidRPr="00261FA3" w:rsidRDefault="00EC5CB9" w:rsidP="00320838">
            <w:pPr>
              <w:autoSpaceDE w:val="0"/>
              <w:autoSpaceDN w:val="0"/>
              <w:adjustRightInd w:val="0"/>
            </w:pPr>
            <w:r w:rsidRPr="00261FA3">
              <w:t xml:space="preserve">The IAEA SSG-61 Chapter 3 content for the design rules of structures, systems, </w:t>
            </w:r>
            <w:r w:rsidRPr="00261FA3">
              <w:lastRenderedPageBreak/>
              <w:t>and components is equivalent to DCD/UFSAR Chapter 3.</w:t>
            </w:r>
          </w:p>
          <w:p w14:paraId="1E321577" w14:textId="77777777" w:rsidR="00EC5CB9" w:rsidRPr="00261FA3" w:rsidRDefault="00EC5CB9" w:rsidP="00320838">
            <w:pPr>
              <w:autoSpaceDE w:val="0"/>
              <w:autoSpaceDN w:val="0"/>
              <w:adjustRightInd w:val="0"/>
            </w:pPr>
          </w:p>
          <w:p w14:paraId="026E4429" w14:textId="77777777" w:rsidR="00EC5CB9" w:rsidRPr="00261FA3" w:rsidRDefault="00EC5CB9" w:rsidP="00320838">
            <w:pPr>
              <w:autoSpaceDE w:val="0"/>
              <w:autoSpaceDN w:val="0"/>
              <w:adjustRightInd w:val="0"/>
            </w:pPr>
            <w:r w:rsidRPr="00261FA3">
              <w:t xml:space="preserve">The safety objectives identified for the IAEA SSG-61 Chapter 3 are based on IAEA SSR-2/1.  DCD Section 3.1 is the equivalent section; it identifies conformance with the US NRC General Design Criteria.  </w:t>
            </w:r>
          </w:p>
        </w:tc>
      </w:tr>
      <w:tr w:rsidR="00EC5CB9" w:rsidRPr="00261FA3" w14:paraId="3E2BD22B" w14:textId="77777777" w:rsidTr="00320838">
        <w:tc>
          <w:tcPr>
            <w:tcW w:w="558" w:type="dxa"/>
          </w:tcPr>
          <w:p w14:paraId="4940F065" w14:textId="77777777" w:rsidR="00EC5CB9" w:rsidRPr="00261FA3" w:rsidRDefault="00EC5CB9" w:rsidP="00320838">
            <w:r w:rsidRPr="00261FA3">
              <w:lastRenderedPageBreak/>
              <w:t>4</w:t>
            </w:r>
          </w:p>
        </w:tc>
        <w:tc>
          <w:tcPr>
            <w:tcW w:w="2497" w:type="dxa"/>
          </w:tcPr>
          <w:p w14:paraId="5B5322B7" w14:textId="77777777" w:rsidR="00EC5CB9" w:rsidRPr="00261FA3" w:rsidRDefault="00EC5CB9" w:rsidP="00320838">
            <w:pPr>
              <w:contextualSpacing/>
              <w:jc w:val="both"/>
            </w:pPr>
            <w:r w:rsidRPr="00261FA3">
              <w:t>Reactor</w:t>
            </w:r>
          </w:p>
          <w:p w14:paraId="1F67A006" w14:textId="77777777" w:rsidR="00EC5CB9" w:rsidRPr="00261FA3" w:rsidRDefault="00EC5CB9" w:rsidP="00320838"/>
        </w:tc>
        <w:tc>
          <w:tcPr>
            <w:tcW w:w="450" w:type="dxa"/>
          </w:tcPr>
          <w:p w14:paraId="6572BBFA" w14:textId="77777777" w:rsidR="00EC5CB9" w:rsidRPr="00261FA3" w:rsidRDefault="00EC5CB9" w:rsidP="00320838">
            <w:r w:rsidRPr="00261FA3">
              <w:t>4</w:t>
            </w:r>
          </w:p>
        </w:tc>
        <w:tc>
          <w:tcPr>
            <w:tcW w:w="2520" w:type="dxa"/>
          </w:tcPr>
          <w:p w14:paraId="7DA24FB1" w14:textId="77777777" w:rsidR="00EC5CB9" w:rsidRPr="00261FA3" w:rsidRDefault="00EC5CB9" w:rsidP="00320838">
            <w:r w:rsidRPr="00261FA3">
              <w:t>Reactor</w:t>
            </w:r>
          </w:p>
        </w:tc>
        <w:tc>
          <w:tcPr>
            <w:tcW w:w="3746" w:type="dxa"/>
          </w:tcPr>
          <w:p w14:paraId="56D82C64" w14:textId="77777777" w:rsidR="00EC5CB9" w:rsidRPr="00261FA3" w:rsidRDefault="00EC5CB9" w:rsidP="00320838">
            <w:r w:rsidRPr="00261FA3">
              <w:t>IAEA SSG-61 and DCD/UFSAR chapter have equivalent content.</w:t>
            </w:r>
          </w:p>
        </w:tc>
      </w:tr>
      <w:tr w:rsidR="00EC5CB9" w:rsidRPr="00261FA3" w14:paraId="71E3AFEE" w14:textId="77777777" w:rsidTr="00320838">
        <w:tc>
          <w:tcPr>
            <w:tcW w:w="558" w:type="dxa"/>
          </w:tcPr>
          <w:p w14:paraId="322A8D4B" w14:textId="77777777" w:rsidR="00EC5CB9" w:rsidRPr="00261FA3" w:rsidRDefault="00EC5CB9" w:rsidP="00320838">
            <w:r w:rsidRPr="00261FA3">
              <w:t>5</w:t>
            </w:r>
          </w:p>
        </w:tc>
        <w:tc>
          <w:tcPr>
            <w:tcW w:w="2497" w:type="dxa"/>
          </w:tcPr>
          <w:p w14:paraId="257B4FA3" w14:textId="77777777" w:rsidR="00EC5CB9" w:rsidRPr="00261FA3" w:rsidRDefault="00EC5CB9" w:rsidP="00320838">
            <w:r w:rsidRPr="00261FA3">
              <w:t>Reactor coolant system and associated systems</w:t>
            </w:r>
          </w:p>
        </w:tc>
        <w:tc>
          <w:tcPr>
            <w:tcW w:w="450" w:type="dxa"/>
          </w:tcPr>
          <w:p w14:paraId="06AAEE72" w14:textId="77777777" w:rsidR="00EC5CB9" w:rsidRPr="00261FA3" w:rsidRDefault="00EC5CB9" w:rsidP="00320838">
            <w:r w:rsidRPr="00261FA3">
              <w:t>5</w:t>
            </w:r>
          </w:p>
        </w:tc>
        <w:tc>
          <w:tcPr>
            <w:tcW w:w="2520" w:type="dxa"/>
          </w:tcPr>
          <w:p w14:paraId="668A30CD" w14:textId="77777777" w:rsidR="00EC5CB9" w:rsidRPr="00261FA3" w:rsidRDefault="00EC5CB9" w:rsidP="00320838">
            <w:pPr>
              <w:contextualSpacing/>
              <w:jc w:val="both"/>
            </w:pPr>
            <w:r w:rsidRPr="00261FA3">
              <w:t>Reactor Coolant System and Connected Systems</w:t>
            </w:r>
          </w:p>
          <w:p w14:paraId="5E7F1AD0" w14:textId="77777777" w:rsidR="00EC5CB9" w:rsidRPr="00261FA3" w:rsidRDefault="00EC5CB9" w:rsidP="00320838"/>
        </w:tc>
        <w:tc>
          <w:tcPr>
            <w:tcW w:w="3746" w:type="dxa"/>
          </w:tcPr>
          <w:p w14:paraId="4D347E72" w14:textId="77777777" w:rsidR="00EC5CB9" w:rsidRPr="00261FA3" w:rsidRDefault="00EC5CB9" w:rsidP="00320838">
            <w:r w:rsidRPr="00261FA3">
              <w:t>IAEA SSG-61 and DCD/UFSAR chapter have equivalent content.</w:t>
            </w:r>
          </w:p>
        </w:tc>
      </w:tr>
      <w:tr w:rsidR="00EC5CB9" w:rsidRPr="00261FA3" w14:paraId="28FBF7DE" w14:textId="77777777" w:rsidTr="00320838">
        <w:tc>
          <w:tcPr>
            <w:tcW w:w="558" w:type="dxa"/>
          </w:tcPr>
          <w:p w14:paraId="46E13978" w14:textId="77777777" w:rsidR="00EC5CB9" w:rsidRPr="00261FA3" w:rsidRDefault="00EC5CB9" w:rsidP="00320838">
            <w:r w:rsidRPr="00261FA3">
              <w:t>6</w:t>
            </w:r>
          </w:p>
        </w:tc>
        <w:tc>
          <w:tcPr>
            <w:tcW w:w="2497" w:type="dxa"/>
          </w:tcPr>
          <w:p w14:paraId="49667BBF" w14:textId="77777777" w:rsidR="00EC5CB9" w:rsidRPr="00261FA3" w:rsidRDefault="00EC5CB9" w:rsidP="00320838">
            <w:r w:rsidRPr="00261FA3">
              <w:t>Engineered safety features</w:t>
            </w:r>
          </w:p>
        </w:tc>
        <w:tc>
          <w:tcPr>
            <w:tcW w:w="450" w:type="dxa"/>
          </w:tcPr>
          <w:p w14:paraId="7BA62F57" w14:textId="77777777" w:rsidR="00EC5CB9" w:rsidRPr="00261FA3" w:rsidRDefault="00EC5CB9" w:rsidP="00320838">
            <w:r w:rsidRPr="00261FA3">
              <w:t>6</w:t>
            </w:r>
          </w:p>
        </w:tc>
        <w:tc>
          <w:tcPr>
            <w:tcW w:w="2520" w:type="dxa"/>
          </w:tcPr>
          <w:p w14:paraId="31731E75" w14:textId="77777777" w:rsidR="00EC5CB9" w:rsidRPr="00261FA3" w:rsidRDefault="00EC5CB9" w:rsidP="00320838">
            <w:r w:rsidRPr="00261FA3">
              <w:t>Engineered Safety Features</w:t>
            </w:r>
          </w:p>
        </w:tc>
        <w:tc>
          <w:tcPr>
            <w:tcW w:w="3746" w:type="dxa"/>
          </w:tcPr>
          <w:p w14:paraId="2864401A" w14:textId="77777777" w:rsidR="00EC5CB9" w:rsidRPr="00261FA3" w:rsidRDefault="00EC5CB9" w:rsidP="00320838">
            <w:r w:rsidRPr="00261FA3">
              <w:t>IAEA SSG-61 and DCD/UFSAR chapter have equivalent content.</w:t>
            </w:r>
          </w:p>
        </w:tc>
      </w:tr>
      <w:tr w:rsidR="00EC5CB9" w:rsidRPr="00261FA3" w14:paraId="1FC0F716" w14:textId="77777777" w:rsidTr="00320838">
        <w:tc>
          <w:tcPr>
            <w:tcW w:w="558" w:type="dxa"/>
          </w:tcPr>
          <w:p w14:paraId="6560D1FE" w14:textId="77777777" w:rsidR="00EC5CB9" w:rsidRPr="00261FA3" w:rsidRDefault="00EC5CB9" w:rsidP="00320838">
            <w:r w:rsidRPr="00261FA3">
              <w:t>7</w:t>
            </w:r>
          </w:p>
        </w:tc>
        <w:tc>
          <w:tcPr>
            <w:tcW w:w="2497" w:type="dxa"/>
          </w:tcPr>
          <w:p w14:paraId="4E64EF04" w14:textId="77777777" w:rsidR="00EC5CB9" w:rsidRPr="00261FA3" w:rsidRDefault="00EC5CB9" w:rsidP="00320838">
            <w:r w:rsidRPr="00261FA3">
              <w:t>Instrumentation and control</w:t>
            </w:r>
          </w:p>
        </w:tc>
        <w:tc>
          <w:tcPr>
            <w:tcW w:w="450" w:type="dxa"/>
          </w:tcPr>
          <w:p w14:paraId="11323BF5" w14:textId="77777777" w:rsidR="00EC5CB9" w:rsidRPr="00261FA3" w:rsidRDefault="00EC5CB9" w:rsidP="00320838">
            <w:r w:rsidRPr="00261FA3">
              <w:t>7</w:t>
            </w:r>
          </w:p>
        </w:tc>
        <w:tc>
          <w:tcPr>
            <w:tcW w:w="2520" w:type="dxa"/>
          </w:tcPr>
          <w:p w14:paraId="4F32CEC4" w14:textId="77777777" w:rsidR="00EC5CB9" w:rsidRPr="00261FA3" w:rsidRDefault="00EC5CB9" w:rsidP="00320838">
            <w:r w:rsidRPr="00261FA3">
              <w:t>Instrumentation and Controls</w:t>
            </w:r>
          </w:p>
        </w:tc>
        <w:tc>
          <w:tcPr>
            <w:tcW w:w="3746" w:type="dxa"/>
          </w:tcPr>
          <w:p w14:paraId="6B3307D9" w14:textId="77777777" w:rsidR="00EC5CB9" w:rsidRPr="00261FA3" w:rsidRDefault="00EC5CB9" w:rsidP="00320838">
            <w:r w:rsidRPr="00261FA3">
              <w:t>IAEA SSG-61 and DCD/UFSAR chapter have equivalent content.</w:t>
            </w:r>
          </w:p>
        </w:tc>
      </w:tr>
      <w:tr w:rsidR="00EC5CB9" w:rsidRPr="00261FA3" w14:paraId="0879C558" w14:textId="77777777" w:rsidTr="00320838">
        <w:tc>
          <w:tcPr>
            <w:tcW w:w="558" w:type="dxa"/>
          </w:tcPr>
          <w:p w14:paraId="48D3C628" w14:textId="77777777" w:rsidR="00EC5CB9" w:rsidRPr="00261FA3" w:rsidRDefault="00EC5CB9" w:rsidP="00320838">
            <w:r w:rsidRPr="00261FA3">
              <w:t>8</w:t>
            </w:r>
          </w:p>
        </w:tc>
        <w:tc>
          <w:tcPr>
            <w:tcW w:w="2497" w:type="dxa"/>
          </w:tcPr>
          <w:p w14:paraId="7F65CB16" w14:textId="77777777" w:rsidR="00EC5CB9" w:rsidRPr="00261FA3" w:rsidRDefault="00EC5CB9" w:rsidP="00320838">
            <w:r w:rsidRPr="00261FA3">
              <w:t>Electrical power</w:t>
            </w:r>
          </w:p>
        </w:tc>
        <w:tc>
          <w:tcPr>
            <w:tcW w:w="450" w:type="dxa"/>
          </w:tcPr>
          <w:p w14:paraId="7F2D1408" w14:textId="77777777" w:rsidR="00EC5CB9" w:rsidRPr="00261FA3" w:rsidRDefault="00EC5CB9" w:rsidP="00320838">
            <w:r w:rsidRPr="00261FA3">
              <w:t>8</w:t>
            </w:r>
          </w:p>
        </w:tc>
        <w:tc>
          <w:tcPr>
            <w:tcW w:w="2520" w:type="dxa"/>
          </w:tcPr>
          <w:p w14:paraId="7F667FA6" w14:textId="77777777" w:rsidR="00EC5CB9" w:rsidRPr="00261FA3" w:rsidRDefault="00EC5CB9" w:rsidP="00320838">
            <w:r w:rsidRPr="00261FA3">
              <w:t>Electrical power</w:t>
            </w:r>
          </w:p>
        </w:tc>
        <w:tc>
          <w:tcPr>
            <w:tcW w:w="3746" w:type="dxa"/>
          </w:tcPr>
          <w:p w14:paraId="1A3BF02E" w14:textId="77777777" w:rsidR="00EC5CB9" w:rsidRPr="00261FA3" w:rsidRDefault="00EC5CB9" w:rsidP="00320838">
            <w:r w:rsidRPr="00261FA3">
              <w:t>IAEA SSG-61 and DCD/UFSAR chapter have equivalent content.</w:t>
            </w:r>
          </w:p>
        </w:tc>
      </w:tr>
      <w:tr w:rsidR="00EC5CB9" w:rsidRPr="00261FA3" w14:paraId="6E3A0F10" w14:textId="77777777" w:rsidTr="00320838">
        <w:tc>
          <w:tcPr>
            <w:tcW w:w="558" w:type="dxa"/>
          </w:tcPr>
          <w:p w14:paraId="42947006" w14:textId="77777777" w:rsidR="00EC5CB9" w:rsidRPr="00261FA3" w:rsidRDefault="00EC5CB9" w:rsidP="00320838">
            <w:r w:rsidRPr="00261FA3">
              <w:t>9</w:t>
            </w:r>
          </w:p>
        </w:tc>
        <w:tc>
          <w:tcPr>
            <w:tcW w:w="2497" w:type="dxa"/>
          </w:tcPr>
          <w:p w14:paraId="539A72B7" w14:textId="77777777" w:rsidR="00EC5CB9" w:rsidRPr="00261FA3" w:rsidRDefault="00EC5CB9" w:rsidP="00320838">
            <w:r w:rsidRPr="00261FA3">
              <w:t>Auxiliary systems and civil structures</w:t>
            </w:r>
          </w:p>
        </w:tc>
        <w:tc>
          <w:tcPr>
            <w:tcW w:w="450" w:type="dxa"/>
          </w:tcPr>
          <w:p w14:paraId="672FBCD5" w14:textId="77777777" w:rsidR="00EC5CB9" w:rsidRPr="00261FA3" w:rsidRDefault="00EC5CB9" w:rsidP="00320838">
            <w:r w:rsidRPr="00261FA3">
              <w:t>9</w:t>
            </w:r>
          </w:p>
        </w:tc>
        <w:tc>
          <w:tcPr>
            <w:tcW w:w="2520" w:type="dxa"/>
          </w:tcPr>
          <w:p w14:paraId="2D6C15DD" w14:textId="77777777" w:rsidR="00EC5CB9" w:rsidRPr="00261FA3" w:rsidRDefault="00EC5CB9" w:rsidP="00320838">
            <w:r w:rsidRPr="00261FA3">
              <w:t>Auxiliary Systems</w:t>
            </w:r>
          </w:p>
        </w:tc>
        <w:tc>
          <w:tcPr>
            <w:tcW w:w="3746" w:type="dxa"/>
          </w:tcPr>
          <w:p w14:paraId="268F9B00" w14:textId="77777777" w:rsidR="00EC5CB9" w:rsidRPr="00261FA3" w:rsidRDefault="00EC5CB9" w:rsidP="00320838">
            <w:r w:rsidRPr="00261FA3">
              <w:t>There are differences between the IAEA SSG-61 and DCD/UFSAR Chapter 9 as described for IAEA SSG-61 Chapters 9A and 9B</w:t>
            </w:r>
          </w:p>
        </w:tc>
      </w:tr>
      <w:tr w:rsidR="00EC5CB9" w:rsidRPr="00261FA3" w14:paraId="65C22ED8" w14:textId="77777777" w:rsidTr="00320838">
        <w:tc>
          <w:tcPr>
            <w:tcW w:w="558" w:type="dxa"/>
          </w:tcPr>
          <w:p w14:paraId="4460BE44" w14:textId="77777777" w:rsidR="00EC5CB9" w:rsidRPr="00261FA3" w:rsidRDefault="00EC5CB9" w:rsidP="00320838">
            <w:r w:rsidRPr="00261FA3">
              <w:t>9A</w:t>
            </w:r>
          </w:p>
        </w:tc>
        <w:tc>
          <w:tcPr>
            <w:tcW w:w="2497" w:type="dxa"/>
          </w:tcPr>
          <w:p w14:paraId="4E700E72" w14:textId="77777777" w:rsidR="00EC5CB9" w:rsidRPr="00261FA3" w:rsidRDefault="00EC5CB9" w:rsidP="00320838">
            <w:r w:rsidRPr="00261FA3">
              <w:t>Auxiliary systems</w:t>
            </w:r>
          </w:p>
        </w:tc>
        <w:tc>
          <w:tcPr>
            <w:tcW w:w="450" w:type="dxa"/>
          </w:tcPr>
          <w:p w14:paraId="3BE6F9CA" w14:textId="77777777" w:rsidR="00EC5CB9" w:rsidRPr="00261FA3" w:rsidRDefault="00EC5CB9" w:rsidP="00320838">
            <w:r w:rsidRPr="00261FA3">
              <w:t>-</w:t>
            </w:r>
          </w:p>
        </w:tc>
        <w:tc>
          <w:tcPr>
            <w:tcW w:w="2520" w:type="dxa"/>
          </w:tcPr>
          <w:p w14:paraId="27099413" w14:textId="77777777" w:rsidR="00EC5CB9" w:rsidRPr="00261FA3" w:rsidRDefault="00EC5CB9" w:rsidP="00320838">
            <w:r w:rsidRPr="00261FA3">
              <w:t>-</w:t>
            </w:r>
          </w:p>
        </w:tc>
        <w:tc>
          <w:tcPr>
            <w:tcW w:w="3746" w:type="dxa"/>
          </w:tcPr>
          <w:p w14:paraId="358260A3" w14:textId="77777777" w:rsidR="00EC5CB9" w:rsidRPr="00261FA3" w:rsidRDefault="00EC5CB9" w:rsidP="00320838">
            <w:r w:rsidRPr="00261FA3">
              <w:t xml:space="preserve">DCD/UFSAR Chapter 9 content for Auxiliary systems is equivalent to the IAEA SSG-61 content.  </w:t>
            </w:r>
          </w:p>
        </w:tc>
      </w:tr>
      <w:tr w:rsidR="00EC5CB9" w:rsidRPr="00261FA3" w14:paraId="6048F38E" w14:textId="77777777" w:rsidTr="00320838">
        <w:tc>
          <w:tcPr>
            <w:tcW w:w="558" w:type="dxa"/>
          </w:tcPr>
          <w:p w14:paraId="658C084E" w14:textId="77777777" w:rsidR="00EC5CB9" w:rsidRPr="00261FA3" w:rsidRDefault="00EC5CB9" w:rsidP="00320838">
            <w:r w:rsidRPr="00261FA3">
              <w:t>9B</w:t>
            </w:r>
          </w:p>
        </w:tc>
        <w:tc>
          <w:tcPr>
            <w:tcW w:w="2497" w:type="dxa"/>
          </w:tcPr>
          <w:p w14:paraId="4827917F" w14:textId="77777777" w:rsidR="00EC5CB9" w:rsidRPr="00261FA3" w:rsidRDefault="00EC5CB9" w:rsidP="00320838">
            <w:r w:rsidRPr="00261FA3">
              <w:t>Civil engineering works and structures</w:t>
            </w:r>
          </w:p>
        </w:tc>
        <w:tc>
          <w:tcPr>
            <w:tcW w:w="450" w:type="dxa"/>
          </w:tcPr>
          <w:p w14:paraId="310583F6" w14:textId="77777777" w:rsidR="00EC5CB9" w:rsidRPr="00261FA3" w:rsidRDefault="00EC5CB9" w:rsidP="00320838">
            <w:r w:rsidRPr="00261FA3">
              <w:t>-</w:t>
            </w:r>
          </w:p>
        </w:tc>
        <w:tc>
          <w:tcPr>
            <w:tcW w:w="2520" w:type="dxa"/>
          </w:tcPr>
          <w:p w14:paraId="3BA45181" w14:textId="77777777" w:rsidR="00EC5CB9" w:rsidRPr="00261FA3" w:rsidRDefault="00EC5CB9" w:rsidP="00320838">
            <w:r w:rsidRPr="00261FA3">
              <w:t>-</w:t>
            </w:r>
          </w:p>
        </w:tc>
        <w:tc>
          <w:tcPr>
            <w:tcW w:w="3746" w:type="dxa"/>
          </w:tcPr>
          <w:p w14:paraId="29D7933D" w14:textId="77777777" w:rsidR="00EC5CB9" w:rsidRPr="00261FA3" w:rsidRDefault="00EC5CB9" w:rsidP="00320838">
            <w:r w:rsidRPr="00261FA3">
              <w:t>UFSAR/DCD Chapter 9 does not include a section on Civil engineering works and structures.</w:t>
            </w:r>
          </w:p>
          <w:p w14:paraId="4E3848AD" w14:textId="77777777" w:rsidR="00EC5CB9" w:rsidRPr="00261FA3" w:rsidRDefault="00EC5CB9" w:rsidP="00320838">
            <w:r w:rsidRPr="00261FA3">
              <w:t xml:space="preserve">Civil engineering works and structures are described in DCD/UFSAR Chapter 1 and Chapter 3. </w:t>
            </w:r>
          </w:p>
        </w:tc>
      </w:tr>
      <w:tr w:rsidR="00EC5CB9" w:rsidRPr="00261FA3" w14:paraId="5696218C" w14:textId="77777777" w:rsidTr="00320838">
        <w:tc>
          <w:tcPr>
            <w:tcW w:w="558" w:type="dxa"/>
          </w:tcPr>
          <w:p w14:paraId="69B47F33" w14:textId="77777777" w:rsidR="00EC5CB9" w:rsidRPr="00261FA3" w:rsidRDefault="00EC5CB9" w:rsidP="00320838">
            <w:r w:rsidRPr="00261FA3">
              <w:t>10</w:t>
            </w:r>
          </w:p>
        </w:tc>
        <w:tc>
          <w:tcPr>
            <w:tcW w:w="2497" w:type="dxa"/>
          </w:tcPr>
          <w:p w14:paraId="4C80C7F4" w14:textId="77777777" w:rsidR="00EC5CB9" w:rsidRPr="00261FA3" w:rsidRDefault="00EC5CB9" w:rsidP="00320838">
            <w:r w:rsidRPr="00261FA3">
              <w:t>Steam and power conversion systems</w:t>
            </w:r>
          </w:p>
        </w:tc>
        <w:tc>
          <w:tcPr>
            <w:tcW w:w="450" w:type="dxa"/>
          </w:tcPr>
          <w:p w14:paraId="0383C239" w14:textId="77777777" w:rsidR="00EC5CB9" w:rsidRPr="00261FA3" w:rsidRDefault="00EC5CB9" w:rsidP="00320838">
            <w:r w:rsidRPr="00261FA3">
              <w:t>10</w:t>
            </w:r>
          </w:p>
        </w:tc>
        <w:tc>
          <w:tcPr>
            <w:tcW w:w="2520" w:type="dxa"/>
          </w:tcPr>
          <w:p w14:paraId="70BEAB5E" w14:textId="77777777" w:rsidR="00EC5CB9" w:rsidRPr="00261FA3" w:rsidRDefault="00EC5CB9" w:rsidP="00320838">
            <w:r w:rsidRPr="00261FA3">
              <w:t>Steam and power conversion systems</w:t>
            </w:r>
          </w:p>
        </w:tc>
        <w:tc>
          <w:tcPr>
            <w:tcW w:w="3746" w:type="dxa"/>
          </w:tcPr>
          <w:p w14:paraId="5DC12ADC" w14:textId="77777777" w:rsidR="00EC5CB9" w:rsidRPr="00261FA3" w:rsidRDefault="00EC5CB9" w:rsidP="00320838">
            <w:r w:rsidRPr="00261FA3">
              <w:t>IAEA SSG-61 and DCD/UFSAR chapter have equivalent content.</w:t>
            </w:r>
          </w:p>
        </w:tc>
      </w:tr>
      <w:tr w:rsidR="00EC5CB9" w:rsidRPr="00261FA3" w14:paraId="2FC282B6" w14:textId="77777777" w:rsidTr="00320838">
        <w:tc>
          <w:tcPr>
            <w:tcW w:w="558" w:type="dxa"/>
          </w:tcPr>
          <w:p w14:paraId="5891D9B7" w14:textId="77777777" w:rsidR="00EC5CB9" w:rsidRPr="00261FA3" w:rsidRDefault="00EC5CB9" w:rsidP="00320838">
            <w:r w:rsidRPr="00261FA3">
              <w:lastRenderedPageBreak/>
              <w:t>11</w:t>
            </w:r>
          </w:p>
        </w:tc>
        <w:tc>
          <w:tcPr>
            <w:tcW w:w="2497" w:type="dxa"/>
          </w:tcPr>
          <w:p w14:paraId="6E5A23DC" w14:textId="77777777" w:rsidR="00EC5CB9" w:rsidRPr="00261FA3" w:rsidRDefault="00EC5CB9" w:rsidP="00320838">
            <w:r w:rsidRPr="00261FA3">
              <w:t>Management of radioactive waste</w:t>
            </w:r>
          </w:p>
        </w:tc>
        <w:tc>
          <w:tcPr>
            <w:tcW w:w="450" w:type="dxa"/>
          </w:tcPr>
          <w:p w14:paraId="131E9BB9" w14:textId="77777777" w:rsidR="00EC5CB9" w:rsidRPr="00261FA3" w:rsidRDefault="00EC5CB9" w:rsidP="00320838">
            <w:r w:rsidRPr="00261FA3">
              <w:t>11</w:t>
            </w:r>
          </w:p>
        </w:tc>
        <w:tc>
          <w:tcPr>
            <w:tcW w:w="2520" w:type="dxa"/>
          </w:tcPr>
          <w:p w14:paraId="1848B1CC" w14:textId="77777777" w:rsidR="00EC5CB9" w:rsidRPr="00261FA3" w:rsidRDefault="00EC5CB9" w:rsidP="00320838">
            <w:r w:rsidRPr="00261FA3">
              <w:t>Radioactive Waste management</w:t>
            </w:r>
          </w:p>
        </w:tc>
        <w:tc>
          <w:tcPr>
            <w:tcW w:w="3746" w:type="dxa"/>
          </w:tcPr>
          <w:p w14:paraId="37D98B51" w14:textId="77777777" w:rsidR="00EC5CB9" w:rsidRPr="00261FA3" w:rsidRDefault="00EC5CB9" w:rsidP="00320838">
            <w:r w:rsidRPr="00261FA3">
              <w:t>IAEA SSG-61 and DCD/UFSAR chapter have equivalent content.</w:t>
            </w:r>
          </w:p>
        </w:tc>
      </w:tr>
      <w:tr w:rsidR="00EC5CB9" w:rsidRPr="00261FA3" w14:paraId="74D2841F" w14:textId="77777777" w:rsidTr="00320838">
        <w:tc>
          <w:tcPr>
            <w:tcW w:w="558" w:type="dxa"/>
          </w:tcPr>
          <w:p w14:paraId="541D4341" w14:textId="77777777" w:rsidR="00EC5CB9" w:rsidRPr="00261FA3" w:rsidRDefault="00EC5CB9" w:rsidP="00320838">
            <w:r w:rsidRPr="00261FA3">
              <w:t>12</w:t>
            </w:r>
          </w:p>
        </w:tc>
        <w:tc>
          <w:tcPr>
            <w:tcW w:w="2497" w:type="dxa"/>
          </w:tcPr>
          <w:p w14:paraId="01A9E4DE" w14:textId="77777777" w:rsidR="00EC5CB9" w:rsidRPr="00261FA3" w:rsidRDefault="00EC5CB9" w:rsidP="00320838">
            <w:r w:rsidRPr="00261FA3">
              <w:t>Radiation protection</w:t>
            </w:r>
          </w:p>
        </w:tc>
        <w:tc>
          <w:tcPr>
            <w:tcW w:w="450" w:type="dxa"/>
          </w:tcPr>
          <w:p w14:paraId="6DBDBA5D" w14:textId="77777777" w:rsidR="00EC5CB9" w:rsidRPr="00261FA3" w:rsidRDefault="00EC5CB9" w:rsidP="00320838">
            <w:r w:rsidRPr="00261FA3">
              <w:t>12</w:t>
            </w:r>
          </w:p>
        </w:tc>
        <w:tc>
          <w:tcPr>
            <w:tcW w:w="2520" w:type="dxa"/>
          </w:tcPr>
          <w:p w14:paraId="22A377F3" w14:textId="77777777" w:rsidR="00EC5CB9" w:rsidRPr="00261FA3" w:rsidRDefault="00EC5CB9" w:rsidP="00320838">
            <w:r w:rsidRPr="00261FA3">
              <w:t>Radiation protection</w:t>
            </w:r>
          </w:p>
        </w:tc>
        <w:tc>
          <w:tcPr>
            <w:tcW w:w="3746" w:type="dxa"/>
          </w:tcPr>
          <w:p w14:paraId="743D7586" w14:textId="77777777" w:rsidR="00EC5CB9" w:rsidRPr="00261FA3" w:rsidRDefault="00EC5CB9" w:rsidP="00320838">
            <w:r w:rsidRPr="00261FA3">
              <w:t>IAEA SSG-61 and DCD/UFSAR chapter have equivalent content.</w:t>
            </w:r>
          </w:p>
        </w:tc>
      </w:tr>
      <w:tr w:rsidR="00EC5CB9" w:rsidRPr="00261FA3" w14:paraId="4F83E376" w14:textId="77777777" w:rsidTr="00320838">
        <w:tc>
          <w:tcPr>
            <w:tcW w:w="558" w:type="dxa"/>
          </w:tcPr>
          <w:p w14:paraId="4B238F93" w14:textId="77777777" w:rsidR="00EC5CB9" w:rsidRPr="00261FA3" w:rsidRDefault="00EC5CB9" w:rsidP="00320838">
            <w:r w:rsidRPr="00261FA3">
              <w:t>13</w:t>
            </w:r>
          </w:p>
        </w:tc>
        <w:tc>
          <w:tcPr>
            <w:tcW w:w="2497" w:type="dxa"/>
          </w:tcPr>
          <w:p w14:paraId="2E47CD0D" w14:textId="77777777" w:rsidR="00EC5CB9" w:rsidRPr="00261FA3" w:rsidRDefault="00EC5CB9" w:rsidP="00320838">
            <w:r w:rsidRPr="00261FA3">
              <w:t>Conduct of operations</w:t>
            </w:r>
          </w:p>
        </w:tc>
        <w:tc>
          <w:tcPr>
            <w:tcW w:w="450" w:type="dxa"/>
          </w:tcPr>
          <w:p w14:paraId="13922C9D" w14:textId="77777777" w:rsidR="00EC5CB9" w:rsidRPr="00261FA3" w:rsidRDefault="00EC5CB9" w:rsidP="00320838">
            <w:r w:rsidRPr="00261FA3">
              <w:t>13</w:t>
            </w:r>
          </w:p>
        </w:tc>
        <w:tc>
          <w:tcPr>
            <w:tcW w:w="2520" w:type="dxa"/>
          </w:tcPr>
          <w:p w14:paraId="69C6420C" w14:textId="77777777" w:rsidR="00EC5CB9" w:rsidRPr="00261FA3" w:rsidRDefault="00EC5CB9" w:rsidP="00320838">
            <w:r w:rsidRPr="00261FA3">
              <w:t>Conduct of operations</w:t>
            </w:r>
          </w:p>
        </w:tc>
        <w:tc>
          <w:tcPr>
            <w:tcW w:w="3746" w:type="dxa"/>
          </w:tcPr>
          <w:p w14:paraId="75E0BD58" w14:textId="77777777" w:rsidR="00EC5CB9" w:rsidRPr="00261FA3" w:rsidRDefault="00EC5CB9" w:rsidP="00320838">
            <w:r w:rsidRPr="00261FA3">
              <w:t>IAEA SSG-61 and DCD/UFSAR chapter have equivalent content.</w:t>
            </w:r>
          </w:p>
          <w:p w14:paraId="49CCC3E4" w14:textId="77777777" w:rsidR="00EC5CB9" w:rsidRPr="00261FA3" w:rsidRDefault="00EC5CB9" w:rsidP="00320838">
            <w:r w:rsidRPr="00261FA3">
              <w:t xml:space="preserve">Conduct of Operations content is mainly the responsibility of the Owner to develop.  </w:t>
            </w:r>
          </w:p>
        </w:tc>
      </w:tr>
      <w:tr w:rsidR="00EC5CB9" w:rsidRPr="00261FA3" w14:paraId="2A836DE4" w14:textId="77777777" w:rsidTr="00320838">
        <w:tc>
          <w:tcPr>
            <w:tcW w:w="558" w:type="dxa"/>
          </w:tcPr>
          <w:p w14:paraId="11B9F359" w14:textId="77777777" w:rsidR="00EC5CB9" w:rsidRPr="00261FA3" w:rsidRDefault="00EC5CB9" w:rsidP="00320838">
            <w:r w:rsidRPr="00261FA3">
              <w:t>14</w:t>
            </w:r>
          </w:p>
        </w:tc>
        <w:tc>
          <w:tcPr>
            <w:tcW w:w="2497" w:type="dxa"/>
          </w:tcPr>
          <w:p w14:paraId="25B949C4" w14:textId="77777777" w:rsidR="00EC5CB9" w:rsidRPr="00261FA3" w:rsidRDefault="00EC5CB9" w:rsidP="00320838">
            <w:r w:rsidRPr="00261FA3">
              <w:t>Plant construction and commissioning</w:t>
            </w:r>
          </w:p>
        </w:tc>
        <w:tc>
          <w:tcPr>
            <w:tcW w:w="450" w:type="dxa"/>
          </w:tcPr>
          <w:p w14:paraId="504FB307" w14:textId="77777777" w:rsidR="00EC5CB9" w:rsidRPr="00261FA3" w:rsidRDefault="00EC5CB9" w:rsidP="00320838">
            <w:r w:rsidRPr="00261FA3">
              <w:t>14</w:t>
            </w:r>
          </w:p>
        </w:tc>
        <w:tc>
          <w:tcPr>
            <w:tcW w:w="2520" w:type="dxa"/>
          </w:tcPr>
          <w:p w14:paraId="1C93F0AE" w14:textId="77777777" w:rsidR="00EC5CB9" w:rsidRPr="00261FA3" w:rsidRDefault="00EC5CB9" w:rsidP="00320838">
            <w:r w:rsidRPr="00261FA3">
              <w:t>Initial Test Program</w:t>
            </w:r>
          </w:p>
        </w:tc>
        <w:tc>
          <w:tcPr>
            <w:tcW w:w="3746" w:type="dxa"/>
          </w:tcPr>
          <w:p w14:paraId="72851495" w14:textId="77777777" w:rsidR="00EC5CB9" w:rsidRPr="00261FA3" w:rsidRDefault="00EC5CB9" w:rsidP="00320838">
            <w:r w:rsidRPr="00261FA3">
              <w:t xml:space="preserve">The DCD/UFSAR chapter presents the Initial Test Program to be performed during construction and commissioning. </w:t>
            </w:r>
          </w:p>
          <w:p w14:paraId="76737C01" w14:textId="77777777" w:rsidR="00EC5CB9" w:rsidRPr="00261FA3" w:rsidRDefault="00EC5CB9" w:rsidP="00320838"/>
          <w:p w14:paraId="47693783" w14:textId="77777777" w:rsidR="00EC5CB9" w:rsidRPr="00261FA3" w:rsidRDefault="00EC5CB9" w:rsidP="00320838">
            <w:r w:rsidRPr="00261FA3">
              <w:t xml:space="preserve">It does not include content related to the construction program for the AP1000 plant. </w:t>
            </w:r>
          </w:p>
        </w:tc>
      </w:tr>
      <w:tr w:rsidR="00EC5CB9" w:rsidRPr="00261FA3" w14:paraId="3B879A86" w14:textId="77777777" w:rsidTr="00320838">
        <w:tc>
          <w:tcPr>
            <w:tcW w:w="558" w:type="dxa"/>
          </w:tcPr>
          <w:p w14:paraId="0F1B7A61" w14:textId="77777777" w:rsidR="00EC5CB9" w:rsidRPr="00261FA3" w:rsidRDefault="00EC5CB9" w:rsidP="00320838">
            <w:r w:rsidRPr="00261FA3">
              <w:t>15</w:t>
            </w:r>
          </w:p>
        </w:tc>
        <w:tc>
          <w:tcPr>
            <w:tcW w:w="2497" w:type="dxa"/>
          </w:tcPr>
          <w:p w14:paraId="2C3297B5" w14:textId="77777777" w:rsidR="00EC5CB9" w:rsidRPr="00261FA3" w:rsidRDefault="00EC5CB9" w:rsidP="00320838">
            <w:r w:rsidRPr="00261FA3">
              <w:t>Safety analysis</w:t>
            </w:r>
          </w:p>
        </w:tc>
        <w:tc>
          <w:tcPr>
            <w:tcW w:w="450" w:type="dxa"/>
          </w:tcPr>
          <w:p w14:paraId="2BF2C4A2" w14:textId="77777777" w:rsidR="00EC5CB9" w:rsidRPr="00261FA3" w:rsidRDefault="00EC5CB9" w:rsidP="00320838">
            <w:r w:rsidRPr="00261FA3">
              <w:t>15</w:t>
            </w:r>
          </w:p>
        </w:tc>
        <w:tc>
          <w:tcPr>
            <w:tcW w:w="2520" w:type="dxa"/>
          </w:tcPr>
          <w:p w14:paraId="1B6E5871" w14:textId="77777777" w:rsidR="00EC5CB9" w:rsidRPr="00261FA3" w:rsidRDefault="00EC5CB9" w:rsidP="00320838">
            <w:r w:rsidRPr="00261FA3">
              <w:t>Accident Analyses</w:t>
            </w:r>
          </w:p>
        </w:tc>
        <w:tc>
          <w:tcPr>
            <w:tcW w:w="3746" w:type="dxa"/>
          </w:tcPr>
          <w:p w14:paraId="73439581" w14:textId="77777777" w:rsidR="00EC5CB9" w:rsidRPr="00261FA3" w:rsidRDefault="00EC5CB9" w:rsidP="00320838">
            <w:r w:rsidRPr="00261FA3">
              <w:t xml:space="preserve">IAEA SSG-61 Chapter 15 includes deterministic safety analysis, probabilistic risk assessment, and design extensions with and without core melt.  </w:t>
            </w:r>
          </w:p>
          <w:p w14:paraId="02CB6762" w14:textId="77777777" w:rsidR="00EC5CB9" w:rsidRPr="00261FA3" w:rsidRDefault="00EC5CB9" w:rsidP="00320838"/>
          <w:p w14:paraId="5049D545" w14:textId="77777777" w:rsidR="00EC5CB9" w:rsidRPr="00261FA3" w:rsidRDefault="00EC5CB9" w:rsidP="00320838">
            <w:r w:rsidRPr="00261FA3">
              <w:t xml:space="preserve">IAEA SSG-61 Chapter 15 is equivalent to the content in DCD/UFSAR Chapter 15 combined with DCD/UFSAR Chapter 19.  </w:t>
            </w:r>
          </w:p>
        </w:tc>
      </w:tr>
      <w:tr w:rsidR="00EC5CB9" w:rsidRPr="00261FA3" w14:paraId="6D1955F0" w14:textId="77777777" w:rsidTr="00320838">
        <w:tc>
          <w:tcPr>
            <w:tcW w:w="558" w:type="dxa"/>
          </w:tcPr>
          <w:p w14:paraId="5C3FEB15" w14:textId="77777777" w:rsidR="00EC5CB9" w:rsidRPr="00261FA3" w:rsidRDefault="00EC5CB9" w:rsidP="00320838">
            <w:r w:rsidRPr="00261FA3">
              <w:t>16</w:t>
            </w:r>
          </w:p>
        </w:tc>
        <w:tc>
          <w:tcPr>
            <w:tcW w:w="2497" w:type="dxa"/>
          </w:tcPr>
          <w:p w14:paraId="1B2A6DC2" w14:textId="77777777" w:rsidR="00EC5CB9" w:rsidRPr="00261FA3" w:rsidRDefault="00EC5CB9" w:rsidP="00320838">
            <w:r w:rsidRPr="00261FA3">
              <w:t>Operational limits and conditions for safe operation</w:t>
            </w:r>
          </w:p>
        </w:tc>
        <w:tc>
          <w:tcPr>
            <w:tcW w:w="450" w:type="dxa"/>
          </w:tcPr>
          <w:p w14:paraId="45C158E2" w14:textId="77777777" w:rsidR="00EC5CB9" w:rsidRPr="00261FA3" w:rsidRDefault="00EC5CB9" w:rsidP="00320838">
            <w:r w:rsidRPr="00261FA3">
              <w:t>16</w:t>
            </w:r>
          </w:p>
        </w:tc>
        <w:tc>
          <w:tcPr>
            <w:tcW w:w="2520" w:type="dxa"/>
          </w:tcPr>
          <w:p w14:paraId="257BB2CA" w14:textId="77777777" w:rsidR="00EC5CB9" w:rsidRPr="00261FA3" w:rsidRDefault="00EC5CB9" w:rsidP="00320838">
            <w:r w:rsidRPr="00261FA3">
              <w:t>Technical Specifications</w:t>
            </w:r>
          </w:p>
        </w:tc>
        <w:tc>
          <w:tcPr>
            <w:tcW w:w="3746" w:type="dxa"/>
          </w:tcPr>
          <w:p w14:paraId="1586BD50" w14:textId="77777777" w:rsidR="00EC5CB9" w:rsidRPr="00261FA3" w:rsidRDefault="00EC5CB9" w:rsidP="00320838">
            <w:r w:rsidRPr="00261FA3">
              <w:t>IAEA SSG-61 and DCD/UFSAR chapter have equivalent content.</w:t>
            </w:r>
          </w:p>
        </w:tc>
      </w:tr>
      <w:tr w:rsidR="00EC5CB9" w:rsidRPr="00261FA3" w14:paraId="04E306E9" w14:textId="77777777" w:rsidTr="00320838">
        <w:tc>
          <w:tcPr>
            <w:tcW w:w="558" w:type="dxa"/>
          </w:tcPr>
          <w:p w14:paraId="0002DB04" w14:textId="77777777" w:rsidR="00EC5CB9" w:rsidRPr="00261FA3" w:rsidRDefault="00EC5CB9" w:rsidP="00320838">
            <w:r w:rsidRPr="00261FA3">
              <w:t>17</w:t>
            </w:r>
          </w:p>
        </w:tc>
        <w:tc>
          <w:tcPr>
            <w:tcW w:w="2497" w:type="dxa"/>
          </w:tcPr>
          <w:p w14:paraId="0898E1A1" w14:textId="77777777" w:rsidR="00EC5CB9" w:rsidRPr="00261FA3" w:rsidRDefault="00EC5CB9" w:rsidP="00320838">
            <w:r w:rsidRPr="00261FA3">
              <w:t>Management for safety</w:t>
            </w:r>
          </w:p>
        </w:tc>
        <w:tc>
          <w:tcPr>
            <w:tcW w:w="450" w:type="dxa"/>
          </w:tcPr>
          <w:p w14:paraId="6C14814E" w14:textId="77777777" w:rsidR="00EC5CB9" w:rsidRPr="00261FA3" w:rsidRDefault="00EC5CB9" w:rsidP="00320838">
            <w:r w:rsidRPr="00261FA3">
              <w:t>17</w:t>
            </w:r>
          </w:p>
        </w:tc>
        <w:tc>
          <w:tcPr>
            <w:tcW w:w="2520" w:type="dxa"/>
          </w:tcPr>
          <w:p w14:paraId="69B16E43" w14:textId="77777777" w:rsidR="00EC5CB9" w:rsidRPr="00261FA3" w:rsidRDefault="00EC5CB9" w:rsidP="00320838">
            <w:r w:rsidRPr="00261FA3">
              <w:t>Quality Assurance</w:t>
            </w:r>
          </w:p>
        </w:tc>
        <w:tc>
          <w:tcPr>
            <w:tcW w:w="3746" w:type="dxa"/>
          </w:tcPr>
          <w:p w14:paraId="56DFFAD9" w14:textId="77777777" w:rsidR="00EC5CB9" w:rsidRPr="00261FA3" w:rsidRDefault="00EC5CB9" w:rsidP="00320838">
            <w:r w:rsidRPr="00261FA3">
              <w:t xml:space="preserve">The AP1000 plant DCD Chapter content focuses on the design Quality Management System utilized by Westinghouse for the AP1000 plant design. </w:t>
            </w:r>
          </w:p>
          <w:p w14:paraId="69A72FFF" w14:textId="77777777" w:rsidR="00EC5CB9" w:rsidRPr="00261FA3" w:rsidRDefault="00EC5CB9" w:rsidP="00320838"/>
          <w:p w14:paraId="4DE92952" w14:textId="77777777" w:rsidR="00EC5CB9" w:rsidRPr="00261FA3" w:rsidRDefault="00EC5CB9" w:rsidP="00320838">
            <w:r w:rsidRPr="00261FA3">
              <w:t xml:space="preserve">For IAEA SSG-61, this chapter also includes the overall safety management program for the operating plant.  This content development would be the responsibility of the Owner. </w:t>
            </w:r>
          </w:p>
        </w:tc>
      </w:tr>
      <w:tr w:rsidR="00EC5CB9" w:rsidRPr="00261FA3" w14:paraId="440FD64E" w14:textId="77777777" w:rsidTr="00320838">
        <w:tc>
          <w:tcPr>
            <w:tcW w:w="558" w:type="dxa"/>
          </w:tcPr>
          <w:p w14:paraId="148CBD23" w14:textId="77777777" w:rsidR="00EC5CB9" w:rsidRPr="00261FA3" w:rsidRDefault="00EC5CB9" w:rsidP="00320838">
            <w:r w:rsidRPr="00261FA3">
              <w:lastRenderedPageBreak/>
              <w:t>18</w:t>
            </w:r>
          </w:p>
        </w:tc>
        <w:tc>
          <w:tcPr>
            <w:tcW w:w="2497" w:type="dxa"/>
          </w:tcPr>
          <w:p w14:paraId="7640ACCC" w14:textId="77777777" w:rsidR="00EC5CB9" w:rsidRPr="00261FA3" w:rsidRDefault="00EC5CB9" w:rsidP="00320838">
            <w:r w:rsidRPr="00261FA3">
              <w:t>Human factors engineering</w:t>
            </w:r>
          </w:p>
        </w:tc>
        <w:tc>
          <w:tcPr>
            <w:tcW w:w="450" w:type="dxa"/>
          </w:tcPr>
          <w:p w14:paraId="2A31FA15" w14:textId="77777777" w:rsidR="00EC5CB9" w:rsidRPr="00261FA3" w:rsidRDefault="00EC5CB9" w:rsidP="00320838">
            <w:r w:rsidRPr="00261FA3">
              <w:t>18</w:t>
            </w:r>
          </w:p>
        </w:tc>
        <w:tc>
          <w:tcPr>
            <w:tcW w:w="2520" w:type="dxa"/>
          </w:tcPr>
          <w:p w14:paraId="5A53C7BA" w14:textId="77777777" w:rsidR="00EC5CB9" w:rsidRPr="00261FA3" w:rsidRDefault="00EC5CB9" w:rsidP="00320838">
            <w:r w:rsidRPr="00261FA3">
              <w:t>Human Factors Engineering</w:t>
            </w:r>
          </w:p>
        </w:tc>
        <w:tc>
          <w:tcPr>
            <w:tcW w:w="3746" w:type="dxa"/>
          </w:tcPr>
          <w:p w14:paraId="5B220B14" w14:textId="77777777" w:rsidR="00EC5CB9" w:rsidRPr="00261FA3" w:rsidRDefault="00EC5CB9" w:rsidP="00320838">
            <w:r w:rsidRPr="00261FA3">
              <w:t>IAEA SSG-61 and DCD/UFSAR chapter have equivalent content.</w:t>
            </w:r>
          </w:p>
        </w:tc>
      </w:tr>
      <w:tr w:rsidR="00EC5CB9" w:rsidRPr="00261FA3" w14:paraId="29F5068B" w14:textId="77777777" w:rsidTr="00320838">
        <w:tc>
          <w:tcPr>
            <w:tcW w:w="558" w:type="dxa"/>
          </w:tcPr>
          <w:p w14:paraId="2E9D5896" w14:textId="77777777" w:rsidR="00EC5CB9" w:rsidRPr="00261FA3" w:rsidRDefault="00EC5CB9" w:rsidP="00320838">
            <w:r w:rsidRPr="00261FA3">
              <w:t>19</w:t>
            </w:r>
          </w:p>
        </w:tc>
        <w:tc>
          <w:tcPr>
            <w:tcW w:w="2497" w:type="dxa"/>
          </w:tcPr>
          <w:p w14:paraId="655C3BB2" w14:textId="77777777" w:rsidR="00EC5CB9" w:rsidRPr="00261FA3" w:rsidRDefault="00EC5CB9" w:rsidP="00320838">
            <w:r w:rsidRPr="00261FA3">
              <w:t>Emergency preparedness and response</w:t>
            </w:r>
          </w:p>
        </w:tc>
        <w:tc>
          <w:tcPr>
            <w:tcW w:w="450" w:type="dxa"/>
          </w:tcPr>
          <w:p w14:paraId="1E6B0743" w14:textId="77777777" w:rsidR="00EC5CB9" w:rsidRPr="00261FA3" w:rsidRDefault="00EC5CB9" w:rsidP="00320838">
            <w:r w:rsidRPr="00261FA3">
              <w:t>-</w:t>
            </w:r>
          </w:p>
        </w:tc>
        <w:tc>
          <w:tcPr>
            <w:tcW w:w="2520" w:type="dxa"/>
          </w:tcPr>
          <w:p w14:paraId="0B0268E3" w14:textId="77777777" w:rsidR="00EC5CB9" w:rsidRPr="00261FA3" w:rsidRDefault="00EC5CB9" w:rsidP="00320838">
            <w:r w:rsidRPr="00261FA3">
              <w:t>-</w:t>
            </w:r>
          </w:p>
        </w:tc>
        <w:tc>
          <w:tcPr>
            <w:tcW w:w="3746" w:type="dxa"/>
          </w:tcPr>
          <w:p w14:paraId="767E943E" w14:textId="77777777" w:rsidR="00EC5CB9" w:rsidRPr="00261FA3" w:rsidRDefault="00EC5CB9" w:rsidP="00320838">
            <w:r w:rsidRPr="00261FA3">
              <w:t xml:space="preserve">Emergency Preparedness and Response is not a standard DCD/UFSAR chapter. </w:t>
            </w:r>
          </w:p>
          <w:p w14:paraId="710A0F2C" w14:textId="77777777" w:rsidR="00EC5CB9" w:rsidRPr="00261FA3" w:rsidRDefault="00EC5CB9" w:rsidP="00320838">
            <w:r w:rsidRPr="00261FA3">
              <w:t xml:space="preserve">This content is mainly the responsibility of the Owner to develop. It could be added as a new SAR chapter or developed as a separate report.  </w:t>
            </w:r>
          </w:p>
        </w:tc>
      </w:tr>
      <w:tr w:rsidR="00EC5CB9" w:rsidRPr="00261FA3" w14:paraId="6727D943" w14:textId="77777777" w:rsidTr="00320838">
        <w:tc>
          <w:tcPr>
            <w:tcW w:w="558" w:type="dxa"/>
          </w:tcPr>
          <w:p w14:paraId="3808CA34" w14:textId="77777777" w:rsidR="00EC5CB9" w:rsidRPr="00261FA3" w:rsidRDefault="00EC5CB9" w:rsidP="00320838">
            <w:r w:rsidRPr="00261FA3">
              <w:t>-</w:t>
            </w:r>
          </w:p>
        </w:tc>
        <w:tc>
          <w:tcPr>
            <w:tcW w:w="2497" w:type="dxa"/>
          </w:tcPr>
          <w:p w14:paraId="44420036" w14:textId="77777777" w:rsidR="00EC5CB9" w:rsidRPr="00261FA3" w:rsidRDefault="00EC5CB9" w:rsidP="00320838">
            <w:r w:rsidRPr="00261FA3">
              <w:t>-</w:t>
            </w:r>
          </w:p>
        </w:tc>
        <w:tc>
          <w:tcPr>
            <w:tcW w:w="450" w:type="dxa"/>
          </w:tcPr>
          <w:p w14:paraId="330EF0DC" w14:textId="77777777" w:rsidR="00EC5CB9" w:rsidRPr="00261FA3" w:rsidRDefault="00EC5CB9" w:rsidP="00320838">
            <w:r w:rsidRPr="00261FA3">
              <w:t>19</w:t>
            </w:r>
          </w:p>
        </w:tc>
        <w:tc>
          <w:tcPr>
            <w:tcW w:w="2520" w:type="dxa"/>
          </w:tcPr>
          <w:p w14:paraId="5F3AE835" w14:textId="77777777" w:rsidR="00EC5CB9" w:rsidRPr="00261FA3" w:rsidRDefault="00EC5CB9" w:rsidP="00320838">
            <w:r w:rsidRPr="00261FA3">
              <w:t>Probabilistic Risk Assessment</w:t>
            </w:r>
          </w:p>
        </w:tc>
        <w:tc>
          <w:tcPr>
            <w:tcW w:w="3746" w:type="dxa"/>
          </w:tcPr>
          <w:p w14:paraId="71EB339C" w14:textId="77777777" w:rsidR="00EC5CB9" w:rsidRPr="00261FA3" w:rsidRDefault="00EC5CB9" w:rsidP="00320838">
            <w:r w:rsidRPr="00261FA3">
              <w:t xml:space="preserve">For the DCD/UFSAR, Chapter 19 describes PRA and Severe Accidents.  This would be maintained as Chapter 19 for consistency with the US Reference Plant licensing basis documentation.  </w:t>
            </w:r>
          </w:p>
        </w:tc>
      </w:tr>
      <w:tr w:rsidR="00EC5CB9" w:rsidRPr="00261FA3" w14:paraId="38B21389" w14:textId="77777777" w:rsidTr="00320838">
        <w:tc>
          <w:tcPr>
            <w:tcW w:w="558" w:type="dxa"/>
          </w:tcPr>
          <w:p w14:paraId="7EC6C743" w14:textId="77777777" w:rsidR="00EC5CB9" w:rsidRPr="00261FA3" w:rsidRDefault="00EC5CB9" w:rsidP="00320838">
            <w:r w:rsidRPr="00261FA3">
              <w:t>20</w:t>
            </w:r>
          </w:p>
        </w:tc>
        <w:tc>
          <w:tcPr>
            <w:tcW w:w="2497" w:type="dxa"/>
          </w:tcPr>
          <w:p w14:paraId="2AD75312" w14:textId="77777777" w:rsidR="00EC5CB9" w:rsidRPr="00261FA3" w:rsidRDefault="00EC5CB9" w:rsidP="00320838">
            <w:r w:rsidRPr="00261FA3">
              <w:t>Environmental aspects</w:t>
            </w:r>
          </w:p>
        </w:tc>
        <w:tc>
          <w:tcPr>
            <w:tcW w:w="450" w:type="dxa"/>
          </w:tcPr>
          <w:p w14:paraId="219AAB96" w14:textId="77777777" w:rsidR="00EC5CB9" w:rsidRPr="00261FA3" w:rsidRDefault="00EC5CB9" w:rsidP="00320838"/>
        </w:tc>
        <w:tc>
          <w:tcPr>
            <w:tcW w:w="2520" w:type="dxa"/>
          </w:tcPr>
          <w:p w14:paraId="45B56F5C" w14:textId="77777777" w:rsidR="00EC5CB9" w:rsidRPr="00261FA3" w:rsidRDefault="00EC5CB9" w:rsidP="00320838">
            <w:r w:rsidRPr="00261FA3">
              <w:t>None</w:t>
            </w:r>
          </w:p>
        </w:tc>
        <w:tc>
          <w:tcPr>
            <w:tcW w:w="3746" w:type="dxa"/>
          </w:tcPr>
          <w:p w14:paraId="5C7DFC67" w14:textId="77777777" w:rsidR="00EC5CB9" w:rsidRPr="00261FA3" w:rsidRDefault="00EC5CB9" w:rsidP="00320838">
            <w:r w:rsidRPr="00261FA3">
              <w:t xml:space="preserve">This is not a standard chapter in the AP1000 plant DCD/USAR. </w:t>
            </w:r>
          </w:p>
          <w:p w14:paraId="6848EF68" w14:textId="77777777" w:rsidR="00EC5CB9" w:rsidRPr="00261FA3" w:rsidRDefault="00EC5CB9" w:rsidP="00320838"/>
          <w:p w14:paraId="51154983" w14:textId="77777777" w:rsidR="00EC5CB9" w:rsidRPr="00261FA3" w:rsidRDefault="00EC5CB9" w:rsidP="00320838">
            <w:r w:rsidRPr="00261FA3">
              <w:t xml:space="preserve">It is generally the responsibility of the Owner to develop the Environmental Impact Assessment, and that document would provide input to this SAR chapter.  </w:t>
            </w:r>
          </w:p>
        </w:tc>
      </w:tr>
      <w:tr w:rsidR="00EC5CB9" w:rsidRPr="00261FA3" w14:paraId="0320C00E" w14:textId="77777777" w:rsidTr="00320838">
        <w:tc>
          <w:tcPr>
            <w:tcW w:w="558" w:type="dxa"/>
          </w:tcPr>
          <w:p w14:paraId="22A44CA8" w14:textId="77777777" w:rsidR="00EC5CB9" w:rsidRPr="00261FA3" w:rsidRDefault="00EC5CB9" w:rsidP="00320838">
            <w:r w:rsidRPr="00261FA3">
              <w:t>21</w:t>
            </w:r>
          </w:p>
        </w:tc>
        <w:tc>
          <w:tcPr>
            <w:tcW w:w="2497" w:type="dxa"/>
          </w:tcPr>
          <w:p w14:paraId="141D935D" w14:textId="77777777" w:rsidR="00EC5CB9" w:rsidRPr="00261FA3" w:rsidRDefault="00EC5CB9" w:rsidP="00320838">
            <w:r w:rsidRPr="00261FA3">
              <w:t>Decommissioning and end of life aspects</w:t>
            </w:r>
          </w:p>
        </w:tc>
        <w:tc>
          <w:tcPr>
            <w:tcW w:w="450" w:type="dxa"/>
          </w:tcPr>
          <w:p w14:paraId="4DAB1174" w14:textId="77777777" w:rsidR="00EC5CB9" w:rsidRPr="00261FA3" w:rsidRDefault="00EC5CB9" w:rsidP="00320838"/>
        </w:tc>
        <w:tc>
          <w:tcPr>
            <w:tcW w:w="2520" w:type="dxa"/>
          </w:tcPr>
          <w:p w14:paraId="36C97199" w14:textId="77777777" w:rsidR="00EC5CB9" w:rsidRPr="00261FA3" w:rsidRDefault="00EC5CB9" w:rsidP="00320838">
            <w:r w:rsidRPr="00261FA3">
              <w:t>None</w:t>
            </w:r>
          </w:p>
        </w:tc>
        <w:tc>
          <w:tcPr>
            <w:tcW w:w="3746" w:type="dxa"/>
          </w:tcPr>
          <w:p w14:paraId="6917C7FB" w14:textId="77777777" w:rsidR="00EC5CB9" w:rsidRPr="00261FA3" w:rsidRDefault="00EC5CB9" w:rsidP="00320838">
            <w:r w:rsidRPr="00261FA3">
              <w:t xml:space="preserve">This is not a standard chapter in the AP1000 plant DCD/USAR. </w:t>
            </w:r>
          </w:p>
          <w:p w14:paraId="505FDA60" w14:textId="77777777" w:rsidR="00EC5CB9" w:rsidRPr="00261FA3" w:rsidRDefault="00EC5CB9" w:rsidP="00320838"/>
          <w:p w14:paraId="084967D3" w14:textId="77777777" w:rsidR="00EC5CB9" w:rsidRPr="00261FA3" w:rsidRDefault="00EC5CB9" w:rsidP="00320838">
            <w:r w:rsidRPr="00261FA3">
              <w:t xml:space="preserve">This content would need to be developed as a new chapter or separate document. </w:t>
            </w:r>
          </w:p>
        </w:tc>
      </w:tr>
    </w:tbl>
    <w:p w14:paraId="720A66F1" w14:textId="7A5FC850" w:rsidR="001413FD" w:rsidRDefault="001413FD" w:rsidP="001413FD">
      <w:pPr>
        <w:pStyle w:val="Heading3"/>
      </w:pPr>
      <w:bookmarkStart w:id="126" w:name="_Toc152671859"/>
      <w:r w:rsidRPr="002C005C">
        <w:lastRenderedPageBreak/>
        <w:t>Roadmap of Items Specifically Discussed in the</w:t>
      </w:r>
      <w:r>
        <w:t xml:space="preserve"> Guide Assessment</w:t>
      </w:r>
      <w:bookmarkEnd w:id="126"/>
    </w:p>
    <w:p w14:paraId="4FB0F2FA" w14:textId="6C91FA4A" w:rsidR="00174660" w:rsidRDefault="00174660" w:rsidP="00F473F2">
      <w:pPr>
        <w:pStyle w:val="Heading4"/>
      </w:pPr>
      <w:r>
        <w:t>Section 2 (General Considerations)</w:t>
      </w:r>
    </w:p>
    <w:p w14:paraId="35336DF0" w14:textId="2585572B" w:rsidR="00C16744" w:rsidRDefault="00C16744" w:rsidP="00860BCF">
      <w:pPr>
        <w:jc w:val="both"/>
        <w:rPr>
          <w:rFonts w:cstheme="minorBidi"/>
          <w:szCs w:val="22"/>
        </w:rPr>
      </w:pPr>
      <w:r>
        <w:t xml:space="preserve">Most of the </w:t>
      </w:r>
      <w:r w:rsidR="0053747B">
        <w:t>guidelines</w:t>
      </w:r>
      <w:r>
        <w:t xml:space="preserve"> in </w:t>
      </w:r>
      <w:r w:rsidRPr="00310B82">
        <w:rPr>
          <w:b/>
          <w:bCs/>
        </w:rPr>
        <w:t>Section 2</w:t>
      </w:r>
      <w:r>
        <w:t xml:space="preserve"> of the reference document </w:t>
      </w:r>
      <w:r>
        <w:rPr>
          <w:rFonts w:cstheme="minorBidi"/>
          <w:szCs w:val="22"/>
        </w:rPr>
        <w:t>[</w:t>
      </w:r>
      <w:r w:rsidRPr="001874B3">
        <w:rPr>
          <w:rFonts w:cstheme="minorBidi"/>
          <w:szCs w:val="22"/>
        </w:rPr>
        <w:fldChar w:fldCharType="begin"/>
      </w:r>
      <w:r w:rsidRPr="001874B3">
        <w:rPr>
          <w:rFonts w:cstheme="minorBidi"/>
          <w:szCs w:val="22"/>
        </w:rPr>
        <w:instrText xml:space="preserve"> REF _Ref152195779 \r \h </w:instrText>
      </w:r>
      <w:r w:rsidR="001874B3">
        <w:rPr>
          <w:rFonts w:cstheme="minorBidi"/>
          <w:szCs w:val="22"/>
        </w:rPr>
        <w:instrText xml:space="preserve"> \* MERGEFORMAT </w:instrText>
      </w:r>
      <w:r w:rsidRPr="001874B3">
        <w:rPr>
          <w:rFonts w:cstheme="minorBidi"/>
          <w:szCs w:val="22"/>
        </w:rPr>
      </w:r>
      <w:r w:rsidRPr="001874B3">
        <w:rPr>
          <w:rFonts w:cstheme="minorBidi"/>
          <w:szCs w:val="22"/>
        </w:rPr>
        <w:fldChar w:fldCharType="separate"/>
      </w:r>
      <w:r w:rsidR="00CE4DAB">
        <w:rPr>
          <w:rFonts w:cstheme="minorBidi"/>
          <w:szCs w:val="22"/>
        </w:rPr>
        <w:t>16</w:t>
      </w:r>
      <w:r w:rsidRPr="001874B3">
        <w:rPr>
          <w:rFonts w:cstheme="minorBidi"/>
          <w:szCs w:val="22"/>
        </w:rPr>
        <w:fldChar w:fldCharType="end"/>
      </w:r>
      <w:r>
        <w:rPr>
          <w:rFonts w:cstheme="minorBidi"/>
          <w:szCs w:val="22"/>
        </w:rPr>
        <w:t xml:space="preserve">] </w:t>
      </w:r>
      <w:r w:rsidR="0053747B">
        <w:rPr>
          <w:rFonts w:cstheme="minorBidi"/>
          <w:szCs w:val="22"/>
        </w:rPr>
        <w:t>which fall under responsibility of Westinghouse are met either “as stated” or via compliance with their objectives.</w:t>
      </w:r>
      <w:r w:rsidR="003706D7">
        <w:rPr>
          <w:rFonts w:cstheme="minorBidi"/>
          <w:szCs w:val="22"/>
        </w:rPr>
        <w:t xml:space="preserve"> Compliance with the rest of relevant guidelines is expected as result of COM-P scope.</w:t>
      </w:r>
    </w:p>
    <w:p w14:paraId="14471C53" w14:textId="43123990" w:rsidR="003706D7" w:rsidRDefault="003706D7" w:rsidP="00860BCF">
      <w:pPr>
        <w:jc w:val="both"/>
      </w:pPr>
      <w:r>
        <w:rPr>
          <w:rFonts w:cstheme="minorBidi"/>
          <w:szCs w:val="22"/>
        </w:rPr>
        <w:t>The rest of the guideline</w:t>
      </w:r>
      <w:r w:rsidR="00E97DD2">
        <w:rPr>
          <w:rFonts w:cstheme="minorBidi"/>
          <w:szCs w:val="22"/>
        </w:rPr>
        <w:t xml:space="preserve">s in </w:t>
      </w:r>
      <w:r w:rsidR="00E97DD2" w:rsidRPr="00E97DD2">
        <w:rPr>
          <w:rFonts w:cstheme="minorBidi"/>
          <w:b/>
          <w:bCs/>
          <w:szCs w:val="22"/>
        </w:rPr>
        <w:t>Section 2</w:t>
      </w:r>
      <w:r w:rsidR="00E97DD2">
        <w:rPr>
          <w:rFonts w:cstheme="minorBidi"/>
          <w:szCs w:val="22"/>
        </w:rPr>
        <w:t xml:space="preserve"> belong to the Owner’s scope of responsibilities.</w:t>
      </w:r>
    </w:p>
    <w:p w14:paraId="32BF807C" w14:textId="085D654D" w:rsidR="00860BCF" w:rsidRDefault="00860BCF" w:rsidP="00860BCF">
      <w:pPr>
        <w:jc w:val="both"/>
      </w:pPr>
      <w:r>
        <w:t xml:space="preserve">Westinghouse provides a SAR Input Document to the Owner which is based on the DCD rev. 19 [1] with applicable changes from the Reference Plant UFSAR [2], and will include applicable updates on a project specific basis. This SAR Input Document will support the stages of SAR development.  The DCD and UFSAR provide representative content for the stage from preliminary SAR to operational SAR.  </w:t>
      </w:r>
    </w:p>
    <w:p w14:paraId="77B0E119" w14:textId="77777777" w:rsidR="00860BCF" w:rsidRDefault="00860BCF" w:rsidP="00860BCF">
      <w:pPr>
        <w:jc w:val="both"/>
      </w:pPr>
      <w:r>
        <w:t>SAR Input Document provided by Westinghouse includes 19 Chapters as they are described in the Reference Plant and is in line with the licensing process in the United States. Any deviations like adding new Chapters required per licensing process in other countries can be made on the request from the Owner. Decision to fully follow the approach proposed by the SSG-61 is  the choice of the Owner of the plant. Westinghouse can comply with this guidance by providing input to proper Chapters per Owner’s request.</w:t>
      </w:r>
    </w:p>
    <w:p w14:paraId="57B863EE" w14:textId="77777777" w:rsidR="00860BCF" w:rsidRDefault="00860BCF" w:rsidP="00860BCF">
      <w:pPr>
        <w:jc w:val="both"/>
      </w:pPr>
      <w:r>
        <w:t xml:space="preserve">Some of the requirements are marked as COM-P as content for decommissioning is not included in the DCD/ Reference Plant UFSAR and will need to be developed on a project specific basis. </w:t>
      </w:r>
    </w:p>
    <w:p w14:paraId="57DE985F" w14:textId="77777777" w:rsidR="00860BCF" w:rsidRDefault="00860BCF" w:rsidP="00860BCF">
      <w:pPr>
        <w:jc w:val="both"/>
      </w:pPr>
      <w:r>
        <w:t>Owner is responsible for maintaining the SAR document in all stages of the lifetime of the plant.</w:t>
      </w:r>
    </w:p>
    <w:p w14:paraId="11885878" w14:textId="77777777" w:rsidR="00860BCF" w:rsidRDefault="00860BCF" w:rsidP="00860BCF">
      <w:pPr>
        <w:jc w:val="both"/>
      </w:pPr>
      <w:r>
        <w:t>Westinghouse as a mature organization with a robust experience in nuclear licensing can support the Owner in preparing the SAR document, both by providing input or by supporting the Owner in preparing and maintaining the SAR document.</w:t>
      </w:r>
    </w:p>
    <w:p w14:paraId="2B0A74AE" w14:textId="1F0C31AF" w:rsidR="00327989" w:rsidRDefault="00860BCF" w:rsidP="00860BCF">
      <w:pPr>
        <w:jc w:val="both"/>
      </w:pPr>
      <w:r>
        <w:t xml:space="preserve">SAR Document for the AP1000 plant contains sensitive information or is referencing sensitive information. Sensitive and proprietary information owned by Westinghouse is withheld from the public but has been shared with Regulators in different countries as part of many extensive licensing processes across the world. Westinghouse will identify to the Owner the information that can be public (non-proprietary) in the SAR and the information that needs to be maintained as Westinghouse proprietary.  </w:t>
      </w:r>
    </w:p>
    <w:p w14:paraId="5EAE9A7F" w14:textId="5BBE2843" w:rsidR="00370B35" w:rsidRPr="006136D1" w:rsidRDefault="00D77999" w:rsidP="00370B35">
      <w:r>
        <w:t>“Compliant with objective” (</w:t>
      </w:r>
      <w:r w:rsidR="00370B35" w:rsidRPr="006136D1">
        <w:t>CWO</w:t>
      </w:r>
      <w:r>
        <w:t>)</w:t>
      </w:r>
      <w:r w:rsidR="00BA2BC9">
        <w:t xml:space="preserve"> items were identified in three subsections.</w:t>
      </w:r>
    </w:p>
    <w:p w14:paraId="2D34D686" w14:textId="2EF34023" w:rsidR="0074647B" w:rsidRPr="006136D1" w:rsidRDefault="0074647B" w:rsidP="006136D1">
      <w:r w:rsidRPr="006136D1">
        <w:t>“</w:t>
      </w:r>
      <w:r w:rsidR="00F15599">
        <w:t>Structure of the safety analysis report</w:t>
      </w:r>
      <w:r w:rsidRPr="006136D1">
        <w:t xml:space="preserve">” subsection contains </w:t>
      </w:r>
      <w:r w:rsidR="00BA2BC9">
        <w:t xml:space="preserve">a </w:t>
      </w:r>
      <w:r w:rsidR="006136D1" w:rsidRPr="006136D1">
        <w:t>CWO item related to:</w:t>
      </w:r>
    </w:p>
    <w:p w14:paraId="77909B66" w14:textId="65DD8F73" w:rsidR="00370B35" w:rsidRPr="006136D1" w:rsidRDefault="00370B35" w:rsidP="00513590">
      <w:pPr>
        <w:pStyle w:val="ListParagraph"/>
        <w:numPr>
          <w:ilvl w:val="0"/>
          <w:numId w:val="140"/>
        </w:numPr>
        <w:jc w:val="both"/>
        <w:rPr>
          <w:b/>
          <w:bCs/>
        </w:rPr>
      </w:pPr>
      <w:r w:rsidRPr="00370B35">
        <w:rPr>
          <w:b/>
          <w:bCs/>
        </w:rPr>
        <w:t>(Item</w:t>
      </w:r>
      <w:r w:rsidR="00CF0C7A">
        <w:rPr>
          <w:b/>
          <w:bCs/>
        </w:rPr>
        <w:t xml:space="preserve"> 2.12</w:t>
      </w:r>
      <w:r w:rsidRPr="00370B35">
        <w:rPr>
          <w:b/>
          <w:bCs/>
        </w:rPr>
        <w:t>)</w:t>
      </w:r>
      <w:r w:rsidR="00CF0C7A">
        <w:rPr>
          <w:b/>
          <w:bCs/>
        </w:rPr>
        <w:t xml:space="preserve"> </w:t>
      </w:r>
      <w:r w:rsidR="00A73D32" w:rsidRPr="00414596">
        <w:t xml:space="preserve">Structure of </w:t>
      </w:r>
      <w:r w:rsidR="00953B85" w:rsidRPr="00414596">
        <w:t>the safety</w:t>
      </w:r>
      <w:r w:rsidR="00953B85" w:rsidRPr="00261FA3">
        <w:t xml:space="preserve"> analysis report</w:t>
      </w:r>
      <w:r w:rsidR="008049E4">
        <w:t>.</w:t>
      </w:r>
    </w:p>
    <w:p w14:paraId="029BD3DF" w14:textId="4748A814" w:rsidR="006136D1" w:rsidRPr="006136D1" w:rsidRDefault="006136D1" w:rsidP="006136D1">
      <w:pPr>
        <w:jc w:val="both"/>
        <w:rPr>
          <w:b/>
          <w:bCs/>
        </w:rPr>
      </w:pPr>
      <w:r w:rsidRPr="006136D1">
        <w:t>“Unified description of the design of plant structures, systems and components” subsection contains CWO items related to:</w:t>
      </w:r>
    </w:p>
    <w:p w14:paraId="600969F7" w14:textId="69FF9912" w:rsidR="004508A6" w:rsidRPr="00370B35" w:rsidRDefault="004508A6" w:rsidP="00513590">
      <w:pPr>
        <w:pStyle w:val="ListParagraph"/>
        <w:numPr>
          <w:ilvl w:val="0"/>
          <w:numId w:val="140"/>
        </w:numPr>
        <w:jc w:val="both"/>
        <w:rPr>
          <w:b/>
          <w:bCs/>
        </w:rPr>
      </w:pPr>
      <w:r w:rsidRPr="00370B35">
        <w:rPr>
          <w:b/>
          <w:bCs/>
        </w:rPr>
        <w:t>(Item</w:t>
      </w:r>
      <w:r w:rsidR="00414596">
        <w:rPr>
          <w:b/>
          <w:bCs/>
        </w:rPr>
        <w:t xml:space="preserve"> 2.15</w:t>
      </w:r>
      <w:r w:rsidRPr="00370B35">
        <w:rPr>
          <w:b/>
          <w:bCs/>
        </w:rPr>
        <w:t>)</w:t>
      </w:r>
      <w:r w:rsidR="00414596">
        <w:rPr>
          <w:b/>
          <w:bCs/>
        </w:rPr>
        <w:t xml:space="preserve"> </w:t>
      </w:r>
      <w:r w:rsidR="004D346C">
        <w:t>Requirement for</w:t>
      </w:r>
      <w:r w:rsidR="004D346C" w:rsidRPr="00261FA3">
        <w:t xml:space="preserve"> all plant SSCs that have the potential to affect safety </w:t>
      </w:r>
      <w:r w:rsidR="004D346C">
        <w:t>to</w:t>
      </w:r>
      <w:r w:rsidR="004D346C" w:rsidRPr="00261FA3">
        <w:t xml:space="preserve"> be described in the safety analysis report. The type of information about each SSC to be included in the safety analysis report depends on the particular type and design of the reactor selected for construction; </w:t>
      </w:r>
      <w:r w:rsidR="00F2079A">
        <w:t>Requirement for</w:t>
      </w:r>
      <w:r w:rsidR="004D346C" w:rsidRPr="00261FA3">
        <w:t xml:space="preserve"> this information should be sufficient to review these SSCs in terms of their compliance with national laws and regulations</w:t>
      </w:r>
      <w:r w:rsidR="00F2079A">
        <w:t>.</w:t>
      </w:r>
    </w:p>
    <w:p w14:paraId="251A6A26" w14:textId="0EE599F3" w:rsidR="004508A6" w:rsidRPr="00F15599" w:rsidRDefault="004508A6" w:rsidP="00513590">
      <w:pPr>
        <w:pStyle w:val="ListParagraph"/>
        <w:numPr>
          <w:ilvl w:val="0"/>
          <w:numId w:val="140"/>
        </w:numPr>
        <w:jc w:val="both"/>
        <w:rPr>
          <w:b/>
          <w:bCs/>
        </w:rPr>
      </w:pPr>
      <w:r w:rsidRPr="00370B35">
        <w:rPr>
          <w:b/>
          <w:bCs/>
        </w:rPr>
        <w:t>(Item</w:t>
      </w:r>
      <w:r w:rsidR="00414596">
        <w:rPr>
          <w:b/>
          <w:bCs/>
        </w:rPr>
        <w:t xml:space="preserve"> 2.16</w:t>
      </w:r>
      <w:r w:rsidRPr="00370B35">
        <w:rPr>
          <w:b/>
          <w:bCs/>
        </w:rPr>
        <w:t>)</w:t>
      </w:r>
      <w:r w:rsidR="00066F1B">
        <w:rPr>
          <w:b/>
          <w:bCs/>
        </w:rPr>
        <w:t xml:space="preserve"> </w:t>
      </w:r>
      <w:r w:rsidR="00066F1B" w:rsidRPr="00066F1B">
        <w:t>Requirement for descriptions</w:t>
      </w:r>
      <w:r w:rsidR="00066F1B" w:rsidRPr="00261FA3">
        <w:t xml:space="preserve"> of all the SSCs important to safety </w:t>
      </w:r>
      <w:r w:rsidR="00066F1B">
        <w:t>to</w:t>
      </w:r>
      <w:r w:rsidR="00066F1B" w:rsidRPr="00261FA3">
        <w:t xml:space="preserve"> be provided, together with a demonstration of the conformance of these SSCs with the relevant design </w:t>
      </w:r>
      <w:r w:rsidR="00066F1B" w:rsidRPr="00261FA3">
        <w:lastRenderedPageBreak/>
        <w:t>requirements</w:t>
      </w:r>
      <w:r w:rsidR="00066F1B">
        <w:t>; Requirement for t</w:t>
      </w:r>
      <w:r w:rsidR="00066F1B" w:rsidRPr="00261FA3">
        <w:t xml:space="preserve">he level of detail in each description </w:t>
      </w:r>
      <w:r w:rsidR="00066F1B">
        <w:t>to</w:t>
      </w:r>
      <w:r w:rsidR="00066F1B" w:rsidRPr="00261FA3">
        <w:t xml:space="preserve"> be commensurate with the importance of the structure, system or component to safety</w:t>
      </w:r>
      <w:r w:rsidR="00066F1B">
        <w:t>.</w:t>
      </w:r>
    </w:p>
    <w:p w14:paraId="7A332AB2" w14:textId="250A42BA" w:rsidR="00F15599" w:rsidRPr="00F15599" w:rsidRDefault="00F15599" w:rsidP="00F15599">
      <w:pPr>
        <w:jc w:val="both"/>
        <w:rPr>
          <w:b/>
          <w:bCs/>
        </w:rPr>
      </w:pPr>
      <w:r w:rsidRPr="006136D1">
        <w:t>“</w:t>
      </w:r>
      <w:r w:rsidR="00BA2BC9">
        <w:t>Formal aspects regarding the documentation of the safety analysis report</w:t>
      </w:r>
      <w:r w:rsidRPr="006136D1">
        <w:t>” subsection contains CWO items related to:</w:t>
      </w:r>
    </w:p>
    <w:p w14:paraId="7C913784" w14:textId="39E16D63" w:rsidR="004508A6" w:rsidRPr="00F473F2" w:rsidRDefault="004508A6" w:rsidP="00513590">
      <w:pPr>
        <w:pStyle w:val="ListParagraph"/>
        <w:numPr>
          <w:ilvl w:val="0"/>
          <w:numId w:val="140"/>
        </w:numPr>
        <w:jc w:val="both"/>
        <w:rPr>
          <w:b/>
          <w:bCs/>
        </w:rPr>
      </w:pPr>
      <w:r w:rsidRPr="00370B35">
        <w:rPr>
          <w:b/>
          <w:bCs/>
        </w:rPr>
        <w:t>(Item</w:t>
      </w:r>
      <w:r w:rsidR="00AB3DA6">
        <w:rPr>
          <w:b/>
          <w:bCs/>
        </w:rPr>
        <w:t xml:space="preserve"> 2.22</w:t>
      </w:r>
      <w:r w:rsidRPr="00370B35">
        <w:rPr>
          <w:b/>
          <w:bCs/>
        </w:rPr>
        <w:t>)</w:t>
      </w:r>
      <w:r w:rsidR="00AB3DA6" w:rsidRPr="00AB3DA6">
        <w:t xml:space="preserve"> </w:t>
      </w:r>
      <w:r w:rsidR="00AB3DA6">
        <w:t>T</w:t>
      </w:r>
      <w:r w:rsidR="00AB3DA6" w:rsidRPr="00261FA3">
        <w:t>he operating organization ha</w:t>
      </w:r>
      <w:r w:rsidR="00AB3DA6">
        <w:t>ving</w:t>
      </w:r>
      <w:r w:rsidR="00AB3DA6" w:rsidRPr="00261FA3">
        <w:t xml:space="preserve"> the prime responsibility for safety</w:t>
      </w:r>
      <w:r w:rsidR="0074608A">
        <w:t>; Requirement for the safety analysis report</w:t>
      </w:r>
      <w:r w:rsidR="0074608A" w:rsidDel="00B62B89">
        <w:t>,</w:t>
      </w:r>
      <w:r w:rsidR="00AB3DA6" w:rsidRPr="00261FA3" w:rsidDel="00B62B89">
        <w:t xml:space="preserve"> </w:t>
      </w:r>
      <w:r w:rsidR="00AB3DA6" w:rsidRPr="00261FA3">
        <w:t>if developed by a third party (e.g. by the nuclear power plant vendor</w:t>
      </w:r>
      <w:r w:rsidR="0074608A">
        <w:t>), to</w:t>
      </w:r>
      <w:r w:rsidR="00AB3DA6" w:rsidRPr="00261FA3">
        <w:t xml:space="preserve"> contain sufficiently detailed information, either in the report itself or in referenced documents, to allow for an independent verification</w:t>
      </w:r>
      <w:r w:rsidR="006F2075">
        <w:t>; Requirement for t</w:t>
      </w:r>
      <w:r w:rsidR="00AB3DA6" w:rsidRPr="00261FA3">
        <w:t xml:space="preserve">his verification </w:t>
      </w:r>
      <w:r w:rsidR="006F2075">
        <w:t>to</w:t>
      </w:r>
      <w:r w:rsidR="00AB3DA6" w:rsidRPr="00261FA3">
        <w:t xml:space="preserve"> be conducted either by the operating organization or by another qualified organization on its behalf</w:t>
      </w:r>
      <w:r w:rsidR="00B63211">
        <w:t>;</w:t>
      </w:r>
      <w:r w:rsidR="00AB3DA6" w:rsidRPr="00261FA3">
        <w:t xml:space="preserve"> Irrespective of the process followed for the development and verification of the safety analysis report, the operating organization remains responsible for the content, comprehensiveness and quality of the safety analysis report.</w:t>
      </w:r>
    </w:p>
    <w:p w14:paraId="1FDE2A22" w14:textId="0AFEBCDB" w:rsidR="00F473F2" w:rsidRDefault="00134216" w:rsidP="00F473F2">
      <w:r>
        <w:t>“</w:t>
      </w:r>
      <w:r w:rsidRPr="00134216">
        <w:t>Compliant with planned update for new European AP1000 plant projects</w:t>
      </w:r>
      <w:r>
        <w:t>” (</w:t>
      </w:r>
      <w:r w:rsidR="00F473F2">
        <w:t>COM-P</w:t>
      </w:r>
      <w:r>
        <w:t>)</w:t>
      </w:r>
      <w:r w:rsidR="00F473F2">
        <w:t xml:space="preserve"> items were identified in </w:t>
      </w:r>
      <w:r w:rsidR="00F702A0">
        <w:t>four</w:t>
      </w:r>
      <w:r w:rsidR="00F473F2">
        <w:t xml:space="preserve"> subsections.</w:t>
      </w:r>
    </w:p>
    <w:p w14:paraId="7073DE0E" w14:textId="06721277" w:rsidR="00BA37C0" w:rsidRDefault="0077652B" w:rsidP="0077652B">
      <w:pPr>
        <w:jc w:val="both"/>
      </w:pPr>
      <w:r>
        <w:t>“Structure of the safety analysis report for various stages of the lifetime of a nuclear power plant</w:t>
      </w:r>
      <w:r w:rsidR="00BA37C0" w:rsidRPr="006136D1">
        <w:t>s</w:t>
      </w:r>
      <w:r>
        <w:t>” s</w:t>
      </w:r>
      <w:r w:rsidR="00BA37C0" w:rsidRPr="006136D1">
        <w:t>ubsection contains C</w:t>
      </w:r>
      <w:r>
        <w:t>OM-P</w:t>
      </w:r>
      <w:r w:rsidR="00BA37C0" w:rsidRPr="006136D1">
        <w:t xml:space="preserve"> items related to:</w:t>
      </w:r>
    </w:p>
    <w:p w14:paraId="0BC8962E" w14:textId="77777777" w:rsidR="00F473F2" w:rsidRPr="00370B35" w:rsidRDefault="00F473F2" w:rsidP="00513590">
      <w:pPr>
        <w:pStyle w:val="ListParagraph"/>
        <w:numPr>
          <w:ilvl w:val="0"/>
          <w:numId w:val="140"/>
        </w:numPr>
        <w:jc w:val="both"/>
        <w:rPr>
          <w:b/>
          <w:bCs/>
        </w:rPr>
      </w:pPr>
      <w:r w:rsidRPr="00370B35">
        <w:rPr>
          <w:b/>
          <w:bCs/>
        </w:rPr>
        <w:t>(Item</w:t>
      </w:r>
      <w:r>
        <w:rPr>
          <w:b/>
          <w:bCs/>
        </w:rPr>
        <w:t xml:space="preserve"> 2.8</w:t>
      </w:r>
      <w:r w:rsidRPr="00370B35">
        <w:rPr>
          <w:b/>
          <w:bCs/>
        </w:rPr>
        <w:t>)</w:t>
      </w:r>
      <w:r>
        <w:rPr>
          <w:b/>
          <w:bCs/>
        </w:rPr>
        <w:t xml:space="preserve"> </w:t>
      </w:r>
      <w:r w:rsidRPr="00B36F9A">
        <w:t>Requirement for</w:t>
      </w:r>
      <w:r>
        <w:t xml:space="preserve"> t</w:t>
      </w:r>
      <w:r w:rsidRPr="00261FA3">
        <w:t xml:space="preserve">he preliminary safety analysis report </w:t>
      </w:r>
      <w:r>
        <w:t xml:space="preserve">to </w:t>
      </w:r>
      <w:r w:rsidRPr="00261FA3">
        <w:t>contain sufficiently detailed information, specifications and supporting calculations to assess and demonstrate that the plant can be constructed, commissioned, operated and decommissioned in a manner that is acceptably safe throughout its lifetime</w:t>
      </w:r>
      <w:r>
        <w:t>; Requirement for t</w:t>
      </w:r>
      <w:r w:rsidRPr="00261FA3">
        <w:t xml:space="preserve">he preliminary safety analysis report </w:t>
      </w:r>
      <w:r>
        <w:t>to</w:t>
      </w:r>
      <w:r w:rsidRPr="00261FA3">
        <w:t xml:space="preserve"> demonstrate that the requirements specified in the initial safety analysis report are met</w:t>
      </w:r>
      <w:r>
        <w:t>; Requirement for</w:t>
      </w:r>
      <w:r w:rsidRPr="00261FA3">
        <w:t xml:space="preserve"> </w:t>
      </w:r>
      <w:r>
        <w:t>t</w:t>
      </w:r>
      <w:r w:rsidRPr="00261FA3">
        <w:t xml:space="preserve">he safety features incorporated into the design </w:t>
      </w:r>
      <w:r>
        <w:t>to</w:t>
      </w:r>
      <w:r w:rsidRPr="00261FA3">
        <w:t xml:space="preserve"> be described, with due regard to any site specific aspects.</w:t>
      </w:r>
    </w:p>
    <w:p w14:paraId="29362493" w14:textId="77777777" w:rsidR="00F473F2" w:rsidRPr="00370B35" w:rsidRDefault="00F473F2" w:rsidP="00513590">
      <w:pPr>
        <w:pStyle w:val="ListParagraph"/>
        <w:numPr>
          <w:ilvl w:val="0"/>
          <w:numId w:val="140"/>
        </w:numPr>
        <w:jc w:val="both"/>
        <w:rPr>
          <w:b/>
          <w:bCs/>
        </w:rPr>
      </w:pPr>
      <w:r w:rsidRPr="00370B35">
        <w:rPr>
          <w:b/>
          <w:bCs/>
        </w:rPr>
        <w:t>(Item</w:t>
      </w:r>
      <w:r>
        <w:rPr>
          <w:b/>
          <w:bCs/>
        </w:rPr>
        <w:t xml:space="preserve"> 2.10</w:t>
      </w:r>
      <w:r w:rsidRPr="00370B35">
        <w:rPr>
          <w:b/>
          <w:bCs/>
        </w:rPr>
        <w:t>)</w:t>
      </w:r>
      <w:r w:rsidRPr="00B36F9A">
        <w:t xml:space="preserve"> Requirement for</w:t>
      </w:r>
      <w:r w:rsidRPr="00A5461E">
        <w:t xml:space="preserve"> </w:t>
      </w:r>
      <w:r w:rsidRPr="00261FA3">
        <w:t xml:space="preserve">the final safety analysis report </w:t>
      </w:r>
      <w:r>
        <w:t xml:space="preserve">to be initially </w:t>
      </w:r>
      <w:r w:rsidRPr="00261FA3">
        <w:t>prepared as an update of the pre</w:t>
      </w:r>
      <w:r w:rsidRPr="00261FA3">
        <w:noBreakHyphen/>
        <w:t>operational safety analysis report</w:t>
      </w:r>
      <w:r>
        <w:t xml:space="preserve"> and for</w:t>
      </w:r>
      <w:r w:rsidRPr="00261FA3">
        <w:t xml:space="preserve"> </w:t>
      </w:r>
      <w:r>
        <w:t>a</w:t>
      </w:r>
      <w:r w:rsidRPr="00261FA3">
        <w:t xml:space="preserve">dditional information obtained during the operational stage of the nuclear power plant </w:t>
      </w:r>
      <w:r>
        <w:t>to</w:t>
      </w:r>
      <w:r w:rsidRPr="00261FA3">
        <w:t xml:space="preserve"> be incorporated periodically into the final safety analysis report</w:t>
      </w:r>
      <w:r>
        <w:t>; Requirement for t</w:t>
      </w:r>
      <w:r w:rsidRPr="00261FA3">
        <w:t xml:space="preserve">his information </w:t>
      </w:r>
      <w:r>
        <w:t>to</w:t>
      </w:r>
      <w:r w:rsidRPr="00261FA3">
        <w:t xml:space="preserve"> include any plant modifications with their justification</w:t>
      </w:r>
      <w:r>
        <w:t xml:space="preserve"> and p</w:t>
      </w:r>
      <w:r w:rsidRPr="00261FA3">
        <w:t>articular attention given to documenting information that is relevant to the decommissioning of the nuclear power plant.</w:t>
      </w:r>
    </w:p>
    <w:p w14:paraId="1D25E848" w14:textId="77777777" w:rsidR="00F473F2" w:rsidRPr="00B6071B" w:rsidRDefault="00F473F2" w:rsidP="00513590">
      <w:pPr>
        <w:pStyle w:val="ListParagraph"/>
        <w:numPr>
          <w:ilvl w:val="0"/>
          <w:numId w:val="140"/>
        </w:numPr>
        <w:jc w:val="both"/>
        <w:rPr>
          <w:b/>
          <w:bCs/>
        </w:rPr>
      </w:pPr>
      <w:r w:rsidRPr="00370B35">
        <w:rPr>
          <w:b/>
          <w:bCs/>
        </w:rPr>
        <w:t>(Item</w:t>
      </w:r>
      <w:r>
        <w:rPr>
          <w:b/>
          <w:bCs/>
        </w:rPr>
        <w:t xml:space="preserve"> 2.11</w:t>
      </w:r>
      <w:r w:rsidRPr="00370B35">
        <w:rPr>
          <w:b/>
          <w:bCs/>
        </w:rPr>
        <w:t>)</w:t>
      </w:r>
      <w:r w:rsidRPr="00B36F9A">
        <w:t xml:space="preserve"> </w:t>
      </w:r>
      <w:r>
        <w:t xml:space="preserve">Consideration of </w:t>
      </w:r>
      <w:r w:rsidRPr="00261FA3">
        <w:t>periodic updates of the approach and associated conditions regarding the future decommissioning of the nuclear power plant</w:t>
      </w:r>
      <w:r>
        <w:t xml:space="preserve"> by this Safety Guide. </w:t>
      </w:r>
      <w:r w:rsidRPr="00261FA3">
        <w:t>However, the scope of the safety analysis report for an advanced decommissioning phase, when the nuclear fuel has been removed from the plant after a suitable cooling period</w:t>
      </w:r>
      <w:r>
        <w:t xml:space="preserve"> is not specifically addressed</w:t>
      </w:r>
      <w:r w:rsidRPr="00261FA3">
        <w:t>.</w:t>
      </w:r>
    </w:p>
    <w:p w14:paraId="1A24628F" w14:textId="182E431D" w:rsidR="00B6071B" w:rsidRPr="0036431E" w:rsidRDefault="00B6071B" w:rsidP="0036431E">
      <w:r w:rsidRPr="006136D1">
        <w:t>“</w:t>
      </w:r>
      <w:r>
        <w:t>Structure of the safety analysis report</w:t>
      </w:r>
      <w:r w:rsidRPr="006136D1">
        <w:t>” subsection contains</w:t>
      </w:r>
      <w:r>
        <w:t xml:space="preserve"> </w:t>
      </w:r>
      <w:r w:rsidRPr="006136D1">
        <w:t>C</w:t>
      </w:r>
      <w:r>
        <w:t>OM-</w:t>
      </w:r>
      <w:r w:rsidR="00A04EEC" w:rsidRPr="001874B3">
        <w:t>P</w:t>
      </w:r>
      <w:r w:rsidRPr="006136D1">
        <w:t xml:space="preserve"> item</w:t>
      </w:r>
      <w:r w:rsidR="00C965B6">
        <w:t>s</w:t>
      </w:r>
      <w:r w:rsidRPr="006136D1">
        <w:t xml:space="preserve"> related to:</w:t>
      </w:r>
    </w:p>
    <w:p w14:paraId="3545EE27" w14:textId="5F7AABD1" w:rsidR="00B6071B" w:rsidRPr="00C965B6" w:rsidRDefault="00F473F2" w:rsidP="00513590">
      <w:pPr>
        <w:pStyle w:val="ListParagraph"/>
        <w:numPr>
          <w:ilvl w:val="0"/>
          <w:numId w:val="140"/>
        </w:numPr>
        <w:jc w:val="both"/>
        <w:rPr>
          <w:b/>
          <w:bCs/>
        </w:rPr>
      </w:pPr>
      <w:r w:rsidRPr="00370B35">
        <w:rPr>
          <w:b/>
          <w:bCs/>
        </w:rPr>
        <w:t>(Item</w:t>
      </w:r>
      <w:r>
        <w:rPr>
          <w:b/>
          <w:bCs/>
        </w:rPr>
        <w:t xml:space="preserve"> 2.12</w:t>
      </w:r>
      <w:r w:rsidRPr="00370B35">
        <w:rPr>
          <w:b/>
          <w:bCs/>
        </w:rPr>
        <w:t>)</w:t>
      </w:r>
      <w:r w:rsidRPr="00F378C0">
        <w:t xml:space="preserve"> </w:t>
      </w:r>
      <w:r w:rsidRPr="00414596">
        <w:t>Structure of the safety</w:t>
      </w:r>
      <w:r w:rsidRPr="00261FA3">
        <w:t xml:space="preserve"> analysis report</w:t>
      </w:r>
      <w:r>
        <w:t>.</w:t>
      </w:r>
    </w:p>
    <w:p w14:paraId="685D5177" w14:textId="6A272BCD" w:rsidR="00F473F2" w:rsidRPr="00C965B6" w:rsidRDefault="00F473F2" w:rsidP="00513590">
      <w:pPr>
        <w:pStyle w:val="ListParagraph"/>
        <w:numPr>
          <w:ilvl w:val="0"/>
          <w:numId w:val="140"/>
        </w:numPr>
        <w:jc w:val="both"/>
        <w:rPr>
          <w:b/>
          <w:bCs/>
        </w:rPr>
      </w:pPr>
      <w:r w:rsidRPr="00985E49">
        <w:rPr>
          <w:b/>
          <w:bCs/>
        </w:rPr>
        <w:t>(Item 2.14)</w:t>
      </w:r>
      <w:r w:rsidRPr="00985E49">
        <w:t xml:space="preserve"> </w:t>
      </w:r>
      <w:r w:rsidR="00C965B6" w:rsidRPr="00985E49">
        <w:t>Requirement</w:t>
      </w:r>
      <w:r w:rsidR="00C965B6">
        <w:t xml:space="preserve"> stating that t</w:t>
      </w:r>
      <w:r w:rsidRPr="00261FA3">
        <w:t>he proposed structure of the safety analysis report incorporat</w:t>
      </w:r>
      <w:r>
        <w:t>ing</w:t>
      </w:r>
      <w:r w:rsidRPr="00261FA3">
        <w:t xml:space="preserve"> several chapters that have often been covered by separate documents. Examples of such chapters are those on operational limits and conditions (OLCs) for safe operation, management for safety, emergency preparedness and response, environmental aspects, and decommissioning and end of life aspects</w:t>
      </w:r>
      <w:r w:rsidR="00985E49">
        <w:t>;</w:t>
      </w:r>
      <w:r w:rsidRPr="00261FA3">
        <w:t xml:space="preserve"> </w:t>
      </w:r>
      <w:r w:rsidR="00985E49">
        <w:t>Requirement stating that w</w:t>
      </w:r>
      <w:r w:rsidRPr="00261FA3">
        <w:t xml:space="preserve">hile in general it is acceptable to have separate documents to complement the safety analysis report, at least for new nuclear power plants all such additional documents should be either summarized or referenced in the safety analysis report to ensure completeness, the appropriate use of confidential information and </w:t>
      </w:r>
      <w:r w:rsidRPr="00261FA3">
        <w:lastRenderedPageBreak/>
        <w:t>consistency with other licensing documents. The specific approach may differ for different stages of the safety analysis report. For example, including environmental aspects is relevant for the initial safety analysis report and uses information usually available from the report on the environmental impact assessment, while in subsequent safety analysis reports the radiological impact on people and the environment should be comprehensively covered by the safety analysis included in chapter 15 of the safety analysis report.</w:t>
      </w:r>
    </w:p>
    <w:p w14:paraId="5755EF9D" w14:textId="41D16256" w:rsidR="00C965B6" w:rsidRPr="00AD4C4F" w:rsidRDefault="00AD4C4F" w:rsidP="00AD4C4F">
      <w:pPr>
        <w:jc w:val="both"/>
        <w:rPr>
          <w:b/>
          <w:bCs/>
        </w:rPr>
      </w:pPr>
      <w:r w:rsidRPr="006136D1">
        <w:t>“</w:t>
      </w:r>
      <w:r>
        <w:t>Formal aspects regarding the documentation of the safety analysis report</w:t>
      </w:r>
      <w:r w:rsidRPr="006136D1">
        <w:t xml:space="preserve">” subsection contains </w:t>
      </w:r>
      <w:r>
        <w:t>a COM-</w:t>
      </w:r>
      <w:r w:rsidR="00A04EEC" w:rsidRPr="001874B3">
        <w:t>P</w:t>
      </w:r>
      <w:r>
        <w:t xml:space="preserve"> </w:t>
      </w:r>
      <w:r w:rsidRPr="006136D1">
        <w:t>item related to:</w:t>
      </w:r>
    </w:p>
    <w:p w14:paraId="5F0B42BB" w14:textId="77777777" w:rsidR="00F473F2" w:rsidRPr="00AD4C4F" w:rsidRDefault="00F473F2" w:rsidP="00513590">
      <w:pPr>
        <w:pStyle w:val="ListParagraph"/>
        <w:numPr>
          <w:ilvl w:val="0"/>
          <w:numId w:val="140"/>
        </w:numPr>
        <w:jc w:val="both"/>
        <w:rPr>
          <w:b/>
          <w:bCs/>
        </w:rPr>
      </w:pPr>
      <w:r w:rsidRPr="00370B35">
        <w:rPr>
          <w:b/>
          <w:bCs/>
        </w:rPr>
        <w:t>(Item</w:t>
      </w:r>
      <w:r>
        <w:rPr>
          <w:b/>
          <w:bCs/>
        </w:rPr>
        <w:t xml:space="preserve"> 2.21</w:t>
      </w:r>
      <w:r w:rsidRPr="00370B35">
        <w:rPr>
          <w:b/>
          <w:bCs/>
        </w:rPr>
        <w:t>)</w:t>
      </w:r>
      <w:r w:rsidRPr="00F378C0">
        <w:t xml:space="preserve"> </w:t>
      </w:r>
      <w:r w:rsidRPr="00B36F9A">
        <w:t>Requirement for</w:t>
      </w:r>
      <w:r w:rsidRPr="00F87AA5">
        <w:t xml:space="preserve"> </w:t>
      </w:r>
      <w:r>
        <w:t>t</w:t>
      </w:r>
      <w:r w:rsidRPr="00261FA3">
        <w:t xml:space="preserve">he safety analysis report </w:t>
      </w:r>
      <w:r>
        <w:t>to</w:t>
      </w:r>
      <w:r w:rsidRPr="00261FA3">
        <w:t xml:space="preserve"> document the safety of the nuclear power plant with a scope and level of detail sufficient to support the conclusions reached and to provide an adequate input to the review undertaken by the regulatory body</w:t>
      </w:r>
      <w:r>
        <w:t>; Requirement for t</w:t>
      </w:r>
      <w:r w:rsidRPr="00261FA3">
        <w:t xml:space="preserve">he depth of description provided in the safety analysis report </w:t>
      </w:r>
      <w:r>
        <w:t>to</w:t>
      </w:r>
      <w:r w:rsidRPr="00261FA3">
        <w:t xml:space="preserve"> reflect the requirement for the report to be a key reference document and for it to be sufficiently detailed to be understandable by itself.</w:t>
      </w:r>
    </w:p>
    <w:p w14:paraId="1DE132BD" w14:textId="18B65CEE" w:rsidR="00AD4C4F" w:rsidRPr="00AD4C4F" w:rsidRDefault="00AD4C4F" w:rsidP="00AD4C4F">
      <w:pPr>
        <w:jc w:val="both"/>
        <w:rPr>
          <w:b/>
          <w:bCs/>
        </w:rPr>
      </w:pPr>
      <w:r w:rsidRPr="006136D1">
        <w:t>“</w:t>
      </w:r>
      <w:r w:rsidR="00F702A0">
        <w:t>Relationship of the safety analysis report to other licensing documents</w:t>
      </w:r>
      <w:r w:rsidRPr="006136D1">
        <w:t xml:space="preserve">” subsection contains </w:t>
      </w:r>
      <w:r w:rsidR="00F702A0">
        <w:t>a COM-</w:t>
      </w:r>
      <w:r w:rsidR="00A04EEC" w:rsidRPr="001874B3">
        <w:t>P</w:t>
      </w:r>
      <w:r w:rsidRPr="006136D1">
        <w:t xml:space="preserve"> item related to:</w:t>
      </w:r>
    </w:p>
    <w:p w14:paraId="56B1C782" w14:textId="0A4CB52A" w:rsidR="00F473F2" w:rsidRPr="00FA66C7" w:rsidRDefault="00F473F2" w:rsidP="00513590">
      <w:pPr>
        <w:pStyle w:val="ListParagraph"/>
        <w:numPr>
          <w:ilvl w:val="0"/>
          <w:numId w:val="140"/>
        </w:numPr>
        <w:jc w:val="both"/>
        <w:rPr>
          <w:b/>
          <w:bCs/>
        </w:rPr>
      </w:pPr>
      <w:r w:rsidRPr="00370B35">
        <w:rPr>
          <w:b/>
          <w:bCs/>
        </w:rPr>
        <w:t>(Item</w:t>
      </w:r>
      <w:r>
        <w:rPr>
          <w:b/>
          <w:bCs/>
        </w:rPr>
        <w:t xml:space="preserve"> 2.26</w:t>
      </w:r>
      <w:r w:rsidRPr="00370B35">
        <w:rPr>
          <w:b/>
          <w:bCs/>
        </w:rPr>
        <w:t>)</w:t>
      </w:r>
      <w:r w:rsidRPr="00F378C0">
        <w:t xml:space="preserve"> </w:t>
      </w:r>
      <w:r w:rsidRPr="00B36F9A">
        <w:t xml:space="preserve">Requirement </w:t>
      </w:r>
      <w:r>
        <w:t>stating that i</w:t>
      </w:r>
      <w:r w:rsidRPr="00261FA3">
        <w:t>n addition to the safety analysis report, other documents are used in the licensing process. Typical examples include reports on the environmental impact assessment, probabilistic safety assessment studies, emergency plans and decommissioning plans. In some States, information from these reports is part of the safety analysis report.</w:t>
      </w:r>
    </w:p>
    <w:p w14:paraId="2F90595F" w14:textId="187AD03D" w:rsidR="00FA66C7" w:rsidRPr="006A0FAA" w:rsidRDefault="00FA66C7" w:rsidP="00FA66C7">
      <w:pPr>
        <w:jc w:val="both"/>
        <w:rPr>
          <w:i/>
          <w:iCs/>
          <w:lang w:eastAsia="zh-CN"/>
        </w:rPr>
      </w:pPr>
      <w:r w:rsidRPr="00FA66C7">
        <w:rPr>
          <w:i/>
          <w:iCs/>
          <w:lang w:eastAsia="zh-CN"/>
        </w:rPr>
        <w:t xml:space="preserve">Refer to </w:t>
      </w:r>
      <w:r w:rsidRPr="00FA66C7">
        <w:rPr>
          <w:b/>
          <w:bCs/>
          <w:i/>
          <w:iCs/>
          <w:lang w:eastAsia="zh-CN"/>
        </w:rPr>
        <w:t>Subsection 2.</w:t>
      </w:r>
      <w:r w:rsidR="00CE00D3" w:rsidRPr="001874B3">
        <w:rPr>
          <w:b/>
          <w:bCs/>
          <w:i/>
          <w:iCs/>
          <w:lang w:eastAsia="zh-CN"/>
        </w:rPr>
        <w:t>3</w:t>
      </w:r>
      <w:r w:rsidRPr="006A0FAA">
        <w:rPr>
          <w:i/>
          <w:iCs/>
          <w:lang w:eastAsia="zh-CN"/>
        </w:rPr>
        <w:t xml:space="preserve"> of the compliance assessment report </w:t>
      </w:r>
      <w:r w:rsidR="006A0FAA" w:rsidRPr="006A0FAA">
        <w:rPr>
          <w:rFonts w:cstheme="minorBidi"/>
          <w:i/>
          <w:iCs/>
          <w:szCs w:val="22"/>
        </w:rPr>
        <w:t>[</w:t>
      </w:r>
      <w:r w:rsidR="006A0FAA" w:rsidRPr="006A0FAA">
        <w:rPr>
          <w:rFonts w:cstheme="minorBidi"/>
          <w:i/>
          <w:iCs/>
          <w:szCs w:val="22"/>
        </w:rPr>
        <w:fldChar w:fldCharType="begin"/>
      </w:r>
      <w:r w:rsidR="006A0FAA" w:rsidRPr="006A0FAA">
        <w:rPr>
          <w:rFonts w:cstheme="minorBidi"/>
          <w:i/>
          <w:iCs/>
          <w:szCs w:val="22"/>
        </w:rPr>
        <w:instrText xml:space="preserve"> REF _Ref145345292 \r \h  \* MERGEFORMAT </w:instrText>
      </w:r>
      <w:r w:rsidR="006A0FAA" w:rsidRPr="006A0FAA">
        <w:rPr>
          <w:rFonts w:cstheme="minorBidi"/>
          <w:i/>
          <w:iCs/>
          <w:szCs w:val="22"/>
        </w:rPr>
      </w:r>
      <w:r w:rsidR="006A0FAA" w:rsidRPr="006A0FAA">
        <w:rPr>
          <w:rFonts w:cstheme="minorBidi"/>
          <w:i/>
          <w:iCs/>
          <w:szCs w:val="22"/>
        </w:rPr>
        <w:fldChar w:fldCharType="separate"/>
      </w:r>
      <w:r w:rsidR="00CE4DAB">
        <w:rPr>
          <w:rFonts w:cstheme="minorBidi"/>
          <w:i/>
          <w:iCs/>
          <w:szCs w:val="22"/>
        </w:rPr>
        <w:t>46</w:t>
      </w:r>
      <w:r w:rsidR="006A0FAA" w:rsidRPr="006A0FAA">
        <w:rPr>
          <w:rFonts w:cstheme="minorBidi"/>
          <w:i/>
          <w:iCs/>
          <w:szCs w:val="22"/>
        </w:rPr>
        <w:fldChar w:fldCharType="end"/>
      </w:r>
      <w:r w:rsidR="006A0FAA" w:rsidRPr="006A0FAA">
        <w:rPr>
          <w:rFonts w:cstheme="minorBidi"/>
          <w:i/>
          <w:iCs/>
          <w:szCs w:val="22"/>
        </w:rPr>
        <w:t>]</w:t>
      </w:r>
      <w:r w:rsidRPr="006A0FAA">
        <w:rPr>
          <w:i/>
          <w:iCs/>
          <w:lang w:eastAsia="zh-CN"/>
        </w:rPr>
        <w:t xml:space="preserve"> for more details.</w:t>
      </w:r>
    </w:p>
    <w:p w14:paraId="0846F970" w14:textId="191E665E" w:rsidR="00F15599" w:rsidRDefault="003F200C" w:rsidP="00F473F2">
      <w:pPr>
        <w:pStyle w:val="Heading4"/>
      </w:pPr>
      <w:r>
        <w:rPr>
          <w:bCs/>
        </w:rPr>
        <w:t>Section 3 (</w:t>
      </w:r>
      <w:r w:rsidR="00F473F2">
        <w:t>Content and structure of individual chapters of the safety analysis report</w:t>
      </w:r>
      <w:r>
        <w:t>)</w:t>
      </w:r>
    </w:p>
    <w:p w14:paraId="6CEA7F13" w14:textId="4731C4E6" w:rsidR="00CE00D3" w:rsidRDefault="00E36C47" w:rsidP="00AC7E23">
      <w:pPr>
        <w:rPr>
          <w:rFonts w:cstheme="minorBidi"/>
          <w:szCs w:val="22"/>
        </w:rPr>
      </w:pPr>
      <w:r w:rsidRPr="00831C04">
        <w:rPr>
          <w:b/>
          <w:bCs/>
        </w:rPr>
        <w:t>Section 3</w:t>
      </w:r>
      <w:r w:rsidRPr="00E36C47">
        <w:t xml:space="preserve"> </w:t>
      </w:r>
      <w:r>
        <w:t xml:space="preserve">of the reference document </w:t>
      </w:r>
      <w:r>
        <w:rPr>
          <w:rFonts w:cstheme="minorBidi"/>
          <w:szCs w:val="22"/>
        </w:rPr>
        <w:t>[</w:t>
      </w:r>
      <w:r w:rsidRPr="001874B3">
        <w:rPr>
          <w:rFonts w:cstheme="minorBidi"/>
          <w:szCs w:val="22"/>
        </w:rPr>
        <w:fldChar w:fldCharType="begin"/>
      </w:r>
      <w:r w:rsidRPr="001874B3">
        <w:rPr>
          <w:rFonts w:cstheme="minorBidi"/>
          <w:szCs w:val="22"/>
        </w:rPr>
        <w:instrText xml:space="preserve"> REF _Ref152195779 \r \h </w:instrText>
      </w:r>
      <w:r w:rsidR="001874B3">
        <w:rPr>
          <w:rFonts w:cstheme="minorBidi"/>
          <w:szCs w:val="22"/>
        </w:rPr>
        <w:instrText xml:space="preserve"> \* MERGEFORMAT </w:instrText>
      </w:r>
      <w:r w:rsidRPr="001874B3">
        <w:rPr>
          <w:rFonts w:cstheme="minorBidi"/>
          <w:szCs w:val="22"/>
        </w:rPr>
      </w:r>
      <w:r w:rsidRPr="001874B3">
        <w:rPr>
          <w:rFonts w:cstheme="minorBidi"/>
          <w:szCs w:val="22"/>
        </w:rPr>
        <w:fldChar w:fldCharType="separate"/>
      </w:r>
      <w:r w:rsidR="00CE4DAB">
        <w:rPr>
          <w:rFonts w:cstheme="minorBidi"/>
          <w:szCs w:val="22"/>
        </w:rPr>
        <w:t>16</w:t>
      </w:r>
      <w:r w:rsidRPr="001874B3">
        <w:rPr>
          <w:rFonts w:cstheme="minorBidi"/>
          <w:szCs w:val="22"/>
        </w:rPr>
        <w:fldChar w:fldCharType="end"/>
      </w:r>
      <w:r>
        <w:rPr>
          <w:rFonts w:cstheme="minorBidi"/>
          <w:szCs w:val="22"/>
        </w:rPr>
        <w:t>]</w:t>
      </w:r>
      <w:r w:rsidR="00831C04">
        <w:rPr>
          <w:rFonts w:cstheme="minorBidi"/>
          <w:szCs w:val="22"/>
        </w:rPr>
        <w:t xml:space="preserve"> </w:t>
      </w:r>
      <w:r w:rsidR="009D0862">
        <w:rPr>
          <w:rFonts w:cstheme="minorBidi"/>
          <w:szCs w:val="22"/>
        </w:rPr>
        <w:t xml:space="preserve">presents </w:t>
      </w:r>
      <w:r w:rsidR="007C0071">
        <w:rPr>
          <w:rFonts w:cstheme="minorBidi"/>
          <w:szCs w:val="22"/>
        </w:rPr>
        <w:t xml:space="preserve">guidelines </w:t>
      </w:r>
      <w:r w:rsidR="00A34BC8">
        <w:rPr>
          <w:rFonts w:cstheme="minorBidi"/>
          <w:szCs w:val="22"/>
        </w:rPr>
        <w:t>that</w:t>
      </w:r>
      <w:r w:rsidR="001707C4">
        <w:rPr>
          <w:rFonts w:cstheme="minorBidi"/>
          <w:szCs w:val="22"/>
        </w:rPr>
        <w:t xml:space="preserve"> address</w:t>
      </w:r>
      <w:r w:rsidR="00A34BC8">
        <w:rPr>
          <w:rFonts w:cstheme="minorBidi"/>
          <w:szCs w:val="22"/>
        </w:rPr>
        <w:t xml:space="preserve"> </w:t>
      </w:r>
      <w:r w:rsidR="00A34BC8" w:rsidRPr="00A34BC8">
        <w:rPr>
          <w:rFonts w:cstheme="minorBidi"/>
          <w:szCs w:val="22"/>
        </w:rPr>
        <w:t>content and structure of individual chapters of the safety analysis report</w:t>
      </w:r>
      <w:r w:rsidR="00A34BC8">
        <w:rPr>
          <w:rFonts w:cstheme="minorBidi"/>
          <w:szCs w:val="22"/>
        </w:rPr>
        <w:t>.</w:t>
      </w:r>
    </w:p>
    <w:p w14:paraId="47A19D0A" w14:textId="3BD7866B" w:rsidR="00DD6BC2" w:rsidRDefault="00344AAA" w:rsidP="00AC7E23">
      <w:pPr>
        <w:rPr>
          <w:rFonts w:cstheme="minorBidi"/>
          <w:szCs w:val="22"/>
        </w:rPr>
      </w:pPr>
      <w:r>
        <w:rPr>
          <w:rFonts w:cstheme="minorBidi"/>
          <w:szCs w:val="22"/>
        </w:rPr>
        <w:t xml:space="preserve">Guidelines in </w:t>
      </w:r>
      <w:r w:rsidRPr="002A66A4">
        <w:rPr>
          <w:rFonts w:cstheme="minorBidi"/>
          <w:b/>
          <w:bCs/>
          <w:szCs w:val="22"/>
        </w:rPr>
        <w:t>Section 3</w:t>
      </w:r>
      <w:r>
        <w:rPr>
          <w:rFonts w:cstheme="minorBidi"/>
          <w:szCs w:val="22"/>
        </w:rPr>
        <w:t xml:space="preserve"> fall under scope of responsibility of the Owner, Westinghouse </w:t>
      </w:r>
      <w:r w:rsidR="00AF1308">
        <w:rPr>
          <w:rFonts w:cstheme="minorBidi"/>
          <w:szCs w:val="22"/>
        </w:rPr>
        <w:t>or bo</w:t>
      </w:r>
      <w:r w:rsidR="00220E5E">
        <w:rPr>
          <w:rFonts w:cstheme="minorBidi"/>
          <w:szCs w:val="22"/>
        </w:rPr>
        <w:t>th</w:t>
      </w:r>
      <w:r w:rsidR="004A600A">
        <w:rPr>
          <w:rFonts w:cstheme="minorBidi"/>
          <w:szCs w:val="22"/>
        </w:rPr>
        <w:t>.</w:t>
      </w:r>
    </w:p>
    <w:p w14:paraId="1B493923" w14:textId="77777777" w:rsidR="00B84AA7" w:rsidRDefault="00FA193A" w:rsidP="00AC7E23">
      <w:pPr>
        <w:rPr>
          <w:rFonts w:cstheme="minorBidi"/>
          <w:szCs w:val="22"/>
        </w:rPr>
      </w:pPr>
      <w:r>
        <w:rPr>
          <w:rFonts w:cstheme="minorBidi"/>
          <w:szCs w:val="22"/>
        </w:rPr>
        <w:t>Guidelines and part</w:t>
      </w:r>
      <w:r w:rsidR="00A132EE">
        <w:rPr>
          <w:rFonts w:cstheme="minorBidi"/>
          <w:szCs w:val="22"/>
        </w:rPr>
        <w:t xml:space="preserve">s of the guidelines </w:t>
      </w:r>
      <w:r w:rsidR="00961813">
        <w:rPr>
          <w:rFonts w:cstheme="minorBidi"/>
          <w:szCs w:val="22"/>
        </w:rPr>
        <w:t xml:space="preserve">that </w:t>
      </w:r>
      <w:r w:rsidR="00D83EFF">
        <w:rPr>
          <w:rFonts w:cstheme="minorBidi"/>
          <w:szCs w:val="22"/>
        </w:rPr>
        <w:t xml:space="preserve">are </w:t>
      </w:r>
      <w:r w:rsidR="00961813">
        <w:rPr>
          <w:rFonts w:cstheme="minorBidi"/>
          <w:szCs w:val="22"/>
        </w:rPr>
        <w:t xml:space="preserve">responsibility of Westinghouse are </w:t>
      </w:r>
      <w:r w:rsidR="00F600B4">
        <w:rPr>
          <w:rFonts w:cstheme="minorBidi"/>
          <w:szCs w:val="22"/>
        </w:rPr>
        <w:t xml:space="preserve">mostly </w:t>
      </w:r>
      <w:r w:rsidR="001508A2">
        <w:rPr>
          <w:rFonts w:cstheme="minorBidi"/>
          <w:szCs w:val="22"/>
        </w:rPr>
        <w:t>met “as stated” or via compliance with their objectives.</w:t>
      </w:r>
      <w:r w:rsidR="00D83EFF">
        <w:rPr>
          <w:rFonts w:cstheme="minorBidi"/>
          <w:szCs w:val="22"/>
        </w:rPr>
        <w:t xml:space="preserve"> </w:t>
      </w:r>
    </w:p>
    <w:p w14:paraId="00A38C89" w14:textId="687E3EE0" w:rsidR="00955586" w:rsidRPr="00955586" w:rsidRDefault="006F75D7" w:rsidP="00AC7E23">
      <w:pPr>
        <w:rPr>
          <w:rFonts w:cstheme="minorBidi"/>
          <w:szCs w:val="22"/>
        </w:rPr>
      </w:pPr>
      <w:r>
        <w:rPr>
          <w:rFonts w:cstheme="minorBidi"/>
          <w:szCs w:val="22"/>
        </w:rPr>
        <w:t xml:space="preserve">In some occasions </w:t>
      </w:r>
      <w:r w:rsidR="00822B22">
        <w:rPr>
          <w:rFonts w:cstheme="minorBidi"/>
          <w:szCs w:val="22"/>
        </w:rPr>
        <w:t xml:space="preserve">compliance </w:t>
      </w:r>
      <w:r w:rsidR="00013381">
        <w:rPr>
          <w:rFonts w:cstheme="minorBidi"/>
          <w:szCs w:val="22"/>
        </w:rPr>
        <w:t xml:space="preserve">requires a project </w:t>
      </w:r>
      <w:r w:rsidR="00DD24DD">
        <w:rPr>
          <w:rFonts w:cstheme="minorBidi"/>
          <w:szCs w:val="22"/>
        </w:rPr>
        <w:t>specific scope to be done</w:t>
      </w:r>
      <w:r w:rsidR="00955586">
        <w:rPr>
          <w:rFonts w:cstheme="minorBidi"/>
          <w:szCs w:val="22"/>
        </w:rPr>
        <w:t xml:space="preserve">. Such </w:t>
      </w:r>
      <w:r w:rsidR="002A66A4">
        <w:rPr>
          <w:rFonts w:cstheme="minorBidi"/>
          <w:szCs w:val="22"/>
        </w:rPr>
        <w:t>guidelines were assigned to a COM-P category.</w:t>
      </w:r>
    </w:p>
    <w:p w14:paraId="63DC402C" w14:textId="5668B0D5" w:rsidR="00AC7E23" w:rsidRPr="006136D1" w:rsidRDefault="00AC7E23" w:rsidP="00AC7E23">
      <w:r w:rsidRPr="006136D1">
        <w:t>CWO</w:t>
      </w:r>
      <w:r>
        <w:t xml:space="preserve"> items were identified in </w:t>
      </w:r>
      <w:r w:rsidRPr="001874B3">
        <w:t>t</w:t>
      </w:r>
      <w:r w:rsidR="00695588" w:rsidRPr="001874B3">
        <w:t>welve</w:t>
      </w:r>
      <w:r>
        <w:t xml:space="preserve"> subsections.</w:t>
      </w:r>
    </w:p>
    <w:p w14:paraId="4D6798E0" w14:textId="6C952CB9" w:rsidR="00AC7E23" w:rsidRPr="00AC7E23" w:rsidRDefault="00AC7E23" w:rsidP="00AC7E23">
      <w:r w:rsidRPr="006136D1">
        <w:t>“</w:t>
      </w:r>
      <w:r w:rsidR="003F6983">
        <w:t>Chapter 1: Introduction and general considerations</w:t>
      </w:r>
      <w:r w:rsidRPr="006136D1">
        <w:t>” subsection contains</w:t>
      </w:r>
      <w:r>
        <w:t xml:space="preserve"> </w:t>
      </w:r>
      <w:r w:rsidRPr="006136D1">
        <w:t>CWO item</w:t>
      </w:r>
      <w:r w:rsidR="003F6983">
        <w:t>s</w:t>
      </w:r>
      <w:r w:rsidRPr="006136D1">
        <w:t xml:space="preserve"> related to:</w:t>
      </w:r>
    </w:p>
    <w:p w14:paraId="2553F2C3" w14:textId="15CBFC37" w:rsidR="004508A6" w:rsidRPr="00370B35" w:rsidRDefault="004508A6" w:rsidP="00513590">
      <w:pPr>
        <w:pStyle w:val="ListParagraph"/>
        <w:numPr>
          <w:ilvl w:val="0"/>
          <w:numId w:val="140"/>
        </w:numPr>
        <w:jc w:val="both"/>
        <w:rPr>
          <w:b/>
          <w:bCs/>
        </w:rPr>
      </w:pPr>
      <w:r w:rsidRPr="00370B35">
        <w:rPr>
          <w:b/>
          <w:bCs/>
        </w:rPr>
        <w:t>(Item</w:t>
      </w:r>
      <w:r w:rsidR="007E1876">
        <w:rPr>
          <w:b/>
          <w:bCs/>
        </w:rPr>
        <w:t xml:space="preserve"> 3.1.1</w:t>
      </w:r>
      <w:r w:rsidRPr="00370B35">
        <w:rPr>
          <w:b/>
          <w:bCs/>
        </w:rPr>
        <w:t>)</w:t>
      </w:r>
      <w:r w:rsidR="0083657D">
        <w:rPr>
          <w:b/>
          <w:bCs/>
        </w:rPr>
        <w:t xml:space="preserve"> </w:t>
      </w:r>
      <w:r w:rsidR="0096707C" w:rsidRPr="00FF3C94">
        <w:t xml:space="preserve">Items to be included into </w:t>
      </w:r>
      <w:r w:rsidR="00FF3C94" w:rsidRPr="00FF3C94">
        <w:t>safety analysis report introduction.</w:t>
      </w:r>
    </w:p>
    <w:p w14:paraId="3F45E13D" w14:textId="4FB92DFE" w:rsidR="004508A6" w:rsidRPr="00370B35" w:rsidRDefault="004508A6" w:rsidP="00513590">
      <w:pPr>
        <w:pStyle w:val="ListParagraph"/>
        <w:numPr>
          <w:ilvl w:val="0"/>
          <w:numId w:val="140"/>
        </w:numPr>
        <w:jc w:val="both"/>
        <w:rPr>
          <w:b/>
          <w:bCs/>
        </w:rPr>
      </w:pPr>
      <w:r w:rsidRPr="00370B35">
        <w:rPr>
          <w:b/>
          <w:bCs/>
        </w:rPr>
        <w:t>(Item</w:t>
      </w:r>
      <w:r w:rsidR="00D42572">
        <w:rPr>
          <w:b/>
          <w:bCs/>
        </w:rPr>
        <w:t xml:space="preserve"> 3.1.2</w:t>
      </w:r>
      <w:r w:rsidRPr="00370B35">
        <w:rPr>
          <w:b/>
          <w:bCs/>
        </w:rPr>
        <w:t>)</w:t>
      </w:r>
      <w:r w:rsidR="00D42572">
        <w:rPr>
          <w:b/>
          <w:bCs/>
        </w:rPr>
        <w:t xml:space="preserve"> </w:t>
      </w:r>
      <w:r w:rsidR="00D42572" w:rsidRPr="00E53699">
        <w:t xml:space="preserve">Requirement for </w:t>
      </w:r>
      <w:r w:rsidR="00E53699" w:rsidRPr="00E53699">
        <w:t>the information provided in the project implementation section to include a description of the existing authorization status of the plant, with an indication of future project milestones, as appropriate.</w:t>
      </w:r>
    </w:p>
    <w:p w14:paraId="012A2141" w14:textId="749872FD" w:rsidR="004508A6" w:rsidRPr="00370B35" w:rsidRDefault="004508A6" w:rsidP="00513590">
      <w:pPr>
        <w:pStyle w:val="ListParagraph"/>
        <w:numPr>
          <w:ilvl w:val="0"/>
          <w:numId w:val="140"/>
        </w:numPr>
        <w:jc w:val="both"/>
        <w:rPr>
          <w:b/>
          <w:bCs/>
        </w:rPr>
      </w:pPr>
      <w:r w:rsidRPr="00370B35">
        <w:rPr>
          <w:b/>
          <w:bCs/>
        </w:rPr>
        <w:t>(Item</w:t>
      </w:r>
      <w:r w:rsidR="001101E2">
        <w:rPr>
          <w:b/>
          <w:bCs/>
        </w:rPr>
        <w:t xml:space="preserve"> 3.1.11</w:t>
      </w:r>
      <w:r w:rsidRPr="00370B35">
        <w:rPr>
          <w:b/>
          <w:bCs/>
        </w:rPr>
        <w:t>)</w:t>
      </w:r>
      <w:r w:rsidR="001101E2">
        <w:rPr>
          <w:b/>
          <w:bCs/>
        </w:rPr>
        <w:t xml:space="preserve"> </w:t>
      </w:r>
      <w:r w:rsidR="001101E2" w:rsidRPr="00063B61">
        <w:t xml:space="preserve">Requirement for </w:t>
      </w:r>
      <w:r w:rsidR="00063B61" w:rsidRPr="00063B61">
        <w:t xml:space="preserve">all operating modes of the nuclear power plant </w:t>
      </w:r>
      <w:r w:rsidR="00E85663">
        <w:t>to</w:t>
      </w:r>
      <w:r w:rsidR="00063B61" w:rsidRPr="00063B61">
        <w:t xml:space="preserve"> be described: startup, power operation, shutting down, shutdown (including long term shutdown), maintenance, testing, </w:t>
      </w:r>
      <w:r w:rsidR="00E85663" w:rsidRPr="00063B61">
        <w:t>refueling</w:t>
      </w:r>
      <w:r w:rsidR="00063B61" w:rsidRPr="00063B61">
        <w:t>, and any other allowable modes of normal operation, including load following operation. The permissible periods of operation at different power levels in the event of a deviation from normal operating conditions should be specified.</w:t>
      </w:r>
    </w:p>
    <w:p w14:paraId="09B082F1" w14:textId="1F23DCBD" w:rsidR="004508A6" w:rsidRPr="00370B35" w:rsidRDefault="004508A6" w:rsidP="00513590">
      <w:pPr>
        <w:pStyle w:val="ListParagraph"/>
        <w:numPr>
          <w:ilvl w:val="0"/>
          <w:numId w:val="140"/>
        </w:numPr>
        <w:jc w:val="both"/>
        <w:rPr>
          <w:b/>
          <w:bCs/>
        </w:rPr>
      </w:pPr>
      <w:r w:rsidRPr="00370B35">
        <w:rPr>
          <w:b/>
          <w:bCs/>
        </w:rPr>
        <w:lastRenderedPageBreak/>
        <w:t>(Item</w:t>
      </w:r>
      <w:r w:rsidR="00697E4C">
        <w:rPr>
          <w:b/>
          <w:bCs/>
        </w:rPr>
        <w:t xml:space="preserve"> 3.1.13</w:t>
      </w:r>
      <w:r w:rsidRPr="00370B35">
        <w:rPr>
          <w:b/>
          <w:bCs/>
        </w:rPr>
        <w:t>)</w:t>
      </w:r>
      <w:r w:rsidR="00697E4C">
        <w:rPr>
          <w:b/>
          <w:bCs/>
        </w:rPr>
        <w:t xml:space="preserve"> </w:t>
      </w:r>
      <w:r w:rsidR="00C63665" w:rsidRPr="00C63665">
        <w:t>Requirement</w:t>
      </w:r>
      <w:r w:rsidR="00382113" w:rsidRPr="00C63665">
        <w:t xml:space="preserve"> for “</w:t>
      </w:r>
      <w:r w:rsidR="00BA3A83" w:rsidRPr="00C63665">
        <w:t>Additional supporting or complementary documents to the safety analysis report</w:t>
      </w:r>
      <w:r w:rsidR="00382113" w:rsidRPr="00C63665">
        <w:t>”</w:t>
      </w:r>
      <w:r w:rsidR="00BA3A83" w:rsidRPr="00C63665">
        <w:t xml:space="preserve"> section to </w:t>
      </w:r>
      <w:r w:rsidR="00C63665" w:rsidRPr="00C63665">
        <w:t>provide</w:t>
      </w:r>
      <w:r w:rsidR="00C63665" w:rsidRPr="00261FA3">
        <w:t xml:space="preserve"> a list and summary of the topical reports that are incorporated, by reference, as part of the safety analysis report. Typically, the results of tests and analyses (e.g. results of manufacturers’ material tests and qualification data) may be submitted as separate reports.</w:t>
      </w:r>
    </w:p>
    <w:p w14:paraId="16B694CF" w14:textId="4160F407" w:rsidR="004508A6" w:rsidRPr="003F6983" w:rsidRDefault="004508A6" w:rsidP="00513590">
      <w:pPr>
        <w:pStyle w:val="ListParagraph"/>
        <w:numPr>
          <w:ilvl w:val="0"/>
          <w:numId w:val="140"/>
        </w:numPr>
        <w:jc w:val="both"/>
        <w:rPr>
          <w:b/>
          <w:bCs/>
        </w:rPr>
      </w:pPr>
      <w:r w:rsidRPr="00370B35">
        <w:rPr>
          <w:b/>
          <w:bCs/>
        </w:rPr>
        <w:t>(Item</w:t>
      </w:r>
      <w:r w:rsidR="002426DA">
        <w:rPr>
          <w:b/>
          <w:bCs/>
        </w:rPr>
        <w:t xml:space="preserve"> 3.1.14</w:t>
      </w:r>
      <w:r w:rsidRPr="00370B35">
        <w:rPr>
          <w:b/>
          <w:bCs/>
        </w:rPr>
        <w:t>)</w:t>
      </w:r>
      <w:r w:rsidR="004F392F">
        <w:rPr>
          <w:b/>
          <w:bCs/>
        </w:rPr>
        <w:t xml:space="preserve"> </w:t>
      </w:r>
      <w:r w:rsidR="004F392F" w:rsidRPr="007C5E45">
        <w:t xml:space="preserve">Requirement for </w:t>
      </w:r>
      <w:r w:rsidR="007D1537" w:rsidRPr="007C5E45">
        <w:t>“</w:t>
      </w:r>
      <w:r w:rsidR="001E506B" w:rsidRPr="007C5E45">
        <w:t>Conformance with applicable regulations, codes and standards</w:t>
      </w:r>
      <w:r w:rsidR="007D1537" w:rsidRPr="007C5E45">
        <w:t>”</w:t>
      </w:r>
      <w:r w:rsidR="001E506B" w:rsidRPr="007C5E45">
        <w:t xml:space="preserve"> </w:t>
      </w:r>
      <w:r w:rsidR="00EB4ECF">
        <w:t xml:space="preserve">section </w:t>
      </w:r>
      <w:r w:rsidR="001E506B" w:rsidRPr="007C5E45">
        <w:t>to</w:t>
      </w:r>
      <w:r w:rsidR="007C5E45" w:rsidRPr="007C5E45">
        <w:t xml:space="preserve"> </w:t>
      </w:r>
      <w:r w:rsidR="007C5E45" w:rsidRPr="00261FA3">
        <w:t>provide an overview of the relevant regulations, codes and standards that collectively represent the safety rules used in the design, including information on the use of relevant IAEA safety standards</w:t>
      </w:r>
      <w:r w:rsidR="00136256">
        <w:t xml:space="preserve">; Requirement to provide </w:t>
      </w:r>
      <w:r w:rsidR="00136256" w:rsidRPr="00261FA3">
        <w:t>a justification of appropriateness</w:t>
      </w:r>
      <w:r w:rsidR="00136256">
        <w:t xml:space="preserve"> of</w:t>
      </w:r>
      <w:r w:rsidR="00136256" w:rsidRPr="00261FA3">
        <w:t xml:space="preserve"> regulations, codes and standards </w:t>
      </w:r>
      <w:r w:rsidR="007C5E45" w:rsidRPr="00261FA3">
        <w:t xml:space="preserve">If </w:t>
      </w:r>
      <w:r w:rsidR="009B20F3">
        <w:t xml:space="preserve">they </w:t>
      </w:r>
      <w:r w:rsidR="007C5E45" w:rsidRPr="00261FA3">
        <w:t>have not been prescribed by the regulatory body</w:t>
      </w:r>
      <w:r w:rsidR="009B20F3">
        <w:t>; Requirement for</w:t>
      </w:r>
      <w:r w:rsidR="007C5E45" w:rsidRPr="00261FA3">
        <w:t xml:space="preserve"> </w:t>
      </w:r>
      <w:r w:rsidR="009B20F3">
        <w:t>a</w:t>
      </w:r>
      <w:r w:rsidR="007C5E45" w:rsidRPr="00261FA3">
        <w:t xml:space="preserve">ny deviations from existing regulations, codes and standards </w:t>
      </w:r>
      <w:r w:rsidR="009B20F3">
        <w:t>to</w:t>
      </w:r>
      <w:r w:rsidR="007C5E45" w:rsidRPr="00261FA3">
        <w:t xml:space="preserve"> be described in this section, together with a demonstration that the deviations will not be detrimental to safety.</w:t>
      </w:r>
    </w:p>
    <w:p w14:paraId="6BE2AFA3" w14:textId="322AC7B0" w:rsidR="003F6983" w:rsidRPr="003F6983" w:rsidRDefault="003F6983" w:rsidP="003F6983">
      <w:r w:rsidRPr="006136D1">
        <w:t>“</w:t>
      </w:r>
      <w:r w:rsidR="009B53A7">
        <w:t>Chapter 3: Safety objectives and design rules for structures, systems and components</w:t>
      </w:r>
      <w:r w:rsidRPr="006136D1">
        <w:t>” subsection contains</w:t>
      </w:r>
      <w:r>
        <w:t xml:space="preserve"> </w:t>
      </w:r>
      <w:r w:rsidRPr="006136D1">
        <w:t>CWO item</w:t>
      </w:r>
      <w:r>
        <w:t>s</w:t>
      </w:r>
      <w:r w:rsidRPr="006136D1">
        <w:t xml:space="preserve"> related to:</w:t>
      </w:r>
    </w:p>
    <w:p w14:paraId="2435848F" w14:textId="66B2F138" w:rsidR="004508A6" w:rsidRPr="00370B35" w:rsidRDefault="004508A6" w:rsidP="00513590">
      <w:pPr>
        <w:pStyle w:val="ListParagraph"/>
        <w:numPr>
          <w:ilvl w:val="0"/>
          <w:numId w:val="140"/>
        </w:numPr>
        <w:jc w:val="both"/>
        <w:rPr>
          <w:b/>
          <w:bCs/>
        </w:rPr>
      </w:pPr>
      <w:r w:rsidRPr="00370B35">
        <w:rPr>
          <w:b/>
          <w:bCs/>
        </w:rPr>
        <w:t>(Item</w:t>
      </w:r>
      <w:r w:rsidR="00722308">
        <w:rPr>
          <w:b/>
          <w:bCs/>
        </w:rPr>
        <w:t xml:space="preserve"> 3.3.2</w:t>
      </w:r>
      <w:r w:rsidRPr="00370B35">
        <w:rPr>
          <w:b/>
          <w:bCs/>
        </w:rPr>
        <w:t>)</w:t>
      </w:r>
      <w:r w:rsidR="00722308">
        <w:rPr>
          <w:b/>
          <w:bCs/>
        </w:rPr>
        <w:t xml:space="preserve"> </w:t>
      </w:r>
      <w:r w:rsidR="00965CA8" w:rsidRPr="00965CA8">
        <w:t>Requirement</w:t>
      </w:r>
      <w:r w:rsidR="00DB74A4" w:rsidRPr="00965CA8">
        <w:t xml:space="preserve"> for</w:t>
      </w:r>
      <w:r w:rsidR="00DB74A4">
        <w:rPr>
          <w:b/>
          <w:bCs/>
        </w:rPr>
        <w:t xml:space="preserve"> </w:t>
      </w:r>
      <w:r w:rsidR="00965CA8">
        <w:t>t</w:t>
      </w:r>
      <w:r w:rsidR="00965CA8" w:rsidRPr="00261FA3">
        <w:t xml:space="preserve">he overall safety philosophy and general approaches for ensuring safety </w:t>
      </w:r>
      <w:r w:rsidR="00965CA8">
        <w:t>to</w:t>
      </w:r>
      <w:r w:rsidR="00965CA8" w:rsidRPr="00261FA3">
        <w:t xml:space="preserve"> be presented in </w:t>
      </w:r>
      <w:r w:rsidR="000D2F5E">
        <w:t>“</w:t>
      </w:r>
      <w:r w:rsidR="000D2F5E" w:rsidRPr="000D2F5E">
        <w:t>General safety design basis</w:t>
      </w:r>
      <w:r w:rsidR="000D2F5E">
        <w:t xml:space="preserve">” </w:t>
      </w:r>
      <w:r w:rsidR="00965CA8" w:rsidRPr="00261FA3">
        <w:t>section</w:t>
      </w:r>
      <w:r w:rsidR="003E3496">
        <w:t xml:space="preserve">; </w:t>
      </w:r>
      <w:r w:rsidR="00E34D54">
        <w:t>Requirement for these approaches, i</w:t>
      </w:r>
      <w:r w:rsidR="00965CA8" w:rsidRPr="00261FA3">
        <w:t xml:space="preserve">n addition to any national requirements and associated regulatory guidance, </w:t>
      </w:r>
      <w:r w:rsidR="00E34D54">
        <w:t xml:space="preserve">to </w:t>
      </w:r>
      <w:r w:rsidR="00965CA8" w:rsidRPr="00261FA3">
        <w:t>be based on the requirements for the design of nuclear power plants established in SSR</w:t>
      </w:r>
      <w:r w:rsidR="00965CA8" w:rsidRPr="00261FA3">
        <w:noBreakHyphen/>
        <w:t>2/1</w:t>
      </w:r>
      <w:r w:rsidR="00965CA8">
        <w:t>.</w:t>
      </w:r>
    </w:p>
    <w:p w14:paraId="2606AFE2" w14:textId="09218290" w:rsidR="004508A6" w:rsidRPr="00370B35" w:rsidRDefault="004508A6" w:rsidP="00513590">
      <w:pPr>
        <w:pStyle w:val="ListParagraph"/>
        <w:numPr>
          <w:ilvl w:val="0"/>
          <w:numId w:val="140"/>
        </w:numPr>
        <w:jc w:val="both"/>
        <w:rPr>
          <w:b/>
          <w:bCs/>
        </w:rPr>
      </w:pPr>
      <w:r w:rsidRPr="00370B35">
        <w:rPr>
          <w:b/>
          <w:bCs/>
        </w:rPr>
        <w:t>(Item</w:t>
      </w:r>
      <w:r w:rsidR="00335EF2">
        <w:rPr>
          <w:b/>
          <w:bCs/>
        </w:rPr>
        <w:t xml:space="preserve"> 3.3.3</w:t>
      </w:r>
      <w:r w:rsidRPr="00370B35">
        <w:rPr>
          <w:b/>
          <w:bCs/>
        </w:rPr>
        <w:t>)</w:t>
      </w:r>
      <w:r w:rsidR="00AB7A7F">
        <w:rPr>
          <w:b/>
          <w:bCs/>
        </w:rPr>
        <w:t xml:space="preserve"> </w:t>
      </w:r>
      <w:r w:rsidR="003A4F13" w:rsidRPr="00072AB3">
        <w:t xml:space="preserve">Requirement for “Safety objectives” section to summarize the overall safety philosophy, safety objectives and high level principles used in the project. </w:t>
      </w:r>
      <w:r w:rsidR="00072AB3" w:rsidRPr="00072AB3">
        <w:t>Requirement for t</w:t>
      </w:r>
      <w:r w:rsidR="003A4F13" w:rsidRPr="00072AB3">
        <w:t xml:space="preserve">hese </w:t>
      </w:r>
      <w:r w:rsidR="00072AB3" w:rsidRPr="00072AB3">
        <w:t>to</w:t>
      </w:r>
      <w:r w:rsidR="003A4F13" w:rsidRPr="00072AB3">
        <w:t xml:space="preserve"> be based on the relevant safety principles set out in IAEA Safety Standards Series No. SF 1, Fundamental Safety Principles.</w:t>
      </w:r>
    </w:p>
    <w:p w14:paraId="03108CAD" w14:textId="3FE88627" w:rsidR="004508A6" w:rsidRPr="00370B35" w:rsidRDefault="004508A6" w:rsidP="00513590">
      <w:pPr>
        <w:pStyle w:val="ListParagraph"/>
        <w:numPr>
          <w:ilvl w:val="0"/>
          <w:numId w:val="140"/>
        </w:numPr>
        <w:jc w:val="both"/>
        <w:rPr>
          <w:b/>
          <w:bCs/>
        </w:rPr>
      </w:pPr>
      <w:r w:rsidRPr="00370B35">
        <w:rPr>
          <w:b/>
          <w:bCs/>
        </w:rPr>
        <w:t>(Item</w:t>
      </w:r>
      <w:r w:rsidR="00072AB3">
        <w:rPr>
          <w:b/>
          <w:bCs/>
        </w:rPr>
        <w:t xml:space="preserve"> 3.3.4</w:t>
      </w:r>
      <w:r w:rsidRPr="00370B35">
        <w:rPr>
          <w:b/>
          <w:bCs/>
        </w:rPr>
        <w:t>)</w:t>
      </w:r>
      <w:r w:rsidR="00072AB3">
        <w:rPr>
          <w:b/>
          <w:bCs/>
        </w:rPr>
        <w:t xml:space="preserve"> </w:t>
      </w:r>
      <w:r w:rsidR="00E50AD1" w:rsidRPr="00E02411">
        <w:t xml:space="preserve">Requirement for “Safety functions” </w:t>
      </w:r>
      <w:r w:rsidR="00E50AD1" w:rsidRPr="00937217">
        <w:t>section</w:t>
      </w:r>
      <w:r w:rsidR="00E02411" w:rsidRPr="00937217">
        <w:t xml:space="preserve"> </w:t>
      </w:r>
      <w:r w:rsidR="00937217" w:rsidRPr="00937217">
        <w:t xml:space="preserve">to </w:t>
      </w:r>
      <w:r w:rsidR="00E02411" w:rsidRPr="00937217">
        <w:t>identify</w:t>
      </w:r>
      <w:r w:rsidR="00E02411" w:rsidRPr="00261FA3">
        <w:t xml:space="preserve"> the plant specific safety functions that are necessary to fulfil the main safety functions and how their fulfilment is ensured by the plant’s inherent features, in accordance with Requirement 4 of </w:t>
      </w:r>
      <w:r w:rsidR="00E02411" w:rsidRPr="001874B3">
        <w:t>SSR</w:t>
      </w:r>
      <w:r w:rsidR="00E02411" w:rsidRPr="001874B3">
        <w:noBreakHyphen/>
        <w:t>2/1</w:t>
      </w:r>
      <w:r w:rsidR="00E02411" w:rsidRPr="00261FA3">
        <w:t xml:space="preserve"> and depending on the nature of the facility or activity</w:t>
      </w:r>
      <w:r w:rsidR="0069344C">
        <w:t>; Requirement for</w:t>
      </w:r>
      <w:r w:rsidR="00E02411" w:rsidRPr="00261FA3">
        <w:t xml:space="preserve"> </w:t>
      </w:r>
      <w:r w:rsidR="0069344C">
        <w:t>t</w:t>
      </w:r>
      <w:r w:rsidR="00E02411" w:rsidRPr="00261FA3">
        <w:t>he corresponding SSCs necessary to fulfil those safety functions should be introduced.</w:t>
      </w:r>
    </w:p>
    <w:p w14:paraId="698B09B0" w14:textId="296F3329" w:rsidR="004508A6" w:rsidRPr="00370B35" w:rsidRDefault="004508A6" w:rsidP="00513590">
      <w:pPr>
        <w:pStyle w:val="ListParagraph"/>
        <w:numPr>
          <w:ilvl w:val="0"/>
          <w:numId w:val="140"/>
        </w:numPr>
        <w:jc w:val="both"/>
        <w:rPr>
          <w:b/>
          <w:bCs/>
        </w:rPr>
      </w:pPr>
      <w:r w:rsidRPr="00370B35">
        <w:rPr>
          <w:b/>
          <w:bCs/>
        </w:rPr>
        <w:t>(Item</w:t>
      </w:r>
      <w:r w:rsidR="0069344C">
        <w:rPr>
          <w:b/>
          <w:bCs/>
        </w:rPr>
        <w:t xml:space="preserve"> 3.3.5</w:t>
      </w:r>
      <w:r w:rsidRPr="00370B35">
        <w:rPr>
          <w:b/>
          <w:bCs/>
        </w:rPr>
        <w:t>)</w:t>
      </w:r>
      <w:r w:rsidR="00B30CFB">
        <w:rPr>
          <w:b/>
          <w:bCs/>
        </w:rPr>
        <w:t xml:space="preserve"> </w:t>
      </w:r>
      <w:r w:rsidR="00B30CFB" w:rsidRPr="00952EF5">
        <w:t>Requirement for the main safety functions</w:t>
      </w:r>
      <w:r w:rsidR="00C91DB8" w:rsidRPr="00952EF5">
        <w:t>, if they are</w:t>
      </w:r>
      <w:r w:rsidR="00FB6A7C" w:rsidRPr="00FB6A7C">
        <w:t xml:space="preserve"> </w:t>
      </w:r>
      <w:r w:rsidR="00FB6A7C" w:rsidRPr="00261FA3">
        <w:t xml:space="preserve">subdivided into more detailed specific safety functions and functional criteria, with the objective of facilitating their use, </w:t>
      </w:r>
      <w:r w:rsidR="00A1300A">
        <w:t xml:space="preserve">to </w:t>
      </w:r>
      <w:r w:rsidR="00FB6A7C" w:rsidRPr="00261FA3">
        <w:t xml:space="preserve">be listed </w:t>
      </w:r>
      <w:r w:rsidR="00A1300A">
        <w:t xml:space="preserve">in </w:t>
      </w:r>
      <w:r w:rsidR="00A1300A" w:rsidRPr="00E02411">
        <w:t xml:space="preserve">“Safety functions” </w:t>
      </w:r>
      <w:r w:rsidR="00A1300A" w:rsidRPr="00937217">
        <w:t>section</w:t>
      </w:r>
      <w:r w:rsidR="00FB6A7C" w:rsidRPr="00261FA3">
        <w:t>, for example heat removal, which is considered a safety function necessary not only for the safety of the reactor core but also for the safety of any other part of the plant containing radioactive material that needs to be cooled, such as spent fuel pools and storage areas</w:t>
      </w:r>
      <w:r w:rsidR="00952EF5">
        <w:t>.</w:t>
      </w:r>
    </w:p>
    <w:p w14:paraId="15FF9063" w14:textId="11DC2DBB" w:rsidR="004508A6" w:rsidRPr="00370B35" w:rsidRDefault="004508A6" w:rsidP="00513590">
      <w:pPr>
        <w:pStyle w:val="ListParagraph"/>
        <w:numPr>
          <w:ilvl w:val="0"/>
          <w:numId w:val="140"/>
        </w:numPr>
        <w:jc w:val="both"/>
        <w:rPr>
          <w:b/>
          <w:bCs/>
        </w:rPr>
      </w:pPr>
      <w:r w:rsidRPr="00370B35">
        <w:rPr>
          <w:b/>
          <w:bCs/>
        </w:rPr>
        <w:t>(Item</w:t>
      </w:r>
      <w:r w:rsidR="00AC2D27">
        <w:rPr>
          <w:b/>
          <w:bCs/>
        </w:rPr>
        <w:t xml:space="preserve"> 3.3.9</w:t>
      </w:r>
      <w:r w:rsidRPr="00370B35">
        <w:rPr>
          <w:b/>
          <w:bCs/>
        </w:rPr>
        <w:t>)</w:t>
      </w:r>
      <w:r w:rsidR="00AC2D27">
        <w:rPr>
          <w:b/>
          <w:bCs/>
        </w:rPr>
        <w:t xml:space="preserve"> </w:t>
      </w:r>
      <w:r w:rsidR="00AC2D27" w:rsidRPr="00FA09D8">
        <w:t>Requirement for “</w:t>
      </w:r>
      <w:r w:rsidR="00E809DD" w:rsidRPr="00FA09D8">
        <w:t>General design basis and plant states considered in the design</w:t>
      </w:r>
      <w:r w:rsidR="00AC2D27" w:rsidRPr="00FA09D8">
        <w:t>” section to</w:t>
      </w:r>
      <w:r w:rsidR="004F7810" w:rsidRPr="00FA09D8">
        <w:t xml:space="preserve"> describe the capability of the plant to cope with a specified range of operational states and accident conditions; Requirement for the modes of normal operation of the plant to be specified; Requirement for the plant states considered in the design to be listed and grouped into categorie</w:t>
      </w:r>
      <w:r w:rsidR="00FA09D8">
        <w:t>s</w:t>
      </w:r>
      <w:r w:rsidR="00FA09D8" w:rsidRPr="00FA09D8">
        <w:t>;</w:t>
      </w:r>
      <w:r w:rsidR="004F7810" w:rsidRPr="00FA09D8">
        <w:t xml:space="preserve"> In addition to normal operation, re</w:t>
      </w:r>
      <w:r w:rsidR="00FA09D8" w:rsidRPr="00FA09D8">
        <w:t xml:space="preserve">quirement for </w:t>
      </w:r>
      <w:r w:rsidR="004F7810" w:rsidRPr="00FA09D8">
        <w:t xml:space="preserve">these categories </w:t>
      </w:r>
      <w:r w:rsidR="00FA09D8" w:rsidRPr="00FA09D8">
        <w:t xml:space="preserve">to </w:t>
      </w:r>
      <w:r w:rsidR="004F7810" w:rsidRPr="00FA09D8">
        <w:t>include anticipated operational occurrences, design basis accidents, design extension conditions without significant fuel degradation and design extension conditions with core melting.</w:t>
      </w:r>
    </w:p>
    <w:p w14:paraId="7D3B113F" w14:textId="7BCC4AD1" w:rsidR="004508A6" w:rsidRPr="00370B35" w:rsidRDefault="004508A6" w:rsidP="00513590">
      <w:pPr>
        <w:pStyle w:val="ListParagraph"/>
        <w:numPr>
          <w:ilvl w:val="0"/>
          <w:numId w:val="140"/>
        </w:numPr>
        <w:jc w:val="both"/>
        <w:rPr>
          <w:b/>
          <w:bCs/>
        </w:rPr>
      </w:pPr>
      <w:r w:rsidRPr="00370B35">
        <w:rPr>
          <w:b/>
          <w:bCs/>
        </w:rPr>
        <w:t>(Item</w:t>
      </w:r>
      <w:r w:rsidR="00107300">
        <w:rPr>
          <w:b/>
          <w:bCs/>
        </w:rPr>
        <w:t xml:space="preserve"> 3.3.10</w:t>
      </w:r>
      <w:r w:rsidRPr="00370B35">
        <w:rPr>
          <w:b/>
          <w:bCs/>
        </w:rPr>
        <w:t>)</w:t>
      </w:r>
      <w:r w:rsidR="00107300">
        <w:rPr>
          <w:b/>
          <w:bCs/>
        </w:rPr>
        <w:t xml:space="preserve"> </w:t>
      </w:r>
      <w:r w:rsidR="00107300" w:rsidRPr="00107300">
        <w:t>Requirement for</w:t>
      </w:r>
      <w:r w:rsidR="002E6D4F" w:rsidRPr="002E6D4F">
        <w:t xml:space="preserve"> </w:t>
      </w:r>
      <w:r w:rsidR="002E6D4F">
        <w:t>t</w:t>
      </w:r>
      <w:r w:rsidR="002E6D4F" w:rsidRPr="00261FA3">
        <w:t xml:space="preserve">he basis for the categorization of plant states (typically, frequencies or other associated characteristics) </w:t>
      </w:r>
      <w:r w:rsidR="002E6D4F">
        <w:t xml:space="preserve">to </w:t>
      </w:r>
      <w:r w:rsidR="002E6D4F" w:rsidRPr="00261FA3">
        <w:t>be explained</w:t>
      </w:r>
      <w:r w:rsidR="00C9437D">
        <w:t>;</w:t>
      </w:r>
      <w:r w:rsidR="002E6D4F" w:rsidRPr="00261FA3">
        <w:t xml:space="preserve"> </w:t>
      </w:r>
      <w:r w:rsidR="00C9437D">
        <w:t>Requirement for p</w:t>
      </w:r>
      <w:r w:rsidR="002E6D4F" w:rsidRPr="00261FA3">
        <w:t xml:space="preserve">ostulated initiating events (whether of internal origin or caused by internal and external hazards, if relevant) </w:t>
      </w:r>
      <w:r w:rsidR="00C9437D">
        <w:t>to</w:t>
      </w:r>
      <w:r w:rsidR="002E6D4F" w:rsidRPr="00261FA3">
        <w:t xml:space="preserve"> be listed</w:t>
      </w:r>
      <w:r w:rsidR="00C9437D">
        <w:t>; Requirement for t</w:t>
      </w:r>
      <w:r w:rsidR="002E6D4F" w:rsidRPr="00261FA3">
        <w:t>his categorization should be commensurate with the content of chapter 15 of the safety analysis report.</w:t>
      </w:r>
    </w:p>
    <w:p w14:paraId="34610884" w14:textId="6D625148" w:rsidR="004508A6" w:rsidRPr="00370B35" w:rsidRDefault="004508A6" w:rsidP="00513590">
      <w:pPr>
        <w:pStyle w:val="ListParagraph"/>
        <w:numPr>
          <w:ilvl w:val="0"/>
          <w:numId w:val="140"/>
        </w:numPr>
        <w:jc w:val="both"/>
        <w:rPr>
          <w:b/>
          <w:bCs/>
        </w:rPr>
      </w:pPr>
      <w:r w:rsidRPr="00370B35">
        <w:rPr>
          <w:b/>
          <w:bCs/>
        </w:rPr>
        <w:lastRenderedPageBreak/>
        <w:t>(Item</w:t>
      </w:r>
      <w:r w:rsidR="00733D3A">
        <w:rPr>
          <w:b/>
          <w:bCs/>
        </w:rPr>
        <w:t xml:space="preserve"> 3.3.11</w:t>
      </w:r>
      <w:r w:rsidRPr="00370B35">
        <w:rPr>
          <w:b/>
          <w:bCs/>
        </w:rPr>
        <w:t>)</w:t>
      </w:r>
      <w:r w:rsidR="00107300" w:rsidRPr="00107300">
        <w:t xml:space="preserve"> Requirement for</w:t>
      </w:r>
      <w:r w:rsidR="00780778">
        <w:t xml:space="preserve"> “Prevention and mitigation of accidents” section to </w:t>
      </w:r>
      <w:r w:rsidR="00780778" w:rsidRPr="00261FA3">
        <w:t>describe the measures taken to prevent and to mitigate the consequences of accidents and to ensure that the likelihood that an accident will have harmful consequences is extremely low</w:t>
      </w:r>
      <w:r w:rsidR="00780778">
        <w:t>.</w:t>
      </w:r>
    </w:p>
    <w:p w14:paraId="39919F24" w14:textId="26D671F2" w:rsidR="004508A6" w:rsidRPr="00370B35" w:rsidRDefault="004508A6" w:rsidP="00513590">
      <w:pPr>
        <w:pStyle w:val="ListParagraph"/>
        <w:numPr>
          <w:ilvl w:val="0"/>
          <w:numId w:val="140"/>
        </w:numPr>
        <w:jc w:val="both"/>
        <w:rPr>
          <w:b/>
          <w:bCs/>
        </w:rPr>
      </w:pPr>
      <w:r w:rsidRPr="00370B35">
        <w:rPr>
          <w:b/>
          <w:bCs/>
        </w:rPr>
        <w:t>(Item</w:t>
      </w:r>
      <w:r w:rsidR="00AC470E">
        <w:rPr>
          <w:b/>
          <w:bCs/>
        </w:rPr>
        <w:t xml:space="preserve"> 3.3.12</w:t>
      </w:r>
      <w:r w:rsidRPr="00370B35">
        <w:rPr>
          <w:b/>
          <w:bCs/>
        </w:rPr>
        <w:t>)</w:t>
      </w:r>
      <w:r w:rsidR="00107300" w:rsidRPr="00107300">
        <w:t xml:space="preserve"> Requirement for</w:t>
      </w:r>
      <w:r w:rsidR="00234F9A">
        <w:t xml:space="preserve"> “</w:t>
      </w:r>
      <w:proofErr w:type="spellStart"/>
      <w:r w:rsidR="00234F9A">
        <w:t>Defence</w:t>
      </w:r>
      <w:proofErr w:type="spellEnd"/>
      <w:r w:rsidR="00234F9A">
        <w:t xml:space="preserve"> in depth” section to</w:t>
      </w:r>
      <w:r w:rsidR="00CF4268" w:rsidRPr="00CF4268">
        <w:t xml:space="preserve"> describe the approach adopted to incorporate the </w:t>
      </w:r>
      <w:proofErr w:type="spellStart"/>
      <w:r w:rsidR="00CF4268" w:rsidRPr="00CF4268">
        <w:t>defence</w:t>
      </w:r>
      <w:proofErr w:type="spellEnd"/>
      <w:r w:rsidR="00CF4268" w:rsidRPr="00CF4268">
        <w:t xml:space="preserve"> in depth concept into the design of the plant</w:t>
      </w:r>
      <w:r w:rsidR="004D3E89">
        <w:t xml:space="preserve">; Requirement to </w:t>
      </w:r>
      <w:r w:rsidR="00CF4268" w:rsidRPr="00CF4268">
        <w:t xml:space="preserve">demonstrate that the </w:t>
      </w:r>
      <w:proofErr w:type="spellStart"/>
      <w:r w:rsidR="00CF4268" w:rsidRPr="00CF4268">
        <w:t>defence</w:t>
      </w:r>
      <w:proofErr w:type="spellEnd"/>
      <w:r w:rsidR="00CF4268" w:rsidRPr="00CF4268">
        <w:t xml:space="preserve"> in depth concept has been applied at all stages of the lifetime of the nuclear power plant, for all plant states and for all safety related activities, in accordance with paras 2.12–2.18 of SSR 2/1 (Rev. 1)</w:t>
      </w:r>
      <w:r w:rsidR="004D3E89">
        <w:t xml:space="preserve">. Requirement to </w:t>
      </w:r>
      <w:r w:rsidR="004D3E89" w:rsidRPr="00CF4268">
        <w:t xml:space="preserve">demonstrate that </w:t>
      </w:r>
      <w:r w:rsidR="00CF4268" w:rsidRPr="00CF4268">
        <w:t>measures have been taken for adequate robustness and independence of levels</w:t>
      </w:r>
      <w:r w:rsidR="00AC470E">
        <w:t xml:space="preserve"> with</w:t>
      </w:r>
      <w:r w:rsidR="00CF4268" w:rsidRPr="00CF4268">
        <w:t xml:space="preserve"> </w:t>
      </w:r>
      <w:r w:rsidR="00AC470E">
        <w:t>p</w:t>
      </w:r>
      <w:r w:rsidR="00CF4268" w:rsidRPr="00CF4268">
        <w:t>articular emphasis placed on describing how the independence of safety systems and safety features for design extension conditions with core melting is approached.</w:t>
      </w:r>
    </w:p>
    <w:p w14:paraId="32F3F103" w14:textId="1783E197" w:rsidR="004508A6" w:rsidRPr="00370B35" w:rsidRDefault="004508A6" w:rsidP="00513590">
      <w:pPr>
        <w:pStyle w:val="ListParagraph"/>
        <w:numPr>
          <w:ilvl w:val="0"/>
          <w:numId w:val="140"/>
        </w:numPr>
        <w:jc w:val="both"/>
        <w:rPr>
          <w:b/>
          <w:bCs/>
        </w:rPr>
      </w:pPr>
      <w:r w:rsidRPr="00370B35">
        <w:rPr>
          <w:b/>
          <w:bCs/>
        </w:rPr>
        <w:t>(Item</w:t>
      </w:r>
      <w:r w:rsidR="004D56FC">
        <w:rPr>
          <w:b/>
          <w:bCs/>
        </w:rPr>
        <w:t xml:space="preserve"> 3.3.13</w:t>
      </w:r>
      <w:r w:rsidRPr="00370B35">
        <w:rPr>
          <w:b/>
          <w:bCs/>
        </w:rPr>
        <w:t>)</w:t>
      </w:r>
      <w:r w:rsidR="00107300" w:rsidRPr="00107300">
        <w:t xml:space="preserve"> Requirement </w:t>
      </w:r>
      <w:r w:rsidR="004D56FC">
        <w:t xml:space="preserve">to demonstrate that </w:t>
      </w:r>
      <w:r w:rsidR="00AA6F89" w:rsidRPr="00261FA3">
        <w:t xml:space="preserve">there are physical barriers to the release of radioactive material and systems to protect the integrity of the barriers and that measures are taken to ensure the robustness of these provisions at each level of </w:t>
      </w:r>
      <w:proofErr w:type="spellStart"/>
      <w:r w:rsidR="00AA6F89" w:rsidRPr="00261FA3">
        <w:t>defence</w:t>
      </w:r>
      <w:proofErr w:type="spellEnd"/>
      <w:r w:rsidR="00AA6F89" w:rsidRPr="00261FA3">
        <w:t xml:space="preserve"> in depth.</w:t>
      </w:r>
    </w:p>
    <w:p w14:paraId="6579D126" w14:textId="498540A6" w:rsidR="00432E28" w:rsidRPr="00432E28" w:rsidRDefault="004508A6" w:rsidP="00513590">
      <w:pPr>
        <w:pStyle w:val="ListParagraph"/>
        <w:numPr>
          <w:ilvl w:val="0"/>
          <w:numId w:val="140"/>
        </w:numPr>
        <w:jc w:val="both"/>
        <w:rPr>
          <w:b/>
          <w:bCs/>
        </w:rPr>
      </w:pPr>
      <w:r w:rsidRPr="00370B35">
        <w:rPr>
          <w:b/>
          <w:bCs/>
        </w:rPr>
        <w:t>(Item</w:t>
      </w:r>
      <w:r w:rsidR="004A4BB2">
        <w:rPr>
          <w:b/>
          <w:bCs/>
        </w:rPr>
        <w:t xml:space="preserve"> 3.3.16</w:t>
      </w:r>
      <w:r w:rsidRPr="00370B35">
        <w:rPr>
          <w:b/>
          <w:bCs/>
        </w:rPr>
        <w:t>)</w:t>
      </w:r>
      <w:r w:rsidR="00107300" w:rsidRPr="00107300">
        <w:t xml:space="preserve"> Requirement for</w:t>
      </w:r>
      <w:r w:rsidR="004A4BB2">
        <w:t xml:space="preserve"> “</w:t>
      </w:r>
      <w:r w:rsidR="00611469" w:rsidRPr="00611469">
        <w:t>Application of general design requirements and technical acceptance criteria</w:t>
      </w:r>
      <w:r w:rsidR="004A4BB2">
        <w:t>”</w:t>
      </w:r>
      <w:r w:rsidR="00611469">
        <w:t xml:space="preserve"> section to </w:t>
      </w:r>
      <w:r w:rsidR="009742E1" w:rsidRPr="00261FA3">
        <w:t xml:space="preserve">include a high level description of the deterministic design principles. </w:t>
      </w:r>
      <w:r w:rsidR="00432E28">
        <w:t xml:space="preserve">Requirement for </w:t>
      </w:r>
      <w:r w:rsidR="00432E28" w:rsidRPr="00261FA3">
        <w:t xml:space="preserve">the use of such design approaches </w:t>
      </w:r>
      <w:r w:rsidR="00432E28">
        <w:t xml:space="preserve">to </w:t>
      </w:r>
      <w:r w:rsidR="00432E28" w:rsidRPr="00261FA3">
        <w:t>be elaborated in this section of the safety analysis report, with reference made to the specific applicable codes and standards</w:t>
      </w:r>
      <w:r w:rsidR="00432E28">
        <w:t xml:space="preserve">, </w:t>
      </w:r>
      <w:r w:rsidR="00D63A5F">
        <w:t>for cases</w:t>
      </w:r>
      <w:r w:rsidR="00D63A5F" w:rsidRPr="00D63A5F">
        <w:t xml:space="preserve"> </w:t>
      </w:r>
      <w:r w:rsidR="00D63A5F">
        <w:t>w</w:t>
      </w:r>
      <w:r w:rsidR="00D63A5F" w:rsidRPr="00261FA3">
        <w:t>here aspects of the design are based on conservative deterministic principles (such as those embodied in international standards, internationally recognized industrial codes and standards, and regulatory guides)</w:t>
      </w:r>
      <w:r w:rsidR="00D63A5F">
        <w:t>.</w:t>
      </w:r>
    </w:p>
    <w:p w14:paraId="03F000F3" w14:textId="0832CF3C" w:rsidR="004508A6" w:rsidRPr="001166FF" w:rsidRDefault="004508A6" w:rsidP="00513590">
      <w:pPr>
        <w:pStyle w:val="ListParagraph"/>
        <w:numPr>
          <w:ilvl w:val="0"/>
          <w:numId w:val="140"/>
        </w:numPr>
        <w:jc w:val="both"/>
        <w:rPr>
          <w:b/>
          <w:bCs/>
        </w:rPr>
      </w:pPr>
      <w:r w:rsidRPr="00107300">
        <w:rPr>
          <w:b/>
          <w:bCs/>
        </w:rPr>
        <w:t>(Item</w:t>
      </w:r>
      <w:r w:rsidR="00ED0C4C">
        <w:rPr>
          <w:b/>
          <w:bCs/>
        </w:rPr>
        <w:t xml:space="preserve"> 3.3.17</w:t>
      </w:r>
      <w:r w:rsidRPr="00107300">
        <w:rPr>
          <w:b/>
          <w:bCs/>
        </w:rPr>
        <w:t>)</w:t>
      </w:r>
      <w:r w:rsidR="00107300" w:rsidRPr="00107300">
        <w:t xml:space="preserve"> Requirement for</w:t>
      </w:r>
      <w:r w:rsidR="00107300" w:rsidRPr="00107300">
        <w:rPr>
          <w:b/>
          <w:bCs/>
        </w:rPr>
        <w:t xml:space="preserve"> </w:t>
      </w:r>
      <w:r w:rsidR="004E5939">
        <w:t>t</w:t>
      </w:r>
      <w:r w:rsidR="004E5939" w:rsidRPr="00261FA3">
        <w:t xml:space="preserve">he scope of implementation of the single failure criterion and how compliance with this criterion is achieved in the design </w:t>
      </w:r>
      <w:r w:rsidR="004E5939">
        <w:t>to</w:t>
      </w:r>
      <w:r w:rsidR="004E5939" w:rsidRPr="00261FA3">
        <w:t xml:space="preserve"> be described in </w:t>
      </w:r>
      <w:r w:rsidR="004E5939">
        <w:t>“</w:t>
      </w:r>
      <w:r w:rsidR="004E5939" w:rsidRPr="00611469">
        <w:t>Application of general design requirements and technical acceptance criteria</w:t>
      </w:r>
      <w:r w:rsidR="004E5939">
        <w:t xml:space="preserve">” section </w:t>
      </w:r>
      <w:r w:rsidR="004E5939" w:rsidRPr="00261FA3">
        <w:t>of the safety analysis report</w:t>
      </w:r>
      <w:r w:rsidR="004E5939">
        <w:t>; Requirement for th</w:t>
      </w:r>
      <w:r w:rsidR="00F421CB">
        <w:t>is</w:t>
      </w:r>
      <w:r w:rsidR="004E5939" w:rsidRPr="00261FA3">
        <w:t xml:space="preserve"> section </w:t>
      </w:r>
      <w:r w:rsidR="00F421CB">
        <w:t>to</w:t>
      </w:r>
      <w:r w:rsidR="004E5939" w:rsidRPr="00261FA3">
        <w:t xml:space="preserve"> also include results from the consideration of the possibility of a single failure occurring while a redundant train of a system is undergoing maintenance or is impaired by internal or external hazards.</w:t>
      </w:r>
    </w:p>
    <w:p w14:paraId="637EC431" w14:textId="6EAF6916" w:rsidR="001166FF" w:rsidRPr="001166FF" w:rsidRDefault="001166FF" w:rsidP="001166FF">
      <w:r w:rsidRPr="006136D1">
        <w:t>“</w:t>
      </w:r>
      <w:r w:rsidR="00F31A7F">
        <w:t>Chapter 5: Reactor coolant system and associated systems</w:t>
      </w:r>
      <w:r w:rsidRPr="006136D1">
        <w:t>” subsection contains</w:t>
      </w:r>
      <w:r>
        <w:t xml:space="preserve"> </w:t>
      </w:r>
      <w:r w:rsidRPr="006136D1">
        <w:t>CWO item</w:t>
      </w:r>
      <w:r>
        <w:t>s</w:t>
      </w:r>
      <w:r w:rsidRPr="006136D1">
        <w:t xml:space="preserve"> related to:</w:t>
      </w:r>
    </w:p>
    <w:p w14:paraId="1AB99115" w14:textId="77777777" w:rsidR="00C94255" w:rsidRPr="001166FF" w:rsidRDefault="004508A6" w:rsidP="00513590">
      <w:pPr>
        <w:pStyle w:val="ListParagraph"/>
        <w:numPr>
          <w:ilvl w:val="0"/>
          <w:numId w:val="140"/>
        </w:numPr>
        <w:jc w:val="both"/>
        <w:rPr>
          <w:b/>
          <w:bCs/>
        </w:rPr>
      </w:pPr>
      <w:r w:rsidRPr="00370B35">
        <w:rPr>
          <w:b/>
          <w:bCs/>
        </w:rPr>
        <w:t>(Item</w:t>
      </w:r>
      <w:r w:rsidR="000D744F">
        <w:rPr>
          <w:b/>
          <w:bCs/>
        </w:rPr>
        <w:t xml:space="preserve"> 3.5.6</w:t>
      </w:r>
      <w:r w:rsidRPr="00370B35">
        <w:rPr>
          <w:b/>
          <w:bCs/>
        </w:rPr>
        <w:t>)</w:t>
      </w:r>
      <w:r w:rsidR="00107300" w:rsidRPr="00107300">
        <w:t xml:space="preserve"> </w:t>
      </w:r>
      <w:r w:rsidR="00C94255" w:rsidRPr="00107300">
        <w:t>Requirement for</w:t>
      </w:r>
      <w:r w:rsidR="00C94255" w:rsidRPr="00C94255">
        <w:t xml:space="preserve"> </w:t>
      </w:r>
      <w:r w:rsidR="00C94255">
        <w:t>a</w:t>
      </w:r>
      <w:r w:rsidR="00C94255" w:rsidRPr="00261FA3">
        <w:t xml:space="preserve"> schematic flow diagram of the reactor coolant system and associated systems denoting all major components, principal pressures, temperatures, flow rates and coolant volume under normal steady state, full power operating conditions </w:t>
      </w:r>
      <w:r w:rsidR="00C94255">
        <w:t>to</w:t>
      </w:r>
      <w:r w:rsidR="00C94255" w:rsidRPr="00261FA3">
        <w:t xml:space="preserve"> be provided</w:t>
      </w:r>
      <w:r w:rsidR="00C94255">
        <w:t>; Requirement for</w:t>
      </w:r>
      <w:r w:rsidR="00C94255" w:rsidRPr="00261FA3">
        <w:t xml:space="preserve"> </w:t>
      </w:r>
      <w:r w:rsidR="00C94255">
        <w:t>a</w:t>
      </w:r>
      <w:r w:rsidR="00C94255" w:rsidRPr="00261FA3">
        <w:t xml:space="preserve">n elevation drawing of the piping and instrumentation of the reactor coolant system and associated systems showing the principal dimensions of the reactor coolant system in relation to the supporting or surrounding concrete structures </w:t>
      </w:r>
      <w:r w:rsidR="00C94255">
        <w:t>to</w:t>
      </w:r>
      <w:r w:rsidR="00C94255" w:rsidRPr="00261FA3">
        <w:t xml:space="preserve"> also be provided.</w:t>
      </w:r>
    </w:p>
    <w:p w14:paraId="2806CF65" w14:textId="5910653B" w:rsidR="001166FF" w:rsidRPr="001166FF" w:rsidRDefault="001166FF" w:rsidP="001166FF">
      <w:r w:rsidRPr="006136D1">
        <w:t>“</w:t>
      </w:r>
      <w:r w:rsidR="00F31A7F">
        <w:t>Chapter 6: Engineered safety features</w:t>
      </w:r>
      <w:r w:rsidRPr="006136D1">
        <w:t>” subsection contains</w:t>
      </w:r>
      <w:r>
        <w:t xml:space="preserve"> </w:t>
      </w:r>
      <w:r w:rsidRPr="006136D1">
        <w:t>CWO item</w:t>
      </w:r>
      <w:r>
        <w:t>s</w:t>
      </w:r>
      <w:r w:rsidRPr="006136D1">
        <w:t xml:space="preserve"> related to:</w:t>
      </w:r>
    </w:p>
    <w:p w14:paraId="5BFF8222" w14:textId="3ECBA14E" w:rsidR="00C94255" w:rsidRPr="00370B35" w:rsidRDefault="00C94255" w:rsidP="00513590">
      <w:pPr>
        <w:pStyle w:val="ListParagraph"/>
        <w:numPr>
          <w:ilvl w:val="0"/>
          <w:numId w:val="140"/>
        </w:numPr>
        <w:jc w:val="both"/>
        <w:rPr>
          <w:b/>
          <w:bCs/>
        </w:rPr>
      </w:pPr>
      <w:r w:rsidRPr="00370B35">
        <w:rPr>
          <w:b/>
          <w:bCs/>
        </w:rPr>
        <w:t>(Item</w:t>
      </w:r>
      <w:r w:rsidR="006F0502">
        <w:rPr>
          <w:b/>
          <w:bCs/>
        </w:rPr>
        <w:t xml:space="preserve"> 3.6.6</w:t>
      </w:r>
      <w:r w:rsidRPr="00370B35">
        <w:rPr>
          <w:b/>
          <w:bCs/>
        </w:rPr>
        <w:t>)</w:t>
      </w:r>
      <w:r w:rsidRPr="00107300">
        <w:t xml:space="preserve"> Requirement for</w:t>
      </w:r>
      <w:r w:rsidR="001F41C7" w:rsidRPr="001F41C7">
        <w:t xml:space="preserve"> </w:t>
      </w:r>
      <w:r w:rsidR="001F41C7">
        <w:t>t</w:t>
      </w:r>
      <w:r w:rsidR="001F41C7" w:rsidRPr="00261FA3">
        <w:t>he use of non</w:t>
      </w:r>
      <w:r w:rsidR="001F41C7" w:rsidRPr="00261FA3">
        <w:noBreakHyphen/>
        <w:t xml:space="preserve">permanent equipment as part of accident management </w:t>
      </w:r>
      <w:r w:rsidR="001F41C7">
        <w:t>to</w:t>
      </w:r>
      <w:r w:rsidR="001F41C7" w:rsidRPr="00261FA3">
        <w:t xml:space="preserve"> be described in </w:t>
      </w:r>
      <w:r w:rsidR="002D7418">
        <w:t>“Engineered safety features”</w:t>
      </w:r>
      <w:r w:rsidR="001F41C7" w:rsidRPr="00261FA3">
        <w:t xml:space="preserve"> chapter of the safety analysis report</w:t>
      </w:r>
      <w:r w:rsidR="00741504">
        <w:t xml:space="preserve">; </w:t>
      </w:r>
      <w:r w:rsidR="002D7418">
        <w:t>Requirement for t</w:t>
      </w:r>
      <w:r w:rsidR="001F41C7" w:rsidRPr="00261FA3">
        <w:t xml:space="preserve">he information provided </w:t>
      </w:r>
      <w:r w:rsidR="002D7418">
        <w:t>to</w:t>
      </w:r>
      <w:r w:rsidR="001F41C7" w:rsidRPr="00261FA3">
        <w:t xml:space="preserve"> demonstrate that there are adequately robust design features to enable the reliable connection of non</w:t>
      </w:r>
      <w:r w:rsidR="001F41C7" w:rsidRPr="00261FA3">
        <w:noBreakHyphen/>
        <w:t xml:space="preserve">permanent equipment, including connection during conditions induced by external hazards exceeding those of the design basis </w:t>
      </w:r>
      <w:r w:rsidR="001F41C7" w:rsidRPr="0029764C">
        <w:t>(see paras 6.28B, 6.45A and 6.68 of SSR</w:t>
      </w:r>
      <w:r w:rsidR="001F41C7" w:rsidRPr="0029764C">
        <w:noBreakHyphen/>
        <w:t>2/1 (Rev. 1)</w:t>
      </w:r>
      <w:r w:rsidR="00741504" w:rsidRPr="0029764C">
        <w:t>).</w:t>
      </w:r>
    </w:p>
    <w:p w14:paraId="2254DAE1" w14:textId="68BE3EFC" w:rsidR="004508A6" w:rsidRPr="00370B35" w:rsidRDefault="004508A6" w:rsidP="00513590">
      <w:pPr>
        <w:pStyle w:val="ListParagraph"/>
        <w:numPr>
          <w:ilvl w:val="0"/>
          <w:numId w:val="140"/>
        </w:numPr>
        <w:jc w:val="both"/>
        <w:rPr>
          <w:b/>
          <w:bCs/>
        </w:rPr>
      </w:pPr>
      <w:r w:rsidRPr="00370B35">
        <w:rPr>
          <w:b/>
          <w:bCs/>
        </w:rPr>
        <w:t>(Item</w:t>
      </w:r>
      <w:r w:rsidR="00DF5B5E">
        <w:rPr>
          <w:b/>
          <w:bCs/>
        </w:rPr>
        <w:t xml:space="preserve"> 3.6.12</w:t>
      </w:r>
      <w:r w:rsidRPr="00370B35">
        <w:rPr>
          <w:b/>
          <w:bCs/>
        </w:rPr>
        <w:t>)</w:t>
      </w:r>
      <w:r w:rsidR="009B45CB">
        <w:rPr>
          <w:b/>
          <w:bCs/>
        </w:rPr>
        <w:t xml:space="preserve"> </w:t>
      </w:r>
      <w:r w:rsidR="009B45CB" w:rsidRPr="005229A9">
        <w:t>Requirement for the “</w:t>
      </w:r>
      <w:r w:rsidR="00F26337" w:rsidRPr="005229A9">
        <w:t>Safety features for stabilization of the molten core</w:t>
      </w:r>
      <w:r w:rsidR="009B45CB" w:rsidRPr="005229A9">
        <w:t>”</w:t>
      </w:r>
      <w:r w:rsidR="00F26337" w:rsidRPr="005229A9">
        <w:t xml:space="preserve"> section to </w:t>
      </w:r>
      <w:r w:rsidR="005229A9" w:rsidRPr="005229A9">
        <w:t>provide relevant information on safety features to stabilize the molten core as a necessary means of molten</w:t>
      </w:r>
      <w:r w:rsidR="005229A9" w:rsidRPr="00261FA3">
        <w:t xml:space="preserve"> core solidification — either inside the reactor pressure vessel or in a dedicated molten </w:t>
      </w:r>
      <w:r w:rsidR="005229A9" w:rsidRPr="00261FA3">
        <w:lastRenderedPageBreak/>
        <w:t xml:space="preserve">core localization system — as a necessary precondition for protecting the containment </w:t>
      </w:r>
      <w:proofErr w:type="spellStart"/>
      <w:r w:rsidR="005229A9" w:rsidRPr="00261FA3">
        <w:t>basemat</w:t>
      </w:r>
      <w:proofErr w:type="spellEnd"/>
      <w:r w:rsidR="005229A9" w:rsidRPr="00261FA3">
        <w:t xml:space="preserve"> and ensuring containment integrity in the long term.</w:t>
      </w:r>
    </w:p>
    <w:p w14:paraId="1521857A" w14:textId="376642CE" w:rsidR="004508A6" w:rsidRPr="00370B35" w:rsidRDefault="004508A6" w:rsidP="00513590">
      <w:pPr>
        <w:pStyle w:val="ListParagraph"/>
        <w:numPr>
          <w:ilvl w:val="0"/>
          <w:numId w:val="140"/>
        </w:numPr>
        <w:jc w:val="both"/>
        <w:rPr>
          <w:b/>
          <w:bCs/>
        </w:rPr>
      </w:pPr>
      <w:r w:rsidRPr="00370B35">
        <w:rPr>
          <w:b/>
          <w:bCs/>
        </w:rPr>
        <w:t>(Item</w:t>
      </w:r>
      <w:r w:rsidR="00146708">
        <w:rPr>
          <w:b/>
          <w:bCs/>
        </w:rPr>
        <w:t xml:space="preserve"> 3.6.17</w:t>
      </w:r>
      <w:r w:rsidRPr="00370B35">
        <w:rPr>
          <w:b/>
          <w:bCs/>
        </w:rPr>
        <w:t>)</w:t>
      </w:r>
      <w:r w:rsidR="000114CC">
        <w:rPr>
          <w:b/>
          <w:bCs/>
        </w:rPr>
        <w:t xml:space="preserve"> </w:t>
      </w:r>
      <w:r w:rsidR="000114CC" w:rsidRPr="00B35B3F">
        <w:t>Requirement for the</w:t>
      </w:r>
      <w:r w:rsidR="000114CC" w:rsidRPr="00261FA3">
        <w:t xml:space="preserve"> habitability of control locations under design extension conditions with core melting </w:t>
      </w:r>
      <w:r w:rsidR="000114CC">
        <w:t>to</w:t>
      </w:r>
      <w:r w:rsidR="000114CC" w:rsidRPr="00261FA3">
        <w:t xml:space="preserve"> be addressed in this section of the safety analysis report.</w:t>
      </w:r>
      <w:r w:rsidR="00C24343">
        <w:t xml:space="preserve"> Requirement for the description, for the remote sites,</w:t>
      </w:r>
      <w:r w:rsidR="000114CC" w:rsidRPr="00261FA3">
        <w:t xml:space="preserve"> </w:t>
      </w:r>
      <w:r w:rsidR="00C24343">
        <w:t>to</w:t>
      </w:r>
      <w:r w:rsidR="00B35B3F">
        <w:t xml:space="preserve"> </w:t>
      </w:r>
      <w:r w:rsidR="000114CC" w:rsidRPr="00261FA3">
        <w:t>include a demonstration of the habitability of these locations in the case of external hazards exceeding the design basis events combined with internal events.</w:t>
      </w:r>
    </w:p>
    <w:p w14:paraId="05C3605B" w14:textId="0972A34D" w:rsidR="004508A6" w:rsidRPr="001166FF" w:rsidRDefault="004508A6" w:rsidP="00513590">
      <w:pPr>
        <w:pStyle w:val="ListParagraph"/>
        <w:numPr>
          <w:ilvl w:val="0"/>
          <w:numId w:val="140"/>
        </w:numPr>
        <w:jc w:val="both"/>
        <w:rPr>
          <w:b/>
          <w:bCs/>
        </w:rPr>
      </w:pPr>
      <w:r w:rsidRPr="00370B35">
        <w:rPr>
          <w:b/>
          <w:bCs/>
        </w:rPr>
        <w:t>(Item</w:t>
      </w:r>
      <w:r w:rsidR="00B35B3F">
        <w:rPr>
          <w:b/>
          <w:bCs/>
        </w:rPr>
        <w:t xml:space="preserve"> 3.6.18</w:t>
      </w:r>
      <w:r w:rsidRPr="00370B35">
        <w:rPr>
          <w:b/>
          <w:bCs/>
        </w:rPr>
        <w:t>)</w:t>
      </w:r>
      <w:r w:rsidR="00B35B3F">
        <w:rPr>
          <w:b/>
          <w:bCs/>
        </w:rPr>
        <w:t xml:space="preserve"> </w:t>
      </w:r>
      <w:r w:rsidR="00B35B3F" w:rsidRPr="007B6DE3">
        <w:t>Requirement for</w:t>
      </w:r>
      <w:r w:rsidR="00B35B3F">
        <w:rPr>
          <w:b/>
          <w:bCs/>
        </w:rPr>
        <w:t xml:space="preserve"> </w:t>
      </w:r>
      <w:r w:rsidR="00441DD0">
        <w:rPr>
          <w:b/>
          <w:bCs/>
        </w:rPr>
        <w:t>“</w:t>
      </w:r>
      <w:r w:rsidR="00441DD0" w:rsidRPr="00B670A6">
        <w:t>Systems for the removal and control of fission products”</w:t>
      </w:r>
      <w:r w:rsidR="002D4C8E" w:rsidRPr="00B670A6">
        <w:t xml:space="preserve"> section to provide relevant information on the systems for the removal and control of fission products (if </w:t>
      </w:r>
      <w:r w:rsidR="002D4C8E" w:rsidRPr="00261FA3">
        <w:t>not already described as a part of the containment systems)</w:t>
      </w:r>
      <w:r w:rsidR="00B51550">
        <w:t xml:space="preserve">; Specific </w:t>
      </w:r>
      <w:r w:rsidR="00B64AF0">
        <w:t xml:space="preserve">information that should be </w:t>
      </w:r>
      <w:r w:rsidR="00507DA7" w:rsidRPr="00261FA3">
        <w:t>presented to demonstrate the performance capability of these systems</w:t>
      </w:r>
      <w:r w:rsidR="00507DA7">
        <w:t>.</w:t>
      </w:r>
      <w:r w:rsidR="00B64AF0">
        <w:t xml:space="preserve"> </w:t>
      </w:r>
    </w:p>
    <w:p w14:paraId="399183D2" w14:textId="5C7F36B4" w:rsidR="001166FF" w:rsidRPr="001166FF" w:rsidRDefault="001166FF" w:rsidP="001166FF">
      <w:r w:rsidRPr="006136D1">
        <w:t>“</w:t>
      </w:r>
      <w:r w:rsidR="008457EF">
        <w:t>Chapter 7: Instrumentation and control</w:t>
      </w:r>
      <w:r w:rsidRPr="006136D1">
        <w:t>” subsection contains</w:t>
      </w:r>
      <w:r>
        <w:t xml:space="preserve"> </w:t>
      </w:r>
      <w:r w:rsidRPr="006136D1">
        <w:t>CWO item</w:t>
      </w:r>
      <w:r>
        <w:t>s</w:t>
      </w:r>
      <w:r w:rsidRPr="006136D1">
        <w:t xml:space="preserve"> related to:</w:t>
      </w:r>
    </w:p>
    <w:p w14:paraId="7CAD810A" w14:textId="2C309F52" w:rsidR="004508A6" w:rsidRPr="00370B35" w:rsidRDefault="004508A6" w:rsidP="00513590">
      <w:pPr>
        <w:pStyle w:val="ListParagraph"/>
        <w:numPr>
          <w:ilvl w:val="0"/>
          <w:numId w:val="140"/>
        </w:numPr>
        <w:jc w:val="both"/>
        <w:rPr>
          <w:b/>
          <w:bCs/>
        </w:rPr>
      </w:pPr>
      <w:r w:rsidRPr="00370B35">
        <w:rPr>
          <w:b/>
          <w:bCs/>
        </w:rPr>
        <w:t>(Item</w:t>
      </w:r>
      <w:r w:rsidR="00F609CC">
        <w:rPr>
          <w:b/>
          <w:bCs/>
        </w:rPr>
        <w:t xml:space="preserve"> 3.7.22</w:t>
      </w:r>
      <w:r w:rsidRPr="00370B35">
        <w:rPr>
          <w:b/>
          <w:bCs/>
        </w:rPr>
        <w:t>)</w:t>
      </w:r>
      <w:r w:rsidR="00A80480" w:rsidRPr="00A80480">
        <w:t xml:space="preserve"> </w:t>
      </w:r>
      <w:r w:rsidR="00A80480" w:rsidRPr="007B6DE3">
        <w:t>Requirement for</w:t>
      </w:r>
      <w:r w:rsidR="00B97C0E">
        <w:t xml:space="preserve"> </w:t>
      </w:r>
      <w:r w:rsidR="00540170">
        <w:t xml:space="preserve">the </w:t>
      </w:r>
      <w:r w:rsidR="00B97C0E">
        <w:t>“</w:t>
      </w:r>
      <w:r w:rsidR="00B97C0E" w:rsidRPr="00B670A6">
        <w:t>Instrumentation and control in the main control room” section</w:t>
      </w:r>
      <w:r w:rsidR="00B97C0E">
        <w:t xml:space="preserve"> to</w:t>
      </w:r>
      <w:r w:rsidR="00BA3C36" w:rsidRPr="00BA3C36">
        <w:t xml:space="preserve"> </w:t>
      </w:r>
      <w:r w:rsidR="00BA3C36" w:rsidRPr="00261FA3">
        <w:t>provide a description of the main control room layout, with emphasis on the presentation of information from the instrumentation and control in the main control room and the human–machine interfac</w:t>
      </w:r>
      <w:r w:rsidR="00B670A6">
        <w:t>e.</w:t>
      </w:r>
    </w:p>
    <w:p w14:paraId="113D23F7" w14:textId="5FB6A3F0" w:rsidR="004508A6" w:rsidRPr="001166FF" w:rsidRDefault="004508A6" w:rsidP="00513590">
      <w:pPr>
        <w:pStyle w:val="ListParagraph"/>
        <w:numPr>
          <w:ilvl w:val="0"/>
          <w:numId w:val="140"/>
        </w:numPr>
        <w:jc w:val="both"/>
        <w:rPr>
          <w:b/>
          <w:bCs/>
        </w:rPr>
      </w:pPr>
      <w:r w:rsidRPr="00370B35">
        <w:rPr>
          <w:b/>
          <w:bCs/>
        </w:rPr>
        <w:t>(Item</w:t>
      </w:r>
      <w:r w:rsidR="001D10CD">
        <w:rPr>
          <w:b/>
          <w:bCs/>
        </w:rPr>
        <w:t xml:space="preserve"> 3.7.23</w:t>
      </w:r>
      <w:r w:rsidRPr="00370B35">
        <w:rPr>
          <w:b/>
          <w:bCs/>
        </w:rPr>
        <w:t>)</w:t>
      </w:r>
      <w:r w:rsidR="00A80480" w:rsidRPr="00A80480">
        <w:t xml:space="preserve"> </w:t>
      </w:r>
      <w:r w:rsidR="00A80480" w:rsidRPr="007B6DE3">
        <w:t>Requirement for</w:t>
      </w:r>
      <w:r w:rsidR="00540170" w:rsidRPr="00540170">
        <w:t xml:space="preserve"> </w:t>
      </w:r>
      <w:r w:rsidR="00540170">
        <w:t>the “</w:t>
      </w:r>
      <w:r w:rsidR="00540170" w:rsidRPr="00B670A6">
        <w:t>Instrumentation and control in the main control room” section</w:t>
      </w:r>
      <w:r w:rsidR="00540170">
        <w:t xml:space="preserve"> to</w:t>
      </w:r>
      <w:r w:rsidR="00DA7018">
        <w:t xml:space="preserve"> </w:t>
      </w:r>
      <w:r w:rsidR="00DA7018" w:rsidRPr="00261FA3">
        <w:t xml:space="preserve">describe how the human–machine interface aspects of the design of the main control room conform to the human factors engineering </w:t>
      </w:r>
      <w:r w:rsidR="00805CAF" w:rsidRPr="00261FA3">
        <w:t>program</w:t>
      </w:r>
      <w:r w:rsidR="00DA7018" w:rsidRPr="00261FA3">
        <w:t xml:space="preserve"> described in chapter 18 of the safety analysis report.</w:t>
      </w:r>
    </w:p>
    <w:p w14:paraId="7BC9B03B" w14:textId="2397139C" w:rsidR="001166FF" w:rsidRPr="001166FF" w:rsidRDefault="001166FF" w:rsidP="001166FF">
      <w:r w:rsidRPr="006136D1">
        <w:t>“</w:t>
      </w:r>
      <w:r w:rsidR="008457EF">
        <w:t>Chapter 8: Electrical power</w:t>
      </w:r>
      <w:r w:rsidRPr="006136D1">
        <w:t>” subsection contains</w:t>
      </w:r>
      <w:r>
        <w:t xml:space="preserve"> </w:t>
      </w:r>
      <w:r w:rsidRPr="006136D1">
        <w:t>CWO item</w:t>
      </w:r>
      <w:r>
        <w:t>s</w:t>
      </w:r>
      <w:r w:rsidRPr="006136D1">
        <w:t xml:space="preserve"> related to:</w:t>
      </w:r>
    </w:p>
    <w:p w14:paraId="6F9B8AAA" w14:textId="5F21F530" w:rsidR="004508A6" w:rsidRPr="00370B35" w:rsidRDefault="004508A6" w:rsidP="00513590">
      <w:pPr>
        <w:pStyle w:val="ListParagraph"/>
        <w:numPr>
          <w:ilvl w:val="0"/>
          <w:numId w:val="140"/>
        </w:numPr>
        <w:jc w:val="both"/>
        <w:rPr>
          <w:b/>
          <w:bCs/>
        </w:rPr>
      </w:pPr>
      <w:r w:rsidRPr="00370B35">
        <w:rPr>
          <w:b/>
          <w:bCs/>
        </w:rPr>
        <w:t>(Item</w:t>
      </w:r>
      <w:r w:rsidR="005B4CED">
        <w:rPr>
          <w:b/>
          <w:bCs/>
        </w:rPr>
        <w:t xml:space="preserve"> 3.8.13</w:t>
      </w:r>
      <w:r w:rsidRPr="00370B35">
        <w:rPr>
          <w:b/>
          <w:bCs/>
        </w:rPr>
        <w:t>)</w:t>
      </w:r>
      <w:r w:rsidR="00A80480" w:rsidRPr="00A80480">
        <w:t xml:space="preserve"> </w:t>
      </w:r>
      <w:r w:rsidR="00685805">
        <w:t>Items to be described in the “</w:t>
      </w:r>
      <w:r w:rsidR="00685805" w:rsidRPr="00685805">
        <w:t>On</w:t>
      </w:r>
      <w:r w:rsidR="00685805" w:rsidRPr="00685805">
        <w:noBreakHyphen/>
        <w:t>site AC power systems</w:t>
      </w:r>
      <w:r w:rsidR="00685805">
        <w:t>” section.</w:t>
      </w:r>
    </w:p>
    <w:p w14:paraId="14F91282" w14:textId="1E89E45C" w:rsidR="004508A6" w:rsidRPr="00370B35" w:rsidRDefault="004508A6" w:rsidP="00513590">
      <w:pPr>
        <w:pStyle w:val="ListParagraph"/>
        <w:numPr>
          <w:ilvl w:val="0"/>
          <w:numId w:val="140"/>
        </w:numPr>
        <w:jc w:val="both"/>
        <w:rPr>
          <w:b/>
          <w:bCs/>
        </w:rPr>
      </w:pPr>
      <w:r w:rsidRPr="00370B35">
        <w:rPr>
          <w:b/>
          <w:bCs/>
        </w:rPr>
        <w:t>(Item</w:t>
      </w:r>
      <w:r w:rsidR="00C048F8">
        <w:rPr>
          <w:b/>
          <w:bCs/>
        </w:rPr>
        <w:t xml:space="preserve"> 3.8.18</w:t>
      </w:r>
      <w:r w:rsidRPr="00370B35">
        <w:rPr>
          <w:b/>
          <w:bCs/>
        </w:rPr>
        <w:t>)</w:t>
      </w:r>
      <w:r w:rsidR="00A80480" w:rsidRPr="00A80480">
        <w:t xml:space="preserve"> </w:t>
      </w:r>
      <w:r w:rsidR="00EA4532">
        <w:t>Four classe</w:t>
      </w:r>
      <w:r w:rsidR="00EA4532" w:rsidRPr="009B116E">
        <w:t xml:space="preserve">s of cable to be identified in </w:t>
      </w:r>
      <w:r w:rsidR="009B116E" w:rsidRPr="009B116E">
        <w:t>the “Electrical equipment, cables and raceways” section.</w:t>
      </w:r>
    </w:p>
    <w:p w14:paraId="116A39F9" w14:textId="154FB859" w:rsidR="004508A6" w:rsidRPr="004331B0" w:rsidRDefault="004508A6" w:rsidP="00513590">
      <w:pPr>
        <w:pStyle w:val="ListParagraph"/>
        <w:numPr>
          <w:ilvl w:val="0"/>
          <w:numId w:val="140"/>
        </w:numPr>
        <w:jc w:val="both"/>
        <w:rPr>
          <w:b/>
          <w:bCs/>
        </w:rPr>
      </w:pPr>
      <w:r w:rsidRPr="00370B35">
        <w:rPr>
          <w:b/>
          <w:bCs/>
        </w:rPr>
        <w:t>(Item</w:t>
      </w:r>
      <w:r w:rsidR="00A71518">
        <w:rPr>
          <w:b/>
          <w:bCs/>
        </w:rPr>
        <w:t xml:space="preserve"> 3.8.19</w:t>
      </w:r>
      <w:r w:rsidRPr="00370B35">
        <w:rPr>
          <w:b/>
          <w:bCs/>
        </w:rPr>
        <w:t>)</w:t>
      </w:r>
      <w:r w:rsidR="00A80480" w:rsidRPr="00A80480">
        <w:t xml:space="preserve"> </w:t>
      </w:r>
      <w:r w:rsidR="00A80480" w:rsidRPr="007B6DE3">
        <w:t>Requirement for</w:t>
      </w:r>
      <w:r w:rsidR="00AE430D" w:rsidRPr="00AE430D">
        <w:t xml:space="preserve"> </w:t>
      </w:r>
      <w:r w:rsidR="00AE430D" w:rsidRPr="009B116E">
        <w:t>the “Electrical equipment, cables and raceways” section</w:t>
      </w:r>
      <w:r w:rsidR="00AE430D">
        <w:t xml:space="preserve"> to</w:t>
      </w:r>
      <w:r w:rsidR="00F32742" w:rsidRPr="00F32742">
        <w:t xml:space="preserve"> </w:t>
      </w:r>
      <w:r w:rsidR="00F32742" w:rsidRPr="00261FA3">
        <w:t>describe the environmental qualification of cables and electrical penetrations that have to withstand conditions inside the containment during and after a loss of coolant accident, a main steam line break or other adverse environmental conditions, including severe accidents.</w:t>
      </w:r>
    </w:p>
    <w:p w14:paraId="603074BC" w14:textId="7AF0E115" w:rsidR="004331B0" w:rsidRPr="004331B0" w:rsidRDefault="004331B0" w:rsidP="004331B0">
      <w:r w:rsidRPr="006136D1">
        <w:t>“</w:t>
      </w:r>
      <w:r w:rsidR="00500710">
        <w:t>Chapter 9B: Civil engineering works and structures</w:t>
      </w:r>
      <w:r w:rsidRPr="006136D1">
        <w:t>” subsection contains</w:t>
      </w:r>
      <w:r>
        <w:t xml:space="preserve"> </w:t>
      </w:r>
      <w:r w:rsidRPr="006136D1">
        <w:t>CWO item</w:t>
      </w:r>
      <w:r>
        <w:t>s</w:t>
      </w:r>
      <w:r w:rsidRPr="006136D1">
        <w:t xml:space="preserve"> related to:</w:t>
      </w:r>
    </w:p>
    <w:p w14:paraId="67EEC339" w14:textId="09D18C8E" w:rsidR="004508A6" w:rsidRPr="00370B35" w:rsidRDefault="004508A6" w:rsidP="00513590">
      <w:pPr>
        <w:pStyle w:val="ListParagraph"/>
        <w:numPr>
          <w:ilvl w:val="0"/>
          <w:numId w:val="140"/>
        </w:numPr>
        <w:jc w:val="both"/>
        <w:rPr>
          <w:b/>
          <w:bCs/>
        </w:rPr>
      </w:pPr>
      <w:r w:rsidRPr="00370B35">
        <w:rPr>
          <w:b/>
          <w:bCs/>
        </w:rPr>
        <w:t>(Item</w:t>
      </w:r>
      <w:r w:rsidR="008D4D36">
        <w:rPr>
          <w:b/>
          <w:bCs/>
        </w:rPr>
        <w:t xml:space="preserve"> 3.9.19</w:t>
      </w:r>
      <w:r w:rsidRPr="00370B35">
        <w:rPr>
          <w:b/>
          <w:bCs/>
        </w:rPr>
        <w:t>)</w:t>
      </w:r>
      <w:r w:rsidR="00A80480" w:rsidRPr="00A80480">
        <w:t xml:space="preserve"> </w:t>
      </w:r>
      <w:r w:rsidR="00A80480" w:rsidRPr="007B6DE3">
        <w:t>Requirement fo</w:t>
      </w:r>
      <w:r w:rsidR="0016575C">
        <w:t xml:space="preserve">r </w:t>
      </w:r>
      <w:r w:rsidR="0016575C" w:rsidRPr="0016575C">
        <w:t xml:space="preserve">Part B of chapter 9 of the safety analysis report </w:t>
      </w:r>
      <w:r w:rsidR="0016575C">
        <w:t>to</w:t>
      </w:r>
      <w:r w:rsidR="0016575C" w:rsidRPr="0016575C">
        <w:t xml:space="preserve"> describe how the general design requirements specified in chapter 3 of the safety analysis report have been complied with in the design of specific structures in the nuclear power plant</w:t>
      </w:r>
      <w:r w:rsidR="002C610C">
        <w:t>; Requirement for the t</w:t>
      </w:r>
      <w:r w:rsidR="0016575C" w:rsidRPr="0016575C">
        <w:t xml:space="preserve">hree groups of civil structures </w:t>
      </w:r>
      <w:r w:rsidR="002C610C">
        <w:t>to</w:t>
      </w:r>
      <w:r w:rsidR="0016575C" w:rsidRPr="0016575C">
        <w:t xml:space="preserve"> be considered: the foundations, the reactor building and other civil structures</w:t>
      </w:r>
      <w:r w:rsidR="00375572">
        <w:t xml:space="preserve">; Requirement to follow , to the extent possible, </w:t>
      </w:r>
      <w:r w:rsidR="0016575C" w:rsidRPr="0016575C">
        <w:t xml:space="preserve">a standardized format for the information provided (specified in Appendix II) </w:t>
      </w:r>
      <w:r w:rsidR="00375572">
        <w:t xml:space="preserve">in </w:t>
      </w:r>
      <w:r w:rsidR="00375572" w:rsidRPr="0016575C">
        <w:t>describing the structures</w:t>
      </w:r>
      <w:r w:rsidR="00375572">
        <w:t>.</w:t>
      </w:r>
    </w:p>
    <w:p w14:paraId="59CE6533" w14:textId="45C11D4C" w:rsidR="004508A6" w:rsidRPr="00583B0B" w:rsidRDefault="004508A6" w:rsidP="00513590">
      <w:pPr>
        <w:pStyle w:val="ListParagraph"/>
        <w:numPr>
          <w:ilvl w:val="0"/>
          <w:numId w:val="140"/>
        </w:numPr>
        <w:jc w:val="both"/>
      </w:pPr>
      <w:r w:rsidRPr="00583B0B">
        <w:rPr>
          <w:b/>
          <w:bCs/>
        </w:rPr>
        <w:t>(Item</w:t>
      </w:r>
      <w:r w:rsidR="00FE4E11" w:rsidRPr="00583B0B">
        <w:rPr>
          <w:b/>
          <w:bCs/>
        </w:rPr>
        <w:t xml:space="preserve"> 3.9.20</w:t>
      </w:r>
      <w:r w:rsidRPr="00583B0B">
        <w:rPr>
          <w:b/>
          <w:bCs/>
        </w:rPr>
        <w:t>)</w:t>
      </w:r>
      <w:r w:rsidR="00A80480" w:rsidRPr="00A80480">
        <w:t xml:space="preserve"> </w:t>
      </w:r>
      <w:r w:rsidR="00E01257">
        <w:t xml:space="preserve">Information </w:t>
      </w:r>
      <w:r w:rsidR="00583B0B" w:rsidRPr="00261FA3">
        <w:t xml:space="preserve">specific to civil engineering works and structures </w:t>
      </w:r>
      <w:r w:rsidR="00583B0B">
        <w:t xml:space="preserve">that </w:t>
      </w:r>
      <w:r w:rsidR="00583B0B" w:rsidRPr="00261FA3">
        <w:t>should be provided</w:t>
      </w:r>
      <w:r w:rsidR="00583B0B">
        <w:t>.</w:t>
      </w:r>
    </w:p>
    <w:p w14:paraId="6967A295" w14:textId="6A9BB328" w:rsidR="004508A6" w:rsidRPr="00370B35" w:rsidRDefault="004508A6" w:rsidP="00513590">
      <w:pPr>
        <w:pStyle w:val="ListParagraph"/>
        <w:numPr>
          <w:ilvl w:val="0"/>
          <w:numId w:val="140"/>
        </w:numPr>
        <w:jc w:val="both"/>
        <w:rPr>
          <w:b/>
          <w:bCs/>
        </w:rPr>
      </w:pPr>
      <w:r w:rsidRPr="00370B35">
        <w:rPr>
          <w:b/>
          <w:bCs/>
        </w:rPr>
        <w:t>(Item</w:t>
      </w:r>
      <w:r w:rsidR="00EF6CD0">
        <w:rPr>
          <w:b/>
          <w:bCs/>
        </w:rPr>
        <w:t xml:space="preserve"> 3.9.21</w:t>
      </w:r>
      <w:r w:rsidRPr="00370B35">
        <w:rPr>
          <w:b/>
          <w:bCs/>
        </w:rPr>
        <w:t>)</w:t>
      </w:r>
      <w:r w:rsidR="004618F9">
        <w:rPr>
          <w:b/>
          <w:bCs/>
        </w:rPr>
        <w:t xml:space="preserve"> </w:t>
      </w:r>
      <w:r w:rsidR="004618F9" w:rsidRPr="004618F9">
        <w:t>Requirement for</w:t>
      </w:r>
      <w:r w:rsidR="004618F9">
        <w:rPr>
          <w:b/>
          <w:bCs/>
        </w:rPr>
        <w:t xml:space="preserve"> </w:t>
      </w:r>
      <w:r w:rsidR="003976C2" w:rsidRPr="006E7DC5">
        <w:t>“</w:t>
      </w:r>
      <w:r w:rsidR="006E7DC5" w:rsidRPr="006E7DC5">
        <w:t>Foundations and buried structures</w:t>
      </w:r>
      <w:r w:rsidR="003976C2" w:rsidRPr="006E7DC5">
        <w:t>”</w:t>
      </w:r>
      <w:r w:rsidR="006E7DC5">
        <w:t xml:space="preserve"> section to provide</w:t>
      </w:r>
      <w:r w:rsidR="00385D01" w:rsidRPr="00261FA3">
        <w:t>, information on the foundations</w:t>
      </w:r>
      <w:r w:rsidR="00385D01">
        <w:t>,</w:t>
      </w:r>
      <w:r w:rsidR="00F71B5B" w:rsidRPr="00F71B5B">
        <w:t xml:space="preserve"> </w:t>
      </w:r>
      <w:r w:rsidR="00F71B5B" w:rsidRPr="00261FA3">
        <w:t>including diagrams containing plan and section views of the foundations, to define the primary structural aspects and elements relied on to perform the foundation function</w:t>
      </w:r>
      <w:r w:rsidR="00E6114E">
        <w:t xml:space="preserve">; </w:t>
      </w:r>
      <w:r w:rsidR="00025BC9">
        <w:t>Requirement</w:t>
      </w:r>
      <w:r w:rsidR="00E6114E">
        <w:t xml:space="preserve"> for </w:t>
      </w:r>
      <w:r w:rsidR="00025BC9">
        <w:t>t</w:t>
      </w:r>
      <w:r w:rsidR="00F71B5B" w:rsidRPr="00261FA3">
        <w:t xml:space="preserve">he description </w:t>
      </w:r>
      <w:r w:rsidR="00025BC9">
        <w:t>to</w:t>
      </w:r>
      <w:r w:rsidR="00F71B5B" w:rsidRPr="00261FA3">
        <w:t xml:space="preserve"> include the soil–structure interaction</w:t>
      </w:r>
      <w:r w:rsidR="00025BC9">
        <w:t>;</w:t>
      </w:r>
      <w:r w:rsidR="00F71B5B" w:rsidRPr="00261FA3">
        <w:t xml:space="preserve"> </w:t>
      </w:r>
      <w:r w:rsidR="00025BC9">
        <w:t>Requirement to present</w:t>
      </w:r>
      <w:r w:rsidR="00F71B5B" w:rsidRPr="00261FA3">
        <w:t xml:space="preserve"> the type of foundation, its structural characteristics and the general </w:t>
      </w:r>
      <w:r w:rsidR="00F71B5B" w:rsidRPr="00261FA3">
        <w:lastRenderedPageBreak/>
        <w:t>arrangement of each foundation</w:t>
      </w:r>
      <w:r w:rsidR="0081277D">
        <w:t xml:space="preserve"> and to describe </w:t>
      </w:r>
      <w:r w:rsidR="00F71B5B" w:rsidRPr="00261FA3">
        <w:t>foundations of steel or concrete containment</w:t>
      </w:r>
      <w:r w:rsidR="0081277D">
        <w:t xml:space="preserve">, </w:t>
      </w:r>
      <w:r w:rsidR="00F71B5B" w:rsidRPr="00261FA3">
        <w:t>as well as all seismically classified structures.</w:t>
      </w:r>
    </w:p>
    <w:p w14:paraId="3C17370C" w14:textId="30B76400" w:rsidR="000224E1" w:rsidRPr="00370B35" w:rsidRDefault="004508A6" w:rsidP="00513590">
      <w:pPr>
        <w:pStyle w:val="ListParagraph"/>
        <w:numPr>
          <w:ilvl w:val="0"/>
          <w:numId w:val="140"/>
        </w:numPr>
        <w:jc w:val="both"/>
        <w:rPr>
          <w:b/>
          <w:bCs/>
        </w:rPr>
      </w:pPr>
      <w:r w:rsidRPr="00370B35">
        <w:rPr>
          <w:b/>
          <w:bCs/>
        </w:rPr>
        <w:t>(Item</w:t>
      </w:r>
      <w:r w:rsidR="00073E6B">
        <w:rPr>
          <w:b/>
          <w:bCs/>
        </w:rPr>
        <w:t xml:space="preserve"> 3.9.22</w:t>
      </w:r>
      <w:r w:rsidRPr="00370B35">
        <w:rPr>
          <w:b/>
          <w:bCs/>
        </w:rPr>
        <w:t>)</w:t>
      </w:r>
      <w:r w:rsidR="004618F9" w:rsidRPr="004618F9">
        <w:t xml:space="preserve"> Requirement for</w:t>
      </w:r>
      <w:r w:rsidR="00073E6B">
        <w:t xml:space="preserve"> “Reactor building” section to </w:t>
      </w:r>
      <w:r w:rsidR="00202952" w:rsidRPr="00202952">
        <w:t>describe the design features of the reactor building provided to comply with Requirements 54–58 of S</w:t>
      </w:r>
      <w:r w:rsidR="00202952" w:rsidRPr="0029764C">
        <w:t>SR 2/1 (Rev. 1</w:t>
      </w:r>
      <w:r w:rsidR="00202952" w:rsidRPr="00202952">
        <w:t>)</w:t>
      </w:r>
      <w:r w:rsidR="00202952">
        <w:t>; Requirement for the</w:t>
      </w:r>
      <w:r w:rsidR="00202952" w:rsidRPr="00202952">
        <w:t xml:space="preserve"> </w:t>
      </w:r>
      <w:r w:rsidR="00202952">
        <w:t>s</w:t>
      </w:r>
      <w:r w:rsidR="00202952" w:rsidRPr="00202952">
        <w:t xml:space="preserve">pecific design features of the primary containment, such as its </w:t>
      </w:r>
      <w:proofErr w:type="spellStart"/>
      <w:r w:rsidR="00202952" w:rsidRPr="00202952">
        <w:t>leaktightness</w:t>
      </w:r>
      <w:proofErr w:type="spellEnd"/>
      <w:r w:rsidR="00202952" w:rsidRPr="00202952">
        <w:t xml:space="preserve">, mechanical resistance, pressure-retaining capability and protection against hazards, </w:t>
      </w:r>
      <w:r w:rsidR="00202952">
        <w:t>to</w:t>
      </w:r>
      <w:r w:rsidR="00202952" w:rsidRPr="00202952">
        <w:t xml:space="preserve"> be covered</w:t>
      </w:r>
      <w:r w:rsidR="00B02EB8">
        <w:t xml:space="preserve"> and for</w:t>
      </w:r>
      <w:r w:rsidR="00202952" w:rsidRPr="00202952">
        <w:t xml:space="preserve"> </w:t>
      </w:r>
      <w:r w:rsidR="00B02EB8">
        <w:t>t</w:t>
      </w:r>
      <w:r w:rsidR="00202952" w:rsidRPr="00202952">
        <w:t xml:space="preserve">he concrete and steel internal structures of the containment </w:t>
      </w:r>
      <w:r w:rsidR="00B02EB8">
        <w:t>to</w:t>
      </w:r>
      <w:r w:rsidR="00202952" w:rsidRPr="00202952">
        <w:t xml:space="preserve"> be described</w:t>
      </w:r>
      <w:r w:rsidR="00883D19">
        <w:t xml:space="preserve">; Requirement </w:t>
      </w:r>
      <w:r w:rsidR="001C5250">
        <w:t xml:space="preserve">to describe </w:t>
      </w:r>
      <w:r w:rsidR="001C5250" w:rsidRPr="00202952">
        <w:t>a secondary containment</w:t>
      </w:r>
      <w:r w:rsidR="001C5250" w:rsidRPr="001C5250">
        <w:t xml:space="preserve"> </w:t>
      </w:r>
      <w:r w:rsidR="001C5250" w:rsidRPr="00202952">
        <w:t>in this section of the safety analysis report</w:t>
      </w:r>
      <w:r w:rsidR="001C5250">
        <w:t xml:space="preserve"> </w:t>
      </w:r>
      <w:r w:rsidR="000224E1">
        <w:t xml:space="preserve">if the design incorporates it; Requirement for the </w:t>
      </w:r>
      <w:r w:rsidR="000224E1" w:rsidRPr="00202952">
        <w:t xml:space="preserve">information described in this section of the safety analysis report </w:t>
      </w:r>
      <w:r w:rsidR="000224E1">
        <w:t>to</w:t>
      </w:r>
      <w:r w:rsidR="000224E1" w:rsidRPr="00202952">
        <w:t xml:space="preserve"> be consistent with and complementary to the information provided in chapter 6 of the safety analysis report</w:t>
      </w:r>
      <w:r w:rsidR="000224E1">
        <w:t>.</w:t>
      </w:r>
    </w:p>
    <w:p w14:paraId="472C3EC5" w14:textId="225ECB6F" w:rsidR="004508A6" w:rsidRPr="00370B35" w:rsidRDefault="004508A6" w:rsidP="00513590">
      <w:pPr>
        <w:pStyle w:val="ListParagraph"/>
        <w:numPr>
          <w:ilvl w:val="0"/>
          <w:numId w:val="140"/>
        </w:numPr>
        <w:jc w:val="both"/>
        <w:rPr>
          <w:b/>
          <w:bCs/>
        </w:rPr>
      </w:pPr>
      <w:r w:rsidRPr="00370B35">
        <w:rPr>
          <w:b/>
          <w:bCs/>
        </w:rPr>
        <w:t>(Item</w:t>
      </w:r>
      <w:r w:rsidR="00CE403F">
        <w:rPr>
          <w:b/>
          <w:bCs/>
        </w:rPr>
        <w:t xml:space="preserve"> 3.9.23</w:t>
      </w:r>
      <w:r w:rsidRPr="00370B35">
        <w:rPr>
          <w:b/>
          <w:bCs/>
        </w:rPr>
        <w:t>)</w:t>
      </w:r>
      <w:r w:rsidR="004618F9" w:rsidRPr="004618F9">
        <w:t xml:space="preserve"> Requirement for</w:t>
      </w:r>
      <w:r w:rsidR="004615ED">
        <w:t xml:space="preserve"> </w:t>
      </w:r>
      <w:r w:rsidR="00CE403F">
        <w:t>“Reactor building” section to</w:t>
      </w:r>
      <w:r w:rsidR="00012B31" w:rsidRPr="00012B31">
        <w:t xml:space="preserve"> </w:t>
      </w:r>
      <w:r w:rsidR="00012B31" w:rsidRPr="00261FA3">
        <w:t xml:space="preserve">also provide sufficient information to demonstrate the performance of the containment in all plant states and combinations of loads, in accordance with established acceptance criteria </w:t>
      </w:r>
      <w:r w:rsidR="00012B31" w:rsidRPr="00E1453C">
        <w:t>(see SSG</w:t>
      </w:r>
      <w:r w:rsidR="00012B31" w:rsidRPr="00E1453C">
        <w:noBreakHyphen/>
        <w:t>53).</w:t>
      </w:r>
    </w:p>
    <w:p w14:paraId="6521A279" w14:textId="0D333454" w:rsidR="004508A6" w:rsidRPr="004331B0" w:rsidRDefault="004508A6" w:rsidP="00513590">
      <w:pPr>
        <w:pStyle w:val="ListParagraph"/>
        <w:numPr>
          <w:ilvl w:val="0"/>
          <w:numId w:val="140"/>
        </w:numPr>
        <w:jc w:val="both"/>
        <w:rPr>
          <w:b/>
          <w:bCs/>
        </w:rPr>
      </w:pPr>
      <w:r w:rsidRPr="00370B35">
        <w:rPr>
          <w:b/>
          <w:bCs/>
        </w:rPr>
        <w:t>(Item</w:t>
      </w:r>
      <w:r w:rsidR="00BE7E10">
        <w:rPr>
          <w:b/>
          <w:bCs/>
        </w:rPr>
        <w:t xml:space="preserve"> 3.9.24</w:t>
      </w:r>
      <w:r w:rsidRPr="00370B35">
        <w:rPr>
          <w:b/>
          <w:bCs/>
        </w:rPr>
        <w:t>)</w:t>
      </w:r>
      <w:r w:rsidR="004618F9" w:rsidRPr="004618F9">
        <w:t xml:space="preserve"> Requirement for</w:t>
      </w:r>
      <w:r w:rsidR="001A044D" w:rsidRPr="001A044D">
        <w:t xml:space="preserve"> </w:t>
      </w:r>
      <w:r w:rsidR="001A044D">
        <w:t>o</w:t>
      </w:r>
      <w:r w:rsidR="001A044D" w:rsidRPr="00261FA3">
        <w:t>ther civil structures of the plant that are relevant to nuclear safety</w:t>
      </w:r>
      <w:r w:rsidR="001A044D">
        <w:t xml:space="preserve"> to be described in “Other structures” section;</w:t>
      </w:r>
      <w:r w:rsidR="00515EC6" w:rsidRPr="00261FA3">
        <w:t xml:space="preserve"> this includes the control building, the auxiliary building, the ultimate heat sink structures and the emergency response facilities.</w:t>
      </w:r>
    </w:p>
    <w:p w14:paraId="12BE6F06" w14:textId="316F75AC" w:rsidR="004331B0" w:rsidRPr="004331B0" w:rsidRDefault="004331B0" w:rsidP="004331B0">
      <w:r w:rsidRPr="006136D1">
        <w:t>“</w:t>
      </w:r>
      <w:r w:rsidR="00500710">
        <w:t>Chapter 10: Steam and power conversion systems</w:t>
      </w:r>
      <w:r w:rsidRPr="006136D1">
        <w:t>” subsection contains</w:t>
      </w:r>
      <w:r>
        <w:t xml:space="preserve"> </w:t>
      </w:r>
      <w:r w:rsidRPr="006136D1">
        <w:t>CWO item</w:t>
      </w:r>
      <w:r>
        <w:t>s</w:t>
      </w:r>
      <w:r w:rsidRPr="006136D1">
        <w:t xml:space="preserve"> related to:</w:t>
      </w:r>
    </w:p>
    <w:p w14:paraId="32B587CA" w14:textId="64ADBDF7" w:rsidR="004508A6" w:rsidRPr="00370B35" w:rsidRDefault="004508A6" w:rsidP="00513590">
      <w:pPr>
        <w:pStyle w:val="ListParagraph"/>
        <w:numPr>
          <w:ilvl w:val="0"/>
          <w:numId w:val="140"/>
        </w:numPr>
        <w:jc w:val="both"/>
        <w:rPr>
          <w:b/>
          <w:bCs/>
        </w:rPr>
      </w:pPr>
      <w:r w:rsidRPr="00370B35">
        <w:rPr>
          <w:b/>
          <w:bCs/>
        </w:rPr>
        <w:t>(Item</w:t>
      </w:r>
      <w:r w:rsidR="009A5CAD">
        <w:rPr>
          <w:b/>
          <w:bCs/>
        </w:rPr>
        <w:t xml:space="preserve"> 3.10.5</w:t>
      </w:r>
      <w:r w:rsidRPr="00370B35">
        <w:rPr>
          <w:b/>
          <w:bCs/>
        </w:rPr>
        <w:t>)</w:t>
      </w:r>
      <w:r w:rsidR="004618F9" w:rsidRPr="004618F9">
        <w:t xml:space="preserve"> Requirement for</w:t>
      </w:r>
      <w:r w:rsidR="00A74E3B" w:rsidRPr="00A74E3B">
        <w:t xml:space="preserve"> </w:t>
      </w:r>
      <w:r w:rsidR="00A74E3B">
        <w:t>t</w:t>
      </w:r>
      <w:r w:rsidR="00A74E3B" w:rsidRPr="00261FA3">
        <w:t xml:space="preserve">he descriptions </w:t>
      </w:r>
      <w:r w:rsidR="00A74E3B">
        <w:t xml:space="preserve">to </w:t>
      </w:r>
      <w:r w:rsidR="00A74E3B" w:rsidRPr="00261FA3">
        <w:t>include sufficient detail to demonstrate the reliable fulfilment of safety functions, including fast and reliable isolation and steam relief</w:t>
      </w:r>
      <w:r w:rsidR="004217ED">
        <w:t>; Requirement for a</w:t>
      </w:r>
      <w:r w:rsidR="00A74E3B" w:rsidRPr="00261FA3">
        <w:t xml:space="preserve"> demonstration that the separation of steam lines prevents leakage from one affecting another, and provides protection against an aircraft crash, </w:t>
      </w:r>
      <w:r w:rsidR="004217ED">
        <w:t>to</w:t>
      </w:r>
      <w:r w:rsidR="00A74E3B" w:rsidRPr="00261FA3">
        <w:t xml:space="preserve"> also be included</w:t>
      </w:r>
      <w:r w:rsidR="004217ED">
        <w:t>.</w:t>
      </w:r>
    </w:p>
    <w:p w14:paraId="5911873C" w14:textId="6233D3B6" w:rsidR="004508A6" w:rsidRPr="004331B0" w:rsidRDefault="004508A6" w:rsidP="00513590">
      <w:pPr>
        <w:pStyle w:val="ListParagraph"/>
        <w:numPr>
          <w:ilvl w:val="0"/>
          <w:numId w:val="140"/>
        </w:numPr>
        <w:jc w:val="both"/>
        <w:rPr>
          <w:b/>
          <w:bCs/>
        </w:rPr>
      </w:pPr>
      <w:r w:rsidRPr="004618F9">
        <w:rPr>
          <w:b/>
          <w:bCs/>
        </w:rPr>
        <w:t>(Item</w:t>
      </w:r>
      <w:r w:rsidR="006D6EC1">
        <w:rPr>
          <w:b/>
          <w:bCs/>
        </w:rPr>
        <w:t xml:space="preserve"> 3.10.17</w:t>
      </w:r>
      <w:r w:rsidRPr="004618F9">
        <w:rPr>
          <w:b/>
          <w:bCs/>
        </w:rPr>
        <w:t>)</w:t>
      </w:r>
      <w:r w:rsidR="004618F9" w:rsidRPr="004618F9">
        <w:t xml:space="preserve"> </w:t>
      </w:r>
      <w:r w:rsidR="004618F9" w:rsidRPr="0048152A">
        <w:t xml:space="preserve">Requirement for </w:t>
      </w:r>
      <w:r w:rsidR="007F3F90" w:rsidRPr="0048152A">
        <w:t xml:space="preserve">the “Implementation of break preclusion for the main steam and feedwater lines” section to </w:t>
      </w:r>
      <w:r w:rsidR="0048152A" w:rsidRPr="0048152A">
        <w:t>describe the scope of the implementation of break preclusion in the main steam and feedwater line</w:t>
      </w:r>
      <w:r w:rsidR="0048152A">
        <w:t>s; Requirement for t</w:t>
      </w:r>
      <w:r w:rsidR="0048152A" w:rsidRPr="0048152A">
        <w:t xml:space="preserve">he aspects that impact plant safety (either direct effects on the fulfilment of the fundamental safety functions or indirect effects such as secondary damage to the plant systems, for example by pipe whip or extraordinary pressure loading) </w:t>
      </w:r>
      <w:r w:rsidR="0048152A">
        <w:t>to</w:t>
      </w:r>
      <w:r w:rsidR="0048152A" w:rsidRPr="0048152A">
        <w:t xml:space="preserve"> be emphasized</w:t>
      </w:r>
      <w:r w:rsidR="0048152A">
        <w:t xml:space="preserve">; Requirement for </w:t>
      </w:r>
      <w:r w:rsidR="0048152A" w:rsidRPr="0048152A">
        <w:t xml:space="preserve">the description </w:t>
      </w:r>
      <w:r w:rsidR="0048152A">
        <w:t>to</w:t>
      </w:r>
      <w:r w:rsidR="0048152A" w:rsidRPr="0048152A">
        <w:t xml:space="preserve"> also include how the ‘leak before break’ concept has been implemented</w:t>
      </w:r>
      <w:r w:rsidR="0048152A">
        <w:t xml:space="preserve"> (if relevant).</w:t>
      </w:r>
    </w:p>
    <w:p w14:paraId="03E3569C" w14:textId="7F8AB91C" w:rsidR="004331B0" w:rsidRPr="004331B0" w:rsidRDefault="004331B0" w:rsidP="004331B0">
      <w:r w:rsidRPr="006136D1">
        <w:t>“</w:t>
      </w:r>
      <w:r w:rsidR="00550263">
        <w:t>Chapter 11: Management of radioactive waste</w:t>
      </w:r>
      <w:r w:rsidRPr="006136D1">
        <w:t>” subsection contains</w:t>
      </w:r>
      <w:r>
        <w:t xml:space="preserve"> </w:t>
      </w:r>
      <w:r w:rsidRPr="006136D1">
        <w:t>CWO item</w:t>
      </w:r>
      <w:r>
        <w:t>s</w:t>
      </w:r>
      <w:r w:rsidRPr="006136D1">
        <w:t xml:space="preserve"> related to:</w:t>
      </w:r>
    </w:p>
    <w:p w14:paraId="484E69F9" w14:textId="482909CF" w:rsidR="004508A6" w:rsidRPr="004331B0" w:rsidRDefault="004508A6" w:rsidP="00513590">
      <w:pPr>
        <w:pStyle w:val="ListParagraph"/>
        <w:numPr>
          <w:ilvl w:val="0"/>
          <w:numId w:val="140"/>
        </w:numPr>
        <w:jc w:val="both"/>
        <w:rPr>
          <w:b/>
          <w:bCs/>
        </w:rPr>
      </w:pPr>
      <w:r w:rsidRPr="00370B35">
        <w:rPr>
          <w:b/>
          <w:bCs/>
        </w:rPr>
        <w:t>(Item</w:t>
      </w:r>
      <w:r w:rsidR="007A2DEA">
        <w:rPr>
          <w:b/>
          <w:bCs/>
        </w:rPr>
        <w:t xml:space="preserve"> 3.11.6</w:t>
      </w:r>
      <w:r w:rsidRPr="00370B35">
        <w:rPr>
          <w:b/>
          <w:bCs/>
        </w:rPr>
        <w:t>)</w:t>
      </w:r>
      <w:r w:rsidR="004618F9" w:rsidRPr="004618F9">
        <w:t xml:space="preserve"> </w:t>
      </w:r>
      <w:r w:rsidR="00632B62">
        <w:t>Treating t</w:t>
      </w:r>
      <w:r w:rsidR="00632B62" w:rsidRPr="00261FA3">
        <w:t xml:space="preserve">he assessment of gaseous and liquid releases resulting from accident conditions in chapter 15 of the safety analysis report, although the results of such assessments may also be described </w:t>
      </w:r>
      <w:r w:rsidR="00397BEA">
        <w:t>in “Sources of waste” section</w:t>
      </w:r>
      <w:r w:rsidR="00632B62" w:rsidRPr="00261FA3">
        <w:t xml:space="preserve"> and used as input.</w:t>
      </w:r>
    </w:p>
    <w:p w14:paraId="2C775297" w14:textId="45DC242E" w:rsidR="004331B0" w:rsidRPr="004331B0" w:rsidRDefault="004331B0" w:rsidP="004331B0">
      <w:r w:rsidRPr="006136D1">
        <w:t>“</w:t>
      </w:r>
      <w:r w:rsidR="00550263">
        <w:t>Chapter 12: Radiation protection</w:t>
      </w:r>
      <w:r w:rsidRPr="006136D1">
        <w:t>” subsection contains</w:t>
      </w:r>
      <w:r>
        <w:t xml:space="preserve"> </w:t>
      </w:r>
      <w:r w:rsidRPr="006136D1">
        <w:t>CWO item</w:t>
      </w:r>
      <w:r>
        <w:t>s</w:t>
      </w:r>
      <w:r w:rsidRPr="006136D1">
        <w:t xml:space="preserve"> related to:</w:t>
      </w:r>
    </w:p>
    <w:p w14:paraId="18051220" w14:textId="5BD4F1CD" w:rsidR="004508A6" w:rsidRPr="004331B0" w:rsidRDefault="004508A6" w:rsidP="00513590">
      <w:pPr>
        <w:pStyle w:val="ListParagraph"/>
        <w:numPr>
          <w:ilvl w:val="0"/>
          <w:numId w:val="140"/>
        </w:numPr>
        <w:jc w:val="both"/>
        <w:rPr>
          <w:b/>
          <w:bCs/>
        </w:rPr>
      </w:pPr>
      <w:r w:rsidRPr="00370B35">
        <w:rPr>
          <w:b/>
          <w:bCs/>
        </w:rPr>
        <w:t>(Item</w:t>
      </w:r>
      <w:r w:rsidR="00435DFA">
        <w:rPr>
          <w:b/>
          <w:bCs/>
        </w:rPr>
        <w:t xml:space="preserve"> 3.12.6</w:t>
      </w:r>
      <w:r w:rsidRPr="00370B35">
        <w:rPr>
          <w:b/>
          <w:bCs/>
        </w:rPr>
        <w:t>)</w:t>
      </w:r>
      <w:r w:rsidR="004618F9" w:rsidRPr="004618F9">
        <w:t xml:space="preserve"> Requirement for</w:t>
      </w:r>
      <w:r w:rsidR="00C637EE" w:rsidRPr="00C637EE">
        <w:t xml:space="preserve"> </w:t>
      </w:r>
      <w:r w:rsidR="00C637EE">
        <w:t>t</w:t>
      </w:r>
      <w:r w:rsidR="00C637EE" w:rsidRPr="00261FA3">
        <w:t xml:space="preserve">he information provided in </w:t>
      </w:r>
      <w:r w:rsidR="00C637EE">
        <w:t>“Radiation protection”</w:t>
      </w:r>
      <w:r w:rsidR="00C637EE" w:rsidRPr="00261FA3">
        <w:t xml:space="preserve"> chapter of the safety analysis report </w:t>
      </w:r>
      <w:r w:rsidR="00C637EE">
        <w:t>to</w:t>
      </w:r>
      <w:r w:rsidR="00C637EE" w:rsidRPr="00261FA3">
        <w:t xml:space="preserve"> demonstrate compliance with IAEA Safety Standards Series No. GSR Part 3, Radiation Protection and Safety of Radiation Sources: International Basic Safety Standards</w:t>
      </w:r>
      <w:r w:rsidR="00C637EE">
        <w:t xml:space="preserve">; </w:t>
      </w:r>
      <w:r w:rsidR="00C637EE" w:rsidRPr="00261FA3">
        <w:t>with paras 2.6 and 2.7 and with Requirement 81 of SSR</w:t>
      </w:r>
      <w:r w:rsidR="00C637EE" w:rsidRPr="00261FA3">
        <w:noBreakHyphen/>
        <w:t>2/1 (Rev. 1); and with Requirement 20 of SSR</w:t>
      </w:r>
      <w:r w:rsidR="00C637EE" w:rsidRPr="00261FA3">
        <w:noBreakHyphen/>
        <w:t>2/2 (Rev. 1).</w:t>
      </w:r>
    </w:p>
    <w:p w14:paraId="4403A29E" w14:textId="21DADC91" w:rsidR="004331B0" w:rsidRPr="004331B0" w:rsidRDefault="004331B0" w:rsidP="004331B0">
      <w:r w:rsidRPr="006136D1">
        <w:t>“</w:t>
      </w:r>
      <w:r w:rsidR="00550263">
        <w:t>Chapter 15: Safety analysis</w:t>
      </w:r>
      <w:r w:rsidRPr="006136D1">
        <w:t>” subsection contains</w:t>
      </w:r>
      <w:r>
        <w:t xml:space="preserve"> </w:t>
      </w:r>
      <w:r w:rsidRPr="006136D1">
        <w:t>CWO item</w:t>
      </w:r>
      <w:r>
        <w:t>s</w:t>
      </w:r>
      <w:r w:rsidRPr="006136D1">
        <w:t xml:space="preserve"> related to:</w:t>
      </w:r>
    </w:p>
    <w:p w14:paraId="16082370" w14:textId="02616FE5" w:rsidR="004508A6" w:rsidRPr="00A67C35" w:rsidRDefault="004508A6" w:rsidP="00513590">
      <w:pPr>
        <w:pStyle w:val="ListParagraph"/>
        <w:numPr>
          <w:ilvl w:val="0"/>
          <w:numId w:val="140"/>
        </w:numPr>
        <w:jc w:val="both"/>
        <w:rPr>
          <w:b/>
          <w:bCs/>
        </w:rPr>
      </w:pPr>
      <w:r w:rsidRPr="00370B35">
        <w:rPr>
          <w:b/>
          <w:bCs/>
        </w:rPr>
        <w:t>(Item</w:t>
      </w:r>
      <w:r w:rsidR="00F04319">
        <w:rPr>
          <w:b/>
          <w:bCs/>
        </w:rPr>
        <w:t xml:space="preserve"> 3.15.3</w:t>
      </w:r>
      <w:r w:rsidRPr="00370B35">
        <w:rPr>
          <w:b/>
          <w:bCs/>
        </w:rPr>
        <w:t>)</w:t>
      </w:r>
      <w:r w:rsidR="0037494D" w:rsidRPr="0037494D">
        <w:t xml:space="preserve"> </w:t>
      </w:r>
      <w:r w:rsidR="009E62DA">
        <w:t>Requirement for t</w:t>
      </w:r>
      <w:r w:rsidR="0037494D" w:rsidRPr="0037494D">
        <w:t xml:space="preserve">he scope of information provided in chapter 15 of the safety analysis report should reflect the requirements on safety analysis relevant for nuclear power plant </w:t>
      </w:r>
      <w:r w:rsidR="0037494D" w:rsidRPr="0037494D">
        <w:lastRenderedPageBreak/>
        <w:t xml:space="preserve">design, in particular Requirements 16, 17, 19, 20 and 42 of SSR 2/1 (Rev. 1) and Requirements 14–21 </w:t>
      </w:r>
      <w:r w:rsidR="0037494D" w:rsidRPr="00BA6BB4">
        <w:t>of GSR Part 4 (Rev. 1)</w:t>
      </w:r>
      <w:r w:rsidR="0037494D" w:rsidRPr="0037494D">
        <w:t xml:space="preserve"> Recommendations and guidance on deterministic safety analysis are provided in IAEA Safety Standards Series </w:t>
      </w:r>
      <w:r w:rsidR="0037494D" w:rsidRPr="00BA6BB4">
        <w:t>No. SSG 2 (Rev. 1),</w:t>
      </w:r>
      <w:r w:rsidR="0037494D" w:rsidRPr="0037494D">
        <w:t xml:space="preserve"> Deterministic Safety Analysis for Nuclear Power Plants; recommendations on probabilistic safety assessment are provided in IAEA Safety Standards Series </w:t>
      </w:r>
      <w:r w:rsidR="0037494D" w:rsidRPr="00BA6BB4">
        <w:t>No. SSG 3,</w:t>
      </w:r>
      <w:r w:rsidR="0037494D" w:rsidRPr="0037494D">
        <w:t xml:space="preserve"> Development and Application of Level 1 Probabilistic Safety Assessment for Nuclear Power Plants</w:t>
      </w:r>
      <w:r w:rsidR="009E62DA">
        <w:t xml:space="preserve">, </w:t>
      </w:r>
      <w:r w:rsidR="0037494D" w:rsidRPr="0037494D">
        <w:t xml:space="preserve">and IAEA Safety Standards </w:t>
      </w:r>
      <w:r w:rsidR="0037494D" w:rsidRPr="00BA6BB4">
        <w:t>Series No. SSG 4, Development and Application of Level 2 Probabilistic Safety Assessment for Nuclear</w:t>
      </w:r>
      <w:r w:rsidR="0037494D" w:rsidRPr="0037494D">
        <w:t xml:space="preserve"> Power Plants</w:t>
      </w:r>
      <w:r w:rsidR="009E62DA">
        <w:t>.</w:t>
      </w:r>
    </w:p>
    <w:p w14:paraId="208AA599" w14:textId="77777777" w:rsidR="00A67C35" w:rsidRDefault="00A67C35" w:rsidP="00A67C35">
      <w:pPr>
        <w:pStyle w:val="ListParagraph"/>
        <w:jc w:val="both"/>
        <w:rPr>
          <w:b/>
          <w:bCs/>
        </w:rPr>
      </w:pPr>
    </w:p>
    <w:p w14:paraId="6103DE53" w14:textId="62A033C6" w:rsidR="00A67C35" w:rsidRPr="00261FA3" w:rsidRDefault="00A67C35" w:rsidP="00A67C35">
      <w:pPr>
        <w:autoSpaceDE w:val="0"/>
        <w:autoSpaceDN w:val="0"/>
        <w:adjustRightInd w:val="0"/>
      </w:pPr>
      <w:r w:rsidRPr="00261FA3">
        <w:rPr>
          <w:rFonts w:cstheme="minorHAnsi"/>
        </w:rPr>
        <w:t xml:space="preserve">The </w:t>
      </w:r>
      <w:r w:rsidRPr="00261FA3">
        <w:rPr>
          <w:rFonts w:cstheme="minorHAnsi"/>
          <w:bCs/>
        </w:rPr>
        <w:t>AP1000</w:t>
      </w:r>
      <w:r w:rsidRPr="00261FA3">
        <w:rPr>
          <w:rFonts w:cstheme="minorHAnsi"/>
        </w:rPr>
        <w:t xml:space="preserve"> plant DCD </w:t>
      </w:r>
      <w:r w:rsidRPr="00261FA3">
        <w:rPr>
          <w:rFonts w:eastAsia="Calibri" w:cstheme="minorHAnsi"/>
        </w:rPr>
        <w:t>Chapter 19 and design PRA [</w:t>
      </w:r>
      <w:r w:rsidR="009148CC" w:rsidRPr="001874B3">
        <w:rPr>
          <w:rFonts w:eastAsia="Calibri" w:cstheme="minorHAnsi"/>
        </w:rPr>
        <w:fldChar w:fldCharType="begin"/>
      </w:r>
      <w:r w:rsidR="009148CC" w:rsidRPr="001874B3">
        <w:rPr>
          <w:rFonts w:eastAsia="Calibri" w:cstheme="minorHAnsi"/>
        </w:rPr>
        <w:instrText xml:space="preserve"> REF _Ref152282585 \r \h </w:instrText>
      </w:r>
      <w:r w:rsidR="001874B3">
        <w:rPr>
          <w:rFonts w:eastAsia="Calibri" w:cstheme="minorHAnsi"/>
        </w:rPr>
        <w:instrText xml:space="preserve"> \* MERGEFORMAT </w:instrText>
      </w:r>
      <w:r w:rsidR="009148CC" w:rsidRPr="001874B3">
        <w:rPr>
          <w:rFonts w:eastAsia="Calibri" w:cstheme="minorHAnsi"/>
        </w:rPr>
      </w:r>
      <w:r w:rsidR="009148CC" w:rsidRPr="001874B3">
        <w:rPr>
          <w:rFonts w:eastAsia="Calibri" w:cstheme="minorHAnsi"/>
        </w:rPr>
        <w:fldChar w:fldCharType="separate"/>
      </w:r>
      <w:r w:rsidR="00CE4DAB">
        <w:rPr>
          <w:rFonts w:eastAsia="Calibri" w:cstheme="minorHAnsi"/>
        </w:rPr>
        <w:t>30</w:t>
      </w:r>
      <w:r w:rsidR="009148CC" w:rsidRPr="001874B3">
        <w:rPr>
          <w:rFonts w:eastAsia="Calibri" w:cstheme="minorHAnsi"/>
        </w:rPr>
        <w:fldChar w:fldCharType="end"/>
      </w:r>
      <w:r w:rsidRPr="00261FA3">
        <w:rPr>
          <w:rFonts w:eastAsia="Calibri" w:cstheme="minorHAnsi"/>
        </w:rPr>
        <w:t>] describe the process for identifying and assessing a comprehensive set of initiating events based on evaluations that included review of PWR operating experience, past PRAs, and consideration of the AP1000 plant specific features.</w:t>
      </w:r>
    </w:p>
    <w:p w14:paraId="04ED0877" w14:textId="77777777" w:rsidR="00A67C35" w:rsidRPr="00370B35" w:rsidRDefault="00A67C35" w:rsidP="00A67C35">
      <w:pPr>
        <w:pStyle w:val="ListParagraph"/>
        <w:jc w:val="both"/>
        <w:rPr>
          <w:b/>
          <w:bCs/>
        </w:rPr>
      </w:pPr>
    </w:p>
    <w:p w14:paraId="43B1E5EF" w14:textId="660AFE4F" w:rsidR="004508A6" w:rsidRPr="00370B35" w:rsidRDefault="004508A6" w:rsidP="00513590">
      <w:pPr>
        <w:pStyle w:val="ListParagraph"/>
        <w:numPr>
          <w:ilvl w:val="0"/>
          <w:numId w:val="140"/>
        </w:numPr>
        <w:jc w:val="both"/>
        <w:rPr>
          <w:b/>
          <w:bCs/>
        </w:rPr>
      </w:pPr>
      <w:r w:rsidRPr="00370B35">
        <w:rPr>
          <w:b/>
          <w:bCs/>
        </w:rPr>
        <w:t>(Item</w:t>
      </w:r>
      <w:r w:rsidR="00DE1FF5">
        <w:rPr>
          <w:b/>
          <w:bCs/>
        </w:rPr>
        <w:t xml:space="preserve"> 3.15.4</w:t>
      </w:r>
      <w:r w:rsidRPr="00370B35">
        <w:rPr>
          <w:b/>
          <w:bCs/>
        </w:rPr>
        <w:t>)</w:t>
      </w:r>
      <w:r w:rsidR="00CF03A7">
        <w:rPr>
          <w:b/>
          <w:bCs/>
        </w:rPr>
        <w:t xml:space="preserve"> </w:t>
      </w:r>
      <w:r w:rsidR="00CF03A7" w:rsidRPr="00CF03A7">
        <w:t xml:space="preserve">Requirement for the information provided in this chapter of the safety analysis report </w:t>
      </w:r>
      <w:r w:rsidR="008769AF">
        <w:t>to</w:t>
      </w:r>
      <w:r w:rsidR="00CF03A7" w:rsidRPr="00CF03A7">
        <w:t xml:space="preserve"> be sufficient to justify and confirm the design basis for items important to safety and to ensure that the overall plant design is capable of meeting the established acceptance criteria, in particular the dose limits and the authorized limits for radioactive releases associated with each plant state, and that the consequences of accidents are as low as reasonably achievable.</w:t>
      </w:r>
    </w:p>
    <w:p w14:paraId="49F11932" w14:textId="4CB7457D" w:rsidR="004508A6" w:rsidRPr="00370B35" w:rsidRDefault="004508A6" w:rsidP="00513590">
      <w:pPr>
        <w:pStyle w:val="ListParagraph"/>
        <w:numPr>
          <w:ilvl w:val="0"/>
          <w:numId w:val="140"/>
        </w:numPr>
        <w:jc w:val="both"/>
        <w:rPr>
          <w:b/>
          <w:bCs/>
        </w:rPr>
      </w:pPr>
      <w:r w:rsidRPr="00370B35">
        <w:rPr>
          <w:b/>
          <w:bCs/>
        </w:rPr>
        <w:t>(Item</w:t>
      </w:r>
      <w:r w:rsidR="009E66B4">
        <w:rPr>
          <w:b/>
          <w:bCs/>
        </w:rPr>
        <w:t xml:space="preserve"> 3.15.10</w:t>
      </w:r>
      <w:r w:rsidRPr="00370B35">
        <w:rPr>
          <w:b/>
          <w:bCs/>
        </w:rPr>
        <w:t>)</w:t>
      </w:r>
      <w:r w:rsidR="005E182C" w:rsidRPr="005E182C">
        <w:t xml:space="preserve"> </w:t>
      </w:r>
      <w:r w:rsidR="005E182C">
        <w:t>Requirement for t</w:t>
      </w:r>
      <w:r w:rsidR="005E182C" w:rsidRPr="00261FA3">
        <w:t xml:space="preserve">he approach used to identify Postulated Initiating Events (PIE) and accident scenarios for both deterministic and probabilistic analyses </w:t>
      </w:r>
      <w:r w:rsidR="005E182C">
        <w:t>to</w:t>
      </w:r>
      <w:r w:rsidR="005E182C" w:rsidRPr="00261FA3">
        <w:t xml:space="preserve"> be described in </w:t>
      </w:r>
      <w:r w:rsidR="00A2017D">
        <w:t>‘’</w:t>
      </w:r>
      <w:r w:rsidR="00A2017D" w:rsidRPr="00A2017D">
        <w:t>Identification, categorization and grouping of postulated initiating events and accident scenarios</w:t>
      </w:r>
      <w:r w:rsidR="00A2017D">
        <w:t>’’</w:t>
      </w:r>
      <w:r w:rsidR="005E182C" w:rsidRPr="00261FA3">
        <w:t xml:space="preserve"> section. This may include the use of analytical methods such as screening of </w:t>
      </w:r>
      <w:proofErr w:type="spellStart"/>
      <w:r w:rsidR="005E182C" w:rsidRPr="00261FA3">
        <w:t>defence</w:t>
      </w:r>
      <w:proofErr w:type="spellEnd"/>
      <w:r w:rsidR="005E182C" w:rsidRPr="00261FA3">
        <w:t xml:space="preserve"> in depth, master logic diagrams, hazard and operability analysis, and failure mode and effects analysis </w:t>
      </w:r>
      <w:r w:rsidR="005E182C" w:rsidRPr="001874B3">
        <w:t>(see SSG</w:t>
      </w:r>
      <w:r w:rsidR="005E182C" w:rsidRPr="001874B3">
        <w:noBreakHyphen/>
        <w:t>2 (Rev. 1)</w:t>
      </w:r>
      <w:r w:rsidR="00A2017D" w:rsidRPr="001874B3">
        <w:t>.</w:t>
      </w:r>
    </w:p>
    <w:p w14:paraId="416069B5" w14:textId="77140F51" w:rsidR="004508A6" w:rsidRPr="00370B35" w:rsidRDefault="004508A6" w:rsidP="00513590">
      <w:pPr>
        <w:pStyle w:val="ListParagraph"/>
        <w:numPr>
          <w:ilvl w:val="0"/>
          <w:numId w:val="140"/>
        </w:numPr>
        <w:jc w:val="both"/>
        <w:rPr>
          <w:b/>
          <w:bCs/>
        </w:rPr>
      </w:pPr>
      <w:r w:rsidRPr="00370B35">
        <w:rPr>
          <w:b/>
          <w:bCs/>
        </w:rPr>
        <w:t>(Item</w:t>
      </w:r>
      <w:r w:rsidR="004A3A99">
        <w:rPr>
          <w:b/>
          <w:bCs/>
        </w:rPr>
        <w:t xml:space="preserve"> 3.15.11</w:t>
      </w:r>
      <w:r w:rsidRPr="00370B35">
        <w:rPr>
          <w:b/>
          <w:bCs/>
        </w:rPr>
        <w:t>)</w:t>
      </w:r>
      <w:r w:rsidR="000B592A" w:rsidRPr="000B592A">
        <w:t xml:space="preserve"> </w:t>
      </w:r>
      <w:r w:rsidR="000B592A">
        <w:t xml:space="preserve">Requirement for a confirmation </w:t>
      </w:r>
      <w:r w:rsidR="000B592A" w:rsidRPr="00261FA3">
        <w:t xml:space="preserve">in </w:t>
      </w:r>
      <w:r w:rsidR="000B592A">
        <w:t>‘’</w:t>
      </w:r>
      <w:r w:rsidR="000B592A" w:rsidRPr="00A2017D">
        <w:t>Identification, categorization and grouping of postulated initiating events and accident scenarios</w:t>
      </w:r>
      <w:r w:rsidR="000B592A">
        <w:t>’’</w:t>
      </w:r>
      <w:r w:rsidR="000B592A" w:rsidRPr="00261FA3">
        <w:t xml:space="preserve"> section that the identification of postulated initiating events and accident scenarios to be </w:t>
      </w:r>
      <w:proofErr w:type="spellStart"/>
      <w:r w:rsidR="000B592A" w:rsidRPr="00261FA3">
        <w:t>analysed</w:t>
      </w:r>
      <w:proofErr w:type="spellEnd"/>
      <w:r w:rsidR="000B592A" w:rsidRPr="00261FA3">
        <w:t xml:space="preserve"> has been performed in a systematic way and has led to the development of a comprehensive list of events.</w:t>
      </w:r>
    </w:p>
    <w:p w14:paraId="14E9D9DD" w14:textId="7E111577" w:rsidR="004508A6" w:rsidRPr="00370B35" w:rsidRDefault="004508A6" w:rsidP="00513590">
      <w:pPr>
        <w:pStyle w:val="ListParagraph"/>
        <w:numPr>
          <w:ilvl w:val="0"/>
          <w:numId w:val="140"/>
        </w:numPr>
        <w:jc w:val="both"/>
        <w:rPr>
          <w:b/>
          <w:bCs/>
        </w:rPr>
      </w:pPr>
      <w:r w:rsidRPr="00370B35">
        <w:rPr>
          <w:b/>
          <w:bCs/>
        </w:rPr>
        <w:t>(Item</w:t>
      </w:r>
      <w:r w:rsidR="005101E2">
        <w:rPr>
          <w:b/>
          <w:bCs/>
        </w:rPr>
        <w:t xml:space="preserve"> 3.15.12</w:t>
      </w:r>
      <w:r w:rsidRPr="00370B35">
        <w:rPr>
          <w:b/>
          <w:bCs/>
        </w:rPr>
        <w:t>)</w:t>
      </w:r>
      <w:r w:rsidR="00A47005">
        <w:rPr>
          <w:b/>
          <w:bCs/>
        </w:rPr>
        <w:t xml:space="preserve"> </w:t>
      </w:r>
      <w:r w:rsidR="00A47005" w:rsidRPr="00A47005">
        <w:t>Requirement for</w:t>
      </w:r>
      <w:r w:rsidR="00A47005" w:rsidRPr="00261FA3">
        <w:t xml:space="preserve"> subdivid</w:t>
      </w:r>
      <w:r w:rsidR="00A47005">
        <w:t>ing the events</w:t>
      </w:r>
      <w:r w:rsidR="00A47005" w:rsidRPr="00261FA3">
        <w:t xml:space="preserve"> into categories in accordance with their anticipated frequencies and group</w:t>
      </w:r>
      <w:r w:rsidR="00A47005">
        <w:t>ing</w:t>
      </w:r>
      <w:r w:rsidR="00A47005" w:rsidRPr="00261FA3">
        <w:t xml:space="preserve"> according their type (i.e. taking into account their effect on the plant)</w:t>
      </w:r>
      <w:r w:rsidR="00A47005">
        <w:t xml:space="preserve">; </w:t>
      </w:r>
      <w:r w:rsidR="00797619">
        <w:t>Purpose of this categorization.</w:t>
      </w:r>
    </w:p>
    <w:p w14:paraId="027AF494" w14:textId="23AF1375" w:rsidR="004508A6" w:rsidRPr="00370B35" w:rsidRDefault="004508A6" w:rsidP="00513590">
      <w:pPr>
        <w:pStyle w:val="ListParagraph"/>
        <w:numPr>
          <w:ilvl w:val="0"/>
          <w:numId w:val="140"/>
        </w:numPr>
        <w:jc w:val="both"/>
        <w:rPr>
          <w:b/>
          <w:bCs/>
        </w:rPr>
      </w:pPr>
      <w:r w:rsidRPr="00370B35">
        <w:rPr>
          <w:b/>
          <w:bCs/>
        </w:rPr>
        <w:t>(Item</w:t>
      </w:r>
      <w:r w:rsidR="00F006B6">
        <w:rPr>
          <w:b/>
          <w:bCs/>
        </w:rPr>
        <w:t xml:space="preserve"> 3.</w:t>
      </w:r>
      <w:r w:rsidR="00323150">
        <w:rPr>
          <w:b/>
          <w:bCs/>
        </w:rPr>
        <w:t>1</w:t>
      </w:r>
      <w:r w:rsidR="00F006B6">
        <w:rPr>
          <w:b/>
          <w:bCs/>
        </w:rPr>
        <w:t>5.13</w:t>
      </w:r>
      <w:r w:rsidRPr="00370B35">
        <w:rPr>
          <w:b/>
          <w:bCs/>
        </w:rPr>
        <w:t>)</w:t>
      </w:r>
      <w:r w:rsidR="00F006B6">
        <w:rPr>
          <w:b/>
          <w:bCs/>
        </w:rPr>
        <w:t xml:space="preserve"> </w:t>
      </w:r>
      <w:r w:rsidR="00F70677" w:rsidRPr="001557A0">
        <w:t>Requirement for t</w:t>
      </w:r>
      <w:r w:rsidR="00444FC3" w:rsidRPr="001557A0">
        <w:t>he basis for</w:t>
      </w:r>
      <w:r w:rsidR="00444FC3" w:rsidRPr="00261FA3">
        <w:t xml:space="preserve"> the categorization and grouping of postulated initiating events </w:t>
      </w:r>
      <w:r w:rsidR="00F70677">
        <w:t>to</w:t>
      </w:r>
      <w:r w:rsidR="00444FC3" w:rsidRPr="00261FA3">
        <w:t xml:space="preserve"> be described and justified</w:t>
      </w:r>
      <w:r w:rsidR="00D32606">
        <w:t xml:space="preserve">; </w:t>
      </w:r>
      <w:r w:rsidR="00444FC3" w:rsidRPr="00261FA3">
        <w:t xml:space="preserve">In addition to normal operation, </w:t>
      </w:r>
      <w:r w:rsidR="00D32606">
        <w:t xml:space="preserve">requirement for </w:t>
      </w:r>
      <w:r w:rsidR="00444FC3" w:rsidRPr="00261FA3">
        <w:t xml:space="preserve">the list of scenarios to be addressed in the safety analysis report </w:t>
      </w:r>
      <w:r w:rsidR="00D32606">
        <w:t>to</w:t>
      </w:r>
      <w:r w:rsidR="00444FC3" w:rsidRPr="00261FA3">
        <w:t xml:space="preserve"> cover anticipated operational occurrences, design basis accidents, design extension conditions without significant fuel degradation and design extension conditions with core melting</w:t>
      </w:r>
      <w:r w:rsidR="00D32606">
        <w:t>; Requirement for the p</w:t>
      </w:r>
      <w:r w:rsidR="00444FC3" w:rsidRPr="00261FA3">
        <w:t xml:space="preserve">ostulated initiating events taking place in all modes of normal operation (from shutdown to low power to full power operation) </w:t>
      </w:r>
      <w:r w:rsidR="00D32606">
        <w:t>to</w:t>
      </w:r>
      <w:r w:rsidR="00444FC3" w:rsidRPr="00261FA3">
        <w:t xml:space="preserve"> be covered, including potential events that could occur during commissioning and testing of the nuclear power plant</w:t>
      </w:r>
      <w:r w:rsidR="002D37FB">
        <w:t xml:space="preserve">; Requirement for </w:t>
      </w:r>
      <w:r w:rsidR="00444FC3" w:rsidRPr="00261FA3">
        <w:t xml:space="preserve">multiple failures that are considered to be plausible </w:t>
      </w:r>
      <w:r w:rsidR="002D37FB">
        <w:t>to</w:t>
      </w:r>
      <w:r w:rsidR="00444FC3" w:rsidRPr="00261FA3">
        <w:t xml:space="preserve"> be presented in </w:t>
      </w:r>
      <w:r w:rsidR="001557A0">
        <w:t>‘’</w:t>
      </w:r>
      <w:r w:rsidR="001557A0" w:rsidRPr="001557A0">
        <w:t>Identification, categorization and grouping of postulated initiating events and accident scenarios</w:t>
      </w:r>
      <w:r w:rsidR="001557A0">
        <w:t>’’</w:t>
      </w:r>
      <w:r w:rsidR="00444FC3" w:rsidRPr="00261FA3">
        <w:t xml:space="preserve"> section.</w:t>
      </w:r>
    </w:p>
    <w:p w14:paraId="15B252EE" w14:textId="274D98E7" w:rsidR="004508A6" w:rsidRDefault="004508A6" w:rsidP="00513590">
      <w:pPr>
        <w:pStyle w:val="ListParagraph"/>
        <w:numPr>
          <w:ilvl w:val="0"/>
          <w:numId w:val="140"/>
        </w:numPr>
        <w:jc w:val="both"/>
        <w:rPr>
          <w:b/>
          <w:bCs/>
        </w:rPr>
      </w:pPr>
      <w:r w:rsidRPr="00370B35">
        <w:rPr>
          <w:b/>
          <w:bCs/>
        </w:rPr>
        <w:t>(Item</w:t>
      </w:r>
      <w:r w:rsidR="00323150">
        <w:rPr>
          <w:b/>
          <w:bCs/>
        </w:rPr>
        <w:t xml:space="preserve"> 3.15.16</w:t>
      </w:r>
      <w:r w:rsidRPr="00370B35">
        <w:rPr>
          <w:b/>
          <w:bCs/>
        </w:rPr>
        <w:t>)</w:t>
      </w:r>
      <w:r w:rsidR="00323150">
        <w:rPr>
          <w:b/>
          <w:bCs/>
        </w:rPr>
        <w:t xml:space="preserve"> </w:t>
      </w:r>
      <w:r w:rsidR="00323150" w:rsidRPr="00323150">
        <w:t>Requirement for</w:t>
      </w:r>
      <w:r w:rsidR="00323150">
        <w:rPr>
          <w:b/>
          <w:bCs/>
        </w:rPr>
        <w:t xml:space="preserve"> </w:t>
      </w:r>
      <w:r w:rsidR="00542B7B">
        <w:t>f</w:t>
      </w:r>
      <w:r w:rsidR="00542B7B" w:rsidRPr="00261FA3">
        <w:t xml:space="preserve">ailures that are considered as initiated in plant systems other than the reactor coolant system, such as the containers or stores for fresh or irradiated fuel and storage tanks for radioactive gaseous or liquid wastes, </w:t>
      </w:r>
      <w:r w:rsidR="005A620F">
        <w:t>to</w:t>
      </w:r>
      <w:r w:rsidR="00542B7B" w:rsidRPr="00261FA3">
        <w:t xml:space="preserve"> also be </w:t>
      </w:r>
      <w:r w:rsidR="005A620F" w:rsidRPr="00261FA3">
        <w:t xml:space="preserve">in </w:t>
      </w:r>
      <w:r w:rsidR="005A620F">
        <w:t>‘’</w:t>
      </w:r>
      <w:r w:rsidR="005A620F" w:rsidRPr="001557A0">
        <w:t>Identification, categorization and grouping of postulated initiating events and accident scenarios</w:t>
      </w:r>
      <w:r w:rsidR="005A620F">
        <w:t>’’</w:t>
      </w:r>
      <w:r w:rsidR="005A620F" w:rsidRPr="00261FA3">
        <w:t xml:space="preserve"> section.</w:t>
      </w:r>
    </w:p>
    <w:p w14:paraId="618D8E2D" w14:textId="3727058E" w:rsidR="009F54AA" w:rsidRPr="00370B35" w:rsidRDefault="009F54AA" w:rsidP="00513590">
      <w:pPr>
        <w:pStyle w:val="ListParagraph"/>
        <w:numPr>
          <w:ilvl w:val="0"/>
          <w:numId w:val="140"/>
        </w:numPr>
        <w:jc w:val="both"/>
        <w:rPr>
          <w:b/>
          <w:bCs/>
        </w:rPr>
      </w:pPr>
      <w:r w:rsidRPr="00370B35">
        <w:rPr>
          <w:b/>
          <w:bCs/>
        </w:rPr>
        <w:lastRenderedPageBreak/>
        <w:t>(Item</w:t>
      </w:r>
      <w:r w:rsidR="00B95E7B">
        <w:rPr>
          <w:b/>
          <w:bCs/>
        </w:rPr>
        <w:t xml:space="preserve"> 3.15.21</w:t>
      </w:r>
      <w:r w:rsidRPr="00370B35">
        <w:rPr>
          <w:b/>
          <w:bCs/>
        </w:rPr>
        <w:t>)</w:t>
      </w:r>
      <w:r w:rsidR="00323150" w:rsidRPr="00323150">
        <w:t xml:space="preserve"> Requirement for</w:t>
      </w:r>
      <w:r w:rsidR="0021543C">
        <w:t xml:space="preserve"> t</w:t>
      </w:r>
      <w:r w:rsidR="0021543C" w:rsidRPr="0021543C">
        <w:t xml:space="preserve">he radiological acceptance criteria relating to radiological consequences and the technical acceptance criteria relating to the integrity of barriers </w:t>
      </w:r>
      <w:r w:rsidR="0021543C">
        <w:t>to</w:t>
      </w:r>
      <w:r w:rsidR="0021543C" w:rsidRPr="0021543C">
        <w:t xml:space="preserve"> be specified in </w:t>
      </w:r>
      <w:r w:rsidR="0021543C">
        <w:t>‘’</w:t>
      </w:r>
      <w:r w:rsidR="0021543C" w:rsidRPr="001557A0">
        <w:t>Identification, categorization and grouping of postulated initiating events and accident scenarios</w:t>
      </w:r>
      <w:r w:rsidR="0021543C">
        <w:t>’’</w:t>
      </w:r>
      <w:r w:rsidR="0021543C" w:rsidRPr="00261FA3">
        <w:t xml:space="preserve"> section</w:t>
      </w:r>
      <w:r w:rsidR="0021543C" w:rsidRPr="0021543C">
        <w:t xml:space="preserve"> for different categories of events and types of analysis</w:t>
      </w:r>
      <w:r w:rsidR="0021543C">
        <w:t>; Requirement for</w:t>
      </w:r>
      <w:r w:rsidR="0021543C" w:rsidRPr="0021543C">
        <w:t xml:space="preserve"> </w:t>
      </w:r>
      <w:r w:rsidR="0021543C">
        <w:t>t</w:t>
      </w:r>
      <w:r w:rsidR="0021543C" w:rsidRPr="0021543C">
        <w:t xml:space="preserve">he information on acceptance criteria given in </w:t>
      </w:r>
      <w:r w:rsidR="0021543C">
        <w:t>‘’</w:t>
      </w:r>
      <w:r w:rsidR="0021543C" w:rsidRPr="001557A0">
        <w:t>Identification, categorization and grouping of postulated initiating events and accident scenarios</w:t>
      </w:r>
      <w:r w:rsidR="0021543C">
        <w:t>’’</w:t>
      </w:r>
      <w:r w:rsidR="0021543C" w:rsidRPr="00261FA3">
        <w:t xml:space="preserve"> section</w:t>
      </w:r>
      <w:r w:rsidR="0021543C" w:rsidRPr="0021543C">
        <w:t xml:space="preserve"> </w:t>
      </w:r>
      <w:r w:rsidR="0021543C">
        <w:t>to</w:t>
      </w:r>
      <w:r w:rsidR="0021543C" w:rsidRPr="0021543C">
        <w:t xml:space="preserve"> be consistent with the more general information provided in chapter 3 of the safety analysis report.</w:t>
      </w:r>
    </w:p>
    <w:p w14:paraId="02715A7E" w14:textId="2598C2A9" w:rsidR="009F54AA" w:rsidRPr="00370B35" w:rsidRDefault="009F54AA" w:rsidP="00513590">
      <w:pPr>
        <w:pStyle w:val="ListParagraph"/>
        <w:numPr>
          <w:ilvl w:val="0"/>
          <w:numId w:val="140"/>
        </w:numPr>
        <w:jc w:val="both"/>
        <w:rPr>
          <w:b/>
          <w:bCs/>
        </w:rPr>
      </w:pPr>
      <w:r w:rsidRPr="00370B35">
        <w:rPr>
          <w:b/>
          <w:bCs/>
        </w:rPr>
        <w:t>(Item</w:t>
      </w:r>
      <w:r w:rsidR="00A17D64">
        <w:rPr>
          <w:b/>
          <w:bCs/>
        </w:rPr>
        <w:t xml:space="preserve"> 3.15.22</w:t>
      </w:r>
      <w:r w:rsidRPr="00370B35">
        <w:rPr>
          <w:b/>
          <w:bCs/>
        </w:rPr>
        <w:t>)</w:t>
      </w:r>
      <w:r w:rsidR="00323150" w:rsidRPr="00323150">
        <w:t xml:space="preserve"> Requirement for</w:t>
      </w:r>
      <w:r w:rsidR="001A6536" w:rsidRPr="001A6536">
        <w:t xml:space="preserve"> </w:t>
      </w:r>
      <w:r w:rsidR="001A6536" w:rsidRPr="00261FA3">
        <w:t xml:space="preserve">the </w:t>
      </w:r>
      <w:r w:rsidR="004D4716">
        <w:t xml:space="preserve">used </w:t>
      </w:r>
      <w:r w:rsidR="001A6536" w:rsidRPr="00261FA3">
        <w:t xml:space="preserve">specific values </w:t>
      </w:r>
      <w:r w:rsidR="001A6536">
        <w:t>to</w:t>
      </w:r>
      <w:r w:rsidR="001A6536" w:rsidRPr="00261FA3">
        <w:t xml:space="preserve"> be provided</w:t>
      </w:r>
      <w:r w:rsidR="00891894">
        <w:t xml:space="preserve"> in</w:t>
      </w:r>
      <w:r w:rsidR="001A6536" w:rsidRPr="00261FA3">
        <w:t xml:space="preserve"> </w:t>
      </w:r>
      <w:r w:rsidR="001A6536">
        <w:t>‘’</w:t>
      </w:r>
      <w:r w:rsidR="001A6536" w:rsidRPr="001557A0">
        <w:t>Identification, categorization and grouping of postulated initiating events and accident scenarios</w:t>
      </w:r>
      <w:r w:rsidR="001A6536">
        <w:t>’’</w:t>
      </w:r>
      <w:r w:rsidR="001A6536" w:rsidRPr="00261FA3">
        <w:t xml:space="preserve"> section</w:t>
      </w:r>
      <w:r w:rsidR="00891894">
        <w:t>,</w:t>
      </w:r>
      <w:r w:rsidR="004D4716" w:rsidRPr="004D4716">
        <w:t xml:space="preserve"> </w:t>
      </w:r>
      <w:r w:rsidR="004D4716">
        <w:t>i</w:t>
      </w:r>
      <w:r w:rsidR="004D4716" w:rsidRPr="00261FA3">
        <w:t>f probabilistic values such as core damage frequency or large release frequency are established as acceptance criteria or safety objectives</w:t>
      </w:r>
      <w:r w:rsidR="00891894">
        <w:t>.</w:t>
      </w:r>
    </w:p>
    <w:p w14:paraId="012575F2" w14:textId="11E6416F" w:rsidR="00323150" w:rsidRDefault="009F54AA" w:rsidP="00513590">
      <w:pPr>
        <w:pStyle w:val="ListParagraph"/>
        <w:numPr>
          <w:ilvl w:val="0"/>
          <w:numId w:val="140"/>
        </w:numPr>
        <w:jc w:val="both"/>
        <w:rPr>
          <w:b/>
          <w:bCs/>
        </w:rPr>
      </w:pPr>
      <w:r w:rsidRPr="00323150">
        <w:rPr>
          <w:b/>
          <w:bCs/>
        </w:rPr>
        <w:t>(Item</w:t>
      </w:r>
      <w:r w:rsidR="00891894">
        <w:rPr>
          <w:b/>
          <w:bCs/>
        </w:rPr>
        <w:t xml:space="preserve"> 3.15.23</w:t>
      </w:r>
      <w:r w:rsidRPr="00323150">
        <w:rPr>
          <w:b/>
          <w:bCs/>
        </w:rPr>
        <w:t>)</w:t>
      </w:r>
      <w:r w:rsidR="00323150" w:rsidRPr="00323150">
        <w:t xml:space="preserve"> Requirement for</w:t>
      </w:r>
      <w:r w:rsidR="00323150">
        <w:rPr>
          <w:b/>
          <w:bCs/>
        </w:rPr>
        <w:t xml:space="preserve"> </w:t>
      </w:r>
      <w:r w:rsidR="00420FC8">
        <w:t>t</w:t>
      </w:r>
      <w:r w:rsidR="00420FC8" w:rsidRPr="00261FA3">
        <w:t xml:space="preserve">he selection of the acceptance criteria for individual postulated initiating events and for accident scenarios </w:t>
      </w:r>
      <w:r w:rsidR="00420FC8">
        <w:t>to</w:t>
      </w:r>
      <w:r w:rsidR="00420FC8" w:rsidRPr="00261FA3">
        <w:t xml:space="preserve"> be described in this section</w:t>
      </w:r>
      <w:r w:rsidR="00420FC8">
        <w:t xml:space="preserve"> and for t</w:t>
      </w:r>
      <w:r w:rsidR="00420FC8" w:rsidRPr="00261FA3">
        <w:t xml:space="preserve">he scope and conditions of applicability of each specific criterion </w:t>
      </w:r>
      <w:r w:rsidR="00420FC8">
        <w:t>to</w:t>
      </w:r>
      <w:r w:rsidR="00420FC8" w:rsidRPr="00261FA3">
        <w:t xml:space="preserve"> be clearly specified.</w:t>
      </w:r>
    </w:p>
    <w:p w14:paraId="5E1E608C" w14:textId="1CF6B9C8" w:rsidR="009F54AA" w:rsidRPr="006B7CA5" w:rsidRDefault="009F54AA" w:rsidP="00513590">
      <w:pPr>
        <w:pStyle w:val="ListParagraph"/>
        <w:numPr>
          <w:ilvl w:val="0"/>
          <w:numId w:val="140"/>
        </w:numPr>
        <w:jc w:val="both"/>
        <w:rPr>
          <w:b/>
          <w:bCs/>
        </w:rPr>
      </w:pPr>
      <w:r w:rsidRPr="00323150">
        <w:rPr>
          <w:b/>
          <w:bCs/>
        </w:rPr>
        <w:t>(Item</w:t>
      </w:r>
      <w:r w:rsidR="0007141C">
        <w:rPr>
          <w:b/>
          <w:bCs/>
        </w:rPr>
        <w:t xml:space="preserve"> 3.15.68</w:t>
      </w:r>
      <w:r w:rsidRPr="00323150">
        <w:rPr>
          <w:b/>
          <w:bCs/>
        </w:rPr>
        <w:t>)</w:t>
      </w:r>
      <w:r w:rsidR="00323150" w:rsidRPr="00323150">
        <w:t xml:space="preserve"> Requirement for</w:t>
      </w:r>
      <w:r w:rsidR="00C5078C" w:rsidRPr="00C5078C">
        <w:t xml:space="preserve"> </w:t>
      </w:r>
      <w:r w:rsidR="00182308">
        <w:t>‘’</w:t>
      </w:r>
      <w:r w:rsidR="00182308" w:rsidRPr="00182308">
        <w:rPr>
          <w:b/>
          <w:bCs/>
        </w:rPr>
        <w:t xml:space="preserve"> </w:t>
      </w:r>
      <w:r w:rsidR="00182308" w:rsidRPr="00182308">
        <w:t>Summary of results of the safety analyses’’</w:t>
      </w:r>
      <w:r w:rsidR="00182308">
        <w:t xml:space="preserve"> section to </w:t>
      </w:r>
      <w:r w:rsidR="00C5078C" w:rsidRPr="00182308">
        <w:t>confirm</w:t>
      </w:r>
      <w:r w:rsidR="00C5078C" w:rsidRPr="00261FA3">
        <w:t xml:space="preserve"> that the requirements for safety analysis relevant to nuclear power plant design (i.e. mainly those established in </w:t>
      </w:r>
      <w:r w:rsidR="00C5078C" w:rsidRPr="001874B3">
        <w:t>SSR</w:t>
      </w:r>
      <w:r w:rsidR="00C5078C" w:rsidRPr="001874B3">
        <w:noBreakHyphen/>
        <w:t>2/1 (Rev. 1) and GSR Part 4 (Rev. 1)</w:t>
      </w:r>
      <w:r w:rsidR="00C5078C" w:rsidRPr="00261FA3">
        <w:t xml:space="preserve"> have been met in every respect, providing justification if those requirements have been revised, or have been applied with changes as a result of further considerations. In the latter cases, </w:t>
      </w:r>
      <w:r w:rsidR="0099530F">
        <w:t xml:space="preserve">requirement </w:t>
      </w:r>
      <w:r w:rsidR="00320229">
        <w:t xml:space="preserve">to specify </w:t>
      </w:r>
      <w:r w:rsidR="00C5078C" w:rsidRPr="00261FA3">
        <w:t>any compensatory measures taken to meet the revised safety requirements</w:t>
      </w:r>
      <w:r w:rsidR="00320229">
        <w:t>.</w:t>
      </w:r>
    </w:p>
    <w:p w14:paraId="63EA4F01" w14:textId="178F3BD4" w:rsidR="006B7CA5" w:rsidRPr="006B7CA5" w:rsidRDefault="006B7CA5" w:rsidP="006B7CA5">
      <w:r w:rsidRPr="006136D1">
        <w:t>“</w:t>
      </w:r>
      <w:r w:rsidR="000B28FA">
        <w:t>Chapter 18: Human factors engineering</w:t>
      </w:r>
      <w:r w:rsidRPr="006136D1">
        <w:t>” subsection contains</w:t>
      </w:r>
      <w:r>
        <w:t xml:space="preserve"> </w:t>
      </w:r>
      <w:r w:rsidRPr="006136D1">
        <w:t>CWO item</w:t>
      </w:r>
      <w:r>
        <w:t>s</w:t>
      </w:r>
      <w:r w:rsidRPr="006136D1">
        <w:t xml:space="preserve"> related to:</w:t>
      </w:r>
    </w:p>
    <w:p w14:paraId="25E595AD" w14:textId="19E4930A" w:rsidR="009F54AA" w:rsidRPr="00187867" w:rsidRDefault="001D75BE" w:rsidP="00513590">
      <w:pPr>
        <w:pStyle w:val="ListParagraph"/>
        <w:numPr>
          <w:ilvl w:val="0"/>
          <w:numId w:val="140"/>
        </w:numPr>
        <w:jc w:val="both"/>
        <w:rPr>
          <w:b/>
          <w:bCs/>
        </w:rPr>
      </w:pPr>
      <w:r w:rsidRPr="00370B35">
        <w:rPr>
          <w:b/>
          <w:bCs/>
        </w:rPr>
        <w:t>(Item</w:t>
      </w:r>
      <w:r w:rsidR="006B7CA5">
        <w:rPr>
          <w:b/>
          <w:bCs/>
        </w:rPr>
        <w:t xml:space="preserve"> 3.18.9</w:t>
      </w:r>
      <w:r w:rsidRPr="00370B35">
        <w:rPr>
          <w:b/>
          <w:bCs/>
        </w:rPr>
        <w:t>)</w:t>
      </w:r>
      <w:r w:rsidR="00323150" w:rsidRPr="00323150">
        <w:t xml:space="preserve"> Requirement for</w:t>
      </w:r>
      <w:r w:rsidR="00ED07D3">
        <w:t xml:space="preserve"> “</w:t>
      </w:r>
      <w:r w:rsidR="00ED07D3" w:rsidRPr="00ED07D3">
        <w:t>Task analysis”</w:t>
      </w:r>
      <w:r w:rsidR="00ED07D3">
        <w:t xml:space="preserve"> section </w:t>
      </w:r>
      <w:r w:rsidR="00BA77C5">
        <w:t xml:space="preserve">to </w:t>
      </w:r>
      <w:r w:rsidR="00BA77C5" w:rsidRPr="00261FA3">
        <w:t xml:space="preserve">describe the approach to task analysis for groups of operating personnel relevant to the task being </w:t>
      </w:r>
      <w:proofErr w:type="spellStart"/>
      <w:r w:rsidR="00BA77C5" w:rsidRPr="00261FA3">
        <w:t>analysed</w:t>
      </w:r>
      <w:proofErr w:type="spellEnd"/>
      <w:r w:rsidR="00BA77C5" w:rsidRPr="00261FA3">
        <w:t xml:space="preserve"> (e.g. operators of the reactor, operators of the turbines, shift supervisors, field operators, safety engineers, operation and maintenance staff)</w:t>
      </w:r>
      <w:r w:rsidR="00BA77C5">
        <w:t>; Requirement for t</w:t>
      </w:r>
      <w:r w:rsidR="00BA77C5" w:rsidRPr="00261FA3">
        <w:t xml:space="preserve">he tasks described </w:t>
      </w:r>
      <w:r w:rsidR="00BA77C5">
        <w:t>to</w:t>
      </w:r>
      <w:r w:rsidR="00BA77C5" w:rsidRPr="00261FA3">
        <w:t xml:space="preserve"> cover all plant states.</w:t>
      </w:r>
    </w:p>
    <w:p w14:paraId="233B9B9F" w14:textId="4CF76175" w:rsidR="004508A6" w:rsidRDefault="00B21023" w:rsidP="00BC4B61">
      <w:pPr>
        <w:jc w:val="both"/>
        <w:rPr>
          <w:b/>
          <w:bCs/>
        </w:rPr>
      </w:pPr>
      <w:r>
        <w:t>COM-P items were identified in three subsections.</w:t>
      </w:r>
    </w:p>
    <w:p w14:paraId="2ECC486D" w14:textId="4FDC016C" w:rsidR="003F5FD4" w:rsidRPr="00643164" w:rsidRDefault="003F5FD4" w:rsidP="00643164">
      <w:r w:rsidRPr="006136D1">
        <w:t>“</w:t>
      </w:r>
      <w:r w:rsidR="00643164">
        <w:t>Chapter 14: Plant construction and commissioning</w:t>
      </w:r>
      <w:r w:rsidRPr="006136D1">
        <w:t>” subsection contains</w:t>
      </w:r>
      <w:r>
        <w:t xml:space="preserve"> COM-P</w:t>
      </w:r>
      <w:r w:rsidRPr="006136D1">
        <w:t xml:space="preserve"> item</w:t>
      </w:r>
      <w:r>
        <w:t>s</w:t>
      </w:r>
      <w:r w:rsidRPr="006136D1">
        <w:t xml:space="preserve"> related to:</w:t>
      </w:r>
    </w:p>
    <w:p w14:paraId="6FF161CB" w14:textId="532B876F" w:rsidR="004508A6" w:rsidRPr="00370B35" w:rsidRDefault="004508A6" w:rsidP="00513590">
      <w:pPr>
        <w:pStyle w:val="ListParagraph"/>
        <w:numPr>
          <w:ilvl w:val="0"/>
          <w:numId w:val="140"/>
        </w:numPr>
        <w:jc w:val="both"/>
        <w:rPr>
          <w:b/>
          <w:bCs/>
        </w:rPr>
      </w:pPr>
      <w:r w:rsidRPr="00370B35">
        <w:rPr>
          <w:b/>
          <w:bCs/>
        </w:rPr>
        <w:t>(Item</w:t>
      </w:r>
      <w:r w:rsidR="0070490F">
        <w:rPr>
          <w:b/>
          <w:bCs/>
        </w:rPr>
        <w:t xml:space="preserve"> 3.14.4</w:t>
      </w:r>
      <w:r w:rsidRPr="00370B35">
        <w:rPr>
          <w:b/>
          <w:bCs/>
        </w:rPr>
        <w:t>)</w:t>
      </w:r>
      <w:r w:rsidR="00F378C0" w:rsidRPr="00F378C0">
        <w:t xml:space="preserve"> </w:t>
      </w:r>
      <w:r w:rsidR="00B462D2">
        <w:t>As a part of the commissioning program, the r</w:t>
      </w:r>
      <w:r w:rsidR="00F378C0" w:rsidRPr="00B36F9A">
        <w:t>equirement for</w:t>
      </w:r>
      <w:r w:rsidR="00B462D2" w:rsidRPr="00B462D2">
        <w:t xml:space="preserve"> </w:t>
      </w:r>
      <w:r w:rsidR="00B462D2" w:rsidRPr="00261FA3">
        <w:t xml:space="preserve">chapter 14 of the safety analysis report </w:t>
      </w:r>
      <w:r w:rsidR="00B462D2">
        <w:t>to</w:t>
      </w:r>
      <w:r w:rsidR="00B462D2" w:rsidRPr="00261FA3">
        <w:t xml:space="preserve"> also demonstrate that operating procedures are verified and validated in accordance with para. 6.9 of SSR</w:t>
      </w:r>
      <w:r w:rsidR="00B462D2" w:rsidRPr="00261FA3">
        <w:noBreakHyphen/>
        <w:t>2/2 (Rev. 1) [4] and that this verification and validation will be conducted with the participation of future operating personnel.</w:t>
      </w:r>
    </w:p>
    <w:p w14:paraId="110C8DA8" w14:textId="7638CEB6" w:rsidR="004508A6" w:rsidRPr="00370B35" w:rsidRDefault="004508A6" w:rsidP="00513590">
      <w:pPr>
        <w:pStyle w:val="ListParagraph"/>
        <w:numPr>
          <w:ilvl w:val="0"/>
          <w:numId w:val="140"/>
        </w:numPr>
        <w:jc w:val="both"/>
        <w:rPr>
          <w:b/>
          <w:bCs/>
        </w:rPr>
      </w:pPr>
      <w:r w:rsidRPr="00370B35">
        <w:rPr>
          <w:b/>
          <w:bCs/>
        </w:rPr>
        <w:t>(Item</w:t>
      </w:r>
      <w:r w:rsidR="00F90652">
        <w:rPr>
          <w:b/>
          <w:bCs/>
        </w:rPr>
        <w:t xml:space="preserve"> 3.14.7</w:t>
      </w:r>
      <w:r w:rsidRPr="00370B35">
        <w:rPr>
          <w:b/>
          <w:bCs/>
        </w:rPr>
        <w:t>)</w:t>
      </w:r>
      <w:r w:rsidR="00F378C0" w:rsidRPr="00F378C0">
        <w:t xml:space="preserve"> </w:t>
      </w:r>
      <w:r w:rsidR="00F90652">
        <w:t xml:space="preserve">Items that should be included </w:t>
      </w:r>
      <w:r w:rsidR="00C8094F">
        <w:t>to t</w:t>
      </w:r>
      <w:r w:rsidR="00C8094F" w:rsidRPr="00261FA3">
        <w:t>he specific information provided in the safety analysis report prior to plant construction</w:t>
      </w:r>
      <w:r w:rsidR="00C8094F">
        <w:t>.</w:t>
      </w:r>
    </w:p>
    <w:p w14:paraId="0C526FCA" w14:textId="63B5B493" w:rsidR="004508A6" w:rsidRPr="00643164" w:rsidRDefault="004508A6" w:rsidP="00513590">
      <w:pPr>
        <w:pStyle w:val="ListParagraph"/>
        <w:numPr>
          <w:ilvl w:val="0"/>
          <w:numId w:val="140"/>
        </w:numPr>
        <w:jc w:val="both"/>
        <w:rPr>
          <w:b/>
          <w:bCs/>
        </w:rPr>
      </w:pPr>
      <w:r w:rsidRPr="00370B35">
        <w:rPr>
          <w:b/>
          <w:bCs/>
        </w:rPr>
        <w:t>(Item</w:t>
      </w:r>
      <w:r w:rsidR="00305DCE">
        <w:rPr>
          <w:b/>
          <w:bCs/>
        </w:rPr>
        <w:t xml:space="preserve"> 3.14.8</w:t>
      </w:r>
      <w:r w:rsidRPr="00370B35">
        <w:rPr>
          <w:b/>
          <w:bCs/>
        </w:rPr>
        <w:t>)</w:t>
      </w:r>
      <w:r w:rsidR="0082790B" w:rsidRPr="0082790B">
        <w:t xml:space="preserve"> </w:t>
      </w:r>
      <w:r w:rsidR="00F6044D">
        <w:t>(Updated) i</w:t>
      </w:r>
      <w:r w:rsidR="00305DCE">
        <w:t>nformation that shoul</w:t>
      </w:r>
      <w:r w:rsidR="005604F2">
        <w:t>d be included to</w:t>
      </w:r>
      <w:r w:rsidR="00F6044D" w:rsidRPr="00F6044D">
        <w:t xml:space="preserve"> </w:t>
      </w:r>
      <w:r w:rsidR="00F6044D">
        <w:t>t</w:t>
      </w:r>
      <w:r w:rsidR="00F6044D" w:rsidRPr="00261FA3">
        <w:t>he specific information provided in the safety analysis report prior to plant commissioning</w:t>
      </w:r>
      <w:r w:rsidR="00154092">
        <w:t>.</w:t>
      </w:r>
    </w:p>
    <w:p w14:paraId="16BFC36D" w14:textId="4FFC9D95" w:rsidR="00643164" w:rsidRPr="00643164" w:rsidRDefault="00643164" w:rsidP="00643164">
      <w:r w:rsidRPr="006136D1">
        <w:t>“</w:t>
      </w:r>
      <w:r>
        <w:t>Chapter 15: Safety analysis</w:t>
      </w:r>
      <w:r w:rsidRPr="006136D1">
        <w:t>” subsection contains</w:t>
      </w:r>
      <w:r>
        <w:t xml:space="preserve"> </w:t>
      </w:r>
      <w:r w:rsidRPr="006136D1">
        <w:t>C</w:t>
      </w:r>
      <w:r>
        <w:t>OM-P</w:t>
      </w:r>
      <w:r w:rsidRPr="006136D1">
        <w:t xml:space="preserve"> item</w:t>
      </w:r>
      <w:r>
        <w:t>s</w:t>
      </w:r>
      <w:r w:rsidRPr="006136D1">
        <w:t xml:space="preserve"> related to:</w:t>
      </w:r>
    </w:p>
    <w:p w14:paraId="37070F90" w14:textId="0D8EBB20" w:rsidR="004508A6" w:rsidRPr="00370B35" w:rsidRDefault="004508A6" w:rsidP="00513590">
      <w:pPr>
        <w:pStyle w:val="ListParagraph"/>
        <w:numPr>
          <w:ilvl w:val="0"/>
          <w:numId w:val="140"/>
        </w:numPr>
        <w:jc w:val="both"/>
        <w:rPr>
          <w:b/>
          <w:bCs/>
        </w:rPr>
      </w:pPr>
      <w:r w:rsidRPr="00370B35">
        <w:rPr>
          <w:b/>
          <w:bCs/>
        </w:rPr>
        <w:t>(Item</w:t>
      </w:r>
      <w:r w:rsidR="00DB7A9E">
        <w:rPr>
          <w:b/>
          <w:bCs/>
        </w:rPr>
        <w:t xml:space="preserve"> 3.15.14</w:t>
      </w:r>
      <w:r w:rsidRPr="00370B35">
        <w:rPr>
          <w:b/>
          <w:bCs/>
        </w:rPr>
        <w:t>)</w:t>
      </w:r>
      <w:r w:rsidR="007B4931">
        <w:rPr>
          <w:b/>
          <w:bCs/>
        </w:rPr>
        <w:t xml:space="preserve"> </w:t>
      </w:r>
      <w:r w:rsidR="007B4931" w:rsidRPr="007B4931">
        <w:t>Requirement for</w:t>
      </w:r>
      <w:r w:rsidR="00DB7A9E">
        <w:t xml:space="preserve"> </w:t>
      </w:r>
      <w:r w:rsidR="00CA4650">
        <w:t>t</w:t>
      </w:r>
      <w:r w:rsidR="00CA4650" w:rsidRPr="00261FA3">
        <w:t xml:space="preserve">he resulting list of plant specific events and accident scenarios of all types (both internal and external to the plant) </w:t>
      </w:r>
      <w:r w:rsidR="00CA4650">
        <w:t>to b</w:t>
      </w:r>
      <w:r w:rsidR="00CA4650" w:rsidRPr="00261FA3">
        <w:t>e presented in this section for all modes of normal operation (including operation at power or during shutdown and refueling) and for other relevant plant conditions that will be analyzed (e.g. manual or automatic plant control).</w:t>
      </w:r>
    </w:p>
    <w:p w14:paraId="47DE6B51" w14:textId="126518CD" w:rsidR="004508A6" w:rsidRPr="00370B35" w:rsidRDefault="004508A6" w:rsidP="00513590">
      <w:pPr>
        <w:pStyle w:val="ListParagraph"/>
        <w:numPr>
          <w:ilvl w:val="0"/>
          <w:numId w:val="140"/>
        </w:numPr>
        <w:jc w:val="both"/>
        <w:rPr>
          <w:b/>
          <w:bCs/>
        </w:rPr>
      </w:pPr>
      <w:r w:rsidRPr="00370B35">
        <w:rPr>
          <w:b/>
          <w:bCs/>
        </w:rPr>
        <w:t>(Item</w:t>
      </w:r>
      <w:r w:rsidR="00C85E40">
        <w:rPr>
          <w:b/>
          <w:bCs/>
        </w:rPr>
        <w:t xml:space="preserve"> 3</w:t>
      </w:r>
      <w:r w:rsidR="00373C1A">
        <w:rPr>
          <w:b/>
          <w:bCs/>
        </w:rPr>
        <w:t>.15.16</w:t>
      </w:r>
      <w:r w:rsidRPr="00370B35">
        <w:rPr>
          <w:b/>
          <w:bCs/>
        </w:rPr>
        <w:t>)</w:t>
      </w:r>
      <w:r w:rsidR="007B4931" w:rsidRPr="007B4931">
        <w:t xml:space="preserve"> Requirement for</w:t>
      </w:r>
      <w:r w:rsidR="00C85E40">
        <w:t xml:space="preserve"> </w:t>
      </w:r>
      <w:r w:rsidR="00162D13" w:rsidRPr="00261FA3">
        <w:t>Failures that are considered as initiated in plant systems other than the reactor coolant system, such as the containers or stores for fresh or irradiated fuel and storage tanks for radioactive gaseous or liquid wastes, should also be described here.</w:t>
      </w:r>
    </w:p>
    <w:p w14:paraId="70EFBFE9" w14:textId="1EF9DF5D" w:rsidR="004508A6" w:rsidRPr="00370B35" w:rsidRDefault="004508A6" w:rsidP="00513590">
      <w:pPr>
        <w:pStyle w:val="ListParagraph"/>
        <w:numPr>
          <w:ilvl w:val="0"/>
          <w:numId w:val="140"/>
        </w:numPr>
        <w:jc w:val="both"/>
        <w:rPr>
          <w:b/>
          <w:bCs/>
        </w:rPr>
      </w:pPr>
      <w:r w:rsidRPr="00370B35">
        <w:rPr>
          <w:b/>
          <w:bCs/>
        </w:rPr>
        <w:lastRenderedPageBreak/>
        <w:t>(Item</w:t>
      </w:r>
      <w:r w:rsidR="00D445D6">
        <w:rPr>
          <w:b/>
          <w:bCs/>
        </w:rPr>
        <w:t xml:space="preserve"> 3.15</w:t>
      </w:r>
      <w:r w:rsidR="00BD50DC">
        <w:rPr>
          <w:b/>
          <w:bCs/>
        </w:rPr>
        <w:t>.17</w:t>
      </w:r>
      <w:r w:rsidRPr="00370B35">
        <w:rPr>
          <w:b/>
          <w:bCs/>
        </w:rPr>
        <w:t>)</w:t>
      </w:r>
      <w:r w:rsidR="007B4931" w:rsidRPr="007B4931">
        <w:t xml:space="preserve"> Requirement for</w:t>
      </w:r>
      <w:r w:rsidR="00921A88">
        <w:t xml:space="preserve"> </w:t>
      </w:r>
      <w:r w:rsidR="00921A88" w:rsidRPr="00921A88">
        <w:t xml:space="preserve">the interactions between the reactor core and the spent fuel pool, as well as their mutual impact, </w:t>
      </w:r>
      <w:r w:rsidR="00E87B99">
        <w:t>to</w:t>
      </w:r>
      <w:r w:rsidR="00921A88" w:rsidRPr="00921A88">
        <w:t xml:space="preserve"> be identified</w:t>
      </w:r>
      <w:r w:rsidR="00E87B99">
        <w:t>,</w:t>
      </w:r>
      <w:r w:rsidR="00E87B99" w:rsidRPr="00E87B99">
        <w:t xml:space="preserve"> </w:t>
      </w:r>
      <w:r w:rsidR="00E87B99">
        <w:t>w</w:t>
      </w:r>
      <w:r w:rsidR="00E87B99" w:rsidRPr="00921A88">
        <w:t>here appropriate (for consideration as sources of initiating events)</w:t>
      </w:r>
      <w:r w:rsidR="00E87B99">
        <w:t>.</w:t>
      </w:r>
    </w:p>
    <w:p w14:paraId="1115564B" w14:textId="79CB083D" w:rsidR="004508A6" w:rsidRPr="00370B35" w:rsidRDefault="004508A6" w:rsidP="00513590">
      <w:pPr>
        <w:pStyle w:val="ListParagraph"/>
        <w:numPr>
          <w:ilvl w:val="0"/>
          <w:numId w:val="140"/>
        </w:numPr>
        <w:jc w:val="both"/>
        <w:rPr>
          <w:b/>
          <w:bCs/>
        </w:rPr>
      </w:pPr>
      <w:r w:rsidRPr="00370B35">
        <w:rPr>
          <w:b/>
          <w:bCs/>
        </w:rPr>
        <w:t>(Item</w:t>
      </w:r>
      <w:r w:rsidR="00A8755E">
        <w:rPr>
          <w:b/>
          <w:bCs/>
        </w:rPr>
        <w:t xml:space="preserve"> 3.15.19</w:t>
      </w:r>
      <w:r w:rsidRPr="00370B35">
        <w:rPr>
          <w:b/>
          <w:bCs/>
        </w:rPr>
        <w:t>)</w:t>
      </w:r>
      <w:r w:rsidR="007B4931" w:rsidRPr="007B4931">
        <w:t xml:space="preserve"> Requirement for</w:t>
      </w:r>
      <w:r w:rsidR="00536136">
        <w:t xml:space="preserve"> “</w:t>
      </w:r>
      <w:r w:rsidR="00536136" w:rsidRPr="00536136">
        <w:t>Identification, categorization and grouping of postulated initiating events and accident scenarios</w:t>
      </w:r>
      <w:r w:rsidR="00536136">
        <w:t>”</w:t>
      </w:r>
      <w:r w:rsidR="001047E3">
        <w:t xml:space="preserve"> section to</w:t>
      </w:r>
      <w:r w:rsidR="005C4A3B" w:rsidRPr="00261FA3">
        <w:t xml:space="preserve">, with reference to specific analyses presented in this safety analysis report, also list the conditions that could lead to an early radioactive release or a large radioactive release and thus need to be ‘practically eliminated’, as required by </w:t>
      </w:r>
      <w:r w:rsidR="005C4A3B" w:rsidRPr="001874B3">
        <w:t>para. 5.31 of SSR</w:t>
      </w:r>
      <w:r w:rsidR="005C4A3B" w:rsidRPr="001874B3">
        <w:noBreakHyphen/>
        <w:t>2/1 (Rev. 1).</w:t>
      </w:r>
    </w:p>
    <w:p w14:paraId="6CE961E6" w14:textId="7F43631C" w:rsidR="004508A6" w:rsidRPr="00370B35" w:rsidRDefault="004508A6" w:rsidP="00513590">
      <w:pPr>
        <w:pStyle w:val="ListParagraph"/>
        <w:numPr>
          <w:ilvl w:val="0"/>
          <w:numId w:val="140"/>
        </w:numPr>
        <w:jc w:val="both"/>
        <w:rPr>
          <w:b/>
          <w:bCs/>
        </w:rPr>
      </w:pPr>
      <w:r w:rsidRPr="00370B35">
        <w:rPr>
          <w:b/>
          <w:bCs/>
        </w:rPr>
        <w:t>(Item</w:t>
      </w:r>
      <w:r w:rsidR="006D511F">
        <w:rPr>
          <w:b/>
          <w:bCs/>
        </w:rPr>
        <w:t xml:space="preserve"> 3.15.21</w:t>
      </w:r>
      <w:r w:rsidRPr="00370B35">
        <w:rPr>
          <w:b/>
          <w:bCs/>
        </w:rPr>
        <w:t>)</w:t>
      </w:r>
      <w:r w:rsidR="007B4931" w:rsidRPr="007B4931">
        <w:t xml:space="preserve"> Requirement for</w:t>
      </w:r>
      <w:r w:rsidR="00316490">
        <w:t xml:space="preserve"> t</w:t>
      </w:r>
      <w:r w:rsidR="00316490" w:rsidRPr="00316490">
        <w:t xml:space="preserve">he radiological acceptance criteria relating to radiological consequences and the technical acceptance criteria relating to the integrity of barriers </w:t>
      </w:r>
      <w:r w:rsidR="006D511F">
        <w:t>to</w:t>
      </w:r>
      <w:r w:rsidR="00316490" w:rsidRPr="00316490">
        <w:t xml:space="preserve"> be specified in </w:t>
      </w:r>
      <w:r w:rsidR="00AB7FC0">
        <w:t>“</w:t>
      </w:r>
      <w:r w:rsidR="00AB7FC0" w:rsidRPr="00AB7FC0">
        <w:t>Safety objectives and acceptance criteria</w:t>
      </w:r>
      <w:r w:rsidR="00AB7FC0">
        <w:t>”</w:t>
      </w:r>
      <w:r w:rsidR="00316490" w:rsidRPr="00316490">
        <w:t xml:space="preserve"> section for different categories of events and types of analysis</w:t>
      </w:r>
      <w:r w:rsidR="00AB7FC0">
        <w:t>; Requirement for t</w:t>
      </w:r>
      <w:r w:rsidR="00316490" w:rsidRPr="00316490">
        <w:t xml:space="preserve">he information on acceptance criteria given in this section </w:t>
      </w:r>
      <w:r w:rsidR="00AB7FC0">
        <w:t>to</w:t>
      </w:r>
      <w:r w:rsidR="00316490" w:rsidRPr="00316490">
        <w:t xml:space="preserve"> be consistent with the more general information provided in chapter 3 of the safety analysis report.</w:t>
      </w:r>
    </w:p>
    <w:p w14:paraId="047A5F17" w14:textId="466870FF" w:rsidR="004508A6" w:rsidRPr="00150007" w:rsidRDefault="004508A6" w:rsidP="00513590">
      <w:pPr>
        <w:pStyle w:val="ListParagraph"/>
        <w:numPr>
          <w:ilvl w:val="0"/>
          <w:numId w:val="140"/>
        </w:numPr>
        <w:jc w:val="both"/>
      </w:pPr>
      <w:r w:rsidRPr="00150007">
        <w:rPr>
          <w:b/>
          <w:bCs/>
        </w:rPr>
        <w:t>(Item</w:t>
      </w:r>
      <w:r w:rsidR="004F188B" w:rsidRPr="00150007">
        <w:rPr>
          <w:b/>
          <w:bCs/>
        </w:rPr>
        <w:t xml:space="preserve"> 3.15.41 (g)</w:t>
      </w:r>
      <w:r w:rsidRPr="00150007">
        <w:rPr>
          <w:b/>
          <w:bCs/>
        </w:rPr>
        <w:t>)</w:t>
      </w:r>
      <w:r w:rsidR="007B4931" w:rsidRPr="007B4931">
        <w:t xml:space="preserve"> Requirement for</w:t>
      </w:r>
      <w:r w:rsidR="00150007" w:rsidRPr="00150007">
        <w:t xml:space="preserve"> </w:t>
      </w:r>
      <w:r w:rsidR="00150007" w:rsidRPr="00261FA3">
        <w:t>a separate subsection</w:t>
      </w:r>
      <w:r w:rsidR="00150007">
        <w:t xml:space="preserve"> to </w:t>
      </w:r>
      <w:r w:rsidR="00B47897">
        <w:t xml:space="preserve">be </w:t>
      </w:r>
      <w:r w:rsidR="00150007">
        <w:t>included, for</w:t>
      </w:r>
      <w:r w:rsidR="00150007" w:rsidRPr="00261FA3">
        <w:t xml:space="preserve"> each individual group of postulated initiating events </w:t>
      </w:r>
      <w:proofErr w:type="spellStart"/>
      <w:r w:rsidR="00150007" w:rsidRPr="00261FA3">
        <w:t>analysed</w:t>
      </w:r>
      <w:proofErr w:type="spellEnd"/>
      <w:r w:rsidR="00150007" w:rsidRPr="00261FA3">
        <w:t>, providing the following information</w:t>
      </w:r>
      <w:r w:rsidR="00150007">
        <w:t xml:space="preserve"> on t</w:t>
      </w:r>
      <w:r w:rsidR="003778AA" w:rsidRPr="00261FA3">
        <w:t>he results of the assessment of the radiological consequences of a given event, if applicable</w:t>
      </w:r>
      <w:r w:rsidR="00ED0C18">
        <w:t>; Requirement for t</w:t>
      </w:r>
      <w:r w:rsidR="003778AA" w:rsidRPr="00261FA3">
        <w:t xml:space="preserve">he key results </w:t>
      </w:r>
      <w:r w:rsidR="00ED0C18">
        <w:t>to</w:t>
      </w:r>
      <w:r w:rsidR="003778AA" w:rsidRPr="00261FA3">
        <w:t xml:space="preserve"> be compared with the radiological acceptance criteria. The analysis of radiological consequences can be presented together with other results in a common section for each relevant postulated initiating event </w:t>
      </w:r>
      <w:proofErr w:type="spellStart"/>
      <w:r w:rsidR="003778AA" w:rsidRPr="00261FA3">
        <w:t>analysed</w:t>
      </w:r>
      <w:proofErr w:type="spellEnd"/>
      <w:r w:rsidR="003778AA" w:rsidRPr="00261FA3">
        <w:t>, or it can be placed in a separate section together with all the design basis accident analyses that show radiological consequences, with an appropriate selection of bounding cases for different categories of events.</w:t>
      </w:r>
    </w:p>
    <w:p w14:paraId="41A8FACA" w14:textId="3BED6AE7" w:rsidR="004508A6" w:rsidRPr="00904DE4" w:rsidRDefault="004508A6" w:rsidP="00513590">
      <w:pPr>
        <w:pStyle w:val="ListParagraph"/>
        <w:numPr>
          <w:ilvl w:val="0"/>
          <w:numId w:val="140"/>
        </w:numPr>
        <w:jc w:val="both"/>
        <w:rPr>
          <w:b/>
          <w:bCs/>
        </w:rPr>
      </w:pPr>
      <w:r w:rsidRPr="00370B35">
        <w:rPr>
          <w:b/>
          <w:bCs/>
        </w:rPr>
        <w:t>(Item</w:t>
      </w:r>
      <w:r w:rsidR="00144620">
        <w:rPr>
          <w:b/>
          <w:bCs/>
        </w:rPr>
        <w:t xml:space="preserve"> 3.15.51</w:t>
      </w:r>
      <w:r w:rsidRPr="00370B35">
        <w:rPr>
          <w:b/>
          <w:bCs/>
        </w:rPr>
        <w:t>)</w:t>
      </w:r>
      <w:r w:rsidR="007B4931" w:rsidRPr="007B4931">
        <w:t xml:space="preserve"> Requirement for</w:t>
      </w:r>
      <w:r w:rsidR="00550143">
        <w:t xml:space="preserve"> “</w:t>
      </w:r>
      <w:r w:rsidR="00550143" w:rsidRPr="00550143">
        <w:t>Analysis of postulated initiating events and accident scenarios associated with the spent fuel pool</w:t>
      </w:r>
      <w:r w:rsidR="00550143">
        <w:t xml:space="preserve">” section to present </w:t>
      </w:r>
      <w:r w:rsidR="00C247DD" w:rsidRPr="00C247DD">
        <w:t>the safety analysis performed for postulated initiating events caused by the release of radioactive material from a subsystem or component (typically from systems for the treatment or storage of radioactive waste), from minor leakage from a radioactive waste system to the overheating of, or damage to, used fuel in transit or storage, or a large break in a gaseous or liquid waste treatment system.</w:t>
      </w:r>
    </w:p>
    <w:p w14:paraId="32F71A82" w14:textId="10D6C572" w:rsidR="002160DA" w:rsidRDefault="00253DEF" w:rsidP="00153209">
      <w:pPr>
        <w:jc w:val="both"/>
      </w:pPr>
      <w:r w:rsidRPr="003D6B2E">
        <w:t xml:space="preserve">The entire </w:t>
      </w:r>
      <w:r w:rsidR="003D6B2E" w:rsidRPr="003D6B2E">
        <w:t>“Chapter 21: Decommissioning and end of life aspects” subsection was classified as NOC and COM-P.</w:t>
      </w:r>
    </w:p>
    <w:p w14:paraId="3605EC4F" w14:textId="0DF75A27" w:rsidR="00B84AA7" w:rsidRPr="00B84AA7" w:rsidRDefault="00B84AA7" w:rsidP="00153209">
      <w:pPr>
        <w:jc w:val="both"/>
        <w:rPr>
          <w:i/>
          <w:iCs/>
          <w:lang w:eastAsia="zh-CN"/>
        </w:rPr>
      </w:pPr>
      <w:r w:rsidRPr="00FA66C7">
        <w:rPr>
          <w:i/>
          <w:iCs/>
          <w:lang w:eastAsia="zh-CN"/>
        </w:rPr>
        <w:t xml:space="preserve">Refer to </w:t>
      </w:r>
      <w:r w:rsidRPr="00FA66C7">
        <w:rPr>
          <w:b/>
          <w:bCs/>
          <w:i/>
          <w:iCs/>
          <w:lang w:eastAsia="zh-CN"/>
        </w:rPr>
        <w:t>Subsection 2.</w:t>
      </w:r>
      <w:r>
        <w:rPr>
          <w:b/>
          <w:bCs/>
          <w:i/>
          <w:iCs/>
          <w:lang w:eastAsia="zh-CN"/>
        </w:rPr>
        <w:t>4</w:t>
      </w:r>
      <w:r w:rsidRPr="006A0FAA">
        <w:rPr>
          <w:i/>
          <w:iCs/>
          <w:lang w:eastAsia="zh-CN"/>
        </w:rPr>
        <w:t xml:space="preserve"> of the compliance assessment report </w:t>
      </w:r>
      <w:r w:rsidRPr="006A0FAA">
        <w:rPr>
          <w:rFonts w:cstheme="minorBidi"/>
          <w:i/>
          <w:iCs/>
          <w:szCs w:val="22"/>
        </w:rPr>
        <w:t>[</w:t>
      </w:r>
      <w:r w:rsidRPr="006A0FAA">
        <w:rPr>
          <w:rFonts w:cstheme="minorBidi"/>
          <w:i/>
          <w:iCs/>
          <w:szCs w:val="22"/>
        </w:rPr>
        <w:fldChar w:fldCharType="begin"/>
      </w:r>
      <w:r w:rsidRPr="006A0FAA">
        <w:rPr>
          <w:rFonts w:cstheme="minorBidi"/>
          <w:i/>
          <w:iCs/>
          <w:szCs w:val="22"/>
        </w:rPr>
        <w:instrText xml:space="preserve"> REF _Ref145345292 \r \h  \* MERGEFORMAT </w:instrText>
      </w:r>
      <w:r w:rsidRPr="006A0FAA">
        <w:rPr>
          <w:rFonts w:cstheme="minorBidi"/>
          <w:i/>
          <w:iCs/>
          <w:szCs w:val="22"/>
        </w:rPr>
      </w:r>
      <w:r w:rsidRPr="006A0FAA">
        <w:rPr>
          <w:rFonts w:cstheme="minorBidi"/>
          <w:i/>
          <w:iCs/>
          <w:szCs w:val="22"/>
        </w:rPr>
        <w:fldChar w:fldCharType="separate"/>
      </w:r>
      <w:r w:rsidR="00CE4DAB">
        <w:rPr>
          <w:rFonts w:cstheme="minorBidi"/>
          <w:i/>
          <w:iCs/>
          <w:szCs w:val="22"/>
        </w:rPr>
        <w:t>46</w:t>
      </w:r>
      <w:r w:rsidRPr="006A0FAA">
        <w:rPr>
          <w:rFonts w:cstheme="minorBidi"/>
          <w:i/>
          <w:iCs/>
          <w:szCs w:val="22"/>
        </w:rPr>
        <w:fldChar w:fldCharType="end"/>
      </w:r>
      <w:r w:rsidRPr="006A0FAA">
        <w:rPr>
          <w:rFonts w:cstheme="minorBidi"/>
          <w:i/>
          <w:iCs/>
          <w:szCs w:val="22"/>
        </w:rPr>
        <w:t>]</w:t>
      </w:r>
      <w:r w:rsidRPr="006A0FAA">
        <w:rPr>
          <w:i/>
          <w:iCs/>
          <w:lang w:eastAsia="zh-CN"/>
        </w:rPr>
        <w:t xml:space="preserve"> for more details.</w:t>
      </w:r>
    </w:p>
    <w:p w14:paraId="5408A876" w14:textId="4244F45B" w:rsidR="00C508BE" w:rsidRDefault="00C63E31" w:rsidP="008E6436">
      <w:pPr>
        <w:pStyle w:val="Heading3"/>
      </w:pPr>
      <w:bookmarkStart w:id="127" w:name="_Toc152671860"/>
      <w:r>
        <w:t>Non Compliance</w:t>
      </w:r>
      <w:bookmarkEnd w:id="127"/>
    </w:p>
    <w:p w14:paraId="13543252" w14:textId="77777777" w:rsidR="00DE4585" w:rsidRPr="00261FA3" w:rsidRDefault="00DE4585" w:rsidP="00DE4585">
      <w:r w:rsidRPr="00261FA3">
        <w:t>The following is specific content identified in IAEA SSG-61 that is not included as specific chapters in the DCD/UFSAR:</w:t>
      </w:r>
    </w:p>
    <w:p w14:paraId="201B1D60" w14:textId="77777777" w:rsidR="00DE4585" w:rsidRPr="00261FA3" w:rsidRDefault="00DE4585" w:rsidP="00513590">
      <w:pPr>
        <w:pStyle w:val="ListParagraph"/>
        <w:numPr>
          <w:ilvl w:val="0"/>
          <w:numId w:val="45"/>
        </w:numPr>
        <w:tabs>
          <w:tab w:val="clear" w:pos="720"/>
          <w:tab w:val="clear" w:pos="1296"/>
          <w:tab w:val="clear" w:pos="1872"/>
          <w:tab w:val="clear" w:pos="2448"/>
        </w:tabs>
        <w:spacing w:before="0" w:after="160" w:line="259" w:lineRule="auto"/>
      </w:pPr>
      <w:r w:rsidRPr="00261FA3">
        <w:t>IAEA SSG-61 Chapter 13: Emergency preparedness and response</w:t>
      </w:r>
    </w:p>
    <w:p w14:paraId="4B42BE72" w14:textId="77777777" w:rsidR="00DE4585" w:rsidRPr="00261FA3" w:rsidRDefault="00DE4585" w:rsidP="00513590">
      <w:pPr>
        <w:pStyle w:val="ListParagraph"/>
        <w:numPr>
          <w:ilvl w:val="0"/>
          <w:numId w:val="45"/>
        </w:numPr>
        <w:tabs>
          <w:tab w:val="clear" w:pos="720"/>
          <w:tab w:val="clear" w:pos="1296"/>
          <w:tab w:val="clear" w:pos="1872"/>
          <w:tab w:val="clear" w:pos="2448"/>
        </w:tabs>
        <w:spacing w:before="0" w:after="160" w:line="259" w:lineRule="auto"/>
      </w:pPr>
      <w:r w:rsidRPr="00261FA3">
        <w:t>IAEA SSG-61 Chapter 20: Environmental aspects</w:t>
      </w:r>
    </w:p>
    <w:p w14:paraId="632ADA11" w14:textId="01132218" w:rsidR="00F24C44" w:rsidRDefault="00DE4585" w:rsidP="00513590">
      <w:pPr>
        <w:pStyle w:val="ListParagraph"/>
        <w:numPr>
          <w:ilvl w:val="0"/>
          <w:numId w:val="45"/>
        </w:numPr>
        <w:tabs>
          <w:tab w:val="clear" w:pos="720"/>
          <w:tab w:val="clear" w:pos="1296"/>
          <w:tab w:val="clear" w:pos="1872"/>
          <w:tab w:val="clear" w:pos="2448"/>
        </w:tabs>
        <w:spacing w:before="0" w:after="160" w:line="259" w:lineRule="auto"/>
      </w:pPr>
      <w:r w:rsidRPr="00261FA3">
        <w:t xml:space="preserve">IAEA SSG-61 Chapter 21: </w:t>
      </w:r>
      <w:r w:rsidRPr="00261FA3">
        <w:rPr>
          <w:rFonts w:eastAsiaTheme="minorHAnsi"/>
          <w:kern w:val="2"/>
          <w14:ligatures w14:val="standardContextual"/>
        </w:rPr>
        <w:t>Decommissioning and end of life aspects</w:t>
      </w:r>
    </w:p>
    <w:p w14:paraId="383366D1" w14:textId="77777777" w:rsidR="00F24C44" w:rsidRPr="002160DA" w:rsidRDefault="00F24C44" w:rsidP="00F24C44">
      <w:pPr>
        <w:jc w:val="both"/>
      </w:pPr>
      <w:r w:rsidRPr="002160DA">
        <w:t>NOC items were identified in four subsections.</w:t>
      </w:r>
    </w:p>
    <w:p w14:paraId="26FC3EF0" w14:textId="77777777" w:rsidR="00F24C44" w:rsidRDefault="00F24C44" w:rsidP="00F24C44">
      <w:pPr>
        <w:jc w:val="both"/>
      </w:pPr>
      <w:r w:rsidRPr="006136D1">
        <w:t>“</w:t>
      </w:r>
      <w:r w:rsidRPr="007F2D5B">
        <w:t>Chapter 14: Plant construction and commissioning</w:t>
      </w:r>
      <w:r w:rsidRPr="006136D1">
        <w:t>” subsection contains</w:t>
      </w:r>
      <w:r>
        <w:t xml:space="preserve"> a NOC</w:t>
      </w:r>
      <w:r w:rsidRPr="006136D1">
        <w:t xml:space="preserve"> item related to:</w:t>
      </w:r>
    </w:p>
    <w:p w14:paraId="36073CF4" w14:textId="77777777" w:rsidR="00F24C44" w:rsidRPr="00370B35" w:rsidRDefault="00F24C44" w:rsidP="00513590">
      <w:pPr>
        <w:pStyle w:val="ListParagraph"/>
        <w:numPr>
          <w:ilvl w:val="0"/>
          <w:numId w:val="140"/>
        </w:numPr>
        <w:jc w:val="both"/>
        <w:rPr>
          <w:b/>
          <w:bCs/>
        </w:rPr>
      </w:pPr>
      <w:r w:rsidRPr="00370B35">
        <w:rPr>
          <w:b/>
          <w:bCs/>
        </w:rPr>
        <w:t>(Item</w:t>
      </w:r>
      <w:r>
        <w:rPr>
          <w:b/>
          <w:bCs/>
        </w:rPr>
        <w:t xml:space="preserve"> 3.14.7</w:t>
      </w:r>
      <w:r w:rsidRPr="00370B35">
        <w:rPr>
          <w:b/>
          <w:bCs/>
        </w:rPr>
        <w:t>)</w:t>
      </w:r>
      <w:r w:rsidRPr="00F378C0">
        <w:t xml:space="preserve"> </w:t>
      </w:r>
      <w:r>
        <w:t>Items that should be included to t</w:t>
      </w:r>
      <w:r w:rsidRPr="00261FA3">
        <w:t>he specific information provided in the safety analysis report prior to plant construction</w:t>
      </w:r>
      <w:r>
        <w:t>.</w:t>
      </w:r>
    </w:p>
    <w:p w14:paraId="4EBA2638" w14:textId="77777777" w:rsidR="00F24C44" w:rsidRDefault="00F24C44" w:rsidP="00F24C44">
      <w:pPr>
        <w:autoSpaceDE w:val="0"/>
        <w:autoSpaceDN w:val="0"/>
        <w:adjustRightInd w:val="0"/>
        <w:jc w:val="both"/>
      </w:pPr>
      <w:r w:rsidRPr="00261FA3">
        <w:lastRenderedPageBreak/>
        <w:t xml:space="preserve">DCD Chapter 14 provides the description of the initial test program.  It does not provide a detailed description of the construction process itself.  This type of content would need to be developed on a project-specific basis.  </w:t>
      </w:r>
    </w:p>
    <w:p w14:paraId="56591A6B" w14:textId="77777777" w:rsidR="00F24C44" w:rsidRPr="00643164" w:rsidRDefault="00F24C44" w:rsidP="00F24C44">
      <w:pPr>
        <w:jc w:val="both"/>
      </w:pPr>
      <w:r w:rsidRPr="006136D1">
        <w:t>“</w:t>
      </w:r>
      <w:r>
        <w:t>Chapter 15: Safety analysis</w:t>
      </w:r>
      <w:r w:rsidRPr="006136D1">
        <w:t>” subsection contains</w:t>
      </w:r>
      <w:r>
        <w:t xml:space="preserve"> </w:t>
      </w:r>
      <w:r w:rsidRPr="006136D1">
        <w:t>C</w:t>
      </w:r>
      <w:r>
        <w:t>OM-P</w:t>
      </w:r>
      <w:r w:rsidRPr="006136D1">
        <w:t xml:space="preserve"> item</w:t>
      </w:r>
      <w:r>
        <w:t>s</w:t>
      </w:r>
      <w:r w:rsidRPr="006136D1">
        <w:t xml:space="preserve"> related to:</w:t>
      </w:r>
    </w:p>
    <w:p w14:paraId="3357602D" w14:textId="77777777" w:rsidR="00F24C44" w:rsidRPr="008D1A9F" w:rsidRDefault="00F24C44" w:rsidP="00513590">
      <w:pPr>
        <w:pStyle w:val="ListParagraph"/>
        <w:numPr>
          <w:ilvl w:val="0"/>
          <w:numId w:val="140"/>
        </w:numPr>
        <w:jc w:val="both"/>
        <w:rPr>
          <w:b/>
          <w:bCs/>
        </w:rPr>
      </w:pPr>
      <w:r w:rsidRPr="003655A1">
        <w:rPr>
          <w:b/>
          <w:bCs/>
        </w:rPr>
        <w:t xml:space="preserve">(3.15.1) </w:t>
      </w:r>
      <w:r w:rsidRPr="003655A1">
        <w:t>Requirement for the</w:t>
      </w:r>
      <w:r>
        <w:t xml:space="preserve"> </w:t>
      </w:r>
      <w:r w:rsidRPr="00261FA3">
        <w:t xml:space="preserve">Chapter 15 of the safety analysis report </w:t>
      </w:r>
      <w:r>
        <w:t>to</w:t>
      </w:r>
      <w:r w:rsidRPr="00261FA3">
        <w:t xml:space="preserve"> provide a description of the safety analyses performed to assess the safety of the plant in normal operation and in response to postulated initiating events and accident scenarios on the basis of established acceptance criteria. These analyses include deterministic safety analyses of normal operation, anticipated operational occurrences, design basis accidents and design extension conditions, including considerations relating to the event sequences to be ‘practically eliminated’, as well as the probabilistic safety assessment. Analyses to justify specific operator actions can also be included in this chapter of the safety analysis report. The results of these analyses are typically used as a basis for the development of the plant operating procedures and guidelines.</w:t>
      </w:r>
    </w:p>
    <w:p w14:paraId="48CFB70B" w14:textId="2A7A9F17" w:rsidR="00F24C44" w:rsidRDefault="00F24C44" w:rsidP="00F24C44">
      <w:pPr>
        <w:autoSpaceDE w:val="0"/>
        <w:autoSpaceDN w:val="0"/>
        <w:adjustRightInd w:val="0"/>
        <w:jc w:val="both"/>
      </w:pPr>
      <w:r w:rsidRPr="00261FA3">
        <w:t>“NOC” is included in the assessment only because Practical Elimination is not directly addressed in the DCD, however, the AP1000 plant design has a very low core damage frequency as described in DCD Chapter 19.   Westinghouse has addressed this with respect to WENRA requirements in EPS-GW-GL-701</w:t>
      </w:r>
      <w:r>
        <w:t xml:space="preserve">. </w:t>
      </w:r>
      <w:r w:rsidRPr="00261FA3">
        <w:t>Westinghouse developed a preliminary position paper on Practical Elimination (APP-GW-GL-900</w:t>
      </w:r>
      <w:r>
        <w:t xml:space="preserve">) </w:t>
      </w:r>
      <w:r w:rsidRPr="00261FA3">
        <w:t xml:space="preserve">which will be basis for further documents in this area. More detailed information will be developed to support PSAR requirements if required by the country’s nuclear regulator. In addition, a summary of Severe Accident Mitigation Design Alternatives (SAMDA) is presented in section 1B-5 of the DCD. </w:t>
      </w:r>
    </w:p>
    <w:p w14:paraId="63AE022D" w14:textId="3D35EFCD" w:rsidR="00F24C44" w:rsidRPr="002A1E6C" w:rsidRDefault="002A1E6C" w:rsidP="00F24C44">
      <w:pPr>
        <w:autoSpaceDE w:val="0"/>
        <w:autoSpaceDN w:val="0"/>
        <w:adjustRightInd w:val="0"/>
        <w:jc w:val="both"/>
        <w:rPr>
          <w:b/>
          <w:bCs/>
        </w:rPr>
      </w:pPr>
      <w:r w:rsidRPr="001874B3">
        <w:rPr>
          <w:b/>
          <w:bCs/>
        </w:rPr>
        <w:t>E</w:t>
      </w:r>
      <w:r w:rsidR="00F24C44" w:rsidRPr="001874B3">
        <w:rPr>
          <w:b/>
          <w:bCs/>
        </w:rPr>
        <w:t>ntire</w:t>
      </w:r>
      <w:r w:rsidR="00F24C44" w:rsidRPr="002A1E6C">
        <w:rPr>
          <w:b/>
          <w:bCs/>
        </w:rPr>
        <w:t xml:space="preserve"> “Chapter 21: Decommissioning and end of life aspects” was assigned to NOC category.</w:t>
      </w:r>
    </w:p>
    <w:p w14:paraId="259668BE" w14:textId="77777777" w:rsidR="00F24C44" w:rsidRDefault="00F24C44" w:rsidP="00F24C44">
      <w:pPr>
        <w:autoSpaceDE w:val="0"/>
        <w:autoSpaceDN w:val="0"/>
        <w:adjustRightInd w:val="0"/>
        <w:jc w:val="both"/>
      </w:pPr>
      <w:r>
        <w:t>This topic is not covered in the DCD or in the Reference Plant UFSAR document as it was not included in the NUREG-0800 and RG 1.70 standard SAR content.</w:t>
      </w:r>
    </w:p>
    <w:p w14:paraId="163D062F" w14:textId="77777777" w:rsidR="00F24C44" w:rsidRDefault="00F24C44" w:rsidP="00F24C44">
      <w:pPr>
        <w:autoSpaceDE w:val="0"/>
        <w:autoSpaceDN w:val="0"/>
        <w:adjustRightInd w:val="0"/>
        <w:jc w:val="both"/>
      </w:pPr>
      <w:r>
        <w:t>Decision to fully follow the approach proposed by the SSG-61 and include the Environmental Aspects Chapter is on the Licensee based on national regulations.</w:t>
      </w:r>
    </w:p>
    <w:p w14:paraId="609CA392" w14:textId="3C69529E" w:rsidR="00F24C44" w:rsidRDefault="00F24C44" w:rsidP="00F24C44">
      <w:pPr>
        <w:autoSpaceDE w:val="0"/>
        <w:autoSpaceDN w:val="0"/>
        <w:adjustRightInd w:val="0"/>
        <w:jc w:val="both"/>
      </w:pPr>
      <w:r>
        <w:t>Information required are site-specific and should be prepared by the Licensee.</w:t>
      </w:r>
    </w:p>
    <w:p w14:paraId="743BF1F3" w14:textId="2F9354E9" w:rsidR="00F24C44" w:rsidRPr="002A1E6C" w:rsidRDefault="002A1E6C" w:rsidP="00F24C44">
      <w:pPr>
        <w:jc w:val="both"/>
        <w:rPr>
          <w:b/>
          <w:bCs/>
        </w:rPr>
      </w:pPr>
      <w:r w:rsidRPr="001874B3">
        <w:rPr>
          <w:b/>
          <w:bCs/>
        </w:rPr>
        <w:t>E</w:t>
      </w:r>
      <w:r w:rsidR="00F24C44" w:rsidRPr="001874B3">
        <w:rPr>
          <w:b/>
          <w:bCs/>
        </w:rPr>
        <w:t>ntire</w:t>
      </w:r>
      <w:r w:rsidR="00F24C44" w:rsidRPr="002A1E6C">
        <w:rPr>
          <w:b/>
          <w:bCs/>
        </w:rPr>
        <w:t xml:space="preserve"> “Chapter 21: Decommissioning and end of life aspects” subsection was classified as NOC and COM-P.</w:t>
      </w:r>
    </w:p>
    <w:p w14:paraId="3ABDF648" w14:textId="77777777" w:rsidR="00F24C44" w:rsidRPr="00261FA3" w:rsidRDefault="00F24C44" w:rsidP="00F24C44">
      <w:pPr>
        <w:autoSpaceDE w:val="0"/>
        <w:autoSpaceDN w:val="0"/>
        <w:adjustRightInd w:val="0"/>
        <w:jc w:val="both"/>
      </w:pPr>
      <w:r w:rsidRPr="00261FA3">
        <w:t>This topic is not covered in the DCD or in the Reference Plant UFSAR document as it was not included in the NUREG-0800 and RG 1.70 standard SAR content.</w:t>
      </w:r>
    </w:p>
    <w:p w14:paraId="249DFD80" w14:textId="77777777" w:rsidR="00F24C44" w:rsidRPr="00261FA3" w:rsidRDefault="00F24C44" w:rsidP="00F24C44">
      <w:pPr>
        <w:autoSpaceDE w:val="0"/>
        <w:autoSpaceDN w:val="0"/>
        <w:adjustRightInd w:val="0"/>
        <w:jc w:val="both"/>
      </w:pPr>
      <w:r w:rsidRPr="00261FA3">
        <w:t>Decision to fully follow the approach proposed by the SSG-61 and include the Decommissioning Chapter is on the Licensee based on national regulations.</w:t>
      </w:r>
    </w:p>
    <w:p w14:paraId="5C12ED11" w14:textId="77777777" w:rsidR="00F24C44" w:rsidRPr="00261FA3" w:rsidRDefault="00F24C44" w:rsidP="00F24C44">
      <w:pPr>
        <w:autoSpaceDE w:val="0"/>
        <w:autoSpaceDN w:val="0"/>
        <w:adjustRightInd w:val="0"/>
        <w:jc w:val="both"/>
      </w:pPr>
      <w:r w:rsidRPr="00261FA3">
        <w:t>Westinghouse will develop the SAR Input file for this Chapter, which will summarize studies already performed for the AP1000 plant decommissioning.</w:t>
      </w:r>
    </w:p>
    <w:p w14:paraId="06682560" w14:textId="4E67D3BA" w:rsidR="00F24C44" w:rsidRDefault="00F24C44" w:rsidP="002008B3">
      <w:pPr>
        <w:autoSpaceDE w:val="0"/>
        <w:autoSpaceDN w:val="0"/>
        <w:adjustRightInd w:val="0"/>
        <w:jc w:val="both"/>
        <w:sectPr w:rsidR="00F24C44" w:rsidSect="00097474">
          <w:endnotePr>
            <w:numFmt w:val="decimal"/>
          </w:endnotePr>
          <w:pgSz w:w="12240" w:h="15840" w:code="1"/>
          <w:pgMar w:top="1440" w:right="1440" w:bottom="1440" w:left="1440" w:header="720" w:footer="720" w:gutter="0"/>
          <w:cols w:space="720"/>
          <w:noEndnote/>
          <w:docGrid w:linePitch="299"/>
        </w:sectPr>
      </w:pPr>
      <w:r w:rsidRPr="00261FA3">
        <w:t>AP1000 plant is designed to be amenable to decommissioning, with features that both facilitate decommissioning and minimize scope and cost.</w:t>
      </w:r>
    </w:p>
    <w:p w14:paraId="3EA4BAF3" w14:textId="77777777" w:rsidR="00C508BE" w:rsidRPr="008E6436" w:rsidRDefault="00C508BE" w:rsidP="008E6436"/>
    <w:p w14:paraId="01C5510F" w14:textId="7F5BB462" w:rsidR="00CF0EEB" w:rsidRDefault="00CF0EEB" w:rsidP="00CF0EEB">
      <w:pPr>
        <w:pStyle w:val="Heading2"/>
        <w:rPr>
          <w:rFonts w:cstheme="minorBidi"/>
          <w:caps w:val="0"/>
          <w:szCs w:val="22"/>
        </w:rPr>
      </w:pPr>
      <w:bookmarkStart w:id="128" w:name="_Toc151365402"/>
      <w:bookmarkStart w:id="129" w:name="_Toc151366972"/>
      <w:bookmarkStart w:id="130" w:name="_Toc151368539"/>
      <w:bookmarkStart w:id="131" w:name="_Toc151365403"/>
      <w:bookmarkStart w:id="132" w:name="_Toc151366973"/>
      <w:bookmarkStart w:id="133" w:name="_Toc151368540"/>
      <w:bookmarkStart w:id="134" w:name="_Toc151365404"/>
      <w:bookmarkStart w:id="135" w:name="_Toc151366974"/>
      <w:bookmarkStart w:id="136" w:name="_Toc151368541"/>
      <w:bookmarkStart w:id="137" w:name="_Toc151365405"/>
      <w:bookmarkStart w:id="138" w:name="_Toc151366975"/>
      <w:bookmarkStart w:id="139" w:name="_Toc151368542"/>
      <w:bookmarkStart w:id="140" w:name="_Toc152671861"/>
      <w:bookmarkEnd w:id="128"/>
      <w:bookmarkEnd w:id="129"/>
      <w:bookmarkEnd w:id="130"/>
      <w:bookmarkEnd w:id="131"/>
      <w:bookmarkEnd w:id="132"/>
      <w:bookmarkEnd w:id="133"/>
      <w:bookmarkEnd w:id="134"/>
      <w:bookmarkEnd w:id="135"/>
      <w:bookmarkEnd w:id="136"/>
      <w:bookmarkEnd w:id="137"/>
      <w:bookmarkEnd w:id="138"/>
      <w:bookmarkEnd w:id="139"/>
      <w:r w:rsidRPr="00CF0EEB">
        <w:rPr>
          <w:rFonts w:cstheme="minorBidi"/>
          <w:caps w:val="0"/>
          <w:szCs w:val="22"/>
        </w:rPr>
        <w:t>SSG-62 DESIGN OF AUXILIARY SYSTEMS AND SUPPORTING SYSTEMS FOR NUCLEAR POWER PLANTS</w:t>
      </w:r>
      <w:bookmarkEnd w:id="140"/>
    </w:p>
    <w:p w14:paraId="75643F5E" w14:textId="5670274F" w:rsidR="003B41C0" w:rsidRPr="003B41C0" w:rsidRDefault="003B41C0" w:rsidP="003B41C0">
      <w:r w:rsidRPr="003B41C0">
        <w:rPr>
          <w:rFonts w:cstheme="minorBidi"/>
          <w:szCs w:val="22"/>
        </w:rPr>
        <w:t>Following summary reflects results of the assessment conducted against reference [</w:t>
      </w:r>
      <w:r>
        <w:rPr>
          <w:rFonts w:cstheme="minorBidi"/>
          <w:b/>
          <w:caps/>
          <w:kern w:val="24"/>
          <w:sz w:val="28"/>
          <w:szCs w:val="22"/>
        </w:rPr>
        <w:fldChar w:fldCharType="begin"/>
      </w:r>
      <w:r>
        <w:rPr>
          <w:rFonts w:cstheme="minorBidi"/>
          <w:szCs w:val="22"/>
        </w:rPr>
        <w:instrText xml:space="preserve"> REF _Ref151942129 \r \h </w:instrText>
      </w:r>
      <w:r>
        <w:rPr>
          <w:rFonts w:cstheme="minorBidi"/>
          <w:b/>
          <w:caps/>
          <w:kern w:val="24"/>
          <w:sz w:val="28"/>
          <w:szCs w:val="22"/>
        </w:rPr>
      </w:r>
      <w:r>
        <w:rPr>
          <w:rFonts w:cstheme="minorBidi"/>
          <w:b/>
          <w:caps/>
          <w:kern w:val="24"/>
          <w:sz w:val="28"/>
          <w:szCs w:val="22"/>
        </w:rPr>
        <w:fldChar w:fldCharType="separate"/>
      </w:r>
      <w:r w:rsidR="00CE4DAB">
        <w:rPr>
          <w:rFonts w:cstheme="minorBidi"/>
          <w:szCs w:val="22"/>
        </w:rPr>
        <w:t>17</w:t>
      </w:r>
      <w:r>
        <w:rPr>
          <w:rFonts w:cstheme="minorBidi"/>
          <w:b/>
          <w:caps/>
          <w:kern w:val="24"/>
          <w:sz w:val="28"/>
          <w:szCs w:val="22"/>
        </w:rPr>
        <w:fldChar w:fldCharType="end"/>
      </w:r>
      <w:r w:rsidRPr="003B41C0">
        <w:rPr>
          <w:rFonts w:cstheme="minorBidi"/>
          <w:szCs w:val="22"/>
        </w:rPr>
        <w:t>] as part of the compliance assessment report [</w:t>
      </w:r>
      <w:r w:rsidR="00FC57B9">
        <w:rPr>
          <w:rFonts w:cstheme="minorBidi"/>
          <w:b/>
          <w:caps/>
          <w:kern w:val="24"/>
          <w:sz w:val="28"/>
          <w:szCs w:val="22"/>
        </w:rPr>
        <w:fldChar w:fldCharType="begin"/>
      </w:r>
      <w:r w:rsidR="00FC57B9">
        <w:rPr>
          <w:rFonts w:cstheme="minorBidi"/>
          <w:szCs w:val="22"/>
        </w:rPr>
        <w:instrText xml:space="preserve"> REF _Ref151942140 \r \h </w:instrText>
      </w:r>
      <w:r w:rsidR="00FC57B9">
        <w:rPr>
          <w:rFonts w:cstheme="minorBidi"/>
          <w:b/>
          <w:caps/>
          <w:kern w:val="24"/>
          <w:sz w:val="28"/>
          <w:szCs w:val="22"/>
        </w:rPr>
      </w:r>
      <w:r w:rsidR="00FC57B9">
        <w:rPr>
          <w:rFonts w:cstheme="minorBidi"/>
          <w:b/>
          <w:caps/>
          <w:kern w:val="24"/>
          <w:sz w:val="28"/>
          <w:szCs w:val="22"/>
        </w:rPr>
        <w:fldChar w:fldCharType="separate"/>
      </w:r>
      <w:r w:rsidR="00CE4DAB">
        <w:rPr>
          <w:rFonts w:cstheme="minorBidi"/>
          <w:szCs w:val="22"/>
        </w:rPr>
        <w:t>47</w:t>
      </w:r>
      <w:r w:rsidR="00FC57B9">
        <w:rPr>
          <w:rFonts w:cstheme="minorBidi"/>
          <w:b/>
          <w:caps/>
          <w:kern w:val="24"/>
          <w:sz w:val="28"/>
          <w:szCs w:val="22"/>
        </w:rPr>
        <w:fldChar w:fldCharType="end"/>
      </w:r>
      <w:r w:rsidRPr="003B41C0">
        <w:rPr>
          <w:rFonts w:cstheme="minorBidi"/>
          <w:szCs w:val="22"/>
        </w:rPr>
        <w:t>] that is included in Attachment 1.</w:t>
      </w:r>
    </w:p>
    <w:p w14:paraId="698F3BEC" w14:textId="68DD9035" w:rsidR="00005A76" w:rsidRPr="009C4956" w:rsidRDefault="009C4956" w:rsidP="00281DD8">
      <w:pPr>
        <w:pStyle w:val="Heading3"/>
      </w:pPr>
      <w:bookmarkStart w:id="141" w:name="_Toc152671862"/>
      <w:r w:rsidRPr="009C4956">
        <w:t>High Level Risk Assessment Summary</w:t>
      </w:r>
      <w:bookmarkEnd w:id="141"/>
    </w:p>
    <w:p w14:paraId="0A2E3D68" w14:textId="20D55478" w:rsidR="00DA445E" w:rsidRDefault="00DA445E" w:rsidP="008676B7">
      <w:pPr>
        <w:jc w:val="both"/>
      </w:pPr>
      <w:r w:rsidRPr="00DA445E">
        <w:t>Conducted compliance assessment [</w:t>
      </w:r>
      <w:r w:rsidR="008676B7">
        <w:rPr>
          <w:rFonts w:cstheme="minorBidi"/>
          <w:szCs w:val="22"/>
        </w:rPr>
        <w:fldChar w:fldCharType="begin"/>
      </w:r>
      <w:r w:rsidR="008676B7">
        <w:rPr>
          <w:rFonts w:cstheme="minorBidi"/>
          <w:szCs w:val="22"/>
        </w:rPr>
        <w:instrText xml:space="preserve"> REF _Ref151942140 \r \h </w:instrText>
      </w:r>
      <w:r w:rsidR="008676B7">
        <w:rPr>
          <w:rFonts w:cstheme="minorBidi"/>
          <w:szCs w:val="22"/>
        </w:rPr>
      </w:r>
      <w:r w:rsidR="008676B7">
        <w:rPr>
          <w:rFonts w:cstheme="minorBidi"/>
          <w:szCs w:val="22"/>
        </w:rPr>
        <w:fldChar w:fldCharType="separate"/>
      </w:r>
      <w:r w:rsidR="00CE4DAB">
        <w:rPr>
          <w:rFonts w:cstheme="minorBidi"/>
          <w:szCs w:val="22"/>
        </w:rPr>
        <w:t>47</w:t>
      </w:r>
      <w:r w:rsidR="008676B7">
        <w:rPr>
          <w:rFonts w:cstheme="minorBidi"/>
          <w:szCs w:val="22"/>
        </w:rPr>
        <w:fldChar w:fldCharType="end"/>
      </w:r>
      <w:r w:rsidRPr="00DA445E">
        <w:t xml:space="preserve">] indicates that compliance with the guidelines presented in “IAEA Specific Safety Guide No. SSG-62: Design of auxiliary systems and supporting systems for nuclear power plants” </w:t>
      </w:r>
      <w:r w:rsidR="008676B7" w:rsidRPr="003B41C0">
        <w:rPr>
          <w:rFonts w:cstheme="minorBidi"/>
          <w:szCs w:val="22"/>
        </w:rPr>
        <w:t>[</w:t>
      </w:r>
      <w:r w:rsidR="008676B7">
        <w:rPr>
          <w:rFonts w:cstheme="minorBidi"/>
          <w:szCs w:val="22"/>
        </w:rPr>
        <w:fldChar w:fldCharType="begin"/>
      </w:r>
      <w:r w:rsidR="008676B7">
        <w:rPr>
          <w:rFonts w:cstheme="minorBidi"/>
          <w:szCs w:val="22"/>
        </w:rPr>
        <w:instrText xml:space="preserve"> REF _Ref151942129 \r \h </w:instrText>
      </w:r>
      <w:r w:rsidR="008676B7">
        <w:rPr>
          <w:rFonts w:cstheme="minorBidi"/>
          <w:szCs w:val="22"/>
        </w:rPr>
      </w:r>
      <w:r w:rsidR="008676B7">
        <w:rPr>
          <w:rFonts w:cstheme="minorBidi"/>
          <w:szCs w:val="22"/>
        </w:rPr>
        <w:fldChar w:fldCharType="separate"/>
      </w:r>
      <w:r w:rsidR="00CE4DAB">
        <w:rPr>
          <w:rFonts w:cstheme="minorBidi"/>
          <w:szCs w:val="22"/>
        </w:rPr>
        <w:t>17</w:t>
      </w:r>
      <w:r w:rsidR="008676B7">
        <w:rPr>
          <w:rFonts w:cstheme="minorBidi"/>
          <w:szCs w:val="22"/>
        </w:rPr>
        <w:fldChar w:fldCharType="end"/>
      </w:r>
      <w:r w:rsidR="008676B7" w:rsidRPr="003B41C0">
        <w:rPr>
          <w:rFonts w:cstheme="minorBidi"/>
          <w:szCs w:val="22"/>
        </w:rPr>
        <w:t xml:space="preserve">] </w:t>
      </w:r>
      <w:r w:rsidRPr="00DA445E">
        <w:t>is expected to be demonstrated either via compliance with the guidelines “as stated” or via compliance with their objectives. Since no non-compliances have been identified and site-specific scope items are not expected to result in design changes or additional design analyses, “IAEA Specific Safety Guide No. SSG-62: Design of auxiliary systems and supporting systems for nuclear power plants” has been assigned to a “</w:t>
      </w:r>
      <w:r w:rsidRPr="00D14A39">
        <w:rPr>
          <w:b/>
          <w:bCs/>
        </w:rPr>
        <w:t>Low Risk</w:t>
      </w:r>
      <w:r w:rsidRPr="00DA445E">
        <w:t>” c</w:t>
      </w:r>
      <w:r w:rsidR="00D14A39">
        <w:t>ategory</w:t>
      </w:r>
      <w:r w:rsidRPr="00DA445E">
        <w:t>.</w:t>
      </w:r>
    </w:p>
    <w:p w14:paraId="7C51BD9B" w14:textId="7727BA65" w:rsidR="00A37749" w:rsidRDefault="00A37749" w:rsidP="00A37749">
      <w:pPr>
        <w:rPr>
          <w:rFonts w:cstheme="minorHAnsi"/>
          <w:szCs w:val="24"/>
        </w:rPr>
      </w:pPr>
      <w:r w:rsidRPr="00DA445E">
        <w:t xml:space="preserve">“IAEA Specific Safety Guide No. SSG-62: Design of auxiliary systems and supporting systems for nuclear power plants” </w:t>
      </w:r>
      <w:r w:rsidRPr="003B41C0">
        <w:rPr>
          <w:rFonts w:cstheme="minorBidi"/>
          <w:szCs w:val="22"/>
        </w:rPr>
        <w:t>[</w:t>
      </w:r>
      <w:r>
        <w:rPr>
          <w:rFonts w:cstheme="minorBidi"/>
          <w:szCs w:val="22"/>
        </w:rPr>
        <w:fldChar w:fldCharType="begin"/>
      </w:r>
      <w:r>
        <w:rPr>
          <w:rFonts w:cstheme="minorBidi"/>
          <w:szCs w:val="22"/>
        </w:rPr>
        <w:instrText xml:space="preserve"> REF _Ref151942129 \r \h </w:instrText>
      </w:r>
      <w:r>
        <w:rPr>
          <w:rFonts w:cstheme="minorBidi"/>
          <w:szCs w:val="22"/>
        </w:rPr>
      </w:r>
      <w:r>
        <w:rPr>
          <w:rFonts w:cstheme="minorBidi"/>
          <w:szCs w:val="22"/>
        </w:rPr>
        <w:fldChar w:fldCharType="separate"/>
      </w:r>
      <w:r w:rsidR="00CE4DAB">
        <w:rPr>
          <w:rFonts w:cstheme="minorBidi"/>
          <w:szCs w:val="22"/>
        </w:rPr>
        <w:t>17</w:t>
      </w:r>
      <w:r>
        <w:rPr>
          <w:rFonts w:cstheme="minorBidi"/>
          <w:szCs w:val="22"/>
        </w:rPr>
        <w:fldChar w:fldCharType="end"/>
      </w:r>
      <w:r w:rsidRPr="003B41C0">
        <w:rPr>
          <w:rFonts w:cstheme="minorBidi"/>
          <w:szCs w:val="22"/>
        </w:rPr>
        <w:t xml:space="preserve">] </w:t>
      </w:r>
      <w:r w:rsidRPr="00ED0E66">
        <w:rPr>
          <w:rFonts w:cstheme="minorHAnsi"/>
          <w:szCs w:val="24"/>
        </w:rPr>
        <w:t xml:space="preserve"> is applicable to the AP1000 plant design, analysis, and licensing aspects</w:t>
      </w:r>
      <w:r>
        <w:rPr>
          <w:rFonts w:cstheme="minorHAnsi"/>
          <w:szCs w:val="24"/>
        </w:rPr>
        <w:t xml:space="preserve"> for a</w:t>
      </w:r>
      <w:r w:rsidRPr="00B66BF0">
        <w:rPr>
          <w:rFonts w:cstheme="minorHAnsi"/>
          <w:szCs w:val="24"/>
        </w:rPr>
        <w:t xml:space="preserve">uxiliary and </w:t>
      </w:r>
      <w:r>
        <w:rPr>
          <w:rFonts w:cstheme="minorHAnsi"/>
          <w:szCs w:val="24"/>
        </w:rPr>
        <w:t>s</w:t>
      </w:r>
      <w:r w:rsidRPr="00B66BF0">
        <w:rPr>
          <w:rFonts w:cstheme="minorHAnsi"/>
          <w:szCs w:val="24"/>
        </w:rPr>
        <w:t xml:space="preserve">upporting </w:t>
      </w:r>
      <w:r>
        <w:rPr>
          <w:rFonts w:cstheme="minorHAnsi"/>
          <w:szCs w:val="24"/>
        </w:rPr>
        <w:t>s</w:t>
      </w:r>
      <w:r w:rsidRPr="00B66BF0">
        <w:rPr>
          <w:rFonts w:cstheme="minorHAnsi"/>
          <w:szCs w:val="24"/>
        </w:rPr>
        <w:t>ystems</w:t>
      </w:r>
      <w:r>
        <w:rPr>
          <w:rFonts w:cstheme="minorHAnsi"/>
          <w:szCs w:val="24"/>
        </w:rPr>
        <w:t xml:space="preserve">. </w:t>
      </w:r>
      <w:r w:rsidRPr="008609F0">
        <w:rPr>
          <w:rFonts w:cstheme="minorHAnsi"/>
          <w:szCs w:val="24"/>
        </w:rPr>
        <w:t xml:space="preserve">In particular, the following </w:t>
      </w:r>
      <w:r>
        <w:rPr>
          <w:rFonts w:cstheme="minorHAnsi"/>
          <w:szCs w:val="24"/>
        </w:rPr>
        <w:t xml:space="preserve">Sections </w:t>
      </w:r>
      <w:r w:rsidRPr="008609F0">
        <w:rPr>
          <w:rFonts w:cstheme="minorHAnsi"/>
          <w:szCs w:val="24"/>
        </w:rPr>
        <w:t>contain</w:t>
      </w:r>
      <w:r>
        <w:rPr>
          <w:rFonts w:cstheme="minorHAnsi"/>
          <w:szCs w:val="24"/>
        </w:rPr>
        <w:t xml:space="preserve"> </w:t>
      </w:r>
      <w:r w:rsidR="004B6B5E">
        <w:rPr>
          <w:lang w:eastAsia="zh-CN"/>
        </w:rPr>
        <w:t>g</w:t>
      </w:r>
      <w:r w:rsidR="004B6B5E" w:rsidRPr="00514F3C">
        <w:rPr>
          <w:lang w:eastAsia="zh-CN"/>
        </w:rPr>
        <w:t>uidelines</w:t>
      </w:r>
      <w:r w:rsidR="004B6B5E">
        <w:t xml:space="preserve"> </w:t>
      </w:r>
      <w:r w:rsidRPr="008609F0">
        <w:rPr>
          <w:rFonts w:cstheme="minorHAnsi"/>
          <w:szCs w:val="24"/>
        </w:rPr>
        <w:t>related to plant design</w:t>
      </w:r>
      <w:r>
        <w:rPr>
          <w:rFonts w:cstheme="minorHAnsi"/>
          <w:szCs w:val="24"/>
        </w:rPr>
        <w:t>:</w:t>
      </w:r>
    </w:p>
    <w:p w14:paraId="66E3DD84" w14:textId="447C06EF" w:rsidR="00A37749" w:rsidRDefault="00A37749" w:rsidP="00A37749">
      <w:pPr>
        <w:pStyle w:val="ListParagraph"/>
        <w:numPr>
          <w:ilvl w:val="0"/>
          <w:numId w:val="36"/>
        </w:numPr>
        <w:spacing w:before="0" w:after="280"/>
        <w:rPr>
          <w:rFonts w:cstheme="minorHAnsi"/>
          <w:szCs w:val="24"/>
        </w:rPr>
      </w:pPr>
      <w:r>
        <w:rPr>
          <w:rFonts w:cstheme="minorHAnsi"/>
          <w:szCs w:val="24"/>
        </w:rPr>
        <w:t xml:space="preserve">Section 3 </w:t>
      </w:r>
      <w:r w:rsidR="007C0F17">
        <w:rPr>
          <w:rFonts w:cstheme="minorHAnsi"/>
          <w:szCs w:val="24"/>
        </w:rPr>
        <w:t>(</w:t>
      </w:r>
      <w:r>
        <w:rPr>
          <w:rFonts w:cstheme="minorHAnsi"/>
          <w:szCs w:val="24"/>
        </w:rPr>
        <w:t>General Considerations in Design</w:t>
      </w:r>
      <w:r w:rsidR="007C0F17">
        <w:rPr>
          <w:rFonts w:cstheme="minorHAnsi"/>
          <w:szCs w:val="24"/>
        </w:rPr>
        <w:t>)</w:t>
      </w:r>
    </w:p>
    <w:p w14:paraId="555462D7" w14:textId="5BF914E9" w:rsidR="00A73453" w:rsidRDefault="00A37749" w:rsidP="007C0F17">
      <w:pPr>
        <w:pStyle w:val="ListParagraph"/>
        <w:numPr>
          <w:ilvl w:val="0"/>
          <w:numId w:val="36"/>
        </w:numPr>
        <w:spacing w:before="0" w:after="280"/>
        <w:rPr>
          <w:rFonts w:cstheme="minorHAnsi"/>
          <w:szCs w:val="24"/>
        </w:rPr>
      </w:pPr>
      <w:r>
        <w:rPr>
          <w:rFonts w:cstheme="minorHAnsi"/>
          <w:szCs w:val="24"/>
        </w:rPr>
        <w:t xml:space="preserve">Section 4 </w:t>
      </w:r>
      <w:r w:rsidR="007C0F17">
        <w:rPr>
          <w:rFonts w:cstheme="minorHAnsi"/>
          <w:szCs w:val="24"/>
        </w:rPr>
        <w:t>(</w:t>
      </w:r>
      <w:r>
        <w:rPr>
          <w:rFonts w:cstheme="minorHAnsi"/>
          <w:szCs w:val="24"/>
        </w:rPr>
        <w:t>Specific Considerations in Design</w:t>
      </w:r>
      <w:r w:rsidR="007C0F17">
        <w:rPr>
          <w:rFonts w:cstheme="minorHAnsi"/>
          <w:szCs w:val="24"/>
        </w:rPr>
        <w:t>)</w:t>
      </w:r>
    </w:p>
    <w:p w14:paraId="50056E1F" w14:textId="384F2AC5" w:rsidR="00353278" w:rsidRPr="00353278" w:rsidRDefault="00353278" w:rsidP="00353278">
      <w:pPr>
        <w:pStyle w:val="Heading3"/>
      </w:pPr>
      <w:bookmarkStart w:id="142" w:name="_Toc152671863"/>
      <w:r w:rsidRPr="002C005C">
        <w:t>Roadmap of Items Specifically Discussed in the</w:t>
      </w:r>
      <w:r>
        <w:t xml:space="preserve"> Guide Assessment</w:t>
      </w:r>
      <w:bookmarkEnd w:id="142"/>
    </w:p>
    <w:p w14:paraId="677C687B" w14:textId="44870095" w:rsidR="00C24978" w:rsidRDefault="00A2643C" w:rsidP="00CF655C">
      <w:pPr>
        <w:pStyle w:val="Heading4"/>
        <w:jc w:val="both"/>
      </w:pPr>
      <w:r>
        <w:t>Section</w:t>
      </w:r>
      <w:r w:rsidR="00C24978" w:rsidRPr="003649D6">
        <w:t xml:space="preserve"> 3</w:t>
      </w:r>
      <w:r w:rsidR="003649D6">
        <w:t xml:space="preserve"> (</w:t>
      </w:r>
      <w:r w:rsidR="00C24978" w:rsidRPr="003649D6">
        <w:t>General Considerations in Design</w:t>
      </w:r>
      <w:r w:rsidR="003649D6">
        <w:t>)</w:t>
      </w:r>
      <w:r w:rsidR="00C24978" w:rsidRPr="003649D6">
        <w:t xml:space="preserve"> </w:t>
      </w:r>
    </w:p>
    <w:p w14:paraId="7FE4ABF4" w14:textId="4A190563" w:rsidR="00F867AD" w:rsidRDefault="00CD5680" w:rsidP="00CF655C">
      <w:pPr>
        <w:jc w:val="both"/>
        <w:rPr>
          <w:lang w:eastAsia="zh-CN"/>
        </w:rPr>
      </w:pPr>
      <w:r>
        <w:rPr>
          <w:lang w:eastAsia="zh-CN"/>
        </w:rPr>
        <w:t>Large m</w:t>
      </w:r>
      <w:r w:rsidR="002F7E7B">
        <w:rPr>
          <w:lang w:eastAsia="zh-CN"/>
        </w:rPr>
        <w:t xml:space="preserve">ajority of the </w:t>
      </w:r>
      <w:r w:rsidR="004B6B5E">
        <w:rPr>
          <w:lang w:eastAsia="zh-CN"/>
        </w:rPr>
        <w:t>g</w:t>
      </w:r>
      <w:r w:rsidR="004B6B5E" w:rsidRPr="00514F3C">
        <w:rPr>
          <w:lang w:eastAsia="zh-CN"/>
        </w:rPr>
        <w:t>uidelines</w:t>
      </w:r>
      <w:r w:rsidR="004B6B5E">
        <w:t xml:space="preserve"> </w:t>
      </w:r>
      <w:r w:rsidR="00D14A39">
        <w:rPr>
          <w:lang w:eastAsia="zh-CN"/>
        </w:rPr>
        <w:t xml:space="preserve">presented in </w:t>
      </w:r>
      <w:r w:rsidR="00D14A39" w:rsidRPr="00D14A39">
        <w:rPr>
          <w:b/>
          <w:bCs/>
          <w:lang w:eastAsia="zh-CN"/>
        </w:rPr>
        <w:t>Section 3</w:t>
      </w:r>
      <w:r w:rsidR="00D14A39">
        <w:rPr>
          <w:lang w:eastAsia="zh-CN"/>
        </w:rPr>
        <w:t xml:space="preserve"> of the reference document </w:t>
      </w:r>
      <w:r w:rsidR="00D14A39" w:rsidRPr="003B41C0">
        <w:rPr>
          <w:rFonts w:cstheme="minorBidi"/>
          <w:szCs w:val="22"/>
        </w:rPr>
        <w:t>[</w:t>
      </w:r>
      <w:r w:rsidR="00D14A39">
        <w:rPr>
          <w:rFonts w:cstheme="minorBidi"/>
          <w:szCs w:val="22"/>
        </w:rPr>
        <w:fldChar w:fldCharType="begin"/>
      </w:r>
      <w:r w:rsidR="00D14A39">
        <w:rPr>
          <w:rFonts w:cstheme="minorBidi"/>
          <w:szCs w:val="22"/>
        </w:rPr>
        <w:instrText xml:space="preserve"> REF _Ref151942129 \r \h </w:instrText>
      </w:r>
      <w:r w:rsidR="00D14A39">
        <w:rPr>
          <w:rFonts w:cstheme="minorBidi"/>
          <w:szCs w:val="22"/>
        </w:rPr>
      </w:r>
      <w:r w:rsidR="00D14A39">
        <w:rPr>
          <w:rFonts w:cstheme="minorBidi"/>
          <w:szCs w:val="22"/>
        </w:rPr>
        <w:fldChar w:fldCharType="separate"/>
      </w:r>
      <w:r w:rsidR="00CE4DAB">
        <w:rPr>
          <w:rFonts w:cstheme="minorBidi"/>
          <w:szCs w:val="22"/>
        </w:rPr>
        <w:t>17</w:t>
      </w:r>
      <w:r w:rsidR="00D14A39">
        <w:rPr>
          <w:rFonts w:cstheme="minorBidi"/>
          <w:szCs w:val="22"/>
        </w:rPr>
        <w:fldChar w:fldCharType="end"/>
      </w:r>
      <w:r w:rsidR="00D14A39" w:rsidRPr="003B41C0">
        <w:rPr>
          <w:rFonts w:cstheme="minorBidi"/>
          <w:szCs w:val="22"/>
        </w:rPr>
        <w:t xml:space="preserve">] </w:t>
      </w:r>
      <w:r w:rsidR="002F7E7B">
        <w:rPr>
          <w:lang w:eastAsia="zh-CN"/>
        </w:rPr>
        <w:t xml:space="preserve">are met by the Westinghouse </w:t>
      </w:r>
      <w:r w:rsidR="00D14A39">
        <w:rPr>
          <w:lang w:eastAsia="zh-CN"/>
        </w:rPr>
        <w:t>“</w:t>
      </w:r>
      <w:r w:rsidR="002F7E7B">
        <w:rPr>
          <w:lang w:eastAsia="zh-CN"/>
        </w:rPr>
        <w:t>as stated</w:t>
      </w:r>
      <w:r w:rsidR="00D14A39">
        <w:rPr>
          <w:lang w:eastAsia="zh-CN"/>
        </w:rPr>
        <w:t>”</w:t>
      </w:r>
      <w:r w:rsidR="002F7E7B">
        <w:rPr>
          <w:lang w:eastAsia="zh-CN"/>
        </w:rPr>
        <w:t>.</w:t>
      </w:r>
    </w:p>
    <w:p w14:paraId="58D61129" w14:textId="7597FD19" w:rsidR="002F7E7B" w:rsidRDefault="002F7E7B" w:rsidP="00CF655C">
      <w:pPr>
        <w:jc w:val="both"/>
        <w:rPr>
          <w:lang w:eastAsia="zh-CN"/>
        </w:rPr>
      </w:pPr>
      <w:r>
        <w:rPr>
          <w:lang w:eastAsia="zh-CN"/>
        </w:rPr>
        <w:t xml:space="preserve">The rest of the </w:t>
      </w:r>
      <w:r w:rsidR="004B6B5E">
        <w:rPr>
          <w:lang w:eastAsia="zh-CN"/>
        </w:rPr>
        <w:t>g</w:t>
      </w:r>
      <w:r w:rsidR="004B6B5E" w:rsidRPr="00514F3C">
        <w:rPr>
          <w:lang w:eastAsia="zh-CN"/>
        </w:rPr>
        <w:t>uidelines</w:t>
      </w:r>
      <w:r w:rsidR="004B6B5E">
        <w:t xml:space="preserve"> </w:t>
      </w:r>
      <w:r>
        <w:rPr>
          <w:lang w:eastAsia="zh-CN"/>
        </w:rPr>
        <w:t xml:space="preserve">are </w:t>
      </w:r>
      <w:r w:rsidR="00783121">
        <w:rPr>
          <w:lang w:eastAsia="zh-CN"/>
        </w:rPr>
        <w:t>“Compliant with objective” (</w:t>
      </w:r>
      <w:r w:rsidR="00481FBD">
        <w:rPr>
          <w:lang w:eastAsia="zh-CN"/>
        </w:rPr>
        <w:t>CWO</w:t>
      </w:r>
      <w:r w:rsidR="00783121">
        <w:rPr>
          <w:lang w:eastAsia="zh-CN"/>
        </w:rPr>
        <w:t>)</w:t>
      </w:r>
      <w:r w:rsidR="00481FBD">
        <w:rPr>
          <w:lang w:eastAsia="zh-CN"/>
        </w:rPr>
        <w:t xml:space="preserve"> or are a subject of a </w:t>
      </w:r>
      <w:r w:rsidR="00783121">
        <w:rPr>
          <w:lang w:eastAsia="zh-CN"/>
        </w:rPr>
        <w:t>“Project of site-specific scope</w:t>
      </w:r>
      <w:r w:rsidR="00BF0914">
        <w:rPr>
          <w:lang w:eastAsia="zh-CN"/>
        </w:rPr>
        <w:t>” (</w:t>
      </w:r>
      <w:r w:rsidR="00481FBD">
        <w:rPr>
          <w:lang w:eastAsia="zh-CN"/>
        </w:rPr>
        <w:t>POS</w:t>
      </w:r>
      <w:r w:rsidR="00BF0914">
        <w:rPr>
          <w:lang w:eastAsia="zh-CN"/>
        </w:rPr>
        <w:t>)</w:t>
      </w:r>
      <w:r w:rsidR="00481FBD">
        <w:rPr>
          <w:lang w:eastAsia="zh-CN"/>
        </w:rPr>
        <w:t>.</w:t>
      </w:r>
    </w:p>
    <w:p w14:paraId="00DF02B0" w14:textId="54EA2800" w:rsidR="00481FBD" w:rsidRDefault="00D01FA1" w:rsidP="00CF655C">
      <w:pPr>
        <w:jc w:val="both"/>
      </w:pPr>
      <w:r w:rsidRPr="00390D97">
        <w:t>The Plant Licensee will address site-specific information related to the security, contingency, and guards training plans. The Plant Licensee will develop the Physical Security Plan, the Training and Qualification Plan, and the Safeguards Contingency Plan. The Plant Licensee will develop and implement a Cyber Security Program.</w:t>
      </w:r>
    </w:p>
    <w:p w14:paraId="258B5A8D" w14:textId="7AFA7891" w:rsidR="00DD6D6A" w:rsidRDefault="009412C3" w:rsidP="00CF655C">
      <w:pPr>
        <w:jc w:val="both"/>
      </w:pPr>
      <w:r>
        <w:t xml:space="preserve">One </w:t>
      </w:r>
      <w:r w:rsidR="00DD6D6A">
        <w:t>CWO item w</w:t>
      </w:r>
      <w:r w:rsidR="00C3017C">
        <w:t>as</w:t>
      </w:r>
      <w:r w:rsidR="00DD6D6A">
        <w:t xml:space="preserve"> identified in th</w:t>
      </w:r>
      <w:r w:rsidR="009C7779">
        <w:t>e “Design basis” subsection</w:t>
      </w:r>
      <w:r w:rsidR="00DD6D6A">
        <w:t xml:space="preserve"> and </w:t>
      </w:r>
      <w:r w:rsidR="009C7779">
        <w:t>is</w:t>
      </w:r>
      <w:r w:rsidR="00DD6D6A">
        <w:t xml:space="preserve"> related to:</w:t>
      </w:r>
    </w:p>
    <w:p w14:paraId="229BC57D" w14:textId="19155780" w:rsidR="00DD6D6A" w:rsidRPr="009C7779" w:rsidRDefault="00F04544" w:rsidP="00513590">
      <w:pPr>
        <w:pStyle w:val="ListParagraph"/>
        <w:numPr>
          <w:ilvl w:val="0"/>
          <w:numId w:val="138"/>
        </w:numPr>
        <w:jc w:val="both"/>
        <w:rPr>
          <w:lang w:eastAsia="zh-CN"/>
        </w:rPr>
      </w:pPr>
      <w:r w:rsidRPr="00B6364C">
        <w:rPr>
          <w:b/>
          <w:bCs/>
          <w:lang w:eastAsia="zh-CN"/>
        </w:rPr>
        <w:t>(Item 3.68)</w:t>
      </w:r>
      <w:r w:rsidR="00D26C32">
        <w:rPr>
          <w:lang w:eastAsia="zh-CN"/>
        </w:rPr>
        <w:t xml:space="preserve"> Preferable consideration of </w:t>
      </w:r>
      <w:r w:rsidR="00530464" w:rsidRPr="00B6364C">
        <w:rPr>
          <w:lang w:val="en-GB" w:eastAsia="pl-PL"/>
        </w:rPr>
        <w:t>the latest editions of codes and standards</w:t>
      </w:r>
      <w:r w:rsidR="00B6364C" w:rsidRPr="00B6364C">
        <w:rPr>
          <w:lang w:val="en-GB" w:eastAsia="pl-PL"/>
        </w:rPr>
        <w:t xml:space="preserve"> for design and construction.</w:t>
      </w:r>
    </w:p>
    <w:p w14:paraId="645557F7" w14:textId="45CF06A1" w:rsidR="009C7779" w:rsidRDefault="00E955A2" w:rsidP="00CF655C">
      <w:pPr>
        <w:jc w:val="both"/>
      </w:pPr>
      <w:r>
        <w:rPr>
          <w:lang w:eastAsia="zh-CN"/>
        </w:rPr>
        <w:t xml:space="preserve">One POS Item </w:t>
      </w:r>
      <w:r w:rsidR="00662AAA">
        <w:rPr>
          <w:lang w:eastAsia="zh-CN"/>
        </w:rPr>
        <w:t xml:space="preserve">was identified in </w:t>
      </w:r>
      <w:r w:rsidR="00662AAA">
        <w:t>the “Design basis” subsection and is related to:</w:t>
      </w:r>
    </w:p>
    <w:p w14:paraId="66650CDC" w14:textId="6234EEAC" w:rsidR="00662AAA" w:rsidRDefault="00662AAA" w:rsidP="00513590">
      <w:pPr>
        <w:pStyle w:val="ListParagraph"/>
        <w:numPr>
          <w:ilvl w:val="0"/>
          <w:numId w:val="138"/>
        </w:numPr>
        <w:jc w:val="both"/>
        <w:rPr>
          <w:lang w:eastAsia="zh-CN"/>
        </w:rPr>
      </w:pPr>
      <w:r w:rsidRPr="00932FDE">
        <w:rPr>
          <w:b/>
          <w:bCs/>
        </w:rPr>
        <w:t>(Item 3.25)</w:t>
      </w:r>
      <w:r>
        <w:t xml:space="preserve"> </w:t>
      </w:r>
      <w:r w:rsidR="006A53D7">
        <w:t>Requirement</w:t>
      </w:r>
      <w:r w:rsidR="008643A8">
        <w:t xml:space="preserve"> for </w:t>
      </w:r>
      <w:r w:rsidR="006A53D7">
        <w:t>t</w:t>
      </w:r>
      <w:r w:rsidR="006A53D7" w:rsidRPr="0019040A">
        <w:t xml:space="preserve">he autonomy time of systems supporting safety functions </w:t>
      </w:r>
      <w:r w:rsidR="006A53D7">
        <w:t>to</w:t>
      </w:r>
      <w:r w:rsidR="006A53D7" w:rsidRPr="0019040A">
        <w:t xml:space="preserve"> be longer than the time at which off</w:t>
      </w:r>
      <w:r w:rsidR="006A53D7" w:rsidRPr="0019040A">
        <w:noBreakHyphen/>
        <w:t>site services are credited</w:t>
      </w:r>
      <w:r w:rsidR="00D57D65">
        <w:t xml:space="preserve">. </w:t>
      </w:r>
      <w:r w:rsidR="00D36835">
        <w:t xml:space="preserve">Possibility of crediting </w:t>
      </w:r>
      <w:r w:rsidR="00AF0145">
        <w:t xml:space="preserve"> </w:t>
      </w:r>
      <w:r w:rsidR="00C40EBC">
        <w:t>t</w:t>
      </w:r>
      <w:r w:rsidR="00AF0145" w:rsidRPr="0019040A">
        <w:t>he measures taken at the plant and at the site determining this time, provided that the potential for specific hazards to give rise to impacts on several or even all units on the site simultaneously has been considered</w:t>
      </w:r>
      <w:r w:rsidR="00C40EBC">
        <w:t>.</w:t>
      </w:r>
      <w:r w:rsidR="00932FDE" w:rsidRPr="00932FDE">
        <w:t xml:space="preserve"> </w:t>
      </w:r>
      <w:r w:rsidR="00932FDE">
        <w:t>C</w:t>
      </w:r>
      <w:r w:rsidR="00932FDE" w:rsidRPr="0019040A">
        <w:t>onsideration</w:t>
      </w:r>
      <w:r w:rsidR="00932FDE">
        <w:t xml:space="preserve"> </w:t>
      </w:r>
      <w:r w:rsidR="00932FDE" w:rsidRPr="0019040A">
        <w:t>to the adverse conditions and damage caused by the external hazards.</w:t>
      </w:r>
    </w:p>
    <w:p w14:paraId="682B0F94" w14:textId="70DAD865" w:rsidR="00E71809" w:rsidRPr="00F867AD" w:rsidRDefault="00E71809" w:rsidP="00E71809">
      <w:pPr>
        <w:jc w:val="both"/>
        <w:rPr>
          <w:lang w:eastAsia="zh-CN"/>
        </w:rPr>
      </w:pPr>
      <w:r w:rsidRPr="00D70143">
        <w:rPr>
          <w:i/>
          <w:iCs/>
          <w:lang w:eastAsia="zh-CN"/>
        </w:rPr>
        <w:t xml:space="preserve">Refer to </w:t>
      </w:r>
      <w:r w:rsidRPr="00D70143">
        <w:rPr>
          <w:b/>
          <w:bCs/>
          <w:i/>
          <w:iCs/>
          <w:lang w:eastAsia="zh-CN"/>
        </w:rPr>
        <w:t>Subsection 2.</w:t>
      </w:r>
      <w:r w:rsidR="0032757C">
        <w:rPr>
          <w:b/>
          <w:bCs/>
          <w:i/>
          <w:iCs/>
          <w:lang w:eastAsia="zh-CN"/>
        </w:rPr>
        <w:t>2</w:t>
      </w:r>
      <w:r w:rsidRPr="00D70143">
        <w:rPr>
          <w:i/>
          <w:iCs/>
          <w:lang w:eastAsia="zh-CN"/>
        </w:rPr>
        <w:t xml:space="preserve"> of the compliance assessment report </w:t>
      </w:r>
      <w:r w:rsidR="00D70143" w:rsidRPr="00D70143">
        <w:rPr>
          <w:rFonts w:cstheme="minorBidi"/>
          <w:i/>
          <w:iCs/>
          <w:szCs w:val="22"/>
        </w:rPr>
        <w:t>[</w:t>
      </w:r>
      <w:r w:rsidR="00D70143" w:rsidRPr="00D70143">
        <w:rPr>
          <w:rFonts w:cstheme="minorBidi"/>
          <w:i/>
          <w:iCs/>
          <w:szCs w:val="22"/>
        </w:rPr>
        <w:fldChar w:fldCharType="begin"/>
      </w:r>
      <w:r w:rsidR="00D70143" w:rsidRPr="00D70143">
        <w:rPr>
          <w:rFonts w:cstheme="minorBidi"/>
          <w:i/>
          <w:iCs/>
          <w:szCs w:val="22"/>
        </w:rPr>
        <w:instrText xml:space="preserve"> REF _Ref151942140 \r \h  \* MERGEFORMAT </w:instrText>
      </w:r>
      <w:r w:rsidR="00D70143" w:rsidRPr="00D70143">
        <w:rPr>
          <w:rFonts w:cstheme="minorBidi"/>
          <w:i/>
          <w:iCs/>
          <w:szCs w:val="22"/>
        </w:rPr>
      </w:r>
      <w:r w:rsidR="00D70143" w:rsidRPr="00D70143">
        <w:rPr>
          <w:rFonts w:cstheme="minorBidi"/>
          <w:i/>
          <w:iCs/>
          <w:szCs w:val="22"/>
        </w:rPr>
        <w:fldChar w:fldCharType="separate"/>
      </w:r>
      <w:r w:rsidR="00CE4DAB">
        <w:rPr>
          <w:rFonts w:cstheme="minorBidi"/>
          <w:i/>
          <w:iCs/>
          <w:szCs w:val="22"/>
        </w:rPr>
        <w:t>47</w:t>
      </w:r>
      <w:r w:rsidR="00D70143" w:rsidRPr="00D70143">
        <w:rPr>
          <w:rFonts w:cstheme="minorBidi"/>
          <w:i/>
          <w:iCs/>
          <w:szCs w:val="22"/>
        </w:rPr>
        <w:fldChar w:fldCharType="end"/>
      </w:r>
      <w:r w:rsidR="00D70143" w:rsidRPr="00D70143">
        <w:rPr>
          <w:rFonts w:cstheme="minorBidi"/>
          <w:i/>
          <w:iCs/>
          <w:szCs w:val="22"/>
        </w:rPr>
        <w:t xml:space="preserve">] </w:t>
      </w:r>
      <w:r w:rsidRPr="00D70143">
        <w:rPr>
          <w:i/>
          <w:iCs/>
          <w:lang w:eastAsia="zh-CN"/>
        </w:rPr>
        <w:t xml:space="preserve"> for more details.</w:t>
      </w:r>
    </w:p>
    <w:p w14:paraId="2AC12CEC" w14:textId="55FFF74A" w:rsidR="00C24978" w:rsidRPr="003649D6" w:rsidRDefault="00A2643C" w:rsidP="003649D6">
      <w:pPr>
        <w:pStyle w:val="Heading4"/>
      </w:pPr>
      <w:r>
        <w:lastRenderedPageBreak/>
        <w:t>Section</w:t>
      </w:r>
      <w:r w:rsidR="00C24978" w:rsidRPr="003649D6">
        <w:t xml:space="preserve"> 4</w:t>
      </w:r>
      <w:r w:rsidR="003649D6">
        <w:t xml:space="preserve"> (</w:t>
      </w:r>
      <w:r w:rsidR="00C24978" w:rsidRPr="003649D6">
        <w:t>Specific Considerations in Design</w:t>
      </w:r>
      <w:r w:rsidR="003649D6">
        <w:t>)</w:t>
      </w:r>
    </w:p>
    <w:p w14:paraId="5CE190E9" w14:textId="741B9341" w:rsidR="0001192B" w:rsidRDefault="0001192B" w:rsidP="00D71D9D">
      <w:pPr>
        <w:jc w:val="both"/>
        <w:rPr>
          <w:lang w:eastAsia="zh-CN"/>
        </w:rPr>
      </w:pPr>
      <w:r>
        <w:rPr>
          <w:lang w:eastAsia="zh-CN"/>
        </w:rPr>
        <w:t xml:space="preserve">Majority of the design related </w:t>
      </w:r>
      <w:r w:rsidR="004B6B5E">
        <w:rPr>
          <w:lang w:eastAsia="zh-CN"/>
        </w:rPr>
        <w:t>g</w:t>
      </w:r>
      <w:r w:rsidR="004B6B5E" w:rsidRPr="00514F3C">
        <w:rPr>
          <w:lang w:eastAsia="zh-CN"/>
        </w:rPr>
        <w:t>uidelines</w:t>
      </w:r>
      <w:r w:rsidR="004B6B5E">
        <w:t xml:space="preserve"> </w:t>
      </w:r>
      <w:r>
        <w:rPr>
          <w:lang w:eastAsia="zh-CN"/>
        </w:rPr>
        <w:t xml:space="preserve">presented in </w:t>
      </w:r>
      <w:r w:rsidRPr="00D14A39">
        <w:rPr>
          <w:b/>
          <w:bCs/>
          <w:lang w:eastAsia="zh-CN"/>
        </w:rPr>
        <w:t xml:space="preserve">Section </w:t>
      </w:r>
      <w:r w:rsidR="00C77DF8">
        <w:rPr>
          <w:b/>
          <w:bCs/>
          <w:lang w:eastAsia="zh-CN"/>
        </w:rPr>
        <w:t>4</w:t>
      </w:r>
      <w:r>
        <w:rPr>
          <w:lang w:eastAsia="zh-CN"/>
        </w:rPr>
        <w:t xml:space="preserve"> of the reference document </w:t>
      </w:r>
      <w:r w:rsidRPr="003B41C0">
        <w:rPr>
          <w:rFonts w:cstheme="minorBidi"/>
          <w:szCs w:val="22"/>
        </w:rPr>
        <w:t>[</w:t>
      </w:r>
      <w:r>
        <w:rPr>
          <w:rFonts w:cstheme="minorBidi"/>
          <w:szCs w:val="22"/>
        </w:rPr>
        <w:fldChar w:fldCharType="begin"/>
      </w:r>
      <w:r>
        <w:rPr>
          <w:rFonts w:cstheme="minorBidi"/>
          <w:szCs w:val="22"/>
        </w:rPr>
        <w:instrText xml:space="preserve"> REF _Ref151942129 \r \h </w:instrText>
      </w:r>
      <w:r>
        <w:rPr>
          <w:rFonts w:cstheme="minorBidi"/>
          <w:szCs w:val="22"/>
        </w:rPr>
      </w:r>
      <w:r>
        <w:rPr>
          <w:rFonts w:cstheme="minorBidi"/>
          <w:szCs w:val="22"/>
        </w:rPr>
        <w:fldChar w:fldCharType="separate"/>
      </w:r>
      <w:r w:rsidR="00CE4DAB">
        <w:rPr>
          <w:rFonts w:cstheme="minorBidi"/>
          <w:szCs w:val="22"/>
        </w:rPr>
        <w:t>17</w:t>
      </w:r>
      <w:r>
        <w:rPr>
          <w:rFonts w:cstheme="minorBidi"/>
          <w:szCs w:val="22"/>
        </w:rPr>
        <w:fldChar w:fldCharType="end"/>
      </w:r>
      <w:r w:rsidRPr="003B41C0">
        <w:rPr>
          <w:rFonts w:cstheme="minorBidi"/>
          <w:szCs w:val="22"/>
        </w:rPr>
        <w:t xml:space="preserve">] </w:t>
      </w:r>
      <w:r>
        <w:rPr>
          <w:lang w:eastAsia="zh-CN"/>
        </w:rPr>
        <w:t>are met by the Westinghouse “as stated”.</w:t>
      </w:r>
    </w:p>
    <w:p w14:paraId="4FB1A64F" w14:textId="4A3F4960" w:rsidR="00932FDE" w:rsidRDefault="00932FDE" w:rsidP="00D71D9D">
      <w:pPr>
        <w:jc w:val="both"/>
        <w:rPr>
          <w:lang w:eastAsia="zh-CN"/>
        </w:rPr>
      </w:pPr>
      <w:r>
        <w:rPr>
          <w:lang w:eastAsia="zh-CN"/>
        </w:rPr>
        <w:t xml:space="preserve">The rest of the </w:t>
      </w:r>
      <w:r w:rsidR="00D71D9D">
        <w:rPr>
          <w:lang w:eastAsia="zh-CN"/>
        </w:rPr>
        <w:t xml:space="preserve">design related </w:t>
      </w:r>
      <w:r w:rsidR="004B6B5E">
        <w:rPr>
          <w:lang w:eastAsia="zh-CN"/>
        </w:rPr>
        <w:t>g</w:t>
      </w:r>
      <w:r w:rsidR="004B6B5E" w:rsidRPr="00514F3C">
        <w:rPr>
          <w:lang w:eastAsia="zh-CN"/>
        </w:rPr>
        <w:t>uidelines</w:t>
      </w:r>
      <w:r w:rsidR="004B6B5E">
        <w:t xml:space="preserve"> </w:t>
      </w:r>
      <w:r>
        <w:rPr>
          <w:lang w:eastAsia="zh-CN"/>
        </w:rPr>
        <w:t xml:space="preserve">are met </w:t>
      </w:r>
      <w:r w:rsidR="0001192B">
        <w:rPr>
          <w:lang w:eastAsia="zh-CN"/>
        </w:rPr>
        <w:t>via</w:t>
      </w:r>
      <w:r>
        <w:rPr>
          <w:lang w:eastAsia="zh-CN"/>
        </w:rPr>
        <w:t xml:space="preserve"> CWO or are a subject of a POS.</w:t>
      </w:r>
    </w:p>
    <w:p w14:paraId="23929E09" w14:textId="7F7F5D00" w:rsidR="00B3225A" w:rsidRDefault="00BD1FAD" w:rsidP="00D71D9D">
      <w:pPr>
        <w:jc w:val="both"/>
      </w:pPr>
      <w:r w:rsidRPr="00D3474F">
        <w:t>The emergency offsite communication system, including the crisis management radio system, will be addressed by the Combined License applicant.</w:t>
      </w:r>
    </w:p>
    <w:p w14:paraId="2B1306E6" w14:textId="6E2FCB03" w:rsidR="00D70476" w:rsidRDefault="00D70476" w:rsidP="00D71D9D">
      <w:pPr>
        <w:jc w:val="both"/>
      </w:pPr>
      <w:r>
        <w:t>Operational requirements fall under the Owner’s responsibility.</w:t>
      </w:r>
    </w:p>
    <w:p w14:paraId="76694DA3" w14:textId="153F8153" w:rsidR="00D70476" w:rsidRDefault="003C69D2" w:rsidP="00D71D9D">
      <w:pPr>
        <w:jc w:val="both"/>
      </w:pPr>
      <w:r>
        <w:t xml:space="preserve">Operating requirements for Personal Protection Equipment (PPE) will be developed by the </w:t>
      </w:r>
      <w:r w:rsidR="0016676D">
        <w:t>O</w:t>
      </w:r>
      <w:r>
        <w:t>wner.</w:t>
      </w:r>
      <w:r w:rsidR="0016676D">
        <w:t xml:space="preserve"> Individual monitoring of operating personnel is an Owner requirement. However, design considerations to monitor the environment and protect plant personnel are included in the standard plant design.</w:t>
      </w:r>
    </w:p>
    <w:p w14:paraId="5A145AEC" w14:textId="7964F024" w:rsidR="00FA6A94" w:rsidRDefault="00FA6A94" w:rsidP="00D71D9D">
      <w:pPr>
        <w:jc w:val="both"/>
      </w:pPr>
      <w:r>
        <w:t xml:space="preserve">The processing of radioactive liquid samples is an Owner’s responsibility. </w:t>
      </w:r>
      <w:r w:rsidR="00F240DD" w:rsidRPr="0029058F">
        <w:t>Gaseous waste management system and liquid wase management system are not safety-related hence operational test are not required in the DCD</w:t>
      </w:r>
      <w:r w:rsidR="00F240DD">
        <w:t xml:space="preserve"> as t</w:t>
      </w:r>
      <w:r w:rsidR="00F240DD" w:rsidRPr="0029058F">
        <w:t xml:space="preserve">hese tests are </w:t>
      </w:r>
      <w:r w:rsidR="00F240DD">
        <w:t xml:space="preserve">the </w:t>
      </w:r>
      <w:r w:rsidR="00F240DD" w:rsidRPr="0029058F">
        <w:t>Owner’s requirement.</w:t>
      </w:r>
    </w:p>
    <w:p w14:paraId="18414670" w14:textId="6D2729CE" w:rsidR="00AC0A62" w:rsidRDefault="00AB45AC" w:rsidP="00D71D9D">
      <w:pPr>
        <w:tabs>
          <w:tab w:val="clear" w:pos="720"/>
          <w:tab w:val="clear" w:pos="1296"/>
          <w:tab w:val="clear" w:pos="1872"/>
          <w:tab w:val="clear" w:pos="2448"/>
        </w:tabs>
        <w:autoSpaceDE w:val="0"/>
        <w:autoSpaceDN w:val="0"/>
        <w:adjustRightInd w:val="0"/>
        <w:spacing w:line="240" w:lineRule="auto"/>
        <w:jc w:val="both"/>
      </w:pPr>
      <w:r>
        <w:t>In addition, t</w:t>
      </w:r>
      <w:r w:rsidR="00AC0A62" w:rsidRPr="00F45FAA">
        <w:t>he Combined License applicant will provide a site-specific cost-benefit analysis to address the requirements of 10 CFR 50</w:t>
      </w:r>
      <w:r w:rsidR="00AC0A62">
        <w:t xml:space="preserve"> </w:t>
      </w:r>
      <w:r w:rsidR="00AC0A62" w:rsidRPr="00F45FAA">
        <w:t xml:space="preserve">Appendix I, regarding population doses due to liquid effluents. The Combined License applicant </w:t>
      </w:r>
      <w:r w:rsidR="00AC0A62" w:rsidRPr="00EF7DD4">
        <w:t>will also comply with individual dose limits to members of the public in 10 CFR 50</w:t>
      </w:r>
      <w:r w:rsidR="006A0977" w:rsidRPr="00EF7DD4">
        <w:t xml:space="preserve"> </w:t>
      </w:r>
      <w:r w:rsidR="00AC0A62" w:rsidRPr="00EF7DD4">
        <w:t>Appendix I and 10 CFR 20.1301</w:t>
      </w:r>
      <w:r w:rsidR="006A0977" w:rsidRPr="00EF7DD4">
        <w:t>.</w:t>
      </w:r>
    </w:p>
    <w:p w14:paraId="0C4C9930" w14:textId="41E36189" w:rsidR="008F2C81" w:rsidRDefault="00D237AB" w:rsidP="00D71D9D">
      <w:pPr>
        <w:jc w:val="both"/>
      </w:pPr>
      <w:r w:rsidRPr="001D015D">
        <w:rPr>
          <w:lang w:val="en-GB" w:eastAsia="pl-PL"/>
        </w:rPr>
        <w:t>Safe load paths should be defined for the movement of heavy loads to minimize the potential for a load drop on irradiated fuel in the reactor vessel or the spent fuel pool or on equipment necessary for achieving or maintaining a safe shutdown of the reactor.</w:t>
      </w:r>
      <w:r w:rsidR="008F2C81" w:rsidRPr="008F2C81">
        <w:t xml:space="preserve"> </w:t>
      </w:r>
      <w:r w:rsidR="008F2C81">
        <w:t xml:space="preserve">This is an Owner’s requirement. Westinghouse provides procedures and layout drawings for the safe movement and handling of cranes. </w:t>
      </w:r>
    </w:p>
    <w:p w14:paraId="45FDF0DC" w14:textId="43C4B1F2" w:rsidR="00D237AB" w:rsidRDefault="00090626" w:rsidP="00D71D9D">
      <w:pPr>
        <w:jc w:val="both"/>
      </w:pPr>
      <w:r>
        <w:t xml:space="preserve">Plant decommissioning is not addressed in the AP1000 plant DCD as this falls under </w:t>
      </w:r>
      <w:r w:rsidR="00D71D9D">
        <w:t>the O</w:t>
      </w:r>
      <w:r>
        <w:t>wner</w:t>
      </w:r>
      <w:r w:rsidR="00D71D9D">
        <w:t>’s</w:t>
      </w:r>
      <w:r>
        <w:t xml:space="preserve"> scope. The basic AP1000 plant design principles minimize the creation of radwaste during operations and decommissioning.</w:t>
      </w:r>
    </w:p>
    <w:p w14:paraId="4F8823D9" w14:textId="3F17F8EC" w:rsidR="00D14550" w:rsidRPr="000E1C7B" w:rsidRDefault="00AB45AC" w:rsidP="00D71D9D">
      <w:pPr>
        <w:jc w:val="both"/>
      </w:pPr>
      <w:r>
        <w:rPr>
          <w:lang w:val="en-GB" w:eastAsia="pl-PL"/>
        </w:rPr>
        <w:t xml:space="preserve">Finally, the </w:t>
      </w:r>
      <w:r w:rsidR="005834BA">
        <w:rPr>
          <w:lang w:val="en-GB" w:eastAsia="pl-PL"/>
        </w:rPr>
        <w:t>Owner will be responsible for ensuring that t</w:t>
      </w:r>
      <w:r w:rsidR="00057A28" w:rsidRPr="00A81A98">
        <w:rPr>
          <w:lang w:val="en-GB" w:eastAsia="pl-PL"/>
        </w:rPr>
        <w:t xml:space="preserve">he design of the system for treatment of solid waste </w:t>
      </w:r>
      <w:r w:rsidR="005834BA">
        <w:rPr>
          <w:lang w:val="en-GB" w:eastAsia="pl-PL"/>
        </w:rPr>
        <w:t xml:space="preserve">addresses </w:t>
      </w:r>
      <w:r w:rsidR="005834BA">
        <w:t>m</w:t>
      </w:r>
      <w:proofErr w:type="spellStart"/>
      <w:r w:rsidR="00D14550" w:rsidRPr="00A81A98">
        <w:rPr>
          <w:lang w:val="en-GB" w:eastAsia="pl-PL"/>
        </w:rPr>
        <w:t>onitoring</w:t>
      </w:r>
      <w:proofErr w:type="spellEnd"/>
      <w:r w:rsidR="00D14550" w:rsidRPr="00A81A98">
        <w:rPr>
          <w:lang w:val="en-GB" w:eastAsia="pl-PL"/>
        </w:rPr>
        <w:t xml:space="preserve"> and removal of surface contamination from the external surfaces of waste packages</w:t>
      </w:r>
      <w:r w:rsidR="005834BA">
        <w:rPr>
          <w:lang w:val="en-GB" w:eastAsia="pl-PL"/>
        </w:rPr>
        <w:t>,</w:t>
      </w:r>
      <w:r w:rsidR="005834BA">
        <w:t xml:space="preserve"> m</w:t>
      </w:r>
      <w:proofErr w:type="spellStart"/>
      <w:r w:rsidR="00D14550" w:rsidRPr="00A81A98">
        <w:rPr>
          <w:lang w:val="en-GB" w:eastAsia="pl-PL"/>
        </w:rPr>
        <w:t>easurements</w:t>
      </w:r>
      <w:proofErr w:type="spellEnd"/>
      <w:r w:rsidR="00D14550" w:rsidRPr="00A81A98">
        <w:rPr>
          <w:lang w:val="en-GB" w:eastAsia="pl-PL"/>
        </w:rPr>
        <w:t xml:space="preserve"> to determine the inventory of waste packages (e.g. in terms of radioactivity and mass</w:t>
      </w:r>
      <w:r w:rsidR="000E1C7B">
        <w:rPr>
          <w:lang w:val="en-GB" w:eastAsia="pl-PL"/>
        </w:rPr>
        <w:t xml:space="preserve">), and </w:t>
      </w:r>
      <w:r w:rsidR="000E1C7B">
        <w:t>p</w:t>
      </w:r>
      <w:proofErr w:type="spellStart"/>
      <w:r w:rsidR="00D14550" w:rsidRPr="00A81A98">
        <w:rPr>
          <w:lang w:val="en-GB" w:eastAsia="pl-PL"/>
        </w:rPr>
        <w:t>ackage</w:t>
      </w:r>
      <w:proofErr w:type="spellEnd"/>
      <w:r w:rsidR="00D14550" w:rsidRPr="00A81A98">
        <w:rPr>
          <w:lang w:val="en-GB" w:eastAsia="pl-PL"/>
        </w:rPr>
        <w:t xml:space="preserve"> marking.</w:t>
      </w:r>
    </w:p>
    <w:p w14:paraId="478BF068" w14:textId="54511006" w:rsidR="00667D27" w:rsidRDefault="00D71D9D" w:rsidP="00AC0A62">
      <w:pPr>
        <w:rPr>
          <w:rFonts w:cstheme="minorBidi"/>
          <w:szCs w:val="22"/>
        </w:rPr>
      </w:pPr>
      <w:r>
        <w:rPr>
          <w:rFonts w:cstheme="minorBidi"/>
          <w:szCs w:val="22"/>
        </w:rPr>
        <w:t>CWO items were identified in</w:t>
      </w:r>
      <w:r w:rsidR="001A47FC">
        <w:rPr>
          <w:rFonts w:cstheme="minorBidi"/>
          <w:szCs w:val="22"/>
        </w:rPr>
        <w:t xml:space="preserve"> ten </w:t>
      </w:r>
      <w:r w:rsidR="00DA6B92">
        <w:rPr>
          <w:rFonts w:cstheme="minorBidi"/>
          <w:szCs w:val="22"/>
        </w:rPr>
        <w:t>subsections.</w:t>
      </w:r>
    </w:p>
    <w:p w14:paraId="289E32AB" w14:textId="609A194B" w:rsidR="00DA6B92" w:rsidRDefault="00DA6B92" w:rsidP="00AC0A62">
      <w:pPr>
        <w:rPr>
          <w:rFonts w:cstheme="minorBidi"/>
          <w:szCs w:val="22"/>
        </w:rPr>
      </w:pPr>
      <w:r>
        <w:rPr>
          <w:rFonts w:cstheme="minorBidi"/>
          <w:szCs w:val="22"/>
        </w:rPr>
        <w:t>“</w:t>
      </w:r>
      <w:r w:rsidR="00E4310E">
        <w:t>Communication systems</w:t>
      </w:r>
      <w:r>
        <w:rPr>
          <w:rFonts w:cstheme="minorBidi"/>
          <w:szCs w:val="22"/>
        </w:rPr>
        <w:t>”</w:t>
      </w:r>
      <w:r w:rsidR="00E4310E">
        <w:rPr>
          <w:rFonts w:cstheme="minorBidi"/>
          <w:szCs w:val="22"/>
        </w:rPr>
        <w:t xml:space="preserve"> subsection contains </w:t>
      </w:r>
      <w:r w:rsidR="00BC0F46">
        <w:rPr>
          <w:rFonts w:cstheme="minorBidi"/>
          <w:szCs w:val="22"/>
        </w:rPr>
        <w:t xml:space="preserve">a </w:t>
      </w:r>
      <w:r w:rsidR="00E4310E">
        <w:rPr>
          <w:rFonts w:cstheme="minorBidi"/>
          <w:szCs w:val="22"/>
        </w:rPr>
        <w:t>CWO item related to:</w:t>
      </w:r>
    </w:p>
    <w:p w14:paraId="16DFE45D" w14:textId="41800130" w:rsidR="00DA6B92" w:rsidRPr="00E4310E" w:rsidRDefault="00DA6B92" w:rsidP="00513590">
      <w:pPr>
        <w:pStyle w:val="ListParagraph"/>
        <w:numPr>
          <w:ilvl w:val="0"/>
          <w:numId w:val="138"/>
        </w:numPr>
        <w:jc w:val="both"/>
        <w:rPr>
          <w:rFonts w:cstheme="minorBidi"/>
          <w:b/>
          <w:bCs/>
          <w:szCs w:val="22"/>
        </w:rPr>
      </w:pPr>
      <w:r w:rsidRPr="00691DEE">
        <w:rPr>
          <w:rFonts w:cstheme="minorBidi"/>
          <w:b/>
          <w:bCs/>
          <w:szCs w:val="22"/>
        </w:rPr>
        <w:t xml:space="preserve">(Item </w:t>
      </w:r>
      <w:r w:rsidR="00F743A0" w:rsidRPr="00691DEE">
        <w:rPr>
          <w:rFonts w:cstheme="minorBidi"/>
          <w:b/>
          <w:bCs/>
          <w:szCs w:val="22"/>
        </w:rPr>
        <w:t>4.16</w:t>
      </w:r>
      <w:r w:rsidR="002557FA" w:rsidRPr="00691DEE">
        <w:rPr>
          <w:rFonts w:cstheme="minorBidi"/>
          <w:b/>
          <w:bCs/>
          <w:szCs w:val="22"/>
        </w:rPr>
        <w:t>)</w:t>
      </w:r>
      <w:r w:rsidR="004B0273" w:rsidRPr="00691DEE">
        <w:rPr>
          <w:rFonts w:cstheme="minorBidi"/>
          <w:b/>
          <w:bCs/>
          <w:szCs w:val="22"/>
        </w:rPr>
        <w:t xml:space="preserve"> </w:t>
      </w:r>
      <w:r w:rsidR="004B0273" w:rsidRPr="00691DEE">
        <w:rPr>
          <w:rFonts w:cstheme="minorBidi"/>
          <w:szCs w:val="22"/>
        </w:rPr>
        <w:t xml:space="preserve">Requirement </w:t>
      </w:r>
      <w:r w:rsidR="00DB5AD7" w:rsidRPr="00691DEE">
        <w:rPr>
          <w:rFonts w:cstheme="minorBidi"/>
          <w:szCs w:val="22"/>
        </w:rPr>
        <w:t>for</w:t>
      </w:r>
      <w:r w:rsidR="00517F41" w:rsidRPr="00691DEE">
        <w:rPr>
          <w:lang w:val="en-GB" w:eastAsia="pl-PL"/>
        </w:rPr>
        <w:t xml:space="preserve"> the sound level of the audible alarm system (e.g. sirens) to be higher than the station background noise and should be compatible with the use of personal protective equipment and </w:t>
      </w:r>
      <w:r w:rsidR="00DB5AD7" w:rsidRPr="00691DEE">
        <w:rPr>
          <w:lang w:val="en-GB" w:eastAsia="pl-PL"/>
        </w:rPr>
        <w:t>for</w:t>
      </w:r>
      <w:r w:rsidR="00517F41" w:rsidRPr="00691DEE">
        <w:rPr>
          <w:lang w:val="en-GB" w:eastAsia="pl-PL"/>
        </w:rPr>
        <w:t xml:space="preserve"> an illuminated alarm signal to be used in noisy areas in addition to the audible alarm system.</w:t>
      </w:r>
    </w:p>
    <w:p w14:paraId="62812DE1" w14:textId="2167F363" w:rsidR="00E4310E" w:rsidRPr="00E4310E" w:rsidRDefault="00851BBC" w:rsidP="00E4310E">
      <w:pPr>
        <w:jc w:val="both"/>
        <w:rPr>
          <w:rFonts w:cstheme="minorBidi"/>
          <w:b/>
          <w:bCs/>
          <w:szCs w:val="22"/>
        </w:rPr>
      </w:pPr>
      <w:r>
        <w:rPr>
          <w:rFonts w:cstheme="minorBidi"/>
          <w:szCs w:val="22"/>
        </w:rPr>
        <w:t>‘’</w:t>
      </w:r>
      <w:r>
        <w:t>Heat transport systems</w:t>
      </w:r>
      <w:r>
        <w:rPr>
          <w:rFonts w:cstheme="minorBidi"/>
          <w:szCs w:val="22"/>
        </w:rPr>
        <w:t xml:space="preserve">’’ </w:t>
      </w:r>
      <w:r w:rsidR="00E4310E" w:rsidRPr="00E4310E">
        <w:rPr>
          <w:rFonts w:cstheme="minorBidi"/>
          <w:szCs w:val="22"/>
        </w:rPr>
        <w:t xml:space="preserve">subsection contains </w:t>
      </w:r>
      <w:r w:rsidR="00BC0F46">
        <w:rPr>
          <w:rFonts w:cstheme="minorBidi"/>
          <w:szCs w:val="22"/>
        </w:rPr>
        <w:t xml:space="preserve">a </w:t>
      </w:r>
      <w:r w:rsidR="00E4310E" w:rsidRPr="00E4310E">
        <w:rPr>
          <w:rFonts w:cstheme="minorBidi"/>
          <w:szCs w:val="22"/>
        </w:rPr>
        <w:t>CWO item related to:</w:t>
      </w:r>
    </w:p>
    <w:p w14:paraId="0ABD4BB5" w14:textId="67240273" w:rsidR="00C73777" w:rsidRPr="00E4310E" w:rsidRDefault="00C73777" w:rsidP="00513590">
      <w:pPr>
        <w:pStyle w:val="ListParagraph"/>
        <w:numPr>
          <w:ilvl w:val="0"/>
          <w:numId w:val="138"/>
        </w:numPr>
        <w:jc w:val="both"/>
        <w:rPr>
          <w:rFonts w:cstheme="minorBidi"/>
          <w:b/>
          <w:bCs/>
          <w:szCs w:val="22"/>
        </w:rPr>
      </w:pPr>
      <w:r w:rsidRPr="00691DEE">
        <w:rPr>
          <w:rFonts w:cstheme="minorBidi"/>
          <w:b/>
          <w:bCs/>
          <w:szCs w:val="22"/>
        </w:rPr>
        <w:t xml:space="preserve">(Item </w:t>
      </w:r>
      <w:r w:rsidR="00597EC9" w:rsidRPr="00691DEE">
        <w:rPr>
          <w:rFonts w:cstheme="minorBidi"/>
          <w:b/>
          <w:bCs/>
          <w:szCs w:val="22"/>
        </w:rPr>
        <w:t>4.35</w:t>
      </w:r>
      <w:r w:rsidRPr="00691DEE">
        <w:rPr>
          <w:rFonts w:cstheme="minorBidi"/>
          <w:b/>
          <w:bCs/>
          <w:szCs w:val="22"/>
        </w:rPr>
        <w:t>)</w:t>
      </w:r>
      <w:r w:rsidR="00170CE2" w:rsidRPr="00691DEE">
        <w:rPr>
          <w:rFonts w:cstheme="minorBidi"/>
          <w:b/>
          <w:bCs/>
          <w:szCs w:val="22"/>
        </w:rPr>
        <w:t xml:space="preserve"> </w:t>
      </w:r>
      <w:r w:rsidR="00170CE2" w:rsidRPr="00691DEE">
        <w:rPr>
          <w:rFonts w:cstheme="minorBidi"/>
          <w:szCs w:val="22"/>
        </w:rPr>
        <w:t xml:space="preserve">Requirement for </w:t>
      </w:r>
      <w:r w:rsidR="00597EC9" w:rsidRPr="00691DEE">
        <w:rPr>
          <w:lang w:val="en-GB" w:eastAsia="pl-PL"/>
        </w:rPr>
        <w:t xml:space="preserve">the parts of the chilled water system that support a system that fulfils a safety function (safety category 1 or 2) in the event of a design basis accident to have an appropriate safety classification, to meet the corresponding design requirements (e.g. in terms of redundancy, emergency power, protection against internal and external hazards, periodic </w:t>
      </w:r>
      <w:r w:rsidR="00597EC9" w:rsidRPr="00691DEE">
        <w:rPr>
          <w:lang w:val="en-GB" w:eastAsia="pl-PL"/>
        </w:rPr>
        <w:lastRenderedPageBreak/>
        <w:t>inspection and testing, maintenance, and quality assurance) and to be designed and fabricated in accordance with acceptable design codes.</w:t>
      </w:r>
    </w:p>
    <w:p w14:paraId="30D61DFA" w14:textId="0FC2B706" w:rsidR="00E4310E" w:rsidRPr="00E4310E" w:rsidRDefault="00851BBC" w:rsidP="00E4310E">
      <w:pPr>
        <w:jc w:val="both"/>
        <w:rPr>
          <w:rFonts w:cstheme="minorBidi"/>
          <w:b/>
          <w:bCs/>
          <w:szCs w:val="22"/>
        </w:rPr>
      </w:pPr>
      <w:r>
        <w:rPr>
          <w:rFonts w:cstheme="minorBidi"/>
          <w:szCs w:val="22"/>
        </w:rPr>
        <w:t>‘’</w:t>
      </w:r>
      <w:r w:rsidR="00A1746C">
        <w:t>Process and post</w:t>
      </w:r>
      <w:r w:rsidR="00A1746C">
        <w:noBreakHyphen/>
        <w:t>accident sampling system</w:t>
      </w:r>
      <w:r w:rsidR="00A1746C">
        <w:rPr>
          <w:rFonts w:cstheme="minorBidi"/>
          <w:szCs w:val="22"/>
        </w:rPr>
        <w:t>’</w:t>
      </w:r>
      <w:r w:rsidR="00A1746C" w:rsidRPr="00A1746C">
        <w:rPr>
          <w:rFonts w:cstheme="minorBidi"/>
          <w:szCs w:val="22"/>
        </w:rPr>
        <w:t>’</w:t>
      </w:r>
      <w:r w:rsidR="00A1746C">
        <w:rPr>
          <w:rFonts w:cstheme="minorBidi"/>
          <w:szCs w:val="22"/>
        </w:rPr>
        <w:t xml:space="preserve"> </w:t>
      </w:r>
      <w:r w:rsidR="00E4310E">
        <w:rPr>
          <w:rFonts w:cstheme="minorBidi"/>
          <w:szCs w:val="22"/>
        </w:rPr>
        <w:t>subsection contains CWO items related to:</w:t>
      </w:r>
    </w:p>
    <w:p w14:paraId="5177640A" w14:textId="23FF15AE" w:rsidR="00C73777" w:rsidRPr="00691DEE" w:rsidRDefault="00C73777" w:rsidP="00513590">
      <w:pPr>
        <w:pStyle w:val="ListParagraph"/>
        <w:numPr>
          <w:ilvl w:val="0"/>
          <w:numId w:val="138"/>
        </w:numPr>
        <w:jc w:val="both"/>
        <w:rPr>
          <w:rFonts w:cstheme="minorBidi"/>
          <w:b/>
          <w:bCs/>
          <w:szCs w:val="22"/>
        </w:rPr>
      </w:pPr>
      <w:r w:rsidRPr="00691DEE">
        <w:rPr>
          <w:rFonts w:cstheme="minorBidi"/>
          <w:b/>
          <w:bCs/>
          <w:szCs w:val="22"/>
        </w:rPr>
        <w:t xml:space="preserve">(Item </w:t>
      </w:r>
      <w:r w:rsidR="007D33A5" w:rsidRPr="00691DEE">
        <w:rPr>
          <w:rFonts w:cstheme="minorBidi"/>
          <w:b/>
          <w:bCs/>
          <w:szCs w:val="22"/>
        </w:rPr>
        <w:t>4.47</w:t>
      </w:r>
      <w:r w:rsidRPr="00691DEE">
        <w:rPr>
          <w:rFonts w:cstheme="minorBidi"/>
          <w:b/>
          <w:bCs/>
          <w:szCs w:val="22"/>
        </w:rPr>
        <w:t>)</w:t>
      </w:r>
      <w:r w:rsidR="006508C0" w:rsidRPr="00691DEE">
        <w:rPr>
          <w:rFonts w:cstheme="minorBidi"/>
          <w:b/>
          <w:bCs/>
          <w:szCs w:val="22"/>
        </w:rPr>
        <w:t xml:space="preserve"> </w:t>
      </w:r>
      <w:r w:rsidR="006508C0" w:rsidRPr="00691DEE">
        <w:rPr>
          <w:rFonts w:cstheme="minorBidi"/>
          <w:szCs w:val="22"/>
        </w:rPr>
        <w:t xml:space="preserve">Capability of </w:t>
      </w:r>
      <w:r w:rsidR="00524C73" w:rsidRPr="00691DEE">
        <w:rPr>
          <w:lang w:val="en-GB" w:eastAsia="pl-PL"/>
        </w:rPr>
        <w:t>the process and post</w:t>
      </w:r>
      <w:r w:rsidR="00524C73" w:rsidRPr="00691DEE">
        <w:rPr>
          <w:rFonts w:ascii="Cambria Math" w:hAnsi="Cambria Math" w:cs="Cambria Math"/>
          <w:lang w:val="en-GB" w:eastAsia="pl-PL"/>
        </w:rPr>
        <w:t>‑</w:t>
      </w:r>
      <w:r w:rsidR="00524C73" w:rsidRPr="00691DEE">
        <w:rPr>
          <w:lang w:val="en-GB" w:eastAsia="pl-PL"/>
        </w:rPr>
        <w:t>accident sampling system to provide the liquid and gaseous samples necessary in normal operation for analysing the chemical and radiochemical characteristics of the reactor coolant and associated auxiliary systems and supporting systems (e.g. emergency core cooling system; residual heat removal system; chemical and volume control system; for boiling water reactors, the reactor water cleanup system), as well as the containment atmosphere and the secondary system.</w:t>
      </w:r>
    </w:p>
    <w:p w14:paraId="7FE949FC" w14:textId="06045E23" w:rsidR="00C73777" w:rsidRPr="00691DEE" w:rsidRDefault="00C73777" w:rsidP="00513590">
      <w:pPr>
        <w:pStyle w:val="ListParagraph"/>
        <w:numPr>
          <w:ilvl w:val="0"/>
          <w:numId w:val="138"/>
        </w:numPr>
        <w:jc w:val="both"/>
        <w:rPr>
          <w:rFonts w:cstheme="minorBidi"/>
          <w:b/>
          <w:bCs/>
          <w:szCs w:val="22"/>
        </w:rPr>
      </w:pPr>
      <w:r w:rsidRPr="00691DEE">
        <w:rPr>
          <w:rFonts w:cstheme="minorBidi"/>
          <w:b/>
          <w:bCs/>
          <w:szCs w:val="22"/>
        </w:rPr>
        <w:t xml:space="preserve">(Item </w:t>
      </w:r>
      <w:r w:rsidR="00DD4E0A" w:rsidRPr="00691DEE">
        <w:rPr>
          <w:rFonts w:cstheme="minorBidi"/>
          <w:b/>
          <w:bCs/>
          <w:szCs w:val="22"/>
        </w:rPr>
        <w:t>4.48</w:t>
      </w:r>
      <w:r w:rsidRPr="00691DEE">
        <w:rPr>
          <w:rFonts w:cstheme="minorBidi"/>
          <w:b/>
          <w:bCs/>
          <w:szCs w:val="22"/>
        </w:rPr>
        <w:t>)</w:t>
      </w:r>
      <w:r w:rsidR="008003CE" w:rsidRPr="00691DEE">
        <w:rPr>
          <w:rFonts w:cstheme="minorBidi"/>
          <w:b/>
          <w:bCs/>
          <w:szCs w:val="22"/>
        </w:rPr>
        <w:t xml:space="preserve"> </w:t>
      </w:r>
      <w:r w:rsidR="00EC7D61" w:rsidRPr="00691DEE">
        <w:rPr>
          <w:rFonts w:cstheme="minorBidi"/>
          <w:szCs w:val="22"/>
        </w:rPr>
        <w:t xml:space="preserve">Requirement for </w:t>
      </w:r>
      <w:r w:rsidR="009B3F69" w:rsidRPr="00691DEE">
        <w:rPr>
          <w:lang w:val="en-GB" w:eastAsia="pl-PL"/>
        </w:rPr>
        <w:t>the process and post</w:t>
      </w:r>
      <w:r w:rsidR="009B3F69" w:rsidRPr="00691DEE">
        <w:rPr>
          <w:rFonts w:ascii="Cambria Math" w:hAnsi="Cambria Math" w:cs="Cambria Math"/>
          <w:lang w:val="en-GB" w:eastAsia="pl-PL"/>
        </w:rPr>
        <w:t>‑</w:t>
      </w:r>
      <w:r w:rsidR="009B3F69" w:rsidRPr="00691DEE">
        <w:rPr>
          <w:lang w:val="en-GB" w:eastAsia="pl-PL"/>
        </w:rPr>
        <w:t>accident sampling system to sample all normal process systems and principal components, including the auxiliary systems and supporting systems necessary for monitoring sample compliance with operational limits and conditions (e.g. sampling of the boron concentration in the accumulators in pressurized water reactors)</w:t>
      </w:r>
    </w:p>
    <w:p w14:paraId="60F16200" w14:textId="75AB27C7" w:rsidR="00C73777" w:rsidRPr="00691DEE" w:rsidRDefault="00C73777" w:rsidP="00513590">
      <w:pPr>
        <w:pStyle w:val="ListParagraph"/>
        <w:numPr>
          <w:ilvl w:val="0"/>
          <w:numId w:val="138"/>
        </w:numPr>
        <w:jc w:val="both"/>
        <w:rPr>
          <w:rFonts w:cstheme="minorBidi"/>
          <w:b/>
          <w:bCs/>
          <w:szCs w:val="22"/>
        </w:rPr>
      </w:pPr>
      <w:r w:rsidRPr="00691DEE">
        <w:rPr>
          <w:rFonts w:cstheme="minorBidi"/>
          <w:b/>
          <w:bCs/>
          <w:szCs w:val="22"/>
        </w:rPr>
        <w:t xml:space="preserve">(Item </w:t>
      </w:r>
      <w:r w:rsidR="00DD4E0A" w:rsidRPr="00691DEE">
        <w:rPr>
          <w:rFonts w:cstheme="minorBidi"/>
          <w:b/>
          <w:bCs/>
          <w:szCs w:val="22"/>
        </w:rPr>
        <w:t>4.49</w:t>
      </w:r>
      <w:r w:rsidRPr="00691DEE">
        <w:rPr>
          <w:rFonts w:cstheme="minorBidi"/>
          <w:b/>
          <w:bCs/>
          <w:szCs w:val="22"/>
        </w:rPr>
        <w:t>)</w:t>
      </w:r>
      <w:r w:rsidR="00EC7D61" w:rsidRPr="00691DEE">
        <w:rPr>
          <w:rFonts w:cstheme="minorBidi"/>
          <w:szCs w:val="22"/>
        </w:rPr>
        <w:t xml:space="preserve"> Capability</w:t>
      </w:r>
      <w:r w:rsidR="00EC7D61" w:rsidRPr="00691DEE">
        <w:rPr>
          <w:lang w:val="en-GB" w:eastAsia="pl-PL"/>
        </w:rPr>
        <w:t xml:space="preserve"> the process and post</w:t>
      </w:r>
      <w:r w:rsidR="00EC7D61" w:rsidRPr="00691DEE">
        <w:rPr>
          <w:rFonts w:ascii="Cambria Math" w:hAnsi="Cambria Math" w:cs="Cambria Math"/>
          <w:lang w:val="en-GB" w:eastAsia="pl-PL"/>
        </w:rPr>
        <w:t>‑</w:t>
      </w:r>
      <w:r w:rsidR="00EC7D61" w:rsidRPr="00691DEE">
        <w:rPr>
          <w:lang w:val="en-GB" w:eastAsia="pl-PL"/>
        </w:rPr>
        <w:t>accident sampling system to take samples during normal operation that provide information to enable the identification of conditions that could jeopardize the integrity of the reactor coolant pressure boundary.</w:t>
      </w:r>
    </w:p>
    <w:p w14:paraId="38DDD915" w14:textId="6F47515B" w:rsidR="00C73777" w:rsidRPr="00691DEE" w:rsidRDefault="00C73777" w:rsidP="00513590">
      <w:pPr>
        <w:pStyle w:val="ListParagraph"/>
        <w:numPr>
          <w:ilvl w:val="0"/>
          <w:numId w:val="138"/>
        </w:numPr>
        <w:jc w:val="both"/>
        <w:rPr>
          <w:rFonts w:cstheme="minorBidi"/>
          <w:b/>
          <w:bCs/>
          <w:szCs w:val="22"/>
        </w:rPr>
      </w:pPr>
      <w:r w:rsidRPr="00691DEE">
        <w:rPr>
          <w:rFonts w:cstheme="minorBidi"/>
          <w:b/>
          <w:bCs/>
          <w:szCs w:val="22"/>
        </w:rPr>
        <w:t xml:space="preserve">(Item </w:t>
      </w:r>
      <w:r w:rsidR="00A21420" w:rsidRPr="00691DEE">
        <w:rPr>
          <w:rFonts w:cstheme="minorBidi"/>
          <w:b/>
          <w:bCs/>
          <w:szCs w:val="22"/>
        </w:rPr>
        <w:t>4.51</w:t>
      </w:r>
      <w:r w:rsidRPr="00691DEE">
        <w:rPr>
          <w:rFonts w:cstheme="minorBidi"/>
          <w:b/>
          <w:bCs/>
          <w:szCs w:val="22"/>
        </w:rPr>
        <w:t>)</w:t>
      </w:r>
      <w:r w:rsidR="000666CC" w:rsidRPr="00691DEE">
        <w:rPr>
          <w:rFonts w:cstheme="minorBidi"/>
          <w:szCs w:val="22"/>
        </w:rPr>
        <w:t xml:space="preserve"> Capability</w:t>
      </w:r>
      <w:r w:rsidR="000666CC" w:rsidRPr="00691DEE">
        <w:rPr>
          <w:lang w:val="en-GB" w:eastAsia="pl-PL"/>
        </w:rPr>
        <w:t xml:space="preserve"> the process and post</w:t>
      </w:r>
      <w:r w:rsidR="000666CC" w:rsidRPr="00691DEE">
        <w:rPr>
          <w:rFonts w:ascii="Cambria Math" w:hAnsi="Cambria Math" w:cs="Cambria Math"/>
          <w:lang w:val="en-GB" w:eastAsia="pl-PL"/>
        </w:rPr>
        <w:t>‑</w:t>
      </w:r>
      <w:r w:rsidR="000666CC" w:rsidRPr="00691DEE">
        <w:rPr>
          <w:lang w:val="en-GB" w:eastAsia="pl-PL"/>
        </w:rPr>
        <w:t>accident sampling system</w:t>
      </w:r>
      <w:r w:rsidR="00CB5246" w:rsidRPr="00691DEE">
        <w:rPr>
          <w:lang w:val="en-GB" w:eastAsia="pl-PL"/>
        </w:rPr>
        <w:t>,</w:t>
      </w:r>
      <w:r w:rsidR="000666CC" w:rsidRPr="00691DEE">
        <w:rPr>
          <w:lang w:val="en-GB" w:eastAsia="pl-PL"/>
        </w:rPr>
        <w:t xml:space="preserve"> </w:t>
      </w:r>
      <w:r w:rsidR="00A70FDA" w:rsidRPr="00691DEE">
        <w:rPr>
          <w:lang w:val="en-GB" w:eastAsia="pl-PL"/>
        </w:rPr>
        <w:t>for the spent fuel pool</w:t>
      </w:r>
      <w:r w:rsidR="00CB5246" w:rsidRPr="00691DEE">
        <w:rPr>
          <w:lang w:val="en-GB" w:eastAsia="pl-PL"/>
        </w:rPr>
        <w:t>,</w:t>
      </w:r>
      <w:r w:rsidR="00A70FDA" w:rsidRPr="00691DEE">
        <w:rPr>
          <w:lang w:val="en-GB" w:eastAsia="pl-PL"/>
        </w:rPr>
        <w:t xml:space="preserve"> </w:t>
      </w:r>
      <w:r w:rsidR="000666CC" w:rsidRPr="00691DEE">
        <w:rPr>
          <w:lang w:val="en-GB" w:eastAsia="pl-PL"/>
        </w:rPr>
        <w:t>to detect</w:t>
      </w:r>
      <w:r w:rsidR="0022278F" w:rsidRPr="00691DEE">
        <w:rPr>
          <w:lang w:val="en-GB" w:eastAsia="pl-PL"/>
        </w:rPr>
        <w:t xml:space="preserve"> conditions that could result in excessive radiation levels</w:t>
      </w:r>
      <w:r w:rsidR="00A70FDA" w:rsidRPr="00691DEE">
        <w:rPr>
          <w:lang w:val="en-GB" w:eastAsia="pl-PL"/>
        </w:rPr>
        <w:t xml:space="preserve">. Requirement for the system to </w:t>
      </w:r>
      <w:r w:rsidR="008E24A6" w:rsidRPr="00691DEE">
        <w:rPr>
          <w:lang w:val="en-GB" w:eastAsia="pl-PL"/>
        </w:rPr>
        <w:t>also provide information for the control of water chemistry necessary for the integrity of the fuel assembly cladding, the internal structures of the spent fuel pool and the cooling systems of the spent fuel pool.</w:t>
      </w:r>
    </w:p>
    <w:p w14:paraId="186F207B" w14:textId="2DDC2D6F" w:rsidR="00C73777" w:rsidRPr="00691DEE" w:rsidRDefault="00C73777" w:rsidP="00513590">
      <w:pPr>
        <w:pStyle w:val="ListParagraph"/>
        <w:numPr>
          <w:ilvl w:val="0"/>
          <w:numId w:val="138"/>
        </w:numPr>
        <w:jc w:val="both"/>
        <w:rPr>
          <w:rFonts w:cstheme="minorBidi"/>
          <w:b/>
          <w:bCs/>
          <w:szCs w:val="22"/>
        </w:rPr>
      </w:pPr>
      <w:r w:rsidRPr="00691DEE">
        <w:rPr>
          <w:rFonts w:cstheme="minorBidi"/>
          <w:b/>
          <w:bCs/>
          <w:szCs w:val="22"/>
        </w:rPr>
        <w:t xml:space="preserve">(Item </w:t>
      </w:r>
      <w:r w:rsidR="00A21420" w:rsidRPr="00691DEE">
        <w:rPr>
          <w:rFonts w:cstheme="minorBidi"/>
          <w:b/>
          <w:bCs/>
          <w:szCs w:val="22"/>
        </w:rPr>
        <w:t>4.52</w:t>
      </w:r>
      <w:r w:rsidRPr="00691DEE">
        <w:rPr>
          <w:rFonts w:cstheme="minorBidi"/>
          <w:b/>
          <w:bCs/>
          <w:szCs w:val="22"/>
        </w:rPr>
        <w:t>)</w:t>
      </w:r>
      <w:r w:rsidR="00CB5246" w:rsidRPr="00691DEE">
        <w:rPr>
          <w:rFonts w:cstheme="minorBidi"/>
          <w:szCs w:val="22"/>
        </w:rPr>
        <w:t xml:space="preserve"> Capability</w:t>
      </w:r>
      <w:r w:rsidR="00CB5246" w:rsidRPr="00691DEE">
        <w:rPr>
          <w:lang w:val="en-GB" w:eastAsia="pl-PL"/>
        </w:rPr>
        <w:t xml:space="preserve"> the process and post</w:t>
      </w:r>
      <w:r w:rsidR="00CB5246" w:rsidRPr="00691DEE">
        <w:rPr>
          <w:rFonts w:ascii="Cambria Math" w:hAnsi="Cambria Math" w:cs="Cambria Math"/>
          <w:lang w:val="en-GB" w:eastAsia="pl-PL"/>
        </w:rPr>
        <w:t>‑</w:t>
      </w:r>
      <w:r w:rsidR="00CB5246" w:rsidRPr="00691DEE">
        <w:rPr>
          <w:lang w:val="en-GB" w:eastAsia="pl-PL"/>
        </w:rPr>
        <w:t>accident sampling system</w:t>
      </w:r>
      <w:r w:rsidR="00EB2755" w:rsidRPr="00691DEE">
        <w:rPr>
          <w:lang w:val="en-GB" w:eastAsia="pl-PL"/>
        </w:rPr>
        <w:t xml:space="preserve"> to monitor the concentration of soluble neutron absorbers in operational states and in accident conditions.</w:t>
      </w:r>
    </w:p>
    <w:p w14:paraId="26E57A57" w14:textId="182EEF06" w:rsidR="00C73777" w:rsidRPr="00691DEE" w:rsidRDefault="00C73777" w:rsidP="00513590">
      <w:pPr>
        <w:pStyle w:val="ListParagraph"/>
        <w:numPr>
          <w:ilvl w:val="0"/>
          <w:numId w:val="138"/>
        </w:numPr>
        <w:jc w:val="both"/>
        <w:rPr>
          <w:rFonts w:cstheme="minorBidi"/>
          <w:b/>
          <w:bCs/>
          <w:szCs w:val="22"/>
        </w:rPr>
      </w:pPr>
      <w:r w:rsidRPr="00691DEE">
        <w:rPr>
          <w:rFonts w:cstheme="minorBidi"/>
          <w:b/>
          <w:bCs/>
          <w:szCs w:val="22"/>
        </w:rPr>
        <w:t xml:space="preserve">(Item </w:t>
      </w:r>
      <w:r w:rsidR="00FD0FA6" w:rsidRPr="00691DEE">
        <w:rPr>
          <w:rFonts w:cstheme="minorBidi"/>
          <w:b/>
          <w:bCs/>
          <w:szCs w:val="22"/>
        </w:rPr>
        <w:t>4.53</w:t>
      </w:r>
      <w:r w:rsidRPr="00691DEE">
        <w:rPr>
          <w:rFonts w:cstheme="minorBidi"/>
          <w:b/>
          <w:bCs/>
          <w:szCs w:val="22"/>
        </w:rPr>
        <w:t>)</w:t>
      </w:r>
      <w:r w:rsidR="00EB2755" w:rsidRPr="00691DEE">
        <w:rPr>
          <w:rFonts w:cstheme="minorBidi"/>
          <w:szCs w:val="22"/>
        </w:rPr>
        <w:t xml:space="preserve"> Requirement for </w:t>
      </w:r>
      <w:r w:rsidR="00EB2755" w:rsidRPr="00691DEE">
        <w:rPr>
          <w:lang w:val="en-GB" w:eastAsia="pl-PL"/>
        </w:rPr>
        <w:t>the process and post</w:t>
      </w:r>
      <w:r w:rsidR="00EB2755" w:rsidRPr="00691DEE">
        <w:rPr>
          <w:rFonts w:ascii="Cambria Math" w:hAnsi="Cambria Math" w:cs="Cambria Math"/>
          <w:lang w:val="en-GB" w:eastAsia="pl-PL"/>
        </w:rPr>
        <w:t>‑</w:t>
      </w:r>
      <w:r w:rsidR="00EB2755" w:rsidRPr="00691DEE">
        <w:rPr>
          <w:lang w:val="en-GB" w:eastAsia="pl-PL"/>
        </w:rPr>
        <w:t xml:space="preserve">accident sampling system to be designed </w:t>
      </w:r>
      <w:r w:rsidR="003E62A0" w:rsidRPr="00691DEE">
        <w:rPr>
          <w:lang w:val="en-GB" w:eastAsia="pl-PL"/>
        </w:rPr>
        <w:t xml:space="preserve">to provide the samples necessary in normal operation to ensure the fulfilment of design requirements and operational needs. </w:t>
      </w:r>
      <w:r w:rsidR="00A42C46" w:rsidRPr="00691DEE">
        <w:rPr>
          <w:lang w:val="en-GB" w:eastAsia="pl-PL"/>
        </w:rPr>
        <w:t xml:space="preserve">Requirement for the design to </w:t>
      </w:r>
      <w:r w:rsidR="003E62A0" w:rsidRPr="00691DEE">
        <w:rPr>
          <w:lang w:val="en-GB" w:eastAsia="pl-PL"/>
        </w:rPr>
        <w:t>provide monitoring to demonstrate that the correct water and gas characteristics in the reactor coolant and associated auxiliary systems and supporting systems (e.g. the moderator and its auxiliaries for pressurized heavy water reactors), and in the containment atmosphere and secondary system, are being maintained.</w:t>
      </w:r>
    </w:p>
    <w:p w14:paraId="4E148990" w14:textId="603731B4" w:rsidR="00C73777" w:rsidRPr="00691DEE" w:rsidRDefault="00C73777" w:rsidP="00513590">
      <w:pPr>
        <w:pStyle w:val="ListParagraph"/>
        <w:numPr>
          <w:ilvl w:val="0"/>
          <w:numId w:val="138"/>
        </w:numPr>
        <w:jc w:val="both"/>
        <w:rPr>
          <w:rFonts w:cstheme="minorBidi"/>
          <w:b/>
          <w:bCs/>
          <w:szCs w:val="22"/>
        </w:rPr>
      </w:pPr>
      <w:r w:rsidRPr="00691DEE">
        <w:rPr>
          <w:rFonts w:cstheme="minorBidi"/>
          <w:b/>
          <w:bCs/>
          <w:szCs w:val="22"/>
        </w:rPr>
        <w:t xml:space="preserve">(Item </w:t>
      </w:r>
      <w:r w:rsidR="00FD0FA6" w:rsidRPr="00691DEE">
        <w:rPr>
          <w:rFonts w:cstheme="minorBidi"/>
          <w:b/>
          <w:bCs/>
          <w:szCs w:val="22"/>
        </w:rPr>
        <w:t>4.54</w:t>
      </w:r>
      <w:r w:rsidRPr="00691DEE">
        <w:rPr>
          <w:rFonts w:cstheme="minorBidi"/>
          <w:b/>
          <w:bCs/>
          <w:szCs w:val="22"/>
        </w:rPr>
        <w:t>)</w:t>
      </w:r>
      <w:r w:rsidR="00A42C46" w:rsidRPr="00691DEE">
        <w:rPr>
          <w:rFonts w:cstheme="minorBidi"/>
          <w:szCs w:val="22"/>
        </w:rPr>
        <w:t xml:space="preserve"> Requirement for </w:t>
      </w:r>
      <w:r w:rsidR="00A42C46" w:rsidRPr="00691DEE">
        <w:rPr>
          <w:lang w:val="en-GB" w:eastAsia="pl-PL"/>
        </w:rPr>
        <w:t>the process and post</w:t>
      </w:r>
      <w:r w:rsidR="00A42C46" w:rsidRPr="00691DEE">
        <w:rPr>
          <w:rFonts w:ascii="Cambria Math" w:hAnsi="Cambria Math" w:cs="Cambria Math"/>
          <w:lang w:val="en-GB" w:eastAsia="pl-PL"/>
        </w:rPr>
        <w:t>‑</w:t>
      </w:r>
      <w:r w:rsidR="00A42C46" w:rsidRPr="00691DEE">
        <w:rPr>
          <w:lang w:val="en-GB" w:eastAsia="pl-PL"/>
        </w:rPr>
        <w:t xml:space="preserve">accident sampling system to be designed </w:t>
      </w:r>
      <w:r w:rsidR="005D5E4A" w:rsidRPr="00691DEE">
        <w:rPr>
          <w:lang w:val="en-GB" w:eastAsia="pl-PL"/>
        </w:rPr>
        <w:t>to function in design basis accidents and in design extension conditions for which related sampling or monitoring are necessary (e.g. sampling of gas and water within the reactor containment during severe accidents).</w:t>
      </w:r>
    </w:p>
    <w:p w14:paraId="59186B15" w14:textId="6E287250" w:rsidR="00C73777" w:rsidRPr="00691DEE" w:rsidRDefault="00C73777" w:rsidP="00513590">
      <w:pPr>
        <w:pStyle w:val="ListParagraph"/>
        <w:numPr>
          <w:ilvl w:val="0"/>
          <w:numId w:val="138"/>
        </w:numPr>
        <w:jc w:val="both"/>
        <w:rPr>
          <w:rFonts w:cstheme="minorBidi"/>
          <w:b/>
          <w:bCs/>
          <w:szCs w:val="22"/>
        </w:rPr>
      </w:pPr>
      <w:r w:rsidRPr="00691DEE">
        <w:rPr>
          <w:rFonts w:cstheme="minorBidi"/>
          <w:b/>
          <w:bCs/>
          <w:szCs w:val="22"/>
        </w:rPr>
        <w:t xml:space="preserve">(Item </w:t>
      </w:r>
      <w:r w:rsidR="00661FA3" w:rsidRPr="00691DEE">
        <w:rPr>
          <w:rFonts w:cstheme="minorBidi"/>
          <w:b/>
          <w:bCs/>
          <w:szCs w:val="22"/>
        </w:rPr>
        <w:t>4.58</w:t>
      </w:r>
      <w:r w:rsidRPr="00691DEE">
        <w:rPr>
          <w:rFonts w:cstheme="minorBidi"/>
          <w:b/>
          <w:bCs/>
          <w:szCs w:val="22"/>
        </w:rPr>
        <w:t>)</w:t>
      </w:r>
      <w:r w:rsidR="00A57617" w:rsidRPr="00691DEE">
        <w:rPr>
          <w:rFonts w:cstheme="minorBidi"/>
          <w:b/>
          <w:bCs/>
          <w:szCs w:val="22"/>
        </w:rPr>
        <w:t xml:space="preserve"> </w:t>
      </w:r>
      <w:r w:rsidR="00A57617" w:rsidRPr="00691DEE">
        <w:rPr>
          <w:rFonts w:cstheme="minorBidi"/>
          <w:szCs w:val="22"/>
        </w:rPr>
        <w:t xml:space="preserve">Requirement </w:t>
      </w:r>
      <w:r w:rsidR="00E7602C" w:rsidRPr="00691DEE">
        <w:rPr>
          <w:rFonts w:cstheme="minorBidi"/>
          <w:szCs w:val="22"/>
        </w:rPr>
        <w:t>for</w:t>
      </w:r>
      <w:r w:rsidR="00E7602C" w:rsidRPr="00691DEE">
        <w:rPr>
          <w:lang w:val="en-GB" w:eastAsia="pl-PL"/>
        </w:rPr>
        <w:t xml:space="preserve"> the process and post</w:t>
      </w:r>
      <w:r w:rsidR="00E7602C" w:rsidRPr="00691DEE">
        <w:rPr>
          <w:rFonts w:ascii="Cambria Math" w:hAnsi="Cambria Math" w:cs="Cambria Math"/>
          <w:lang w:val="en-GB" w:eastAsia="pl-PL"/>
        </w:rPr>
        <w:t>‑</w:t>
      </w:r>
      <w:r w:rsidR="00E7602C" w:rsidRPr="00691DEE">
        <w:rPr>
          <w:lang w:val="en-GB" w:eastAsia="pl-PL"/>
        </w:rPr>
        <w:t xml:space="preserve">accident sampling system to monitor </w:t>
      </w:r>
      <w:r w:rsidR="00263E5C" w:rsidRPr="00691DEE">
        <w:rPr>
          <w:lang w:val="en-GB" w:eastAsia="pl-PL"/>
        </w:rPr>
        <w:t>variables and systems (in normal operation)  that ensure safety, including variables and systems that can affect the fission process and the integrity of the reactor core and of the reactor coolant pressure boundary.</w:t>
      </w:r>
    </w:p>
    <w:p w14:paraId="10E717F4" w14:textId="11A32908" w:rsidR="00C73777" w:rsidRPr="009A0683"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042DB6" w:rsidRPr="009A0683">
        <w:rPr>
          <w:rFonts w:cstheme="minorBidi"/>
          <w:b/>
          <w:bCs/>
          <w:szCs w:val="22"/>
        </w:rPr>
        <w:t>4.59</w:t>
      </w:r>
      <w:r w:rsidRPr="009A0683">
        <w:rPr>
          <w:rFonts w:cstheme="minorBidi"/>
          <w:b/>
          <w:bCs/>
          <w:szCs w:val="22"/>
        </w:rPr>
        <w:t>)</w:t>
      </w:r>
      <w:r w:rsidR="00AE4B45" w:rsidRPr="009A0683">
        <w:rPr>
          <w:rFonts w:cstheme="minorBidi"/>
          <w:b/>
          <w:bCs/>
          <w:szCs w:val="22"/>
        </w:rPr>
        <w:t xml:space="preserve"> </w:t>
      </w:r>
      <w:r w:rsidR="001638A5" w:rsidRPr="009A0683">
        <w:rPr>
          <w:rFonts w:cstheme="minorBidi"/>
          <w:szCs w:val="22"/>
        </w:rPr>
        <w:t xml:space="preserve">Functions to be performed </w:t>
      </w:r>
      <w:r w:rsidR="009A0683" w:rsidRPr="009A0683">
        <w:rPr>
          <w:lang w:val="en-GB" w:eastAsia="pl-PL"/>
        </w:rPr>
        <w:t>the process and post</w:t>
      </w:r>
      <w:r w:rsidR="009A0683" w:rsidRPr="009A0683">
        <w:rPr>
          <w:rFonts w:ascii="Cambria Math" w:hAnsi="Cambria Math" w:cs="Cambria Math"/>
          <w:lang w:val="en-GB" w:eastAsia="pl-PL"/>
        </w:rPr>
        <w:t>‑</w:t>
      </w:r>
      <w:r w:rsidR="009A0683" w:rsidRPr="009A0683">
        <w:rPr>
          <w:lang w:val="en-GB" w:eastAsia="pl-PL"/>
        </w:rPr>
        <w:t>accident sampling system.</w:t>
      </w:r>
    </w:p>
    <w:p w14:paraId="75D40ADC" w14:textId="663E97C0" w:rsidR="00C73777" w:rsidRPr="00F32EE4"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BE4903" w:rsidRPr="009A0683">
        <w:rPr>
          <w:rFonts w:cstheme="minorBidi"/>
          <w:b/>
          <w:bCs/>
          <w:szCs w:val="22"/>
        </w:rPr>
        <w:t>4.65</w:t>
      </w:r>
      <w:r w:rsidRPr="009A0683">
        <w:rPr>
          <w:rFonts w:cstheme="minorBidi"/>
          <w:b/>
          <w:bCs/>
          <w:szCs w:val="22"/>
        </w:rPr>
        <w:t>)</w:t>
      </w:r>
      <w:r w:rsidR="00BF772E">
        <w:rPr>
          <w:rFonts w:cstheme="minorBidi"/>
          <w:b/>
          <w:bCs/>
          <w:szCs w:val="22"/>
        </w:rPr>
        <w:t xml:space="preserve"> </w:t>
      </w:r>
      <w:r w:rsidR="00E024CB" w:rsidRPr="00E024CB">
        <w:rPr>
          <w:rFonts w:cstheme="minorBidi"/>
          <w:szCs w:val="22"/>
        </w:rPr>
        <w:t>Requirement</w:t>
      </w:r>
      <w:r w:rsidR="00597513">
        <w:rPr>
          <w:rFonts w:cstheme="minorBidi"/>
          <w:szCs w:val="22"/>
        </w:rPr>
        <w:t xml:space="preserve"> for sampling lines</w:t>
      </w:r>
      <w:r w:rsidR="00EA1996" w:rsidRPr="00EA1996">
        <w:rPr>
          <w:lang w:val="en-GB" w:eastAsia="pl-PL"/>
        </w:rPr>
        <w:t xml:space="preserve"> </w:t>
      </w:r>
      <w:r w:rsidR="00EA1996" w:rsidRPr="00AC3B21">
        <w:rPr>
          <w:lang w:val="en-GB" w:eastAsia="pl-PL"/>
        </w:rPr>
        <w:t>connected to systems located inside the containment to be provided with appropriate features for automatic isolation of the containment</w:t>
      </w:r>
      <w:r w:rsidR="00597513">
        <w:rPr>
          <w:rFonts w:cstheme="minorBidi"/>
          <w:szCs w:val="22"/>
        </w:rPr>
        <w:t>;</w:t>
      </w:r>
      <w:r w:rsidR="00044421" w:rsidRPr="00044421">
        <w:rPr>
          <w:rFonts w:cstheme="minorBidi"/>
          <w:szCs w:val="22"/>
        </w:rPr>
        <w:t xml:space="preserve"> </w:t>
      </w:r>
      <w:r w:rsidR="00FF7B73">
        <w:rPr>
          <w:rFonts w:cstheme="minorBidi"/>
          <w:szCs w:val="22"/>
        </w:rPr>
        <w:t xml:space="preserve">Requirement for </w:t>
      </w:r>
      <w:r w:rsidR="009315EB">
        <w:rPr>
          <w:lang w:val="en-GB" w:eastAsia="pl-PL"/>
        </w:rPr>
        <w:t>s</w:t>
      </w:r>
      <w:r w:rsidR="009315EB" w:rsidRPr="00AC3B21">
        <w:rPr>
          <w:lang w:val="en-GB" w:eastAsia="pl-PL"/>
        </w:rPr>
        <w:t>ampling lines from the reactor coolant system to have at least two isolation valves</w:t>
      </w:r>
      <w:r w:rsidR="009315EB">
        <w:rPr>
          <w:lang w:val="en-GB" w:eastAsia="pl-PL"/>
        </w:rPr>
        <w:t>; Requirement for t</w:t>
      </w:r>
      <w:proofErr w:type="spellStart"/>
      <w:r w:rsidR="00044421" w:rsidRPr="009315EB">
        <w:rPr>
          <w:rFonts w:cstheme="minorBidi"/>
          <w:szCs w:val="22"/>
        </w:rPr>
        <w:t>hese</w:t>
      </w:r>
      <w:proofErr w:type="spellEnd"/>
      <w:r w:rsidR="00044421" w:rsidRPr="009315EB">
        <w:rPr>
          <w:rFonts w:cstheme="minorBidi"/>
          <w:szCs w:val="22"/>
        </w:rPr>
        <w:t xml:space="preserve"> containment isolation features </w:t>
      </w:r>
      <w:r w:rsidR="009315EB">
        <w:rPr>
          <w:rFonts w:cstheme="minorBidi"/>
          <w:szCs w:val="22"/>
        </w:rPr>
        <w:t>to</w:t>
      </w:r>
      <w:r w:rsidR="00044421" w:rsidRPr="009315EB">
        <w:rPr>
          <w:rFonts w:cstheme="minorBidi"/>
          <w:szCs w:val="22"/>
        </w:rPr>
        <w:t xml:space="preserve"> be safety classified (based on their safety function of safety category 1) and </w:t>
      </w:r>
      <w:r w:rsidR="009315EB">
        <w:rPr>
          <w:rFonts w:cstheme="minorBidi"/>
          <w:szCs w:val="22"/>
        </w:rPr>
        <w:t>to</w:t>
      </w:r>
      <w:r w:rsidR="00044421" w:rsidRPr="009315EB">
        <w:rPr>
          <w:rFonts w:cstheme="minorBidi"/>
          <w:szCs w:val="22"/>
        </w:rPr>
        <w:t xml:space="preserve"> meet the corresponding design requirements (e.g. in terms of redundancy, emergency power, protection against internal and external hazards, periodic </w:t>
      </w:r>
      <w:r w:rsidR="00044421" w:rsidRPr="009315EB">
        <w:rPr>
          <w:rFonts w:cstheme="minorBidi"/>
          <w:szCs w:val="22"/>
        </w:rPr>
        <w:lastRenderedPageBreak/>
        <w:t xml:space="preserve">inspection and testing, maintenance, and quality assurance) and </w:t>
      </w:r>
      <w:r w:rsidR="004E5759">
        <w:rPr>
          <w:rFonts w:cstheme="minorBidi"/>
          <w:szCs w:val="22"/>
        </w:rPr>
        <w:t>to</w:t>
      </w:r>
      <w:r w:rsidR="00044421" w:rsidRPr="009315EB">
        <w:rPr>
          <w:rFonts w:cstheme="minorBidi"/>
          <w:szCs w:val="22"/>
        </w:rPr>
        <w:t xml:space="preserve"> be designed and fabricated in accordance with acceptable design codes</w:t>
      </w:r>
      <w:r w:rsidR="00F32EE4">
        <w:rPr>
          <w:rFonts w:cstheme="minorBidi"/>
          <w:szCs w:val="22"/>
        </w:rPr>
        <w:t>;</w:t>
      </w:r>
      <w:r w:rsidR="00B80158">
        <w:rPr>
          <w:rFonts w:cstheme="minorBidi"/>
          <w:szCs w:val="22"/>
        </w:rPr>
        <w:t xml:space="preserve"> Possibility of reopening </w:t>
      </w:r>
      <w:r w:rsidR="00F32EE4" w:rsidRPr="009315EB">
        <w:rPr>
          <w:rFonts w:cstheme="minorBidi"/>
          <w:szCs w:val="22"/>
        </w:rPr>
        <w:t>the primary coolant sampling lines</w:t>
      </w:r>
      <w:r w:rsidR="00F32EE4" w:rsidRPr="00F32EE4">
        <w:rPr>
          <w:rFonts w:cstheme="minorBidi"/>
          <w:szCs w:val="22"/>
        </w:rPr>
        <w:t xml:space="preserve"> </w:t>
      </w:r>
      <w:r w:rsidR="00F32EE4" w:rsidRPr="009315EB">
        <w:rPr>
          <w:rFonts w:cstheme="minorBidi"/>
          <w:szCs w:val="22"/>
        </w:rPr>
        <w:t>to check the boron concentration, to measure the radioactivity and to determine the composition of fission products</w:t>
      </w:r>
      <w:r w:rsidR="00F32EE4">
        <w:rPr>
          <w:rFonts w:cstheme="minorBidi"/>
          <w:szCs w:val="22"/>
        </w:rPr>
        <w:t>,</w:t>
      </w:r>
      <w:r w:rsidR="00F32EE4" w:rsidRPr="00F32EE4">
        <w:rPr>
          <w:rFonts w:cstheme="minorBidi"/>
          <w:szCs w:val="22"/>
        </w:rPr>
        <w:t xml:space="preserve"> </w:t>
      </w:r>
      <w:r w:rsidR="00F32EE4" w:rsidRPr="009315EB">
        <w:rPr>
          <w:rFonts w:cstheme="minorBidi"/>
          <w:szCs w:val="22"/>
        </w:rPr>
        <w:t>once the radiological conditions at the sampling locations allow (if necessary, subject to the implementation of specific precautions).</w:t>
      </w:r>
    </w:p>
    <w:p w14:paraId="13FD7E34" w14:textId="25BB321A" w:rsidR="00C73777" w:rsidRPr="009A0683"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38666F" w:rsidRPr="009A0683">
        <w:rPr>
          <w:rFonts w:cstheme="minorBidi"/>
          <w:b/>
          <w:bCs/>
          <w:szCs w:val="22"/>
        </w:rPr>
        <w:t>4.69</w:t>
      </w:r>
      <w:r w:rsidRPr="009A0683">
        <w:rPr>
          <w:rFonts w:cstheme="minorBidi"/>
          <w:b/>
          <w:bCs/>
          <w:szCs w:val="22"/>
        </w:rPr>
        <w:t>)</w:t>
      </w:r>
      <w:r w:rsidR="00D71067" w:rsidRPr="00D71067">
        <w:rPr>
          <w:rFonts w:cstheme="minorBidi"/>
          <w:szCs w:val="22"/>
        </w:rPr>
        <w:t xml:space="preserve"> Requirement for the design of </w:t>
      </w:r>
      <w:r w:rsidR="00D71067" w:rsidRPr="00D71067">
        <w:rPr>
          <w:lang w:val="en-GB" w:eastAsia="pl-PL"/>
        </w:rPr>
        <w:t>the process and post</w:t>
      </w:r>
      <w:r w:rsidR="00D71067" w:rsidRPr="00D71067">
        <w:rPr>
          <w:rFonts w:ascii="Cambria Math" w:hAnsi="Cambria Math" w:cs="Cambria Math"/>
          <w:lang w:val="en-GB" w:eastAsia="pl-PL"/>
        </w:rPr>
        <w:t>‑</w:t>
      </w:r>
      <w:r w:rsidR="00D71067" w:rsidRPr="00D71067">
        <w:rPr>
          <w:lang w:val="en-GB" w:eastAsia="pl-PL"/>
        </w:rPr>
        <w:t>accident sampling system to allow the collection and analysis of highly radioactive samples after an accident. This includes samples from the reactor coolant, the containment sump and the containment atmosphere, for example to provide information on the pH of recirculating water and the concentration of hydrogen and fission products within the containment atmosphere.</w:t>
      </w:r>
    </w:p>
    <w:p w14:paraId="205C083E" w14:textId="3790C7BA" w:rsidR="00C73777" w:rsidRPr="00E4310E"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38666F" w:rsidRPr="009A0683">
        <w:rPr>
          <w:rFonts w:cstheme="minorBidi"/>
          <w:b/>
          <w:bCs/>
          <w:szCs w:val="22"/>
        </w:rPr>
        <w:t>4.71</w:t>
      </w:r>
      <w:r w:rsidRPr="009A0683">
        <w:rPr>
          <w:rFonts w:cstheme="minorBidi"/>
          <w:b/>
          <w:bCs/>
          <w:szCs w:val="22"/>
        </w:rPr>
        <w:t>)</w:t>
      </w:r>
      <w:r w:rsidR="00947EB7">
        <w:rPr>
          <w:rFonts w:cstheme="minorBidi"/>
          <w:b/>
          <w:bCs/>
          <w:szCs w:val="22"/>
        </w:rPr>
        <w:t xml:space="preserve"> </w:t>
      </w:r>
      <w:r w:rsidR="00947EB7" w:rsidRPr="00D76ABA">
        <w:rPr>
          <w:rFonts w:cstheme="minorBidi"/>
          <w:szCs w:val="22"/>
        </w:rPr>
        <w:t>Re-injecting</w:t>
      </w:r>
      <w:r w:rsidR="002166D7" w:rsidRPr="00D76ABA">
        <w:rPr>
          <w:rFonts w:cstheme="minorBidi"/>
          <w:szCs w:val="22"/>
        </w:rPr>
        <w:t xml:space="preserve"> highly radioactive samples </w:t>
      </w:r>
      <w:r w:rsidR="005E2F9D" w:rsidRPr="00D76ABA">
        <w:rPr>
          <w:lang w:val="en-GB" w:eastAsia="pl-PL"/>
        </w:rPr>
        <w:t>into the containment if there is a risk of exceeding the capability of the plant to manage the samples as radioactive waste, for cases</w:t>
      </w:r>
      <w:r w:rsidR="00D76ABA" w:rsidRPr="00D76ABA">
        <w:rPr>
          <w:lang w:val="en-GB" w:eastAsia="pl-PL"/>
        </w:rPr>
        <w:t xml:space="preserve"> when an analysis is performed outside the containment.</w:t>
      </w:r>
    </w:p>
    <w:p w14:paraId="0DA64A0F" w14:textId="18D4008D" w:rsidR="00E4310E" w:rsidRPr="00E4310E" w:rsidRDefault="00A1746C" w:rsidP="00E4310E">
      <w:pPr>
        <w:jc w:val="both"/>
        <w:rPr>
          <w:rFonts w:cstheme="minorBidi"/>
          <w:b/>
          <w:bCs/>
          <w:szCs w:val="22"/>
        </w:rPr>
      </w:pPr>
      <w:r>
        <w:rPr>
          <w:rFonts w:cstheme="minorBidi"/>
          <w:szCs w:val="22"/>
        </w:rPr>
        <w:t>‘’</w:t>
      </w:r>
      <w:r w:rsidR="006A4993">
        <w:t>Process radiation monitoring system</w:t>
      </w:r>
      <w:r>
        <w:rPr>
          <w:rFonts w:cstheme="minorBidi"/>
          <w:szCs w:val="22"/>
        </w:rPr>
        <w:t xml:space="preserve">’’ </w:t>
      </w:r>
      <w:r w:rsidR="00E4310E">
        <w:rPr>
          <w:rFonts w:cstheme="minorBidi"/>
          <w:szCs w:val="22"/>
        </w:rPr>
        <w:t>subsection contains CWO items related to:</w:t>
      </w:r>
    </w:p>
    <w:p w14:paraId="29FA74EB" w14:textId="5494025F" w:rsidR="00C73777" w:rsidRPr="009A0683"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46575B" w:rsidRPr="009A0683">
        <w:rPr>
          <w:rFonts w:cstheme="minorBidi"/>
          <w:b/>
          <w:bCs/>
          <w:szCs w:val="22"/>
        </w:rPr>
        <w:t>4.81</w:t>
      </w:r>
      <w:r w:rsidRPr="009A0683">
        <w:rPr>
          <w:rFonts w:cstheme="minorBidi"/>
          <w:b/>
          <w:bCs/>
          <w:szCs w:val="22"/>
        </w:rPr>
        <w:t>)</w:t>
      </w:r>
      <w:r w:rsidR="00CC52BC">
        <w:rPr>
          <w:rFonts w:cstheme="minorBidi"/>
          <w:b/>
          <w:bCs/>
          <w:szCs w:val="22"/>
        </w:rPr>
        <w:t xml:space="preserve"> </w:t>
      </w:r>
      <w:r w:rsidR="00802D18" w:rsidRPr="000F635C">
        <w:rPr>
          <w:rFonts w:cstheme="minorBidi"/>
          <w:szCs w:val="22"/>
        </w:rPr>
        <w:t xml:space="preserve">Requirement for </w:t>
      </w:r>
      <w:r w:rsidR="00720FF1" w:rsidRPr="000F635C">
        <w:rPr>
          <w:lang w:val="en-GB" w:eastAsia="pl-PL"/>
        </w:rPr>
        <w:t>the</w:t>
      </w:r>
      <w:r w:rsidR="00720FF1" w:rsidRPr="0090072F">
        <w:rPr>
          <w:lang w:val="en-GB" w:eastAsia="pl-PL"/>
        </w:rPr>
        <w:t xml:space="preserve"> radiation monitoring system</w:t>
      </w:r>
      <w:r w:rsidR="007355DB">
        <w:rPr>
          <w:lang w:val="en-GB" w:eastAsia="pl-PL"/>
        </w:rPr>
        <w:t xml:space="preserve"> to</w:t>
      </w:r>
      <w:r w:rsidR="00720FF1" w:rsidRPr="0090072F">
        <w:rPr>
          <w:lang w:val="en-GB" w:eastAsia="pl-PL"/>
        </w:rPr>
        <w:t xml:space="preserve"> provide monitoring to enable the assessment of the radiological release into the containment atmosphere</w:t>
      </w:r>
      <w:r w:rsidR="00903493" w:rsidRPr="00903493">
        <w:rPr>
          <w:lang w:val="en-GB" w:eastAsia="pl-PL"/>
        </w:rPr>
        <w:t xml:space="preserve"> </w:t>
      </w:r>
      <w:r w:rsidR="00903493">
        <w:rPr>
          <w:lang w:val="en-GB" w:eastAsia="pl-PL"/>
        </w:rPr>
        <w:t>f</w:t>
      </w:r>
      <w:r w:rsidR="00903493" w:rsidRPr="0090072F">
        <w:rPr>
          <w:lang w:val="en-GB" w:eastAsia="pl-PL"/>
        </w:rPr>
        <w:t>or some post</w:t>
      </w:r>
      <w:r w:rsidR="00903493" w:rsidRPr="0090072F">
        <w:rPr>
          <w:rFonts w:ascii="Cambria Math" w:hAnsi="Cambria Math" w:cs="Cambria Math"/>
          <w:lang w:val="en-GB" w:eastAsia="pl-PL"/>
        </w:rPr>
        <w:t>‑</w:t>
      </w:r>
      <w:r w:rsidR="00903493" w:rsidRPr="0090072F">
        <w:rPr>
          <w:lang w:val="en-GB" w:eastAsia="pl-PL"/>
        </w:rPr>
        <w:t>accident conditions, such as after a loss of coolant accident or a severe accident</w:t>
      </w:r>
      <w:r w:rsidR="00903493">
        <w:rPr>
          <w:lang w:val="en-GB" w:eastAsia="pl-PL"/>
        </w:rPr>
        <w:t>.</w:t>
      </w:r>
    </w:p>
    <w:p w14:paraId="541778FA" w14:textId="04B2149F" w:rsidR="00C73777" w:rsidRPr="009A0683"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46575B" w:rsidRPr="009A0683">
        <w:rPr>
          <w:rFonts w:cstheme="minorBidi"/>
          <w:b/>
          <w:bCs/>
          <w:szCs w:val="22"/>
        </w:rPr>
        <w:t>4.82</w:t>
      </w:r>
      <w:r w:rsidRPr="009A0683">
        <w:rPr>
          <w:rFonts w:cstheme="minorBidi"/>
          <w:b/>
          <w:bCs/>
          <w:szCs w:val="22"/>
        </w:rPr>
        <w:t>)</w:t>
      </w:r>
      <w:r w:rsidR="00864BBB">
        <w:rPr>
          <w:rFonts w:cstheme="minorBidi"/>
          <w:b/>
          <w:bCs/>
          <w:szCs w:val="22"/>
        </w:rPr>
        <w:t xml:space="preserve"> </w:t>
      </w:r>
      <w:r w:rsidR="00864BBB" w:rsidRPr="00E9076D">
        <w:rPr>
          <w:rFonts w:cstheme="minorBidi"/>
          <w:szCs w:val="22"/>
        </w:rPr>
        <w:t>Continuous monitoring of</w:t>
      </w:r>
      <w:r w:rsidR="00864BBB">
        <w:rPr>
          <w:rFonts w:cstheme="minorBidi"/>
          <w:b/>
          <w:bCs/>
          <w:szCs w:val="22"/>
        </w:rPr>
        <w:t xml:space="preserve"> </w:t>
      </w:r>
      <w:r w:rsidR="004005A1" w:rsidRPr="0090072F">
        <w:rPr>
          <w:lang w:val="en-GB" w:eastAsia="pl-PL"/>
        </w:rPr>
        <w:t>the atmosphere of the containment and other buildings where radioactive releases could occur</w:t>
      </w:r>
      <w:r w:rsidR="00ED6DD8" w:rsidRPr="00ED6DD8">
        <w:rPr>
          <w:lang w:val="en-GB" w:eastAsia="pl-PL"/>
        </w:rPr>
        <w:t xml:space="preserve"> </w:t>
      </w:r>
      <w:r w:rsidR="00ED6DD8" w:rsidRPr="0090072F">
        <w:rPr>
          <w:lang w:val="en-GB" w:eastAsia="pl-PL"/>
        </w:rPr>
        <w:t>to allow actions to be taken and to trigger an alarm for the evacuation</w:t>
      </w:r>
      <w:r w:rsidR="00ED6DD8">
        <w:t xml:space="preserve"> </w:t>
      </w:r>
      <w:r w:rsidR="00ED6DD8" w:rsidRPr="0090072F">
        <w:rPr>
          <w:lang w:val="en-GB" w:eastAsia="pl-PL"/>
        </w:rPr>
        <w:t>of personnel, in particular, in the event of a fuel handling accident.</w:t>
      </w:r>
      <w:r w:rsidR="008C6CE4">
        <w:rPr>
          <w:lang w:val="en-GB" w:eastAsia="pl-PL"/>
        </w:rPr>
        <w:t xml:space="preserve"> Monitoring </w:t>
      </w:r>
      <w:r w:rsidR="0037465A" w:rsidRPr="0090072F">
        <w:rPr>
          <w:lang w:val="en-GB" w:eastAsia="pl-PL"/>
        </w:rPr>
        <w:t>surface contamination in all areas containing large amounts of radioactive liquids and solid radioactive waste.</w:t>
      </w:r>
    </w:p>
    <w:p w14:paraId="5D9A5083" w14:textId="0323BC69" w:rsidR="00C73777" w:rsidRPr="00E4310E"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783F5C" w:rsidRPr="009A0683">
        <w:rPr>
          <w:rFonts w:cstheme="minorBidi"/>
          <w:b/>
          <w:bCs/>
          <w:szCs w:val="22"/>
        </w:rPr>
        <w:t>4.91</w:t>
      </w:r>
      <w:r w:rsidRPr="009A0683">
        <w:rPr>
          <w:rFonts w:cstheme="minorBidi"/>
          <w:b/>
          <w:bCs/>
          <w:szCs w:val="22"/>
        </w:rPr>
        <w:t>)</w:t>
      </w:r>
      <w:r w:rsidR="004D1840">
        <w:rPr>
          <w:rFonts w:cstheme="minorBidi"/>
          <w:b/>
          <w:bCs/>
          <w:szCs w:val="22"/>
        </w:rPr>
        <w:t xml:space="preserve"> </w:t>
      </w:r>
      <w:r w:rsidR="004D1840">
        <w:rPr>
          <w:lang w:val="en-GB" w:eastAsia="pl-PL"/>
        </w:rPr>
        <w:t>Providing c</w:t>
      </w:r>
      <w:r w:rsidR="004D1840" w:rsidRPr="00071546">
        <w:rPr>
          <w:lang w:val="en-GB" w:eastAsia="pl-PL"/>
        </w:rPr>
        <w:t xml:space="preserve">ontinuous measurements of dose rate for each sump that could collect highly contaminated water. </w:t>
      </w:r>
      <w:r w:rsidR="004D1840">
        <w:rPr>
          <w:lang w:val="en-GB" w:eastAsia="pl-PL"/>
        </w:rPr>
        <w:t xml:space="preserve">Requirement for the </w:t>
      </w:r>
      <w:r w:rsidR="004D1840" w:rsidRPr="00071546">
        <w:rPr>
          <w:lang w:val="en-GB" w:eastAsia="pl-PL"/>
        </w:rPr>
        <w:t xml:space="preserve">automatic isolation of the discharge of sumps to the radioactive waste processing system </w:t>
      </w:r>
      <w:r w:rsidR="004D1840">
        <w:rPr>
          <w:lang w:val="en-GB" w:eastAsia="pl-PL"/>
        </w:rPr>
        <w:t>to</w:t>
      </w:r>
      <w:r w:rsidR="004D1840" w:rsidRPr="00071546">
        <w:rPr>
          <w:lang w:val="en-GB" w:eastAsia="pl-PL"/>
        </w:rPr>
        <w:t xml:space="preserve"> occur if the dose rate exceeds a pre</w:t>
      </w:r>
      <w:r w:rsidR="004D1840" w:rsidRPr="00071546">
        <w:rPr>
          <w:rFonts w:ascii="Cambria Math" w:hAnsi="Cambria Math" w:cs="Cambria Math"/>
          <w:lang w:val="en-GB" w:eastAsia="pl-PL"/>
        </w:rPr>
        <w:t>‑</w:t>
      </w:r>
      <w:r w:rsidR="004D1840" w:rsidRPr="00071546">
        <w:rPr>
          <w:lang w:val="en-GB" w:eastAsia="pl-PL"/>
        </w:rPr>
        <w:t>set threshold.</w:t>
      </w:r>
    </w:p>
    <w:p w14:paraId="59BFA9AD" w14:textId="6EF4461C" w:rsidR="00E4310E" w:rsidRPr="00E4310E" w:rsidRDefault="006A4993" w:rsidP="00E4310E">
      <w:pPr>
        <w:jc w:val="both"/>
        <w:rPr>
          <w:rFonts w:cstheme="minorBidi"/>
          <w:b/>
          <w:bCs/>
          <w:szCs w:val="22"/>
        </w:rPr>
      </w:pPr>
      <w:r>
        <w:rPr>
          <w:rFonts w:cstheme="minorBidi"/>
          <w:szCs w:val="22"/>
        </w:rPr>
        <w:t>‘’</w:t>
      </w:r>
      <w:r>
        <w:t>Compressed air system</w:t>
      </w:r>
      <w:r>
        <w:rPr>
          <w:rFonts w:cstheme="minorBidi"/>
          <w:szCs w:val="22"/>
        </w:rPr>
        <w:t xml:space="preserve">’’ </w:t>
      </w:r>
      <w:r w:rsidR="00E4310E">
        <w:rPr>
          <w:rFonts w:cstheme="minorBidi"/>
          <w:szCs w:val="22"/>
        </w:rPr>
        <w:t>subsection contains CWO items related to:</w:t>
      </w:r>
    </w:p>
    <w:p w14:paraId="1A378F06" w14:textId="6BBBCE66" w:rsidR="00C73777" w:rsidRPr="009A0683"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574E4D" w:rsidRPr="009A0683">
        <w:rPr>
          <w:rFonts w:cstheme="minorBidi"/>
          <w:b/>
          <w:bCs/>
          <w:szCs w:val="22"/>
        </w:rPr>
        <w:t>4.98</w:t>
      </w:r>
      <w:r w:rsidRPr="009A0683">
        <w:rPr>
          <w:rFonts w:cstheme="minorBidi"/>
          <w:b/>
          <w:bCs/>
          <w:szCs w:val="22"/>
        </w:rPr>
        <w:t>)</w:t>
      </w:r>
      <w:r w:rsidR="003322A9">
        <w:rPr>
          <w:rFonts w:cstheme="minorBidi"/>
          <w:b/>
          <w:bCs/>
          <w:szCs w:val="22"/>
        </w:rPr>
        <w:t xml:space="preserve"> </w:t>
      </w:r>
      <w:r w:rsidR="003322A9" w:rsidRPr="002D536C">
        <w:rPr>
          <w:rFonts w:cstheme="minorBidi"/>
          <w:szCs w:val="22"/>
        </w:rPr>
        <w:t>Requirement for</w:t>
      </w:r>
      <w:r w:rsidR="003322A9">
        <w:rPr>
          <w:rFonts w:cstheme="minorBidi"/>
          <w:b/>
          <w:bCs/>
          <w:szCs w:val="22"/>
        </w:rPr>
        <w:t xml:space="preserve"> </w:t>
      </w:r>
      <w:r w:rsidR="002D536C">
        <w:rPr>
          <w:lang w:val="en-GB" w:eastAsia="pl-PL"/>
        </w:rPr>
        <w:t>t</w:t>
      </w:r>
      <w:r w:rsidR="002D536C" w:rsidRPr="007B2E6B">
        <w:rPr>
          <w:lang w:val="en-GB" w:eastAsia="pl-PL"/>
        </w:rPr>
        <w:t xml:space="preserve">he part of the compressed air system that supplies air to items important to safety </w:t>
      </w:r>
      <w:r w:rsidR="002D536C">
        <w:rPr>
          <w:lang w:val="en-GB" w:eastAsia="pl-PL"/>
        </w:rPr>
        <w:t>to</w:t>
      </w:r>
      <w:r w:rsidR="002D536C" w:rsidRPr="007B2E6B">
        <w:rPr>
          <w:lang w:val="en-GB" w:eastAsia="pl-PL"/>
        </w:rPr>
        <w:t xml:space="preserve"> be designed to ensure that it functions during adverse environmental phenomena, in anticipated operational occurrences (including loss of off</w:t>
      </w:r>
      <w:r w:rsidR="002D536C" w:rsidRPr="007B2E6B">
        <w:rPr>
          <w:rFonts w:ascii="Cambria Math" w:hAnsi="Cambria Math" w:cs="Cambria Math"/>
          <w:lang w:val="en-GB" w:eastAsia="pl-PL"/>
        </w:rPr>
        <w:t>‑</w:t>
      </w:r>
      <w:r w:rsidR="002D536C" w:rsidRPr="007B2E6B">
        <w:rPr>
          <w:lang w:val="en-GB" w:eastAsia="pl-PL"/>
        </w:rPr>
        <w:t>site power) and in accident conditions (</w:t>
      </w:r>
      <w:r w:rsidR="002D536C" w:rsidRPr="00CF655C">
        <w:rPr>
          <w:lang w:val="en-GB" w:eastAsia="pl-PL"/>
        </w:rPr>
        <w:t>in particular a loss of coolant accident or a main steam line break)</w:t>
      </w:r>
      <w:r w:rsidR="008D7199" w:rsidRPr="00CF655C">
        <w:rPr>
          <w:lang w:val="en-GB" w:eastAsia="pl-PL"/>
        </w:rPr>
        <w:t xml:space="preserve">; </w:t>
      </w:r>
      <w:r w:rsidR="002D536C" w:rsidRPr="00CF655C">
        <w:rPr>
          <w:lang w:val="en-GB" w:eastAsia="pl-PL"/>
        </w:rPr>
        <w:t>Requirement</w:t>
      </w:r>
      <w:r w:rsidR="00C93636" w:rsidRPr="00CF655C">
        <w:rPr>
          <w:lang w:val="en-GB" w:eastAsia="pl-PL"/>
        </w:rPr>
        <w:t xml:space="preserve"> </w:t>
      </w:r>
      <w:r w:rsidR="00825C1A" w:rsidRPr="00CF655C">
        <w:rPr>
          <w:lang w:val="en-GB" w:eastAsia="pl-PL"/>
        </w:rPr>
        <w:t>to take into account any increased internal pressures caused by high temperatures inside the containment during design basis accidents in the design of these tanks</w:t>
      </w:r>
      <w:r w:rsidR="00C93636" w:rsidRPr="00CF655C">
        <w:rPr>
          <w:lang w:val="en-GB" w:eastAsia="pl-PL"/>
        </w:rPr>
        <w:t xml:space="preserve">, </w:t>
      </w:r>
      <w:r w:rsidR="00CF655C" w:rsidRPr="00CF655C">
        <w:rPr>
          <w:lang w:val="en-GB" w:eastAsia="pl-PL"/>
        </w:rPr>
        <w:t xml:space="preserve">for cases </w:t>
      </w:r>
      <w:r w:rsidR="00C93636" w:rsidRPr="00CF655C">
        <w:rPr>
          <w:lang w:val="en-GB" w:eastAsia="pl-PL"/>
        </w:rPr>
        <w:t>w</w:t>
      </w:r>
      <w:r w:rsidR="002D536C" w:rsidRPr="00CF655C">
        <w:rPr>
          <w:lang w:val="en-GB" w:eastAsia="pl-PL"/>
        </w:rPr>
        <w:t>here reserve air supply tanks are installed inside the containment</w:t>
      </w:r>
      <w:r w:rsidR="00825C1A" w:rsidRPr="00CF655C">
        <w:rPr>
          <w:lang w:val="en-GB" w:eastAsia="pl-PL"/>
        </w:rPr>
        <w:t>.</w:t>
      </w:r>
    </w:p>
    <w:p w14:paraId="07DBC826" w14:textId="66E02D2D" w:rsidR="00C73777" w:rsidRPr="005A5608"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110CFD" w:rsidRPr="009A0683">
        <w:rPr>
          <w:rFonts w:cstheme="minorBidi"/>
          <w:b/>
          <w:bCs/>
          <w:szCs w:val="22"/>
        </w:rPr>
        <w:t>4.102</w:t>
      </w:r>
      <w:r w:rsidRPr="009A0683">
        <w:rPr>
          <w:rFonts w:cstheme="minorBidi"/>
          <w:b/>
          <w:bCs/>
          <w:szCs w:val="22"/>
        </w:rPr>
        <w:t>)</w:t>
      </w:r>
      <w:r w:rsidR="001A34B7">
        <w:rPr>
          <w:rFonts w:cstheme="minorBidi"/>
          <w:b/>
          <w:bCs/>
          <w:szCs w:val="22"/>
        </w:rPr>
        <w:t xml:space="preserve"> </w:t>
      </w:r>
      <w:r w:rsidR="00987D5C" w:rsidRPr="00C733AD">
        <w:rPr>
          <w:rFonts w:cstheme="minorBidi"/>
          <w:szCs w:val="22"/>
        </w:rPr>
        <w:t xml:space="preserve">Requirement for </w:t>
      </w:r>
      <w:r w:rsidR="00EE13B2" w:rsidRPr="00C733AD">
        <w:rPr>
          <w:lang w:val="en-GB" w:eastAsia="pl-PL"/>
        </w:rPr>
        <w:t>the compressed</w:t>
      </w:r>
      <w:r w:rsidR="00EE13B2" w:rsidRPr="00D74DB4">
        <w:rPr>
          <w:lang w:val="en-GB" w:eastAsia="pl-PL"/>
        </w:rPr>
        <w:t xml:space="preserve"> air system </w:t>
      </w:r>
      <w:r w:rsidR="00EE13B2">
        <w:rPr>
          <w:lang w:val="en-GB" w:eastAsia="pl-PL"/>
        </w:rPr>
        <w:t>to</w:t>
      </w:r>
      <w:r w:rsidR="00EE13B2" w:rsidRPr="00D74DB4">
        <w:rPr>
          <w:lang w:val="en-GB" w:eastAsia="pl-PL"/>
        </w:rPr>
        <w:t xml:space="preserve"> be designed to avoid a containment bypass or pressurization of the containment</w:t>
      </w:r>
      <w:r w:rsidR="00EE13B2">
        <w:rPr>
          <w:lang w:val="en-GB" w:eastAsia="pl-PL"/>
        </w:rPr>
        <w:t xml:space="preserve"> and for</w:t>
      </w:r>
      <w:r w:rsidR="00EE13B2" w:rsidRPr="00D74DB4">
        <w:rPr>
          <w:lang w:val="en-GB" w:eastAsia="pl-PL"/>
        </w:rPr>
        <w:t xml:space="preserve"> </w:t>
      </w:r>
      <w:r w:rsidR="00EE13B2">
        <w:rPr>
          <w:lang w:val="en-GB" w:eastAsia="pl-PL"/>
        </w:rPr>
        <w:t>s</w:t>
      </w:r>
      <w:r w:rsidR="00EE13B2" w:rsidRPr="00D74DB4">
        <w:rPr>
          <w:lang w:val="en-GB" w:eastAsia="pl-PL"/>
        </w:rPr>
        <w:t xml:space="preserve">ystems located inside the containment that are needed in the long term after an accident not </w:t>
      </w:r>
      <w:r w:rsidR="00EE13B2">
        <w:rPr>
          <w:lang w:val="en-GB" w:eastAsia="pl-PL"/>
        </w:rPr>
        <w:t xml:space="preserve">to </w:t>
      </w:r>
      <w:r w:rsidR="00EE13B2" w:rsidRPr="00D74DB4">
        <w:rPr>
          <w:lang w:val="en-GB" w:eastAsia="pl-PL"/>
        </w:rPr>
        <w:t>depend on compressed air systems to fulfil their safety functions</w:t>
      </w:r>
      <w:r w:rsidR="00EE13B2">
        <w:rPr>
          <w:lang w:val="en-GB" w:eastAsia="pl-PL"/>
        </w:rPr>
        <w:t>;</w:t>
      </w:r>
      <w:r w:rsidR="00EE13B2" w:rsidRPr="00D74DB4">
        <w:rPr>
          <w:lang w:val="en-GB" w:eastAsia="pl-PL"/>
        </w:rPr>
        <w:t xml:space="preserve"> </w:t>
      </w:r>
      <w:r w:rsidR="00EE13B2">
        <w:rPr>
          <w:lang w:val="en-GB" w:eastAsia="pl-PL"/>
        </w:rPr>
        <w:t>Giving considerations</w:t>
      </w:r>
      <w:r w:rsidR="00EE13B2" w:rsidRPr="00D74DB4">
        <w:rPr>
          <w:lang w:val="en-GB" w:eastAsia="pl-PL"/>
        </w:rPr>
        <w:t xml:space="preserve"> to the installation of a dedicated post</w:t>
      </w:r>
      <w:r w:rsidR="00EE13B2" w:rsidRPr="00D74DB4">
        <w:rPr>
          <w:rFonts w:ascii="Cambria Math" w:hAnsi="Cambria Math" w:cs="Cambria Math"/>
          <w:lang w:val="en-GB" w:eastAsia="pl-PL"/>
        </w:rPr>
        <w:t>‑</w:t>
      </w:r>
      <w:r w:rsidR="00EE13B2" w:rsidRPr="00D74DB4">
        <w:rPr>
          <w:lang w:val="en-GB" w:eastAsia="pl-PL"/>
        </w:rPr>
        <w:t>accident</w:t>
      </w:r>
      <w:r w:rsidR="00EE13B2" w:rsidRPr="00D74DB4">
        <w:t xml:space="preserve"> </w:t>
      </w:r>
      <w:r w:rsidR="00EE13B2" w:rsidRPr="00D74DB4">
        <w:rPr>
          <w:lang w:val="en-GB" w:eastAsia="pl-PL"/>
        </w:rPr>
        <w:t>compressed air system to supply instruments inside the containment with air exhausted from the containment</w:t>
      </w:r>
      <w:r w:rsidR="005A5608">
        <w:rPr>
          <w:lang w:val="en-GB" w:eastAsia="pl-PL"/>
        </w:rPr>
        <w:t xml:space="preserve"> to </w:t>
      </w:r>
      <w:r w:rsidR="00EE13B2" w:rsidRPr="005A5608">
        <w:rPr>
          <w:lang w:val="en-GB" w:eastAsia="pl-PL"/>
        </w:rPr>
        <w:t>avoid gradual pressurization of the containment due to the leakage of compressed air system</w:t>
      </w:r>
      <w:r w:rsidR="005A5608" w:rsidRPr="005A5608">
        <w:rPr>
          <w:lang w:val="en-GB" w:eastAsia="pl-PL"/>
        </w:rPr>
        <w:t>s</w:t>
      </w:r>
      <w:r w:rsidR="005A5608">
        <w:rPr>
          <w:lang w:val="en-GB" w:eastAsia="pl-PL"/>
        </w:rPr>
        <w:t>.</w:t>
      </w:r>
    </w:p>
    <w:p w14:paraId="1888166A" w14:textId="69E0B465" w:rsidR="00C73777" w:rsidRPr="00E05E97"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322096" w:rsidRPr="009A0683">
        <w:rPr>
          <w:rFonts w:cstheme="minorBidi"/>
          <w:b/>
          <w:bCs/>
          <w:szCs w:val="22"/>
        </w:rPr>
        <w:t>4.106</w:t>
      </w:r>
      <w:r w:rsidRPr="009A0683">
        <w:rPr>
          <w:rFonts w:cstheme="minorBidi"/>
          <w:b/>
          <w:bCs/>
          <w:szCs w:val="22"/>
        </w:rPr>
        <w:t>)</w:t>
      </w:r>
      <w:r w:rsidR="001B4953">
        <w:rPr>
          <w:rFonts w:cstheme="minorBidi"/>
          <w:b/>
          <w:bCs/>
          <w:szCs w:val="22"/>
        </w:rPr>
        <w:t xml:space="preserve"> </w:t>
      </w:r>
      <w:r w:rsidR="001B4953" w:rsidRPr="00C47B50">
        <w:rPr>
          <w:rFonts w:cstheme="minorBidi"/>
          <w:szCs w:val="22"/>
        </w:rPr>
        <w:t xml:space="preserve">Requirement for </w:t>
      </w:r>
      <w:r w:rsidR="00BA11EC" w:rsidRPr="00C47B50">
        <w:rPr>
          <w:rFonts w:cstheme="minorBidi"/>
          <w:szCs w:val="22"/>
        </w:rPr>
        <w:t>t</w:t>
      </w:r>
      <w:r w:rsidR="00BA11EC" w:rsidRPr="00C47B50">
        <w:rPr>
          <w:lang w:val="en-GB" w:eastAsia="pl-PL"/>
        </w:rPr>
        <w:t>he</w:t>
      </w:r>
      <w:r w:rsidR="00BA11EC" w:rsidRPr="007B2E6B">
        <w:rPr>
          <w:lang w:val="en-GB" w:eastAsia="pl-PL"/>
        </w:rPr>
        <w:t xml:space="preserve"> routing of the pipework of the compressed air system </w:t>
      </w:r>
      <w:r w:rsidR="00BA11EC">
        <w:rPr>
          <w:lang w:val="en-GB" w:eastAsia="pl-PL"/>
        </w:rPr>
        <w:t xml:space="preserve">to </w:t>
      </w:r>
      <w:r w:rsidR="00BA11EC" w:rsidRPr="007B2E6B">
        <w:rPr>
          <w:lang w:val="en-GB" w:eastAsia="pl-PL"/>
        </w:rPr>
        <w:t>provide for the draining of condensable gases and vapours</w:t>
      </w:r>
      <w:r w:rsidR="00A1085F">
        <w:rPr>
          <w:lang w:val="en-GB" w:eastAsia="pl-PL"/>
        </w:rPr>
        <w:t xml:space="preserve">; </w:t>
      </w:r>
      <w:r w:rsidR="007D12D0">
        <w:rPr>
          <w:lang w:val="en-GB" w:eastAsia="pl-PL"/>
        </w:rPr>
        <w:t xml:space="preserve">Avoiding </w:t>
      </w:r>
      <w:r w:rsidR="00BA11EC">
        <w:rPr>
          <w:lang w:val="en-GB" w:eastAsia="pl-PL"/>
        </w:rPr>
        <w:t>t</w:t>
      </w:r>
      <w:r w:rsidR="00BA11EC" w:rsidRPr="007B2E6B">
        <w:rPr>
          <w:lang w:val="en-GB" w:eastAsia="pl-PL"/>
        </w:rPr>
        <w:t>he possibility of liquid plugs by providing an adequate slope in the routing of the pipework.</w:t>
      </w:r>
    </w:p>
    <w:p w14:paraId="0E368484" w14:textId="20E33657" w:rsidR="00E05E97" w:rsidRPr="00E05E97" w:rsidRDefault="00B608BC" w:rsidP="00E05E97">
      <w:pPr>
        <w:jc w:val="both"/>
        <w:rPr>
          <w:rFonts w:cstheme="minorBidi"/>
          <w:b/>
          <w:bCs/>
          <w:szCs w:val="22"/>
        </w:rPr>
      </w:pPr>
      <w:r>
        <w:rPr>
          <w:rFonts w:cstheme="minorBidi"/>
          <w:szCs w:val="22"/>
        </w:rPr>
        <w:t>‘’</w:t>
      </w:r>
      <w:r>
        <w:t>Heating, ventilation and air</w:t>
      </w:r>
      <w:r>
        <w:noBreakHyphen/>
        <w:t>conditioning systems</w:t>
      </w:r>
      <w:r>
        <w:rPr>
          <w:rFonts w:cstheme="minorBidi"/>
          <w:szCs w:val="22"/>
        </w:rPr>
        <w:t xml:space="preserve">’’ </w:t>
      </w:r>
      <w:r w:rsidR="00E05E97">
        <w:rPr>
          <w:rFonts w:cstheme="minorBidi"/>
          <w:szCs w:val="22"/>
        </w:rPr>
        <w:t>subsection contains CWO items related to:</w:t>
      </w:r>
    </w:p>
    <w:p w14:paraId="79BC942B" w14:textId="3E98DF4E" w:rsidR="00C73777" w:rsidRPr="009A0683" w:rsidRDefault="00C73777" w:rsidP="00513590">
      <w:pPr>
        <w:pStyle w:val="ListParagraph"/>
        <w:numPr>
          <w:ilvl w:val="0"/>
          <w:numId w:val="138"/>
        </w:numPr>
        <w:jc w:val="both"/>
        <w:rPr>
          <w:rFonts w:cstheme="minorBidi"/>
          <w:b/>
          <w:bCs/>
          <w:szCs w:val="22"/>
        </w:rPr>
      </w:pPr>
      <w:r w:rsidRPr="009A0683">
        <w:rPr>
          <w:rFonts w:cstheme="minorBidi"/>
          <w:b/>
          <w:bCs/>
          <w:szCs w:val="22"/>
        </w:rPr>
        <w:lastRenderedPageBreak/>
        <w:t xml:space="preserve">(Item </w:t>
      </w:r>
      <w:r w:rsidR="00F3417C" w:rsidRPr="009A0683">
        <w:rPr>
          <w:rFonts w:cstheme="minorBidi"/>
          <w:b/>
          <w:bCs/>
          <w:szCs w:val="22"/>
        </w:rPr>
        <w:t>4.118</w:t>
      </w:r>
      <w:r w:rsidRPr="009A0683">
        <w:rPr>
          <w:rFonts w:cstheme="minorBidi"/>
          <w:b/>
          <w:bCs/>
          <w:szCs w:val="22"/>
        </w:rPr>
        <w:t>)</w:t>
      </w:r>
      <w:r w:rsidR="00C47B50">
        <w:rPr>
          <w:rFonts w:cstheme="minorBidi"/>
          <w:b/>
          <w:bCs/>
          <w:szCs w:val="22"/>
        </w:rPr>
        <w:t xml:space="preserve"> </w:t>
      </w:r>
      <w:r w:rsidR="00090C27">
        <w:rPr>
          <w:rFonts w:cstheme="minorBidi"/>
          <w:b/>
          <w:bCs/>
          <w:szCs w:val="22"/>
        </w:rPr>
        <w:t xml:space="preserve"> </w:t>
      </w:r>
      <w:r w:rsidR="00090C27" w:rsidRPr="00CE4009">
        <w:rPr>
          <w:rFonts w:cstheme="minorBidi"/>
          <w:szCs w:val="22"/>
        </w:rPr>
        <w:t xml:space="preserve">Requirement for </w:t>
      </w:r>
      <w:r w:rsidR="00440F11" w:rsidRPr="00CE4009">
        <w:rPr>
          <w:lang w:val="en-GB" w:eastAsia="pl-PL"/>
        </w:rPr>
        <w:t>he</w:t>
      </w:r>
      <w:r w:rsidR="00440F11" w:rsidRPr="007B2E6B">
        <w:rPr>
          <w:lang w:val="en-GB" w:eastAsia="pl-PL"/>
        </w:rPr>
        <w:t xml:space="preserve"> design of the heating, ventilation and air</w:t>
      </w:r>
      <w:r w:rsidR="00440F11" w:rsidRPr="007B2E6B">
        <w:rPr>
          <w:rFonts w:ascii="Cambria Math" w:hAnsi="Cambria Math" w:cs="Cambria Math"/>
          <w:lang w:val="en-GB" w:eastAsia="pl-PL"/>
        </w:rPr>
        <w:t>‑</w:t>
      </w:r>
      <w:r w:rsidR="00440F11" w:rsidRPr="007B2E6B">
        <w:rPr>
          <w:lang w:val="en-GB" w:eastAsia="pl-PL"/>
        </w:rPr>
        <w:t xml:space="preserve">conditioning systems that contribute to the limitation of radioactive releases </w:t>
      </w:r>
      <w:r w:rsidR="00440F11">
        <w:rPr>
          <w:lang w:val="en-GB" w:eastAsia="pl-PL"/>
        </w:rPr>
        <w:t>to</w:t>
      </w:r>
      <w:r w:rsidR="00440F11" w:rsidRPr="007B2E6B">
        <w:rPr>
          <w:lang w:val="en-GB" w:eastAsia="pl-PL"/>
        </w:rPr>
        <w:t xml:space="preserve"> filter </w:t>
      </w:r>
      <w:r w:rsidR="00440F11">
        <w:rPr>
          <w:lang w:val="en-GB" w:eastAsia="pl-PL"/>
        </w:rPr>
        <w:t>th</w:t>
      </w:r>
      <w:r w:rsidR="00440F11" w:rsidRPr="007B2E6B">
        <w:rPr>
          <w:lang w:val="en-GB" w:eastAsia="pl-PL"/>
        </w:rPr>
        <w:t>e exhausted air using pre</w:t>
      </w:r>
      <w:r w:rsidR="00440F11" w:rsidRPr="007B2E6B">
        <w:rPr>
          <w:rFonts w:ascii="Cambria Math" w:hAnsi="Cambria Math" w:cs="Cambria Math"/>
          <w:lang w:val="en-GB" w:eastAsia="pl-PL"/>
        </w:rPr>
        <w:t>‑</w:t>
      </w:r>
      <w:r w:rsidR="00440F11" w:rsidRPr="007B2E6B">
        <w:rPr>
          <w:lang w:val="en-GB" w:eastAsia="pl-PL"/>
        </w:rPr>
        <w:t>filters, HEPA filters and, if necessary, iodine filters before the air is discharged through the stack</w:t>
      </w:r>
      <w:r w:rsidR="00CF4A8A">
        <w:rPr>
          <w:lang w:val="en-GB" w:eastAsia="pl-PL"/>
        </w:rPr>
        <w:t>; Requirement for t</w:t>
      </w:r>
      <w:r w:rsidR="00440F11" w:rsidRPr="007B2E6B">
        <w:rPr>
          <w:lang w:val="en-GB" w:eastAsia="pl-PL"/>
        </w:rPr>
        <w:t xml:space="preserve">he efficiency of the HEPA and iodine filters </w:t>
      </w:r>
      <w:r w:rsidR="00CF4A8A">
        <w:rPr>
          <w:lang w:val="en-GB" w:eastAsia="pl-PL"/>
        </w:rPr>
        <w:t xml:space="preserve">to </w:t>
      </w:r>
      <w:r w:rsidR="00440F11" w:rsidRPr="007B2E6B">
        <w:rPr>
          <w:lang w:val="en-GB" w:eastAsia="pl-PL"/>
        </w:rPr>
        <w:t>be commensurate with the authorized limits on discharges in normal operation and anticipated operational occurrences and with the acceptable limits on discharges during accident conditions.</w:t>
      </w:r>
    </w:p>
    <w:p w14:paraId="0261A294" w14:textId="20763E81" w:rsidR="00C73777" w:rsidRPr="009A0683"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0C52B7" w:rsidRPr="009A0683">
        <w:rPr>
          <w:rFonts w:cstheme="minorBidi"/>
          <w:b/>
          <w:bCs/>
          <w:szCs w:val="22"/>
        </w:rPr>
        <w:t>4.129</w:t>
      </w:r>
      <w:r w:rsidRPr="009A0683">
        <w:rPr>
          <w:rFonts w:cstheme="minorBidi"/>
          <w:b/>
          <w:bCs/>
          <w:szCs w:val="22"/>
        </w:rPr>
        <w:t>)</w:t>
      </w:r>
      <w:r w:rsidR="00EE097B">
        <w:rPr>
          <w:rFonts w:cstheme="minorBidi"/>
          <w:b/>
          <w:bCs/>
          <w:szCs w:val="22"/>
        </w:rPr>
        <w:t xml:space="preserve"> </w:t>
      </w:r>
      <w:r w:rsidR="00EE18CD" w:rsidRPr="00CE4009">
        <w:rPr>
          <w:rFonts w:cstheme="minorBidi"/>
          <w:szCs w:val="22"/>
        </w:rPr>
        <w:t>Requirement for</w:t>
      </w:r>
      <w:r w:rsidR="00EE18CD">
        <w:rPr>
          <w:rFonts w:cstheme="minorBidi"/>
          <w:b/>
          <w:bCs/>
          <w:szCs w:val="22"/>
        </w:rPr>
        <w:t xml:space="preserve"> </w:t>
      </w:r>
      <w:r w:rsidR="00CE4009">
        <w:rPr>
          <w:lang w:val="en-GB" w:eastAsia="pl-PL"/>
        </w:rPr>
        <w:t>t</w:t>
      </w:r>
      <w:r w:rsidR="00CE4009" w:rsidRPr="00B156EE">
        <w:rPr>
          <w:lang w:val="en-GB" w:eastAsia="pl-PL"/>
        </w:rPr>
        <w:t xml:space="preserve">he emergency core cooling system rooms, the residual heat removal system rooms and the containment spray system rooms </w:t>
      </w:r>
      <w:r w:rsidR="00CE4009">
        <w:rPr>
          <w:lang w:val="en-GB" w:eastAsia="pl-PL"/>
        </w:rPr>
        <w:t>to</w:t>
      </w:r>
      <w:r w:rsidR="00CE4009" w:rsidRPr="00B156EE">
        <w:rPr>
          <w:lang w:val="en-GB" w:eastAsia="pl-PL"/>
        </w:rPr>
        <w:t xml:space="preserve"> be considered areas where the risk of internal exposure from radioiodine is significant during accident conditions.</w:t>
      </w:r>
    </w:p>
    <w:p w14:paraId="6A6F83C2" w14:textId="7820A1A9" w:rsidR="00C73777" w:rsidRPr="009A0683"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C821D2" w:rsidRPr="009A0683">
        <w:rPr>
          <w:rFonts w:cstheme="minorBidi"/>
          <w:b/>
          <w:bCs/>
          <w:szCs w:val="22"/>
        </w:rPr>
        <w:t>4.131</w:t>
      </w:r>
      <w:r w:rsidRPr="009A0683">
        <w:rPr>
          <w:rFonts w:cstheme="minorBidi"/>
          <w:b/>
          <w:bCs/>
          <w:szCs w:val="22"/>
        </w:rPr>
        <w:t>)</w:t>
      </w:r>
      <w:r w:rsidR="00AF2728">
        <w:rPr>
          <w:rFonts w:cstheme="minorBidi"/>
          <w:b/>
          <w:bCs/>
          <w:szCs w:val="22"/>
        </w:rPr>
        <w:t xml:space="preserve"> </w:t>
      </w:r>
      <w:r w:rsidR="00AF2728" w:rsidRPr="00176E1A">
        <w:rPr>
          <w:rFonts w:cstheme="minorBidi"/>
          <w:szCs w:val="22"/>
        </w:rPr>
        <w:t>Capability of</w:t>
      </w:r>
      <w:r w:rsidR="00AF2728">
        <w:rPr>
          <w:rFonts w:cstheme="minorBidi"/>
          <w:b/>
          <w:bCs/>
          <w:szCs w:val="22"/>
        </w:rPr>
        <w:t xml:space="preserve"> </w:t>
      </w:r>
      <w:r w:rsidR="00182871" w:rsidRPr="00B156EE">
        <w:rPr>
          <w:lang w:val="en-GB" w:eastAsia="pl-PL"/>
        </w:rPr>
        <w:t>The parts of the engineered safety feature ventilation system that are not important to safety</w:t>
      </w:r>
      <w:r w:rsidR="00182871">
        <w:rPr>
          <w:lang w:val="en-GB" w:eastAsia="pl-PL"/>
        </w:rPr>
        <w:t xml:space="preserve"> to </w:t>
      </w:r>
      <w:r w:rsidR="001F77E5" w:rsidRPr="00B156EE">
        <w:rPr>
          <w:lang w:val="en-GB" w:eastAsia="pl-PL"/>
        </w:rPr>
        <w:t>automatically isolate in the event of accident conditions.</w:t>
      </w:r>
    </w:p>
    <w:p w14:paraId="5E2298B3" w14:textId="11CD0FBB" w:rsidR="00C73777" w:rsidRPr="009A0683"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406BC8" w:rsidRPr="009A0683">
        <w:rPr>
          <w:rFonts w:cstheme="minorBidi"/>
          <w:b/>
          <w:bCs/>
          <w:szCs w:val="22"/>
        </w:rPr>
        <w:t>4.140</w:t>
      </w:r>
      <w:r w:rsidRPr="009A0683">
        <w:rPr>
          <w:rFonts w:cstheme="minorBidi"/>
          <w:b/>
          <w:bCs/>
          <w:szCs w:val="22"/>
        </w:rPr>
        <w:t>)</w:t>
      </w:r>
      <w:r w:rsidR="00F2040B">
        <w:rPr>
          <w:rFonts w:cstheme="minorBidi"/>
          <w:b/>
          <w:bCs/>
          <w:szCs w:val="22"/>
        </w:rPr>
        <w:t xml:space="preserve"> </w:t>
      </w:r>
      <w:r w:rsidR="00F2040B" w:rsidRPr="00CC32B2">
        <w:rPr>
          <w:rFonts w:cstheme="minorBidi"/>
          <w:szCs w:val="22"/>
        </w:rPr>
        <w:t xml:space="preserve">Requirement for </w:t>
      </w:r>
      <w:r w:rsidR="00CC32B2" w:rsidRPr="00CC32B2">
        <w:rPr>
          <w:rFonts w:cstheme="minorBidi"/>
          <w:szCs w:val="22"/>
        </w:rPr>
        <w:t>t</w:t>
      </w:r>
      <w:r w:rsidR="00CC32B2" w:rsidRPr="00CC32B2">
        <w:rPr>
          <w:lang w:val="en-GB" w:eastAsia="pl-PL"/>
        </w:rPr>
        <w:t>he functions of</w:t>
      </w:r>
      <w:r w:rsidR="00CC32B2" w:rsidRPr="00B156EE">
        <w:rPr>
          <w:lang w:val="en-GB" w:eastAsia="pl-PL"/>
        </w:rPr>
        <w:t xml:space="preserve"> the ventilation system for the effluent treatment building </w:t>
      </w:r>
      <w:r w:rsidR="00CC32B2">
        <w:rPr>
          <w:lang w:val="en-GB" w:eastAsia="pl-PL"/>
        </w:rPr>
        <w:t>to</w:t>
      </w:r>
      <w:r w:rsidR="00CC32B2" w:rsidRPr="00B156EE">
        <w:rPr>
          <w:lang w:val="en-GB" w:eastAsia="pl-PL"/>
        </w:rPr>
        <w:t xml:space="preserve"> be to maintain suitable ambient conditions for personnel access and for the correct operation of equipment during normal operation.</w:t>
      </w:r>
    </w:p>
    <w:p w14:paraId="0F0A7AB1" w14:textId="2026977B" w:rsidR="00C73777" w:rsidRPr="009A0683" w:rsidRDefault="00C73777" w:rsidP="00513590">
      <w:pPr>
        <w:pStyle w:val="ListParagraph"/>
        <w:numPr>
          <w:ilvl w:val="0"/>
          <w:numId w:val="138"/>
        </w:numPr>
        <w:jc w:val="both"/>
        <w:rPr>
          <w:rFonts w:cstheme="minorBidi"/>
          <w:b/>
          <w:bCs/>
          <w:szCs w:val="22"/>
        </w:rPr>
      </w:pPr>
      <w:r w:rsidRPr="009A0683">
        <w:rPr>
          <w:rFonts w:cstheme="minorBidi"/>
          <w:b/>
          <w:bCs/>
          <w:szCs w:val="22"/>
        </w:rPr>
        <w:t>(Item</w:t>
      </w:r>
      <w:r w:rsidR="00406BC8" w:rsidRPr="009A0683">
        <w:rPr>
          <w:rFonts w:cstheme="minorBidi"/>
          <w:b/>
          <w:bCs/>
          <w:szCs w:val="22"/>
        </w:rPr>
        <w:t xml:space="preserve"> 4.141</w:t>
      </w:r>
      <w:r w:rsidRPr="009A0683">
        <w:rPr>
          <w:rFonts w:cstheme="minorBidi"/>
          <w:b/>
          <w:bCs/>
          <w:szCs w:val="22"/>
        </w:rPr>
        <w:t>)</w:t>
      </w:r>
      <w:r w:rsidR="005824C6">
        <w:rPr>
          <w:rFonts w:cstheme="minorBidi"/>
          <w:b/>
          <w:bCs/>
          <w:szCs w:val="22"/>
        </w:rPr>
        <w:t xml:space="preserve"> </w:t>
      </w:r>
      <w:r w:rsidR="005824C6" w:rsidRPr="00F03352">
        <w:rPr>
          <w:rFonts w:cstheme="minorBidi"/>
          <w:szCs w:val="22"/>
        </w:rPr>
        <w:t xml:space="preserve">Requirement for </w:t>
      </w:r>
      <w:r w:rsidR="00495650" w:rsidRPr="00F03352">
        <w:rPr>
          <w:lang w:val="en-GB" w:eastAsia="pl-PL"/>
        </w:rPr>
        <w:t>the</w:t>
      </w:r>
      <w:r w:rsidR="00495650" w:rsidRPr="00B156EE">
        <w:rPr>
          <w:lang w:val="en-GB" w:eastAsia="pl-PL"/>
        </w:rPr>
        <w:t xml:space="preserve"> ventilation system for the effluent treatment building </w:t>
      </w:r>
      <w:r w:rsidR="00495650">
        <w:rPr>
          <w:lang w:val="en-GB" w:eastAsia="pl-PL"/>
        </w:rPr>
        <w:t xml:space="preserve">to </w:t>
      </w:r>
      <w:r w:rsidR="00495650" w:rsidRPr="00B156EE">
        <w:rPr>
          <w:lang w:val="en-GB" w:eastAsia="pl-PL"/>
        </w:rPr>
        <w:t>ensure the confinement of radioactive material in the effluent treatment building in accident conditions, including conditions caused by an SL</w:t>
      </w:r>
      <w:r w:rsidR="00495650" w:rsidRPr="00B156EE">
        <w:rPr>
          <w:rFonts w:ascii="Cambria Math" w:hAnsi="Cambria Math" w:cs="Cambria Math"/>
          <w:lang w:val="en-GB" w:eastAsia="pl-PL"/>
        </w:rPr>
        <w:t>‑</w:t>
      </w:r>
      <w:r w:rsidR="00495650" w:rsidRPr="00B156EE">
        <w:rPr>
          <w:lang w:val="en-GB" w:eastAsia="pl-PL"/>
        </w:rPr>
        <w:t>2 design basis earthquake. Depending on the results of the safety analysis, the confinement of radioactive material could be based on static confinement or dynamic confinement.</w:t>
      </w:r>
    </w:p>
    <w:p w14:paraId="7CDF9640" w14:textId="0BCCB8C6" w:rsidR="00C73777" w:rsidRPr="009A0683"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FD7E16" w:rsidRPr="009A0683">
        <w:rPr>
          <w:rFonts w:cstheme="minorBidi"/>
          <w:b/>
          <w:bCs/>
          <w:szCs w:val="22"/>
        </w:rPr>
        <w:t>4.143</w:t>
      </w:r>
      <w:r w:rsidRPr="009A0683">
        <w:rPr>
          <w:rFonts w:cstheme="minorBidi"/>
          <w:b/>
          <w:bCs/>
          <w:szCs w:val="22"/>
        </w:rPr>
        <w:t>)</w:t>
      </w:r>
      <w:r w:rsidR="008C5B27">
        <w:rPr>
          <w:rFonts w:cstheme="minorBidi"/>
          <w:b/>
          <w:bCs/>
          <w:szCs w:val="22"/>
        </w:rPr>
        <w:t xml:space="preserve"> </w:t>
      </w:r>
      <w:r w:rsidR="008C5B27" w:rsidRPr="004A3061">
        <w:rPr>
          <w:rFonts w:cstheme="minorBidi"/>
          <w:szCs w:val="22"/>
        </w:rPr>
        <w:t>Requirement for</w:t>
      </w:r>
      <w:r w:rsidR="008C5B27">
        <w:rPr>
          <w:rFonts w:cstheme="minorBidi"/>
          <w:b/>
          <w:bCs/>
          <w:szCs w:val="22"/>
        </w:rPr>
        <w:t xml:space="preserve"> </w:t>
      </w:r>
      <w:r w:rsidR="004A3061">
        <w:rPr>
          <w:lang w:val="en-GB" w:eastAsia="pl-PL"/>
        </w:rPr>
        <w:t>t</w:t>
      </w:r>
      <w:r w:rsidR="004A3061" w:rsidRPr="00F26F6B">
        <w:rPr>
          <w:lang w:val="en-GB" w:eastAsia="pl-PL"/>
        </w:rPr>
        <w:t xml:space="preserve">he ventilation system for the effluent treatment building </w:t>
      </w:r>
      <w:r w:rsidR="004A3061">
        <w:rPr>
          <w:lang w:val="en-GB" w:eastAsia="pl-PL"/>
        </w:rPr>
        <w:t>to</w:t>
      </w:r>
      <w:r w:rsidR="004A3061" w:rsidRPr="00F26F6B">
        <w:rPr>
          <w:lang w:val="en-GB" w:eastAsia="pl-PL"/>
        </w:rPr>
        <w:t xml:space="preserve"> be designed such that in normal operation the level of radioactivity in gaseous releases to the environment is below the authorized limits and is as low as reasonably achievable</w:t>
      </w:r>
      <w:r w:rsidR="004A3061">
        <w:rPr>
          <w:lang w:val="en-GB" w:eastAsia="pl-PL"/>
        </w:rPr>
        <w:t xml:space="preserve">; Requirement </w:t>
      </w:r>
      <w:r w:rsidR="00FF21F5">
        <w:rPr>
          <w:lang w:val="en-GB" w:eastAsia="pl-PL"/>
        </w:rPr>
        <w:t>for</w:t>
      </w:r>
      <w:r w:rsidR="004A3061" w:rsidRPr="00F26F6B">
        <w:rPr>
          <w:lang w:val="en-GB" w:eastAsia="pl-PL"/>
        </w:rPr>
        <w:t xml:space="preserve"> </w:t>
      </w:r>
      <w:r w:rsidR="00FF21F5">
        <w:rPr>
          <w:lang w:val="en-GB" w:eastAsia="pl-PL"/>
        </w:rPr>
        <w:t>t</w:t>
      </w:r>
      <w:r w:rsidR="004A3061" w:rsidRPr="00F26F6B">
        <w:rPr>
          <w:lang w:val="en-GB" w:eastAsia="pl-PL"/>
        </w:rPr>
        <w:t xml:space="preserve">he components of the ventilation system for the effluent treatment building that ensure the control of radioactive releases </w:t>
      </w:r>
      <w:r w:rsidR="00FF21F5">
        <w:rPr>
          <w:lang w:val="en-GB" w:eastAsia="pl-PL"/>
        </w:rPr>
        <w:t>to</w:t>
      </w:r>
      <w:r w:rsidR="004A3061" w:rsidRPr="00F26F6B">
        <w:rPr>
          <w:lang w:val="en-GB" w:eastAsia="pl-PL"/>
        </w:rPr>
        <w:t xml:space="preserve"> have an appropriate safety classification (based on their safety function of at least safety category 3).</w:t>
      </w:r>
    </w:p>
    <w:p w14:paraId="32C2B420" w14:textId="228D4B04" w:rsidR="00C73777" w:rsidRPr="009A0683"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9D2D66" w:rsidRPr="009A0683">
        <w:rPr>
          <w:rFonts w:cstheme="minorBidi"/>
          <w:b/>
          <w:bCs/>
          <w:szCs w:val="22"/>
        </w:rPr>
        <w:t>4.144</w:t>
      </w:r>
      <w:r w:rsidRPr="009A0683">
        <w:rPr>
          <w:rFonts w:cstheme="minorBidi"/>
          <w:b/>
          <w:bCs/>
          <w:szCs w:val="22"/>
        </w:rPr>
        <w:t>)</w:t>
      </w:r>
      <w:r w:rsidR="006E36E9">
        <w:rPr>
          <w:rFonts w:cstheme="minorBidi"/>
          <w:b/>
          <w:bCs/>
          <w:szCs w:val="22"/>
        </w:rPr>
        <w:t xml:space="preserve"> </w:t>
      </w:r>
      <w:r w:rsidR="006E36E9" w:rsidRPr="006E36E9">
        <w:rPr>
          <w:rFonts w:cstheme="minorBidi"/>
          <w:szCs w:val="22"/>
        </w:rPr>
        <w:t>Requirement for</w:t>
      </w:r>
      <w:r w:rsidR="004917C1" w:rsidRPr="004917C1">
        <w:rPr>
          <w:lang w:val="en-GB" w:eastAsia="pl-PL"/>
        </w:rPr>
        <w:t xml:space="preserve"> </w:t>
      </w:r>
      <w:r w:rsidR="004917C1">
        <w:rPr>
          <w:lang w:val="en-GB" w:eastAsia="pl-PL"/>
        </w:rPr>
        <w:t>t</w:t>
      </w:r>
      <w:r w:rsidR="004917C1" w:rsidRPr="00B156EE">
        <w:rPr>
          <w:lang w:val="en-GB" w:eastAsia="pl-PL"/>
        </w:rPr>
        <w:t xml:space="preserve">he ventilation system for the effluent treatment building </w:t>
      </w:r>
      <w:r w:rsidR="004917C1">
        <w:rPr>
          <w:lang w:val="en-GB" w:eastAsia="pl-PL"/>
        </w:rPr>
        <w:t xml:space="preserve">to </w:t>
      </w:r>
      <w:r w:rsidR="004917C1" w:rsidRPr="00B156EE">
        <w:rPr>
          <w:lang w:val="en-GB" w:eastAsia="pl-PL"/>
        </w:rPr>
        <w:t>be designed such that the airflow is from areas of the effluent treatment building that are not designated as controlled areas towards the controlled area.</w:t>
      </w:r>
    </w:p>
    <w:p w14:paraId="66A875F7" w14:textId="7D970A81" w:rsidR="00C73777" w:rsidRPr="009A0683"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9D2D66" w:rsidRPr="009A0683">
        <w:rPr>
          <w:rFonts w:cstheme="minorBidi"/>
          <w:b/>
          <w:bCs/>
          <w:szCs w:val="22"/>
        </w:rPr>
        <w:t>4.145</w:t>
      </w:r>
      <w:r w:rsidRPr="009A0683">
        <w:rPr>
          <w:rFonts w:cstheme="minorBidi"/>
          <w:b/>
          <w:bCs/>
          <w:szCs w:val="22"/>
        </w:rPr>
        <w:t>)</w:t>
      </w:r>
      <w:r w:rsidR="006E36E9" w:rsidRPr="006E36E9">
        <w:rPr>
          <w:rFonts w:cstheme="minorBidi"/>
          <w:szCs w:val="22"/>
        </w:rPr>
        <w:t xml:space="preserve"> Requirement for</w:t>
      </w:r>
      <w:r w:rsidR="00216C62" w:rsidRPr="00216C62">
        <w:rPr>
          <w:lang w:val="en-GB" w:eastAsia="pl-PL"/>
        </w:rPr>
        <w:t xml:space="preserve"> </w:t>
      </w:r>
      <w:r w:rsidR="00216C62">
        <w:rPr>
          <w:lang w:val="en-GB" w:eastAsia="pl-PL"/>
        </w:rPr>
        <w:t>d</w:t>
      </w:r>
      <w:r w:rsidR="00216C62" w:rsidRPr="00B156EE">
        <w:rPr>
          <w:lang w:val="en-GB" w:eastAsia="pl-PL"/>
        </w:rPr>
        <w:t xml:space="preserve">esign provisions (e.g. means of isolation or intake and exhaust ducts that are resistant to earthquakes) </w:t>
      </w:r>
      <w:r w:rsidR="00216C62">
        <w:rPr>
          <w:lang w:val="en-GB" w:eastAsia="pl-PL"/>
        </w:rPr>
        <w:t>to</w:t>
      </w:r>
      <w:r w:rsidR="00216C62" w:rsidRPr="00B156EE">
        <w:rPr>
          <w:lang w:val="en-GB" w:eastAsia="pl-PL"/>
        </w:rPr>
        <w:t xml:space="preserve"> be made if the confinement of radioactive material within the controlled area of the effluent treatment building in the event of an SL</w:t>
      </w:r>
      <w:r w:rsidR="00216C62" w:rsidRPr="00B156EE">
        <w:rPr>
          <w:rFonts w:ascii="Cambria Math" w:hAnsi="Cambria Math" w:cs="Cambria Math"/>
          <w:lang w:val="en-GB" w:eastAsia="pl-PL"/>
        </w:rPr>
        <w:t>‑</w:t>
      </w:r>
      <w:r w:rsidR="00216C62" w:rsidRPr="00B156EE">
        <w:rPr>
          <w:lang w:val="en-GB" w:eastAsia="pl-PL"/>
        </w:rPr>
        <w:t>2 design basis earthquake is ensured by static confinement.</w:t>
      </w:r>
    </w:p>
    <w:p w14:paraId="47C18AA5" w14:textId="2BECF3A9" w:rsidR="00C73777" w:rsidRPr="009A0683"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922E15" w:rsidRPr="009A0683">
        <w:rPr>
          <w:rFonts w:cstheme="minorBidi"/>
          <w:b/>
          <w:bCs/>
          <w:szCs w:val="22"/>
        </w:rPr>
        <w:t>4.148</w:t>
      </w:r>
      <w:r w:rsidRPr="009A0683">
        <w:rPr>
          <w:rFonts w:cstheme="minorBidi"/>
          <w:b/>
          <w:bCs/>
          <w:szCs w:val="22"/>
        </w:rPr>
        <w:t>)</w:t>
      </w:r>
      <w:r w:rsidR="006E36E9" w:rsidRPr="006E36E9">
        <w:rPr>
          <w:rFonts w:cstheme="minorBidi"/>
          <w:szCs w:val="22"/>
        </w:rPr>
        <w:t xml:space="preserve"> Requirement for</w:t>
      </w:r>
      <w:r w:rsidR="008D2559">
        <w:rPr>
          <w:rFonts w:cstheme="minorBidi"/>
          <w:szCs w:val="22"/>
        </w:rPr>
        <w:t xml:space="preserve"> </w:t>
      </w:r>
      <w:r w:rsidR="008D2559">
        <w:rPr>
          <w:lang w:val="en-GB" w:eastAsia="pl-PL"/>
        </w:rPr>
        <w:t>t</w:t>
      </w:r>
      <w:r w:rsidR="008D2559" w:rsidRPr="00FF620E">
        <w:rPr>
          <w:lang w:val="en-GB" w:eastAsia="pl-PL"/>
        </w:rPr>
        <w:t xml:space="preserve">he containment sweeping ventilation system </w:t>
      </w:r>
      <w:r w:rsidR="008D2559">
        <w:rPr>
          <w:lang w:val="en-GB" w:eastAsia="pl-PL"/>
        </w:rPr>
        <w:t>to</w:t>
      </w:r>
      <w:r w:rsidR="008D2559" w:rsidRPr="00FF620E">
        <w:rPr>
          <w:lang w:val="en-GB" w:eastAsia="pl-PL"/>
        </w:rPr>
        <w:t xml:space="preserve"> ensure the confinement of radioactive material in the event of a fuel handling accident within the containment.</w:t>
      </w:r>
    </w:p>
    <w:p w14:paraId="22E3E130" w14:textId="62342B19" w:rsidR="00C73777" w:rsidRPr="009A0683"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2911F9" w:rsidRPr="009A0683">
        <w:rPr>
          <w:rFonts w:cstheme="minorBidi"/>
          <w:b/>
          <w:bCs/>
          <w:szCs w:val="22"/>
        </w:rPr>
        <w:t>4.151</w:t>
      </w:r>
      <w:r w:rsidRPr="009A0683">
        <w:rPr>
          <w:rFonts w:cstheme="minorBidi"/>
          <w:b/>
          <w:bCs/>
          <w:szCs w:val="22"/>
        </w:rPr>
        <w:t>)</w:t>
      </w:r>
      <w:r w:rsidR="006E36E9" w:rsidRPr="006E36E9">
        <w:rPr>
          <w:rFonts w:cstheme="minorBidi"/>
          <w:szCs w:val="22"/>
        </w:rPr>
        <w:t xml:space="preserve"> Requirement for</w:t>
      </w:r>
      <w:r w:rsidR="00A91EAD" w:rsidRPr="00A91EAD">
        <w:rPr>
          <w:lang w:val="en-GB" w:eastAsia="pl-PL"/>
        </w:rPr>
        <w:t xml:space="preserve"> </w:t>
      </w:r>
      <w:r w:rsidR="00A91EAD">
        <w:rPr>
          <w:lang w:val="en-GB" w:eastAsia="pl-PL"/>
        </w:rPr>
        <w:t>t</w:t>
      </w:r>
      <w:r w:rsidR="00A91EAD" w:rsidRPr="00FF620E">
        <w:rPr>
          <w:lang w:val="en-GB" w:eastAsia="pl-PL"/>
        </w:rPr>
        <w:t>he containment sweeping ventilation system should limit radioactive releases to the environment to meet the safety objectives in the event of a fuel handling accident within the containment</w:t>
      </w:r>
      <w:r w:rsidR="00A91EAD">
        <w:rPr>
          <w:lang w:val="en-GB" w:eastAsia="pl-PL"/>
        </w:rPr>
        <w:t>; Including</w:t>
      </w:r>
      <w:r w:rsidR="00A91EAD" w:rsidRPr="00FF620E">
        <w:rPr>
          <w:lang w:val="en-GB" w:eastAsia="pl-PL"/>
        </w:rPr>
        <w:t xml:space="preserve"> an outage with an open containment </w:t>
      </w:r>
      <w:r w:rsidR="00420907">
        <w:rPr>
          <w:lang w:val="en-GB" w:eastAsia="pl-PL"/>
        </w:rPr>
        <w:t>to t</w:t>
      </w:r>
      <w:r w:rsidR="00A91EAD" w:rsidRPr="00FF620E">
        <w:rPr>
          <w:lang w:val="en-GB" w:eastAsia="pl-PL"/>
        </w:rPr>
        <w:t>he scenarios to be considered with respect to the design of this system</w:t>
      </w:r>
      <w:r w:rsidR="00420907">
        <w:rPr>
          <w:lang w:val="en-GB" w:eastAsia="pl-PL"/>
        </w:rPr>
        <w:t>.</w:t>
      </w:r>
    </w:p>
    <w:p w14:paraId="7AD8B78D" w14:textId="0B0F666B" w:rsidR="00C73777" w:rsidRPr="009A0683"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2911F9" w:rsidRPr="009A0683">
        <w:rPr>
          <w:rFonts w:cstheme="minorBidi"/>
          <w:b/>
          <w:bCs/>
          <w:szCs w:val="22"/>
        </w:rPr>
        <w:t>4.152</w:t>
      </w:r>
      <w:r w:rsidRPr="009A0683">
        <w:rPr>
          <w:rFonts w:cstheme="minorBidi"/>
          <w:b/>
          <w:bCs/>
          <w:szCs w:val="22"/>
        </w:rPr>
        <w:t>)</w:t>
      </w:r>
      <w:r w:rsidR="006E36E9" w:rsidRPr="006E36E9">
        <w:rPr>
          <w:rFonts w:cstheme="minorBidi"/>
          <w:szCs w:val="22"/>
        </w:rPr>
        <w:t xml:space="preserve"> Requirement for</w:t>
      </w:r>
      <w:r w:rsidR="004F23BE">
        <w:rPr>
          <w:rFonts w:cstheme="minorBidi"/>
          <w:szCs w:val="22"/>
        </w:rPr>
        <w:t xml:space="preserve"> </w:t>
      </w:r>
      <w:r w:rsidR="004F23BE">
        <w:rPr>
          <w:lang w:val="en-GB" w:eastAsia="pl-PL"/>
        </w:rPr>
        <w:t>t</w:t>
      </w:r>
      <w:r w:rsidR="004F23BE" w:rsidRPr="00FF620E">
        <w:rPr>
          <w:lang w:val="en-GB" w:eastAsia="pl-PL"/>
        </w:rPr>
        <w:t xml:space="preserve">he design of the containment sweeping ventilation system </w:t>
      </w:r>
      <w:r w:rsidR="004F23BE">
        <w:rPr>
          <w:lang w:val="en-GB" w:eastAsia="pl-PL"/>
        </w:rPr>
        <w:t>to</w:t>
      </w:r>
      <w:r w:rsidR="004F23BE" w:rsidRPr="00FF620E">
        <w:rPr>
          <w:lang w:val="en-GB" w:eastAsia="pl-PL"/>
        </w:rPr>
        <w:t xml:space="preserve"> take into account that, during the transfer of spent fuel in the fuel storage pool, damaged fuel cladding could cause releases of radioactive gases and aerosols in some areas of the containment</w:t>
      </w:r>
      <w:r w:rsidR="004F23BE">
        <w:rPr>
          <w:lang w:val="en-GB" w:eastAsia="pl-PL"/>
        </w:rPr>
        <w:t xml:space="preserve">; </w:t>
      </w:r>
      <w:r w:rsidR="001928FB">
        <w:rPr>
          <w:lang w:val="en-GB" w:eastAsia="pl-PL"/>
        </w:rPr>
        <w:t xml:space="preserve">Objectives to be achieved </w:t>
      </w:r>
      <w:r w:rsidR="00F75DFC">
        <w:rPr>
          <w:lang w:val="en-GB" w:eastAsia="pl-PL"/>
        </w:rPr>
        <w:t>by</w:t>
      </w:r>
      <w:r w:rsidR="00F75DFC" w:rsidRPr="00F75DFC">
        <w:rPr>
          <w:lang w:val="en-GB" w:eastAsia="pl-PL"/>
        </w:rPr>
        <w:t xml:space="preserve"> </w:t>
      </w:r>
      <w:r w:rsidR="00F75DFC" w:rsidRPr="00FF620E">
        <w:rPr>
          <w:lang w:val="en-GB" w:eastAsia="pl-PL"/>
        </w:rPr>
        <w:t>the containment sweeping ventilation system</w:t>
      </w:r>
      <w:r w:rsidR="00F75DFC">
        <w:rPr>
          <w:lang w:val="en-GB" w:eastAsia="pl-PL"/>
        </w:rPr>
        <w:t>.</w:t>
      </w:r>
    </w:p>
    <w:p w14:paraId="70F232A4" w14:textId="4362AFC6" w:rsidR="00C73777" w:rsidRPr="00E05E97"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1A2792" w:rsidRPr="009A0683">
        <w:rPr>
          <w:rFonts w:cstheme="minorBidi"/>
          <w:b/>
          <w:bCs/>
          <w:szCs w:val="22"/>
        </w:rPr>
        <w:t>4.156</w:t>
      </w:r>
      <w:r w:rsidRPr="009A0683">
        <w:rPr>
          <w:rFonts w:cstheme="minorBidi"/>
          <w:b/>
          <w:bCs/>
          <w:szCs w:val="22"/>
        </w:rPr>
        <w:t>)</w:t>
      </w:r>
      <w:r w:rsidR="006E36E9" w:rsidRPr="006E36E9">
        <w:rPr>
          <w:rFonts w:cstheme="minorBidi"/>
          <w:szCs w:val="22"/>
        </w:rPr>
        <w:t xml:space="preserve"> Requirement for</w:t>
      </w:r>
      <w:r w:rsidR="002F6370" w:rsidRPr="002F6370">
        <w:rPr>
          <w:lang w:val="en-GB" w:eastAsia="pl-PL"/>
        </w:rPr>
        <w:t xml:space="preserve"> </w:t>
      </w:r>
      <w:r w:rsidR="002F6370">
        <w:rPr>
          <w:lang w:val="en-GB" w:eastAsia="pl-PL"/>
        </w:rPr>
        <w:t>t</w:t>
      </w:r>
      <w:r w:rsidR="002F6370" w:rsidRPr="00FF620E">
        <w:rPr>
          <w:lang w:val="en-GB" w:eastAsia="pl-PL"/>
        </w:rPr>
        <w:t>he operation of heating, ventilation and air</w:t>
      </w:r>
      <w:r w:rsidR="002F6370" w:rsidRPr="00FF620E">
        <w:rPr>
          <w:rFonts w:ascii="Cambria Math" w:hAnsi="Cambria Math" w:cs="Cambria Math"/>
          <w:lang w:val="en-GB" w:eastAsia="pl-PL"/>
        </w:rPr>
        <w:t>‑</w:t>
      </w:r>
      <w:r w:rsidR="002F6370" w:rsidRPr="00FF620E">
        <w:rPr>
          <w:lang w:val="en-GB" w:eastAsia="pl-PL"/>
        </w:rPr>
        <w:t xml:space="preserve">conditioning systems in essential areas of the electrical building in the event of a station blackout </w:t>
      </w:r>
      <w:r w:rsidR="002F6370">
        <w:rPr>
          <w:lang w:val="en-GB" w:eastAsia="pl-PL"/>
        </w:rPr>
        <w:t>to</w:t>
      </w:r>
      <w:r w:rsidR="002F6370" w:rsidRPr="00FF620E">
        <w:rPr>
          <w:lang w:val="en-GB" w:eastAsia="pl-PL"/>
        </w:rPr>
        <w:t xml:space="preserve"> be ensured.</w:t>
      </w:r>
    </w:p>
    <w:p w14:paraId="27C2758B" w14:textId="5F8C70E6" w:rsidR="00E05E97" w:rsidRPr="00E05E97" w:rsidRDefault="00B608BC" w:rsidP="00E05E97">
      <w:pPr>
        <w:jc w:val="both"/>
        <w:rPr>
          <w:rFonts w:cstheme="minorBidi"/>
          <w:b/>
          <w:bCs/>
          <w:szCs w:val="22"/>
        </w:rPr>
      </w:pPr>
      <w:r>
        <w:rPr>
          <w:rFonts w:cstheme="minorBidi"/>
          <w:szCs w:val="22"/>
        </w:rPr>
        <w:lastRenderedPageBreak/>
        <w:t>‘</w:t>
      </w:r>
      <w:r>
        <w:t>’Lighting and emergency lighting systems</w:t>
      </w:r>
      <w:r>
        <w:rPr>
          <w:rFonts w:cstheme="minorBidi"/>
          <w:szCs w:val="22"/>
        </w:rPr>
        <w:t xml:space="preserve">’’ </w:t>
      </w:r>
      <w:r w:rsidR="00E05E97">
        <w:rPr>
          <w:rFonts w:cstheme="minorBidi"/>
          <w:szCs w:val="22"/>
        </w:rPr>
        <w:t xml:space="preserve">subsection contains </w:t>
      </w:r>
      <w:r w:rsidR="00BC0F46">
        <w:rPr>
          <w:rFonts w:cstheme="minorBidi"/>
          <w:szCs w:val="22"/>
        </w:rPr>
        <w:t xml:space="preserve">a </w:t>
      </w:r>
      <w:r w:rsidR="00E05E97">
        <w:rPr>
          <w:rFonts w:cstheme="minorBidi"/>
          <w:szCs w:val="22"/>
        </w:rPr>
        <w:t>CWO item related to:</w:t>
      </w:r>
    </w:p>
    <w:p w14:paraId="51DDCA2D" w14:textId="1A5CE43D" w:rsidR="00C73777" w:rsidRDefault="00C73777" w:rsidP="00513590">
      <w:pPr>
        <w:pStyle w:val="ListParagraph"/>
        <w:numPr>
          <w:ilvl w:val="0"/>
          <w:numId w:val="138"/>
        </w:numPr>
        <w:jc w:val="both"/>
        <w:rPr>
          <w:lang w:val="en-GB" w:eastAsia="pl-PL"/>
        </w:rPr>
      </w:pPr>
      <w:r w:rsidRPr="005C61B0">
        <w:rPr>
          <w:rFonts w:cstheme="minorBidi"/>
          <w:b/>
          <w:bCs/>
          <w:szCs w:val="22"/>
        </w:rPr>
        <w:t xml:space="preserve">(Item </w:t>
      </w:r>
      <w:r w:rsidR="00C355AD" w:rsidRPr="005C61B0">
        <w:rPr>
          <w:rFonts w:cstheme="minorBidi"/>
          <w:b/>
          <w:bCs/>
          <w:szCs w:val="22"/>
        </w:rPr>
        <w:t>4.175</w:t>
      </w:r>
      <w:r w:rsidRPr="005C61B0">
        <w:rPr>
          <w:rFonts w:cstheme="minorBidi"/>
          <w:b/>
          <w:bCs/>
          <w:szCs w:val="22"/>
        </w:rPr>
        <w:t>)</w:t>
      </w:r>
      <w:r w:rsidR="006E36E9" w:rsidRPr="005C61B0">
        <w:rPr>
          <w:rFonts w:cstheme="minorBidi"/>
          <w:szCs w:val="22"/>
        </w:rPr>
        <w:t xml:space="preserve"> Requirement for</w:t>
      </w:r>
      <w:r w:rsidR="005C61B0" w:rsidRPr="005C61B0">
        <w:rPr>
          <w:lang w:val="en-GB" w:eastAsia="pl-PL"/>
        </w:rPr>
        <w:t xml:space="preserve"> emergency lighting </w:t>
      </w:r>
      <w:r w:rsidR="005C61B0">
        <w:rPr>
          <w:lang w:val="en-GB" w:eastAsia="pl-PL"/>
        </w:rPr>
        <w:t>to</w:t>
      </w:r>
      <w:r w:rsidR="005C61B0" w:rsidRPr="005C61B0">
        <w:rPr>
          <w:lang w:val="en-GB" w:eastAsia="pl-PL"/>
        </w:rPr>
        <w:t xml:space="preserve"> be provided in areas where items important to safety are located, as well as in the access and rescue routes to these areas</w:t>
      </w:r>
      <w:r w:rsidR="005C61B0">
        <w:rPr>
          <w:lang w:val="en-GB" w:eastAsia="pl-PL"/>
        </w:rPr>
        <w:t>;</w:t>
      </w:r>
      <w:r w:rsidR="005C61B0" w:rsidRPr="005C61B0">
        <w:rPr>
          <w:lang w:val="en-GB" w:eastAsia="pl-PL"/>
        </w:rPr>
        <w:t xml:space="preserve"> </w:t>
      </w:r>
      <w:r w:rsidR="00446423">
        <w:rPr>
          <w:lang w:val="en-GB" w:eastAsia="pl-PL"/>
        </w:rPr>
        <w:t>Areas included.</w:t>
      </w:r>
    </w:p>
    <w:p w14:paraId="26746477" w14:textId="0E5EA952" w:rsidR="00E05E97" w:rsidRPr="00E05E97" w:rsidRDefault="00854054" w:rsidP="002E75D0">
      <w:pPr>
        <w:jc w:val="both"/>
        <w:rPr>
          <w:lang w:val="en-GB" w:eastAsia="pl-PL"/>
        </w:rPr>
      </w:pPr>
      <w:r>
        <w:rPr>
          <w:rFonts w:cstheme="minorBidi"/>
          <w:szCs w:val="22"/>
        </w:rPr>
        <w:t>‘’</w:t>
      </w:r>
      <w:r>
        <w:t>Overhead lifting equipment</w:t>
      </w:r>
      <w:r>
        <w:rPr>
          <w:rFonts w:cstheme="minorBidi"/>
          <w:szCs w:val="22"/>
        </w:rPr>
        <w:t xml:space="preserve">’’ </w:t>
      </w:r>
      <w:r w:rsidR="002E75D0">
        <w:rPr>
          <w:rFonts w:cstheme="minorBidi"/>
          <w:szCs w:val="22"/>
        </w:rPr>
        <w:t>subsection contains</w:t>
      </w:r>
      <w:r w:rsidR="00BC0F46">
        <w:rPr>
          <w:rFonts w:cstheme="minorBidi"/>
          <w:szCs w:val="22"/>
        </w:rPr>
        <w:t xml:space="preserve"> a</w:t>
      </w:r>
      <w:r w:rsidR="002E75D0">
        <w:rPr>
          <w:rFonts w:cstheme="minorBidi"/>
          <w:szCs w:val="22"/>
        </w:rPr>
        <w:t xml:space="preserve"> CWO item related to:</w:t>
      </w:r>
    </w:p>
    <w:p w14:paraId="67ECC276" w14:textId="710AB018" w:rsidR="00C73777" w:rsidRPr="002E75D0"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744752" w:rsidRPr="009A0683">
        <w:rPr>
          <w:rFonts w:cstheme="minorBidi"/>
          <w:b/>
          <w:bCs/>
          <w:szCs w:val="22"/>
        </w:rPr>
        <w:t>4.191</w:t>
      </w:r>
      <w:r w:rsidRPr="009A0683">
        <w:rPr>
          <w:rFonts w:cstheme="minorBidi"/>
          <w:b/>
          <w:bCs/>
          <w:szCs w:val="22"/>
        </w:rPr>
        <w:t>)</w:t>
      </w:r>
      <w:r w:rsidR="006E36E9" w:rsidRPr="006E36E9">
        <w:rPr>
          <w:rFonts w:cstheme="minorBidi"/>
          <w:szCs w:val="22"/>
        </w:rPr>
        <w:t xml:space="preserve"> Requirement for</w:t>
      </w:r>
      <w:r w:rsidR="00453A68" w:rsidRPr="00453A68">
        <w:rPr>
          <w:lang w:val="en-GB" w:eastAsia="pl-PL"/>
        </w:rPr>
        <w:t xml:space="preserve"> </w:t>
      </w:r>
      <w:r w:rsidR="00453A68" w:rsidRPr="004026B2">
        <w:rPr>
          <w:lang w:val="en-GB" w:eastAsia="pl-PL"/>
        </w:rPr>
        <w:t xml:space="preserve">all overhead lifting equipment </w:t>
      </w:r>
      <w:r w:rsidR="00453A68">
        <w:rPr>
          <w:lang w:val="en-GB" w:eastAsia="pl-PL"/>
        </w:rPr>
        <w:t>to</w:t>
      </w:r>
      <w:r w:rsidR="00453A68" w:rsidRPr="004026B2">
        <w:rPr>
          <w:lang w:val="en-GB" w:eastAsia="pl-PL"/>
        </w:rPr>
        <w:t xml:space="preserve"> be equipped with a load weighing device that has a display that is always visible to the operator of the equipment</w:t>
      </w:r>
      <w:r w:rsidR="00453A68">
        <w:rPr>
          <w:lang w:val="en-GB" w:eastAsia="pl-PL"/>
        </w:rPr>
        <w:t xml:space="preserve"> in order to </w:t>
      </w:r>
      <w:r w:rsidR="005E5F18" w:rsidRPr="004026B2">
        <w:rPr>
          <w:lang w:val="en-GB" w:eastAsia="pl-PL"/>
        </w:rPr>
        <w:t>prevent the lifting of excessive loads</w:t>
      </w:r>
      <w:r w:rsidR="005E5F18">
        <w:rPr>
          <w:lang w:val="en-GB" w:eastAsia="pl-PL"/>
        </w:rPr>
        <w:t>. Requirement for</w:t>
      </w:r>
      <w:r w:rsidR="00453A68" w:rsidRPr="004026B2">
        <w:rPr>
          <w:lang w:val="en-GB" w:eastAsia="pl-PL"/>
        </w:rPr>
        <w:t xml:space="preserve"> </w:t>
      </w:r>
      <w:r w:rsidR="005E5F18">
        <w:rPr>
          <w:lang w:val="en-GB" w:eastAsia="pl-PL"/>
        </w:rPr>
        <w:t>t</w:t>
      </w:r>
      <w:r w:rsidR="00453A68" w:rsidRPr="004026B2">
        <w:rPr>
          <w:lang w:val="en-GB" w:eastAsia="pl-PL"/>
        </w:rPr>
        <w:t xml:space="preserve">his weighing device </w:t>
      </w:r>
      <w:r w:rsidR="005E5F18">
        <w:rPr>
          <w:lang w:val="en-GB" w:eastAsia="pl-PL"/>
        </w:rPr>
        <w:t>to</w:t>
      </w:r>
      <w:r w:rsidR="00453A68" w:rsidRPr="004026B2">
        <w:rPr>
          <w:lang w:val="en-GB" w:eastAsia="pl-PL"/>
        </w:rPr>
        <w:t xml:space="preserve"> include an overload protection system.</w:t>
      </w:r>
    </w:p>
    <w:p w14:paraId="570AAD2A" w14:textId="5862BE0D" w:rsidR="002E75D0" w:rsidRPr="002E75D0" w:rsidRDefault="00906E8B" w:rsidP="002E75D0">
      <w:pPr>
        <w:jc w:val="both"/>
        <w:rPr>
          <w:rFonts w:cstheme="minorBidi"/>
          <w:b/>
          <w:bCs/>
          <w:szCs w:val="22"/>
        </w:rPr>
      </w:pPr>
      <w:r>
        <w:rPr>
          <w:rFonts w:cstheme="minorBidi"/>
          <w:szCs w:val="22"/>
        </w:rPr>
        <w:t>‘’</w:t>
      </w:r>
      <w:r>
        <w:t>Supporting systems for the emergency power supply and the alternate power source</w:t>
      </w:r>
      <w:r>
        <w:rPr>
          <w:rFonts w:cstheme="minorBidi"/>
          <w:szCs w:val="22"/>
        </w:rPr>
        <w:t xml:space="preserve">’’ </w:t>
      </w:r>
      <w:r w:rsidR="002E75D0">
        <w:rPr>
          <w:rFonts w:cstheme="minorBidi"/>
          <w:szCs w:val="22"/>
        </w:rPr>
        <w:t xml:space="preserve">subsection contains </w:t>
      </w:r>
      <w:r w:rsidR="00BC0F46">
        <w:rPr>
          <w:rFonts w:cstheme="minorBidi"/>
          <w:szCs w:val="22"/>
        </w:rPr>
        <w:t xml:space="preserve">a </w:t>
      </w:r>
      <w:r w:rsidR="002E75D0">
        <w:rPr>
          <w:rFonts w:cstheme="minorBidi"/>
          <w:szCs w:val="22"/>
        </w:rPr>
        <w:t>CWO item related to:</w:t>
      </w:r>
    </w:p>
    <w:p w14:paraId="6DDFD7DF" w14:textId="5699CB43" w:rsidR="00C73777" w:rsidRPr="002E75D0"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6E4274" w:rsidRPr="009A0683">
        <w:rPr>
          <w:rFonts w:cstheme="minorBidi"/>
          <w:b/>
          <w:bCs/>
          <w:szCs w:val="22"/>
        </w:rPr>
        <w:t>4.235</w:t>
      </w:r>
      <w:r w:rsidRPr="009A0683">
        <w:rPr>
          <w:rFonts w:cstheme="minorBidi"/>
          <w:b/>
          <w:bCs/>
          <w:szCs w:val="22"/>
        </w:rPr>
        <w:t>)</w:t>
      </w:r>
      <w:r w:rsidR="006E36E9" w:rsidRPr="006E36E9">
        <w:rPr>
          <w:rFonts w:cstheme="minorBidi"/>
          <w:szCs w:val="22"/>
        </w:rPr>
        <w:t xml:space="preserve"> </w:t>
      </w:r>
      <w:r w:rsidR="00D10BE8">
        <w:rPr>
          <w:rFonts w:cstheme="minorBidi"/>
          <w:szCs w:val="22"/>
        </w:rPr>
        <w:t xml:space="preserve">Design basis </w:t>
      </w:r>
      <w:r w:rsidR="001476E2">
        <w:rPr>
          <w:rFonts w:cstheme="minorBidi"/>
          <w:szCs w:val="22"/>
        </w:rPr>
        <w:t xml:space="preserve">items </w:t>
      </w:r>
      <w:r w:rsidR="00D10BE8">
        <w:rPr>
          <w:rFonts w:cstheme="minorBidi"/>
          <w:szCs w:val="22"/>
        </w:rPr>
        <w:t xml:space="preserve">to be included for </w:t>
      </w:r>
      <w:r w:rsidR="009F2290" w:rsidRPr="00A81A98">
        <w:rPr>
          <w:lang w:val="en-GB" w:eastAsia="pl-PL"/>
        </w:rPr>
        <w:t>for any diesel engine or other prime mover that provides an emergency power supply to items important to safety</w:t>
      </w:r>
      <w:r w:rsidR="009F2290">
        <w:rPr>
          <w:lang w:val="en-GB" w:eastAsia="pl-PL"/>
        </w:rPr>
        <w:t>.</w:t>
      </w:r>
    </w:p>
    <w:p w14:paraId="38B42D5B" w14:textId="0C81B538" w:rsidR="002E75D0" w:rsidRPr="002E75D0" w:rsidRDefault="002A0FB8" w:rsidP="002E75D0">
      <w:pPr>
        <w:jc w:val="both"/>
        <w:rPr>
          <w:rFonts w:cstheme="minorBidi"/>
          <w:b/>
          <w:bCs/>
          <w:szCs w:val="22"/>
        </w:rPr>
      </w:pPr>
      <w:r>
        <w:rPr>
          <w:rFonts w:cstheme="minorBidi"/>
          <w:szCs w:val="22"/>
        </w:rPr>
        <w:t>‘’</w:t>
      </w:r>
      <w:r w:rsidRPr="002A0FB8">
        <w:t xml:space="preserve"> </w:t>
      </w:r>
      <w:r>
        <w:t>Other systems</w:t>
      </w:r>
      <w:r>
        <w:rPr>
          <w:rFonts w:cstheme="minorBidi"/>
          <w:szCs w:val="22"/>
        </w:rPr>
        <w:t xml:space="preserve">’’ </w:t>
      </w:r>
      <w:r w:rsidR="002E75D0">
        <w:rPr>
          <w:rFonts w:cstheme="minorBidi"/>
          <w:szCs w:val="22"/>
        </w:rPr>
        <w:t>subsection contains CWO items related to:</w:t>
      </w:r>
    </w:p>
    <w:p w14:paraId="0B021303" w14:textId="7F606845" w:rsidR="00C73777" w:rsidRPr="009A0683" w:rsidRDefault="00C73777" w:rsidP="00513590">
      <w:pPr>
        <w:pStyle w:val="ListParagraph"/>
        <w:numPr>
          <w:ilvl w:val="0"/>
          <w:numId w:val="138"/>
        </w:numPr>
        <w:jc w:val="both"/>
        <w:rPr>
          <w:rFonts w:cstheme="minorBidi"/>
          <w:b/>
          <w:bCs/>
          <w:szCs w:val="22"/>
        </w:rPr>
      </w:pPr>
      <w:r w:rsidRPr="009A0683">
        <w:rPr>
          <w:rFonts w:cstheme="minorBidi"/>
          <w:b/>
          <w:bCs/>
          <w:szCs w:val="22"/>
        </w:rPr>
        <w:t xml:space="preserve">(Item </w:t>
      </w:r>
      <w:r w:rsidR="00125EF7" w:rsidRPr="009A0683">
        <w:rPr>
          <w:rFonts w:cstheme="minorBidi"/>
          <w:b/>
          <w:bCs/>
          <w:szCs w:val="22"/>
        </w:rPr>
        <w:t>4.272</w:t>
      </w:r>
      <w:r w:rsidRPr="009A0683">
        <w:rPr>
          <w:rFonts w:cstheme="minorBidi"/>
          <w:b/>
          <w:bCs/>
          <w:szCs w:val="22"/>
        </w:rPr>
        <w:t>)</w:t>
      </w:r>
      <w:r w:rsidR="006E36E9" w:rsidRPr="006E36E9">
        <w:rPr>
          <w:rFonts w:cstheme="minorBidi"/>
          <w:szCs w:val="22"/>
        </w:rPr>
        <w:t xml:space="preserve"> Requirement fo</w:t>
      </w:r>
      <w:r w:rsidR="00242121">
        <w:rPr>
          <w:rFonts w:cstheme="minorBidi"/>
          <w:szCs w:val="22"/>
        </w:rPr>
        <w:t>r</w:t>
      </w:r>
      <w:r w:rsidR="00242121" w:rsidRPr="003352A1">
        <w:rPr>
          <w:lang w:val="en-GB" w:eastAsia="pl-PL"/>
        </w:rPr>
        <w:t xml:space="preserve"> the equipment and floor drainage system </w:t>
      </w:r>
      <w:r w:rsidR="00242121">
        <w:rPr>
          <w:lang w:val="en-GB" w:eastAsia="pl-PL"/>
        </w:rPr>
        <w:t>to</w:t>
      </w:r>
      <w:r w:rsidR="00242121" w:rsidRPr="003352A1">
        <w:rPr>
          <w:lang w:val="en-GB" w:eastAsia="pl-PL"/>
        </w:rPr>
        <w:t xml:space="preserve"> have the capability</w:t>
      </w:r>
      <w:r w:rsidR="00D5218C">
        <w:rPr>
          <w:lang w:val="en-GB" w:eastAsia="pl-PL"/>
        </w:rPr>
        <w:t xml:space="preserve"> (in accident conditions)</w:t>
      </w:r>
      <w:r w:rsidR="00242121" w:rsidRPr="003352A1">
        <w:rPr>
          <w:lang w:val="en-GB" w:eastAsia="pl-PL"/>
        </w:rPr>
        <w:t xml:space="preserve"> to reinject highly contaminated liquids from the auxiliary buildings or secondary containment into the containment if the level of radioactivity in the effluent is too high to be treated in the short term (i.e. if storage would be needed before the treatment) or if the volume of fluids exceeds the waste treatment capacity</w:t>
      </w:r>
      <w:r w:rsidR="00242121">
        <w:rPr>
          <w:lang w:val="en-GB" w:eastAsia="pl-PL"/>
        </w:rPr>
        <w:t>.</w:t>
      </w:r>
    </w:p>
    <w:p w14:paraId="6DB25BFE" w14:textId="6CA5E281" w:rsidR="00125EF7" w:rsidRPr="009A0683" w:rsidRDefault="00125EF7" w:rsidP="00513590">
      <w:pPr>
        <w:pStyle w:val="ListParagraph"/>
        <w:numPr>
          <w:ilvl w:val="0"/>
          <w:numId w:val="138"/>
        </w:numPr>
        <w:jc w:val="both"/>
        <w:rPr>
          <w:rFonts w:cstheme="minorBidi"/>
          <w:b/>
          <w:bCs/>
          <w:szCs w:val="22"/>
        </w:rPr>
      </w:pPr>
      <w:r w:rsidRPr="009A0683">
        <w:rPr>
          <w:rFonts w:cstheme="minorBidi"/>
          <w:b/>
          <w:bCs/>
          <w:szCs w:val="22"/>
        </w:rPr>
        <w:t>(Item 4.27</w:t>
      </w:r>
      <w:r w:rsidR="008813EC" w:rsidRPr="009A0683">
        <w:rPr>
          <w:rFonts w:cstheme="minorBidi"/>
          <w:b/>
          <w:bCs/>
          <w:szCs w:val="22"/>
        </w:rPr>
        <w:t>3</w:t>
      </w:r>
      <w:r w:rsidRPr="009A0683">
        <w:rPr>
          <w:rFonts w:cstheme="minorBidi"/>
          <w:b/>
          <w:bCs/>
          <w:szCs w:val="22"/>
        </w:rPr>
        <w:t>)</w:t>
      </w:r>
      <w:r w:rsidR="006E36E9" w:rsidRPr="006E36E9">
        <w:rPr>
          <w:rFonts w:cstheme="minorBidi"/>
          <w:szCs w:val="22"/>
        </w:rPr>
        <w:t xml:space="preserve"> Requirement for</w:t>
      </w:r>
      <w:r w:rsidR="000D43E5">
        <w:rPr>
          <w:rFonts w:cstheme="minorBidi"/>
          <w:szCs w:val="22"/>
        </w:rPr>
        <w:t xml:space="preserve"> </w:t>
      </w:r>
      <w:r w:rsidR="000D43E5">
        <w:rPr>
          <w:lang w:val="en-GB" w:eastAsia="pl-PL"/>
        </w:rPr>
        <w:t>t</w:t>
      </w:r>
      <w:r w:rsidR="000D43E5" w:rsidRPr="003352A1">
        <w:rPr>
          <w:lang w:val="en-GB" w:eastAsia="pl-PL"/>
        </w:rPr>
        <w:t xml:space="preserve">he equipment and floor drainage system </w:t>
      </w:r>
      <w:r w:rsidR="000D43E5">
        <w:rPr>
          <w:lang w:val="en-GB" w:eastAsia="pl-PL"/>
        </w:rPr>
        <w:t>to</w:t>
      </w:r>
      <w:r w:rsidR="000D43E5" w:rsidRPr="003352A1">
        <w:rPr>
          <w:lang w:val="en-GB" w:eastAsia="pl-PL"/>
        </w:rPr>
        <w:t xml:space="preserve"> help reduce the retention of activity in the nuclear island buildings and limit discharges to the environment by monitoring levels of radioactivity during normal operation. The equipment and floor drainage system could contribute directly to the safety functions that are fulfilled by protecting against the effects of internal flooding and explosion (e.g. the prevention of hydrogen explosion from hydrogenated effluents).</w:t>
      </w:r>
    </w:p>
    <w:p w14:paraId="7F2A1209" w14:textId="66293B37" w:rsidR="008813EC" w:rsidRPr="009A0683" w:rsidRDefault="008813EC" w:rsidP="00513590">
      <w:pPr>
        <w:pStyle w:val="ListParagraph"/>
        <w:numPr>
          <w:ilvl w:val="0"/>
          <w:numId w:val="138"/>
        </w:numPr>
        <w:jc w:val="both"/>
        <w:rPr>
          <w:rFonts w:cstheme="minorBidi"/>
          <w:b/>
          <w:bCs/>
          <w:szCs w:val="22"/>
        </w:rPr>
      </w:pPr>
      <w:r w:rsidRPr="009A0683">
        <w:rPr>
          <w:rFonts w:cstheme="minorBidi"/>
          <w:b/>
          <w:bCs/>
          <w:szCs w:val="22"/>
        </w:rPr>
        <w:t>(Item 4.</w:t>
      </w:r>
      <w:r w:rsidR="00A22482" w:rsidRPr="009A0683">
        <w:rPr>
          <w:rFonts w:cstheme="minorBidi"/>
          <w:b/>
          <w:bCs/>
          <w:szCs w:val="22"/>
        </w:rPr>
        <w:t>275</w:t>
      </w:r>
      <w:r w:rsidRPr="009A0683">
        <w:rPr>
          <w:rFonts w:cstheme="minorBidi"/>
          <w:b/>
          <w:bCs/>
          <w:szCs w:val="22"/>
        </w:rPr>
        <w:t>)</w:t>
      </w:r>
      <w:r w:rsidR="006E36E9" w:rsidRPr="006E36E9">
        <w:rPr>
          <w:rFonts w:cstheme="minorBidi"/>
          <w:szCs w:val="22"/>
        </w:rPr>
        <w:t xml:space="preserve"> Requirement for</w:t>
      </w:r>
      <w:r w:rsidR="008273F8">
        <w:rPr>
          <w:rFonts w:cstheme="minorBidi"/>
          <w:szCs w:val="22"/>
        </w:rPr>
        <w:t xml:space="preserve"> </w:t>
      </w:r>
      <w:r w:rsidR="00BD6A9C">
        <w:rPr>
          <w:rFonts w:cstheme="minorBidi"/>
          <w:szCs w:val="22"/>
        </w:rPr>
        <w:t>t</w:t>
      </w:r>
      <w:r w:rsidR="00BD6A9C" w:rsidRPr="003352A1">
        <w:rPr>
          <w:lang w:val="en-GB" w:eastAsia="pl-PL"/>
        </w:rPr>
        <w:t xml:space="preserve">he equipment and floor drainage system </w:t>
      </w:r>
      <w:r w:rsidR="00BD6A9C">
        <w:rPr>
          <w:lang w:val="en-GB" w:eastAsia="pl-PL"/>
        </w:rPr>
        <w:t xml:space="preserve">to </w:t>
      </w:r>
      <w:r w:rsidR="00BD6A9C" w:rsidRPr="003352A1">
        <w:rPr>
          <w:lang w:val="en-GB" w:eastAsia="pl-PL"/>
        </w:rPr>
        <w:t>have sufficient capability to collect, treat and dispose of radioactive and non</w:t>
      </w:r>
      <w:r w:rsidR="00BD6A9C" w:rsidRPr="003352A1">
        <w:rPr>
          <w:rFonts w:ascii="Cambria Math" w:hAnsi="Cambria Math" w:cs="Cambria Math"/>
          <w:lang w:val="en-GB" w:eastAsia="pl-PL"/>
        </w:rPr>
        <w:t>‑</w:t>
      </w:r>
      <w:r w:rsidR="00BD6A9C" w:rsidRPr="003352A1">
        <w:rPr>
          <w:lang w:val="en-GB" w:eastAsia="pl-PL"/>
        </w:rPr>
        <w:t>radioactive liquid</w:t>
      </w:r>
      <w:r w:rsidR="00BD6A9C">
        <w:rPr>
          <w:lang w:val="en-GB" w:eastAsia="pl-PL"/>
        </w:rPr>
        <w:t xml:space="preserve"> </w:t>
      </w:r>
      <w:r w:rsidR="00BD6A9C" w:rsidRPr="003352A1">
        <w:rPr>
          <w:lang w:val="en-GB" w:eastAsia="pl-PL"/>
        </w:rPr>
        <w:t>effluents in all plant states</w:t>
      </w:r>
      <w:r w:rsidR="004D3C74">
        <w:rPr>
          <w:lang w:val="en-GB" w:eastAsia="pl-PL"/>
        </w:rPr>
        <w:t>; Requirement for the r</w:t>
      </w:r>
      <w:r w:rsidR="00BD6A9C" w:rsidRPr="003352A1">
        <w:rPr>
          <w:lang w:val="en-GB" w:eastAsia="pl-PL"/>
        </w:rPr>
        <w:t>adioactive and non</w:t>
      </w:r>
      <w:r w:rsidR="00BD6A9C" w:rsidRPr="003352A1">
        <w:rPr>
          <w:rFonts w:ascii="Cambria Math" w:hAnsi="Cambria Math" w:cs="Cambria Math"/>
          <w:lang w:val="en-GB" w:eastAsia="pl-PL"/>
        </w:rPr>
        <w:t>‑</w:t>
      </w:r>
      <w:r w:rsidR="00BD6A9C" w:rsidRPr="003352A1">
        <w:rPr>
          <w:lang w:val="en-GB" w:eastAsia="pl-PL"/>
        </w:rPr>
        <w:t xml:space="preserve">radioactive liquids </w:t>
      </w:r>
      <w:r w:rsidR="004D3C74">
        <w:rPr>
          <w:lang w:val="en-GB" w:eastAsia="pl-PL"/>
        </w:rPr>
        <w:t>to</w:t>
      </w:r>
      <w:r w:rsidR="00BD6A9C" w:rsidRPr="003352A1">
        <w:rPr>
          <w:lang w:val="en-GB" w:eastAsia="pl-PL"/>
        </w:rPr>
        <w:t xml:space="preserve"> be collected separately.</w:t>
      </w:r>
    </w:p>
    <w:p w14:paraId="3A5D20AA" w14:textId="6A6EE7E7" w:rsidR="008813EC" w:rsidRPr="009A0683" w:rsidRDefault="008813EC" w:rsidP="00513590">
      <w:pPr>
        <w:pStyle w:val="ListParagraph"/>
        <w:numPr>
          <w:ilvl w:val="0"/>
          <w:numId w:val="138"/>
        </w:numPr>
        <w:jc w:val="both"/>
        <w:rPr>
          <w:rFonts w:cstheme="minorBidi"/>
          <w:b/>
          <w:bCs/>
          <w:szCs w:val="22"/>
        </w:rPr>
      </w:pPr>
      <w:r w:rsidRPr="009A0683">
        <w:rPr>
          <w:rFonts w:cstheme="minorBidi"/>
          <w:b/>
          <w:bCs/>
          <w:szCs w:val="22"/>
        </w:rPr>
        <w:t>(Item 4.</w:t>
      </w:r>
      <w:r w:rsidR="00D32FB6" w:rsidRPr="009A0683">
        <w:rPr>
          <w:rFonts w:cstheme="minorBidi"/>
          <w:b/>
          <w:bCs/>
          <w:szCs w:val="22"/>
        </w:rPr>
        <w:t>276</w:t>
      </w:r>
      <w:r w:rsidRPr="009A0683">
        <w:rPr>
          <w:rFonts w:cstheme="minorBidi"/>
          <w:b/>
          <w:bCs/>
          <w:szCs w:val="22"/>
        </w:rPr>
        <w:t>)</w:t>
      </w:r>
      <w:r w:rsidR="006E36E9" w:rsidRPr="006E36E9">
        <w:rPr>
          <w:rFonts w:cstheme="minorBidi"/>
          <w:szCs w:val="22"/>
        </w:rPr>
        <w:t xml:space="preserve"> Requirement for</w:t>
      </w:r>
      <w:r w:rsidR="009A67A7" w:rsidRPr="009A67A7">
        <w:rPr>
          <w:lang w:val="en-GB" w:eastAsia="pl-PL"/>
        </w:rPr>
        <w:t xml:space="preserve"> </w:t>
      </w:r>
      <w:r w:rsidR="009A67A7">
        <w:rPr>
          <w:lang w:val="en-GB" w:eastAsia="pl-PL"/>
        </w:rPr>
        <w:t>c</w:t>
      </w:r>
      <w:r w:rsidR="009A67A7" w:rsidRPr="003352A1">
        <w:rPr>
          <w:lang w:val="en-GB" w:eastAsia="pl-PL"/>
        </w:rPr>
        <w:t xml:space="preserve">omponents of the equipment and floor drainage system </w:t>
      </w:r>
      <w:r w:rsidR="009A67A7">
        <w:rPr>
          <w:lang w:val="en-GB" w:eastAsia="pl-PL"/>
        </w:rPr>
        <w:t>to</w:t>
      </w:r>
      <w:r w:rsidR="009A67A7" w:rsidRPr="003352A1">
        <w:rPr>
          <w:lang w:val="en-GB" w:eastAsia="pl-PL"/>
        </w:rPr>
        <w:t xml:space="preserve"> be</w:t>
      </w:r>
      <w:r w:rsidR="009A67A7">
        <w:rPr>
          <w:lang w:val="en-GB" w:eastAsia="pl-PL"/>
        </w:rPr>
        <w:t xml:space="preserve"> </w:t>
      </w:r>
      <w:r w:rsidR="009A67A7" w:rsidRPr="003352A1">
        <w:rPr>
          <w:lang w:val="en-GB" w:eastAsia="pl-PL"/>
        </w:rPr>
        <w:t xml:space="preserve">classified on the basis of their functions and their role as barriers and </w:t>
      </w:r>
      <w:r w:rsidR="009A67A7">
        <w:rPr>
          <w:lang w:val="en-GB" w:eastAsia="pl-PL"/>
        </w:rPr>
        <w:t>to</w:t>
      </w:r>
      <w:r w:rsidR="009A67A7" w:rsidRPr="003352A1">
        <w:rPr>
          <w:lang w:val="en-GB" w:eastAsia="pl-PL"/>
        </w:rPr>
        <w:t xml:space="preserve"> meet the corresponding design requirements (e.g. in terms of redundancy, emergency power, protection against internal and external hazards, periodic inspection and testing, maintenance, and quality assurance)</w:t>
      </w:r>
      <w:r w:rsidR="009A67A7">
        <w:rPr>
          <w:lang w:val="en-GB" w:eastAsia="pl-PL"/>
        </w:rPr>
        <w:t xml:space="preserve">; </w:t>
      </w:r>
      <w:r w:rsidR="004E56EF">
        <w:rPr>
          <w:lang w:val="en-GB" w:eastAsia="pl-PL"/>
        </w:rPr>
        <w:t>List of equipment that is usually classified.</w:t>
      </w:r>
    </w:p>
    <w:p w14:paraId="46B067A3" w14:textId="4BD91072" w:rsidR="008813EC" w:rsidRPr="009A0683" w:rsidRDefault="008813EC" w:rsidP="00513590">
      <w:pPr>
        <w:pStyle w:val="ListParagraph"/>
        <w:numPr>
          <w:ilvl w:val="0"/>
          <w:numId w:val="138"/>
        </w:numPr>
        <w:jc w:val="both"/>
        <w:rPr>
          <w:rFonts w:cstheme="minorBidi"/>
          <w:b/>
          <w:bCs/>
          <w:szCs w:val="22"/>
        </w:rPr>
      </w:pPr>
      <w:r w:rsidRPr="009A0683">
        <w:rPr>
          <w:rFonts w:cstheme="minorBidi"/>
          <w:b/>
          <w:bCs/>
          <w:szCs w:val="22"/>
        </w:rPr>
        <w:t>(Item 4.</w:t>
      </w:r>
      <w:r w:rsidR="00F561B3" w:rsidRPr="009A0683">
        <w:rPr>
          <w:rFonts w:cstheme="minorBidi"/>
          <w:b/>
          <w:bCs/>
          <w:szCs w:val="22"/>
        </w:rPr>
        <w:t>278</w:t>
      </w:r>
      <w:r w:rsidRPr="009A0683">
        <w:rPr>
          <w:rFonts w:cstheme="minorBidi"/>
          <w:b/>
          <w:bCs/>
          <w:szCs w:val="22"/>
        </w:rPr>
        <w:t>)</w:t>
      </w:r>
      <w:r w:rsidR="006E36E9" w:rsidRPr="006E36E9">
        <w:rPr>
          <w:rFonts w:cstheme="minorBidi"/>
          <w:szCs w:val="22"/>
        </w:rPr>
        <w:t xml:space="preserve"> Requirement for</w:t>
      </w:r>
      <w:r w:rsidR="009D2603" w:rsidRPr="009D2603">
        <w:rPr>
          <w:lang w:val="en-GB" w:eastAsia="pl-PL"/>
        </w:rPr>
        <w:t xml:space="preserve"> </w:t>
      </w:r>
      <w:r w:rsidR="009D2603">
        <w:rPr>
          <w:lang w:val="en-GB" w:eastAsia="pl-PL"/>
        </w:rPr>
        <w:t>t</w:t>
      </w:r>
      <w:r w:rsidR="009D2603" w:rsidRPr="003352A1">
        <w:rPr>
          <w:lang w:val="en-GB" w:eastAsia="pl-PL"/>
        </w:rPr>
        <w:t>he components of the equipment and floor drainage system that carry radioactive material and whose failure would lead to off</w:t>
      </w:r>
      <w:r w:rsidR="009D2603" w:rsidRPr="003352A1">
        <w:rPr>
          <w:rFonts w:ascii="Cambria Math" w:hAnsi="Cambria Math" w:cs="Cambria Math"/>
          <w:lang w:val="en-GB" w:eastAsia="pl-PL"/>
        </w:rPr>
        <w:t>‑</w:t>
      </w:r>
      <w:r w:rsidR="009D2603" w:rsidRPr="003352A1">
        <w:rPr>
          <w:lang w:val="en-GB" w:eastAsia="pl-PL"/>
        </w:rPr>
        <w:t xml:space="preserve">site radiological consequences </w:t>
      </w:r>
      <w:r w:rsidR="00E95B98">
        <w:rPr>
          <w:lang w:val="en-GB" w:eastAsia="pl-PL"/>
        </w:rPr>
        <w:t>to</w:t>
      </w:r>
      <w:r w:rsidR="009D2603" w:rsidRPr="003352A1">
        <w:rPr>
          <w:lang w:val="en-GB" w:eastAsia="pl-PL"/>
        </w:rPr>
        <w:t xml:space="preserve"> be considered items important to safety and </w:t>
      </w:r>
      <w:r w:rsidR="00E95B98">
        <w:rPr>
          <w:lang w:val="en-GB" w:eastAsia="pl-PL"/>
        </w:rPr>
        <w:t>to</w:t>
      </w:r>
      <w:r w:rsidR="009D2603" w:rsidRPr="003352A1">
        <w:rPr>
          <w:lang w:val="en-GB" w:eastAsia="pl-PL"/>
        </w:rPr>
        <w:t xml:space="preserve"> have a corresponding safety classification</w:t>
      </w:r>
      <w:r w:rsidR="00E95B98">
        <w:rPr>
          <w:lang w:val="en-GB" w:eastAsia="pl-PL"/>
        </w:rPr>
        <w:t>; Requirement for t</w:t>
      </w:r>
      <w:r w:rsidR="009D2603" w:rsidRPr="003352A1">
        <w:rPr>
          <w:lang w:val="en-GB" w:eastAsia="pl-PL"/>
        </w:rPr>
        <w:t xml:space="preserve">he parts of the system that are considered items important to safety </w:t>
      </w:r>
      <w:r w:rsidR="00E95B98">
        <w:rPr>
          <w:lang w:val="en-GB" w:eastAsia="pl-PL"/>
        </w:rPr>
        <w:t>to</w:t>
      </w:r>
      <w:r w:rsidR="009D2603" w:rsidRPr="003352A1">
        <w:rPr>
          <w:lang w:val="en-GB" w:eastAsia="pl-PL"/>
        </w:rPr>
        <w:t xml:space="preserve"> be capable of being isolated from the parts of the system that are not important to safety.</w:t>
      </w:r>
    </w:p>
    <w:p w14:paraId="66BF563F" w14:textId="32A2FA6E" w:rsidR="008813EC" w:rsidRPr="009A0683" w:rsidRDefault="008813EC" w:rsidP="00513590">
      <w:pPr>
        <w:pStyle w:val="ListParagraph"/>
        <w:numPr>
          <w:ilvl w:val="0"/>
          <w:numId w:val="138"/>
        </w:numPr>
        <w:jc w:val="both"/>
        <w:rPr>
          <w:rFonts w:cstheme="minorBidi"/>
          <w:b/>
          <w:bCs/>
          <w:szCs w:val="22"/>
        </w:rPr>
      </w:pPr>
      <w:r w:rsidRPr="009A0683">
        <w:rPr>
          <w:rFonts w:cstheme="minorBidi"/>
          <w:b/>
          <w:bCs/>
          <w:szCs w:val="22"/>
        </w:rPr>
        <w:t>(Item 4.</w:t>
      </w:r>
      <w:r w:rsidR="00F561B3" w:rsidRPr="009A0683">
        <w:rPr>
          <w:rFonts w:cstheme="minorBidi"/>
          <w:b/>
          <w:bCs/>
          <w:szCs w:val="22"/>
        </w:rPr>
        <w:t>279</w:t>
      </w:r>
      <w:r w:rsidRPr="009A0683">
        <w:rPr>
          <w:rFonts w:cstheme="minorBidi"/>
          <w:b/>
          <w:bCs/>
          <w:szCs w:val="22"/>
        </w:rPr>
        <w:t>)</w:t>
      </w:r>
      <w:r w:rsidR="006E36E9" w:rsidRPr="006E36E9">
        <w:rPr>
          <w:rFonts w:cstheme="minorBidi"/>
          <w:szCs w:val="22"/>
        </w:rPr>
        <w:t xml:space="preserve"> Requirement for</w:t>
      </w:r>
      <w:r w:rsidR="008E2E39" w:rsidRPr="008E2E39">
        <w:rPr>
          <w:lang w:val="en-GB" w:eastAsia="pl-PL"/>
        </w:rPr>
        <w:t xml:space="preserve"> </w:t>
      </w:r>
      <w:r w:rsidR="008E2E39">
        <w:rPr>
          <w:lang w:val="en-GB" w:eastAsia="pl-PL"/>
        </w:rPr>
        <w:t>t</w:t>
      </w:r>
      <w:r w:rsidR="008E2E39" w:rsidRPr="003352A1">
        <w:rPr>
          <w:lang w:val="en-GB" w:eastAsia="pl-PL"/>
        </w:rPr>
        <w:t xml:space="preserve">he drainage capacity of the equipment and floor drainage system </w:t>
      </w:r>
      <w:r w:rsidR="008E2E39">
        <w:rPr>
          <w:lang w:val="en-GB" w:eastAsia="pl-PL"/>
        </w:rPr>
        <w:t>to</w:t>
      </w:r>
      <w:r w:rsidR="008E2E39" w:rsidRPr="003352A1">
        <w:rPr>
          <w:lang w:val="en-GB" w:eastAsia="pl-PL"/>
        </w:rPr>
        <w:t xml:space="preserve"> be sufficient to ensure that safety functions continue to be fulfilled in the event of flooding from pipe breaks, tank leak and other potential sources (e.g. an earthquake causing a leak from a tank of non</w:t>
      </w:r>
      <w:r w:rsidR="008E2E39" w:rsidRPr="003352A1">
        <w:rPr>
          <w:rFonts w:ascii="Cambria Math" w:hAnsi="Cambria Math" w:cs="Cambria Math"/>
          <w:lang w:val="en-GB" w:eastAsia="pl-PL"/>
        </w:rPr>
        <w:t>‑</w:t>
      </w:r>
      <w:r w:rsidR="008E2E39" w:rsidRPr="003352A1">
        <w:rPr>
          <w:lang w:val="en-GB" w:eastAsia="pl-PL"/>
        </w:rPr>
        <w:t>seismic design).</w:t>
      </w:r>
    </w:p>
    <w:p w14:paraId="583F2F70" w14:textId="06888115" w:rsidR="00C73777" w:rsidRPr="00164E82" w:rsidRDefault="008813EC" w:rsidP="00513590">
      <w:pPr>
        <w:pStyle w:val="ListParagraph"/>
        <w:numPr>
          <w:ilvl w:val="0"/>
          <w:numId w:val="138"/>
        </w:numPr>
        <w:jc w:val="both"/>
        <w:rPr>
          <w:rFonts w:cstheme="minorBidi"/>
          <w:b/>
          <w:bCs/>
          <w:szCs w:val="22"/>
        </w:rPr>
      </w:pPr>
      <w:r w:rsidRPr="009A0683">
        <w:rPr>
          <w:rFonts w:cstheme="minorBidi"/>
          <w:b/>
          <w:bCs/>
          <w:szCs w:val="22"/>
        </w:rPr>
        <w:lastRenderedPageBreak/>
        <w:t>(Item 4.</w:t>
      </w:r>
      <w:r w:rsidR="00C77877" w:rsidRPr="009A0683">
        <w:rPr>
          <w:rFonts w:cstheme="minorBidi"/>
          <w:b/>
          <w:bCs/>
          <w:szCs w:val="22"/>
        </w:rPr>
        <w:t>285</w:t>
      </w:r>
      <w:r w:rsidRPr="009A0683">
        <w:rPr>
          <w:rFonts w:cstheme="minorBidi"/>
          <w:b/>
          <w:bCs/>
          <w:szCs w:val="22"/>
        </w:rPr>
        <w:t>)</w:t>
      </w:r>
      <w:r w:rsidR="006E36E9" w:rsidRPr="006E36E9">
        <w:rPr>
          <w:rFonts w:cstheme="minorBidi"/>
          <w:szCs w:val="22"/>
        </w:rPr>
        <w:t xml:space="preserve"> Requirement for</w:t>
      </w:r>
      <w:r w:rsidR="00411560" w:rsidRPr="00411560">
        <w:rPr>
          <w:lang w:val="en-GB" w:eastAsia="pl-PL"/>
        </w:rPr>
        <w:t xml:space="preserve"> </w:t>
      </w:r>
      <w:r w:rsidR="00411560" w:rsidRPr="003352A1">
        <w:rPr>
          <w:lang w:val="en-GB" w:eastAsia="pl-PL"/>
        </w:rPr>
        <w:t xml:space="preserve">the equipment and floor drainage system </w:t>
      </w:r>
      <w:r w:rsidR="00FB1878">
        <w:rPr>
          <w:lang w:val="en-GB" w:eastAsia="pl-PL"/>
        </w:rPr>
        <w:t>to</w:t>
      </w:r>
      <w:r w:rsidR="00411560" w:rsidRPr="003352A1">
        <w:rPr>
          <w:lang w:val="en-GB" w:eastAsia="pl-PL"/>
        </w:rPr>
        <w:t>, as far as practicable, be independent of similar equipment in other fire compartments</w:t>
      </w:r>
      <w:r w:rsidR="00411560">
        <w:rPr>
          <w:lang w:val="en-GB" w:eastAsia="pl-PL"/>
        </w:rPr>
        <w:t xml:space="preserve"> in order to</w:t>
      </w:r>
      <w:r w:rsidR="009F63D6" w:rsidRPr="009F63D6">
        <w:rPr>
          <w:lang w:val="en-GB" w:eastAsia="pl-PL"/>
        </w:rPr>
        <w:t xml:space="preserve"> </w:t>
      </w:r>
      <w:r w:rsidR="009F63D6" w:rsidRPr="003352A1">
        <w:rPr>
          <w:lang w:val="en-GB" w:eastAsia="pl-PL"/>
        </w:rPr>
        <w:t>maintain the operability of the equipment and floor drainage system in the event of fire in adjacent fire compartments</w:t>
      </w:r>
      <w:r w:rsidR="009F63D6">
        <w:rPr>
          <w:lang w:val="en-GB" w:eastAsia="pl-PL"/>
        </w:rPr>
        <w:t>.</w:t>
      </w:r>
    </w:p>
    <w:p w14:paraId="0EEFFFE6" w14:textId="759F2804" w:rsidR="00164E82" w:rsidRDefault="003905F9" w:rsidP="003905F9">
      <w:pPr>
        <w:jc w:val="both"/>
        <w:rPr>
          <w:rFonts w:cstheme="minorBidi"/>
          <w:szCs w:val="22"/>
        </w:rPr>
      </w:pPr>
      <w:r w:rsidRPr="003905F9">
        <w:rPr>
          <w:rFonts w:cstheme="minorBidi"/>
          <w:szCs w:val="22"/>
        </w:rPr>
        <w:t xml:space="preserve">POS items were identified in </w:t>
      </w:r>
      <w:r w:rsidR="00BC0F46">
        <w:rPr>
          <w:rFonts w:cstheme="minorBidi"/>
          <w:szCs w:val="22"/>
        </w:rPr>
        <w:t>three subsections.</w:t>
      </w:r>
    </w:p>
    <w:p w14:paraId="7EC5E63C" w14:textId="51F14509" w:rsidR="00DF26E5" w:rsidRPr="003905F9" w:rsidRDefault="00DF26E5" w:rsidP="00BC0F46">
      <w:pPr>
        <w:rPr>
          <w:rFonts w:cstheme="minorBidi"/>
          <w:szCs w:val="22"/>
        </w:rPr>
      </w:pPr>
      <w:r>
        <w:rPr>
          <w:rFonts w:cstheme="minorBidi"/>
          <w:szCs w:val="22"/>
        </w:rPr>
        <w:t>“</w:t>
      </w:r>
      <w:r>
        <w:t>Communication systems</w:t>
      </w:r>
      <w:r>
        <w:rPr>
          <w:rFonts w:cstheme="minorBidi"/>
          <w:szCs w:val="22"/>
        </w:rPr>
        <w:t xml:space="preserve">” subsection contains </w:t>
      </w:r>
      <w:r w:rsidR="00BC0F46">
        <w:rPr>
          <w:rFonts w:cstheme="minorBidi"/>
          <w:szCs w:val="22"/>
        </w:rPr>
        <w:t>a POS</w:t>
      </w:r>
      <w:r>
        <w:rPr>
          <w:rFonts w:cstheme="minorBidi"/>
          <w:szCs w:val="22"/>
        </w:rPr>
        <w:t xml:space="preserve"> item related to:</w:t>
      </w:r>
    </w:p>
    <w:p w14:paraId="58BDA450" w14:textId="7D188872" w:rsidR="003905F9" w:rsidRPr="00BC0F46" w:rsidRDefault="003905F9" w:rsidP="00513590">
      <w:pPr>
        <w:pStyle w:val="ListParagraph"/>
        <w:numPr>
          <w:ilvl w:val="0"/>
          <w:numId w:val="139"/>
        </w:numPr>
        <w:jc w:val="both"/>
        <w:rPr>
          <w:rFonts w:cstheme="minorBidi"/>
          <w:b/>
          <w:bCs/>
          <w:szCs w:val="22"/>
        </w:rPr>
      </w:pPr>
      <w:r w:rsidRPr="00613B17">
        <w:rPr>
          <w:rFonts w:cstheme="minorBidi"/>
          <w:b/>
          <w:bCs/>
          <w:szCs w:val="22"/>
        </w:rPr>
        <w:t xml:space="preserve">(Item </w:t>
      </w:r>
      <w:r w:rsidR="00A51B83" w:rsidRPr="00613B17">
        <w:rPr>
          <w:rFonts w:cstheme="minorBidi"/>
          <w:b/>
          <w:bCs/>
          <w:szCs w:val="22"/>
        </w:rPr>
        <w:t>4.20</w:t>
      </w:r>
      <w:r w:rsidRPr="00613B17">
        <w:rPr>
          <w:rFonts w:cstheme="minorBidi"/>
          <w:b/>
          <w:bCs/>
          <w:szCs w:val="22"/>
        </w:rPr>
        <w:t>)</w:t>
      </w:r>
      <w:r w:rsidR="00945804" w:rsidRPr="00613B17">
        <w:rPr>
          <w:rFonts w:cstheme="minorBidi"/>
          <w:b/>
          <w:bCs/>
          <w:szCs w:val="22"/>
        </w:rPr>
        <w:t xml:space="preserve"> </w:t>
      </w:r>
      <w:r w:rsidR="00945804" w:rsidRPr="00613B17">
        <w:rPr>
          <w:rFonts w:cstheme="minorBidi"/>
          <w:szCs w:val="22"/>
        </w:rPr>
        <w:t>Requirement to provide</w:t>
      </w:r>
      <w:r w:rsidR="00945804" w:rsidRPr="00613B17">
        <w:rPr>
          <w:rFonts w:cstheme="minorBidi"/>
          <w:b/>
          <w:bCs/>
          <w:szCs w:val="22"/>
        </w:rPr>
        <w:t xml:space="preserve"> </w:t>
      </w:r>
      <w:r w:rsidR="00575613" w:rsidRPr="00613B17">
        <w:rPr>
          <w:lang w:val="en-GB"/>
        </w:rPr>
        <w:t>A wireless system with the capability to ensure normal and emergency communications with on</w:t>
      </w:r>
      <w:r w:rsidR="00575613" w:rsidRPr="00613B17">
        <w:rPr>
          <w:rFonts w:ascii="Cambria Math" w:hAnsi="Cambria Math" w:cs="Cambria Math"/>
          <w:lang w:val="en-GB"/>
        </w:rPr>
        <w:t>‑</w:t>
      </w:r>
      <w:r w:rsidR="00575613" w:rsidRPr="00613B17">
        <w:rPr>
          <w:lang w:val="en-GB"/>
        </w:rPr>
        <w:t>site personnel and off</w:t>
      </w:r>
      <w:r w:rsidR="00575613" w:rsidRPr="00613B17">
        <w:rPr>
          <w:rFonts w:ascii="Cambria Math" w:hAnsi="Cambria Math" w:cs="Cambria Math"/>
          <w:lang w:val="en-GB"/>
        </w:rPr>
        <w:t>‑</w:t>
      </w:r>
      <w:r w:rsidR="00575613" w:rsidRPr="00613B17">
        <w:rPr>
          <w:lang w:val="en-GB"/>
        </w:rPr>
        <w:t xml:space="preserve">site personnel; Requirement for </w:t>
      </w:r>
      <w:r w:rsidR="00E13DFD" w:rsidRPr="00613B17">
        <w:rPr>
          <w:lang w:val="en-GB"/>
        </w:rPr>
        <w:t>the wireless system to be independent of the main telephone system and the secondary telephone system and to be tested to determine whether there are locations on the site where a signal cannot be received (‘dead zones’); Requirement for</w:t>
      </w:r>
      <w:r w:rsidR="004C3C04" w:rsidRPr="00613B17">
        <w:rPr>
          <w:lang w:val="en-GB"/>
        </w:rPr>
        <w:t xml:space="preserve"> areas of the plant in which wireless radio transmission could cause serious electromagnetic interference and have consequences for the plant, for example plant trips, to be clearly marked in the plant as radio exclusion areas.</w:t>
      </w:r>
    </w:p>
    <w:p w14:paraId="55CF98AA" w14:textId="35EC321A" w:rsidR="00BC0F46" w:rsidRPr="00BC0F46" w:rsidRDefault="00BC0F46" w:rsidP="00BC0F46">
      <w:pPr>
        <w:jc w:val="both"/>
        <w:rPr>
          <w:rFonts w:cstheme="minorBidi"/>
          <w:b/>
          <w:bCs/>
          <w:szCs w:val="22"/>
        </w:rPr>
      </w:pPr>
      <w:r w:rsidRPr="00BC0F46">
        <w:rPr>
          <w:rFonts w:cstheme="minorBidi"/>
          <w:szCs w:val="22"/>
        </w:rPr>
        <w:t>‘’</w:t>
      </w:r>
      <w:r>
        <w:t>Heating, ventilation and air</w:t>
      </w:r>
      <w:r>
        <w:noBreakHyphen/>
        <w:t>conditioning systems</w:t>
      </w:r>
      <w:r w:rsidRPr="00BC0F46">
        <w:rPr>
          <w:rFonts w:cstheme="minorBidi"/>
          <w:szCs w:val="22"/>
        </w:rPr>
        <w:t xml:space="preserve">’’ </w:t>
      </w:r>
      <w:r>
        <w:rPr>
          <w:rFonts w:cstheme="minorBidi"/>
          <w:szCs w:val="22"/>
        </w:rPr>
        <w:t>subsection contains a POS item related to:</w:t>
      </w:r>
    </w:p>
    <w:p w14:paraId="1365183D" w14:textId="3055798D" w:rsidR="00A05265" w:rsidRPr="00BC0F46" w:rsidRDefault="00A05265" w:rsidP="00513590">
      <w:pPr>
        <w:pStyle w:val="ListParagraph"/>
        <w:numPr>
          <w:ilvl w:val="0"/>
          <w:numId w:val="138"/>
        </w:numPr>
        <w:jc w:val="both"/>
        <w:rPr>
          <w:rFonts w:cstheme="minorBidi"/>
          <w:b/>
          <w:bCs/>
          <w:szCs w:val="22"/>
        </w:rPr>
      </w:pPr>
      <w:r>
        <w:rPr>
          <w:rFonts w:cstheme="minorBidi"/>
          <w:b/>
          <w:bCs/>
          <w:szCs w:val="22"/>
        </w:rPr>
        <w:t>(Item 4.118)</w:t>
      </w:r>
      <w:r w:rsidR="00613B17" w:rsidRPr="00613B17">
        <w:rPr>
          <w:rFonts w:cstheme="minorBidi"/>
          <w:b/>
          <w:bCs/>
          <w:szCs w:val="22"/>
        </w:rPr>
        <w:t xml:space="preserve"> </w:t>
      </w:r>
      <w:r w:rsidR="00613B17" w:rsidRPr="00CE4009">
        <w:rPr>
          <w:rFonts w:cstheme="minorBidi"/>
          <w:szCs w:val="22"/>
        </w:rPr>
        <w:t xml:space="preserve">Requirement for </w:t>
      </w:r>
      <w:r w:rsidR="00613B17" w:rsidRPr="00CE4009">
        <w:rPr>
          <w:lang w:val="en-GB" w:eastAsia="pl-PL"/>
        </w:rPr>
        <w:t>he</w:t>
      </w:r>
      <w:r w:rsidR="00613B17" w:rsidRPr="007B2E6B">
        <w:rPr>
          <w:lang w:val="en-GB" w:eastAsia="pl-PL"/>
        </w:rPr>
        <w:t xml:space="preserve"> design of the heating, ventilation and air</w:t>
      </w:r>
      <w:r w:rsidR="00613B17" w:rsidRPr="007B2E6B">
        <w:rPr>
          <w:rFonts w:ascii="Cambria Math" w:hAnsi="Cambria Math" w:cs="Cambria Math"/>
          <w:lang w:val="en-GB" w:eastAsia="pl-PL"/>
        </w:rPr>
        <w:t>‑</w:t>
      </w:r>
      <w:r w:rsidR="00613B17" w:rsidRPr="007B2E6B">
        <w:rPr>
          <w:lang w:val="en-GB" w:eastAsia="pl-PL"/>
        </w:rPr>
        <w:t xml:space="preserve">conditioning systems that contribute to the limitation of radioactive releases </w:t>
      </w:r>
      <w:r w:rsidR="00613B17">
        <w:rPr>
          <w:lang w:val="en-GB" w:eastAsia="pl-PL"/>
        </w:rPr>
        <w:t>to</w:t>
      </w:r>
      <w:r w:rsidR="00613B17" w:rsidRPr="007B2E6B">
        <w:rPr>
          <w:lang w:val="en-GB" w:eastAsia="pl-PL"/>
        </w:rPr>
        <w:t xml:space="preserve"> filter </w:t>
      </w:r>
      <w:r w:rsidR="00613B17">
        <w:rPr>
          <w:lang w:val="en-GB" w:eastAsia="pl-PL"/>
        </w:rPr>
        <w:t>th</w:t>
      </w:r>
      <w:r w:rsidR="00613B17" w:rsidRPr="007B2E6B">
        <w:rPr>
          <w:lang w:val="en-GB" w:eastAsia="pl-PL"/>
        </w:rPr>
        <w:t>e exhausted air using pre</w:t>
      </w:r>
      <w:r w:rsidR="00613B17" w:rsidRPr="007B2E6B">
        <w:rPr>
          <w:rFonts w:ascii="Cambria Math" w:hAnsi="Cambria Math" w:cs="Cambria Math"/>
          <w:lang w:val="en-GB" w:eastAsia="pl-PL"/>
        </w:rPr>
        <w:t>‑</w:t>
      </w:r>
      <w:r w:rsidR="00613B17" w:rsidRPr="007B2E6B">
        <w:rPr>
          <w:lang w:val="en-GB" w:eastAsia="pl-PL"/>
        </w:rPr>
        <w:t>filters, HEPA filters and, if necessary, iodine filters before the air is discharged through the stack</w:t>
      </w:r>
      <w:r w:rsidR="00613B17">
        <w:rPr>
          <w:lang w:val="en-GB" w:eastAsia="pl-PL"/>
        </w:rPr>
        <w:t>; Requirement for t</w:t>
      </w:r>
      <w:r w:rsidR="00613B17" w:rsidRPr="007B2E6B">
        <w:rPr>
          <w:lang w:val="en-GB" w:eastAsia="pl-PL"/>
        </w:rPr>
        <w:t xml:space="preserve">he efficiency of the HEPA and iodine filters </w:t>
      </w:r>
      <w:r w:rsidR="00613B17">
        <w:rPr>
          <w:lang w:val="en-GB" w:eastAsia="pl-PL"/>
        </w:rPr>
        <w:t xml:space="preserve">to </w:t>
      </w:r>
      <w:r w:rsidR="00613B17" w:rsidRPr="007B2E6B">
        <w:rPr>
          <w:lang w:val="en-GB" w:eastAsia="pl-PL"/>
        </w:rPr>
        <w:t>be commensurate with the authorized limits on discharges in normal operation and anticipated operational occurrences and with the acceptable limits on discharges during accident conditions.</w:t>
      </w:r>
    </w:p>
    <w:p w14:paraId="425D8774" w14:textId="563B59C1" w:rsidR="00BC0F46" w:rsidRPr="00BC0F46" w:rsidRDefault="00BC0F46" w:rsidP="00BC0F46">
      <w:pPr>
        <w:jc w:val="both"/>
        <w:rPr>
          <w:lang w:val="en-GB" w:eastAsia="pl-PL"/>
        </w:rPr>
      </w:pPr>
      <w:r w:rsidRPr="00BC0F46">
        <w:rPr>
          <w:rFonts w:cstheme="minorBidi"/>
          <w:szCs w:val="22"/>
        </w:rPr>
        <w:t>‘’</w:t>
      </w:r>
      <w:r>
        <w:t>Overhead lifting equipment</w:t>
      </w:r>
      <w:r w:rsidRPr="00BC0F46">
        <w:rPr>
          <w:rFonts w:cstheme="minorBidi"/>
          <w:szCs w:val="22"/>
        </w:rPr>
        <w:t xml:space="preserve">’’ subsection contains </w:t>
      </w:r>
      <w:r>
        <w:rPr>
          <w:rFonts w:cstheme="minorBidi"/>
          <w:szCs w:val="22"/>
        </w:rPr>
        <w:t>POS</w:t>
      </w:r>
      <w:r w:rsidRPr="00BC0F46">
        <w:rPr>
          <w:rFonts w:cstheme="minorBidi"/>
          <w:szCs w:val="22"/>
        </w:rPr>
        <w:t xml:space="preserve"> items related to:</w:t>
      </w:r>
    </w:p>
    <w:p w14:paraId="37DD8DEE" w14:textId="57D5F212" w:rsidR="00DE5673" w:rsidRPr="001A47FC" w:rsidRDefault="00DE5673" w:rsidP="00513590">
      <w:pPr>
        <w:pStyle w:val="ListParagraph"/>
        <w:numPr>
          <w:ilvl w:val="0"/>
          <w:numId w:val="138"/>
        </w:numPr>
        <w:jc w:val="both"/>
        <w:rPr>
          <w:rFonts w:cstheme="minorBidi"/>
          <w:b/>
          <w:bCs/>
          <w:szCs w:val="22"/>
        </w:rPr>
      </w:pPr>
      <w:r>
        <w:rPr>
          <w:rFonts w:cstheme="minorBidi"/>
          <w:b/>
          <w:bCs/>
          <w:szCs w:val="22"/>
        </w:rPr>
        <w:t>(Item 4.191)</w:t>
      </w:r>
      <w:r w:rsidR="00466BD7" w:rsidRPr="00466BD7">
        <w:rPr>
          <w:rFonts w:cstheme="minorBidi"/>
          <w:b/>
          <w:bCs/>
          <w:szCs w:val="22"/>
        </w:rPr>
        <w:t xml:space="preserve"> </w:t>
      </w:r>
      <w:r w:rsidR="00466BD7" w:rsidRPr="006E36E9">
        <w:rPr>
          <w:rFonts w:cstheme="minorBidi"/>
          <w:szCs w:val="22"/>
        </w:rPr>
        <w:t>Requirement for</w:t>
      </w:r>
      <w:r w:rsidR="00466BD7" w:rsidRPr="00453A68">
        <w:rPr>
          <w:lang w:val="en-GB" w:eastAsia="pl-PL"/>
        </w:rPr>
        <w:t xml:space="preserve"> </w:t>
      </w:r>
      <w:r w:rsidR="00466BD7" w:rsidRPr="004026B2">
        <w:rPr>
          <w:lang w:val="en-GB" w:eastAsia="pl-PL"/>
        </w:rPr>
        <w:t xml:space="preserve">all overhead lifting equipment </w:t>
      </w:r>
      <w:r w:rsidR="00466BD7">
        <w:rPr>
          <w:lang w:val="en-GB" w:eastAsia="pl-PL"/>
        </w:rPr>
        <w:t>to</w:t>
      </w:r>
      <w:r w:rsidR="00466BD7" w:rsidRPr="004026B2">
        <w:rPr>
          <w:lang w:val="en-GB" w:eastAsia="pl-PL"/>
        </w:rPr>
        <w:t xml:space="preserve"> be equipped with a load weighing device that has a display that is always visible to the operator of the equipment</w:t>
      </w:r>
      <w:r w:rsidR="00466BD7">
        <w:rPr>
          <w:lang w:val="en-GB" w:eastAsia="pl-PL"/>
        </w:rPr>
        <w:t xml:space="preserve"> in order to </w:t>
      </w:r>
      <w:r w:rsidR="00466BD7" w:rsidRPr="004026B2">
        <w:rPr>
          <w:lang w:val="en-GB" w:eastAsia="pl-PL"/>
        </w:rPr>
        <w:t>prevent the lifting of excessive loads</w:t>
      </w:r>
      <w:r w:rsidR="00466BD7">
        <w:rPr>
          <w:lang w:val="en-GB" w:eastAsia="pl-PL"/>
        </w:rPr>
        <w:t>. Requirement for</w:t>
      </w:r>
      <w:r w:rsidR="00466BD7" w:rsidRPr="004026B2">
        <w:rPr>
          <w:lang w:val="en-GB" w:eastAsia="pl-PL"/>
        </w:rPr>
        <w:t xml:space="preserve"> </w:t>
      </w:r>
      <w:r w:rsidR="00466BD7">
        <w:rPr>
          <w:lang w:val="en-GB" w:eastAsia="pl-PL"/>
        </w:rPr>
        <w:t>t</w:t>
      </w:r>
      <w:r w:rsidR="00466BD7" w:rsidRPr="004026B2">
        <w:rPr>
          <w:lang w:val="en-GB" w:eastAsia="pl-PL"/>
        </w:rPr>
        <w:t xml:space="preserve">his weighing device </w:t>
      </w:r>
      <w:r w:rsidR="00466BD7">
        <w:rPr>
          <w:lang w:val="en-GB" w:eastAsia="pl-PL"/>
        </w:rPr>
        <w:t>to</w:t>
      </w:r>
      <w:r w:rsidR="00466BD7" w:rsidRPr="004026B2">
        <w:rPr>
          <w:lang w:val="en-GB" w:eastAsia="pl-PL"/>
        </w:rPr>
        <w:t xml:space="preserve"> include an overload protection system.</w:t>
      </w:r>
    </w:p>
    <w:p w14:paraId="58E7B2BD" w14:textId="1368AD81" w:rsidR="00565E96" w:rsidRPr="001A47FC" w:rsidRDefault="00565E96" w:rsidP="00513590">
      <w:pPr>
        <w:pStyle w:val="ListParagraph"/>
        <w:numPr>
          <w:ilvl w:val="0"/>
          <w:numId w:val="138"/>
        </w:numPr>
        <w:jc w:val="both"/>
        <w:rPr>
          <w:rFonts w:cstheme="minorBidi"/>
          <w:b/>
          <w:bCs/>
          <w:szCs w:val="22"/>
        </w:rPr>
      </w:pPr>
      <w:r w:rsidRPr="001A47FC">
        <w:rPr>
          <w:rFonts w:cstheme="minorBidi"/>
          <w:b/>
          <w:bCs/>
          <w:szCs w:val="22"/>
        </w:rPr>
        <w:t>(Item 4.196)</w:t>
      </w:r>
      <w:r w:rsidR="00E907F0" w:rsidRPr="001A47FC">
        <w:rPr>
          <w:rFonts w:cstheme="minorBidi"/>
          <w:b/>
          <w:bCs/>
          <w:szCs w:val="22"/>
        </w:rPr>
        <w:t xml:space="preserve"> </w:t>
      </w:r>
      <w:r w:rsidR="00E907F0" w:rsidRPr="001A47FC">
        <w:rPr>
          <w:rFonts w:cstheme="minorBidi"/>
          <w:szCs w:val="22"/>
        </w:rPr>
        <w:t xml:space="preserve">Requirement for </w:t>
      </w:r>
      <w:r w:rsidR="002C4DFB" w:rsidRPr="001A47FC">
        <w:rPr>
          <w:lang w:val="en-GB" w:eastAsia="pl-PL"/>
        </w:rPr>
        <w:t>handling equipment to be tested to at least its maximum expected load before commissioning; Requirement for periodic inspections and tests during normal operation to be carried out to ensure and verify the operation of safety devices, including the upper limit switch, overspeed interlock, overload interlock and restricted areas interlock.</w:t>
      </w:r>
    </w:p>
    <w:p w14:paraId="18D82F0A" w14:textId="22C7EE60" w:rsidR="00A05265" w:rsidRPr="0032757C" w:rsidRDefault="00565E96" w:rsidP="00513590">
      <w:pPr>
        <w:pStyle w:val="ListParagraph"/>
        <w:numPr>
          <w:ilvl w:val="0"/>
          <w:numId w:val="138"/>
        </w:numPr>
        <w:jc w:val="both"/>
        <w:rPr>
          <w:rFonts w:cstheme="minorBidi"/>
          <w:b/>
          <w:bCs/>
          <w:szCs w:val="22"/>
        </w:rPr>
      </w:pPr>
      <w:r w:rsidRPr="001A47FC">
        <w:rPr>
          <w:rFonts w:cstheme="minorBidi"/>
          <w:b/>
          <w:bCs/>
          <w:szCs w:val="22"/>
        </w:rPr>
        <w:t>(Item 4.198)</w:t>
      </w:r>
      <w:r w:rsidR="000D224E" w:rsidRPr="001A47FC">
        <w:rPr>
          <w:rFonts w:cstheme="minorBidi"/>
          <w:b/>
          <w:bCs/>
          <w:szCs w:val="22"/>
        </w:rPr>
        <w:t xml:space="preserve"> </w:t>
      </w:r>
      <w:r w:rsidR="000D224E" w:rsidRPr="001A47FC">
        <w:rPr>
          <w:rFonts w:cstheme="minorBidi"/>
          <w:szCs w:val="22"/>
        </w:rPr>
        <w:t xml:space="preserve">Requirement for </w:t>
      </w:r>
      <w:r w:rsidR="000C2880" w:rsidRPr="001A47FC">
        <w:rPr>
          <w:lang w:val="en-GB" w:eastAsia="pl-PL"/>
        </w:rPr>
        <w:t>the overhead heavy load handling systems that are credited in the preliminary decommissioning plan to have a design life and specific design provisions commensurate with the expected decommissioning activities.</w:t>
      </w:r>
    </w:p>
    <w:p w14:paraId="61EF011A" w14:textId="00408A94" w:rsidR="0032757C" w:rsidRPr="0032757C" w:rsidRDefault="0032757C" w:rsidP="0032757C">
      <w:pPr>
        <w:jc w:val="both"/>
        <w:rPr>
          <w:i/>
          <w:iCs/>
          <w:lang w:eastAsia="zh-CN"/>
        </w:rPr>
      </w:pPr>
      <w:r w:rsidRPr="0032757C">
        <w:rPr>
          <w:i/>
          <w:iCs/>
          <w:lang w:eastAsia="zh-CN"/>
        </w:rPr>
        <w:t xml:space="preserve">Refer to </w:t>
      </w:r>
      <w:r w:rsidRPr="0032757C">
        <w:rPr>
          <w:b/>
          <w:bCs/>
          <w:i/>
          <w:iCs/>
          <w:lang w:eastAsia="zh-CN"/>
        </w:rPr>
        <w:t>Subsection 2.</w:t>
      </w:r>
      <w:r>
        <w:rPr>
          <w:b/>
          <w:bCs/>
          <w:i/>
          <w:iCs/>
          <w:lang w:eastAsia="zh-CN"/>
        </w:rPr>
        <w:t>3</w:t>
      </w:r>
      <w:r w:rsidRPr="0032757C">
        <w:rPr>
          <w:i/>
          <w:iCs/>
          <w:lang w:eastAsia="zh-CN"/>
        </w:rPr>
        <w:t xml:space="preserve"> of the compliance assessment report </w:t>
      </w:r>
      <w:r w:rsidRPr="0032757C">
        <w:rPr>
          <w:rFonts w:cstheme="minorBidi"/>
          <w:i/>
          <w:iCs/>
          <w:szCs w:val="22"/>
        </w:rPr>
        <w:t>[</w:t>
      </w:r>
      <w:r w:rsidRPr="0032757C">
        <w:rPr>
          <w:rFonts w:cstheme="minorBidi"/>
          <w:i/>
          <w:iCs/>
          <w:szCs w:val="22"/>
        </w:rPr>
        <w:fldChar w:fldCharType="begin"/>
      </w:r>
      <w:r w:rsidRPr="0032757C">
        <w:rPr>
          <w:rFonts w:cstheme="minorBidi"/>
          <w:i/>
          <w:iCs/>
          <w:szCs w:val="22"/>
        </w:rPr>
        <w:instrText xml:space="preserve"> REF _Ref151942140 \r \h  \* MERGEFORMAT </w:instrText>
      </w:r>
      <w:r w:rsidRPr="0032757C">
        <w:rPr>
          <w:rFonts w:cstheme="minorBidi"/>
          <w:i/>
          <w:iCs/>
          <w:szCs w:val="22"/>
        </w:rPr>
      </w:r>
      <w:r w:rsidRPr="0032757C">
        <w:rPr>
          <w:rFonts w:cstheme="minorBidi"/>
          <w:i/>
          <w:iCs/>
          <w:szCs w:val="22"/>
        </w:rPr>
        <w:fldChar w:fldCharType="separate"/>
      </w:r>
      <w:r w:rsidR="00CE4DAB">
        <w:rPr>
          <w:rFonts w:cstheme="minorBidi"/>
          <w:i/>
          <w:iCs/>
          <w:szCs w:val="22"/>
        </w:rPr>
        <w:t>47</w:t>
      </w:r>
      <w:r w:rsidRPr="0032757C">
        <w:rPr>
          <w:rFonts w:cstheme="minorBidi"/>
          <w:i/>
          <w:iCs/>
          <w:szCs w:val="22"/>
        </w:rPr>
        <w:fldChar w:fldCharType="end"/>
      </w:r>
      <w:r w:rsidRPr="0032757C">
        <w:rPr>
          <w:rFonts w:cstheme="minorBidi"/>
          <w:i/>
          <w:iCs/>
          <w:szCs w:val="22"/>
        </w:rPr>
        <w:t xml:space="preserve">] </w:t>
      </w:r>
      <w:r w:rsidRPr="0032757C">
        <w:rPr>
          <w:i/>
          <w:iCs/>
          <w:lang w:eastAsia="zh-CN"/>
        </w:rPr>
        <w:t xml:space="preserve"> for more details.</w:t>
      </w:r>
    </w:p>
    <w:p w14:paraId="613A7842" w14:textId="77777777" w:rsidR="00005A76" w:rsidRDefault="00005A76" w:rsidP="00005A76">
      <w:pPr>
        <w:pStyle w:val="Heading3"/>
      </w:pPr>
      <w:bookmarkStart w:id="143" w:name="_Toc152671864"/>
      <w:r>
        <w:t>Non Compliance</w:t>
      </w:r>
      <w:bookmarkEnd w:id="143"/>
    </w:p>
    <w:p w14:paraId="4AC58A59" w14:textId="703AEFC6" w:rsidR="00B3225A" w:rsidRDefault="00A03FC2" w:rsidP="00B3225A">
      <w:pPr>
        <w:rPr>
          <w:rFonts w:cstheme="minorBidi"/>
          <w:szCs w:val="22"/>
        </w:rPr>
      </w:pPr>
      <w:r>
        <w:t xml:space="preserve">No “Non Compliances” have been identified in the assessment </w:t>
      </w:r>
      <w:r w:rsidR="003F7C34" w:rsidRPr="00FF2A37">
        <w:rPr>
          <w:rFonts w:cstheme="minorBidi"/>
          <w:szCs w:val="22"/>
        </w:rPr>
        <w:t>[</w:t>
      </w:r>
      <w:r w:rsidR="003F7C34">
        <w:rPr>
          <w:rFonts w:cstheme="minorBidi"/>
          <w:szCs w:val="22"/>
        </w:rPr>
        <w:fldChar w:fldCharType="begin"/>
      </w:r>
      <w:r w:rsidR="003F7C34">
        <w:rPr>
          <w:rFonts w:cstheme="minorBidi"/>
          <w:szCs w:val="22"/>
        </w:rPr>
        <w:instrText xml:space="preserve"> REF _Ref151942140 \r \h </w:instrText>
      </w:r>
      <w:r w:rsidR="003F7C34">
        <w:rPr>
          <w:rFonts w:cstheme="minorBidi"/>
          <w:szCs w:val="22"/>
        </w:rPr>
      </w:r>
      <w:r w:rsidR="003F7C34">
        <w:rPr>
          <w:rFonts w:cstheme="minorBidi"/>
          <w:szCs w:val="22"/>
        </w:rPr>
        <w:fldChar w:fldCharType="separate"/>
      </w:r>
      <w:r w:rsidR="00CE4DAB">
        <w:rPr>
          <w:rFonts w:cstheme="minorBidi"/>
          <w:szCs w:val="22"/>
        </w:rPr>
        <w:t>47</w:t>
      </w:r>
      <w:r w:rsidR="003F7C34">
        <w:rPr>
          <w:rFonts w:cstheme="minorBidi"/>
          <w:szCs w:val="22"/>
        </w:rPr>
        <w:fldChar w:fldCharType="end"/>
      </w:r>
      <w:r w:rsidR="003F7C34" w:rsidRPr="00FF2A37">
        <w:rPr>
          <w:rFonts w:cstheme="minorBidi"/>
          <w:szCs w:val="22"/>
        </w:rPr>
        <w:t>]</w:t>
      </w:r>
      <w:r w:rsidR="003F7C34">
        <w:rPr>
          <w:rFonts w:cstheme="minorBidi"/>
          <w:szCs w:val="22"/>
        </w:rPr>
        <w:t>.</w:t>
      </w:r>
    </w:p>
    <w:p w14:paraId="17595253" w14:textId="77777777" w:rsidR="00B3225A" w:rsidRDefault="00B3225A" w:rsidP="00B3225A">
      <w:pPr>
        <w:tabs>
          <w:tab w:val="clear" w:pos="720"/>
          <w:tab w:val="clear" w:pos="1296"/>
          <w:tab w:val="clear" w:pos="1872"/>
          <w:tab w:val="clear" w:pos="2448"/>
        </w:tabs>
        <w:spacing w:before="0" w:after="0" w:line="240" w:lineRule="auto"/>
        <w:rPr>
          <w:rFonts w:cstheme="minorBidi"/>
          <w:szCs w:val="22"/>
        </w:rPr>
      </w:pPr>
      <w:r>
        <w:rPr>
          <w:rFonts w:cstheme="minorBidi"/>
          <w:szCs w:val="22"/>
        </w:rPr>
        <w:br w:type="page"/>
      </w:r>
    </w:p>
    <w:p w14:paraId="24BD15DF" w14:textId="7C241F0A" w:rsidR="00CF0EEB" w:rsidRPr="00CF0EEB" w:rsidRDefault="00CF0EEB" w:rsidP="00CF0EEB">
      <w:pPr>
        <w:pStyle w:val="Heading2"/>
        <w:rPr>
          <w:rFonts w:cstheme="minorBidi"/>
          <w:caps w:val="0"/>
          <w:szCs w:val="22"/>
        </w:rPr>
      </w:pPr>
      <w:bookmarkStart w:id="144" w:name="_Toc152671865"/>
      <w:r w:rsidRPr="00CF0EEB">
        <w:rPr>
          <w:rFonts w:cstheme="minorBidi"/>
          <w:caps w:val="0"/>
          <w:szCs w:val="22"/>
        </w:rPr>
        <w:lastRenderedPageBreak/>
        <w:t>SSG-63 DESIGN OF FUEL HANDLING AND STORAGE SYSTEMS FOR NUCLEAR POWER PLANTS</w:t>
      </w:r>
      <w:bookmarkEnd w:id="144"/>
    </w:p>
    <w:p w14:paraId="0B2C61A2" w14:textId="1195E204" w:rsidR="00B3225A" w:rsidRPr="00CF0EEB" w:rsidRDefault="00EA5A03" w:rsidP="00AF27D7">
      <w:pPr>
        <w:jc w:val="both"/>
      </w:pPr>
      <w:r w:rsidRPr="00AF27D7">
        <w:t>Following summary reflects results of the assessment conducted against reference [</w:t>
      </w:r>
      <w:r w:rsidR="009349DE" w:rsidRPr="00AF27D7">
        <w:rPr>
          <w:caps/>
        </w:rPr>
        <w:fldChar w:fldCharType="begin"/>
      </w:r>
      <w:r w:rsidR="009349DE" w:rsidRPr="00AF27D7">
        <w:rPr>
          <w:caps/>
        </w:rPr>
        <w:instrText xml:space="preserve"> REF _Ref152199273 \r \h  \* MERGEFORMAT </w:instrText>
      </w:r>
      <w:r w:rsidR="009349DE" w:rsidRPr="00AF27D7">
        <w:rPr>
          <w:caps/>
        </w:rPr>
      </w:r>
      <w:r w:rsidR="009349DE" w:rsidRPr="00AF27D7">
        <w:rPr>
          <w:caps/>
        </w:rPr>
        <w:fldChar w:fldCharType="separate"/>
      </w:r>
      <w:r w:rsidR="00CE4DAB">
        <w:rPr>
          <w:caps/>
        </w:rPr>
        <w:t>18</w:t>
      </w:r>
      <w:r w:rsidR="009349DE" w:rsidRPr="00AF27D7">
        <w:rPr>
          <w:caps/>
        </w:rPr>
        <w:fldChar w:fldCharType="end"/>
      </w:r>
      <w:r w:rsidRPr="00AF27D7">
        <w:t>] as part of the compliance assessment report [</w:t>
      </w:r>
      <w:r w:rsidR="009349DE" w:rsidRPr="00AF27D7">
        <w:rPr>
          <w:caps/>
        </w:rPr>
        <w:fldChar w:fldCharType="begin"/>
      </w:r>
      <w:r w:rsidR="009349DE" w:rsidRPr="00AF27D7">
        <w:rPr>
          <w:caps/>
        </w:rPr>
        <w:instrText xml:space="preserve"> REF _Ref145404244 \r \h  \* MERGEFORMAT </w:instrText>
      </w:r>
      <w:r w:rsidR="009349DE" w:rsidRPr="00AF27D7">
        <w:rPr>
          <w:caps/>
        </w:rPr>
      </w:r>
      <w:r w:rsidR="009349DE" w:rsidRPr="00AF27D7">
        <w:rPr>
          <w:caps/>
        </w:rPr>
        <w:fldChar w:fldCharType="separate"/>
      </w:r>
      <w:r w:rsidR="00CE4DAB">
        <w:rPr>
          <w:caps/>
        </w:rPr>
        <w:t>48</w:t>
      </w:r>
      <w:r w:rsidR="009349DE" w:rsidRPr="00AF27D7">
        <w:rPr>
          <w:caps/>
        </w:rPr>
        <w:fldChar w:fldCharType="end"/>
      </w:r>
      <w:r w:rsidRPr="00AF27D7">
        <w:t>] that is included in Attachment 1.</w:t>
      </w:r>
    </w:p>
    <w:p w14:paraId="2DF20317" w14:textId="52D1D8D1" w:rsidR="004075D0" w:rsidRDefault="004075D0" w:rsidP="004075D0">
      <w:pPr>
        <w:pStyle w:val="Heading3"/>
      </w:pPr>
      <w:bookmarkStart w:id="145" w:name="_Toc152671866"/>
      <w:r w:rsidRPr="006874BD">
        <w:t>High Level Risk Assessment</w:t>
      </w:r>
      <w:r w:rsidR="00AF27D7">
        <w:t xml:space="preserve"> Summary</w:t>
      </w:r>
      <w:bookmarkEnd w:id="145"/>
    </w:p>
    <w:p w14:paraId="7EA72F6B" w14:textId="3285E645" w:rsidR="004D2CBE" w:rsidRDefault="003B0D9C" w:rsidP="004B33AC">
      <w:pPr>
        <w:jc w:val="both"/>
      </w:pPr>
      <w:r w:rsidRPr="004B33AC">
        <w:t>Conducted compliance assessment [</w:t>
      </w:r>
      <w:r w:rsidR="0005175F" w:rsidRPr="004B33AC">
        <w:rPr>
          <w:caps/>
        </w:rPr>
        <w:fldChar w:fldCharType="begin"/>
      </w:r>
      <w:r w:rsidR="0005175F" w:rsidRPr="004B33AC">
        <w:rPr>
          <w:caps/>
        </w:rPr>
        <w:instrText xml:space="preserve"> REF _Ref145404244 \r \h  \* MERGEFORMAT </w:instrText>
      </w:r>
      <w:r w:rsidR="0005175F" w:rsidRPr="004B33AC">
        <w:rPr>
          <w:caps/>
        </w:rPr>
      </w:r>
      <w:r w:rsidR="0005175F" w:rsidRPr="004B33AC">
        <w:rPr>
          <w:caps/>
        </w:rPr>
        <w:fldChar w:fldCharType="separate"/>
      </w:r>
      <w:r w:rsidR="00CE4DAB">
        <w:rPr>
          <w:caps/>
        </w:rPr>
        <w:t>48</w:t>
      </w:r>
      <w:r w:rsidR="0005175F" w:rsidRPr="004B33AC">
        <w:rPr>
          <w:caps/>
        </w:rPr>
        <w:fldChar w:fldCharType="end"/>
      </w:r>
      <w:r w:rsidRPr="004B33AC">
        <w:t>] indicates that compliance with the guidelines presented in “IAEA Specific Safety Guide No. SSG-63: Design of fuel handling and storage systems for nuclear power plants”</w:t>
      </w:r>
      <w:r w:rsidR="0005175F" w:rsidRPr="004B33AC">
        <w:t xml:space="preserve"> </w:t>
      </w:r>
      <w:r w:rsidR="0005175F" w:rsidRPr="004B33AC">
        <w:rPr>
          <w:szCs w:val="18"/>
        </w:rPr>
        <w:t>[</w:t>
      </w:r>
      <w:r w:rsidR="0005175F" w:rsidRPr="004B33AC">
        <w:rPr>
          <w:caps/>
          <w:szCs w:val="18"/>
        </w:rPr>
        <w:fldChar w:fldCharType="begin"/>
      </w:r>
      <w:r w:rsidR="0005175F" w:rsidRPr="004B33AC">
        <w:rPr>
          <w:caps/>
          <w:szCs w:val="18"/>
        </w:rPr>
        <w:instrText xml:space="preserve"> REF _Ref152199273 \r \h  \* MERGEFORMAT </w:instrText>
      </w:r>
      <w:r w:rsidR="0005175F" w:rsidRPr="004B33AC">
        <w:rPr>
          <w:caps/>
          <w:szCs w:val="18"/>
        </w:rPr>
      </w:r>
      <w:r w:rsidR="0005175F" w:rsidRPr="004B33AC">
        <w:rPr>
          <w:caps/>
          <w:szCs w:val="18"/>
        </w:rPr>
        <w:fldChar w:fldCharType="separate"/>
      </w:r>
      <w:r w:rsidR="00CE4DAB">
        <w:rPr>
          <w:caps/>
          <w:szCs w:val="18"/>
        </w:rPr>
        <w:t>18</w:t>
      </w:r>
      <w:r w:rsidR="0005175F" w:rsidRPr="004B33AC">
        <w:rPr>
          <w:caps/>
          <w:szCs w:val="18"/>
        </w:rPr>
        <w:fldChar w:fldCharType="end"/>
      </w:r>
      <w:r w:rsidR="0005175F" w:rsidRPr="004B33AC">
        <w:rPr>
          <w:szCs w:val="18"/>
        </w:rPr>
        <w:t>]</w:t>
      </w:r>
      <w:r w:rsidRPr="004B33AC">
        <w:rPr>
          <w:sz w:val="20"/>
        </w:rPr>
        <w:t xml:space="preserve"> </w:t>
      </w:r>
      <w:r w:rsidRPr="004B33AC">
        <w:t>is expected to be demonstrated either via compliance with the guidelines “as stated” or via compliance with their objectives. Since no non-compliances have been identified and site-specific scope items are not expected to result in design changes or additional design analyses, “IAEA Specific Safety Guide No. SSG-63: Design of fuel handling and storage systems for nuclear power plants” has been assigned to a “</w:t>
      </w:r>
      <w:r w:rsidRPr="006633EE">
        <w:rPr>
          <w:b/>
        </w:rPr>
        <w:t>Low Risk</w:t>
      </w:r>
      <w:r w:rsidRPr="004B33AC">
        <w:t>” c</w:t>
      </w:r>
      <w:r w:rsidR="00B94C70" w:rsidRPr="004B33AC">
        <w:t>ategory</w:t>
      </w:r>
      <w:r w:rsidRPr="004B33AC">
        <w:t>.</w:t>
      </w:r>
    </w:p>
    <w:p w14:paraId="7E2B823C" w14:textId="298A7290" w:rsidR="00353278" w:rsidRPr="004D2CBE" w:rsidRDefault="00353278" w:rsidP="00353278">
      <w:pPr>
        <w:pStyle w:val="Heading3"/>
      </w:pPr>
      <w:bookmarkStart w:id="146" w:name="_Toc152671867"/>
      <w:r w:rsidRPr="002C005C">
        <w:t>Roadmap of Items Specifically Discussed in the</w:t>
      </w:r>
      <w:r>
        <w:t xml:space="preserve"> Guide Assessment</w:t>
      </w:r>
      <w:bookmarkEnd w:id="146"/>
    </w:p>
    <w:p w14:paraId="401539F1" w14:textId="36E6D25F" w:rsidR="00E63FC4" w:rsidRDefault="00251C4B" w:rsidP="000B744C">
      <w:pPr>
        <w:pStyle w:val="Heading4"/>
      </w:pPr>
      <w:r w:rsidRPr="00251C4B">
        <w:t xml:space="preserve">SSG </w:t>
      </w:r>
      <w:r>
        <w:t>63</w:t>
      </w:r>
      <w:r w:rsidRPr="00251C4B">
        <w:t xml:space="preserve"> - </w:t>
      </w:r>
      <w:r w:rsidR="0090586B" w:rsidRPr="00F12920">
        <w:t>Section 2 (Design objectives and design approach):</w:t>
      </w:r>
    </w:p>
    <w:p w14:paraId="183CD003" w14:textId="0335C142" w:rsidR="00F12920" w:rsidRDefault="00C93585" w:rsidP="00E63FC4">
      <w:pPr>
        <w:jc w:val="both"/>
        <w:rPr>
          <w:rFonts w:cstheme="minorHAnsi"/>
          <w:szCs w:val="22"/>
        </w:rPr>
      </w:pPr>
      <w:r>
        <w:rPr>
          <w:rFonts w:cstheme="minorHAnsi"/>
          <w:szCs w:val="22"/>
        </w:rPr>
        <w:t>Westinghouse shows full compliance to th</w:t>
      </w:r>
      <w:r w:rsidR="004010C4">
        <w:rPr>
          <w:rFonts w:cstheme="minorHAnsi"/>
          <w:szCs w:val="22"/>
        </w:rPr>
        <w:t xml:space="preserve">e </w:t>
      </w:r>
      <w:r w:rsidR="005B2445">
        <w:rPr>
          <w:rFonts w:cstheme="minorHAnsi"/>
          <w:szCs w:val="22"/>
        </w:rPr>
        <w:t>guidelines</w:t>
      </w:r>
      <w:r w:rsidR="004010C4">
        <w:rPr>
          <w:rFonts w:cstheme="minorHAnsi"/>
          <w:szCs w:val="22"/>
        </w:rPr>
        <w:t xml:space="preserve"> addressing design objectives and design approach</w:t>
      </w:r>
      <w:r w:rsidR="00904260">
        <w:rPr>
          <w:rFonts w:cstheme="minorHAnsi"/>
          <w:szCs w:val="22"/>
        </w:rPr>
        <w:t xml:space="preserve"> in </w:t>
      </w:r>
      <w:r w:rsidR="00904260" w:rsidRPr="005B2445">
        <w:rPr>
          <w:rFonts w:cstheme="minorHAnsi"/>
          <w:b/>
          <w:bCs/>
          <w:szCs w:val="22"/>
        </w:rPr>
        <w:t>Section 2</w:t>
      </w:r>
      <w:r w:rsidR="00904260">
        <w:rPr>
          <w:rFonts w:cstheme="minorHAnsi"/>
          <w:szCs w:val="22"/>
        </w:rPr>
        <w:t xml:space="preserve"> of the reference document</w:t>
      </w:r>
      <w:r w:rsidR="00C263C6">
        <w:rPr>
          <w:rFonts w:cstheme="minorHAnsi"/>
          <w:szCs w:val="22"/>
        </w:rPr>
        <w:t xml:space="preserve"> </w:t>
      </w:r>
      <w:r w:rsidR="00C263C6" w:rsidRPr="00C263C6">
        <w:rPr>
          <w:szCs w:val="18"/>
        </w:rPr>
        <w:t>[</w:t>
      </w:r>
      <w:r w:rsidR="00C263C6" w:rsidRPr="00C263C6">
        <w:rPr>
          <w:caps/>
          <w:szCs w:val="18"/>
        </w:rPr>
        <w:fldChar w:fldCharType="begin"/>
      </w:r>
      <w:r w:rsidR="00C263C6" w:rsidRPr="00C263C6">
        <w:rPr>
          <w:caps/>
          <w:szCs w:val="18"/>
        </w:rPr>
        <w:instrText xml:space="preserve"> REF _Ref152199273 \r \h  \* MERGEFORMAT </w:instrText>
      </w:r>
      <w:r w:rsidR="00C263C6" w:rsidRPr="00C263C6">
        <w:rPr>
          <w:caps/>
          <w:szCs w:val="18"/>
        </w:rPr>
      </w:r>
      <w:r w:rsidR="00C263C6" w:rsidRPr="00C263C6">
        <w:rPr>
          <w:caps/>
          <w:szCs w:val="18"/>
        </w:rPr>
        <w:fldChar w:fldCharType="separate"/>
      </w:r>
      <w:r w:rsidR="00CE4DAB">
        <w:rPr>
          <w:caps/>
          <w:szCs w:val="18"/>
        </w:rPr>
        <w:t>18</w:t>
      </w:r>
      <w:r w:rsidR="00C263C6" w:rsidRPr="00C263C6">
        <w:rPr>
          <w:caps/>
          <w:szCs w:val="18"/>
        </w:rPr>
        <w:fldChar w:fldCharType="end"/>
      </w:r>
      <w:r w:rsidR="00C263C6" w:rsidRPr="00C263C6">
        <w:rPr>
          <w:szCs w:val="18"/>
        </w:rPr>
        <w:t>]</w:t>
      </w:r>
      <w:r w:rsidR="004010C4" w:rsidRPr="00C263C6">
        <w:rPr>
          <w:rFonts w:cstheme="minorHAnsi"/>
          <w:szCs w:val="22"/>
        </w:rPr>
        <w:t>.</w:t>
      </w:r>
      <w:r w:rsidR="004010C4">
        <w:rPr>
          <w:rFonts w:cstheme="minorHAnsi"/>
          <w:szCs w:val="22"/>
        </w:rPr>
        <w:t xml:space="preserve"> </w:t>
      </w:r>
    </w:p>
    <w:p w14:paraId="6ACC445A" w14:textId="4C3A8E4A" w:rsidR="000C2D24" w:rsidRDefault="000C2D24" w:rsidP="000C2D24">
      <w:pPr>
        <w:jc w:val="both"/>
        <w:rPr>
          <w:rFonts w:cstheme="minorHAnsi"/>
          <w:szCs w:val="22"/>
        </w:rPr>
      </w:pPr>
      <w:r>
        <w:rPr>
          <w:rFonts w:cstheme="minorHAnsi"/>
          <w:szCs w:val="22"/>
        </w:rPr>
        <w:t xml:space="preserve">One </w:t>
      </w:r>
      <w:r w:rsidR="00DF72E8">
        <w:rPr>
          <w:lang w:eastAsia="zh-CN"/>
        </w:rPr>
        <w:t>“Project of site-specific scope” (POS)</w:t>
      </w:r>
      <w:r w:rsidR="008C3934">
        <w:rPr>
          <w:rFonts w:cstheme="minorHAnsi"/>
          <w:szCs w:val="22"/>
        </w:rPr>
        <w:t xml:space="preserve"> item </w:t>
      </w:r>
      <w:r w:rsidRPr="00D942B9">
        <w:rPr>
          <w:rFonts w:cstheme="minorHAnsi"/>
          <w:szCs w:val="22"/>
        </w:rPr>
        <w:t>identified in this section</w:t>
      </w:r>
      <w:r>
        <w:rPr>
          <w:rFonts w:cstheme="minorHAnsi"/>
          <w:szCs w:val="22"/>
        </w:rPr>
        <w:t xml:space="preserve"> and is related to:</w:t>
      </w:r>
    </w:p>
    <w:p w14:paraId="57D6F781" w14:textId="2CC78F23" w:rsidR="00844577" w:rsidRPr="00127C46" w:rsidRDefault="00DA4045" w:rsidP="00513590">
      <w:pPr>
        <w:pStyle w:val="ListParagraph"/>
        <w:numPr>
          <w:ilvl w:val="0"/>
          <w:numId w:val="57"/>
        </w:numPr>
        <w:jc w:val="both"/>
        <w:rPr>
          <w:rFonts w:cstheme="minorHAnsi"/>
          <w:szCs w:val="22"/>
        </w:rPr>
      </w:pPr>
      <w:r w:rsidRPr="0051102C">
        <w:rPr>
          <w:rFonts w:cstheme="minorHAnsi"/>
          <w:b/>
          <w:bCs/>
        </w:rPr>
        <w:t>(Item 2.16)</w:t>
      </w:r>
      <w:r>
        <w:rPr>
          <w:rFonts w:cstheme="minorHAnsi"/>
        </w:rPr>
        <w:t xml:space="preserve"> </w:t>
      </w:r>
      <w:r w:rsidR="008E5547" w:rsidRPr="00127C46">
        <w:rPr>
          <w:rFonts w:cstheme="minorHAnsi"/>
        </w:rPr>
        <w:t xml:space="preserve">The design of fuel handling and storage systems </w:t>
      </w:r>
      <w:r w:rsidR="003B25D1" w:rsidRPr="00127C46">
        <w:rPr>
          <w:rFonts w:cstheme="minorHAnsi"/>
        </w:rPr>
        <w:t xml:space="preserve">and </w:t>
      </w:r>
      <w:r w:rsidR="008E5547" w:rsidRPr="00127C46">
        <w:rPr>
          <w:rFonts w:cstheme="minorHAnsi"/>
        </w:rPr>
        <w:t>facilit</w:t>
      </w:r>
      <w:r w:rsidR="003B25D1" w:rsidRPr="00127C46">
        <w:rPr>
          <w:rFonts w:cstheme="minorHAnsi"/>
        </w:rPr>
        <w:t>ation</w:t>
      </w:r>
      <w:r w:rsidR="008E5547" w:rsidRPr="00127C46">
        <w:rPr>
          <w:rFonts w:cstheme="minorHAnsi"/>
        </w:rPr>
        <w:t xml:space="preserve"> </w:t>
      </w:r>
      <w:r w:rsidR="003B25D1" w:rsidRPr="00127C46">
        <w:rPr>
          <w:rFonts w:cstheme="minorHAnsi"/>
        </w:rPr>
        <w:t xml:space="preserve">of </w:t>
      </w:r>
      <w:r w:rsidR="008E5547" w:rsidRPr="00127C46">
        <w:rPr>
          <w:rFonts w:cstheme="minorHAnsi"/>
        </w:rPr>
        <w:t>the application and maintenance of IAEA safeguards, and the State system of accounting for, and control of, nuclear material.</w:t>
      </w:r>
    </w:p>
    <w:p w14:paraId="4889D564" w14:textId="02B05DD3" w:rsidR="000C2D24" w:rsidRPr="00844577" w:rsidRDefault="00844577" w:rsidP="00844577">
      <w:pPr>
        <w:jc w:val="both"/>
        <w:rPr>
          <w:i/>
          <w:iCs/>
          <w:lang w:eastAsia="zh-CN"/>
        </w:rPr>
      </w:pPr>
      <w:r w:rsidRPr="00844577">
        <w:rPr>
          <w:i/>
          <w:iCs/>
          <w:lang w:eastAsia="zh-CN"/>
        </w:rPr>
        <w:t xml:space="preserve">Refer to </w:t>
      </w:r>
      <w:r w:rsidRPr="00844577">
        <w:rPr>
          <w:b/>
          <w:bCs/>
          <w:i/>
          <w:iCs/>
          <w:lang w:eastAsia="zh-CN"/>
        </w:rPr>
        <w:t>Subsection 2.</w:t>
      </w:r>
      <w:r>
        <w:rPr>
          <w:b/>
          <w:bCs/>
          <w:i/>
          <w:iCs/>
          <w:lang w:eastAsia="zh-CN"/>
        </w:rPr>
        <w:t>2</w:t>
      </w:r>
      <w:r w:rsidRPr="00844577">
        <w:rPr>
          <w:i/>
          <w:iCs/>
          <w:lang w:eastAsia="zh-CN"/>
        </w:rPr>
        <w:t xml:space="preserve"> of the compliance assessment report </w:t>
      </w:r>
      <w:r w:rsidRPr="00844577">
        <w:rPr>
          <w:i/>
          <w:iCs/>
        </w:rPr>
        <w:t>[</w:t>
      </w:r>
      <w:r w:rsidRPr="00844577">
        <w:rPr>
          <w:i/>
          <w:iCs/>
          <w:caps/>
        </w:rPr>
        <w:fldChar w:fldCharType="begin"/>
      </w:r>
      <w:r w:rsidRPr="00844577">
        <w:rPr>
          <w:i/>
          <w:iCs/>
          <w:caps/>
        </w:rPr>
        <w:instrText xml:space="preserve"> REF _Ref145404244 \r \h  \* MERGEFORMAT </w:instrText>
      </w:r>
      <w:r w:rsidRPr="00844577">
        <w:rPr>
          <w:i/>
          <w:iCs/>
          <w:caps/>
        </w:rPr>
      </w:r>
      <w:r w:rsidRPr="00844577">
        <w:rPr>
          <w:i/>
          <w:iCs/>
          <w:caps/>
        </w:rPr>
        <w:fldChar w:fldCharType="separate"/>
      </w:r>
      <w:r w:rsidR="00CE4DAB">
        <w:rPr>
          <w:i/>
          <w:iCs/>
          <w:caps/>
        </w:rPr>
        <w:t>48</w:t>
      </w:r>
      <w:r w:rsidRPr="00844577">
        <w:rPr>
          <w:i/>
          <w:iCs/>
          <w:caps/>
        </w:rPr>
        <w:fldChar w:fldCharType="end"/>
      </w:r>
      <w:r w:rsidRPr="00844577">
        <w:rPr>
          <w:i/>
          <w:iCs/>
        </w:rPr>
        <w:t xml:space="preserve">] </w:t>
      </w:r>
      <w:r w:rsidRPr="00844577">
        <w:rPr>
          <w:i/>
          <w:iCs/>
          <w:lang w:eastAsia="zh-CN"/>
        </w:rPr>
        <w:t>for more details.</w:t>
      </w:r>
    </w:p>
    <w:p w14:paraId="0623E20D" w14:textId="6202EF7B" w:rsidR="007421C0" w:rsidRDefault="00251C4B" w:rsidP="000B744C">
      <w:pPr>
        <w:pStyle w:val="Heading4"/>
      </w:pPr>
      <w:r w:rsidRPr="00251C4B">
        <w:t xml:space="preserve">SSG 63 - </w:t>
      </w:r>
      <w:r w:rsidR="007421C0" w:rsidRPr="00F12920">
        <w:t>Section 3 (</w:t>
      </w:r>
      <w:r w:rsidR="00F12920" w:rsidRPr="00F12920">
        <w:t>Design basis for structures, systems and components of fuel storage):</w:t>
      </w:r>
    </w:p>
    <w:p w14:paraId="77DBDEAF" w14:textId="4273D2EC" w:rsidR="00F12920" w:rsidRDefault="00272446" w:rsidP="004B0B1C">
      <w:pPr>
        <w:jc w:val="both"/>
        <w:rPr>
          <w:rFonts w:cstheme="minorHAnsi"/>
          <w:szCs w:val="22"/>
        </w:rPr>
      </w:pPr>
      <w:r>
        <w:rPr>
          <w:rFonts w:cstheme="minorHAnsi"/>
          <w:szCs w:val="22"/>
        </w:rPr>
        <w:t xml:space="preserve">Subsections </w:t>
      </w:r>
      <w:r w:rsidR="007603A4">
        <w:rPr>
          <w:rFonts w:cstheme="minorHAnsi"/>
          <w:szCs w:val="22"/>
        </w:rPr>
        <w:t xml:space="preserve">of </w:t>
      </w:r>
      <w:r w:rsidR="007603A4" w:rsidRPr="005B2445">
        <w:rPr>
          <w:rFonts w:cstheme="minorHAnsi"/>
          <w:b/>
          <w:bCs/>
          <w:szCs w:val="22"/>
        </w:rPr>
        <w:t xml:space="preserve">Section </w:t>
      </w:r>
      <w:r w:rsidR="00851A1A">
        <w:rPr>
          <w:rFonts w:cstheme="minorHAnsi"/>
          <w:b/>
          <w:bCs/>
          <w:szCs w:val="22"/>
        </w:rPr>
        <w:t>3</w:t>
      </w:r>
      <w:r w:rsidR="007603A4">
        <w:rPr>
          <w:rFonts w:cstheme="minorHAnsi"/>
          <w:szCs w:val="22"/>
        </w:rPr>
        <w:t xml:space="preserve"> of the reference document </w:t>
      </w:r>
      <w:r w:rsidR="007603A4" w:rsidRPr="00C263C6">
        <w:rPr>
          <w:szCs w:val="18"/>
        </w:rPr>
        <w:t>[</w:t>
      </w:r>
      <w:r w:rsidR="007603A4" w:rsidRPr="00C263C6">
        <w:rPr>
          <w:caps/>
          <w:szCs w:val="18"/>
        </w:rPr>
        <w:fldChar w:fldCharType="begin"/>
      </w:r>
      <w:r w:rsidR="007603A4" w:rsidRPr="00C263C6">
        <w:rPr>
          <w:caps/>
          <w:szCs w:val="18"/>
        </w:rPr>
        <w:instrText xml:space="preserve"> REF _Ref152199273 \r \h  \* MERGEFORMAT </w:instrText>
      </w:r>
      <w:r w:rsidR="007603A4" w:rsidRPr="00C263C6">
        <w:rPr>
          <w:caps/>
          <w:szCs w:val="18"/>
        </w:rPr>
      </w:r>
      <w:r w:rsidR="007603A4" w:rsidRPr="00C263C6">
        <w:rPr>
          <w:caps/>
          <w:szCs w:val="18"/>
        </w:rPr>
        <w:fldChar w:fldCharType="separate"/>
      </w:r>
      <w:r w:rsidR="00CE4DAB">
        <w:rPr>
          <w:caps/>
          <w:szCs w:val="18"/>
        </w:rPr>
        <w:t>18</w:t>
      </w:r>
      <w:r w:rsidR="007603A4" w:rsidRPr="00C263C6">
        <w:rPr>
          <w:caps/>
          <w:szCs w:val="18"/>
        </w:rPr>
        <w:fldChar w:fldCharType="end"/>
      </w:r>
      <w:r w:rsidR="007603A4" w:rsidRPr="00C263C6">
        <w:rPr>
          <w:szCs w:val="18"/>
        </w:rPr>
        <w:t>]</w:t>
      </w:r>
      <w:r w:rsidR="007603A4">
        <w:rPr>
          <w:rFonts w:cstheme="minorHAnsi"/>
          <w:szCs w:val="22"/>
        </w:rPr>
        <w:t xml:space="preserve"> that are addressing</w:t>
      </w:r>
      <w:r w:rsidR="00F21882">
        <w:rPr>
          <w:rFonts w:cstheme="minorHAnsi"/>
          <w:szCs w:val="22"/>
        </w:rPr>
        <w:t xml:space="preserve"> “</w:t>
      </w:r>
      <w:r w:rsidR="002940AC">
        <w:rPr>
          <w:rFonts w:cstheme="minorHAnsi"/>
          <w:szCs w:val="22"/>
        </w:rPr>
        <w:t>general design basis for SSCs of fuel storage</w:t>
      </w:r>
      <w:r w:rsidR="00F21882">
        <w:rPr>
          <w:rFonts w:cstheme="minorHAnsi"/>
          <w:szCs w:val="22"/>
        </w:rPr>
        <w:t>”</w:t>
      </w:r>
      <w:r w:rsidR="002940AC">
        <w:rPr>
          <w:rFonts w:cstheme="minorHAnsi"/>
          <w:szCs w:val="22"/>
        </w:rPr>
        <w:t>, “</w:t>
      </w:r>
      <w:r w:rsidR="0097675B">
        <w:rPr>
          <w:rFonts w:cstheme="minorHAnsi"/>
          <w:szCs w:val="22"/>
        </w:rPr>
        <w:t>Defense</w:t>
      </w:r>
      <w:r w:rsidR="00666D95">
        <w:rPr>
          <w:rFonts w:cstheme="minorHAnsi"/>
          <w:szCs w:val="22"/>
        </w:rPr>
        <w:t xml:space="preserve"> in depth</w:t>
      </w:r>
      <w:r w:rsidR="002940AC">
        <w:rPr>
          <w:rFonts w:cstheme="minorHAnsi"/>
          <w:szCs w:val="22"/>
        </w:rPr>
        <w:t>”</w:t>
      </w:r>
      <w:r w:rsidR="00666D95">
        <w:rPr>
          <w:rFonts w:cstheme="minorHAnsi"/>
          <w:szCs w:val="22"/>
        </w:rPr>
        <w:t>, “Safety functions”, “Postulated initiating events”, “Internal hazards”</w:t>
      </w:r>
      <w:r w:rsidR="00D601AD">
        <w:rPr>
          <w:rFonts w:cstheme="minorHAnsi"/>
          <w:szCs w:val="22"/>
        </w:rPr>
        <w:t xml:space="preserve">, </w:t>
      </w:r>
      <w:r w:rsidR="00CC025E">
        <w:rPr>
          <w:rFonts w:cstheme="minorHAnsi"/>
          <w:szCs w:val="22"/>
        </w:rPr>
        <w:t>“Design limits”, “</w:t>
      </w:r>
      <w:r w:rsidR="00EB653B">
        <w:rPr>
          <w:rFonts w:cstheme="minorHAnsi"/>
          <w:szCs w:val="22"/>
        </w:rPr>
        <w:t>Reliability</w:t>
      </w:r>
      <w:r w:rsidR="00CC025E">
        <w:rPr>
          <w:rFonts w:cstheme="minorHAnsi"/>
          <w:szCs w:val="22"/>
        </w:rPr>
        <w:t>”</w:t>
      </w:r>
      <w:r w:rsidR="00EB653B">
        <w:rPr>
          <w:rFonts w:cstheme="minorHAnsi"/>
          <w:szCs w:val="22"/>
        </w:rPr>
        <w:t xml:space="preserve">, </w:t>
      </w:r>
      <w:r w:rsidR="00F31D3C">
        <w:rPr>
          <w:rFonts w:cstheme="minorHAnsi"/>
          <w:szCs w:val="22"/>
        </w:rPr>
        <w:t xml:space="preserve">“Prevention of criticality”, </w:t>
      </w:r>
      <w:r w:rsidR="006372A7">
        <w:rPr>
          <w:rFonts w:cstheme="minorHAnsi"/>
          <w:szCs w:val="22"/>
        </w:rPr>
        <w:t>“Monitoring”</w:t>
      </w:r>
      <w:r w:rsidR="000D6BE5">
        <w:rPr>
          <w:rFonts w:cstheme="minorHAnsi"/>
          <w:szCs w:val="22"/>
        </w:rPr>
        <w:t>, “Design of water purification system for spent fuel pool” are fully met by Westinghouse.</w:t>
      </w:r>
    </w:p>
    <w:p w14:paraId="6E315EDF" w14:textId="462BCFC5" w:rsidR="000D6BE5" w:rsidRDefault="000D6BE5" w:rsidP="004B0B1C">
      <w:pPr>
        <w:jc w:val="both"/>
        <w:rPr>
          <w:rFonts w:cstheme="minorHAnsi"/>
          <w:szCs w:val="22"/>
        </w:rPr>
      </w:pPr>
      <w:r>
        <w:rPr>
          <w:rFonts w:cstheme="minorHAnsi"/>
          <w:szCs w:val="22"/>
        </w:rPr>
        <w:t xml:space="preserve">Subsections of </w:t>
      </w:r>
      <w:r w:rsidR="00851A1A">
        <w:rPr>
          <w:rFonts w:cstheme="minorHAnsi"/>
          <w:szCs w:val="22"/>
        </w:rPr>
        <w:t>the guidelines</w:t>
      </w:r>
      <w:r>
        <w:rPr>
          <w:rFonts w:cstheme="minorHAnsi"/>
          <w:szCs w:val="22"/>
        </w:rPr>
        <w:t xml:space="preserve"> </w:t>
      </w:r>
      <w:r w:rsidR="00851A1A">
        <w:rPr>
          <w:rFonts w:cstheme="minorHAnsi"/>
          <w:szCs w:val="22"/>
        </w:rPr>
        <w:t>that are addressing</w:t>
      </w:r>
      <w:r>
        <w:rPr>
          <w:rFonts w:cstheme="minorHAnsi"/>
          <w:szCs w:val="22"/>
        </w:rPr>
        <w:t xml:space="preserve"> </w:t>
      </w:r>
      <w:r w:rsidR="002D6C32">
        <w:rPr>
          <w:rFonts w:cstheme="minorHAnsi"/>
          <w:szCs w:val="22"/>
        </w:rPr>
        <w:t xml:space="preserve">“External hazards”, </w:t>
      </w:r>
      <w:r w:rsidR="007E7E66">
        <w:rPr>
          <w:rFonts w:cstheme="minorHAnsi"/>
          <w:szCs w:val="22"/>
        </w:rPr>
        <w:t>“Plant conditions to be taken into account in design”</w:t>
      </w:r>
      <w:r w:rsidR="000B6DA4">
        <w:rPr>
          <w:rFonts w:cstheme="minorHAnsi"/>
          <w:szCs w:val="22"/>
        </w:rPr>
        <w:t>, “</w:t>
      </w:r>
      <w:r w:rsidR="00847C4C">
        <w:rPr>
          <w:rFonts w:cstheme="minorHAnsi"/>
          <w:szCs w:val="22"/>
        </w:rPr>
        <w:t>Structural integrity</w:t>
      </w:r>
      <w:r w:rsidR="000B6DA4">
        <w:rPr>
          <w:rFonts w:cstheme="minorHAnsi"/>
          <w:szCs w:val="22"/>
        </w:rPr>
        <w:t>”</w:t>
      </w:r>
      <w:r w:rsidR="00847C4C">
        <w:rPr>
          <w:rFonts w:cstheme="minorHAnsi"/>
          <w:szCs w:val="22"/>
        </w:rPr>
        <w:t xml:space="preserve">, </w:t>
      </w:r>
      <w:r w:rsidR="00432308">
        <w:rPr>
          <w:rFonts w:cstheme="minorHAnsi"/>
          <w:szCs w:val="22"/>
        </w:rPr>
        <w:t xml:space="preserve">“Environmental </w:t>
      </w:r>
      <w:r w:rsidR="00E70F0E">
        <w:rPr>
          <w:rFonts w:cstheme="minorHAnsi"/>
          <w:szCs w:val="22"/>
        </w:rPr>
        <w:t>qualification</w:t>
      </w:r>
      <w:r w:rsidR="00432308">
        <w:rPr>
          <w:rFonts w:cstheme="minorHAnsi"/>
          <w:szCs w:val="22"/>
        </w:rPr>
        <w:t>”</w:t>
      </w:r>
      <w:r w:rsidR="006C79F0">
        <w:rPr>
          <w:rFonts w:cstheme="minorHAnsi"/>
          <w:szCs w:val="22"/>
        </w:rPr>
        <w:t>, “Radiation Protection”</w:t>
      </w:r>
      <w:r w:rsidR="00F1391C">
        <w:rPr>
          <w:rFonts w:cstheme="minorHAnsi"/>
          <w:szCs w:val="22"/>
        </w:rPr>
        <w:t xml:space="preserve"> are fully met by Westinghouse, but also are partially responsibility of the Owner.</w:t>
      </w:r>
    </w:p>
    <w:p w14:paraId="3F9770F2" w14:textId="19CE928F" w:rsidR="00F1391C" w:rsidRDefault="00833016" w:rsidP="004B0B1C">
      <w:pPr>
        <w:jc w:val="both"/>
        <w:rPr>
          <w:rFonts w:cstheme="minorHAnsi"/>
        </w:rPr>
      </w:pPr>
      <w:r w:rsidRPr="00C23B3E">
        <w:rPr>
          <w:rFonts w:cstheme="minorHAnsi"/>
        </w:rPr>
        <w:t>The operation on SNF casks and on-site dry storage</w:t>
      </w:r>
      <w:r w:rsidRPr="004527BD">
        <w:rPr>
          <w:rFonts w:cstheme="minorHAnsi"/>
        </w:rPr>
        <w:t xml:space="preserve"> </w:t>
      </w:r>
      <w:r>
        <w:rPr>
          <w:rFonts w:cstheme="minorHAnsi"/>
        </w:rPr>
        <w:t xml:space="preserve">, </w:t>
      </w:r>
      <w:r w:rsidR="00F90B89">
        <w:rPr>
          <w:rFonts w:cstheme="minorHAnsi"/>
        </w:rPr>
        <w:t>e</w:t>
      </w:r>
      <w:r w:rsidR="006723B0" w:rsidRPr="00EA444A">
        <w:rPr>
          <w:rFonts w:cstheme="minorHAnsi"/>
        </w:rPr>
        <w:t>nsuring safety during operation</w:t>
      </w:r>
      <w:r w:rsidR="006723B0" w:rsidRPr="004527BD">
        <w:rPr>
          <w:rFonts w:cstheme="minorHAnsi"/>
        </w:rPr>
        <w:t xml:space="preserve"> </w:t>
      </w:r>
      <w:r w:rsidR="006723B0">
        <w:rPr>
          <w:rFonts w:cstheme="minorHAnsi"/>
        </w:rPr>
        <w:t xml:space="preserve">, </w:t>
      </w:r>
      <w:r w:rsidR="00F90B89">
        <w:rPr>
          <w:rFonts w:cstheme="minorHAnsi"/>
        </w:rPr>
        <w:t>m</w:t>
      </w:r>
      <w:r w:rsidR="00791CF6" w:rsidRPr="00952D47">
        <w:rPr>
          <w:rFonts w:cstheme="minorHAnsi"/>
        </w:rPr>
        <w:t xml:space="preserve">aintenance of structures and components throughout lifetime of the plant </w:t>
      </w:r>
      <w:r w:rsidR="00791CF6">
        <w:rPr>
          <w:rFonts w:cstheme="minorHAnsi"/>
        </w:rPr>
        <w:t>,</w:t>
      </w:r>
      <w:r w:rsidR="00870B6F" w:rsidRPr="00870B6F">
        <w:rPr>
          <w:rFonts w:cstheme="minorHAnsi"/>
        </w:rPr>
        <w:t xml:space="preserve"> </w:t>
      </w:r>
      <w:r w:rsidR="00F90B89">
        <w:rPr>
          <w:rFonts w:cstheme="minorHAnsi"/>
        </w:rPr>
        <w:t>e</w:t>
      </w:r>
      <w:r w:rsidR="00870B6F" w:rsidRPr="00577F3A">
        <w:rPr>
          <w:rFonts w:cstheme="minorHAnsi"/>
        </w:rPr>
        <w:t xml:space="preserve">xecution of an inspection </w:t>
      </w:r>
      <w:r w:rsidR="0097675B" w:rsidRPr="00577F3A">
        <w:rPr>
          <w:rFonts w:cstheme="minorHAnsi"/>
        </w:rPr>
        <w:t>program</w:t>
      </w:r>
      <w:r w:rsidR="00870B6F" w:rsidRPr="00577F3A">
        <w:rPr>
          <w:rFonts w:cstheme="minorHAnsi"/>
        </w:rPr>
        <w:t xml:space="preserve"> during the plant lifetime </w:t>
      </w:r>
      <w:r w:rsidR="00870B6F">
        <w:rPr>
          <w:rFonts w:cstheme="minorHAnsi"/>
        </w:rPr>
        <w:t xml:space="preserve">, </w:t>
      </w:r>
      <w:r w:rsidR="00FB3159" w:rsidRPr="004527BD">
        <w:rPr>
          <w:rFonts w:cstheme="minorHAnsi"/>
        </w:rPr>
        <w:t>addressing any possibility of site-specific external hazards and maintaining systems operability during and after the plant lifetime</w:t>
      </w:r>
      <w:r w:rsidR="00FB3159">
        <w:rPr>
          <w:rFonts w:cstheme="minorHAnsi"/>
        </w:rPr>
        <w:t xml:space="preserve">, </w:t>
      </w:r>
      <w:r w:rsidR="00F90B89">
        <w:rPr>
          <w:rFonts w:cstheme="minorHAnsi"/>
        </w:rPr>
        <w:t>etc. are responsibility of the Owner.</w:t>
      </w:r>
    </w:p>
    <w:p w14:paraId="3A13648C" w14:textId="591B41E7" w:rsidR="00610739" w:rsidRDefault="00FA49DB" w:rsidP="00610739">
      <w:pPr>
        <w:jc w:val="both"/>
        <w:rPr>
          <w:rFonts w:cstheme="minorHAnsi"/>
          <w:szCs w:val="22"/>
        </w:rPr>
      </w:pPr>
      <w:r>
        <w:rPr>
          <w:rFonts w:cstheme="minorHAnsi"/>
          <w:szCs w:val="22"/>
        </w:rPr>
        <w:t>“Compliant with objective”</w:t>
      </w:r>
      <w:r w:rsidR="00731EDE">
        <w:rPr>
          <w:rFonts w:cstheme="minorHAnsi"/>
          <w:szCs w:val="22"/>
        </w:rPr>
        <w:t xml:space="preserve"> (</w:t>
      </w:r>
      <w:r w:rsidR="00E95EB5">
        <w:rPr>
          <w:rFonts w:cstheme="minorHAnsi"/>
          <w:szCs w:val="22"/>
        </w:rPr>
        <w:t>CWO</w:t>
      </w:r>
      <w:r w:rsidR="00731EDE">
        <w:rPr>
          <w:rFonts w:cstheme="minorHAnsi"/>
          <w:szCs w:val="22"/>
        </w:rPr>
        <w:t>)</w:t>
      </w:r>
      <w:r w:rsidR="00E95EB5">
        <w:rPr>
          <w:rFonts w:cstheme="minorHAnsi"/>
          <w:szCs w:val="22"/>
        </w:rPr>
        <w:t xml:space="preserve"> </w:t>
      </w:r>
      <w:r w:rsidR="00610739">
        <w:rPr>
          <w:rFonts w:cstheme="minorHAnsi"/>
          <w:szCs w:val="22"/>
        </w:rPr>
        <w:t>items were identified in the three subsections.</w:t>
      </w:r>
    </w:p>
    <w:p w14:paraId="34B04CDF" w14:textId="2A8BC9FB" w:rsidR="00BD1D09" w:rsidRDefault="00610739" w:rsidP="004B0B1C">
      <w:pPr>
        <w:jc w:val="both"/>
        <w:rPr>
          <w:rFonts w:cstheme="minorHAnsi"/>
          <w:szCs w:val="22"/>
        </w:rPr>
      </w:pPr>
      <w:r>
        <w:rPr>
          <w:rFonts w:cstheme="minorHAnsi"/>
          <w:szCs w:val="22"/>
        </w:rPr>
        <w:t>“Safety classification” subsection contains CWO related to:</w:t>
      </w:r>
    </w:p>
    <w:p w14:paraId="6762DECE" w14:textId="08134C99" w:rsidR="00C90105" w:rsidRPr="00C90105" w:rsidRDefault="00692423" w:rsidP="00513590">
      <w:pPr>
        <w:pStyle w:val="ListParagraph"/>
        <w:numPr>
          <w:ilvl w:val="0"/>
          <w:numId w:val="56"/>
        </w:numPr>
        <w:jc w:val="both"/>
        <w:rPr>
          <w:rFonts w:cstheme="minorHAnsi"/>
        </w:rPr>
      </w:pPr>
      <w:r w:rsidRPr="00FB3427">
        <w:rPr>
          <w:rFonts w:cstheme="minorHAnsi"/>
          <w:b/>
          <w:bCs/>
          <w:szCs w:val="22"/>
        </w:rPr>
        <w:t>(Item 3.93)</w:t>
      </w:r>
      <w:r w:rsidR="00990EB8">
        <w:rPr>
          <w:rFonts w:cstheme="minorHAnsi"/>
          <w:szCs w:val="22"/>
        </w:rPr>
        <w:t xml:space="preserve"> </w:t>
      </w:r>
      <w:r w:rsidR="00C90105" w:rsidRPr="00C90105">
        <w:rPr>
          <w:rFonts w:cstheme="minorHAnsi"/>
          <w:szCs w:val="22"/>
        </w:rPr>
        <w:t>SSCs safety classification</w:t>
      </w:r>
      <w:r w:rsidR="00FB3427">
        <w:rPr>
          <w:rFonts w:cstheme="minorHAnsi"/>
          <w:szCs w:val="22"/>
        </w:rPr>
        <w:t>.</w:t>
      </w:r>
    </w:p>
    <w:p w14:paraId="12C20A4E" w14:textId="5D3B68C7" w:rsidR="00BB7AD8" w:rsidRDefault="00071762" w:rsidP="004B0B1C">
      <w:pPr>
        <w:jc w:val="both"/>
        <w:rPr>
          <w:rFonts w:cstheme="minorHAnsi"/>
          <w:szCs w:val="22"/>
        </w:rPr>
      </w:pPr>
      <w:r>
        <w:rPr>
          <w:rFonts w:cstheme="minorHAnsi"/>
          <w:szCs w:val="22"/>
        </w:rPr>
        <w:t>“Environmental qualification”</w:t>
      </w:r>
      <w:r w:rsidR="00BB7AD8">
        <w:rPr>
          <w:rFonts w:cstheme="minorHAnsi"/>
          <w:szCs w:val="22"/>
        </w:rPr>
        <w:t xml:space="preserve"> subsection contains CWO related to:</w:t>
      </w:r>
    </w:p>
    <w:p w14:paraId="692A30F6" w14:textId="4838B07E" w:rsidR="00264595" w:rsidRPr="00CB4234" w:rsidRDefault="0031335F" w:rsidP="00513590">
      <w:pPr>
        <w:pStyle w:val="ListParagraph"/>
        <w:numPr>
          <w:ilvl w:val="0"/>
          <w:numId w:val="56"/>
        </w:numPr>
        <w:jc w:val="both"/>
        <w:rPr>
          <w:rFonts w:cstheme="minorHAnsi"/>
          <w:szCs w:val="22"/>
        </w:rPr>
      </w:pPr>
      <w:r w:rsidRPr="00FB3427">
        <w:rPr>
          <w:rFonts w:cstheme="minorHAnsi"/>
          <w:b/>
          <w:bCs/>
          <w:szCs w:val="22"/>
        </w:rPr>
        <w:t xml:space="preserve">(Item </w:t>
      </w:r>
      <w:r w:rsidR="00244E04" w:rsidRPr="00FB3427">
        <w:rPr>
          <w:rFonts w:cstheme="minorHAnsi"/>
          <w:b/>
          <w:bCs/>
          <w:szCs w:val="22"/>
        </w:rPr>
        <w:t>3.97</w:t>
      </w:r>
      <w:r w:rsidRPr="00FB3427">
        <w:rPr>
          <w:rFonts w:cstheme="minorHAnsi"/>
          <w:b/>
          <w:bCs/>
          <w:szCs w:val="22"/>
        </w:rPr>
        <w:t>)</w:t>
      </w:r>
      <w:r w:rsidR="00244E04">
        <w:rPr>
          <w:rFonts w:cstheme="minorHAnsi"/>
          <w:szCs w:val="22"/>
        </w:rPr>
        <w:t xml:space="preserve"> </w:t>
      </w:r>
      <w:r w:rsidR="00065D0F" w:rsidRPr="00CB4234">
        <w:rPr>
          <w:rFonts w:cstheme="minorHAnsi"/>
          <w:szCs w:val="22"/>
        </w:rPr>
        <w:t>Factors considered i</w:t>
      </w:r>
      <w:r w:rsidR="00940357" w:rsidRPr="00CB4234">
        <w:rPr>
          <w:rFonts w:cstheme="minorHAnsi"/>
          <w:szCs w:val="22"/>
        </w:rPr>
        <w:t>n</w:t>
      </w:r>
      <w:r w:rsidR="00767235" w:rsidRPr="00CB4234">
        <w:rPr>
          <w:rFonts w:cstheme="minorHAnsi"/>
          <w:szCs w:val="22"/>
        </w:rPr>
        <w:t xml:space="preserve"> the </w:t>
      </w:r>
      <w:r w:rsidR="00BC1B01" w:rsidRPr="00CB4234">
        <w:rPr>
          <w:rFonts w:cstheme="minorHAnsi"/>
          <w:szCs w:val="22"/>
        </w:rPr>
        <w:t>environmental qualification</w:t>
      </w:r>
      <w:r w:rsidR="00FB3427">
        <w:rPr>
          <w:rFonts w:cstheme="minorHAnsi"/>
          <w:szCs w:val="22"/>
        </w:rPr>
        <w:t>.</w:t>
      </w:r>
    </w:p>
    <w:p w14:paraId="03506FEB" w14:textId="74EE3DB7" w:rsidR="00BB7AD8" w:rsidRDefault="00071762" w:rsidP="004B0B1C">
      <w:pPr>
        <w:jc w:val="both"/>
        <w:rPr>
          <w:rFonts w:cstheme="minorHAnsi"/>
          <w:szCs w:val="22"/>
        </w:rPr>
      </w:pPr>
      <w:r>
        <w:rPr>
          <w:rFonts w:cstheme="minorHAnsi"/>
          <w:szCs w:val="22"/>
        </w:rPr>
        <w:lastRenderedPageBreak/>
        <w:t>“</w:t>
      </w:r>
      <w:r w:rsidR="000B7A24">
        <w:rPr>
          <w:rFonts w:cstheme="minorHAnsi"/>
          <w:szCs w:val="22"/>
        </w:rPr>
        <w:t>Illumination equipment</w:t>
      </w:r>
      <w:r>
        <w:rPr>
          <w:rFonts w:cstheme="minorHAnsi"/>
          <w:szCs w:val="22"/>
        </w:rPr>
        <w:t>”</w:t>
      </w:r>
      <w:r w:rsidR="00BB7AD8">
        <w:rPr>
          <w:rFonts w:cstheme="minorHAnsi"/>
          <w:szCs w:val="22"/>
        </w:rPr>
        <w:t xml:space="preserve"> subsection contains CWOs related to:</w:t>
      </w:r>
    </w:p>
    <w:p w14:paraId="175AA9D8" w14:textId="037ED359" w:rsidR="00634780" w:rsidRPr="008C1671" w:rsidRDefault="001B6D62" w:rsidP="00513590">
      <w:pPr>
        <w:pStyle w:val="ListParagraph"/>
        <w:numPr>
          <w:ilvl w:val="0"/>
          <w:numId w:val="56"/>
        </w:numPr>
        <w:jc w:val="both"/>
        <w:rPr>
          <w:rFonts w:cstheme="minorHAnsi"/>
        </w:rPr>
      </w:pPr>
      <w:r w:rsidRPr="00FB3427">
        <w:rPr>
          <w:rFonts w:cstheme="minorHAnsi"/>
          <w:b/>
          <w:bCs/>
          <w:szCs w:val="22"/>
        </w:rPr>
        <w:t>(Item 3.139)</w:t>
      </w:r>
      <w:r>
        <w:rPr>
          <w:rFonts w:cstheme="minorHAnsi"/>
          <w:szCs w:val="22"/>
        </w:rPr>
        <w:t xml:space="preserve"> </w:t>
      </w:r>
      <w:r w:rsidR="001D3CDD" w:rsidRPr="008C1671">
        <w:rPr>
          <w:rFonts w:cstheme="minorHAnsi"/>
        </w:rPr>
        <w:t>Resistance to impact and thermal shocks</w:t>
      </w:r>
      <w:r w:rsidR="00851A1A">
        <w:rPr>
          <w:rFonts w:cstheme="minorHAnsi"/>
        </w:rPr>
        <w:t>.</w:t>
      </w:r>
    </w:p>
    <w:p w14:paraId="61A5236D" w14:textId="07DF5108" w:rsidR="001D3CDD" w:rsidRPr="008C1671" w:rsidRDefault="00910D84" w:rsidP="00513590">
      <w:pPr>
        <w:pStyle w:val="ListParagraph"/>
        <w:numPr>
          <w:ilvl w:val="0"/>
          <w:numId w:val="56"/>
        </w:numPr>
        <w:jc w:val="both"/>
        <w:rPr>
          <w:rFonts w:cstheme="minorHAnsi"/>
          <w:szCs w:val="22"/>
        </w:rPr>
      </w:pPr>
      <w:r w:rsidRPr="00851A1A">
        <w:rPr>
          <w:rFonts w:cstheme="minorHAnsi"/>
          <w:b/>
          <w:bCs/>
          <w:szCs w:val="22"/>
        </w:rPr>
        <w:t>(Item 3.140)</w:t>
      </w:r>
      <w:r>
        <w:rPr>
          <w:rFonts w:cstheme="minorHAnsi"/>
          <w:szCs w:val="22"/>
        </w:rPr>
        <w:t xml:space="preserve"> </w:t>
      </w:r>
      <w:r w:rsidR="008C1671" w:rsidRPr="008C1671">
        <w:rPr>
          <w:rFonts w:cstheme="minorHAnsi"/>
          <w:szCs w:val="22"/>
        </w:rPr>
        <w:t xml:space="preserve">Selection of lighting technologies with a high temperature spectrum </w:t>
      </w:r>
    </w:p>
    <w:p w14:paraId="13C24888" w14:textId="4BE7F809" w:rsidR="00D942B9" w:rsidRPr="00D942B9" w:rsidRDefault="00E95EB5" w:rsidP="00D942B9">
      <w:pPr>
        <w:jc w:val="both"/>
        <w:rPr>
          <w:rFonts w:cstheme="minorHAnsi"/>
          <w:szCs w:val="22"/>
        </w:rPr>
      </w:pPr>
      <w:r>
        <w:rPr>
          <w:rFonts w:cstheme="minorHAnsi"/>
          <w:szCs w:val="22"/>
        </w:rPr>
        <w:t xml:space="preserve">POS </w:t>
      </w:r>
      <w:r w:rsidR="00D942B9" w:rsidRPr="00D942B9">
        <w:rPr>
          <w:rFonts w:cstheme="minorHAnsi"/>
          <w:szCs w:val="22"/>
        </w:rPr>
        <w:t>items w</w:t>
      </w:r>
      <w:r w:rsidR="00664369">
        <w:rPr>
          <w:rFonts w:cstheme="minorHAnsi"/>
          <w:szCs w:val="22"/>
        </w:rPr>
        <w:t>as</w:t>
      </w:r>
      <w:r w:rsidR="00D942B9" w:rsidRPr="00D942B9">
        <w:rPr>
          <w:rFonts w:cstheme="minorHAnsi"/>
          <w:szCs w:val="22"/>
        </w:rPr>
        <w:t xml:space="preserve"> identified in </w:t>
      </w:r>
      <w:r w:rsidR="00664369">
        <w:rPr>
          <w:rFonts w:cstheme="minorHAnsi"/>
          <w:szCs w:val="22"/>
        </w:rPr>
        <w:t>“Radiation protection” sub</w:t>
      </w:r>
      <w:r w:rsidR="00D942B9" w:rsidRPr="00D942B9">
        <w:rPr>
          <w:rFonts w:cstheme="minorHAnsi"/>
          <w:szCs w:val="22"/>
        </w:rPr>
        <w:t>section</w:t>
      </w:r>
      <w:r w:rsidR="00664369">
        <w:rPr>
          <w:rFonts w:cstheme="minorHAnsi"/>
          <w:szCs w:val="22"/>
        </w:rPr>
        <w:t xml:space="preserve"> and is related to</w:t>
      </w:r>
      <w:r w:rsidR="00D942B9" w:rsidRPr="00D942B9">
        <w:rPr>
          <w:rFonts w:cstheme="minorHAnsi"/>
          <w:szCs w:val="22"/>
        </w:rPr>
        <w:t>:</w:t>
      </w:r>
    </w:p>
    <w:p w14:paraId="2267CB3C" w14:textId="3C1AA3EA" w:rsidR="000A7EC6" w:rsidRDefault="00757889" w:rsidP="00513590">
      <w:pPr>
        <w:pStyle w:val="ListParagraph"/>
        <w:numPr>
          <w:ilvl w:val="0"/>
          <w:numId w:val="58"/>
        </w:numPr>
        <w:jc w:val="both"/>
        <w:rPr>
          <w:rFonts w:cstheme="minorHAnsi"/>
          <w:szCs w:val="22"/>
        </w:rPr>
      </w:pPr>
      <w:r w:rsidRPr="00851A1A">
        <w:rPr>
          <w:rFonts w:cstheme="minorHAnsi"/>
          <w:b/>
          <w:bCs/>
          <w:szCs w:val="22"/>
        </w:rPr>
        <w:t>(Item 3.112)</w:t>
      </w:r>
      <w:r>
        <w:rPr>
          <w:rFonts w:cstheme="minorHAnsi"/>
          <w:szCs w:val="22"/>
        </w:rPr>
        <w:t xml:space="preserve"> </w:t>
      </w:r>
      <w:r w:rsidR="00413274" w:rsidRPr="00D914F6">
        <w:rPr>
          <w:rFonts w:cstheme="minorHAnsi"/>
          <w:szCs w:val="22"/>
        </w:rPr>
        <w:t xml:space="preserve">Additional shielding </w:t>
      </w:r>
      <w:r w:rsidR="00F5505F" w:rsidRPr="00D914F6">
        <w:rPr>
          <w:rFonts w:cstheme="minorHAnsi"/>
          <w:szCs w:val="22"/>
        </w:rPr>
        <w:t xml:space="preserve">to limit the exposure of operating personnel from the handling and storage of </w:t>
      </w:r>
      <w:r w:rsidR="0020347B" w:rsidRPr="00D914F6">
        <w:rPr>
          <w:rFonts w:cstheme="minorHAnsi"/>
          <w:szCs w:val="22"/>
        </w:rPr>
        <w:t>fresh fuel containing fissionable material recovered by reprocessing</w:t>
      </w:r>
      <w:r w:rsidR="00D914F6" w:rsidRPr="00D914F6">
        <w:rPr>
          <w:rFonts w:cstheme="minorHAnsi"/>
          <w:szCs w:val="22"/>
        </w:rPr>
        <w:t>.</w:t>
      </w:r>
    </w:p>
    <w:p w14:paraId="25F058A8" w14:textId="7FA86322" w:rsidR="00844577" w:rsidRPr="00844577" w:rsidRDefault="00844577" w:rsidP="00844577">
      <w:pPr>
        <w:jc w:val="both"/>
        <w:rPr>
          <w:i/>
          <w:iCs/>
          <w:lang w:eastAsia="zh-CN"/>
        </w:rPr>
      </w:pPr>
      <w:r w:rsidRPr="00844577">
        <w:rPr>
          <w:i/>
          <w:iCs/>
          <w:lang w:eastAsia="zh-CN"/>
        </w:rPr>
        <w:t xml:space="preserve">Refer to </w:t>
      </w:r>
      <w:r w:rsidRPr="00844577">
        <w:rPr>
          <w:b/>
          <w:bCs/>
          <w:i/>
          <w:iCs/>
          <w:lang w:eastAsia="zh-CN"/>
        </w:rPr>
        <w:t>Subsection 2.</w:t>
      </w:r>
      <w:r>
        <w:rPr>
          <w:b/>
          <w:bCs/>
          <w:i/>
          <w:iCs/>
          <w:lang w:eastAsia="zh-CN"/>
        </w:rPr>
        <w:t>3</w:t>
      </w:r>
      <w:r w:rsidRPr="00844577">
        <w:rPr>
          <w:i/>
          <w:iCs/>
          <w:lang w:eastAsia="zh-CN"/>
        </w:rPr>
        <w:t xml:space="preserve"> of the compliance assessment report </w:t>
      </w:r>
      <w:r w:rsidRPr="00844577">
        <w:rPr>
          <w:i/>
          <w:iCs/>
        </w:rPr>
        <w:t>[</w:t>
      </w:r>
      <w:r w:rsidRPr="00844577">
        <w:rPr>
          <w:i/>
          <w:iCs/>
          <w:caps/>
        </w:rPr>
        <w:fldChar w:fldCharType="begin"/>
      </w:r>
      <w:r w:rsidRPr="00844577">
        <w:rPr>
          <w:i/>
          <w:iCs/>
          <w:caps/>
        </w:rPr>
        <w:instrText xml:space="preserve"> REF _Ref145404244 \r \h  \* MERGEFORMAT </w:instrText>
      </w:r>
      <w:r w:rsidRPr="00844577">
        <w:rPr>
          <w:i/>
          <w:iCs/>
          <w:caps/>
        </w:rPr>
      </w:r>
      <w:r w:rsidRPr="00844577">
        <w:rPr>
          <w:i/>
          <w:iCs/>
          <w:caps/>
        </w:rPr>
        <w:fldChar w:fldCharType="separate"/>
      </w:r>
      <w:r w:rsidR="00CE4DAB">
        <w:rPr>
          <w:i/>
          <w:iCs/>
          <w:caps/>
        </w:rPr>
        <w:t>48</w:t>
      </w:r>
      <w:r w:rsidRPr="00844577">
        <w:rPr>
          <w:i/>
          <w:iCs/>
          <w:caps/>
        </w:rPr>
        <w:fldChar w:fldCharType="end"/>
      </w:r>
      <w:r w:rsidRPr="00844577">
        <w:rPr>
          <w:i/>
          <w:iCs/>
        </w:rPr>
        <w:t xml:space="preserve">] </w:t>
      </w:r>
      <w:r w:rsidRPr="00844577">
        <w:rPr>
          <w:i/>
          <w:iCs/>
          <w:lang w:eastAsia="zh-CN"/>
        </w:rPr>
        <w:t>for more details.</w:t>
      </w:r>
    </w:p>
    <w:p w14:paraId="7C0CC908" w14:textId="5E1D45A1" w:rsidR="0090586B" w:rsidRDefault="000B744C" w:rsidP="000B744C">
      <w:pPr>
        <w:pStyle w:val="Heading4"/>
      </w:pPr>
      <w:r w:rsidRPr="000B744C">
        <w:rPr>
          <w:rFonts w:cstheme="minorHAnsi"/>
        </w:rPr>
        <w:t xml:space="preserve">SSG 63 - </w:t>
      </w:r>
      <w:r w:rsidR="004B0B1C" w:rsidRPr="00F12920">
        <w:rPr>
          <w:rFonts w:cstheme="minorHAnsi"/>
        </w:rPr>
        <w:t>Section 4 (</w:t>
      </w:r>
      <w:r w:rsidR="00F12920" w:rsidRPr="00F12920">
        <w:t>Design basis for equipment and components of fuel handling systems</w:t>
      </w:r>
      <w:r w:rsidR="004B0B1C" w:rsidRPr="00F12920">
        <w:t>)</w:t>
      </w:r>
      <w:r w:rsidR="00F12920" w:rsidRPr="00F12920">
        <w:t>:</w:t>
      </w:r>
    </w:p>
    <w:p w14:paraId="6F74999B" w14:textId="08A5D6F1" w:rsidR="00560BEF" w:rsidRDefault="008F72E0" w:rsidP="00E63FC4">
      <w:pPr>
        <w:jc w:val="both"/>
        <w:rPr>
          <w:szCs w:val="22"/>
        </w:rPr>
      </w:pPr>
      <w:r>
        <w:rPr>
          <w:szCs w:val="22"/>
        </w:rPr>
        <w:t xml:space="preserve">Compliance with </w:t>
      </w:r>
      <w:r w:rsidR="00560BEF" w:rsidRPr="005B2445">
        <w:rPr>
          <w:rFonts w:cstheme="minorHAnsi"/>
          <w:b/>
          <w:bCs/>
          <w:szCs w:val="22"/>
        </w:rPr>
        <w:t xml:space="preserve">Section </w:t>
      </w:r>
      <w:r w:rsidR="00560BEF">
        <w:rPr>
          <w:rFonts w:cstheme="minorHAnsi"/>
          <w:b/>
          <w:bCs/>
          <w:szCs w:val="22"/>
        </w:rPr>
        <w:t>4</w:t>
      </w:r>
      <w:r w:rsidR="00560BEF">
        <w:rPr>
          <w:rFonts w:cstheme="minorHAnsi"/>
          <w:szCs w:val="22"/>
        </w:rPr>
        <w:t xml:space="preserve"> of the reference document </w:t>
      </w:r>
      <w:r w:rsidR="00560BEF" w:rsidRPr="00C263C6">
        <w:rPr>
          <w:szCs w:val="18"/>
        </w:rPr>
        <w:t>[</w:t>
      </w:r>
      <w:r w:rsidR="00560BEF" w:rsidRPr="00C263C6">
        <w:rPr>
          <w:caps/>
          <w:szCs w:val="18"/>
        </w:rPr>
        <w:fldChar w:fldCharType="begin"/>
      </w:r>
      <w:r w:rsidR="00560BEF" w:rsidRPr="00C263C6">
        <w:rPr>
          <w:caps/>
          <w:szCs w:val="18"/>
        </w:rPr>
        <w:instrText xml:space="preserve"> REF _Ref152199273 \r \h  \* MERGEFORMAT </w:instrText>
      </w:r>
      <w:r w:rsidR="00560BEF" w:rsidRPr="00C263C6">
        <w:rPr>
          <w:caps/>
          <w:szCs w:val="18"/>
        </w:rPr>
      </w:r>
      <w:r w:rsidR="00560BEF" w:rsidRPr="00C263C6">
        <w:rPr>
          <w:caps/>
          <w:szCs w:val="18"/>
        </w:rPr>
        <w:fldChar w:fldCharType="separate"/>
      </w:r>
      <w:r w:rsidR="00CE4DAB">
        <w:rPr>
          <w:caps/>
          <w:szCs w:val="18"/>
        </w:rPr>
        <w:t>18</w:t>
      </w:r>
      <w:r w:rsidR="00560BEF" w:rsidRPr="00C263C6">
        <w:rPr>
          <w:caps/>
          <w:szCs w:val="18"/>
        </w:rPr>
        <w:fldChar w:fldCharType="end"/>
      </w:r>
      <w:r w:rsidR="00560BEF" w:rsidRPr="00C263C6">
        <w:rPr>
          <w:szCs w:val="18"/>
        </w:rPr>
        <w:t>]</w:t>
      </w:r>
      <w:r w:rsidR="00560BEF">
        <w:rPr>
          <w:rFonts w:cstheme="minorHAnsi"/>
          <w:szCs w:val="22"/>
        </w:rPr>
        <w:t xml:space="preserve"> </w:t>
      </w:r>
      <w:r w:rsidR="00D622CE">
        <w:rPr>
          <w:szCs w:val="22"/>
        </w:rPr>
        <w:t xml:space="preserve">is fully </w:t>
      </w:r>
      <w:r w:rsidR="00560BEF">
        <w:rPr>
          <w:szCs w:val="22"/>
        </w:rPr>
        <w:t>demonstrated</w:t>
      </w:r>
      <w:r w:rsidR="00D622CE">
        <w:rPr>
          <w:szCs w:val="22"/>
        </w:rPr>
        <w:t xml:space="preserve"> by Westinghouse</w:t>
      </w:r>
      <w:r w:rsidR="00EF354D">
        <w:rPr>
          <w:szCs w:val="22"/>
        </w:rPr>
        <w:t>.</w:t>
      </w:r>
    </w:p>
    <w:p w14:paraId="00F82532" w14:textId="26057E97" w:rsidR="00F12920" w:rsidRPr="00F12920" w:rsidRDefault="00F4347C" w:rsidP="00E63FC4">
      <w:pPr>
        <w:jc w:val="both"/>
        <w:rPr>
          <w:szCs w:val="22"/>
        </w:rPr>
      </w:pPr>
      <w:r>
        <w:rPr>
          <w:szCs w:val="22"/>
        </w:rPr>
        <w:t xml:space="preserve">Some </w:t>
      </w:r>
      <w:r w:rsidR="00560BEF">
        <w:rPr>
          <w:szCs w:val="22"/>
        </w:rPr>
        <w:t>of the guidelines</w:t>
      </w:r>
      <w:r w:rsidR="002B7C3A">
        <w:rPr>
          <w:szCs w:val="22"/>
        </w:rPr>
        <w:t xml:space="preserve"> were </w:t>
      </w:r>
      <w:r w:rsidR="0047064A">
        <w:rPr>
          <w:szCs w:val="22"/>
        </w:rPr>
        <w:t>identified as</w:t>
      </w:r>
      <w:r w:rsidR="002B7C3A">
        <w:rPr>
          <w:szCs w:val="22"/>
        </w:rPr>
        <w:t xml:space="preserve"> non-applicable as they refer to reactor and fuel types different from the ones of AP1000 Standard Design.</w:t>
      </w:r>
    </w:p>
    <w:p w14:paraId="346A5FF4" w14:textId="446C4C94" w:rsidR="004B0B1C" w:rsidRDefault="000B744C" w:rsidP="00F04D50">
      <w:pPr>
        <w:pStyle w:val="Heading4"/>
      </w:pPr>
      <w:r w:rsidRPr="000B744C">
        <w:t xml:space="preserve">SSG 63 - </w:t>
      </w:r>
      <w:r w:rsidR="004B0B1C" w:rsidRPr="00F12920">
        <w:t>Section 5 (</w:t>
      </w:r>
      <w:r w:rsidR="00F12920" w:rsidRPr="00F12920">
        <w:t>Design basis for equipment used for inspection and repair of irradiated fuel, handling of damaged fuel, and handling and storage of irradiated core components</w:t>
      </w:r>
      <w:r w:rsidR="003064FE" w:rsidRPr="00F12920">
        <w:t>)</w:t>
      </w:r>
      <w:r w:rsidR="00F12920" w:rsidRPr="00F12920">
        <w:t>:</w:t>
      </w:r>
    </w:p>
    <w:p w14:paraId="34A814B5" w14:textId="1DE61283" w:rsidR="00F12920" w:rsidRPr="00F12920" w:rsidRDefault="006E1B89" w:rsidP="00E63FC4">
      <w:pPr>
        <w:jc w:val="both"/>
        <w:rPr>
          <w:szCs w:val="22"/>
        </w:rPr>
      </w:pPr>
      <w:r>
        <w:rPr>
          <w:szCs w:val="22"/>
        </w:rPr>
        <w:t>Design related g</w:t>
      </w:r>
      <w:r w:rsidR="006C7F90">
        <w:rPr>
          <w:szCs w:val="22"/>
        </w:rPr>
        <w:t>uid</w:t>
      </w:r>
      <w:r>
        <w:rPr>
          <w:szCs w:val="22"/>
        </w:rPr>
        <w:t>elines</w:t>
      </w:r>
      <w:r w:rsidR="00F915DB">
        <w:rPr>
          <w:szCs w:val="22"/>
        </w:rPr>
        <w:t xml:space="preserve"> </w:t>
      </w:r>
      <w:r w:rsidR="00900650">
        <w:rPr>
          <w:szCs w:val="22"/>
        </w:rPr>
        <w:t xml:space="preserve">presented in </w:t>
      </w:r>
      <w:r w:rsidR="0025330B">
        <w:rPr>
          <w:szCs w:val="22"/>
        </w:rPr>
        <w:t>the</w:t>
      </w:r>
      <w:r w:rsidR="00F915DB">
        <w:rPr>
          <w:szCs w:val="22"/>
        </w:rPr>
        <w:t xml:space="preserve"> </w:t>
      </w:r>
      <w:r w:rsidR="00D865D8">
        <w:rPr>
          <w:szCs w:val="22"/>
        </w:rPr>
        <w:t>“</w:t>
      </w:r>
      <w:r w:rsidR="00FD524B">
        <w:rPr>
          <w:szCs w:val="22"/>
        </w:rPr>
        <w:t>reusable reactor items</w:t>
      </w:r>
      <w:r w:rsidR="00D865D8">
        <w:rPr>
          <w:szCs w:val="22"/>
        </w:rPr>
        <w:t>”</w:t>
      </w:r>
      <w:r w:rsidR="00FD524B">
        <w:rPr>
          <w:szCs w:val="22"/>
        </w:rPr>
        <w:t xml:space="preserve">, </w:t>
      </w:r>
      <w:r w:rsidR="00673C04">
        <w:rPr>
          <w:szCs w:val="22"/>
        </w:rPr>
        <w:t>and part of</w:t>
      </w:r>
      <w:r w:rsidR="0025330B">
        <w:rPr>
          <w:szCs w:val="22"/>
        </w:rPr>
        <w:t xml:space="preserve"> the</w:t>
      </w:r>
      <w:r w:rsidR="00673C04">
        <w:rPr>
          <w:szCs w:val="22"/>
        </w:rPr>
        <w:t xml:space="preserve"> “</w:t>
      </w:r>
      <w:r w:rsidR="00A11CCF">
        <w:rPr>
          <w:szCs w:val="22"/>
        </w:rPr>
        <w:t>irradiated core components</w:t>
      </w:r>
      <w:r w:rsidR="00673C04">
        <w:rPr>
          <w:szCs w:val="22"/>
        </w:rPr>
        <w:t>”</w:t>
      </w:r>
      <w:r w:rsidR="00A11CCF">
        <w:rPr>
          <w:szCs w:val="22"/>
        </w:rPr>
        <w:t xml:space="preserve"> subsection</w:t>
      </w:r>
      <w:r w:rsidR="00900650">
        <w:rPr>
          <w:szCs w:val="22"/>
        </w:rPr>
        <w:t xml:space="preserve"> of </w:t>
      </w:r>
      <w:r w:rsidR="00900650" w:rsidRPr="005B2445">
        <w:rPr>
          <w:rFonts w:cstheme="minorHAnsi"/>
          <w:b/>
          <w:bCs/>
          <w:szCs w:val="22"/>
        </w:rPr>
        <w:t xml:space="preserve">Section </w:t>
      </w:r>
      <w:r w:rsidR="00900650">
        <w:rPr>
          <w:rFonts w:cstheme="minorHAnsi"/>
          <w:b/>
          <w:bCs/>
          <w:szCs w:val="22"/>
        </w:rPr>
        <w:t>5</w:t>
      </w:r>
      <w:r w:rsidR="00900650">
        <w:rPr>
          <w:rFonts w:cstheme="minorHAnsi"/>
          <w:szCs w:val="22"/>
        </w:rPr>
        <w:t xml:space="preserve"> of the reference document </w:t>
      </w:r>
      <w:r w:rsidR="00900650" w:rsidRPr="00C263C6">
        <w:rPr>
          <w:szCs w:val="18"/>
        </w:rPr>
        <w:t>[</w:t>
      </w:r>
      <w:r w:rsidR="00900650" w:rsidRPr="00C263C6">
        <w:rPr>
          <w:caps/>
          <w:szCs w:val="18"/>
        </w:rPr>
        <w:fldChar w:fldCharType="begin"/>
      </w:r>
      <w:r w:rsidR="00900650" w:rsidRPr="00C263C6">
        <w:rPr>
          <w:caps/>
          <w:szCs w:val="18"/>
        </w:rPr>
        <w:instrText xml:space="preserve"> REF _Ref152199273 \r \h  \* MERGEFORMAT </w:instrText>
      </w:r>
      <w:r w:rsidR="00900650" w:rsidRPr="00C263C6">
        <w:rPr>
          <w:caps/>
          <w:szCs w:val="18"/>
        </w:rPr>
      </w:r>
      <w:r w:rsidR="00900650" w:rsidRPr="00C263C6">
        <w:rPr>
          <w:caps/>
          <w:szCs w:val="18"/>
        </w:rPr>
        <w:fldChar w:fldCharType="separate"/>
      </w:r>
      <w:r w:rsidR="00CE4DAB">
        <w:rPr>
          <w:caps/>
          <w:szCs w:val="18"/>
        </w:rPr>
        <w:t>18</w:t>
      </w:r>
      <w:r w:rsidR="00900650" w:rsidRPr="00C263C6">
        <w:rPr>
          <w:caps/>
          <w:szCs w:val="18"/>
        </w:rPr>
        <w:fldChar w:fldCharType="end"/>
      </w:r>
      <w:r w:rsidR="00900650" w:rsidRPr="00C263C6">
        <w:rPr>
          <w:szCs w:val="18"/>
        </w:rPr>
        <w:t>]</w:t>
      </w:r>
      <w:r w:rsidR="00900650">
        <w:rPr>
          <w:rFonts w:cstheme="minorHAnsi"/>
          <w:szCs w:val="22"/>
        </w:rPr>
        <w:t xml:space="preserve"> </w:t>
      </w:r>
      <w:r w:rsidR="00264D02">
        <w:rPr>
          <w:szCs w:val="22"/>
        </w:rPr>
        <w:t>are fully met</w:t>
      </w:r>
      <w:r w:rsidR="00900650">
        <w:rPr>
          <w:szCs w:val="22"/>
        </w:rPr>
        <w:t xml:space="preserve"> by Westinghouse</w:t>
      </w:r>
      <w:r w:rsidR="00264D02">
        <w:rPr>
          <w:szCs w:val="22"/>
        </w:rPr>
        <w:t>. The rest is responsibility of the Owner.</w:t>
      </w:r>
    </w:p>
    <w:p w14:paraId="6E0F68AB" w14:textId="16BEA1DB" w:rsidR="003064FE" w:rsidRDefault="000B744C" w:rsidP="000B744C">
      <w:pPr>
        <w:pStyle w:val="Heading4"/>
      </w:pPr>
      <w:r w:rsidRPr="000B744C">
        <w:t xml:space="preserve">SSG 63 - </w:t>
      </w:r>
      <w:r w:rsidR="003064FE" w:rsidRPr="00F12920">
        <w:t>Section 6 (</w:t>
      </w:r>
      <w:r w:rsidR="00F12920" w:rsidRPr="00F12920">
        <w:t>Handling of fuel casks</w:t>
      </w:r>
      <w:r w:rsidR="003064FE" w:rsidRPr="00F12920">
        <w:t>)</w:t>
      </w:r>
      <w:r w:rsidR="00F12920" w:rsidRPr="00F12920">
        <w:t>:</w:t>
      </w:r>
    </w:p>
    <w:p w14:paraId="2D1BA776" w14:textId="05B65CB7" w:rsidR="00F12920" w:rsidRDefault="00D94AB7" w:rsidP="00E63FC4">
      <w:pPr>
        <w:jc w:val="both"/>
        <w:rPr>
          <w:rFonts w:cstheme="minorHAnsi"/>
          <w:szCs w:val="22"/>
        </w:rPr>
      </w:pPr>
      <w:r>
        <w:rPr>
          <w:rFonts w:cstheme="minorHAnsi"/>
          <w:szCs w:val="22"/>
        </w:rPr>
        <w:t>Guidelines</w:t>
      </w:r>
      <w:r w:rsidR="00F25F6F">
        <w:rPr>
          <w:rFonts w:cstheme="minorHAnsi"/>
          <w:szCs w:val="22"/>
        </w:rPr>
        <w:t xml:space="preserve"> </w:t>
      </w:r>
      <w:r w:rsidR="00626D0E">
        <w:rPr>
          <w:rFonts w:cstheme="minorHAnsi"/>
          <w:szCs w:val="22"/>
        </w:rPr>
        <w:t xml:space="preserve">presented </w:t>
      </w:r>
      <w:r w:rsidRPr="005B2445">
        <w:rPr>
          <w:rFonts w:cstheme="minorHAnsi"/>
          <w:b/>
          <w:bCs/>
          <w:szCs w:val="22"/>
        </w:rPr>
        <w:t xml:space="preserve">Section </w:t>
      </w:r>
      <w:r>
        <w:rPr>
          <w:rFonts w:cstheme="minorHAnsi"/>
          <w:b/>
          <w:bCs/>
          <w:szCs w:val="22"/>
        </w:rPr>
        <w:t>6</w:t>
      </w:r>
      <w:r>
        <w:rPr>
          <w:rFonts w:cstheme="minorHAnsi"/>
          <w:szCs w:val="22"/>
        </w:rPr>
        <w:t xml:space="preserve"> of the reference document </w:t>
      </w:r>
      <w:r w:rsidRPr="00C263C6">
        <w:rPr>
          <w:szCs w:val="18"/>
        </w:rPr>
        <w:t>[</w:t>
      </w:r>
      <w:r w:rsidRPr="00C263C6">
        <w:rPr>
          <w:caps/>
          <w:szCs w:val="18"/>
        </w:rPr>
        <w:fldChar w:fldCharType="begin"/>
      </w:r>
      <w:r w:rsidRPr="00C263C6">
        <w:rPr>
          <w:caps/>
          <w:szCs w:val="18"/>
        </w:rPr>
        <w:instrText xml:space="preserve"> REF _Ref152199273 \r \h  \* MERGEFORMAT </w:instrText>
      </w:r>
      <w:r w:rsidRPr="00C263C6">
        <w:rPr>
          <w:caps/>
          <w:szCs w:val="18"/>
        </w:rPr>
      </w:r>
      <w:r w:rsidRPr="00C263C6">
        <w:rPr>
          <w:caps/>
          <w:szCs w:val="18"/>
        </w:rPr>
        <w:fldChar w:fldCharType="separate"/>
      </w:r>
      <w:r w:rsidR="00CE4DAB">
        <w:rPr>
          <w:caps/>
          <w:szCs w:val="18"/>
        </w:rPr>
        <w:t>18</w:t>
      </w:r>
      <w:r w:rsidRPr="00C263C6">
        <w:rPr>
          <w:caps/>
          <w:szCs w:val="18"/>
        </w:rPr>
        <w:fldChar w:fldCharType="end"/>
      </w:r>
      <w:r w:rsidRPr="00C263C6">
        <w:rPr>
          <w:szCs w:val="18"/>
        </w:rPr>
        <w:t>]</w:t>
      </w:r>
      <w:r w:rsidR="00626D0E">
        <w:rPr>
          <w:rFonts w:cstheme="minorHAnsi"/>
          <w:szCs w:val="22"/>
        </w:rPr>
        <w:t xml:space="preserve"> are met by Westinghouse.</w:t>
      </w:r>
    </w:p>
    <w:p w14:paraId="5E6017D1" w14:textId="1F9AD8E3" w:rsidR="00626D0E" w:rsidRPr="00F12920" w:rsidRDefault="002743B8" w:rsidP="00E63FC4">
      <w:pPr>
        <w:jc w:val="both"/>
        <w:rPr>
          <w:rFonts w:cstheme="minorHAnsi"/>
          <w:szCs w:val="22"/>
        </w:rPr>
      </w:pPr>
      <w:r>
        <w:rPr>
          <w:rFonts w:cstheme="minorHAnsi"/>
          <w:szCs w:val="22"/>
        </w:rPr>
        <w:t>Guidelines</w:t>
      </w:r>
      <w:r w:rsidR="00626D0E">
        <w:rPr>
          <w:rFonts w:cstheme="minorHAnsi"/>
          <w:szCs w:val="22"/>
        </w:rPr>
        <w:t xml:space="preserve"> </w:t>
      </w:r>
      <w:r w:rsidR="007C332B">
        <w:rPr>
          <w:rFonts w:cstheme="minorHAnsi"/>
          <w:szCs w:val="22"/>
        </w:rPr>
        <w:t>addressing</w:t>
      </w:r>
      <w:r w:rsidR="00871D39">
        <w:rPr>
          <w:rFonts w:cstheme="minorHAnsi"/>
          <w:szCs w:val="22"/>
        </w:rPr>
        <w:t xml:space="preserve"> </w:t>
      </w:r>
      <w:r w:rsidR="004051B4">
        <w:rPr>
          <w:rFonts w:cstheme="minorHAnsi"/>
          <w:szCs w:val="22"/>
        </w:rPr>
        <w:t xml:space="preserve">items such as </w:t>
      </w:r>
      <w:r w:rsidR="00D61C1B">
        <w:rPr>
          <w:rFonts w:cstheme="minorHAnsi"/>
        </w:rPr>
        <w:t>p</w:t>
      </w:r>
      <w:r w:rsidR="007C332B">
        <w:rPr>
          <w:rFonts w:cstheme="minorHAnsi"/>
        </w:rPr>
        <w:t>roviding s</w:t>
      </w:r>
      <w:r w:rsidR="007C332B" w:rsidRPr="009B405A">
        <w:rPr>
          <w:rFonts w:cstheme="minorHAnsi"/>
        </w:rPr>
        <w:t>pent fuel shipping cask, vehicle for cask movement offsite, cask testing equipment</w:t>
      </w:r>
      <w:r w:rsidR="007C332B">
        <w:rPr>
          <w:rFonts w:cstheme="minorHAnsi"/>
        </w:rPr>
        <w:t>,</w:t>
      </w:r>
      <w:r w:rsidR="00522C8D">
        <w:rPr>
          <w:rFonts w:cstheme="minorHAnsi"/>
        </w:rPr>
        <w:t xml:space="preserve"> </w:t>
      </w:r>
      <w:r w:rsidR="00522C8D" w:rsidRPr="009F29DD">
        <w:rPr>
          <w:rFonts w:cstheme="minorHAnsi"/>
        </w:rPr>
        <w:t>provision of appropriately designed spent fuel casks</w:t>
      </w:r>
      <w:r w:rsidR="006E1A9E">
        <w:rPr>
          <w:rFonts w:cstheme="minorHAnsi"/>
        </w:rPr>
        <w:t xml:space="preserve">, </w:t>
      </w:r>
      <w:r w:rsidR="001B2652">
        <w:rPr>
          <w:rFonts w:cstheme="minorHAnsi"/>
        </w:rPr>
        <w:t>administrative means of ensuring sufficient fuel cooling time</w:t>
      </w:r>
      <w:r w:rsidR="00F7693C">
        <w:rPr>
          <w:rFonts w:cstheme="minorHAnsi"/>
        </w:rPr>
        <w:t xml:space="preserve"> before loading into the cask</w:t>
      </w:r>
      <w:r w:rsidR="001B2652">
        <w:rPr>
          <w:rFonts w:cstheme="minorHAnsi"/>
        </w:rPr>
        <w:t xml:space="preserve">, </w:t>
      </w:r>
      <w:r w:rsidR="00F7693C">
        <w:rPr>
          <w:rFonts w:cstheme="minorHAnsi"/>
        </w:rPr>
        <w:t>a</w:t>
      </w:r>
      <w:r w:rsidR="006E1A9E" w:rsidRPr="00B470BE">
        <w:rPr>
          <w:rFonts w:cstheme="minorHAnsi"/>
        </w:rPr>
        <w:t>ppropriate procedures for the inspection, testing and maintenance of the crane during the plant lifetime</w:t>
      </w:r>
      <w:r w:rsidR="00F01B6D">
        <w:rPr>
          <w:rFonts w:cstheme="minorHAnsi"/>
        </w:rPr>
        <w:t xml:space="preserve">, </w:t>
      </w:r>
      <w:r w:rsidR="004051B4">
        <w:rPr>
          <w:rFonts w:cstheme="minorHAnsi"/>
        </w:rPr>
        <w:t>d</w:t>
      </w:r>
      <w:r w:rsidR="00F01B6D" w:rsidRPr="00F610E7">
        <w:rPr>
          <w:rFonts w:cstheme="minorHAnsi"/>
        </w:rPr>
        <w:t>esign of vehicles for cask movement</w:t>
      </w:r>
      <w:r w:rsidR="00935A73">
        <w:rPr>
          <w:rFonts w:cstheme="minorHAnsi"/>
        </w:rPr>
        <w:t xml:space="preserve">, </w:t>
      </w:r>
      <w:r w:rsidR="00935A73" w:rsidRPr="005721FB">
        <w:rPr>
          <w:rFonts w:cstheme="minorHAnsi"/>
        </w:rPr>
        <w:t>the equipment required for monitoring the radiation of the casks</w:t>
      </w:r>
      <w:r w:rsidR="009640E4">
        <w:rPr>
          <w:rFonts w:cstheme="minorHAnsi"/>
        </w:rPr>
        <w:t xml:space="preserve">, </w:t>
      </w:r>
      <w:r w:rsidR="004051B4">
        <w:rPr>
          <w:rFonts w:cstheme="minorHAnsi"/>
        </w:rPr>
        <w:t>e</w:t>
      </w:r>
      <w:r w:rsidR="009640E4" w:rsidRPr="005721FB">
        <w:rPr>
          <w:rFonts w:cstheme="minorHAnsi"/>
        </w:rPr>
        <w:t>nsuring the external surface contamination of the cask is met with the requirements</w:t>
      </w:r>
      <w:r w:rsidR="00B15BB1">
        <w:rPr>
          <w:rFonts w:cstheme="minorHAnsi"/>
        </w:rPr>
        <w:t xml:space="preserve"> are responsibility of the Owner.</w:t>
      </w:r>
    </w:p>
    <w:p w14:paraId="5336585E" w14:textId="2AF2FC4C" w:rsidR="004075D0" w:rsidRPr="00C81969" w:rsidRDefault="004075D0" w:rsidP="004075D0">
      <w:pPr>
        <w:pStyle w:val="Heading3"/>
      </w:pPr>
      <w:bookmarkStart w:id="147" w:name="_Toc152671868"/>
      <w:r>
        <w:t>Non Compliance</w:t>
      </w:r>
      <w:bookmarkEnd w:id="147"/>
    </w:p>
    <w:p w14:paraId="66E8ED01" w14:textId="2CE3E56C" w:rsidR="004075D0" w:rsidRDefault="00FB32BC" w:rsidP="004075D0">
      <w:pPr>
        <w:rPr>
          <w:rFonts w:cstheme="minorBidi"/>
          <w:szCs w:val="22"/>
        </w:rPr>
      </w:pPr>
      <w:r>
        <w:t xml:space="preserve">No “Non Compliances” have been identified in the assessment </w:t>
      </w:r>
      <w:r w:rsidR="001D7DC6">
        <w:rPr>
          <w:rFonts w:cstheme="minorBidi"/>
          <w:szCs w:val="22"/>
        </w:rPr>
        <w:t>[</w:t>
      </w:r>
      <w:r w:rsidR="001D7DC6">
        <w:rPr>
          <w:rFonts w:cstheme="minorBidi"/>
          <w:szCs w:val="22"/>
        </w:rPr>
        <w:fldChar w:fldCharType="begin"/>
      </w:r>
      <w:r w:rsidR="001D7DC6">
        <w:rPr>
          <w:rFonts w:cstheme="minorBidi"/>
          <w:szCs w:val="22"/>
        </w:rPr>
        <w:instrText xml:space="preserve"> REF _Ref145404244 \r \h </w:instrText>
      </w:r>
      <w:r w:rsidR="001D7DC6">
        <w:rPr>
          <w:rFonts w:cstheme="minorBidi"/>
          <w:szCs w:val="22"/>
        </w:rPr>
      </w:r>
      <w:r w:rsidR="001D7DC6">
        <w:rPr>
          <w:rFonts w:cstheme="minorBidi"/>
          <w:szCs w:val="22"/>
        </w:rPr>
        <w:fldChar w:fldCharType="separate"/>
      </w:r>
      <w:r w:rsidR="00CE4DAB">
        <w:rPr>
          <w:rFonts w:cstheme="minorBidi"/>
          <w:szCs w:val="22"/>
        </w:rPr>
        <w:t>48</w:t>
      </w:r>
      <w:r w:rsidR="001D7DC6">
        <w:rPr>
          <w:rFonts w:cstheme="minorBidi"/>
          <w:szCs w:val="22"/>
        </w:rPr>
        <w:fldChar w:fldCharType="end"/>
      </w:r>
      <w:r w:rsidR="001D7DC6">
        <w:t>].</w:t>
      </w:r>
    </w:p>
    <w:p w14:paraId="6AE04446" w14:textId="77777777" w:rsidR="008F092B" w:rsidRDefault="008F092B" w:rsidP="00B3225A">
      <w:pPr>
        <w:tabs>
          <w:tab w:val="clear" w:pos="720"/>
          <w:tab w:val="clear" w:pos="1296"/>
          <w:tab w:val="clear" w:pos="1872"/>
          <w:tab w:val="clear" w:pos="2448"/>
        </w:tabs>
        <w:spacing w:before="0" w:after="0" w:line="240" w:lineRule="auto"/>
        <w:sectPr w:rsidR="008F092B" w:rsidSect="00431005">
          <w:endnotePr>
            <w:numFmt w:val="decimal"/>
          </w:endnotePr>
          <w:pgSz w:w="12240" w:h="15840" w:code="1"/>
          <w:pgMar w:top="1440" w:right="1440" w:bottom="1440" w:left="1440" w:header="720" w:footer="720" w:gutter="0"/>
          <w:cols w:space="720"/>
          <w:noEndnote/>
          <w:docGrid w:linePitch="299"/>
        </w:sectPr>
      </w:pPr>
    </w:p>
    <w:p w14:paraId="5DA07D1C" w14:textId="3FFC7288" w:rsidR="00B3225A" w:rsidRPr="002B1C54" w:rsidRDefault="00B3225A" w:rsidP="00B3225A">
      <w:pPr>
        <w:tabs>
          <w:tab w:val="clear" w:pos="720"/>
          <w:tab w:val="clear" w:pos="1296"/>
          <w:tab w:val="clear" w:pos="1872"/>
          <w:tab w:val="clear" w:pos="2448"/>
        </w:tabs>
        <w:spacing w:before="0" w:after="0" w:line="240" w:lineRule="auto"/>
        <w:rPr>
          <w:rFonts w:cstheme="minorBidi"/>
          <w:b/>
          <w:bCs/>
          <w:szCs w:val="22"/>
        </w:rPr>
      </w:pPr>
    </w:p>
    <w:p w14:paraId="73A5E1ED" w14:textId="77777777" w:rsidR="00CF0EEB" w:rsidRPr="00F50162" w:rsidRDefault="00CF0EEB" w:rsidP="00CF0EEB">
      <w:pPr>
        <w:pStyle w:val="Heading2"/>
        <w:rPr>
          <w:rFonts w:cstheme="minorBidi"/>
          <w:caps w:val="0"/>
          <w:szCs w:val="22"/>
        </w:rPr>
      </w:pPr>
      <w:bookmarkStart w:id="148" w:name="_Toc152671869"/>
      <w:r w:rsidRPr="00F50162">
        <w:rPr>
          <w:rFonts w:cstheme="minorBidi"/>
          <w:caps w:val="0"/>
          <w:szCs w:val="22"/>
        </w:rPr>
        <w:t>SSG-64 PROTECTION AGAINST INTERNAL HAZARDS IN THE DESIGN OF NUCLEAR POWER PLANTS</w:t>
      </w:r>
      <w:bookmarkEnd w:id="148"/>
    </w:p>
    <w:p w14:paraId="47CC941E" w14:textId="602E5657" w:rsidR="00A3240D" w:rsidRDefault="00C04F4E" w:rsidP="00A3240D">
      <w:pPr>
        <w:rPr>
          <w:rFonts w:cstheme="minorBidi"/>
          <w:szCs w:val="22"/>
        </w:rPr>
      </w:pPr>
      <w:r w:rsidRPr="00AF27D7">
        <w:t>Following summary reflects results of the assessment conducted against reference [</w:t>
      </w:r>
      <w:r>
        <w:rPr>
          <w:caps/>
        </w:rPr>
        <w:fldChar w:fldCharType="begin"/>
      </w:r>
      <w:r>
        <w:instrText xml:space="preserve"> REF _Ref152201088 \r \h </w:instrText>
      </w:r>
      <w:r>
        <w:rPr>
          <w:caps/>
        </w:rPr>
      </w:r>
      <w:r>
        <w:rPr>
          <w:caps/>
        </w:rPr>
        <w:fldChar w:fldCharType="separate"/>
      </w:r>
      <w:r w:rsidR="00CE4DAB">
        <w:t>19</w:t>
      </w:r>
      <w:r>
        <w:rPr>
          <w:caps/>
        </w:rPr>
        <w:fldChar w:fldCharType="end"/>
      </w:r>
      <w:r w:rsidRPr="00AF27D7">
        <w:t>] as part of the compliance assessment report [</w:t>
      </w:r>
      <w:r w:rsidR="003F646C">
        <w:rPr>
          <w:caps/>
        </w:rPr>
        <w:fldChar w:fldCharType="begin"/>
      </w:r>
      <w:r w:rsidR="003F646C">
        <w:instrText xml:space="preserve"> REF _Ref145495887 \r \h </w:instrText>
      </w:r>
      <w:r w:rsidR="003F646C">
        <w:rPr>
          <w:caps/>
        </w:rPr>
      </w:r>
      <w:r w:rsidR="003F646C">
        <w:rPr>
          <w:caps/>
        </w:rPr>
        <w:fldChar w:fldCharType="separate"/>
      </w:r>
      <w:r w:rsidR="00CE4DAB">
        <w:t>49</w:t>
      </w:r>
      <w:r w:rsidR="003F646C">
        <w:rPr>
          <w:caps/>
        </w:rPr>
        <w:fldChar w:fldCharType="end"/>
      </w:r>
      <w:r w:rsidRPr="00AF27D7">
        <w:t>] that is included in Attachment 1.</w:t>
      </w:r>
    </w:p>
    <w:p w14:paraId="5572FD61" w14:textId="6225D8EE" w:rsidR="00DC0383" w:rsidRPr="00F50162" w:rsidRDefault="00DC0383" w:rsidP="00DC0383">
      <w:pPr>
        <w:pStyle w:val="Heading3"/>
      </w:pPr>
      <w:bookmarkStart w:id="149" w:name="_Toc152671870"/>
      <w:r w:rsidRPr="00F50162">
        <w:t>High Level Risk Assessment</w:t>
      </w:r>
      <w:r w:rsidR="00D760B2">
        <w:t xml:space="preserve"> Summary</w:t>
      </w:r>
      <w:bookmarkEnd w:id="149"/>
    </w:p>
    <w:p w14:paraId="632FD236" w14:textId="01A22DB5" w:rsidR="002F4949" w:rsidRDefault="004C52A2" w:rsidP="00DC0383">
      <w:pPr>
        <w:jc w:val="both"/>
        <w:rPr>
          <w:rFonts w:cstheme="minorHAnsi"/>
          <w:szCs w:val="22"/>
        </w:rPr>
      </w:pPr>
      <w:r w:rsidRPr="004C52A2">
        <w:rPr>
          <w:rFonts w:cstheme="minorHAnsi"/>
          <w:szCs w:val="22"/>
        </w:rPr>
        <w:t>Conducted compliance assessment [</w:t>
      </w:r>
      <w:r>
        <w:rPr>
          <w:caps/>
        </w:rPr>
        <w:fldChar w:fldCharType="begin"/>
      </w:r>
      <w:r>
        <w:instrText xml:space="preserve"> REF _Ref145495887 \r \h </w:instrText>
      </w:r>
      <w:r>
        <w:rPr>
          <w:caps/>
        </w:rPr>
      </w:r>
      <w:r>
        <w:rPr>
          <w:caps/>
        </w:rPr>
        <w:fldChar w:fldCharType="separate"/>
      </w:r>
      <w:r w:rsidR="00CE4DAB">
        <w:t>49</w:t>
      </w:r>
      <w:r>
        <w:rPr>
          <w:caps/>
        </w:rPr>
        <w:fldChar w:fldCharType="end"/>
      </w:r>
      <w:r w:rsidRPr="004C52A2">
        <w:rPr>
          <w:rFonts w:cstheme="minorHAnsi"/>
          <w:szCs w:val="22"/>
        </w:rPr>
        <w:t>] indicates that compliance with the guidelines presented in “IAEA Specific Safety Guide No. SSG-64: Protection Against Internal Hazards in the Design of Nuclear Power Plants”</w:t>
      </w:r>
      <w:r w:rsidR="00AC4F2B" w:rsidRPr="00AC4F2B">
        <w:t xml:space="preserve"> </w:t>
      </w:r>
      <w:r w:rsidR="00AC4F2B" w:rsidRPr="00AF27D7">
        <w:t>[</w:t>
      </w:r>
      <w:r w:rsidR="00AC4F2B">
        <w:rPr>
          <w:caps/>
        </w:rPr>
        <w:fldChar w:fldCharType="begin"/>
      </w:r>
      <w:r w:rsidR="00AC4F2B">
        <w:instrText xml:space="preserve"> REF _Ref152201088 \r \h </w:instrText>
      </w:r>
      <w:r w:rsidR="00AC4F2B">
        <w:rPr>
          <w:caps/>
        </w:rPr>
      </w:r>
      <w:r w:rsidR="00AC4F2B">
        <w:rPr>
          <w:caps/>
        </w:rPr>
        <w:fldChar w:fldCharType="separate"/>
      </w:r>
      <w:r w:rsidR="00CE4DAB">
        <w:t>19</w:t>
      </w:r>
      <w:r w:rsidR="00AC4F2B">
        <w:rPr>
          <w:caps/>
        </w:rPr>
        <w:fldChar w:fldCharType="end"/>
      </w:r>
      <w:r w:rsidR="00AC4F2B" w:rsidRPr="00AF27D7">
        <w:t>]</w:t>
      </w:r>
      <w:r w:rsidRPr="004C52A2">
        <w:rPr>
          <w:rFonts w:cstheme="minorHAnsi"/>
          <w:szCs w:val="22"/>
        </w:rPr>
        <w:t xml:space="preserve"> is expected to be demonstrated but will require project-specific egress studies to be performed to reflect the final design of the AP1000 units for a specific site. Since no non-compliances have been identified and no design changes are anticipated, “IAEA Specific Safety Guide No. SSG-64: Protection Against Internal Hazards in the Design of Nuclear Power Plants” has been assigned to a “</w:t>
      </w:r>
      <w:r w:rsidRPr="00AC4F2B">
        <w:rPr>
          <w:rFonts w:cstheme="minorHAnsi"/>
          <w:b/>
          <w:bCs/>
          <w:szCs w:val="22"/>
        </w:rPr>
        <w:t>Medium Risk</w:t>
      </w:r>
      <w:r w:rsidRPr="004C52A2">
        <w:rPr>
          <w:rFonts w:cstheme="minorHAnsi"/>
          <w:szCs w:val="22"/>
        </w:rPr>
        <w:t>” c</w:t>
      </w:r>
      <w:r w:rsidR="00AC4F2B">
        <w:rPr>
          <w:rFonts w:cstheme="minorHAnsi"/>
          <w:szCs w:val="22"/>
        </w:rPr>
        <w:t>ategory</w:t>
      </w:r>
      <w:r w:rsidRPr="004C52A2">
        <w:rPr>
          <w:rFonts w:cstheme="minorHAnsi"/>
          <w:szCs w:val="22"/>
        </w:rPr>
        <w:t>.</w:t>
      </w:r>
    </w:p>
    <w:p w14:paraId="0A9EC269" w14:textId="468096BE" w:rsidR="004036D8" w:rsidRDefault="00461FA0" w:rsidP="00DC0383">
      <w:pPr>
        <w:jc w:val="both"/>
        <w:rPr>
          <w:rFonts w:cstheme="minorHAnsi"/>
          <w:szCs w:val="22"/>
        </w:rPr>
      </w:pPr>
      <w:r w:rsidRPr="00BC77E5">
        <w:rPr>
          <w:rFonts w:cstheme="minorHAnsi"/>
          <w:szCs w:val="22"/>
        </w:rPr>
        <w:t xml:space="preserve">“Medium Risk” category has been assigned </w:t>
      </w:r>
      <w:r w:rsidR="00BC77E5" w:rsidRPr="00BC77E5">
        <w:rPr>
          <w:rFonts w:cstheme="minorHAnsi"/>
          <w:szCs w:val="22"/>
        </w:rPr>
        <w:t xml:space="preserve">due to guidelines reflected in </w:t>
      </w:r>
      <w:r w:rsidR="00BC77E5" w:rsidRPr="00BC77E5">
        <w:rPr>
          <w:rFonts w:cstheme="minorHAnsi"/>
          <w:b/>
          <w:bCs/>
          <w:szCs w:val="22"/>
        </w:rPr>
        <w:t>(Item II.22)</w:t>
      </w:r>
      <w:r w:rsidR="00BC77E5" w:rsidRPr="00BC77E5">
        <w:rPr>
          <w:rFonts w:cstheme="minorHAnsi"/>
          <w:szCs w:val="22"/>
        </w:rPr>
        <w:t xml:space="preserve"> </w:t>
      </w:r>
      <w:r w:rsidR="001F7A65">
        <w:rPr>
          <w:rFonts w:cstheme="minorHAnsi"/>
          <w:szCs w:val="22"/>
        </w:rPr>
        <w:t>related to e</w:t>
      </w:r>
      <w:r w:rsidR="00BC77E5" w:rsidRPr="00BC77E5">
        <w:rPr>
          <w:rFonts w:cstheme="minorHAnsi"/>
          <w:szCs w:val="22"/>
        </w:rPr>
        <w:t>scape routes for personnel and general conditions to be met.</w:t>
      </w:r>
      <w:r w:rsidR="001F7A65">
        <w:rPr>
          <w:rFonts w:cstheme="minorHAnsi"/>
          <w:szCs w:val="22"/>
        </w:rPr>
        <w:t xml:space="preserve"> </w:t>
      </w:r>
      <w:r w:rsidR="00C44EDD" w:rsidRPr="002F7284">
        <w:rPr>
          <w:rFonts w:cstheme="minorHAnsi"/>
        </w:rPr>
        <w:t>Project-specific egress studies will need to be performed to reflect the final design of the AP1000 units for a specific site</w:t>
      </w:r>
      <w:r w:rsidR="009C4BB9">
        <w:rPr>
          <w:rFonts w:cstheme="minorHAnsi"/>
        </w:rPr>
        <w:t xml:space="preserve"> and taking into consideration local laws.</w:t>
      </w:r>
    </w:p>
    <w:p w14:paraId="5231F8DD" w14:textId="4842DE8F" w:rsidR="00F66002" w:rsidRPr="00F66002" w:rsidRDefault="00F66002" w:rsidP="00F66002">
      <w:pPr>
        <w:pStyle w:val="Heading3"/>
      </w:pPr>
      <w:bookmarkStart w:id="150" w:name="_Toc152671871"/>
      <w:r w:rsidRPr="002C005C">
        <w:t>Roadmap of Items Specifically Discussed in the</w:t>
      </w:r>
      <w:r>
        <w:t xml:space="preserve"> Guide Assessment</w:t>
      </w:r>
      <w:bookmarkEnd w:id="150"/>
    </w:p>
    <w:p w14:paraId="72FD4B38" w14:textId="16585EB4" w:rsidR="008968E1" w:rsidRDefault="00CE2EB2" w:rsidP="00ED09E1">
      <w:pPr>
        <w:pStyle w:val="Heading4"/>
      </w:pPr>
      <w:r>
        <w:t xml:space="preserve">SSG 64 - </w:t>
      </w:r>
      <w:r w:rsidR="0042570F">
        <w:t>Section 2 (</w:t>
      </w:r>
      <w:r w:rsidR="002814DD">
        <w:t>General considerations):</w:t>
      </w:r>
    </w:p>
    <w:p w14:paraId="349C1F9F" w14:textId="763FFE31" w:rsidR="002814DD" w:rsidRDefault="008E73F2" w:rsidP="00DC0383">
      <w:pPr>
        <w:jc w:val="both"/>
        <w:rPr>
          <w:rFonts w:cstheme="minorHAnsi"/>
          <w:szCs w:val="22"/>
        </w:rPr>
      </w:pPr>
      <w:r>
        <w:rPr>
          <w:rFonts w:cstheme="minorHAnsi"/>
          <w:szCs w:val="22"/>
        </w:rPr>
        <w:t xml:space="preserve">All the </w:t>
      </w:r>
      <w:r w:rsidR="002028D5">
        <w:rPr>
          <w:rFonts w:cstheme="minorHAnsi"/>
          <w:szCs w:val="22"/>
        </w:rPr>
        <w:t>guid</w:t>
      </w:r>
      <w:r w:rsidR="0072614E">
        <w:rPr>
          <w:rFonts w:cstheme="minorHAnsi"/>
          <w:szCs w:val="22"/>
        </w:rPr>
        <w:t>elines</w:t>
      </w:r>
      <w:r w:rsidR="002028D5">
        <w:rPr>
          <w:rFonts w:cstheme="minorHAnsi"/>
          <w:szCs w:val="22"/>
        </w:rPr>
        <w:t xml:space="preserve"> presented</w:t>
      </w:r>
      <w:r>
        <w:rPr>
          <w:rFonts w:cstheme="minorHAnsi"/>
          <w:szCs w:val="22"/>
        </w:rPr>
        <w:t xml:space="preserve"> </w:t>
      </w:r>
      <w:r w:rsidR="0072614E">
        <w:rPr>
          <w:rFonts w:cstheme="minorHAnsi"/>
          <w:szCs w:val="22"/>
        </w:rPr>
        <w:t xml:space="preserve">in </w:t>
      </w:r>
      <w:r w:rsidR="0072614E" w:rsidRPr="008E7937">
        <w:rPr>
          <w:rFonts w:cstheme="minorHAnsi"/>
          <w:b/>
          <w:bCs/>
          <w:szCs w:val="22"/>
        </w:rPr>
        <w:t>Section 2</w:t>
      </w:r>
      <w:r w:rsidR="0072614E">
        <w:rPr>
          <w:rFonts w:cstheme="minorHAnsi"/>
          <w:szCs w:val="22"/>
        </w:rPr>
        <w:t xml:space="preserve"> of the reference document </w:t>
      </w:r>
      <w:r w:rsidR="0072614E" w:rsidRPr="00AF27D7">
        <w:t>[</w:t>
      </w:r>
      <w:r w:rsidR="0072614E">
        <w:rPr>
          <w:caps/>
        </w:rPr>
        <w:fldChar w:fldCharType="begin"/>
      </w:r>
      <w:r w:rsidR="0072614E">
        <w:instrText xml:space="preserve"> REF _Ref152201088 \r \h </w:instrText>
      </w:r>
      <w:r w:rsidR="0072614E">
        <w:rPr>
          <w:caps/>
        </w:rPr>
      </w:r>
      <w:r w:rsidR="0072614E">
        <w:rPr>
          <w:caps/>
        </w:rPr>
        <w:fldChar w:fldCharType="separate"/>
      </w:r>
      <w:r w:rsidR="00CE4DAB">
        <w:t>19</w:t>
      </w:r>
      <w:r w:rsidR="0072614E">
        <w:rPr>
          <w:caps/>
        </w:rPr>
        <w:fldChar w:fldCharType="end"/>
      </w:r>
      <w:r w:rsidR="0072614E" w:rsidRPr="00AF27D7">
        <w:t xml:space="preserve">] </w:t>
      </w:r>
      <w:r>
        <w:rPr>
          <w:rFonts w:cstheme="minorHAnsi"/>
          <w:szCs w:val="22"/>
        </w:rPr>
        <w:t xml:space="preserve">are </w:t>
      </w:r>
      <w:r w:rsidR="00D96CB3">
        <w:rPr>
          <w:rFonts w:cstheme="minorHAnsi"/>
          <w:szCs w:val="22"/>
        </w:rPr>
        <w:t>met</w:t>
      </w:r>
      <w:r>
        <w:rPr>
          <w:rFonts w:cstheme="minorHAnsi"/>
          <w:szCs w:val="22"/>
        </w:rPr>
        <w:t xml:space="preserve"> </w:t>
      </w:r>
      <w:r w:rsidR="0044445E">
        <w:rPr>
          <w:rFonts w:cstheme="minorHAnsi"/>
          <w:szCs w:val="22"/>
        </w:rPr>
        <w:t>by Westinghouse.</w:t>
      </w:r>
    </w:p>
    <w:p w14:paraId="3A300F46" w14:textId="3F726D9B" w:rsidR="004E255F" w:rsidRDefault="004E255F" w:rsidP="00DC0383">
      <w:pPr>
        <w:jc w:val="both"/>
        <w:rPr>
          <w:rFonts w:cstheme="minorHAnsi"/>
          <w:szCs w:val="22"/>
        </w:rPr>
      </w:pPr>
      <w:r>
        <w:rPr>
          <w:rFonts w:cstheme="minorHAnsi"/>
          <w:szCs w:val="22"/>
        </w:rPr>
        <w:t xml:space="preserve">One </w:t>
      </w:r>
      <w:r w:rsidR="008D2642">
        <w:rPr>
          <w:lang w:eastAsia="zh-CN"/>
        </w:rPr>
        <w:t>“Project of site-specific scope” (POS)</w:t>
      </w:r>
      <w:r w:rsidR="008E7937">
        <w:rPr>
          <w:rFonts w:cstheme="minorHAnsi"/>
          <w:szCs w:val="22"/>
        </w:rPr>
        <w:t xml:space="preserve"> item was </w:t>
      </w:r>
      <w:r>
        <w:rPr>
          <w:rFonts w:cstheme="minorHAnsi"/>
          <w:szCs w:val="22"/>
        </w:rPr>
        <w:t>identified</w:t>
      </w:r>
      <w:r w:rsidR="00635D6B">
        <w:rPr>
          <w:rFonts w:cstheme="minorHAnsi"/>
          <w:szCs w:val="22"/>
        </w:rPr>
        <w:t xml:space="preserve"> and is related to</w:t>
      </w:r>
      <w:r>
        <w:rPr>
          <w:rFonts w:cstheme="minorHAnsi"/>
          <w:szCs w:val="22"/>
        </w:rPr>
        <w:t>:</w:t>
      </w:r>
    </w:p>
    <w:p w14:paraId="59114A77" w14:textId="6A188690" w:rsidR="004E255F" w:rsidRPr="004E4566" w:rsidRDefault="0054587B" w:rsidP="00513590">
      <w:pPr>
        <w:pStyle w:val="ListParagraph"/>
        <w:numPr>
          <w:ilvl w:val="0"/>
          <w:numId w:val="58"/>
        </w:numPr>
        <w:jc w:val="both"/>
        <w:rPr>
          <w:rFonts w:cstheme="minorHAnsi"/>
          <w:szCs w:val="22"/>
        </w:rPr>
      </w:pPr>
      <w:r w:rsidRPr="008E7937">
        <w:rPr>
          <w:rFonts w:cstheme="minorHAnsi"/>
          <w:b/>
          <w:bCs/>
          <w:szCs w:val="22"/>
        </w:rPr>
        <w:t>(Item 2.13)</w:t>
      </w:r>
      <w:r w:rsidRPr="004E4566">
        <w:rPr>
          <w:rFonts w:cstheme="minorHAnsi"/>
          <w:szCs w:val="22"/>
        </w:rPr>
        <w:t xml:space="preserve"> General consideration</w:t>
      </w:r>
      <w:r w:rsidR="0018573C" w:rsidRPr="004E4566">
        <w:rPr>
          <w:rFonts w:cstheme="minorHAnsi"/>
          <w:szCs w:val="22"/>
        </w:rPr>
        <w:t xml:space="preserve">s </w:t>
      </w:r>
      <w:r w:rsidR="00F77CE1" w:rsidRPr="004E4566">
        <w:rPr>
          <w:rFonts w:cstheme="minorHAnsi"/>
          <w:szCs w:val="22"/>
        </w:rPr>
        <w:t>on defense in depth and site hazards.</w:t>
      </w:r>
    </w:p>
    <w:p w14:paraId="5F7041D9" w14:textId="4B5B865F" w:rsidR="0044445E" w:rsidRDefault="00866777" w:rsidP="00866777">
      <w:pPr>
        <w:jc w:val="both"/>
        <w:rPr>
          <w:rFonts w:cstheme="minorHAnsi"/>
          <w:szCs w:val="22"/>
        </w:rPr>
      </w:pPr>
      <w:r w:rsidRPr="00866777">
        <w:rPr>
          <w:rFonts w:cstheme="minorHAnsi"/>
          <w:szCs w:val="22"/>
        </w:rPr>
        <w:t>Identification of site-specific hazards</w:t>
      </w:r>
      <w:r>
        <w:rPr>
          <w:rFonts w:cstheme="minorHAnsi"/>
          <w:szCs w:val="22"/>
        </w:rPr>
        <w:t>,</w:t>
      </w:r>
      <w:r w:rsidRPr="00866777">
        <w:rPr>
          <w:rFonts w:cstheme="minorHAnsi"/>
          <w:szCs w:val="22"/>
        </w:rPr>
        <w:t xml:space="preserve"> proper surveillance and inspections of the SSC</w:t>
      </w:r>
      <w:r>
        <w:rPr>
          <w:rFonts w:cstheme="minorHAnsi"/>
          <w:szCs w:val="22"/>
        </w:rPr>
        <w:t xml:space="preserve">s are </w:t>
      </w:r>
      <w:r w:rsidRPr="00866777">
        <w:rPr>
          <w:rFonts w:cstheme="minorHAnsi"/>
          <w:szCs w:val="22"/>
        </w:rPr>
        <w:t>the responsibility of the Owner</w:t>
      </w:r>
      <w:r>
        <w:rPr>
          <w:rFonts w:cstheme="minorHAnsi"/>
          <w:szCs w:val="22"/>
        </w:rPr>
        <w:t>.</w:t>
      </w:r>
    </w:p>
    <w:p w14:paraId="15FADE22" w14:textId="22E3FDC5" w:rsidR="00866777" w:rsidRDefault="00B23498" w:rsidP="00CE2EB2">
      <w:pPr>
        <w:pStyle w:val="Heading4"/>
      </w:pPr>
      <w:r>
        <w:t xml:space="preserve">SSG 64 - </w:t>
      </w:r>
      <w:r w:rsidR="00866777">
        <w:t>Section 3</w:t>
      </w:r>
      <w:r w:rsidR="00527137">
        <w:t xml:space="preserve"> (G</w:t>
      </w:r>
      <w:r w:rsidR="00527137" w:rsidRPr="00527137">
        <w:t>eneral design recommendations for protection against internal hazards</w:t>
      </w:r>
      <w:r w:rsidR="00527137">
        <w:t>):</w:t>
      </w:r>
    </w:p>
    <w:p w14:paraId="175F4CBF" w14:textId="100035A2" w:rsidR="008E7937" w:rsidRDefault="008E7937" w:rsidP="008E7937">
      <w:pPr>
        <w:jc w:val="both"/>
        <w:rPr>
          <w:rFonts w:cstheme="minorHAnsi"/>
          <w:szCs w:val="22"/>
        </w:rPr>
      </w:pPr>
      <w:r>
        <w:rPr>
          <w:rFonts w:cstheme="minorHAnsi"/>
          <w:szCs w:val="22"/>
        </w:rPr>
        <w:t xml:space="preserve">All the guidelines presented in </w:t>
      </w:r>
      <w:r w:rsidRPr="008E7937">
        <w:rPr>
          <w:rFonts w:cstheme="minorHAnsi"/>
          <w:b/>
          <w:bCs/>
          <w:szCs w:val="22"/>
        </w:rPr>
        <w:t xml:space="preserve">Section </w:t>
      </w:r>
      <w:r>
        <w:rPr>
          <w:rFonts w:cstheme="minorHAnsi"/>
          <w:b/>
          <w:bCs/>
          <w:szCs w:val="22"/>
        </w:rPr>
        <w:t>3</w:t>
      </w:r>
      <w:r>
        <w:rPr>
          <w:rFonts w:cstheme="minorHAnsi"/>
          <w:szCs w:val="22"/>
        </w:rPr>
        <w:t xml:space="preserve"> of the reference document </w:t>
      </w:r>
      <w:r w:rsidRPr="00AF27D7">
        <w:t>[</w:t>
      </w:r>
      <w:r>
        <w:rPr>
          <w:caps/>
        </w:rPr>
        <w:fldChar w:fldCharType="begin"/>
      </w:r>
      <w:r>
        <w:instrText xml:space="preserve"> REF _Ref152201088 \r \h </w:instrText>
      </w:r>
      <w:r>
        <w:rPr>
          <w:caps/>
        </w:rPr>
      </w:r>
      <w:r>
        <w:rPr>
          <w:caps/>
        </w:rPr>
        <w:fldChar w:fldCharType="separate"/>
      </w:r>
      <w:r w:rsidR="00CE4DAB">
        <w:t>19</w:t>
      </w:r>
      <w:r>
        <w:rPr>
          <w:caps/>
        </w:rPr>
        <w:fldChar w:fldCharType="end"/>
      </w:r>
      <w:r w:rsidRPr="00AF27D7">
        <w:t xml:space="preserve">] </w:t>
      </w:r>
      <w:r>
        <w:rPr>
          <w:rFonts w:cstheme="minorHAnsi"/>
          <w:szCs w:val="22"/>
        </w:rPr>
        <w:t xml:space="preserve">are </w:t>
      </w:r>
      <w:r w:rsidR="00D96CB3">
        <w:rPr>
          <w:rFonts w:cstheme="minorHAnsi"/>
          <w:szCs w:val="22"/>
        </w:rPr>
        <w:t>met</w:t>
      </w:r>
      <w:r>
        <w:rPr>
          <w:rFonts w:cstheme="minorHAnsi"/>
          <w:szCs w:val="22"/>
        </w:rPr>
        <w:t xml:space="preserve"> by Westinghouse.</w:t>
      </w:r>
    </w:p>
    <w:p w14:paraId="7799BABC" w14:textId="4C68A0C3" w:rsidR="00415C69" w:rsidRDefault="00B15BA4" w:rsidP="006F5DA6">
      <w:pPr>
        <w:spacing w:after="0" w:line="240" w:lineRule="auto"/>
        <w:jc w:val="both"/>
        <w:rPr>
          <w:rFonts w:cstheme="minorHAnsi"/>
          <w:szCs w:val="22"/>
        </w:rPr>
      </w:pPr>
      <w:r>
        <w:rPr>
          <w:rFonts w:cstheme="minorHAnsi"/>
          <w:szCs w:val="22"/>
        </w:rPr>
        <w:t>Several</w:t>
      </w:r>
      <w:r w:rsidR="008E7937">
        <w:rPr>
          <w:rFonts w:cstheme="minorHAnsi"/>
          <w:szCs w:val="22"/>
        </w:rPr>
        <w:t xml:space="preserve"> POS</w:t>
      </w:r>
      <w:r w:rsidR="004D4294" w:rsidRPr="00D942B9">
        <w:rPr>
          <w:rFonts w:cstheme="minorHAnsi"/>
          <w:szCs w:val="22"/>
        </w:rPr>
        <w:t xml:space="preserve"> items</w:t>
      </w:r>
      <w:r w:rsidR="004D4294" w:rsidDel="004D4294">
        <w:rPr>
          <w:rFonts w:cstheme="minorHAnsi"/>
          <w:szCs w:val="22"/>
        </w:rPr>
        <w:t xml:space="preserve"> </w:t>
      </w:r>
      <w:r>
        <w:rPr>
          <w:rFonts w:cstheme="minorHAnsi"/>
          <w:szCs w:val="22"/>
        </w:rPr>
        <w:t>were identified</w:t>
      </w:r>
      <w:r w:rsidR="00635D6B">
        <w:rPr>
          <w:rFonts w:cstheme="minorHAnsi"/>
          <w:szCs w:val="22"/>
        </w:rPr>
        <w:t xml:space="preserve"> and are related to</w:t>
      </w:r>
      <w:r w:rsidR="00B173F4">
        <w:rPr>
          <w:rFonts w:cstheme="minorHAnsi"/>
          <w:szCs w:val="22"/>
        </w:rPr>
        <w:t>:</w:t>
      </w:r>
    </w:p>
    <w:p w14:paraId="64C0A0F4" w14:textId="64ECE12F" w:rsidR="00B173F4" w:rsidRDefault="00B847EB" w:rsidP="00513590">
      <w:pPr>
        <w:pStyle w:val="ListParagraph"/>
        <w:numPr>
          <w:ilvl w:val="0"/>
          <w:numId w:val="47"/>
        </w:numPr>
        <w:spacing w:after="0" w:line="240" w:lineRule="auto"/>
        <w:jc w:val="both"/>
        <w:rPr>
          <w:rFonts w:cstheme="minorHAnsi"/>
          <w:szCs w:val="22"/>
        </w:rPr>
      </w:pPr>
      <w:r w:rsidRPr="008E7937">
        <w:rPr>
          <w:rFonts w:cstheme="minorHAnsi"/>
          <w:b/>
          <w:bCs/>
          <w:szCs w:val="22"/>
        </w:rPr>
        <w:t>(Item 3.6)</w:t>
      </w:r>
      <w:r>
        <w:rPr>
          <w:rFonts w:cstheme="minorHAnsi"/>
          <w:szCs w:val="22"/>
        </w:rPr>
        <w:t xml:space="preserve"> </w:t>
      </w:r>
      <w:r w:rsidR="008A79B5" w:rsidRPr="00D66A6B">
        <w:rPr>
          <w:rFonts w:cstheme="minorHAnsi"/>
          <w:szCs w:val="22"/>
        </w:rPr>
        <w:t>Identification</w:t>
      </w:r>
      <w:r w:rsidR="00D475C1" w:rsidRPr="00D66A6B">
        <w:rPr>
          <w:rFonts w:cstheme="minorHAnsi"/>
          <w:szCs w:val="22"/>
        </w:rPr>
        <w:t xml:space="preserve"> of site-specific hazards</w:t>
      </w:r>
      <w:r w:rsidR="001578D5">
        <w:rPr>
          <w:rFonts w:cstheme="minorHAnsi"/>
          <w:szCs w:val="22"/>
        </w:rPr>
        <w:t>.</w:t>
      </w:r>
    </w:p>
    <w:p w14:paraId="148201E8" w14:textId="4333545A" w:rsidR="007C1195" w:rsidRPr="00D66A6B" w:rsidRDefault="009E5AFF" w:rsidP="00513590">
      <w:pPr>
        <w:pStyle w:val="ListParagraph"/>
        <w:numPr>
          <w:ilvl w:val="0"/>
          <w:numId w:val="47"/>
        </w:numPr>
        <w:spacing w:after="0" w:line="240" w:lineRule="auto"/>
        <w:jc w:val="both"/>
        <w:rPr>
          <w:rFonts w:cstheme="minorHAnsi"/>
          <w:szCs w:val="22"/>
        </w:rPr>
      </w:pPr>
      <w:r w:rsidRPr="008E7937">
        <w:rPr>
          <w:rFonts w:cstheme="minorHAnsi"/>
          <w:b/>
          <w:bCs/>
          <w:szCs w:val="22"/>
        </w:rPr>
        <w:t>(Item 3.7)</w:t>
      </w:r>
      <w:r>
        <w:rPr>
          <w:rFonts w:cstheme="minorHAnsi"/>
          <w:szCs w:val="22"/>
        </w:rPr>
        <w:t xml:space="preserve"> </w:t>
      </w:r>
      <w:r w:rsidRPr="009E5AFF">
        <w:rPr>
          <w:rFonts w:cstheme="minorHAnsi"/>
          <w:szCs w:val="22"/>
        </w:rPr>
        <w:t>Possible combinations of internal–internal and internal–external hazards</w:t>
      </w:r>
      <w:r w:rsidR="00CC7E83">
        <w:rPr>
          <w:rFonts w:cstheme="minorHAnsi"/>
          <w:szCs w:val="22"/>
        </w:rPr>
        <w:t>.</w:t>
      </w:r>
    </w:p>
    <w:p w14:paraId="10920A11" w14:textId="7C01EF85" w:rsidR="00D475C1" w:rsidRPr="00D66A6B" w:rsidRDefault="00D33A21" w:rsidP="00513590">
      <w:pPr>
        <w:pStyle w:val="ListParagraph"/>
        <w:numPr>
          <w:ilvl w:val="0"/>
          <w:numId w:val="47"/>
        </w:numPr>
        <w:spacing w:after="0" w:line="240" w:lineRule="auto"/>
        <w:jc w:val="both"/>
        <w:rPr>
          <w:rFonts w:cstheme="minorHAnsi"/>
          <w:szCs w:val="22"/>
        </w:rPr>
      </w:pPr>
      <w:r w:rsidRPr="008E7937">
        <w:rPr>
          <w:rFonts w:cstheme="minorHAnsi"/>
          <w:b/>
          <w:bCs/>
          <w:szCs w:val="22"/>
        </w:rPr>
        <w:t>(Item</w:t>
      </w:r>
      <w:r w:rsidR="007C1195" w:rsidRPr="008E7937">
        <w:rPr>
          <w:rFonts w:cstheme="minorHAnsi"/>
          <w:b/>
          <w:bCs/>
          <w:szCs w:val="22"/>
        </w:rPr>
        <w:t xml:space="preserve"> 3.32)</w:t>
      </w:r>
      <w:r w:rsidR="007C1195">
        <w:rPr>
          <w:rFonts w:cstheme="minorHAnsi"/>
          <w:szCs w:val="22"/>
        </w:rPr>
        <w:t xml:space="preserve"> </w:t>
      </w:r>
      <w:r w:rsidR="00D475C1" w:rsidRPr="00D66A6B">
        <w:rPr>
          <w:rFonts w:cstheme="minorHAnsi"/>
          <w:szCs w:val="22"/>
        </w:rPr>
        <w:t xml:space="preserve">Safety </w:t>
      </w:r>
      <w:r w:rsidR="000E4E4E">
        <w:rPr>
          <w:rFonts w:cstheme="minorHAnsi"/>
          <w:szCs w:val="22"/>
        </w:rPr>
        <w:t>consequenc</w:t>
      </w:r>
      <w:r w:rsidR="004D5476">
        <w:rPr>
          <w:rFonts w:cstheme="minorHAnsi"/>
          <w:szCs w:val="22"/>
        </w:rPr>
        <w:t xml:space="preserve">es of internal hazard </w:t>
      </w:r>
      <w:r w:rsidR="001578D5">
        <w:rPr>
          <w:rFonts w:cstheme="minorHAnsi"/>
          <w:szCs w:val="22"/>
        </w:rPr>
        <w:t xml:space="preserve">in one unit </w:t>
      </w:r>
      <w:r w:rsidR="001578D5" w:rsidRPr="001578D5">
        <w:rPr>
          <w:rFonts w:cstheme="minorHAnsi"/>
          <w:szCs w:val="22"/>
        </w:rPr>
        <w:t xml:space="preserve">for a </w:t>
      </w:r>
      <w:r w:rsidR="008A79B5" w:rsidRPr="001578D5">
        <w:rPr>
          <w:rFonts w:cstheme="minorHAnsi"/>
          <w:szCs w:val="22"/>
        </w:rPr>
        <w:t>neighboring</w:t>
      </w:r>
      <w:r w:rsidR="001578D5" w:rsidRPr="001578D5">
        <w:rPr>
          <w:rFonts w:cstheme="minorHAnsi"/>
          <w:szCs w:val="22"/>
        </w:rPr>
        <w:t xml:space="preserve"> operating unit or other installations on the site</w:t>
      </w:r>
      <w:r w:rsidR="001578D5">
        <w:rPr>
          <w:rFonts w:cstheme="minorHAnsi"/>
          <w:szCs w:val="22"/>
        </w:rPr>
        <w:t>.</w:t>
      </w:r>
    </w:p>
    <w:p w14:paraId="1211809C" w14:textId="0EE335C7" w:rsidR="006F5DA6" w:rsidRDefault="006F5DA6" w:rsidP="006F5DA6">
      <w:pPr>
        <w:spacing w:after="0" w:line="240" w:lineRule="auto"/>
        <w:jc w:val="both"/>
        <w:rPr>
          <w:rFonts w:cstheme="minorHAnsi"/>
        </w:rPr>
      </w:pPr>
      <w:r w:rsidRPr="00286B40">
        <w:rPr>
          <w:rFonts w:cstheme="minorHAnsi"/>
        </w:rPr>
        <w:t>Identification of site-specific hazards</w:t>
      </w:r>
      <w:r w:rsidR="009D4528">
        <w:rPr>
          <w:rFonts w:cstheme="minorHAnsi"/>
        </w:rPr>
        <w:t xml:space="preserve">, implementation of </w:t>
      </w:r>
      <w:r w:rsidR="009D4528" w:rsidRPr="006C739F">
        <w:rPr>
          <w:rFonts w:cstheme="minorHAnsi"/>
        </w:rPr>
        <w:t>administrative measures to reduce the frequency and potential magnitude of the hazards and their effects on SSCs important to safety</w:t>
      </w:r>
      <w:r w:rsidR="009D4528">
        <w:rPr>
          <w:rFonts w:cstheme="minorHAnsi"/>
        </w:rPr>
        <w:t xml:space="preserve">, </w:t>
      </w:r>
      <w:r w:rsidR="00C03825">
        <w:rPr>
          <w:rFonts w:cstheme="minorHAnsi"/>
        </w:rPr>
        <w:t xml:space="preserve">ensuring that the assessment (Demonstration </w:t>
      </w:r>
      <w:r w:rsidR="00C03825" w:rsidRPr="00F00398">
        <w:rPr>
          <w:rFonts w:cstheme="minorHAnsi"/>
        </w:rPr>
        <w:t>that the internal hazards relevant to the design of the nuclear power plant have been considered, and that provisions for prevention and mitigation have been designed with sufficient safety margins to address the uncertainties in the identification and characterization of internal hazards and their effects, as well as for the avoidance of cliff edge effects</w:t>
      </w:r>
      <w:r w:rsidR="00C03825">
        <w:rPr>
          <w:rFonts w:cstheme="minorHAnsi"/>
        </w:rPr>
        <w:t>)</w:t>
      </w:r>
      <w:r w:rsidR="00C03825" w:rsidRPr="00C03825">
        <w:rPr>
          <w:rFonts w:cstheme="minorHAnsi"/>
        </w:rPr>
        <w:t xml:space="preserve"> </w:t>
      </w:r>
      <w:r w:rsidR="00C03825" w:rsidRPr="008A79B5">
        <w:rPr>
          <w:rFonts w:cstheme="minorHAnsi"/>
        </w:rPr>
        <w:t>will be updated before initial loading of the reactor with nuclear fuel, and during plant operation</w:t>
      </w:r>
      <w:r w:rsidR="00C03825">
        <w:rPr>
          <w:rFonts w:cstheme="minorHAnsi"/>
        </w:rPr>
        <w:t xml:space="preserve"> are responsibilities of the Owner.</w:t>
      </w:r>
    </w:p>
    <w:p w14:paraId="084044C4" w14:textId="36F776CD" w:rsidR="00191F21" w:rsidRPr="00286B40" w:rsidRDefault="00191F21" w:rsidP="008D2642">
      <w:pPr>
        <w:jc w:val="both"/>
        <w:rPr>
          <w:rFonts w:cstheme="minorHAnsi"/>
        </w:rPr>
      </w:pPr>
      <w:r w:rsidRPr="00844577">
        <w:rPr>
          <w:i/>
          <w:iCs/>
          <w:lang w:eastAsia="zh-CN"/>
        </w:rPr>
        <w:lastRenderedPageBreak/>
        <w:t xml:space="preserve">Refer to </w:t>
      </w:r>
      <w:r w:rsidRPr="00844577">
        <w:rPr>
          <w:b/>
          <w:bCs/>
          <w:i/>
          <w:iCs/>
          <w:lang w:eastAsia="zh-CN"/>
        </w:rPr>
        <w:t>Subsection 2.</w:t>
      </w:r>
      <w:r>
        <w:rPr>
          <w:b/>
          <w:bCs/>
          <w:i/>
          <w:iCs/>
          <w:lang w:eastAsia="zh-CN"/>
        </w:rPr>
        <w:t>3</w:t>
      </w:r>
      <w:r w:rsidRPr="00844577">
        <w:rPr>
          <w:i/>
          <w:iCs/>
          <w:lang w:eastAsia="zh-CN"/>
        </w:rPr>
        <w:t xml:space="preserve"> of the compliance assessment </w:t>
      </w:r>
      <w:r w:rsidRPr="00227F7D">
        <w:rPr>
          <w:i/>
          <w:iCs/>
          <w:lang w:eastAsia="zh-CN"/>
        </w:rPr>
        <w:t xml:space="preserve">report </w:t>
      </w:r>
      <w:r w:rsidR="00227F7D" w:rsidRPr="00227F7D">
        <w:rPr>
          <w:i/>
          <w:iCs/>
        </w:rPr>
        <w:t>[</w:t>
      </w:r>
      <w:r w:rsidR="00227F7D" w:rsidRPr="00227F7D">
        <w:rPr>
          <w:i/>
          <w:iCs/>
          <w:caps/>
        </w:rPr>
        <w:fldChar w:fldCharType="begin"/>
      </w:r>
      <w:r w:rsidR="00227F7D" w:rsidRPr="00227F7D">
        <w:rPr>
          <w:i/>
          <w:iCs/>
        </w:rPr>
        <w:instrText xml:space="preserve"> REF _Ref145495887 \r \h </w:instrText>
      </w:r>
      <w:r w:rsidR="00227F7D" w:rsidRPr="00227F7D">
        <w:rPr>
          <w:i/>
          <w:iCs/>
          <w:caps/>
        </w:rPr>
        <w:instrText xml:space="preserve"> \* MERGEFORMAT </w:instrText>
      </w:r>
      <w:r w:rsidR="00227F7D" w:rsidRPr="00227F7D">
        <w:rPr>
          <w:i/>
          <w:iCs/>
          <w:caps/>
        </w:rPr>
      </w:r>
      <w:r w:rsidR="00227F7D" w:rsidRPr="00227F7D">
        <w:rPr>
          <w:i/>
          <w:iCs/>
          <w:caps/>
        </w:rPr>
        <w:fldChar w:fldCharType="separate"/>
      </w:r>
      <w:r w:rsidR="00CE4DAB">
        <w:rPr>
          <w:i/>
          <w:iCs/>
        </w:rPr>
        <w:t>49</w:t>
      </w:r>
      <w:r w:rsidR="00227F7D" w:rsidRPr="00227F7D">
        <w:rPr>
          <w:i/>
          <w:iCs/>
          <w:caps/>
        </w:rPr>
        <w:fldChar w:fldCharType="end"/>
      </w:r>
      <w:r w:rsidR="00227F7D" w:rsidRPr="00227F7D">
        <w:rPr>
          <w:i/>
          <w:iCs/>
        </w:rPr>
        <w:t>]</w:t>
      </w:r>
      <w:r w:rsidR="00227F7D" w:rsidRPr="00AF27D7">
        <w:t xml:space="preserve"> </w:t>
      </w:r>
      <w:r w:rsidRPr="00844577">
        <w:rPr>
          <w:i/>
          <w:iCs/>
          <w:lang w:eastAsia="zh-CN"/>
        </w:rPr>
        <w:t>for more details.</w:t>
      </w:r>
    </w:p>
    <w:p w14:paraId="009CD57A" w14:textId="6808C88D" w:rsidR="00527137" w:rsidRDefault="00B23498" w:rsidP="00B23498">
      <w:pPr>
        <w:pStyle w:val="Heading4"/>
      </w:pPr>
      <w:r>
        <w:t xml:space="preserve">SSG 64 - </w:t>
      </w:r>
      <w:r w:rsidR="005B4C7C">
        <w:t>Section 4 (Recommendations for specific internal hazards):</w:t>
      </w:r>
    </w:p>
    <w:p w14:paraId="4160497E" w14:textId="5419D4B8" w:rsidR="005B4C7C" w:rsidRDefault="00551154" w:rsidP="00527137">
      <w:pPr>
        <w:jc w:val="both"/>
        <w:rPr>
          <w:rFonts w:cstheme="minorHAnsi"/>
          <w:szCs w:val="22"/>
        </w:rPr>
      </w:pPr>
      <w:r>
        <w:rPr>
          <w:rFonts w:cstheme="minorHAnsi"/>
          <w:szCs w:val="22"/>
        </w:rPr>
        <w:t xml:space="preserve">Most of the guidelines </w:t>
      </w:r>
      <w:r w:rsidR="007A35BC">
        <w:rPr>
          <w:rFonts w:cstheme="minorHAnsi"/>
          <w:szCs w:val="22"/>
        </w:rPr>
        <w:t xml:space="preserve">in </w:t>
      </w:r>
      <w:r w:rsidR="007A35BC" w:rsidRPr="009C7164">
        <w:rPr>
          <w:rFonts w:cstheme="minorHAnsi"/>
          <w:b/>
          <w:bCs/>
          <w:szCs w:val="22"/>
        </w:rPr>
        <w:t>Section 4</w:t>
      </w:r>
      <w:r w:rsidR="007A35BC">
        <w:rPr>
          <w:rFonts w:cstheme="minorHAnsi"/>
          <w:szCs w:val="22"/>
        </w:rPr>
        <w:t xml:space="preserve"> of the reference document </w:t>
      </w:r>
      <w:r w:rsidR="009C7164" w:rsidRPr="00AF27D7">
        <w:t>[</w:t>
      </w:r>
      <w:r w:rsidR="009C7164">
        <w:rPr>
          <w:caps/>
        </w:rPr>
        <w:fldChar w:fldCharType="begin"/>
      </w:r>
      <w:r w:rsidR="009C7164">
        <w:instrText xml:space="preserve"> REF _Ref152201088 \r \h </w:instrText>
      </w:r>
      <w:r w:rsidR="009C7164">
        <w:rPr>
          <w:caps/>
        </w:rPr>
      </w:r>
      <w:r w:rsidR="009C7164">
        <w:rPr>
          <w:caps/>
        </w:rPr>
        <w:fldChar w:fldCharType="separate"/>
      </w:r>
      <w:r w:rsidR="00CE4DAB">
        <w:t>19</w:t>
      </w:r>
      <w:r w:rsidR="009C7164">
        <w:rPr>
          <w:caps/>
        </w:rPr>
        <w:fldChar w:fldCharType="end"/>
      </w:r>
      <w:r w:rsidR="009C7164" w:rsidRPr="00AF27D7">
        <w:t xml:space="preserve">] </w:t>
      </w:r>
      <w:r w:rsidR="007A35BC">
        <w:rPr>
          <w:rFonts w:cstheme="minorHAnsi"/>
          <w:szCs w:val="22"/>
        </w:rPr>
        <w:t xml:space="preserve">were </w:t>
      </w:r>
      <w:r w:rsidR="00D96CB3">
        <w:rPr>
          <w:rFonts w:cstheme="minorHAnsi"/>
          <w:szCs w:val="22"/>
        </w:rPr>
        <w:t>met</w:t>
      </w:r>
      <w:r w:rsidR="009C7164">
        <w:rPr>
          <w:rFonts w:cstheme="minorHAnsi"/>
          <w:szCs w:val="22"/>
        </w:rPr>
        <w:t xml:space="preserve"> “as stated”</w:t>
      </w:r>
      <w:r w:rsidR="00862755">
        <w:rPr>
          <w:rFonts w:cstheme="minorHAnsi"/>
          <w:szCs w:val="22"/>
        </w:rPr>
        <w:t>. The rest w</w:t>
      </w:r>
      <w:r w:rsidR="009C7164">
        <w:rPr>
          <w:rFonts w:cstheme="minorHAnsi"/>
          <w:szCs w:val="22"/>
        </w:rPr>
        <w:t>ere</w:t>
      </w:r>
      <w:r w:rsidR="00862755">
        <w:rPr>
          <w:rFonts w:cstheme="minorHAnsi"/>
          <w:szCs w:val="22"/>
        </w:rPr>
        <w:t xml:space="preserve"> classified as “</w:t>
      </w:r>
      <w:r w:rsidR="008D2642">
        <w:rPr>
          <w:rFonts w:cstheme="minorHAnsi"/>
          <w:szCs w:val="22"/>
        </w:rPr>
        <w:t>C</w:t>
      </w:r>
      <w:r w:rsidR="00862755">
        <w:rPr>
          <w:rFonts w:cstheme="minorHAnsi"/>
          <w:szCs w:val="22"/>
        </w:rPr>
        <w:t xml:space="preserve">ompliant </w:t>
      </w:r>
      <w:r w:rsidR="00665127">
        <w:rPr>
          <w:rFonts w:cstheme="minorHAnsi"/>
          <w:szCs w:val="22"/>
        </w:rPr>
        <w:t>with objective</w:t>
      </w:r>
      <w:r w:rsidR="00862755">
        <w:rPr>
          <w:rFonts w:cstheme="minorHAnsi"/>
          <w:szCs w:val="22"/>
        </w:rPr>
        <w:t>”</w:t>
      </w:r>
      <w:r w:rsidR="00665127">
        <w:rPr>
          <w:rFonts w:cstheme="minorHAnsi"/>
          <w:szCs w:val="22"/>
        </w:rPr>
        <w:t xml:space="preserve"> or </w:t>
      </w:r>
      <w:r w:rsidR="009C7164">
        <w:rPr>
          <w:rFonts w:cstheme="minorHAnsi"/>
          <w:szCs w:val="22"/>
        </w:rPr>
        <w:t xml:space="preserve">belong to a </w:t>
      </w:r>
      <w:r w:rsidR="008D2642">
        <w:rPr>
          <w:rFonts w:cstheme="minorHAnsi"/>
          <w:szCs w:val="22"/>
        </w:rPr>
        <w:t>“P</w:t>
      </w:r>
      <w:r w:rsidR="00665127">
        <w:rPr>
          <w:rFonts w:cstheme="minorHAnsi"/>
          <w:szCs w:val="22"/>
        </w:rPr>
        <w:t>r</w:t>
      </w:r>
      <w:r w:rsidR="00B15DA3">
        <w:rPr>
          <w:rFonts w:cstheme="minorHAnsi"/>
          <w:szCs w:val="22"/>
        </w:rPr>
        <w:t>oject or site-specific scope</w:t>
      </w:r>
      <w:r w:rsidR="008D2642">
        <w:rPr>
          <w:rFonts w:cstheme="minorHAnsi"/>
          <w:szCs w:val="22"/>
        </w:rPr>
        <w:t>”</w:t>
      </w:r>
      <w:r w:rsidR="00B15DA3">
        <w:rPr>
          <w:rFonts w:cstheme="minorHAnsi"/>
          <w:szCs w:val="22"/>
        </w:rPr>
        <w:t xml:space="preserve">. </w:t>
      </w:r>
    </w:p>
    <w:p w14:paraId="21DF22CC" w14:textId="1BFD3010" w:rsidR="00B15DA3" w:rsidRDefault="008D2642" w:rsidP="00527137">
      <w:pPr>
        <w:jc w:val="both"/>
        <w:rPr>
          <w:rFonts w:cstheme="minorHAnsi"/>
          <w:szCs w:val="22"/>
        </w:rPr>
      </w:pPr>
      <w:r>
        <w:rPr>
          <w:rFonts w:cstheme="minorHAnsi"/>
          <w:szCs w:val="22"/>
        </w:rPr>
        <w:t>“Compliant with objective” (</w:t>
      </w:r>
      <w:r w:rsidR="009C7164">
        <w:rPr>
          <w:rFonts w:cstheme="minorHAnsi"/>
          <w:szCs w:val="22"/>
        </w:rPr>
        <w:t>CWO</w:t>
      </w:r>
      <w:r>
        <w:rPr>
          <w:rFonts w:cstheme="minorHAnsi"/>
          <w:szCs w:val="22"/>
        </w:rPr>
        <w:t>)</w:t>
      </w:r>
      <w:r w:rsidR="009C7164">
        <w:rPr>
          <w:rFonts w:cstheme="minorHAnsi"/>
          <w:szCs w:val="22"/>
        </w:rPr>
        <w:t xml:space="preserve"> </w:t>
      </w:r>
      <w:r w:rsidR="00BA33B9">
        <w:rPr>
          <w:rFonts w:cstheme="minorHAnsi"/>
          <w:szCs w:val="22"/>
        </w:rPr>
        <w:t>items</w:t>
      </w:r>
      <w:r w:rsidR="00EE2F33">
        <w:rPr>
          <w:rFonts w:cstheme="minorHAnsi"/>
          <w:szCs w:val="22"/>
        </w:rPr>
        <w:t xml:space="preserve"> were identified in the </w:t>
      </w:r>
      <w:r w:rsidR="00C9608B">
        <w:rPr>
          <w:rFonts w:cstheme="minorHAnsi"/>
          <w:szCs w:val="22"/>
        </w:rPr>
        <w:t>three subsections.</w:t>
      </w:r>
    </w:p>
    <w:p w14:paraId="29DB9868" w14:textId="4BE48CF3" w:rsidR="002D11D6" w:rsidRDefault="0019233A" w:rsidP="003C1567">
      <w:pPr>
        <w:jc w:val="both"/>
        <w:rPr>
          <w:rFonts w:cstheme="minorHAnsi"/>
          <w:szCs w:val="22"/>
        </w:rPr>
      </w:pPr>
      <w:r>
        <w:rPr>
          <w:rFonts w:cstheme="minorHAnsi"/>
          <w:szCs w:val="22"/>
        </w:rPr>
        <w:t>“</w:t>
      </w:r>
      <w:r w:rsidR="00546107" w:rsidRPr="003C1567">
        <w:rPr>
          <w:rFonts w:cstheme="minorHAnsi"/>
          <w:szCs w:val="22"/>
        </w:rPr>
        <w:t>Interna</w:t>
      </w:r>
      <w:r w:rsidR="00C9608B">
        <w:rPr>
          <w:rFonts w:cstheme="minorHAnsi"/>
          <w:szCs w:val="22"/>
        </w:rPr>
        <w:t>l fires</w:t>
      </w:r>
      <w:r>
        <w:rPr>
          <w:rFonts w:cstheme="minorHAnsi"/>
          <w:szCs w:val="22"/>
        </w:rPr>
        <w:t>”</w:t>
      </w:r>
      <w:r w:rsidR="00C9608B">
        <w:rPr>
          <w:rFonts w:cstheme="minorHAnsi"/>
          <w:szCs w:val="22"/>
        </w:rPr>
        <w:t xml:space="preserve"> subsection</w:t>
      </w:r>
      <w:r w:rsidR="00333349">
        <w:rPr>
          <w:rFonts w:cstheme="minorHAnsi"/>
          <w:szCs w:val="22"/>
        </w:rPr>
        <w:t xml:space="preserve"> contains CWOs related to</w:t>
      </w:r>
      <w:r w:rsidR="00C9608B">
        <w:rPr>
          <w:rFonts w:cstheme="minorHAnsi"/>
          <w:szCs w:val="22"/>
        </w:rPr>
        <w:t xml:space="preserve">: </w:t>
      </w:r>
    </w:p>
    <w:p w14:paraId="74E093A1" w14:textId="58E3DD1C" w:rsidR="00333349" w:rsidRPr="00333349" w:rsidRDefault="00AF496C" w:rsidP="00513590">
      <w:pPr>
        <w:pStyle w:val="ListParagraph"/>
        <w:numPr>
          <w:ilvl w:val="0"/>
          <w:numId w:val="48"/>
        </w:numPr>
        <w:jc w:val="both"/>
        <w:rPr>
          <w:rFonts w:cstheme="minorHAnsi"/>
          <w:szCs w:val="22"/>
        </w:rPr>
      </w:pPr>
      <w:r w:rsidRPr="005D0841">
        <w:rPr>
          <w:rFonts w:cstheme="minorHAnsi"/>
          <w:b/>
          <w:bCs/>
          <w:szCs w:val="22"/>
        </w:rPr>
        <w:t>(Item 4.14)</w:t>
      </w:r>
      <w:r>
        <w:rPr>
          <w:rFonts w:cstheme="minorHAnsi"/>
          <w:szCs w:val="22"/>
        </w:rPr>
        <w:t xml:space="preserve"> </w:t>
      </w:r>
      <w:r w:rsidR="00DF296E">
        <w:rPr>
          <w:rFonts w:cstheme="minorHAnsi"/>
          <w:szCs w:val="22"/>
        </w:rPr>
        <w:t>P</w:t>
      </w:r>
      <w:r w:rsidR="00244C7E" w:rsidRPr="00333349">
        <w:rPr>
          <w:rFonts w:cstheme="minorHAnsi"/>
          <w:szCs w:val="22"/>
        </w:rPr>
        <w:t xml:space="preserve">roviding of spray guards </w:t>
      </w:r>
      <w:r w:rsidR="0010026A" w:rsidRPr="00333349">
        <w:rPr>
          <w:rFonts w:cstheme="minorHAnsi"/>
          <w:szCs w:val="22"/>
        </w:rPr>
        <w:t xml:space="preserve">for systems containing </w:t>
      </w:r>
      <w:r w:rsidR="003964EE" w:rsidRPr="00333349">
        <w:rPr>
          <w:rFonts w:cstheme="minorHAnsi"/>
          <w:szCs w:val="22"/>
        </w:rPr>
        <w:t>pressurized combustible liquid</w:t>
      </w:r>
      <w:r w:rsidR="00333349" w:rsidRPr="00333349">
        <w:rPr>
          <w:rFonts w:cstheme="minorHAnsi"/>
          <w:szCs w:val="22"/>
        </w:rPr>
        <w:t>s</w:t>
      </w:r>
      <w:r w:rsidR="00C63EFC">
        <w:rPr>
          <w:rFonts w:cstheme="minorHAnsi"/>
          <w:szCs w:val="22"/>
        </w:rPr>
        <w:t>.</w:t>
      </w:r>
    </w:p>
    <w:p w14:paraId="25EA9D7A" w14:textId="38A666B2" w:rsidR="00333349" w:rsidRPr="00333349" w:rsidRDefault="00D57D87" w:rsidP="00513590">
      <w:pPr>
        <w:pStyle w:val="ListParagraph"/>
        <w:numPr>
          <w:ilvl w:val="0"/>
          <w:numId w:val="48"/>
        </w:numPr>
        <w:jc w:val="both"/>
        <w:rPr>
          <w:rFonts w:cstheme="minorHAnsi"/>
          <w:szCs w:val="22"/>
        </w:rPr>
      </w:pPr>
      <w:r w:rsidRPr="005D0841">
        <w:rPr>
          <w:rFonts w:cstheme="minorHAnsi"/>
          <w:b/>
          <w:bCs/>
          <w:szCs w:val="22"/>
        </w:rPr>
        <w:t>(Item 4.23)</w:t>
      </w:r>
      <w:r w:rsidR="005D0841">
        <w:rPr>
          <w:rFonts w:cstheme="minorHAnsi"/>
          <w:szCs w:val="22"/>
        </w:rPr>
        <w:t xml:space="preserve"> </w:t>
      </w:r>
      <w:r w:rsidR="00DF296E">
        <w:rPr>
          <w:rFonts w:cstheme="minorHAnsi"/>
          <w:szCs w:val="22"/>
        </w:rPr>
        <w:t>I</w:t>
      </w:r>
      <w:r w:rsidR="00396C63" w:rsidRPr="00333349">
        <w:rPr>
          <w:rFonts w:cstheme="minorHAnsi"/>
          <w:szCs w:val="22"/>
        </w:rPr>
        <w:t xml:space="preserve">ndependency of </w:t>
      </w:r>
      <w:r w:rsidR="004556DC" w:rsidRPr="00333349">
        <w:rPr>
          <w:rFonts w:cstheme="minorHAnsi"/>
          <w:szCs w:val="22"/>
        </w:rPr>
        <w:t>fire detection systems, fire extinguishing systems and support systems</w:t>
      </w:r>
      <w:r w:rsidR="00C63EFC">
        <w:rPr>
          <w:rFonts w:cstheme="minorHAnsi"/>
          <w:szCs w:val="22"/>
        </w:rPr>
        <w:t>.</w:t>
      </w:r>
    </w:p>
    <w:p w14:paraId="606F0714" w14:textId="62BE873D" w:rsidR="00333349" w:rsidRPr="00333349" w:rsidRDefault="00DF296E" w:rsidP="00513590">
      <w:pPr>
        <w:pStyle w:val="ListParagraph"/>
        <w:numPr>
          <w:ilvl w:val="0"/>
          <w:numId w:val="48"/>
        </w:numPr>
        <w:jc w:val="both"/>
        <w:rPr>
          <w:rFonts w:cstheme="minorHAnsi"/>
          <w:szCs w:val="22"/>
        </w:rPr>
      </w:pPr>
      <w:r w:rsidRPr="005D0841">
        <w:rPr>
          <w:rFonts w:cstheme="minorHAnsi"/>
          <w:b/>
          <w:bCs/>
          <w:szCs w:val="22"/>
        </w:rPr>
        <w:t>(Item 4.24)</w:t>
      </w:r>
      <w:r>
        <w:rPr>
          <w:rFonts w:cstheme="minorHAnsi"/>
          <w:szCs w:val="22"/>
        </w:rPr>
        <w:t xml:space="preserve"> C</w:t>
      </w:r>
      <w:r w:rsidR="00323A1C" w:rsidRPr="00333349">
        <w:rPr>
          <w:rFonts w:cstheme="minorHAnsi"/>
          <w:szCs w:val="22"/>
        </w:rPr>
        <w:t>ombination of fir</w:t>
      </w:r>
      <w:r w:rsidR="004E52D7" w:rsidRPr="00333349">
        <w:rPr>
          <w:rFonts w:cstheme="minorHAnsi"/>
          <w:szCs w:val="22"/>
        </w:rPr>
        <w:t xml:space="preserve">e protection systems to control the fire as well as </w:t>
      </w:r>
      <w:r w:rsidR="007630DF" w:rsidRPr="00333349">
        <w:rPr>
          <w:rFonts w:cstheme="minorHAnsi"/>
          <w:szCs w:val="22"/>
        </w:rPr>
        <w:t xml:space="preserve">elements to be considered in ensuring of </w:t>
      </w:r>
      <w:r w:rsidR="002264E8" w:rsidRPr="00333349">
        <w:rPr>
          <w:rFonts w:cstheme="minorHAnsi"/>
          <w:szCs w:val="22"/>
        </w:rPr>
        <w:t>an adequate level of protection for fire compartments</w:t>
      </w:r>
      <w:r w:rsidR="00C63EFC">
        <w:rPr>
          <w:rFonts w:cstheme="minorHAnsi"/>
          <w:szCs w:val="22"/>
        </w:rPr>
        <w:t>.</w:t>
      </w:r>
    </w:p>
    <w:p w14:paraId="02F3FB86" w14:textId="4257216D" w:rsidR="00333349" w:rsidRPr="00333349" w:rsidRDefault="000477BE" w:rsidP="00513590">
      <w:pPr>
        <w:pStyle w:val="ListParagraph"/>
        <w:numPr>
          <w:ilvl w:val="0"/>
          <w:numId w:val="48"/>
        </w:numPr>
        <w:jc w:val="both"/>
        <w:rPr>
          <w:rFonts w:cstheme="minorHAnsi"/>
        </w:rPr>
      </w:pPr>
      <w:r w:rsidRPr="005D0841">
        <w:rPr>
          <w:rFonts w:cstheme="minorHAnsi"/>
          <w:b/>
          <w:bCs/>
          <w:szCs w:val="22"/>
        </w:rPr>
        <w:t>(Item 4.39)</w:t>
      </w:r>
      <w:r>
        <w:rPr>
          <w:rFonts w:cstheme="minorHAnsi"/>
          <w:szCs w:val="22"/>
        </w:rPr>
        <w:t xml:space="preserve"> E</w:t>
      </w:r>
      <w:r w:rsidR="00B4286E" w:rsidRPr="00333349">
        <w:rPr>
          <w:rFonts w:cstheme="minorHAnsi"/>
          <w:szCs w:val="22"/>
        </w:rPr>
        <w:t>nsuring ventilation systems do not compromise</w:t>
      </w:r>
      <w:r w:rsidR="00982E22" w:rsidRPr="00333349">
        <w:rPr>
          <w:rFonts w:cstheme="minorHAnsi"/>
          <w:szCs w:val="22"/>
        </w:rPr>
        <w:t xml:space="preserve"> </w:t>
      </w:r>
      <w:r w:rsidR="00982E22" w:rsidRPr="004951A8">
        <w:rPr>
          <w:rFonts w:cstheme="minorHAnsi"/>
        </w:rPr>
        <w:t>building compartmentation nor compromise the availability of redundant divisions of safety systems</w:t>
      </w:r>
      <w:r w:rsidR="00C63EFC">
        <w:rPr>
          <w:rFonts w:cstheme="minorHAnsi"/>
        </w:rPr>
        <w:t>.</w:t>
      </w:r>
    </w:p>
    <w:p w14:paraId="7E3389D5" w14:textId="23AA2C83" w:rsidR="00333349" w:rsidRPr="00333349" w:rsidRDefault="00BA732D" w:rsidP="00513590">
      <w:pPr>
        <w:pStyle w:val="ListParagraph"/>
        <w:numPr>
          <w:ilvl w:val="0"/>
          <w:numId w:val="48"/>
        </w:numPr>
        <w:jc w:val="both"/>
        <w:rPr>
          <w:rFonts w:cstheme="minorHAnsi"/>
        </w:rPr>
      </w:pPr>
      <w:r w:rsidRPr="005D0841">
        <w:rPr>
          <w:rFonts w:cstheme="minorHAnsi"/>
          <w:b/>
          <w:bCs/>
        </w:rPr>
        <w:t>(Item 4.43)</w:t>
      </w:r>
      <w:r>
        <w:rPr>
          <w:rFonts w:cstheme="minorHAnsi"/>
        </w:rPr>
        <w:t xml:space="preserve"> P</w:t>
      </w:r>
      <w:r w:rsidR="00796D1A" w:rsidRPr="00333349">
        <w:rPr>
          <w:rFonts w:cstheme="minorHAnsi"/>
        </w:rPr>
        <w:t xml:space="preserve">recautions </w:t>
      </w:r>
      <w:r w:rsidR="007A471D" w:rsidRPr="00333349">
        <w:rPr>
          <w:rFonts w:cstheme="minorHAnsi"/>
        </w:rPr>
        <w:t>related to</w:t>
      </w:r>
      <w:r w:rsidR="00796D1A" w:rsidRPr="00333349">
        <w:rPr>
          <w:rFonts w:cstheme="minorHAnsi"/>
        </w:rPr>
        <w:t xml:space="preserve"> </w:t>
      </w:r>
      <w:r w:rsidR="007A471D" w:rsidRPr="00333349">
        <w:rPr>
          <w:rFonts w:cstheme="minorHAnsi"/>
        </w:rPr>
        <w:t>usage of combustible filters</w:t>
      </w:r>
      <w:r w:rsidR="00C63EFC">
        <w:rPr>
          <w:rFonts w:cstheme="minorHAnsi"/>
        </w:rPr>
        <w:t>.</w:t>
      </w:r>
    </w:p>
    <w:p w14:paraId="2FBA53DF" w14:textId="527A763B" w:rsidR="00B312F9" w:rsidRPr="008248B2" w:rsidRDefault="00F215E6" w:rsidP="00513590">
      <w:pPr>
        <w:pStyle w:val="ListParagraph"/>
        <w:numPr>
          <w:ilvl w:val="0"/>
          <w:numId w:val="48"/>
        </w:numPr>
        <w:jc w:val="both"/>
        <w:rPr>
          <w:rFonts w:cstheme="minorHAnsi"/>
          <w:szCs w:val="22"/>
        </w:rPr>
      </w:pPr>
      <w:r w:rsidRPr="005D0841">
        <w:rPr>
          <w:rFonts w:cstheme="minorHAnsi"/>
          <w:b/>
          <w:bCs/>
        </w:rPr>
        <w:t>(Item 4.56)</w:t>
      </w:r>
      <w:r>
        <w:rPr>
          <w:rFonts w:cstheme="minorHAnsi"/>
        </w:rPr>
        <w:t xml:space="preserve"> F</w:t>
      </w:r>
      <w:r w:rsidR="00B80154" w:rsidRPr="00333349">
        <w:rPr>
          <w:rFonts w:cstheme="minorHAnsi"/>
        </w:rPr>
        <w:t>ire protection</w:t>
      </w:r>
      <w:r w:rsidR="001A2EAD" w:rsidRPr="00333349">
        <w:rPr>
          <w:rFonts w:cstheme="minorHAnsi"/>
        </w:rPr>
        <w:t xml:space="preserve"> </w:t>
      </w:r>
      <w:r w:rsidR="00DF5596" w:rsidRPr="00333349">
        <w:rPr>
          <w:rFonts w:cstheme="minorHAnsi"/>
        </w:rPr>
        <w:t>guidelines regarding flammable materials</w:t>
      </w:r>
      <w:r w:rsidR="00B80154" w:rsidRPr="00333349">
        <w:rPr>
          <w:rFonts w:cstheme="minorHAnsi"/>
        </w:rPr>
        <w:t xml:space="preserve"> in turbine building</w:t>
      </w:r>
      <w:r w:rsidR="00DF5596" w:rsidRPr="00333349">
        <w:rPr>
          <w:rFonts w:cstheme="minorHAnsi"/>
        </w:rPr>
        <w:t>.</w:t>
      </w:r>
    </w:p>
    <w:p w14:paraId="0C9FCFC0" w14:textId="657941D5" w:rsidR="008248B2" w:rsidRPr="007C3F0B" w:rsidRDefault="00000237" w:rsidP="00513590">
      <w:pPr>
        <w:pStyle w:val="ListParagraph"/>
        <w:numPr>
          <w:ilvl w:val="0"/>
          <w:numId w:val="48"/>
        </w:numPr>
        <w:jc w:val="both"/>
        <w:rPr>
          <w:rFonts w:cstheme="minorHAnsi"/>
          <w:szCs w:val="22"/>
        </w:rPr>
      </w:pPr>
      <w:r w:rsidRPr="005D0841">
        <w:rPr>
          <w:rFonts w:cstheme="minorHAnsi"/>
          <w:b/>
          <w:bCs/>
        </w:rPr>
        <w:t>(Item 4.57)</w:t>
      </w:r>
      <w:r>
        <w:rPr>
          <w:rFonts w:cstheme="minorHAnsi"/>
        </w:rPr>
        <w:t xml:space="preserve"> </w:t>
      </w:r>
      <w:r w:rsidR="00FD2965">
        <w:rPr>
          <w:rFonts w:cstheme="minorHAnsi"/>
        </w:rPr>
        <w:t xml:space="preserve">Fire protection of safety features for design extension conditions </w:t>
      </w:r>
      <w:r w:rsidR="00A6214D">
        <w:rPr>
          <w:rFonts w:cstheme="minorHAnsi"/>
        </w:rPr>
        <w:t>that are needed to function in the long term under such conditions.</w:t>
      </w:r>
    </w:p>
    <w:p w14:paraId="1DB59C46" w14:textId="4D8DD94C" w:rsidR="00546107" w:rsidRDefault="0019233A" w:rsidP="0019233A">
      <w:pPr>
        <w:jc w:val="both"/>
        <w:rPr>
          <w:rFonts w:cstheme="minorHAnsi"/>
          <w:szCs w:val="22"/>
        </w:rPr>
      </w:pPr>
      <w:r>
        <w:rPr>
          <w:rFonts w:cstheme="minorHAnsi"/>
          <w:szCs w:val="22"/>
        </w:rPr>
        <w:t>“</w:t>
      </w:r>
      <w:r w:rsidR="00F02F4D" w:rsidRPr="0019233A">
        <w:rPr>
          <w:rFonts w:cstheme="minorHAnsi"/>
          <w:szCs w:val="22"/>
        </w:rPr>
        <w:t>Pipe breaks (Pipe whip and jet effect and flooding)</w:t>
      </w:r>
      <w:r>
        <w:rPr>
          <w:rFonts w:cstheme="minorHAnsi"/>
          <w:szCs w:val="22"/>
        </w:rPr>
        <w:t>” subsection contains CWOs related to:</w:t>
      </w:r>
    </w:p>
    <w:p w14:paraId="794701D6" w14:textId="7F700AB2" w:rsidR="007C3F0B" w:rsidRPr="00A614D1" w:rsidRDefault="00E51952" w:rsidP="00513590">
      <w:pPr>
        <w:pStyle w:val="ListParagraph"/>
        <w:numPr>
          <w:ilvl w:val="0"/>
          <w:numId w:val="50"/>
        </w:numPr>
        <w:jc w:val="both"/>
        <w:rPr>
          <w:rFonts w:cstheme="minorHAnsi"/>
          <w:szCs w:val="22"/>
        </w:rPr>
      </w:pPr>
      <w:r w:rsidRPr="005D0841">
        <w:rPr>
          <w:rFonts w:cstheme="minorHAnsi"/>
          <w:b/>
          <w:bCs/>
          <w:szCs w:val="22"/>
        </w:rPr>
        <w:t>(Item 4.112)</w:t>
      </w:r>
      <w:r>
        <w:rPr>
          <w:rFonts w:cstheme="minorHAnsi"/>
          <w:szCs w:val="22"/>
        </w:rPr>
        <w:t xml:space="preserve"> </w:t>
      </w:r>
      <w:r w:rsidR="00A733BD" w:rsidRPr="00A614D1">
        <w:rPr>
          <w:rFonts w:cstheme="minorHAnsi"/>
          <w:szCs w:val="22"/>
        </w:rPr>
        <w:t>Locations of postulated failure</w:t>
      </w:r>
      <w:r w:rsidR="00C63EFC">
        <w:rPr>
          <w:rFonts w:cstheme="minorHAnsi"/>
          <w:szCs w:val="22"/>
        </w:rPr>
        <w:t>.</w:t>
      </w:r>
    </w:p>
    <w:p w14:paraId="7CA3C16F" w14:textId="54F1501A" w:rsidR="00CB0140" w:rsidRPr="00A614D1" w:rsidRDefault="001313DB" w:rsidP="00513590">
      <w:pPr>
        <w:pStyle w:val="ListParagraph"/>
        <w:numPr>
          <w:ilvl w:val="0"/>
          <w:numId w:val="50"/>
        </w:numPr>
        <w:jc w:val="both"/>
        <w:rPr>
          <w:rFonts w:cstheme="minorHAnsi"/>
          <w:szCs w:val="22"/>
        </w:rPr>
      </w:pPr>
      <w:r w:rsidRPr="005D0841">
        <w:rPr>
          <w:rFonts w:cstheme="minorHAnsi"/>
          <w:b/>
          <w:bCs/>
          <w:szCs w:val="22"/>
        </w:rPr>
        <w:t>(</w:t>
      </w:r>
      <w:r w:rsidR="00F33940" w:rsidRPr="005D0841">
        <w:rPr>
          <w:rFonts w:cstheme="minorHAnsi"/>
          <w:b/>
          <w:bCs/>
          <w:szCs w:val="22"/>
        </w:rPr>
        <w:t>Item 4.113)</w:t>
      </w:r>
      <w:r w:rsidR="00F33940">
        <w:rPr>
          <w:rFonts w:cstheme="minorHAnsi"/>
          <w:szCs w:val="22"/>
        </w:rPr>
        <w:t xml:space="preserve"> </w:t>
      </w:r>
      <w:r w:rsidR="00D773F3" w:rsidRPr="00A614D1">
        <w:rPr>
          <w:rFonts w:cstheme="minorHAnsi"/>
          <w:szCs w:val="22"/>
        </w:rPr>
        <w:t xml:space="preserve">Locations of postulated failure </w:t>
      </w:r>
      <w:r w:rsidR="00CB0140" w:rsidRPr="00A614D1">
        <w:rPr>
          <w:rFonts w:cstheme="minorHAnsi"/>
          <w:szCs w:val="22"/>
        </w:rPr>
        <w:t>for small diameter piping systems, which are sensitive to vibration induced failure and to rupture due to external forces.</w:t>
      </w:r>
    </w:p>
    <w:p w14:paraId="554FC5B2" w14:textId="77777777" w:rsidR="008A67BD" w:rsidRDefault="008A67BD" w:rsidP="008A67BD">
      <w:pPr>
        <w:jc w:val="both"/>
        <w:rPr>
          <w:rFonts w:cstheme="minorHAnsi"/>
          <w:szCs w:val="22"/>
        </w:rPr>
      </w:pPr>
      <w:r>
        <w:rPr>
          <w:rFonts w:cstheme="minorHAnsi"/>
          <w:szCs w:val="22"/>
        </w:rPr>
        <w:t>“</w:t>
      </w:r>
      <w:r w:rsidR="00342A94" w:rsidRPr="008A67BD">
        <w:rPr>
          <w:rFonts w:cstheme="minorHAnsi"/>
          <w:szCs w:val="22"/>
        </w:rPr>
        <w:t>Internal flooding</w:t>
      </w:r>
      <w:r>
        <w:rPr>
          <w:rFonts w:cstheme="minorHAnsi"/>
          <w:szCs w:val="22"/>
        </w:rPr>
        <w:t xml:space="preserve">” subsection contains CWOs related to: </w:t>
      </w:r>
    </w:p>
    <w:p w14:paraId="44D811F1" w14:textId="0852D30C" w:rsidR="000D7AF3" w:rsidRPr="00A614D1" w:rsidRDefault="00421A10" w:rsidP="00513590">
      <w:pPr>
        <w:pStyle w:val="ListParagraph"/>
        <w:numPr>
          <w:ilvl w:val="0"/>
          <w:numId w:val="49"/>
        </w:numPr>
        <w:jc w:val="both"/>
        <w:rPr>
          <w:rFonts w:cstheme="minorHAnsi"/>
          <w:szCs w:val="22"/>
        </w:rPr>
      </w:pPr>
      <w:r w:rsidRPr="005D0841">
        <w:rPr>
          <w:rFonts w:cstheme="minorHAnsi"/>
          <w:b/>
          <w:bCs/>
          <w:szCs w:val="22"/>
        </w:rPr>
        <w:t>(Item</w:t>
      </w:r>
      <w:r w:rsidR="00600539" w:rsidRPr="005D0841">
        <w:rPr>
          <w:rFonts w:cstheme="minorHAnsi"/>
          <w:b/>
          <w:bCs/>
          <w:szCs w:val="22"/>
        </w:rPr>
        <w:t xml:space="preserve"> 4.151)</w:t>
      </w:r>
      <w:r w:rsidR="00600539">
        <w:rPr>
          <w:rFonts w:cstheme="minorHAnsi"/>
          <w:szCs w:val="22"/>
        </w:rPr>
        <w:t xml:space="preserve"> </w:t>
      </w:r>
      <w:r w:rsidR="005527AF" w:rsidRPr="00A614D1">
        <w:rPr>
          <w:rFonts w:cstheme="minorHAnsi"/>
          <w:szCs w:val="22"/>
        </w:rPr>
        <w:t>Door</w:t>
      </w:r>
      <w:r w:rsidR="00856560" w:rsidRPr="00A614D1">
        <w:rPr>
          <w:rFonts w:cstheme="minorHAnsi"/>
          <w:szCs w:val="22"/>
        </w:rPr>
        <w:t>s</w:t>
      </w:r>
      <w:r w:rsidR="005527AF" w:rsidRPr="00A614D1">
        <w:rPr>
          <w:rFonts w:cstheme="minorHAnsi"/>
          <w:szCs w:val="22"/>
        </w:rPr>
        <w:t xml:space="preserve"> failure</w:t>
      </w:r>
      <w:r w:rsidR="00856560" w:rsidRPr="00A614D1">
        <w:rPr>
          <w:rFonts w:cstheme="minorHAnsi"/>
          <w:szCs w:val="22"/>
        </w:rPr>
        <w:t xml:space="preserve"> under flooding conditions</w:t>
      </w:r>
      <w:r w:rsidR="00C63EFC">
        <w:rPr>
          <w:rFonts w:cstheme="minorHAnsi"/>
          <w:szCs w:val="22"/>
        </w:rPr>
        <w:t>.</w:t>
      </w:r>
    </w:p>
    <w:p w14:paraId="66294136" w14:textId="5ED3E9FD" w:rsidR="00F5353A" w:rsidRPr="00720939" w:rsidRDefault="005D0841" w:rsidP="00F5353A">
      <w:pPr>
        <w:jc w:val="both"/>
        <w:rPr>
          <w:rFonts w:cstheme="minorHAnsi"/>
          <w:szCs w:val="22"/>
        </w:rPr>
      </w:pPr>
      <w:r>
        <w:rPr>
          <w:rFonts w:cstheme="minorHAnsi"/>
          <w:szCs w:val="22"/>
        </w:rPr>
        <w:t>POS</w:t>
      </w:r>
      <w:r w:rsidR="00F5353A">
        <w:rPr>
          <w:rFonts w:cstheme="minorHAnsi"/>
          <w:szCs w:val="22"/>
        </w:rPr>
        <w:t xml:space="preserve">  </w:t>
      </w:r>
      <w:r w:rsidR="00F5353A" w:rsidRPr="00720939">
        <w:rPr>
          <w:rFonts w:cstheme="minorHAnsi"/>
          <w:szCs w:val="22"/>
        </w:rPr>
        <w:t xml:space="preserve">items were identified in the </w:t>
      </w:r>
      <w:r w:rsidR="00635D6B">
        <w:rPr>
          <w:rFonts w:cstheme="minorHAnsi"/>
          <w:szCs w:val="22"/>
        </w:rPr>
        <w:t>three</w:t>
      </w:r>
      <w:r w:rsidR="00F5353A" w:rsidRPr="00720939">
        <w:rPr>
          <w:rFonts w:cstheme="minorHAnsi"/>
          <w:szCs w:val="22"/>
        </w:rPr>
        <w:t xml:space="preserve"> subsections.</w:t>
      </w:r>
    </w:p>
    <w:p w14:paraId="57B79E91" w14:textId="77777777" w:rsidR="00F5353A" w:rsidRDefault="00F5353A" w:rsidP="00F5353A">
      <w:pPr>
        <w:jc w:val="both"/>
        <w:rPr>
          <w:rFonts w:cstheme="minorHAnsi"/>
          <w:szCs w:val="22"/>
        </w:rPr>
      </w:pPr>
      <w:r>
        <w:rPr>
          <w:rFonts w:cstheme="minorHAnsi"/>
          <w:szCs w:val="22"/>
        </w:rPr>
        <w:t>“</w:t>
      </w:r>
      <w:r w:rsidRPr="003C1567">
        <w:rPr>
          <w:rFonts w:cstheme="minorHAnsi"/>
          <w:szCs w:val="22"/>
        </w:rPr>
        <w:t>Interna</w:t>
      </w:r>
      <w:r>
        <w:rPr>
          <w:rFonts w:cstheme="minorHAnsi"/>
          <w:szCs w:val="22"/>
        </w:rPr>
        <w:t xml:space="preserve">l fires” subsection contains POS items related to: </w:t>
      </w:r>
    </w:p>
    <w:p w14:paraId="3A4AF45F" w14:textId="59108EC5" w:rsidR="00F5353A" w:rsidRPr="00BC3525" w:rsidRDefault="007726E2" w:rsidP="00513590">
      <w:pPr>
        <w:pStyle w:val="ListParagraph"/>
        <w:numPr>
          <w:ilvl w:val="0"/>
          <w:numId w:val="53"/>
        </w:numPr>
        <w:jc w:val="both"/>
        <w:rPr>
          <w:rFonts w:cstheme="minorHAnsi"/>
        </w:rPr>
      </w:pPr>
      <w:r w:rsidRPr="005D0841">
        <w:rPr>
          <w:rFonts w:cstheme="minorHAnsi"/>
          <w:b/>
          <w:bCs/>
        </w:rPr>
        <w:t>(Item 4.15)</w:t>
      </w:r>
      <w:r>
        <w:rPr>
          <w:rFonts w:cstheme="minorHAnsi"/>
        </w:rPr>
        <w:t xml:space="preserve"> </w:t>
      </w:r>
      <w:r w:rsidR="00F5353A" w:rsidRPr="00BC3525">
        <w:rPr>
          <w:rFonts w:cstheme="minorHAnsi"/>
        </w:rPr>
        <w:t>Potential ignition sources arising from plant systems and equipment</w:t>
      </w:r>
      <w:r w:rsidR="00C63EFC">
        <w:rPr>
          <w:rFonts w:cstheme="minorHAnsi"/>
        </w:rPr>
        <w:t>.</w:t>
      </w:r>
    </w:p>
    <w:p w14:paraId="688DB63A" w14:textId="77777777" w:rsidR="00F5353A" w:rsidRPr="007B7D91" w:rsidRDefault="00F5353A" w:rsidP="00F5353A">
      <w:pPr>
        <w:jc w:val="both"/>
        <w:rPr>
          <w:rFonts w:cstheme="minorHAnsi"/>
          <w:szCs w:val="22"/>
        </w:rPr>
      </w:pPr>
      <w:r>
        <w:rPr>
          <w:rFonts w:cstheme="minorHAnsi"/>
          <w:szCs w:val="22"/>
        </w:rPr>
        <w:t xml:space="preserve">“Heavy load drop” subsection contains POS items related to: </w:t>
      </w:r>
    </w:p>
    <w:p w14:paraId="1F94C77B" w14:textId="157204F1" w:rsidR="00F5353A" w:rsidRPr="00BC3525" w:rsidRDefault="00620180" w:rsidP="00513590">
      <w:pPr>
        <w:pStyle w:val="ListParagraph"/>
        <w:numPr>
          <w:ilvl w:val="0"/>
          <w:numId w:val="52"/>
        </w:numPr>
        <w:jc w:val="both"/>
        <w:rPr>
          <w:rFonts w:cstheme="minorHAnsi"/>
          <w:szCs w:val="22"/>
        </w:rPr>
      </w:pPr>
      <w:r w:rsidRPr="005D0841">
        <w:rPr>
          <w:rFonts w:cstheme="minorHAnsi"/>
          <w:b/>
          <w:bCs/>
          <w:szCs w:val="22"/>
        </w:rPr>
        <w:t>(Item 4.181)</w:t>
      </w:r>
      <w:r>
        <w:rPr>
          <w:rFonts w:cstheme="minorHAnsi"/>
          <w:szCs w:val="22"/>
        </w:rPr>
        <w:t xml:space="preserve"> </w:t>
      </w:r>
      <w:r w:rsidR="00F5353A" w:rsidRPr="00BC3525">
        <w:rPr>
          <w:rFonts w:cstheme="minorHAnsi"/>
          <w:szCs w:val="22"/>
        </w:rPr>
        <w:t>Measures to prevent dropped loads</w:t>
      </w:r>
      <w:r w:rsidR="00C63EFC">
        <w:rPr>
          <w:rFonts w:cstheme="minorHAnsi"/>
          <w:szCs w:val="22"/>
        </w:rPr>
        <w:t>.</w:t>
      </w:r>
    </w:p>
    <w:p w14:paraId="29B58F8E" w14:textId="77777777" w:rsidR="00F5353A" w:rsidRPr="007B7D91" w:rsidRDefault="00F5353A" w:rsidP="00F5353A">
      <w:pPr>
        <w:jc w:val="both"/>
        <w:rPr>
          <w:rFonts w:cstheme="minorHAnsi"/>
          <w:szCs w:val="22"/>
        </w:rPr>
      </w:pPr>
      <w:r>
        <w:rPr>
          <w:rFonts w:cstheme="minorHAnsi"/>
          <w:szCs w:val="22"/>
        </w:rPr>
        <w:t xml:space="preserve">“Release of hazardous substances inside the plant” subsection contains POS items related to: </w:t>
      </w:r>
    </w:p>
    <w:p w14:paraId="3550F435" w14:textId="07E3ECAA" w:rsidR="00F5353A" w:rsidRPr="00BC3525" w:rsidRDefault="009C3846" w:rsidP="00513590">
      <w:pPr>
        <w:pStyle w:val="ListParagraph"/>
        <w:numPr>
          <w:ilvl w:val="0"/>
          <w:numId w:val="51"/>
        </w:numPr>
        <w:jc w:val="both"/>
        <w:rPr>
          <w:rFonts w:cstheme="minorHAnsi"/>
          <w:szCs w:val="22"/>
        </w:rPr>
      </w:pPr>
      <w:r w:rsidRPr="005D0841">
        <w:rPr>
          <w:rFonts w:cstheme="minorHAnsi"/>
          <w:b/>
          <w:bCs/>
          <w:szCs w:val="22"/>
        </w:rPr>
        <w:t>(Item 4.203)</w:t>
      </w:r>
      <w:r>
        <w:rPr>
          <w:rFonts w:cstheme="minorHAnsi"/>
          <w:szCs w:val="22"/>
        </w:rPr>
        <w:t xml:space="preserve"> </w:t>
      </w:r>
      <w:r w:rsidR="00F5353A" w:rsidRPr="00BC3525">
        <w:rPr>
          <w:rFonts w:cstheme="minorHAnsi"/>
          <w:szCs w:val="22"/>
        </w:rPr>
        <w:t xml:space="preserve">Revision of inventory of hazardous materials </w:t>
      </w:r>
      <w:r w:rsidR="00C63EFC">
        <w:rPr>
          <w:rFonts w:cstheme="minorHAnsi"/>
          <w:szCs w:val="22"/>
        </w:rPr>
        <w:t>.</w:t>
      </w:r>
    </w:p>
    <w:p w14:paraId="7DB562E0" w14:textId="400DA202" w:rsidR="00F5353A" w:rsidRPr="00BC3525" w:rsidRDefault="009C3846" w:rsidP="00513590">
      <w:pPr>
        <w:pStyle w:val="ListParagraph"/>
        <w:numPr>
          <w:ilvl w:val="0"/>
          <w:numId w:val="51"/>
        </w:numPr>
        <w:jc w:val="both"/>
        <w:rPr>
          <w:rFonts w:cstheme="minorHAnsi"/>
          <w:szCs w:val="22"/>
        </w:rPr>
      </w:pPr>
      <w:r w:rsidRPr="005D0841">
        <w:rPr>
          <w:rFonts w:cstheme="minorHAnsi"/>
          <w:b/>
          <w:bCs/>
          <w:szCs w:val="22"/>
        </w:rPr>
        <w:t>(Item 4.204)</w:t>
      </w:r>
      <w:r>
        <w:rPr>
          <w:rFonts w:cstheme="minorHAnsi"/>
          <w:szCs w:val="22"/>
        </w:rPr>
        <w:t xml:space="preserve"> </w:t>
      </w:r>
      <w:r w:rsidR="00F5353A" w:rsidRPr="00BC3525">
        <w:rPr>
          <w:rFonts w:cstheme="minorHAnsi"/>
          <w:szCs w:val="22"/>
        </w:rPr>
        <w:t>Establishing of a list of the hazardous substances that could potentially be released, using hazard identification process</w:t>
      </w:r>
      <w:r w:rsidR="00C63EFC">
        <w:rPr>
          <w:rFonts w:cstheme="minorHAnsi"/>
          <w:szCs w:val="22"/>
        </w:rPr>
        <w:t>.</w:t>
      </w:r>
    </w:p>
    <w:p w14:paraId="68C5DA1C" w14:textId="1D519C2B" w:rsidR="00F5353A" w:rsidRDefault="009C3846" w:rsidP="00513590">
      <w:pPr>
        <w:pStyle w:val="ListParagraph"/>
        <w:numPr>
          <w:ilvl w:val="0"/>
          <w:numId w:val="51"/>
        </w:numPr>
        <w:jc w:val="both"/>
        <w:rPr>
          <w:rFonts w:cstheme="minorHAnsi"/>
          <w:szCs w:val="22"/>
        </w:rPr>
      </w:pPr>
      <w:r w:rsidRPr="005D0841">
        <w:rPr>
          <w:rFonts w:cstheme="minorHAnsi"/>
          <w:b/>
          <w:bCs/>
          <w:szCs w:val="22"/>
        </w:rPr>
        <w:t>(Item 4.205)</w:t>
      </w:r>
      <w:r>
        <w:rPr>
          <w:rFonts w:cstheme="minorHAnsi"/>
          <w:szCs w:val="22"/>
        </w:rPr>
        <w:t xml:space="preserve"> </w:t>
      </w:r>
      <w:r w:rsidR="00F5353A" w:rsidRPr="00BC3525">
        <w:rPr>
          <w:rFonts w:cstheme="minorHAnsi"/>
          <w:szCs w:val="22"/>
        </w:rPr>
        <w:t>Requirement to the contents of a list of the hazardous substances</w:t>
      </w:r>
      <w:r w:rsidR="00C63EFC">
        <w:rPr>
          <w:rFonts w:cstheme="minorHAnsi"/>
          <w:szCs w:val="22"/>
        </w:rPr>
        <w:t>.</w:t>
      </w:r>
    </w:p>
    <w:p w14:paraId="414EB4A5" w14:textId="4019AAB1" w:rsidR="00227F7D" w:rsidRPr="00227F7D" w:rsidRDefault="00227F7D" w:rsidP="00227F7D">
      <w:pPr>
        <w:jc w:val="both"/>
        <w:rPr>
          <w:i/>
          <w:iCs/>
          <w:lang w:eastAsia="zh-CN"/>
        </w:rPr>
      </w:pPr>
      <w:r w:rsidRPr="00227F7D">
        <w:rPr>
          <w:i/>
          <w:iCs/>
          <w:lang w:eastAsia="zh-CN"/>
        </w:rPr>
        <w:t xml:space="preserve">Refer to </w:t>
      </w:r>
      <w:r w:rsidRPr="00227F7D">
        <w:rPr>
          <w:b/>
          <w:bCs/>
          <w:i/>
          <w:iCs/>
          <w:lang w:eastAsia="zh-CN"/>
        </w:rPr>
        <w:t>Subsection 2.</w:t>
      </w:r>
      <w:r>
        <w:rPr>
          <w:b/>
          <w:bCs/>
          <w:i/>
          <w:iCs/>
          <w:lang w:eastAsia="zh-CN"/>
        </w:rPr>
        <w:t>4</w:t>
      </w:r>
      <w:r w:rsidRPr="00227F7D">
        <w:rPr>
          <w:i/>
          <w:iCs/>
          <w:lang w:eastAsia="zh-CN"/>
        </w:rPr>
        <w:t xml:space="preserve"> of the compliance assessment report </w:t>
      </w:r>
      <w:r w:rsidRPr="00227F7D">
        <w:rPr>
          <w:i/>
          <w:iCs/>
        </w:rPr>
        <w:t>[</w:t>
      </w:r>
      <w:r w:rsidRPr="00227F7D">
        <w:rPr>
          <w:i/>
          <w:iCs/>
          <w:caps/>
        </w:rPr>
        <w:fldChar w:fldCharType="begin"/>
      </w:r>
      <w:r w:rsidRPr="00227F7D">
        <w:rPr>
          <w:i/>
          <w:iCs/>
        </w:rPr>
        <w:instrText xml:space="preserve"> REF _Ref145495887 \r \h </w:instrText>
      </w:r>
      <w:r w:rsidRPr="00227F7D">
        <w:rPr>
          <w:i/>
          <w:iCs/>
          <w:caps/>
        </w:rPr>
        <w:instrText xml:space="preserve"> \* MERGEFORMAT </w:instrText>
      </w:r>
      <w:r w:rsidRPr="00227F7D">
        <w:rPr>
          <w:i/>
          <w:iCs/>
          <w:caps/>
        </w:rPr>
      </w:r>
      <w:r w:rsidRPr="00227F7D">
        <w:rPr>
          <w:i/>
          <w:iCs/>
          <w:caps/>
        </w:rPr>
        <w:fldChar w:fldCharType="separate"/>
      </w:r>
      <w:r w:rsidR="00CE4DAB">
        <w:rPr>
          <w:i/>
          <w:iCs/>
        </w:rPr>
        <w:t>49</w:t>
      </w:r>
      <w:r w:rsidRPr="00227F7D">
        <w:rPr>
          <w:i/>
          <w:iCs/>
          <w:caps/>
        </w:rPr>
        <w:fldChar w:fldCharType="end"/>
      </w:r>
      <w:r w:rsidRPr="00227F7D">
        <w:rPr>
          <w:i/>
          <w:iCs/>
        </w:rPr>
        <w:t>]</w:t>
      </w:r>
      <w:r w:rsidRPr="00AF27D7">
        <w:t xml:space="preserve"> </w:t>
      </w:r>
      <w:r w:rsidRPr="00227F7D">
        <w:rPr>
          <w:i/>
          <w:iCs/>
          <w:lang w:eastAsia="zh-CN"/>
        </w:rPr>
        <w:t>for more details.</w:t>
      </w:r>
    </w:p>
    <w:p w14:paraId="05C8152B" w14:textId="17BDD0D5" w:rsidR="00856560" w:rsidRDefault="00D52B3A" w:rsidP="00D52B3A">
      <w:pPr>
        <w:pStyle w:val="Heading4"/>
      </w:pPr>
      <w:r>
        <w:t xml:space="preserve">SSG 64 - </w:t>
      </w:r>
      <w:r w:rsidR="00C13D2A">
        <w:t>Appendix I (Hazard combinations):</w:t>
      </w:r>
    </w:p>
    <w:p w14:paraId="5F9C5197" w14:textId="6EAD00B6" w:rsidR="00593FAD" w:rsidRDefault="00593FAD" w:rsidP="008A67BD">
      <w:pPr>
        <w:jc w:val="both"/>
        <w:rPr>
          <w:rFonts w:cstheme="minorHAnsi"/>
          <w:szCs w:val="22"/>
        </w:rPr>
      </w:pPr>
      <w:r>
        <w:rPr>
          <w:rFonts w:cstheme="minorHAnsi"/>
          <w:szCs w:val="22"/>
        </w:rPr>
        <w:t xml:space="preserve">All the </w:t>
      </w:r>
      <w:r w:rsidR="009C7164">
        <w:rPr>
          <w:rFonts w:cstheme="minorHAnsi"/>
          <w:szCs w:val="22"/>
        </w:rPr>
        <w:t xml:space="preserve">guidelines </w:t>
      </w:r>
      <w:r w:rsidR="008E1EF9">
        <w:rPr>
          <w:rFonts w:cstheme="minorHAnsi"/>
          <w:szCs w:val="22"/>
        </w:rPr>
        <w:t xml:space="preserve">in </w:t>
      </w:r>
      <w:r w:rsidR="008E1EF9" w:rsidRPr="008E1EF9">
        <w:rPr>
          <w:rFonts w:cstheme="minorHAnsi"/>
          <w:b/>
          <w:bCs/>
          <w:szCs w:val="22"/>
        </w:rPr>
        <w:t>Appendix I</w:t>
      </w:r>
      <w:r w:rsidR="008E1EF9">
        <w:rPr>
          <w:rFonts w:cstheme="minorHAnsi"/>
          <w:szCs w:val="22"/>
        </w:rPr>
        <w:t xml:space="preserve"> to the reference document </w:t>
      </w:r>
      <w:r w:rsidR="008E1EF9" w:rsidRPr="00AF27D7">
        <w:t>[</w:t>
      </w:r>
      <w:r w:rsidR="008E1EF9">
        <w:rPr>
          <w:caps/>
        </w:rPr>
        <w:fldChar w:fldCharType="begin"/>
      </w:r>
      <w:r w:rsidR="008E1EF9">
        <w:instrText xml:space="preserve"> REF _Ref152201088 \r \h </w:instrText>
      </w:r>
      <w:r w:rsidR="008E1EF9">
        <w:rPr>
          <w:caps/>
        </w:rPr>
      </w:r>
      <w:r w:rsidR="008E1EF9">
        <w:rPr>
          <w:caps/>
        </w:rPr>
        <w:fldChar w:fldCharType="separate"/>
      </w:r>
      <w:r w:rsidR="00CE4DAB">
        <w:t>19</w:t>
      </w:r>
      <w:r w:rsidR="008E1EF9">
        <w:rPr>
          <w:caps/>
        </w:rPr>
        <w:fldChar w:fldCharType="end"/>
      </w:r>
      <w:r w:rsidR="008E1EF9" w:rsidRPr="00AF27D7">
        <w:t xml:space="preserve">] </w:t>
      </w:r>
      <w:r w:rsidR="008E1EF9">
        <w:t xml:space="preserve">are fully </w:t>
      </w:r>
      <w:r w:rsidR="00D96CB3">
        <w:t>met</w:t>
      </w:r>
      <w:r w:rsidR="008E1EF9">
        <w:t xml:space="preserve"> by Westinghouse.</w:t>
      </w:r>
      <w:r>
        <w:rPr>
          <w:rFonts w:cstheme="minorHAnsi"/>
          <w:szCs w:val="22"/>
        </w:rPr>
        <w:t xml:space="preserve"> </w:t>
      </w:r>
    </w:p>
    <w:p w14:paraId="6DC33E4A" w14:textId="104E94F6" w:rsidR="00964108" w:rsidRDefault="008E1EF9" w:rsidP="008A67BD">
      <w:pPr>
        <w:jc w:val="both"/>
        <w:rPr>
          <w:rFonts w:cstheme="minorHAnsi"/>
          <w:szCs w:val="22"/>
        </w:rPr>
      </w:pPr>
      <w:r>
        <w:rPr>
          <w:rFonts w:cstheme="minorHAnsi"/>
          <w:szCs w:val="22"/>
        </w:rPr>
        <w:t xml:space="preserve">Several POS </w:t>
      </w:r>
      <w:r w:rsidR="00964108" w:rsidRPr="00720939">
        <w:rPr>
          <w:rFonts w:cstheme="minorHAnsi"/>
          <w:szCs w:val="22"/>
        </w:rPr>
        <w:t xml:space="preserve">items were identified </w:t>
      </w:r>
      <w:r w:rsidR="007C08E6">
        <w:rPr>
          <w:rFonts w:cstheme="minorHAnsi"/>
          <w:szCs w:val="22"/>
        </w:rPr>
        <w:t>in this section</w:t>
      </w:r>
      <w:r w:rsidR="005D0841">
        <w:rPr>
          <w:rFonts w:cstheme="minorHAnsi"/>
          <w:szCs w:val="22"/>
        </w:rPr>
        <w:t xml:space="preserve"> and are related to</w:t>
      </w:r>
      <w:r w:rsidR="007C08E6">
        <w:rPr>
          <w:rFonts w:cstheme="minorHAnsi"/>
          <w:szCs w:val="22"/>
        </w:rPr>
        <w:t>:</w:t>
      </w:r>
    </w:p>
    <w:p w14:paraId="34DF1914" w14:textId="54C501C1" w:rsidR="007C08E6" w:rsidRPr="00B05169" w:rsidRDefault="00707AB9" w:rsidP="00513590">
      <w:pPr>
        <w:pStyle w:val="ListParagraph"/>
        <w:numPr>
          <w:ilvl w:val="0"/>
          <w:numId w:val="54"/>
        </w:numPr>
        <w:jc w:val="both"/>
        <w:rPr>
          <w:rFonts w:cstheme="minorHAnsi"/>
          <w:szCs w:val="22"/>
        </w:rPr>
      </w:pPr>
      <w:r w:rsidRPr="005D0841">
        <w:rPr>
          <w:rFonts w:cstheme="minorHAnsi"/>
          <w:b/>
          <w:bCs/>
          <w:szCs w:val="22"/>
        </w:rPr>
        <w:lastRenderedPageBreak/>
        <w:t>(Item I.2)</w:t>
      </w:r>
      <w:r>
        <w:rPr>
          <w:rFonts w:cstheme="minorHAnsi"/>
          <w:szCs w:val="22"/>
        </w:rPr>
        <w:t xml:space="preserve"> </w:t>
      </w:r>
      <w:r w:rsidR="001367C0" w:rsidRPr="00B05169">
        <w:rPr>
          <w:rFonts w:cstheme="minorHAnsi"/>
          <w:szCs w:val="22"/>
        </w:rPr>
        <w:t>Combined hazards</w:t>
      </w:r>
      <w:r w:rsidR="00C63EFC">
        <w:rPr>
          <w:rFonts w:cstheme="minorHAnsi"/>
          <w:szCs w:val="22"/>
        </w:rPr>
        <w:t>.</w:t>
      </w:r>
    </w:p>
    <w:p w14:paraId="794D3046" w14:textId="6E711120" w:rsidR="001367C0" w:rsidRDefault="00B036A1" w:rsidP="00513590">
      <w:pPr>
        <w:pStyle w:val="ListParagraph"/>
        <w:numPr>
          <w:ilvl w:val="0"/>
          <w:numId w:val="54"/>
        </w:numPr>
        <w:jc w:val="both"/>
        <w:rPr>
          <w:rFonts w:cstheme="minorHAnsi"/>
          <w:szCs w:val="22"/>
        </w:rPr>
      </w:pPr>
      <w:r w:rsidRPr="005D0841">
        <w:rPr>
          <w:rFonts w:cstheme="minorHAnsi"/>
          <w:b/>
          <w:bCs/>
          <w:szCs w:val="22"/>
        </w:rPr>
        <w:t>(Item I.6)</w:t>
      </w:r>
      <w:r>
        <w:rPr>
          <w:rFonts w:cstheme="minorHAnsi"/>
          <w:szCs w:val="22"/>
        </w:rPr>
        <w:t xml:space="preserve"> </w:t>
      </w:r>
      <w:r w:rsidR="001617D5" w:rsidRPr="00B05169">
        <w:rPr>
          <w:rFonts w:cstheme="minorHAnsi"/>
          <w:szCs w:val="22"/>
        </w:rPr>
        <w:t xml:space="preserve">Screening criteria for </w:t>
      </w:r>
      <w:r w:rsidR="00A56E75" w:rsidRPr="00B05169">
        <w:rPr>
          <w:rFonts w:cstheme="minorHAnsi"/>
          <w:szCs w:val="22"/>
        </w:rPr>
        <w:t xml:space="preserve">a </w:t>
      </w:r>
      <w:r w:rsidR="001617D5" w:rsidRPr="00B05169">
        <w:rPr>
          <w:rFonts w:cstheme="minorHAnsi"/>
          <w:szCs w:val="22"/>
        </w:rPr>
        <w:t>hazard combination list</w:t>
      </w:r>
      <w:r w:rsidR="00C63EFC">
        <w:rPr>
          <w:rFonts w:cstheme="minorHAnsi"/>
          <w:szCs w:val="22"/>
        </w:rPr>
        <w:t>.</w:t>
      </w:r>
    </w:p>
    <w:p w14:paraId="10FB795C" w14:textId="100ADF86" w:rsidR="00227F7D" w:rsidRPr="00227F7D" w:rsidRDefault="00227F7D" w:rsidP="00227F7D">
      <w:pPr>
        <w:jc w:val="both"/>
        <w:rPr>
          <w:i/>
          <w:iCs/>
          <w:lang w:eastAsia="zh-CN"/>
        </w:rPr>
      </w:pPr>
      <w:r w:rsidRPr="00227F7D">
        <w:rPr>
          <w:i/>
          <w:iCs/>
          <w:lang w:eastAsia="zh-CN"/>
        </w:rPr>
        <w:t xml:space="preserve">Refer to </w:t>
      </w:r>
      <w:r w:rsidRPr="00227F7D">
        <w:rPr>
          <w:b/>
          <w:bCs/>
          <w:i/>
          <w:iCs/>
          <w:lang w:eastAsia="zh-CN"/>
        </w:rPr>
        <w:t>Subsection 2.</w:t>
      </w:r>
      <w:r w:rsidR="0033686E">
        <w:rPr>
          <w:b/>
          <w:bCs/>
          <w:i/>
          <w:iCs/>
          <w:lang w:eastAsia="zh-CN"/>
        </w:rPr>
        <w:t>5</w:t>
      </w:r>
      <w:r w:rsidRPr="00227F7D">
        <w:rPr>
          <w:i/>
          <w:iCs/>
          <w:lang w:eastAsia="zh-CN"/>
        </w:rPr>
        <w:t xml:space="preserve"> of the compliance assessment report </w:t>
      </w:r>
      <w:r w:rsidRPr="00227F7D">
        <w:rPr>
          <w:i/>
          <w:iCs/>
        </w:rPr>
        <w:t>[</w:t>
      </w:r>
      <w:r w:rsidRPr="00227F7D">
        <w:rPr>
          <w:i/>
          <w:iCs/>
          <w:caps/>
        </w:rPr>
        <w:fldChar w:fldCharType="begin"/>
      </w:r>
      <w:r w:rsidRPr="00227F7D">
        <w:rPr>
          <w:i/>
          <w:iCs/>
        </w:rPr>
        <w:instrText xml:space="preserve"> REF _Ref145495887 \r \h </w:instrText>
      </w:r>
      <w:r w:rsidRPr="00227F7D">
        <w:rPr>
          <w:i/>
          <w:iCs/>
          <w:caps/>
        </w:rPr>
        <w:instrText xml:space="preserve"> \* MERGEFORMAT </w:instrText>
      </w:r>
      <w:r w:rsidRPr="00227F7D">
        <w:rPr>
          <w:i/>
          <w:iCs/>
          <w:caps/>
        </w:rPr>
      </w:r>
      <w:r w:rsidRPr="00227F7D">
        <w:rPr>
          <w:i/>
          <w:iCs/>
          <w:caps/>
        </w:rPr>
        <w:fldChar w:fldCharType="separate"/>
      </w:r>
      <w:r w:rsidR="00CE4DAB">
        <w:rPr>
          <w:i/>
          <w:iCs/>
        </w:rPr>
        <w:t>49</w:t>
      </w:r>
      <w:r w:rsidRPr="00227F7D">
        <w:rPr>
          <w:i/>
          <w:iCs/>
          <w:caps/>
        </w:rPr>
        <w:fldChar w:fldCharType="end"/>
      </w:r>
      <w:r w:rsidRPr="00227F7D">
        <w:rPr>
          <w:i/>
          <w:iCs/>
        </w:rPr>
        <w:t>]</w:t>
      </w:r>
      <w:r w:rsidRPr="00AF27D7">
        <w:t xml:space="preserve"> </w:t>
      </w:r>
      <w:r w:rsidRPr="00227F7D">
        <w:rPr>
          <w:i/>
          <w:iCs/>
          <w:lang w:eastAsia="zh-CN"/>
        </w:rPr>
        <w:t>for more details.</w:t>
      </w:r>
    </w:p>
    <w:p w14:paraId="4663EB5C" w14:textId="480D9411" w:rsidR="00C13D2A" w:rsidRDefault="00D52B3A" w:rsidP="00D52B3A">
      <w:pPr>
        <w:pStyle w:val="Heading4"/>
      </w:pPr>
      <w:r>
        <w:t xml:space="preserve">SSG 64 - </w:t>
      </w:r>
      <w:r w:rsidR="00C13D2A">
        <w:t>Appendix II (</w:t>
      </w:r>
      <w:r w:rsidR="0039666C">
        <w:t>Detailed guidance on internal fires):</w:t>
      </w:r>
    </w:p>
    <w:p w14:paraId="1DE4C3D4" w14:textId="5655B27E" w:rsidR="0082661A" w:rsidRDefault="0033686E" w:rsidP="008A67BD">
      <w:pPr>
        <w:jc w:val="both"/>
        <w:rPr>
          <w:rFonts w:cstheme="minorHAnsi"/>
          <w:szCs w:val="22"/>
        </w:rPr>
      </w:pPr>
      <w:r>
        <w:rPr>
          <w:rFonts w:cstheme="minorHAnsi"/>
          <w:szCs w:val="22"/>
        </w:rPr>
        <w:t>Guidelines</w:t>
      </w:r>
      <w:r w:rsidR="0082661A">
        <w:rPr>
          <w:rFonts w:cstheme="minorHAnsi"/>
          <w:szCs w:val="22"/>
        </w:rPr>
        <w:t xml:space="preserve"> </w:t>
      </w:r>
      <w:r w:rsidR="004D5F85">
        <w:rPr>
          <w:rFonts w:cstheme="minorHAnsi"/>
          <w:szCs w:val="22"/>
        </w:rPr>
        <w:t xml:space="preserve">in Appendix II to the reference document </w:t>
      </w:r>
      <w:r w:rsidR="004D5F85" w:rsidRPr="00AF27D7">
        <w:t>[</w:t>
      </w:r>
      <w:r w:rsidR="004D5F85">
        <w:rPr>
          <w:caps/>
        </w:rPr>
        <w:fldChar w:fldCharType="begin"/>
      </w:r>
      <w:r w:rsidR="004D5F85">
        <w:instrText xml:space="preserve"> REF _Ref152201088 \r \h </w:instrText>
      </w:r>
      <w:r w:rsidR="004D5F85">
        <w:rPr>
          <w:caps/>
        </w:rPr>
      </w:r>
      <w:r w:rsidR="004D5F85">
        <w:rPr>
          <w:caps/>
        </w:rPr>
        <w:fldChar w:fldCharType="separate"/>
      </w:r>
      <w:r w:rsidR="00CE4DAB">
        <w:t>19</w:t>
      </w:r>
      <w:r w:rsidR="004D5F85">
        <w:rPr>
          <w:caps/>
        </w:rPr>
        <w:fldChar w:fldCharType="end"/>
      </w:r>
      <w:r w:rsidR="004D5F85" w:rsidRPr="00AF27D7">
        <w:t>]</w:t>
      </w:r>
      <w:r w:rsidR="004D5F85">
        <w:rPr>
          <w:rFonts w:cstheme="minorHAnsi"/>
          <w:szCs w:val="22"/>
        </w:rPr>
        <w:t xml:space="preserve"> </w:t>
      </w:r>
      <w:r w:rsidR="008B6397">
        <w:rPr>
          <w:rFonts w:cstheme="minorHAnsi"/>
          <w:szCs w:val="22"/>
        </w:rPr>
        <w:t xml:space="preserve">that fall </w:t>
      </w:r>
      <w:r w:rsidR="002B3B03">
        <w:rPr>
          <w:rFonts w:cstheme="minorHAnsi"/>
          <w:szCs w:val="22"/>
        </w:rPr>
        <w:t>under the</w:t>
      </w:r>
      <w:r w:rsidR="008B6397">
        <w:rPr>
          <w:rFonts w:cstheme="minorHAnsi"/>
          <w:szCs w:val="22"/>
        </w:rPr>
        <w:t xml:space="preserve"> scope </w:t>
      </w:r>
      <w:r w:rsidR="00AA4FC3">
        <w:rPr>
          <w:rFonts w:cstheme="minorHAnsi"/>
          <w:szCs w:val="22"/>
        </w:rPr>
        <w:t xml:space="preserve">of responsibility of </w:t>
      </w:r>
      <w:r w:rsidR="008B6397">
        <w:rPr>
          <w:rFonts w:cstheme="minorHAnsi"/>
          <w:szCs w:val="22"/>
        </w:rPr>
        <w:t>Westinghouse are</w:t>
      </w:r>
      <w:r w:rsidR="00AA4FC3">
        <w:rPr>
          <w:rFonts w:cstheme="minorHAnsi"/>
          <w:szCs w:val="22"/>
        </w:rPr>
        <w:t xml:space="preserve"> </w:t>
      </w:r>
      <w:r w:rsidR="00D96CB3">
        <w:rPr>
          <w:rFonts w:cstheme="minorHAnsi"/>
          <w:szCs w:val="22"/>
        </w:rPr>
        <w:t>met</w:t>
      </w:r>
      <w:r w:rsidR="008B6397">
        <w:rPr>
          <w:rFonts w:cstheme="minorHAnsi"/>
          <w:szCs w:val="22"/>
        </w:rPr>
        <w:t>. Meeting the rest of</w:t>
      </w:r>
      <w:r w:rsidR="00D96CB3">
        <w:rPr>
          <w:rFonts w:cstheme="minorHAnsi"/>
          <w:szCs w:val="22"/>
        </w:rPr>
        <w:t xml:space="preserve"> the </w:t>
      </w:r>
      <w:r w:rsidR="002B3B03">
        <w:rPr>
          <w:rFonts w:cstheme="minorHAnsi"/>
          <w:szCs w:val="22"/>
        </w:rPr>
        <w:t>guidelines</w:t>
      </w:r>
      <w:r w:rsidR="008B6397">
        <w:rPr>
          <w:rFonts w:cstheme="minorHAnsi"/>
          <w:szCs w:val="22"/>
        </w:rPr>
        <w:t xml:space="preserve"> is responsibility of the Owner.</w:t>
      </w:r>
    </w:p>
    <w:p w14:paraId="103A90C6" w14:textId="4EFF0F8D" w:rsidR="0039666C" w:rsidRDefault="0039666C" w:rsidP="0039666C">
      <w:pPr>
        <w:jc w:val="both"/>
        <w:rPr>
          <w:rFonts w:cstheme="minorHAnsi"/>
          <w:szCs w:val="22"/>
        </w:rPr>
      </w:pPr>
      <w:r>
        <w:rPr>
          <w:rFonts w:cstheme="minorHAnsi"/>
          <w:szCs w:val="22"/>
        </w:rPr>
        <w:t xml:space="preserve">Several </w:t>
      </w:r>
      <w:r w:rsidR="002B3B03">
        <w:rPr>
          <w:rFonts w:cstheme="minorHAnsi"/>
          <w:szCs w:val="22"/>
        </w:rPr>
        <w:t xml:space="preserve">CWO </w:t>
      </w:r>
      <w:r>
        <w:rPr>
          <w:rFonts w:cstheme="minorHAnsi"/>
          <w:szCs w:val="22"/>
        </w:rPr>
        <w:t>items were identified</w:t>
      </w:r>
      <w:r w:rsidR="004D5F85">
        <w:rPr>
          <w:rFonts w:cstheme="minorHAnsi"/>
          <w:szCs w:val="22"/>
        </w:rPr>
        <w:t xml:space="preserve"> and are related to</w:t>
      </w:r>
      <w:r w:rsidR="00107CA4">
        <w:rPr>
          <w:rFonts w:cstheme="minorHAnsi"/>
          <w:szCs w:val="22"/>
        </w:rPr>
        <w:t>:</w:t>
      </w:r>
    </w:p>
    <w:p w14:paraId="1E46FDDE" w14:textId="76B60000" w:rsidR="00107CA4" w:rsidRPr="00643377" w:rsidRDefault="00CE198A" w:rsidP="00513590">
      <w:pPr>
        <w:pStyle w:val="ListParagraph"/>
        <w:numPr>
          <w:ilvl w:val="0"/>
          <w:numId w:val="49"/>
        </w:numPr>
        <w:jc w:val="both"/>
        <w:rPr>
          <w:rFonts w:cstheme="minorHAnsi"/>
          <w:szCs w:val="22"/>
        </w:rPr>
      </w:pPr>
      <w:r w:rsidRPr="002B3B03">
        <w:rPr>
          <w:rFonts w:cstheme="minorHAnsi"/>
          <w:b/>
          <w:bCs/>
          <w:szCs w:val="22"/>
        </w:rPr>
        <w:t>(Item II</w:t>
      </w:r>
      <w:r w:rsidR="00CD0585" w:rsidRPr="002B3B03">
        <w:rPr>
          <w:rFonts w:cstheme="minorHAnsi"/>
          <w:b/>
          <w:bCs/>
          <w:szCs w:val="22"/>
        </w:rPr>
        <w:t>.49)</w:t>
      </w:r>
      <w:r w:rsidR="00CD0585">
        <w:rPr>
          <w:rFonts w:cstheme="minorHAnsi"/>
          <w:szCs w:val="22"/>
        </w:rPr>
        <w:t xml:space="preserve"> </w:t>
      </w:r>
      <w:r w:rsidR="00871841" w:rsidRPr="00643377">
        <w:rPr>
          <w:rFonts w:cstheme="minorHAnsi"/>
          <w:szCs w:val="22"/>
        </w:rPr>
        <w:t xml:space="preserve">Design considerations for </w:t>
      </w:r>
      <w:r w:rsidR="00783127" w:rsidRPr="00643377">
        <w:rPr>
          <w:rFonts w:cstheme="minorHAnsi"/>
          <w:szCs w:val="22"/>
        </w:rPr>
        <w:t>any fixed extinguishing system that is solely manually actuated</w:t>
      </w:r>
      <w:r w:rsidR="00C63EFC">
        <w:rPr>
          <w:rFonts w:cstheme="minorHAnsi"/>
          <w:szCs w:val="22"/>
        </w:rPr>
        <w:t>.</w:t>
      </w:r>
    </w:p>
    <w:p w14:paraId="4B9C0338" w14:textId="1D56B6DB" w:rsidR="00783127" w:rsidRPr="00643377" w:rsidRDefault="00D64F64" w:rsidP="00513590">
      <w:pPr>
        <w:pStyle w:val="ListParagraph"/>
        <w:numPr>
          <w:ilvl w:val="0"/>
          <w:numId w:val="49"/>
        </w:numPr>
        <w:jc w:val="both"/>
        <w:rPr>
          <w:rFonts w:cstheme="minorHAnsi"/>
          <w:szCs w:val="22"/>
        </w:rPr>
      </w:pPr>
      <w:r w:rsidRPr="002B3B03">
        <w:rPr>
          <w:rFonts w:cstheme="minorHAnsi"/>
          <w:b/>
          <w:bCs/>
          <w:szCs w:val="22"/>
        </w:rPr>
        <w:t>(Item II.60)</w:t>
      </w:r>
      <w:r>
        <w:rPr>
          <w:rFonts w:cstheme="minorHAnsi"/>
          <w:szCs w:val="22"/>
        </w:rPr>
        <w:t xml:space="preserve"> </w:t>
      </w:r>
      <w:r w:rsidR="00BF4EF9" w:rsidRPr="00643377">
        <w:rPr>
          <w:rFonts w:cstheme="minorHAnsi"/>
          <w:szCs w:val="22"/>
        </w:rPr>
        <w:t xml:space="preserve">Required provisions for </w:t>
      </w:r>
      <w:r w:rsidR="008B7A06" w:rsidRPr="00643377">
        <w:rPr>
          <w:rFonts w:cstheme="minorHAnsi"/>
          <w:szCs w:val="22"/>
        </w:rPr>
        <w:t>the fire hydrant system for the reactor</w:t>
      </w:r>
      <w:r w:rsidR="00C63EFC">
        <w:rPr>
          <w:rFonts w:cstheme="minorHAnsi"/>
          <w:szCs w:val="22"/>
        </w:rPr>
        <w:t>.</w:t>
      </w:r>
    </w:p>
    <w:p w14:paraId="60D44418" w14:textId="1F73630E" w:rsidR="0039666C" w:rsidRDefault="006645B5" w:rsidP="00513590">
      <w:pPr>
        <w:pStyle w:val="ListParagraph"/>
        <w:numPr>
          <w:ilvl w:val="0"/>
          <w:numId w:val="49"/>
        </w:numPr>
        <w:jc w:val="both"/>
        <w:rPr>
          <w:rFonts w:cstheme="minorHAnsi"/>
          <w:szCs w:val="22"/>
        </w:rPr>
      </w:pPr>
      <w:r w:rsidRPr="002B3B03">
        <w:rPr>
          <w:rFonts w:cstheme="minorHAnsi"/>
          <w:b/>
          <w:bCs/>
          <w:szCs w:val="22"/>
        </w:rPr>
        <w:t xml:space="preserve">(Item </w:t>
      </w:r>
      <w:r w:rsidR="0068733E" w:rsidRPr="002B3B03">
        <w:rPr>
          <w:rFonts w:cstheme="minorHAnsi"/>
          <w:b/>
          <w:bCs/>
          <w:szCs w:val="22"/>
        </w:rPr>
        <w:t>II.65)</w:t>
      </w:r>
      <w:r w:rsidR="0068733E">
        <w:rPr>
          <w:rFonts w:cstheme="minorHAnsi"/>
          <w:szCs w:val="22"/>
        </w:rPr>
        <w:t xml:space="preserve"> </w:t>
      </w:r>
      <w:r w:rsidR="008C3D09" w:rsidRPr="00643377">
        <w:rPr>
          <w:rFonts w:cstheme="minorHAnsi"/>
          <w:szCs w:val="22"/>
        </w:rPr>
        <w:t>Considerations for the</w:t>
      </w:r>
      <w:r w:rsidR="0063042E" w:rsidRPr="00643377">
        <w:rPr>
          <w:rFonts w:cstheme="minorHAnsi"/>
          <w:szCs w:val="22"/>
        </w:rPr>
        <w:t xml:space="preserve"> main loop of the water supply system for the fire extinguishing equipment and water distribution</w:t>
      </w:r>
      <w:r w:rsidR="000D67DE" w:rsidRPr="000D67DE">
        <w:t xml:space="preserve"> </w:t>
      </w:r>
      <w:r w:rsidR="000D67DE" w:rsidRPr="00643377">
        <w:rPr>
          <w:rFonts w:cstheme="minorHAnsi"/>
          <w:szCs w:val="22"/>
        </w:rPr>
        <w:t>water to the fire extinguishing equipment</w:t>
      </w:r>
      <w:r w:rsidR="00C63EFC">
        <w:rPr>
          <w:rFonts w:cstheme="minorHAnsi"/>
          <w:szCs w:val="22"/>
        </w:rPr>
        <w:t>.</w:t>
      </w:r>
    </w:p>
    <w:p w14:paraId="41180397" w14:textId="2A0471CF" w:rsidR="00B05169" w:rsidRDefault="002B3B03" w:rsidP="00B05169">
      <w:pPr>
        <w:jc w:val="both"/>
        <w:rPr>
          <w:rFonts w:cstheme="minorHAnsi"/>
          <w:szCs w:val="22"/>
        </w:rPr>
      </w:pPr>
      <w:r>
        <w:rPr>
          <w:rFonts w:cstheme="minorHAnsi"/>
          <w:szCs w:val="22"/>
        </w:rPr>
        <w:t xml:space="preserve">POS </w:t>
      </w:r>
      <w:r w:rsidR="00B05169" w:rsidRPr="00B05169">
        <w:rPr>
          <w:rFonts w:cstheme="minorHAnsi"/>
          <w:szCs w:val="22"/>
        </w:rPr>
        <w:t>items were identified in this section</w:t>
      </w:r>
      <w:r w:rsidR="004D5F85">
        <w:rPr>
          <w:rFonts w:cstheme="minorHAnsi"/>
          <w:szCs w:val="22"/>
        </w:rPr>
        <w:t xml:space="preserve"> and are related to</w:t>
      </w:r>
      <w:r w:rsidR="00B05169" w:rsidRPr="00B05169">
        <w:rPr>
          <w:rFonts w:cstheme="minorHAnsi"/>
          <w:szCs w:val="22"/>
        </w:rPr>
        <w:t>:</w:t>
      </w:r>
    </w:p>
    <w:p w14:paraId="320EC10C" w14:textId="18657CF4" w:rsidR="00322CD7" w:rsidRPr="00A45A5D" w:rsidRDefault="00436C03" w:rsidP="00513590">
      <w:pPr>
        <w:pStyle w:val="ListParagraph"/>
        <w:numPr>
          <w:ilvl w:val="0"/>
          <w:numId w:val="55"/>
        </w:numPr>
        <w:jc w:val="both"/>
        <w:rPr>
          <w:rFonts w:cstheme="minorHAnsi"/>
          <w:szCs w:val="22"/>
        </w:rPr>
      </w:pPr>
      <w:r w:rsidRPr="002B3B03">
        <w:rPr>
          <w:rFonts w:cstheme="minorHAnsi"/>
          <w:b/>
          <w:bCs/>
          <w:szCs w:val="22"/>
        </w:rPr>
        <w:t>(Item II.22)</w:t>
      </w:r>
      <w:r>
        <w:rPr>
          <w:rFonts w:cstheme="minorHAnsi"/>
          <w:szCs w:val="22"/>
        </w:rPr>
        <w:t xml:space="preserve"> </w:t>
      </w:r>
      <w:r w:rsidR="005E0F92" w:rsidRPr="00A45A5D">
        <w:rPr>
          <w:rFonts w:cstheme="minorHAnsi"/>
          <w:szCs w:val="22"/>
        </w:rPr>
        <w:t>Escape routes for personnel and general conditions to be met</w:t>
      </w:r>
      <w:r w:rsidR="00C63EFC">
        <w:rPr>
          <w:rFonts w:cstheme="minorHAnsi"/>
          <w:szCs w:val="22"/>
        </w:rPr>
        <w:t>.</w:t>
      </w:r>
    </w:p>
    <w:p w14:paraId="79C9664A" w14:textId="739AC171" w:rsidR="00961E31" w:rsidRPr="00A45A5D" w:rsidRDefault="00436C03" w:rsidP="00513590">
      <w:pPr>
        <w:pStyle w:val="ListParagraph"/>
        <w:numPr>
          <w:ilvl w:val="0"/>
          <w:numId w:val="55"/>
        </w:numPr>
        <w:jc w:val="both"/>
        <w:rPr>
          <w:rFonts w:cstheme="minorHAnsi"/>
          <w:szCs w:val="22"/>
        </w:rPr>
      </w:pPr>
      <w:r w:rsidRPr="002B3B03">
        <w:rPr>
          <w:rFonts w:cstheme="minorHAnsi"/>
          <w:b/>
          <w:bCs/>
          <w:szCs w:val="22"/>
        </w:rPr>
        <w:t>(Item II.28)</w:t>
      </w:r>
      <w:r>
        <w:rPr>
          <w:rFonts w:cstheme="minorHAnsi"/>
          <w:szCs w:val="22"/>
        </w:rPr>
        <w:t xml:space="preserve"> </w:t>
      </w:r>
      <w:r w:rsidR="00961E31" w:rsidRPr="00A45A5D">
        <w:rPr>
          <w:rFonts w:cstheme="minorHAnsi"/>
          <w:szCs w:val="22"/>
        </w:rPr>
        <w:t>Electrical cable fire testing</w:t>
      </w:r>
      <w:r w:rsidR="00C63EFC">
        <w:rPr>
          <w:rFonts w:cstheme="minorHAnsi"/>
          <w:szCs w:val="22"/>
        </w:rPr>
        <w:t>.</w:t>
      </w:r>
    </w:p>
    <w:p w14:paraId="4DFA12E7" w14:textId="078EE706" w:rsidR="00FB4EE2" w:rsidRPr="00A45A5D" w:rsidRDefault="00D932D8" w:rsidP="00513590">
      <w:pPr>
        <w:pStyle w:val="ListParagraph"/>
        <w:numPr>
          <w:ilvl w:val="0"/>
          <w:numId w:val="55"/>
        </w:numPr>
        <w:jc w:val="both"/>
        <w:rPr>
          <w:rFonts w:cstheme="minorHAnsi"/>
          <w:szCs w:val="22"/>
        </w:rPr>
      </w:pPr>
      <w:r w:rsidRPr="002B3B03">
        <w:rPr>
          <w:rFonts w:cstheme="minorHAnsi"/>
          <w:b/>
          <w:bCs/>
          <w:szCs w:val="22"/>
        </w:rPr>
        <w:t>(Item II.62)</w:t>
      </w:r>
      <w:r>
        <w:rPr>
          <w:rFonts w:cstheme="minorHAnsi"/>
          <w:szCs w:val="22"/>
        </w:rPr>
        <w:t xml:space="preserve"> </w:t>
      </w:r>
      <w:r w:rsidR="00B036A1">
        <w:rPr>
          <w:rFonts w:cstheme="minorHAnsi"/>
          <w:szCs w:val="22"/>
        </w:rPr>
        <w:t>H</w:t>
      </w:r>
      <w:r w:rsidR="00FB4EE2" w:rsidRPr="00A45A5D">
        <w:rPr>
          <w:rFonts w:cstheme="minorHAnsi"/>
          <w:szCs w:val="22"/>
        </w:rPr>
        <w:t>ydrant hose and standpipe riser</w:t>
      </w:r>
      <w:r w:rsidR="005775D5" w:rsidRPr="00A45A5D">
        <w:rPr>
          <w:rFonts w:cstheme="minorHAnsi"/>
          <w:szCs w:val="22"/>
        </w:rPr>
        <w:t xml:space="preserve"> connections</w:t>
      </w:r>
      <w:r w:rsidR="00C63EFC">
        <w:rPr>
          <w:rFonts w:cstheme="minorHAnsi"/>
          <w:szCs w:val="22"/>
        </w:rPr>
        <w:t>.</w:t>
      </w:r>
    </w:p>
    <w:p w14:paraId="68AA6729" w14:textId="3507A47B" w:rsidR="005775D5" w:rsidRDefault="00D932D8" w:rsidP="00513590">
      <w:pPr>
        <w:pStyle w:val="ListParagraph"/>
        <w:numPr>
          <w:ilvl w:val="0"/>
          <w:numId w:val="55"/>
        </w:numPr>
        <w:jc w:val="both"/>
        <w:rPr>
          <w:rFonts w:cstheme="minorHAnsi"/>
          <w:szCs w:val="22"/>
        </w:rPr>
      </w:pPr>
      <w:r w:rsidRPr="002B3B03">
        <w:rPr>
          <w:rFonts w:cstheme="minorHAnsi"/>
          <w:b/>
          <w:bCs/>
          <w:szCs w:val="22"/>
        </w:rPr>
        <w:t>(Item II.63)</w:t>
      </w:r>
      <w:r>
        <w:rPr>
          <w:rFonts w:cstheme="minorHAnsi"/>
          <w:szCs w:val="22"/>
        </w:rPr>
        <w:t xml:space="preserve"> </w:t>
      </w:r>
      <w:r w:rsidR="005775D5" w:rsidRPr="00A45A5D">
        <w:rPr>
          <w:rFonts w:cstheme="minorHAnsi"/>
          <w:szCs w:val="22"/>
        </w:rPr>
        <w:t xml:space="preserve">Fire protection accessories </w:t>
      </w:r>
      <w:r w:rsidR="00A45A5D" w:rsidRPr="00A45A5D">
        <w:rPr>
          <w:rFonts w:cstheme="minorHAnsi"/>
          <w:szCs w:val="22"/>
        </w:rPr>
        <w:t>and their compatibility with those of external fire services.</w:t>
      </w:r>
    </w:p>
    <w:p w14:paraId="77D09E86" w14:textId="07EF0066" w:rsidR="00C63EFC" w:rsidRPr="00C63EFC" w:rsidRDefault="00C63EFC" w:rsidP="00C63EFC">
      <w:pPr>
        <w:jc w:val="both"/>
        <w:rPr>
          <w:rFonts w:cstheme="minorHAnsi"/>
          <w:szCs w:val="22"/>
        </w:rPr>
      </w:pPr>
      <w:r w:rsidRPr="00C63EFC">
        <w:rPr>
          <w:i/>
          <w:iCs/>
          <w:lang w:eastAsia="zh-CN"/>
        </w:rPr>
        <w:t xml:space="preserve">Refer to </w:t>
      </w:r>
      <w:r w:rsidRPr="00C63EFC">
        <w:rPr>
          <w:b/>
          <w:bCs/>
          <w:i/>
          <w:iCs/>
          <w:lang w:eastAsia="zh-CN"/>
        </w:rPr>
        <w:t>Subsection 2.</w:t>
      </w:r>
      <w:r w:rsidR="00B0408D">
        <w:rPr>
          <w:b/>
          <w:bCs/>
          <w:i/>
          <w:iCs/>
          <w:lang w:eastAsia="zh-CN"/>
        </w:rPr>
        <w:t>6</w:t>
      </w:r>
      <w:r w:rsidRPr="00C63EFC">
        <w:rPr>
          <w:i/>
          <w:iCs/>
          <w:lang w:eastAsia="zh-CN"/>
        </w:rPr>
        <w:t xml:space="preserve"> of the compliance assessment report </w:t>
      </w:r>
      <w:r w:rsidRPr="00C63EFC">
        <w:rPr>
          <w:i/>
          <w:iCs/>
        </w:rPr>
        <w:t>[</w:t>
      </w:r>
      <w:r w:rsidRPr="00C63EFC">
        <w:rPr>
          <w:i/>
          <w:iCs/>
          <w:caps/>
        </w:rPr>
        <w:fldChar w:fldCharType="begin"/>
      </w:r>
      <w:r w:rsidRPr="00C63EFC">
        <w:rPr>
          <w:i/>
          <w:iCs/>
        </w:rPr>
        <w:instrText xml:space="preserve"> REF _Ref145495887 \r \h </w:instrText>
      </w:r>
      <w:r w:rsidRPr="00C63EFC">
        <w:rPr>
          <w:i/>
          <w:iCs/>
          <w:caps/>
        </w:rPr>
        <w:instrText xml:space="preserve"> \* MERGEFORMAT </w:instrText>
      </w:r>
      <w:r w:rsidRPr="00C63EFC">
        <w:rPr>
          <w:i/>
          <w:iCs/>
          <w:caps/>
        </w:rPr>
      </w:r>
      <w:r w:rsidRPr="00C63EFC">
        <w:rPr>
          <w:i/>
          <w:iCs/>
          <w:caps/>
        </w:rPr>
        <w:fldChar w:fldCharType="separate"/>
      </w:r>
      <w:r w:rsidR="00CE4DAB">
        <w:rPr>
          <w:i/>
          <w:iCs/>
        </w:rPr>
        <w:t>49</w:t>
      </w:r>
      <w:r w:rsidRPr="00C63EFC">
        <w:rPr>
          <w:i/>
          <w:iCs/>
          <w:caps/>
        </w:rPr>
        <w:fldChar w:fldCharType="end"/>
      </w:r>
      <w:r w:rsidRPr="00C63EFC">
        <w:rPr>
          <w:i/>
          <w:iCs/>
        </w:rPr>
        <w:t>]</w:t>
      </w:r>
      <w:r w:rsidRPr="00AF27D7">
        <w:t xml:space="preserve"> </w:t>
      </w:r>
      <w:r w:rsidRPr="00C63EFC">
        <w:rPr>
          <w:i/>
          <w:iCs/>
          <w:lang w:eastAsia="zh-CN"/>
        </w:rPr>
        <w:t>for more details</w:t>
      </w:r>
      <w:r>
        <w:rPr>
          <w:i/>
          <w:iCs/>
          <w:lang w:eastAsia="zh-CN"/>
        </w:rPr>
        <w:t>.</w:t>
      </w:r>
    </w:p>
    <w:p w14:paraId="75F113AB" w14:textId="77777777" w:rsidR="00A3240D" w:rsidRPr="00C81969" w:rsidRDefault="00A3240D" w:rsidP="00A3240D">
      <w:pPr>
        <w:pStyle w:val="Heading3"/>
      </w:pPr>
      <w:bookmarkStart w:id="151" w:name="_Toc152671872"/>
      <w:r>
        <w:t>Non Compliance</w:t>
      </w:r>
      <w:bookmarkEnd w:id="151"/>
    </w:p>
    <w:p w14:paraId="2B623B6E" w14:textId="4AD06E44" w:rsidR="00D42564" w:rsidRDefault="006F362D" w:rsidP="00D42564">
      <w:r>
        <w:t xml:space="preserve">No “Non Compliances” have been identified in the assessment </w:t>
      </w:r>
      <w:r w:rsidR="00D42564">
        <w:rPr>
          <w:rFonts w:cstheme="minorBidi"/>
          <w:szCs w:val="22"/>
        </w:rPr>
        <w:t>[</w:t>
      </w:r>
      <w:r w:rsidR="00D42564">
        <w:rPr>
          <w:rFonts w:cstheme="minorBidi"/>
          <w:szCs w:val="22"/>
        </w:rPr>
        <w:fldChar w:fldCharType="begin"/>
      </w:r>
      <w:r w:rsidR="00D42564">
        <w:rPr>
          <w:rFonts w:cstheme="minorBidi"/>
          <w:szCs w:val="22"/>
        </w:rPr>
        <w:instrText xml:space="preserve"> REF _Ref145495887 \r \h </w:instrText>
      </w:r>
      <w:r w:rsidR="00D42564">
        <w:rPr>
          <w:rFonts w:cstheme="minorBidi"/>
          <w:szCs w:val="22"/>
        </w:rPr>
      </w:r>
      <w:r w:rsidR="00D42564">
        <w:rPr>
          <w:rFonts w:cstheme="minorBidi"/>
          <w:szCs w:val="22"/>
        </w:rPr>
        <w:fldChar w:fldCharType="separate"/>
      </w:r>
      <w:r w:rsidR="00CE4DAB">
        <w:rPr>
          <w:rFonts w:cstheme="minorBidi"/>
          <w:szCs w:val="22"/>
        </w:rPr>
        <w:t>49</w:t>
      </w:r>
      <w:r w:rsidR="00D42564">
        <w:rPr>
          <w:rFonts w:cstheme="minorBidi"/>
          <w:szCs w:val="22"/>
        </w:rPr>
        <w:fldChar w:fldCharType="end"/>
      </w:r>
      <w:r w:rsidR="00D42564">
        <w:t>].</w:t>
      </w:r>
    </w:p>
    <w:p w14:paraId="7488C086" w14:textId="77777777" w:rsidR="004F7BE1" w:rsidRPr="004F7BE1" w:rsidRDefault="004F7BE1" w:rsidP="00A3240D">
      <w:pPr>
        <w:rPr>
          <w:rFonts w:cstheme="minorHAnsi"/>
          <w:sz w:val="24"/>
          <w:szCs w:val="24"/>
        </w:rPr>
      </w:pPr>
    </w:p>
    <w:p w14:paraId="0654432A" w14:textId="77777777" w:rsidR="00B3225A" w:rsidRDefault="00B3225A" w:rsidP="008F092B">
      <w:pPr>
        <w:pStyle w:val="Heading3"/>
        <w:numPr>
          <w:ilvl w:val="0"/>
          <w:numId w:val="0"/>
        </w:numPr>
        <w:rPr>
          <w:rFonts w:cstheme="minorBidi"/>
          <w:szCs w:val="22"/>
        </w:rPr>
      </w:pPr>
      <w:r>
        <w:rPr>
          <w:rFonts w:cstheme="minorBidi"/>
          <w:szCs w:val="22"/>
        </w:rPr>
        <w:br w:type="page"/>
      </w:r>
    </w:p>
    <w:p w14:paraId="51C672F6" w14:textId="10C7C430" w:rsidR="00CF0EEB" w:rsidRPr="00CF0EEB" w:rsidRDefault="00CF0EEB" w:rsidP="00CF0EEB">
      <w:pPr>
        <w:pStyle w:val="Heading2"/>
        <w:rPr>
          <w:rFonts w:cstheme="minorBidi"/>
          <w:caps w:val="0"/>
          <w:szCs w:val="22"/>
        </w:rPr>
      </w:pPr>
      <w:bookmarkStart w:id="152" w:name="_Toc152671873"/>
      <w:r w:rsidRPr="00CF0EEB">
        <w:rPr>
          <w:rFonts w:cstheme="minorBidi"/>
          <w:caps w:val="0"/>
          <w:szCs w:val="22"/>
        </w:rPr>
        <w:lastRenderedPageBreak/>
        <w:t>SSG-67 SEISMIC DESIGN FOR NUCLEAR INSTALLATIONS</w:t>
      </w:r>
      <w:bookmarkEnd w:id="152"/>
    </w:p>
    <w:p w14:paraId="0A375748" w14:textId="6A6D98BF" w:rsidR="00635D6B" w:rsidRDefault="00635D6B" w:rsidP="00635D6B">
      <w:pPr>
        <w:rPr>
          <w:rFonts w:cstheme="minorBidi"/>
          <w:szCs w:val="22"/>
        </w:rPr>
      </w:pPr>
      <w:r w:rsidRPr="00AF27D7">
        <w:t>Following summary reflects results of the assessment conducted against reference [</w:t>
      </w:r>
      <w:r>
        <w:rPr>
          <w:caps/>
        </w:rPr>
        <w:fldChar w:fldCharType="begin"/>
      </w:r>
      <w:r>
        <w:instrText xml:space="preserve"> REF _Ref150709143 \r \h </w:instrText>
      </w:r>
      <w:r>
        <w:rPr>
          <w:caps/>
        </w:rPr>
      </w:r>
      <w:r>
        <w:rPr>
          <w:caps/>
        </w:rPr>
        <w:fldChar w:fldCharType="separate"/>
      </w:r>
      <w:r w:rsidR="00CE4DAB">
        <w:t>20</w:t>
      </w:r>
      <w:r>
        <w:rPr>
          <w:caps/>
        </w:rPr>
        <w:fldChar w:fldCharType="end"/>
      </w:r>
      <w:r w:rsidRPr="00AF27D7">
        <w:t>] as part of the compliance assessment report [</w:t>
      </w:r>
      <w:r w:rsidR="00D4473A">
        <w:rPr>
          <w:caps/>
        </w:rPr>
        <w:fldChar w:fldCharType="begin"/>
      </w:r>
      <w:r w:rsidR="00D4473A">
        <w:instrText xml:space="preserve"> REF _Ref150709174 \r \h </w:instrText>
      </w:r>
      <w:r w:rsidR="00D4473A">
        <w:rPr>
          <w:caps/>
        </w:rPr>
      </w:r>
      <w:r w:rsidR="00D4473A">
        <w:rPr>
          <w:caps/>
        </w:rPr>
        <w:fldChar w:fldCharType="separate"/>
      </w:r>
      <w:r w:rsidR="00CE4DAB">
        <w:t>50</w:t>
      </w:r>
      <w:r w:rsidR="00D4473A">
        <w:rPr>
          <w:caps/>
        </w:rPr>
        <w:fldChar w:fldCharType="end"/>
      </w:r>
      <w:r w:rsidRPr="00AF27D7">
        <w:t>] that is included in Attachment 1.</w:t>
      </w:r>
    </w:p>
    <w:p w14:paraId="7F078633" w14:textId="6658BEC1" w:rsidR="008C5F06" w:rsidRDefault="008C5F06" w:rsidP="008C5F06">
      <w:pPr>
        <w:pStyle w:val="Heading3"/>
        <w:jc w:val="both"/>
      </w:pPr>
      <w:bookmarkStart w:id="153" w:name="_Toc152671874"/>
      <w:r w:rsidRPr="006874BD">
        <w:t>High Level Risk Assessment</w:t>
      </w:r>
      <w:r w:rsidR="00140DFE">
        <w:t xml:space="preserve"> Summary</w:t>
      </w:r>
      <w:bookmarkEnd w:id="153"/>
    </w:p>
    <w:p w14:paraId="00A6263A" w14:textId="643638E2" w:rsidR="007A6499" w:rsidRDefault="007A6499" w:rsidP="007A6499">
      <w:pPr>
        <w:jc w:val="both"/>
      </w:pPr>
      <w:r w:rsidRPr="007A6499">
        <w:t>Conducted compliance assessment</w:t>
      </w:r>
      <w:r>
        <w:t xml:space="preserve"> </w:t>
      </w:r>
      <w:r w:rsidRPr="00AF27D7">
        <w:t>[</w:t>
      </w:r>
      <w:r>
        <w:rPr>
          <w:caps/>
        </w:rPr>
        <w:fldChar w:fldCharType="begin"/>
      </w:r>
      <w:r>
        <w:instrText xml:space="preserve"> REF _Ref150709174 \r \h </w:instrText>
      </w:r>
      <w:r>
        <w:rPr>
          <w:caps/>
        </w:rPr>
      </w:r>
      <w:r>
        <w:rPr>
          <w:caps/>
        </w:rPr>
        <w:fldChar w:fldCharType="separate"/>
      </w:r>
      <w:r w:rsidR="00CE4DAB">
        <w:t>50</w:t>
      </w:r>
      <w:r>
        <w:rPr>
          <w:caps/>
        </w:rPr>
        <w:fldChar w:fldCharType="end"/>
      </w:r>
      <w:r w:rsidRPr="00AF27D7">
        <w:t xml:space="preserve">] </w:t>
      </w:r>
      <w:r w:rsidRPr="007A6499">
        <w:t xml:space="preserve">indicates that compliance with the guidelines presented in “IAEA Specific Safety Guide No. SSG-67: Seismic design for nuclear installations” </w:t>
      </w:r>
      <w:r w:rsidRPr="00AF27D7">
        <w:t>[</w:t>
      </w:r>
      <w:r>
        <w:rPr>
          <w:caps/>
        </w:rPr>
        <w:fldChar w:fldCharType="begin"/>
      </w:r>
      <w:r>
        <w:instrText xml:space="preserve"> REF _Ref150709143 \r \h </w:instrText>
      </w:r>
      <w:r>
        <w:rPr>
          <w:caps/>
        </w:rPr>
      </w:r>
      <w:r>
        <w:rPr>
          <w:caps/>
        </w:rPr>
        <w:fldChar w:fldCharType="separate"/>
      </w:r>
      <w:r w:rsidR="00CE4DAB">
        <w:t>20</w:t>
      </w:r>
      <w:r>
        <w:rPr>
          <w:caps/>
        </w:rPr>
        <w:fldChar w:fldCharType="end"/>
      </w:r>
      <w:r w:rsidRPr="00AF27D7">
        <w:t xml:space="preserve">] </w:t>
      </w:r>
      <w:r w:rsidRPr="007A6499">
        <w:t>is expected to be demonstrated either via compliance with the guidelines “as stated” or via compliance with their objectives. Since no non-compliances have been identified and site-specific scope items are not expected to result in design changes or additional design analyses, “IAEA Specific Safety Guide No. SSG-67: Seismic design for nuclear installations” has been assigned to a “</w:t>
      </w:r>
      <w:r w:rsidRPr="007A6499">
        <w:rPr>
          <w:b/>
          <w:bCs/>
        </w:rPr>
        <w:t>Low Risk</w:t>
      </w:r>
      <w:r w:rsidRPr="007A6499">
        <w:t>” c</w:t>
      </w:r>
      <w:r>
        <w:t>ategory</w:t>
      </w:r>
      <w:r w:rsidRPr="007A6499">
        <w:t>.</w:t>
      </w:r>
    </w:p>
    <w:p w14:paraId="195B8563" w14:textId="7C17404D" w:rsidR="00F20140" w:rsidRPr="007A6499" w:rsidRDefault="00F20140" w:rsidP="00F20140">
      <w:pPr>
        <w:pStyle w:val="Heading3"/>
      </w:pPr>
      <w:bookmarkStart w:id="154" w:name="_Toc152671875"/>
      <w:r w:rsidRPr="002C005C">
        <w:t>Roadmap of Items Specifically Discussed in the</w:t>
      </w:r>
      <w:r>
        <w:t xml:space="preserve"> Guide Assessment</w:t>
      </w:r>
      <w:bookmarkEnd w:id="154"/>
    </w:p>
    <w:p w14:paraId="0FD07E91" w14:textId="069B18D0" w:rsidR="008C5F06" w:rsidRDefault="008C5F06" w:rsidP="008C5F06">
      <w:pPr>
        <w:pStyle w:val="Heading4"/>
      </w:pPr>
      <w:r>
        <w:t>Section 2 (</w:t>
      </w:r>
      <w:r w:rsidR="00AA59EF">
        <w:t>R</w:t>
      </w:r>
      <w:r w:rsidR="00FC46B9">
        <w:t>equirements for seismic design and general seismic design aspects</w:t>
      </w:r>
      <w:r>
        <w:t>)</w:t>
      </w:r>
    </w:p>
    <w:p w14:paraId="0E663812" w14:textId="6C0ECD41" w:rsidR="007C6B40" w:rsidRDefault="009D1D0A" w:rsidP="009E31B5">
      <w:pPr>
        <w:jc w:val="both"/>
        <w:rPr>
          <w:lang w:eastAsia="zh-CN"/>
        </w:rPr>
      </w:pPr>
      <w:r>
        <w:rPr>
          <w:lang w:eastAsia="zh-CN"/>
        </w:rPr>
        <w:t xml:space="preserve">Westinghouse complies with relevant guidelines presented in </w:t>
      </w:r>
      <w:r w:rsidRPr="000D7902">
        <w:rPr>
          <w:b/>
          <w:bCs/>
          <w:lang w:eastAsia="zh-CN"/>
        </w:rPr>
        <w:t>Section 2</w:t>
      </w:r>
      <w:r>
        <w:rPr>
          <w:lang w:eastAsia="zh-CN"/>
        </w:rPr>
        <w:t xml:space="preserve"> of the reference document </w:t>
      </w:r>
      <w:r w:rsidRPr="00AF27D7">
        <w:t>[</w:t>
      </w:r>
      <w:r>
        <w:rPr>
          <w:caps/>
        </w:rPr>
        <w:fldChar w:fldCharType="begin"/>
      </w:r>
      <w:r>
        <w:instrText xml:space="preserve"> REF _Ref150709143 \r \h </w:instrText>
      </w:r>
      <w:r>
        <w:rPr>
          <w:caps/>
        </w:rPr>
      </w:r>
      <w:r>
        <w:rPr>
          <w:caps/>
        </w:rPr>
        <w:fldChar w:fldCharType="separate"/>
      </w:r>
      <w:r w:rsidR="00CE4DAB">
        <w:t>20</w:t>
      </w:r>
      <w:r>
        <w:rPr>
          <w:caps/>
        </w:rPr>
        <w:fldChar w:fldCharType="end"/>
      </w:r>
      <w:r w:rsidRPr="00AF27D7">
        <w:t>]</w:t>
      </w:r>
      <w:r w:rsidR="001D714C">
        <w:t>, while rest of the guidelines</w:t>
      </w:r>
      <w:r w:rsidR="000D7902">
        <w:t xml:space="preserve"> presented</w:t>
      </w:r>
      <w:r w:rsidR="001D714C">
        <w:t xml:space="preserve"> </w:t>
      </w:r>
      <w:r w:rsidR="000D7902">
        <w:t xml:space="preserve">in this Section </w:t>
      </w:r>
      <w:r w:rsidR="001D714C">
        <w:t>belong to the Owner’s or site-specific scope.</w:t>
      </w:r>
    </w:p>
    <w:p w14:paraId="57063134" w14:textId="51142F45" w:rsidR="003F296F" w:rsidRDefault="003F296F" w:rsidP="009E31B5">
      <w:pPr>
        <w:jc w:val="both"/>
        <w:rPr>
          <w:lang w:eastAsia="zh-CN"/>
        </w:rPr>
      </w:pPr>
      <w:r>
        <w:rPr>
          <w:lang w:eastAsia="zh-CN"/>
        </w:rPr>
        <w:t>The AP1000 plant has been reviewed for conformance with SSR-2/1 Safety Standard meeting all the requirements set for seismic design of nuclear power plants. Seismic design of facilities other than nuclear power plants is not a subject of this document.</w:t>
      </w:r>
    </w:p>
    <w:p w14:paraId="76A26942" w14:textId="0CAEC402" w:rsidR="003F296F" w:rsidRDefault="003F296F" w:rsidP="009E31B5">
      <w:pPr>
        <w:jc w:val="both"/>
        <w:rPr>
          <w:lang w:eastAsia="zh-CN"/>
        </w:rPr>
      </w:pPr>
      <w:r>
        <w:rPr>
          <w:lang w:eastAsia="zh-CN"/>
        </w:rPr>
        <w:t>The AP1000 plant is designed for an earthquake, geotechnical, seismic and tectonic characteristics specified in DCD Section 2.5. The AP1000 design earthquake is referred to as the AP1000 Certified Seismic Design Response Spectra (CSDRS) and was developed using the U.S. Regulatory Guide 1.60 response spectra. The items important to safety are designed so that hazards resulting from such earthquake won’t impact the plant’s safety.</w:t>
      </w:r>
    </w:p>
    <w:p w14:paraId="77DEBD13" w14:textId="4FAD03A2" w:rsidR="003F296F" w:rsidRDefault="003F296F" w:rsidP="009E31B5">
      <w:pPr>
        <w:jc w:val="both"/>
        <w:rPr>
          <w:lang w:eastAsia="zh-CN"/>
        </w:rPr>
      </w:pPr>
      <w:r>
        <w:rPr>
          <w:lang w:eastAsia="zh-CN"/>
        </w:rPr>
        <w:t>The AP1000 plant Owner will address the site-specific information related to the vibratory grounds motion aspects of the site and region, identify the potential seismic hazards and assess if the site-specific vibratory ground motion aspects fall within the general seismic criteria of the AP1000, so that no additional design evaluation, per U.S. licensing basis, is needed (unless otherwise specified by other national codes and regulatory bodies). Detailed design, including seismic design is considered in accordance with site-specific project input data by the plant Owner.</w:t>
      </w:r>
    </w:p>
    <w:p w14:paraId="6E95B756" w14:textId="32AEE126" w:rsidR="008C5F06" w:rsidRDefault="007F423A" w:rsidP="008C5F06">
      <w:pPr>
        <w:jc w:val="both"/>
        <w:rPr>
          <w:rFonts w:cstheme="minorHAnsi"/>
          <w:szCs w:val="22"/>
        </w:rPr>
      </w:pPr>
      <w:r>
        <w:rPr>
          <w:lang w:eastAsia="zh-CN"/>
        </w:rPr>
        <w:t>“Project of site-specific scope” (POS)</w:t>
      </w:r>
      <w:r w:rsidR="00BC674B">
        <w:rPr>
          <w:lang w:eastAsia="zh-CN"/>
        </w:rPr>
        <w:t xml:space="preserve"> </w:t>
      </w:r>
      <w:r w:rsidR="008C5F06">
        <w:rPr>
          <w:rFonts w:cstheme="minorHAnsi"/>
          <w:szCs w:val="22"/>
        </w:rPr>
        <w:t xml:space="preserve">items were identified in </w:t>
      </w:r>
      <w:r w:rsidR="008361B5">
        <w:rPr>
          <w:rFonts w:cstheme="minorHAnsi"/>
          <w:szCs w:val="22"/>
        </w:rPr>
        <w:t>four</w:t>
      </w:r>
      <w:r w:rsidR="008C5F06">
        <w:rPr>
          <w:rFonts w:cstheme="minorHAnsi"/>
          <w:szCs w:val="22"/>
        </w:rPr>
        <w:t xml:space="preserve"> subsections.</w:t>
      </w:r>
    </w:p>
    <w:p w14:paraId="00A74379" w14:textId="4EB87BE3" w:rsidR="008C5F06" w:rsidRDefault="008C5F06" w:rsidP="008C5F06">
      <w:pPr>
        <w:rPr>
          <w:rFonts w:cstheme="minorHAnsi"/>
          <w:szCs w:val="22"/>
        </w:rPr>
      </w:pPr>
      <w:r>
        <w:rPr>
          <w:lang w:eastAsia="zh-CN"/>
        </w:rPr>
        <w:t>“</w:t>
      </w:r>
      <w:r w:rsidR="00AD6568" w:rsidRPr="00AD6568">
        <w:rPr>
          <w:lang w:eastAsia="zh-CN"/>
        </w:rPr>
        <w:t>Requirements for seismic design and general seismic design aspects</w:t>
      </w:r>
      <w:r>
        <w:rPr>
          <w:lang w:eastAsia="zh-CN"/>
        </w:rPr>
        <w:t>”</w:t>
      </w:r>
      <w:r w:rsidRPr="00F94C2F">
        <w:rPr>
          <w:rFonts w:cstheme="minorHAnsi"/>
          <w:szCs w:val="22"/>
        </w:rPr>
        <w:t xml:space="preserve"> </w:t>
      </w:r>
      <w:r>
        <w:rPr>
          <w:rFonts w:cstheme="minorHAnsi"/>
          <w:szCs w:val="22"/>
        </w:rPr>
        <w:t xml:space="preserve">subsection contains a </w:t>
      </w:r>
      <w:r w:rsidR="00AD6568">
        <w:rPr>
          <w:rFonts w:cstheme="minorHAnsi"/>
          <w:szCs w:val="22"/>
        </w:rPr>
        <w:t>POS</w:t>
      </w:r>
      <w:r>
        <w:rPr>
          <w:rFonts w:cstheme="minorHAnsi"/>
          <w:szCs w:val="22"/>
        </w:rPr>
        <w:t xml:space="preserve"> item related to:</w:t>
      </w:r>
    </w:p>
    <w:p w14:paraId="2BD43BB8" w14:textId="3703BF64" w:rsidR="008C5F06" w:rsidRDefault="008C5F06" w:rsidP="00513590">
      <w:pPr>
        <w:pStyle w:val="ListParagraph"/>
        <w:numPr>
          <w:ilvl w:val="0"/>
          <w:numId w:val="91"/>
        </w:numPr>
        <w:rPr>
          <w:lang w:eastAsia="zh-CN"/>
        </w:rPr>
      </w:pPr>
      <w:r w:rsidRPr="00EC063E">
        <w:rPr>
          <w:rFonts w:cstheme="minorHAnsi"/>
          <w:b/>
          <w:bCs/>
          <w:szCs w:val="22"/>
        </w:rPr>
        <w:t>(Item 2.1)</w:t>
      </w:r>
      <w:r w:rsidRPr="00EC063E">
        <w:rPr>
          <w:rFonts w:cstheme="minorHAnsi"/>
          <w:szCs w:val="22"/>
        </w:rPr>
        <w:t xml:space="preserve"> </w:t>
      </w:r>
      <w:r w:rsidR="00551142">
        <w:rPr>
          <w:rFonts w:cstheme="minorHAnsi"/>
          <w:szCs w:val="22"/>
        </w:rPr>
        <w:t>Evaluation</w:t>
      </w:r>
      <w:r w:rsidR="00037AF1">
        <w:rPr>
          <w:rFonts w:cstheme="minorHAnsi"/>
          <w:szCs w:val="22"/>
        </w:rPr>
        <w:t xml:space="preserve"> of s</w:t>
      </w:r>
      <w:r w:rsidR="00814F5E" w:rsidRPr="00814F5E">
        <w:rPr>
          <w:rFonts w:cstheme="minorHAnsi"/>
          <w:szCs w:val="22"/>
        </w:rPr>
        <w:t xml:space="preserve">eismic hazards associated with a site for a nuclear installation </w:t>
      </w:r>
      <w:r w:rsidR="00551142">
        <w:rPr>
          <w:rFonts w:cstheme="minorHAnsi"/>
          <w:szCs w:val="22"/>
        </w:rPr>
        <w:t xml:space="preserve">which serves </w:t>
      </w:r>
      <w:r w:rsidR="00814F5E" w:rsidRPr="00814F5E">
        <w:rPr>
          <w:rFonts w:cstheme="minorHAnsi"/>
          <w:szCs w:val="22"/>
        </w:rPr>
        <w:t>as an input to the seismic design of the installation</w:t>
      </w:r>
      <w:r w:rsidR="005E6992">
        <w:rPr>
          <w:rFonts w:cstheme="minorHAnsi"/>
          <w:szCs w:val="22"/>
        </w:rPr>
        <w:t>.</w:t>
      </w:r>
    </w:p>
    <w:p w14:paraId="0803D59E" w14:textId="60B6F536" w:rsidR="008C5F06" w:rsidRDefault="00FC34B0" w:rsidP="008C5F06">
      <w:pPr>
        <w:rPr>
          <w:rFonts w:cstheme="minorHAnsi"/>
          <w:szCs w:val="22"/>
        </w:rPr>
      </w:pPr>
      <w:r>
        <w:rPr>
          <w:rFonts w:cstheme="minorHAnsi"/>
          <w:szCs w:val="22"/>
        </w:rPr>
        <w:t xml:space="preserve">“External hazards” </w:t>
      </w:r>
      <w:r w:rsidR="008C5F06">
        <w:rPr>
          <w:rFonts w:cstheme="minorHAnsi"/>
          <w:szCs w:val="22"/>
        </w:rPr>
        <w:t xml:space="preserve">subsection contains a </w:t>
      </w:r>
      <w:r>
        <w:rPr>
          <w:rFonts w:cstheme="minorHAnsi"/>
          <w:szCs w:val="22"/>
        </w:rPr>
        <w:t>POS</w:t>
      </w:r>
      <w:r w:rsidR="008C5F06">
        <w:rPr>
          <w:rFonts w:cstheme="minorHAnsi"/>
          <w:szCs w:val="22"/>
        </w:rPr>
        <w:t xml:space="preserve"> item related to:</w:t>
      </w:r>
    </w:p>
    <w:p w14:paraId="1626D03A" w14:textId="77AC253D" w:rsidR="008C5F06" w:rsidRPr="00AC6A47" w:rsidRDefault="008C5F06" w:rsidP="00513590">
      <w:pPr>
        <w:pStyle w:val="ListParagraph"/>
        <w:numPr>
          <w:ilvl w:val="0"/>
          <w:numId w:val="91"/>
        </w:numPr>
        <w:rPr>
          <w:rFonts w:cstheme="minorHAnsi"/>
          <w:szCs w:val="22"/>
        </w:rPr>
      </w:pPr>
      <w:r w:rsidRPr="00011E06">
        <w:rPr>
          <w:rFonts w:cstheme="minorHAnsi"/>
          <w:b/>
          <w:bCs/>
          <w:szCs w:val="22"/>
        </w:rPr>
        <w:t>(Item 2.</w:t>
      </w:r>
      <w:r w:rsidR="001C797F">
        <w:rPr>
          <w:rFonts w:cstheme="minorHAnsi"/>
          <w:b/>
          <w:bCs/>
          <w:szCs w:val="22"/>
        </w:rPr>
        <w:t>3</w:t>
      </w:r>
      <w:r w:rsidRPr="00011E06">
        <w:rPr>
          <w:rFonts w:cstheme="minorHAnsi"/>
          <w:b/>
          <w:bCs/>
          <w:szCs w:val="22"/>
        </w:rPr>
        <w:t xml:space="preserve">) </w:t>
      </w:r>
      <w:r w:rsidR="00825143" w:rsidRPr="00825143">
        <w:rPr>
          <w:rFonts w:cstheme="minorHAnsi"/>
          <w:szCs w:val="22"/>
        </w:rPr>
        <w:t>Statements from SSR</w:t>
      </w:r>
      <w:r w:rsidR="00825143" w:rsidRPr="00825143">
        <w:rPr>
          <w:rFonts w:ascii="Cambria Math" w:hAnsi="Cambria Math" w:cs="Cambria Math"/>
          <w:szCs w:val="22"/>
        </w:rPr>
        <w:t>‑</w:t>
      </w:r>
      <w:r w:rsidR="00825143" w:rsidRPr="00825143">
        <w:rPr>
          <w:rFonts w:cstheme="minorHAnsi"/>
          <w:szCs w:val="22"/>
        </w:rPr>
        <w:t>2/1 (Rev. 1)</w:t>
      </w:r>
      <w:r w:rsidR="00564764" w:rsidRPr="00825143">
        <w:t xml:space="preserve"> </w:t>
      </w:r>
      <w:r w:rsidR="00825143" w:rsidRPr="00825143">
        <w:t xml:space="preserve">with regard </w:t>
      </w:r>
      <w:r w:rsidR="00564764" w:rsidRPr="00825143">
        <w:rPr>
          <w:rFonts w:cstheme="minorHAnsi"/>
          <w:szCs w:val="22"/>
        </w:rPr>
        <w:t>to considering external hazards in the design of nuclear power plants</w:t>
      </w:r>
      <w:r w:rsidR="00825143" w:rsidRPr="00825143">
        <w:rPr>
          <w:rFonts w:cstheme="minorHAnsi"/>
          <w:szCs w:val="22"/>
        </w:rPr>
        <w:t>.</w:t>
      </w:r>
    </w:p>
    <w:p w14:paraId="62633919" w14:textId="0CEDD811" w:rsidR="00AC6A47" w:rsidRPr="00AC6A47" w:rsidRDefault="00AC6A47" w:rsidP="00AC6A47">
      <w:pPr>
        <w:rPr>
          <w:rFonts w:cstheme="minorHAnsi"/>
          <w:szCs w:val="22"/>
        </w:rPr>
      </w:pPr>
      <w:r>
        <w:rPr>
          <w:rFonts w:cstheme="minorHAnsi"/>
          <w:szCs w:val="22"/>
        </w:rPr>
        <w:t>“</w:t>
      </w:r>
      <w:r w:rsidRPr="00AC6A47">
        <w:rPr>
          <w:rFonts w:cstheme="minorHAnsi"/>
          <w:szCs w:val="22"/>
        </w:rPr>
        <w:t>Engineering design rules</w:t>
      </w:r>
      <w:r>
        <w:rPr>
          <w:rFonts w:cstheme="minorHAnsi"/>
          <w:szCs w:val="22"/>
        </w:rPr>
        <w:t>”</w:t>
      </w:r>
      <w:r w:rsidRPr="00AC6A47">
        <w:rPr>
          <w:rFonts w:cstheme="minorHAnsi"/>
          <w:szCs w:val="22"/>
        </w:rPr>
        <w:t xml:space="preserve"> </w:t>
      </w:r>
      <w:r>
        <w:rPr>
          <w:rFonts w:cstheme="minorHAnsi"/>
          <w:szCs w:val="22"/>
        </w:rPr>
        <w:t>subsection contains a POS item related to:</w:t>
      </w:r>
    </w:p>
    <w:p w14:paraId="6A0EF747" w14:textId="2EC0DF05" w:rsidR="008C5F06" w:rsidRPr="00FC7D6A" w:rsidRDefault="008C5F06" w:rsidP="00513590">
      <w:pPr>
        <w:pStyle w:val="ListParagraph"/>
        <w:numPr>
          <w:ilvl w:val="0"/>
          <w:numId w:val="91"/>
        </w:numPr>
        <w:rPr>
          <w:b/>
          <w:bCs/>
          <w:lang w:eastAsia="zh-CN"/>
        </w:rPr>
      </w:pPr>
      <w:r w:rsidRPr="00011E06">
        <w:rPr>
          <w:rFonts w:cstheme="minorHAnsi"/>
          <w:b/>
          <w:bCs/>
          <w:szCs w:val="22"/>
        </w:rPr>
        <w:t>(Item 2.</w:t>
      </w:r>
      <w:r w:rsidR="00D378EA">
        <w:rPr>
          <w:rFonts w:cstheme="minorHAnsi"/>
          <w:b/>
          <w:bCs/>
          <w:szCs w:val="22"/>
        </w:rPr>
        <w:t>4</w:t>
      </w:r>
      <w:r w:rsidRPr="00011E06">
        <w:rPr>
          <w:rFonts w:cstheme="minorHAnsi"/>
          <w:b/>
          <w:bCs/>
          <w:szCs w:val="22"/>
        </w:rPr>
        <w:t xml:space="preserve">) </w:t>
      </w:r>
      <w:r w:rsidR="00613B79" w:rsidRPr="00825143">
        <w:rPr>
          <w:rFonts w:cstheme="minorHAnsi"/>
          <w:szCs w:val="22"/>
        </w:rPr>
        <w:t>Statement</w:t>
      </w:r>
      <w:r w:rsidR="00613B79">
        <w:rPr>
          <w:rFonts w:cstheme="minorHAnsi"/>
          <w:szCs w:val="22"/>
        </w:rPr>
        <w:t xml:space="preserve"> </w:t>
      </w:r>
      <w:r w:rsidR="00613B79" w:rsidRPr="00825143">
        <w:rPr>
          <w:rFonts w:cstheme="minorHAnsi"/>
          <w:szCs w:val="22"/>
        </w:rPr>
        <w:t>from SSR</w:t>
      </w:r>
      <w:r w:rsidR="00613B79" w:rsidRPr="00825143">
        <w:rPr>
          <w:rFonts w:ascii="Cambria Math" w:hAnsi="Cambria Math" w:cs="Cambria Math"/>
          <w:szCs w:val="22"/>
        </w:rPr>
        <w:t>‑</w:t>
      </w:r>
      <w:r w:rsidR="00613B79" w:rsidRPr="00825143">
        <w:rPr>
          <w:rFonts w:cstheme="minorHAnsi"/>
          <w:szCs w:val="22"/>
        </w:rPr>
        <w:t>2/1 (Rev. 1)</w:t>
      </w:r>
      <w:r w:rsidR="00613B79" w:rsidRPr="00825143">
        <w:t xml:space="preserve"> </w:t>
      </w:r>
      <w:r w:rsidR="00613B79">
        <w:t>addressing engineering design rules.</w:t>
      </w:r>
    </w:p>
    <w:p w14:paraId="3014230B" w14:textId="0FDBC79B" w:rsidR="00FC7D6A" w:rsidRPr="009E53F2" w:rsidRDefault="009E53F2" w:rsidP="00FC7D6A">
      <w:pPr>
        <w:rPr>
          <w:lang w:eastAsia="zh-CN"/>
        </w:rPr>
      </w:pPr>
      <w:r>
        <w:rPr>
          <w:lang w:eastAsia="zh-CN"/>
        </w:rPr>
        <w:lastRenderedPageBreak/>
        <w:t>“</w:t>
      </w:r>
      <w:r w:rsidRPr="009E53F2">
        <w:rPr>
          <w:lang w:eastAsia="zh-CN"/>
        </w:rPr>
        <w:t>Other seismic design aspects</w:t>
      </w:r>
      <w:r>
        <w:rPr>
          <w:lang w:eastAsia="zh-CN"/>
        </w:rPr>
        <w:t xml:space="preserve">” </w:t>
      </w:r>
      <w:r>
        <w:rPr>
          <w:rFonts w:cstheme="minorHAnsi"/>
          <w:szCs w:val="22"/>
        </w:rPr>
        <w:t>subsection contains POS items related to:</w:t>
      </w:r>
    </w:p>
    <w:p w14:paraId="4A23504F" w14:textId="1BE63AA4" w:rsidR="00D378EA" w:rsidRPr="00011E06" w:rsidRDefault="00D378EA" w:rsidP="00513590">
      <w:pPr>
        <w:pStyle w:val="ListParagraph"/>
        <w:numPr>
          <w:ilvl w:val="0"/>
          <w:numId w:val="91"/>
        </w:numPr>
        <w:jc w:val="both"/>
        <w:rPr>
          <w:b/>
          <w:bCs/>
          <w:lang w:eastAsia="zh-CN"/>
        </w:rPr>
      </w:pPr>
      <w:r w:rsidRPr="00011E06">
        <w:rPr>
          <w:rFonts w:cstheme="minorHAnsi"/>
          <w:b/>
          <w:bCs/>
          <w:szCs w:val="22"/>
        </w:rPr>
        <w:t>(Item 2.</w:t>
      </w:r>
      <w:r>
        <w:rPr>
          <w:rFonts w:cstheme="minorHAnsi"/>
          <w:b/>
          <w:bCs/>
          <w:szCs w:val="22"/>
        </w:rPr>
        <w:t>10</w:t>
      </w:r>
      <w:r w:rsidRPr="00011E06">
        <w:rPr>
          <w:rFonts w:cstheme="minorHAnsi"/>
          <w:b/>
          <w:bCs/>
          <w:szCs w:val="22"/>
        </w:rPr>
        <w:t xml:space="preserve">) </w:t>
      </w:r>
      <w:r w:rsidR="00CA1EAB" w:rsidRPr="00711DF9">
        <w:rPr>
          <w:rFonts w:cstheme="minorHAnsi"/>
          <w:szCs w:val="22"/>
        </w:rPr>
        <w:t xml:space="preserve">Basing </w:t>
      </w:r>
      <w:r w:rsidR="00C86773" w:rsidRPr="00711DF9">
        <w:rPr>
          <w:rFonts w:cstheme="minorHAnsi"/>
          <w:szCs w:val="22"/>
        </w:rPr>
        <w:t>seismic design of items important to safety on</w:t>
      </w:r>
      <w:r w:rsidR="00A3623F" w:rsidRPr="00711DF9">
        <w:rPr>
          <w:rFonts w:cstheme="minorHAnsi"/>
          <w:szCs w:val="22"/>
        </w:rPr>
        <w:t xml:space="preserve"> the seismic hazards determined during the site evaluation process for the nuclear installation. </w:t>
      </w:r>
      <w:r w:rsidR="003F5CCA" w:rsidRPr="00711DF9">
        <w:rPr>
          <w:rFonts w:cstheme="minorHAnsi"/>
          <w:szCs w:val="22"/>
        </w:rPr>
        <w:t xml:space="preserve">Assessing the adequacy of the design basis earthquake for the nuclear installation using </w:t>
      </w:r>
      <w:r w:rsidR="00A32F1F" w:rsidRPr="00711DF9">
        <w:t xml:space="preserve">the site specific vibratory ground motions </w:t>
      </w:r>
      <w:r w:rsidR="00711DF9" w:rsidRPr="00711DF9">
        <w:t xml:space="preserve">assessment </w:t>
      </w:r>
      <w:r w:rsidR="00711DF9">
        <w:t>which use</w:t>
      </w:r>
      <w:r w:rsidR="00007878">
        <w:t xml:space="preserve">s </w:t>
      </w:r>
      <w:r w:rsidR="00A32F1F" w:rsidRPr="00711DF9">
        <w:t>deterministic and/or probabilistic approaches</w:t>
      </w:r>
      <w:r w:rsidR="00711DF9" w:rsidRPr="00711DF9">
        <w:t>.</w:t>
      </w:r>
    </w:p>
    <w:p w14:paraId="18C213C0" w14:textId="622FB00D" w:rsidR="00D378EA" w:rsidRPr="00011E06" w:rsidRDefault="00D378EA" w:rsidP="00513590">
      <w:pPr>
        <w:pStyle w:val="ListParagraph"/>
        <w:numPr>
          <w:ilvl w:val="0"/>
          <w:numId w:val="91"/>
        </w:numPr>
        <w:rPr>
          <w:b/>
          <w:bCs/>
          <w:lang w:eastAsia="zh-CN"/>
        </w:rPr>
      </w:pPr>
      <w:r w:rsidRPr="00011E06">
        <w:rPr>
          <w:rFonts w:cstheme="minorHAnsi"/>
          <w:b/>
          <w:bCs/>
          <w:szCs w:val="22"/>
        </w:rPr>
        <w:t>(Item 2.</w:t>
      </w:r>
      <w:r w:rsidR="001E3280">
        <w:rPr>
          <w:rFonts w:cstheme="minorHAnsi"/>
          <w:b/>
          <w:bCs/>
          <w:szCs w:val="22"/>
        </w:rPr>
        <w:t>12</w:t>
      </w:r>
      <w:r w:rsidRPr="00011E06">
        <w:rPr>
          <w:rFonts w:cstheme="minorHAnsi"/>
          <w:b/>
          <w:bCs/>
          <w:szCs w:val="22"/>
        </w:rPr>
        <w:t xml:space="preserve">) </w:t>
      </w:r>
      <w:r w:rsidR="00565687" w:rsidRPr="006B3049">
        <w:rPr>
          <w:rFonts w:cstheme="minorHAnsi"/>
          <w:szCs w:val="22"/>
        </w:rPr>
        <w:t>Specific aspects to be considered</w:t>
      </w:r>
      <w:r w:rsidR="006B3049" w:rsidRPr="006B3049">
        <w:t xml:space="preserve"> </w:t>
      </w:r>
      <w:r w:rsidR="006B3049" w:rsidRPr="006B3049">
        <w:rPr>
          <w:rFonts w:cstheme="minorHAnsi"/>
          <w:szCs w:val="22"/>
        </w:rPr>
        <w:t>in the seismic design of nuclear installations</w:t>
      </w:r>
    </w:p>
    <w:p w14:paraId="14909773" w14:textId="5D006998" w:rsidR="00D378EA" w:rsidRPr="00703621" w:rsidRDefault="00D378EA" w:rsidP="00513590">
      <w:pPr>
        <w:pStyle w:val="ListParagraph"/>
        <w:numPr>
          <w:ilvl w:val="0"/>
          <w:numId w:val="91"/>
        </w:numPr>
        <w:rPr>
          <w:b/>
          <w:bCs/>
          <w:lang w:eastAsia="zh-CN"/>
        </w:rPr>
      </w:pPr>
      <w:r w:rsidRPr="00011E06">
        <w:rPr>
          <w:rFonts w:cstheme="minorHAnsi"/>
          <w:b/>
          <w:bCs/>
          <w:szCs w:val="22"/>
        </w:rPr>
        <w:t>(Item 2.</w:t>
      </w:r>
      <w:r w:rsidR="001E3280">
        <w:rPr>
          <w:rFonts w:cstheme="minorHAnsi"/>
          <w:b/>
          <w:bCs/>
          <w:szCs w:val="22"/>
        </w:rPr>
        <w:t>15</w:t>
      </w:r>
      <w:r w:rsidRPr="00011E06">
        <w:rPr>
          <w:rFonts w:cstheme="minorHAnsi"/>
          <w:b/>
          <w:bCs/>
          <w:szCs w:val="22"/>
        </w:rPr>
        <w:t xml:space="preserve">) </w:t>
      </w:r>
      <w:r w:rsidR="00F03C96" w:rsidRPr="001C688B">
        <w:rPr>
          <w:rFonts w:cstheme="minorHAnsi"/>
          <w:szCs w:val="22"/>
        </w:rPr>
        <w:t xml:space="preserve">Requirements on how </w:t>
      </w:r>
      <w:r w:rsidR="00E01BA3" w:rsidRPr="001C688B">
        <w:rPr>
          <w:rFonts w:cstheme="minorHAnsi"/>
          <w:szCs w:val="22"/>
        </w:rPr>
        <w:t>The design process for a nuclear installation should be conducted</w:t>
      </w:r>
      <w:r w:rsidR="0051795A" w:rsidRPr="001C688B">
        <w:rPr>
          <w:rFonts w:cstheme="minorHAnsi"/>
          <w:szCs w:val="22"/>
        </w:rPr>
        <w:t xml:space="preserve">. Integration of </w:t>
      </w:r>
      <w:r w:rsidR="0082255F" w:rsidRPr="001C688B">
        <w:t>The seismic design process</w:t>
      </w:r>
      <w:r w:rsidR="001C688B" w:rsidRPr="001C688B">
        <w:t xml:space="preserve"> into the management system.</w:t>
      </w:r>
    </w:p>
    <w:p w14:paraId="75ED2B15" w14:textId="060554AF" w:rsidR="00703621" w:rsidRPr="00703621" w:rsidRDefault="00703621" w:rsidP="00703621">
      <w:pPr>
        <w:jc w:val="both"/>
        <w:rPr>
          <w:rFonts w:cstheme="minorHAnsi"/>
          <w:i/>
          <w:iCs/>
          <w:szCs w:val="22"/>
        </w:rPr>
      </w:pPr>
      <w:r w:rsidRPr="00703621">
        <w:rPr>
          <w:i/>
          <w:iCs/>
          <w:lang w:eastAsia="zh-CN"/>
        </w:rPr>
        <w:t xml:space="preserve">Refer to </w:t>
      </w:r>
      <w:r w:rsidRPr="00703621">
        <w:rPr>
          <w:b/>
          <w:bCs/>
          <w:i/>
          <w:iCs/>
          <w:lang w:eastAsia="zh-CN"/>
        </w:rPr>
        <w:t>Subsection 2.</w:t>
      </w:r>
      <w:r>
        <w:rPr>
          <w:b/>
          <w:bCs/>
          <w:i/>
          <w:iCs/>
          <w:lang w:eastAsia="zh-CN"/>
        </w:rPr>
        <w:t>3</w:t>
      </w:r>
      <w:r w:rsidRPr="00703621">
        <w:rPr>
          <w:i/>
          <w:iCs/>
          <w:lang w:eastAsia="zh-CN"/>
        </w:rPr>
        <w:t xml:space="preserve"> of the compliance assessment report </w:t>
      </w:r>
      <w:r w:rsidRPr="00703621">
        <w:rPr>
          <w:i/>
          <w:iCs/>
        </w:rPr>
        <w:t>[</w:t>
      </w:r>
      <w:r w:rsidRPr="00703621">
        <w:rPr>
          <w:i/>
          <w:iCs/>
          <w:caps/>
        </w:rPr>
        <w:fldChar w:fldCharType="begin"/>
      </w:r>
      <w:r w:rsidRPr="00703621">
        <w:rPr>
          <w:i/>
          <w:iCs/>
        </w:rPr>
        <w:instrText xml:space="preserve"> REF _Ref150709174 \r \h </w:instrText>
      </w:r>
      <w:r w:rsidRPr="00703621">
        <w:rPr>
          <w:i/>
          <w:iCs/>
          <w:caps/>
        </w:rPr>
        <w:instrText xml:space="preserve"> \* MERGEFORMAT </w:instrText>
      </w:r>
      <w:r w:rsidRPr="00703621">
        <w:rPr>
          <w:i/>
          <w:iCs/>
          <w:caps/>
        </w:rPr>
      </w:r>
      <w:r w:rsidRPr="00703621">
        <w:rPr>
          <w:i/>
          <w:iCs/>
          <w:caps/>
        </w:rPr>
        <w:fldChar w:fldCharType="separate"/>
      </w:r>
      <w:r w:rsidR="00CE4DAB">
        <w:rPr>
          <w:i/>
          <w:iCs/>
        </w:rPr>
        <w:t>50</w:t>
      </w:r>
      <w:r w:rsidRPr="00703621">
        <w:rPr>
          <w:i/>
          <w:iCs/>
          <w:caps/>
        </w:rPr>
        <w:fldChar w:fldCharType="end"/>
      </w:r>
      <w:r w:rsidRPr="00703621">
        <w:rPr>
          <w:i/>
          <w:iCs/>
        </w:rPr>
        <w:t xml:space="preserve">] </w:t>
      </w:r>
      <w:r w:rsidRPr="00703621">
        <w:rPr>
          <w:i/>
          <w:iCs/>
          <w:lang w:eastAsia="zh-CN"/>
        </w:rPr>
        <w:t>for more details.</w:t>
      </w:r>
    </w:p>
    <w:p w14:paraId="5B315BCF" w14:textId="4B43E512" w:rsidR="008C5F06" w:rsidRDefault="008C5F06" w:rsidP="008C5F06">
      <w:pPr>
        <w:pStyle w:val="Heading4"/>
      </w:pPr>
      <w:r>
        <w:t>Section 3 (</w:t>
      </w:r>
      <w:r w:rsidR="00AA59EF">
        <w:t>Input for seismic design</w:t>
      </w:r>
      <w:r>
        <w:t>)</w:t>
      </w:r>
    </w:p>
    <w:p w14:paraId="616A653E" w14:textId="16FDD598" w:rsidR="00FC5762" w:rsidRDefault="00C86108" w:rsidP="00FC5762">
      <w:r>
        <w:rPr>
          <w:lang w:eastAsia="zh-CN"/>
        </w:rPr>
        <w:t xml:space="preserve">Westinghouse complies with </w:t>
      </w:r>
      <w:r w:rsidR="00F669CB">
        <w:rPr>
          <w:lang w:eastAsia="zh-CN"/>
        </w:rPr>
        <w:t xml:space="preserve">the </w:t>
      </w:r>
      <w:r>
        <w:rPr>
          <w:lang w:eastAsia="zh-CN"/>
        </w:rPr>
        <w:t xml:space="preserve">guidelines presented in </w:t>
      </w:r>
      <w:r w:rsidRPr="000D7902">
        <w:rPr>
          <w:b/>
          <w:bCs/>
          <w:lang w:eastAsia="zh-CN"/>
        </w:rPr>
        <w:t xml:space="preserve">Section </w:t>
      </w:r>
      <w:r w:rsidR="007D5C91">
        <w:rPr>
          <w:b/>
          <w:bCs/>
          <w:lang w:eastAsia="zh-CN"/>
        </w:rPr>
        <w:t>3</w:t>
      </w:r>
      <w:r>
        <w:rPr>
          <w:lang w:eastAsia="zh-CN"/>
        </w:rPr>
        <w:t xml:space="preserve"> of the reference document </w:t>
      </w:r>
      <w:r w:rsidRPr="00AF27D7">
        <w:t>[</w:t>
      </w:r>
      <w:r>
        <w:rPr>
          <w:caps/>
        </w:rPr>
        <w:fldChar w:fldCharType="begin"/>
      </w:r>
      <w:r>
        <w:instrText xml:space="preserve"> REF _Ref150709143 \r \h </w:instrText>
      </w:r>
      <w:r>
        <w:rPr>
          <w:caps/>
        </w:rPr>
      </w:r>
      <w:r>
        <w:rPr>
          <w:caps/>
        </w:rPr>
        <w:fldChar w:fldCharType="separate"/>
      </w:r>
      <w:r w:rsidR="00CE4DAB">
        <w:t>20</w:t>
      </w:r>
      <w:r>
        <w:rPr>
          <w:caps/>
        </w:rPr>
        <w:fldChar w:fldCharType="end"/>
      </w:r>
      <w:r w:rsidRPr="00AF27D7">
        <w:t>]</w:t>
      </w:r>
      <w:r>
        <w:t xml:space="preserve"> either “as stated” or via compliance with their objectives. </w:t>
      </w:r>
    </w:p>
    <w:p w14:paraId="0AAD28B3" w14:textId="0EA065A0" w:rsidR="00BF5F96" w:rsidRDefault="00BF5F96" w:rsidP="00BF5F96">
      <w:pPr>
        <w:jc w:val="both"/>
        <w:rPr>
          <w:lang w:eastAsia="zh-CN"/>
        </w:rPr>
      </w:pPr>
      <w:r>
        <w:rPr>
          <w:lang w:eastAsia="zh-CN"/>
        </w:rPr>
        <w:t>The AP1000 plant Owner will address site-specific information related to basic geological, seismological, and geotechnical engineering of the site and the region, as discussed in DCD Section 2.5. Additionally, a reconciliation of the seismic analyses described in DCD Subsection 3.7.2 for detail design changes will be performed as provided in DCD Subsection 3.7.5.4, based on the site-specific ground motion input.</w:t>
      </w:r>
    </w:p>
    <w:p w14:paraId="23A4BB99" w14:textId="6BC86928" w:rsidR="00367C03" w:rsidRPr="00FC5762" w:rsidRDefault="00367C03" w:rsidP="00BF5F96">
      <w:pPr>
        <w:jc w:val="both"/>
        <w:rPr>
          <w:lang w:eastAsia="zh-CN"/>
        </w:rPr>
      </w:pPr>
      <w:r>
        <w:rPr>
          <w:lang w:eastAsia="zh-CN"/>
        </w:rPr>
        <w:t>DCD Subsection 2.5.4 addresses stability and uniformity of subsurface of materials and foundations and identifies site characteristics, and investigation programs to be identified, analyzed, and established by the Owner.</w:t>
      </w:r>
    </w:p>
    <w:p w14:paraId="25F89DA4" w14:textId="7BABDE72" w:rsidR="00C1284E" w:rsidRDefault="00C1284E" w:rsidP="000D55B0">
      <w:pPr>
        <w:jc w:val="both"/>
        <w:rPr>
          <w:lang w:eastAsia="zh-CN"/>
        </w:rPr>
      </w:pPr>
      <w:r>
        <w:rPr>
          <w:lang w:eastAsia="zh-CN"/>
        </w:rPr>
        <w:t xml:space="preserve">The standard AP1000 plant is conservatively designed to protect the plant against a design basis SSE with a PGA of 0.3g and the Certified Seismic Design Response Spectra (CSDRS) specified in DCD section 3.7.1.1, DCD Figures 3.7.1-1 and 3.7.1.-2. The seismic ground design response spectra are based on Regulatory Guide 1.60 and have been enhanced to include the high frequency characteristics of the eastern US.  The seismic design of the AP1000 plant SSCs and applicable codes and standards are provided in detail in DCD Section 3.7. </w:t>
      </w:r>
    </w:p>
    <w:p w14:paraId="0EB982CF" w14:textId="64BF0372" w:rsidR="00B02EFE" w:rsidRDefault="00B02EFE" w:rsidP="000D55B0">
      <w:pPr>
        <w:jc w:val="both"/>
      </w:pPr>
      <w:r>
        <w:t>The operating basis earthquake (OBE), has been eliminated as a design requirement for the AP1000 plant. Low-level seismic effects are included in the design and qualification of certain equipment potentially sensitive to a number of such events based on a percentage of the responses calculated for the SSE.</w:t>
      </w:r>
    </w:p>
    <w:p w14:paraId="4384FB21" w14:textId="25B744D3" w:rsidR="00C1284E" w:rsidRDefault="00C1284E" w:rsidP="000D55B0">
      <w:pPr>
        <w:jc w:val="both"/>
        <w:rPr>
          <w:lang w:eastAsia="zh-CN"/>
        </w:rPr>
      </w:pPr>
      <w:r>
        <w:rPr>
          <w:lang w:eastAsia="zh-CN"/>
        </w:rPr>
        <w:t>Per the U.S. licensing basis, the standard AP1000 plant has been designed for 6 generic soil cases (site types) ranging from hard rock to soft soil sites. For specific information on the governing parameters of the six sites considered refer to DCD Subsection 3.7.1.4.</w:t>
      </w:r>
    </w:p>
    <w:p w14:paraId="0E0B639B" w14:textId="43C1E00C" w:rsidR="00EA222C" w:rsidRDefault="00EA222C" w:rsidP="000D55B0">
      <w:pPr>
        <w:jc w:val="both"/>
        <w:rPr>
          <w:rFonts w:cstheme="minorHAnsi"/>
          <w:szCs w:val="22"/>
        </w:rPr>
      </w:pPr>
      <w:r>
        <w:rPr>
          <w:lang w:eastAsia="zh-CN"/>
        </w:rPr>
        <w:t xml:space="preserve">Several </w:t>
      </w:r>
      <w:r w:rsidR="007F423A">
        <w:rPr>
          <w:lang w:eastAsia="zh-CN"/>
        </w:rPr>
        <w:t>“Compliant with objective”</w:t>
      </w:r>
      <w:r w:rsidR="00805DC3">
        <w:rPr>
          <w:lang w:eastAsia="zh-CN"/>
        </w:rPr>
        <w:t xml:space="preserve"> (</w:t>
      </w:r>
      <w:r w:rsidR="000D7902">
        <w:rPr>
          <w:rFonts w:cstheme="minorHAnsi"/>
          <w:szCs w:val="22"/>
        </w:rPr>
        <w:t>CWO</w:t>
      </w:r>
      <w:r w:rsidR="00805DC3">
        <w:rPr>
          <w:rFonts w:cstheme="minorHAnsi"/>
          <w:szCs w:val="22"/>
        </w:rPr>
        <w:t>)</w:t>
      </w:r>
      <w:r w:rsidR="000D7902">
        <w:rPr>
          <w:rFonts w:cstheme="minorHAnsi"/>
          <w:szCs w:val="22"/>
        </w:rPr>
        <w:t xml:space="preserve"> </w:t>
      </w:r>
      <w:r>
        <w:rPr>
          <w:rFonts w:cstheme="minorHAnsi"/>
          <w:szCs w:val="22"/>
        </w:rPr>
        <w:t xml:space="preserve">items were identified in </w:t>
      </w:r>
      <w:r w:rsidR="005F57D2">
        <w:rPr>
          <w:lang w:eastAsia="zh-CN"/>
        </w:rPr>
        <w:t>“Design basis earthquake”</w:t>
      </w:r>
      <w:r w:rsidR="005F57D2" w:rsidRPr="00F94C2F">
        <w:rPr>
          <w:rFonts w:cstheme="minorHAnsi"/>
          <w:szCs w:val="22"/>
        </w:rPr>
        <w:t xml:space="preserve"> </w:t>
      </w:r>
      <w:r w:rsidR="005F57D2">
        <w:rPr>
          <w:rFonts w:cstheme="minorHAnsi"/>
          <w:szCs w:val="22"/>
        </w:rPr>
        <w:t xml:space="preserve">subsection and </w:t>
      </w:r>
      <w:r w:rsidR="000D7902">
        <w:rPr>
          <w:rFonts w:cstheme="minorHAnsi"/>
          <w:szCs w:val="22"/>
        </w:rPr>
        <w:t>are</w:t>
      </w:r>
      <w:r w:rsidR="005F57D2">
        <w:rPr>
          <w:rFonts w:cstheme="minorHAnsi"/>
          <w:szCs w:val="22"/>
        </w:rPr>
        <w:t xml:space="preserve"> related to:</w:t>
      </w:r>
    </w:p>
    <w:p w14:paraId="65F8E7DB" w14:textId="79E063BD" w:rsidR="00EA222C" w:rsidRPr="00F35652" w:rsidRDefault="00EA222C" w:rsidP="00513590">
      <w:pPr>
        <w:pStyle w:val="ListParagraph"/>
        <w:numPr>
          <w:ilvl w:val="0"/>
          <w:numId w:val="91"/>
        </w:numPr>
        <w:jc w:val="both"/>
        <w:rPr>
          <w:lang w:eastAsia="zh-CN"/>
        </w:rPr>
      </w:pPr>
      <w:r w:rsidRPr="00EC063E">
        <w:rPr>
          <w:rFonts w:cstheme="minorHAnsi"/>
          <w:b/>
          <w:bCs/>
          <w:szCs w:val="22"/>
        </w:rPr>
        <w:t xml:space="preserve">(Item </w:t>
      </w:r>
      <w:r w:rsidR="00024D64">
        <w:rPr>
          <w:rFonts w:cstheme="minorHAnsi"/>
          <w:b/>
          <w:bCs/>
          <w:szCs w:val="22"/>
        </w:rPr>
        <w:t>3</w:t>
      </w:r>
      <w:r w:rsidRPr="00EC063E">
        <w:rPr>
          <w:rFonts w:cstheme="minorHAnsi"/>
          <w:b/>
          <w:bCs/>
          <w:szCs w:val="22"/>
        </w:rPr>
        <w:t>.1</w:t>
      </w:r>
      <w:r w:rsidR="00024D64">
        <w:rPr>
          <w:rFonts w:cstheme="minorHAnsi"/>
          <w:b/>
          <w:bCs/>
          <w:szCs w:val="22"/>
        </w:rPr>
        <w:t>4</w:t>
      </w:r>
      <w:r w:rsidRPr="00EC063E">
        <w:rPr>
          <w:rFonts w:cstheme="minorHAnsi"/>
          <w:b/>
          <w:bCs/>
          <w:szCs w:val="22"/>
        </w:rPr>
        <w:t>)</w:t>
      </w:r>
      <w:r w:rsidRPr="00EC063E">
        <w:rPr>
          <w:rFonts w:cstheme="minorHAnsi"/>
          <w:szCs w:val="22"/>
        </w:rPr>
        <w:t xml:space="preserve"> </w:t>
      </w:r>
      <w:r w:rsidR="00D8164A">
        <w:rPr>
          <w:rFonts w:cstheme="minorHAnsi"/>
          <w:szCs w:val="22"/>
        </w:rPr>
        <w:t xml:space="preserve">Site categorization </w:t>
      </w:r>
      <w:r w:rsidR="00033F5D">
        <w:rPr>
          <w:rFonts w:cstheme="minorHAnsi"/>
          <w:szCs w:val="22"/>
        </w:rPr>
        <w:t xml:space="preserve">used </w:t>
      </w:r>
      <w:r w:rsidR="00D8164A">
        <w:rPr>
          <w:rFonts w:cstheme="minorHAnsi"/>
          <w:szCs w:val="22"/>
        </w:rPr>
        <w:t xml:space="preserve">in </w:t>
      </w:r>
      <w:r w:rsidR="00033F5D">
        <w:t xml:space="preserve">performing </w:t>
      </w:r>
      <w:r w:rsidR="00204A5A">
        <w:t xml:space="preserve">of </w:t>
      </w:r>
      <w:r w:rsidR="00033F5D">
        <w:t>seismic site response analyses</w:t>
      </w:r>
    </w:p>
    <w:p w14:paraId="5D427ABC" w14:textId="20A2F956" w:rsidR="00F35652" w:rsidRDefault="00F35652" w:rsidP="00513590">
      <w:pPr>
        <w:pStyle w:val="ListParagraph"/>
        <w:numPr>
          <w:ilvl w:val="0"/>
          <w:numId w:val="91"/>
        </w:numPr>
        <w:jc w:val="both"/>
        <w:rPr>
          <w:lang w:eastAsia="zh-CN"/>
        </w:rPr>
      </w:pPr>
      <w:r w:rsidRPr="00EC063E">
        <w:rPr>
          <w:rFonts w:cstheme="minorHAnsi"/>
          <w:b/>
          <w:bCs/>
          <w:szCs w:val="22"/>
        </w:rPr>
        <w:t xml:space="preserve">(Item </w:t>
      </w:r>
      <w:r>
        <w:rPr>
          <w:rFonts w:cstheme="minorHAnsi"/>
          <w:b/>
          <w:bCs/>
          <w:szCs w:val="22"/>
        </w:rPr>
        <w:t>3</w:t>
      </w:r>
      <w:r w:rsidRPr="00EC063E">
        <w:rPr>
          <w:rFonts w:cstheme="minorHAnsi"/>
          <w:b/>
          <w:bCs/>
          <w:szCs w:val="22"/>
        </w:rPr>
        <w:t>.1</w:t>
      </w:r>
      <w:r>
        <w:rPr>
          <w:rFonts w:cstheme="minorHAnsi"/>
          <w:b/>
          <w:bCs/>
          <w:szCs w:val="22"/>
        </w:rPr>
        <w:t>5</w:t>
      </w:r>
      <w:r w:rsidRPr="00EC063E">
        <w:rPr>
          <w:rFonts w:cstheme="minorHAnsi"/>
          <w:b/>
          <w:bCs/>
          <w:szCs w:val="22"/>
        </w:rPr>
        <w:t>)</w:t>
      </w:r>
      <w:r w:rsidRPr="00EC063E">
        <w:rPr>
          <w:rFonts w:cstheme="minorHAnsi"/>
          <w:szCs w:val="22"/>
        </w:rPr>
        <w:t xml:space="preserve"> </w:t>
      </w:r>
      <w:r w:rsidR="00204A5A">
        <w:rPr>
          <w:rFonts w:cstheme="minorHAnsi"/>
          <w:szCs w:val="22"/>
        </w:rPr>
        <w:t>Performing</w:t>
      </w:r>
      <w:r w:rsidR="0077486C" w:rsidRPr="0077486C">
        <w:t xml:space="preserve"> </w:t>
      </w:r>
      <w:r w:rsidR="0077486C">
        <w:t>s</w:t>
      </w:r>
      <w:r w:rsidR="0077486C" w:rsidRPr="0077751C">
        <w:t>eismic site response analysis for Type 2 and Type 3 sites.</w:t>
      </w:r>
    </w:p>
    <w:p w14:paraId="6F668934" w14:textId="00C2795F" w:rsidR="00EA222C" w:rsidRPr="00011E06" w:rsidRDefault="00EA222C" w:rsidP="00513590">
      <w:pPr>
        <w:pStyle w:val="ListParagraph"/>
        <w:numPr>
          <w:ilvl w:val="0"/>
          <w:numId w:val="91"/>
        </w:numPr>
        <w:jc w:val="both"/>
        <w:rPr>
          <w:rFonts w:cstheme="minorHAnsi"/>
          <w:szCs w:val="22"/>
        </w:rPr>
      </w:pPr>
      <w:r w:rsidRPr="00011E06">
        <w:rPr>
          <w:rFonts w:cstheme="minorHAnsi"/>
          <w:b/>
          <w:bCs/>
          <w:szCs w:val="22"/>
        </w:rPr>
        <w:t xml:space="preserve">(Item </w:t>
      </w:r>
      <w:r w:rsidR="00F64AC3">
        <w:rPr>
          <w:rFonts w:cstheme="minorHAnsi"/>
          <w:b/>
          <w:bCs/>
          <w:szCs w:val="22"/>
        </w:rPr>
        <w:t>3.20</w:t>
      </w:r>
      <w:r w:rsidRPr="00011E06">
        <w:rPr>
          <w:rFonts w:cstheme="minorHAnsi"/>
          <w:b/>
          <w:bCs/>
          <w:szCs w:val="22"/>
        </w:rPr>
        <w:t xml:space="preserve">) </w:t>
      </w:r>
      <w:r w:rsidR="00F43CA5" w:rsidRPr="003969C9">
        <w:rPr>
          <w:rFonts w:cstheme="minorHAnsi"/>
          <w:szCs w:val="22"/>
        </w:rPr>
        <w:t>SL</w:t>
      </w:r>
      <w:r w:rsidR="009F5F56" w:rsidRPr="003969C9">
        <w:rPr>
          <w:rFonts w:cstheme="minorHAnsi"/>
          <w:szCs w:val="22"/>
        </w:rPr>
        <w:t xml:space="preserve">-1 level earthquakes </w:t>
      </w:r>
      <w:r w:rsidR="003969C9" w:rsidRPr="003969C9">
        <w:rPr>
          <w:rFonts w:cstheme="minorHAnsi"/>
          <w:szCs w:val="22"/>
        </w:rPr>
        <w:t>(</w:t>
      </w:r>
      <w:r w:rsidR="003969C9" w:rsidRPr="003969C9">
        <w:t>The operating basis earthquake (OBE))</w:t>
      </w:r>
      <w:r w:rsidR="003969C9">
        <w:t>.</w:t>
      </w:r>
    </w:p>
    <w:p w14:paraId="25424CED" w14:textId="53B50A3B" w:rsidR="006302E7" w:rsidRDefault="00EA222C" w:rsidP="00513590">
      <w:pPr>
        <w:pStyle w:val="ListParagraph"/>
        <w:numPr>
          <w:ilvl w:val="0"/>
          <w:numId w:val="91"/>
        </w:numPr>
        <w:jc w:val="both"/>
        <w:rPr>
          <w:lang w:eastAsia="zh-CN"/>
        </w:rPr>
      </w:pPr>
      <w:r w:rsidRPr="00011E06">
        <w:rPr>
          <w:rFonts w:cstheme="minorHAnsi"/>
          <w:b/>
          <w:bCs/>
          <w:szCs w:val="22"/>
        </w:rPr>
        <w:t xml:space="preserve">(Item </w:t>
      </w:r>
      <w:r w:rsidR="00DA266E">
        <w:rPr>
          <w:rFonts w:cstheme="minorHAnsi"/>
          <w:b/>
          <w:bCs/>
          <w:szCs w:val="22"/>
        </w:rPr>
        <w:t>3.25</w:t>
      </w:r>
      <w:r w:rsidRPr="00011E06">
        <w:rPr>
          <w:rFonts w:cstheme="minorHAnsi"/>
          <w:b/>
          <w:bCs/>
          <w:szCs w:val="22"/>
        </w:rPr>
        <w:t xml:space="preserve">) </w:t>
      </w:r>
      <w:r w:rsidR="00C238DE" w:rsidRPr="00CA5F25">
        <w:rPr>
          <w:rFonts w:cstheme="minorHAnsi"/>
          <w:szCs w:val="22"/>
        </w:rPr>
        <w:t>Definition of SL-1 level</w:t>
      </w:r>
      <w:r w:rsidR="00CA5F25">
        <w:rPr>
          <w:rFonts w:cstheme="minorHAnsi"/>
          <w:szCs w:val="22"/>
        </w:rPr>
        <w:t>.</w:t>
      </w:r>
    </w:p>
    <w:p w14:paraId="598F31A2" w14:textId="2FBB2B07" w:rsidR="00DB5F7A" w:rsidRDefault="000D7902" w:rsidP="000D55B0">
      <w:pPr>
        <w:jc w:val="both"/>
        <w:rPr>
          <w:rFonts w:cstheme="minorHAnsi"/>
          <w:szCs w:val="22"/>
        </w:rPr>
      </w:pPr>
      <w:r>
        <w:rPr>
          <w:lang w:eastAsia="zh-CN"/>
        </w:rPr>
        <w:t>POS</w:t>
      </w:r>
      <w:r w:rsidR="006302E7">
        <w:rPr>
          <w:lang w:eastAsia="zh-CN"/>
        </w:rPr>
        <w:t xml:space="preserve"> </w:t>
      </w:r>
      <w:r w:rsidR="006302E7" w:rsidRPr="006302E7">
        <w:rPr>
          <w:rFonts w:cstheme="minorHAnsi"/>
          <w:szCs w:val="22"/>
        </w:rPr>
        <w:t>items were identified in f</w:t>
      </w:r>
      <w:r w:rsidR="00075DB8">
        <w:rPr>
          <w:rFonts w:cstheme="minorHAnsi"/>
          <w:szCs w:val="22"/>
        </w:rPr>
        <w:t>ive</w:t>
      </w:r>
      <w:r w:rsidR="006302E7" w:rsidRPr="006302E7">
        <w:rPr>
          <w:rFonts w:cstheme="minorHAnsi"/>
          <w:szCs w:val="22"/>
        </w:rPr>
        <w:t xml:space="preserve"> subsections.</w:t>
      </w:r>
    </w:p>
    <w:p w14:paraId="4FFA4352" w14:textId="7F3C7325" w:rsidR="003750B5" w:rsidRPr="006302E7" w:rsidRDefault="00715263" w:rsidP="00FA4041">
      <w:pPr>
        <w:rPr>
          <w:rFonts w:cstheme="minorHAnsi"/>
          <w:szCs w:val="22"/>
        </w:rPr>
      </w:pPr>
      <w:r>
        <w:t xml:space="preserve">“General concepts of seismic design” </w:t>
      </w:r>
      <w:r w:rsidR="00D4625E" w:rsidRPr="00DB5F7A">
        <w:rPr>
          <w:rFonts w:cstheme="minorHAnsi"/>
          <w:szCs w:val="22"/>
        </w:rPr>
        <w:t>subsection contains POS item</w:t>
      </w:r>
      <w:r w:rsidR="00D4625E">
        <w:rPr>
          <w:rFonts w:cstheme="minorHAnsi"/>
          <w:szCs w:val="22"/>
        </w:rPr>
        <w:t>s</w:t>
      </w:r>
      <w:r w:rsidR="00D4625E" w:rsidRPr="00DB5F7A">
        <w:rPr>
          <w:rFonts w:cstheme="minorHAnsi"/>
          <w:szCs w:val="22"/>
        </w:rPr>
        <w:t xml:space="preserve"> related to:</w:t>
      </w:r>
    </w:p>
    <w:p w14:paraId="171B6C67" w14:textId="5D8E56E2" w:rsidR="006302E7" w:rsidRPr="00C46088" w:rsidRDefault="00C46088" w:rsidP="00513590">
      <w:pPr>
        <w:pStyle w:val="ListParagraph"/>
        <w:numPr>
          <w:ilvl w:val="0"/>
          <w:numId w:val="106"/>
        </w:numPr>
        <w:jc w:val="both"/>
        <w:rPr>
          <w:lang w:eastAsia="zh-CN"/>
        </w:rPr>
      </w:pPr>
      <w:r w:rsidRPr="00C46088">
        <w:rPr>
          <w:rFonts w:cstheme="minorHAnsi"/>
          <w:b/>
          <w:bCs/>
          <w:szCs w:val="22"/>
        </w:rPr>
        <w:lastRenderedPageBreak/>
        <w:t>(Item 3.4)</w:t>
      </w:r>
      <w:r w:rsidR="0073736F">
        <w:rPr>
          <w:rFonts w:cstheme="minorHAnsi"/>
          <w:b/>
          <w:bCs/>
          <w:szCs w:val="22"/>
        </w:rPr>
        <w:t xml:space="preserve"> </w:t>
      </w:r>
      <w:r w:rsidR="0073736F" w:rsidRPr="00504E4F">
        <w:rPr>
          <w:rFonts w:cstheme="minorHAnsi"/>
          <w:szCs w:val="22"/>
        </w:rPr>
        <w:t xml:space="preserve">Deeming site unsuitable </w:t>
      </w:r>
      <w:r w:rsidR="00504E4F" w:rsidRPr="00504E4F">
        <w:t>If the characteristics of some geological and geotechnical hazards are such that satisfactory engineering solutions to protect against them have not been identified.</w:t>
      </w:r>
    </w:p>
    <w:p w14:paraId="65D47E9B" w14:textId="6B0BDEBA" w:rsidR="00C46088" w:rsidRDefault="00C46088" w:rsidP="00513590">
      <w:pPr>
        <w:pStyle w:val="ListParagraph"/>
        <w:numPr>
          <w:ilvl w:val="0"/>
          <w:numId w:val="106"/>
        </w:numPr>
        <w:jc w:val="both"/>
        <w:rPr>
          <w:lang w:eastAsia="zh-CN"/>
        </w:rPr>
      </w:pPr>
      <w:r w:rsidRPr="00C46088">
        <w:rPr>
          <w:rFonts w:cstheme="minorHAnsi"/>
          <w:b/>
          <w:bCs/>
          <w:szCs w:val="22"/>
        </w:rPr>
        <w:t>(Item 3.</w:t>
      </w:r>
      <w:r>
        <w:rPr>
          <w:rFonts w:cstheme="minorHAnsi"/>
          <w:b/>
          <w:bCs/>
          <w:szCs w:val="22"/>
        </w:rPr>
        <w:t>5</w:t>
      </w:r>
      <w:r w:rsidRPr="00C46088">
        <w:rPr>
          <w:rFonts w:cstheme="minorHAnsi"/>
          <w:b/>
          <w:bCs/>
          <w:szCs w:val="22"/>
        </w:rPr>
        <w:t>)</w:t>
      </w:r>
      <w:r w:rsidR="00A90016">
        <w:rPr>
          <w:rFonts w:cstheme="minorHAnsi"/>
          <w:b/>
          <w:bCs/>
          <w:szCs w:val="22"/>
        </w:rPr>
        <w:t xml:space="preserve"> </w:t>
      </w:r>
      <w:r w:rsidR="00A90016" w:rsidRPr="00AE3090">
        <w:rPr>
          <w:rFonts w:cstheme="minorHAnsi"/>
          <w:szCs w:val="22"/>
        </w:rPr>
        <w:t>Steps to be considered in</w:t>
      </w:r>
      <w:r w:rsidR="00AE3090" w:rsidRPr="00AE3090">
        <w:t xml:space="preserve"> the seismic design process.</w:t>
      </w:r>
    </w:p>
    <w:p w14:paraId="1C526C59" w14:textId="25278946" w:rsidR="00DB5F7A" w:rsidRPr="004B2076" w:rsidRDefault="00DB5F7A" w:rsidP="004B2076">
      <w:pPr>
        <w:rPr>
          <w:rFonts w:cstheme="minorHAnsi"/>
          <w:szCs w:val="22"/>
        </w:rPr>
      </w:pPr>
      <w:r>
        <w:rPr>
          <w:lang w:eastAsia="zh-CN"/>
        </w:rPr>
        <w:t>“Design basis earthquake”</w:t>
      </w:r>
      <w:r w:rsidRPr="00DB5F7A">
        <w:rPr>
          <w:rFonts w:cstheme="minorHAnsi"/>
          <w:szCs w:val="22"/>
        </w:rPr>
        <w:t xml:space="preserve"> subsection contains POS item</w:t>
      </w:r>
      <w:r w:rsidR="001E58D6">
        <w:rPr>
          <w:rFonts w:cstheme="minorHAnsi"/>
          <w:szCs w:val="22"/>
        </w:rPr>
        <w:t>s</w:t>
      </w:r>
      <w:r w:rsidRPr="00DB5F7A">
        <w:rPr>
          <w:rFonts w:cstheme="minorHAnsi"/>
          <w:szCs w:val="22"/>
        </w:rPr>
        <w:t xml:space="preserve"> related to:</w:t>
      </w:r>
    </w:p>
    <w:p w14:paraId="46CC5E36" w14:textId="71CDA1E5" w:rsidR="00C46088" w:rsidRPr="00C46088" w:rsidRDefault="00C46088" w:rsidP="00513590">
      <w:pPr>
        <w:pStyle w:val="ListParagraph"/>
        <w:numPr>
          <w:ilvl w:val="0"/>
          <w:numId w:val="106"/>
        </w:numPr>
        <w:jc w:val="both"/>
        <w:rPr>
          <w:lang w:eastAsia="zh-CN"/>
        </w:rPr>
      </w:pPr>
      <w:r w:rsidRPr="00C46088">
        <w:rPr>
          <w:rFonts w:cstheme="minorHAnsi"/>
          <w:b/>
          <w:bCs/>
          <w:szCs w:val="22"/>
        </w:rPr>
        <w:t>(Item 3.</w:t>
      </w:r>
      <w:r>
        <w:rPr>
          <w:rFonts w:cstheme="minorHAnsi"/>
          <w:b/>
          <w:bCs/>
          <w:szCs w:val="22"/>
        </w:rPr>
        <w:t>6</w:t>
      </w:r>
      <w:r w:rsidRPr="00C46088">
        <w:rPr>
          <w:rFonts w:cstheme="minorHAnsi"/>
          <w:b/>
          <w:bCs/>
          <w:szCs w:val="22"/>
        </w:rPr>
        <w:t>)</w:t>
      </w:r>
      <w:r w:rsidR="00246787">
        <w:rPr>
          <w:rFonts w:cstheme="minorHAnsi"/>
          <w:b/>
          <w:bCs/>
          <w:szCs w:val="22"/>
        </w:rPr>
        <w:t xml:space="preserve"> </w:t>
      </w:r>
      <w:r w:rsidR="00246787">
        <w:t>If a generic seismic design basis is used, it should be shown to envelop the site specific seismic ground motion. Otherwise, the design will need to be reassessed with a design basis earthquake enveloping the site specific earthquake.</w:t>
      </w:r>
    </w:p>
    <w:p w14:paraId="67379E7C" w14:textId="203F08D8" w:rsidR="00C46088" w:rsidRPr="00C46088" w:rsidRDefault="00C46088" w:rsidP="00513590">
      <w:pPr>
        <w:pStyle w:val="ListParagraph"/>
        <w:numPr>
          <w:ilvl w:val="0"/>
          <w:numId w:val="106"/>
        </w:numPr>
        <w:jc w:val="both"/>
        <w:rPr>
          <w:lang w:eastAsia="zh-CN"/>
        </w:rPr>
      </w:pPr>
      <w:r w:rsidRPr="00C46088">
        <w:rPr>
          <w:rFonts w:cstheme="minorHAnsi"/>
          <w:b/>
          <w:bCs/>
          <w:szCs w:val="22"/>
        </w:rPr>
        <w:t>(Item 3.</w:t>
      </w:r>
      <w:r>
        <w:rPr>
          <w:rFonts w:cstheme="minorHAnsi"/>
          <w:b/>
          <w:bCs/>
          <w:szCs w:val="22"/>
        </w:rPr>
        <w:t>7</w:t>
      </w:r>
      <w:r w:rsidRPr="00C46088">
        <w:rPr>
          <w:rFonts w:cstheme="minorHAnsi"/>
          <w:b/>
          <w:bCs/>
          <w:szCs w:val="22"/>
        </w:rPr>
        <w:t>)</w:t>
      </w:r>
      <w:r w:rsidR="00196D5F">
        <w:rPr>
          <w:rFonts w:cstheme="minorHAnsi"/>
          <w:b/>
          <w:bCs/>
          <w:szCs w:val="22"/>
        </w:rPr>
        <w:t xml:space="preserve"> </w:t>
      </w:r>
      <w:r w:rsidR="001D5707" w:rsidRPr="00245E9E">
        <w:rPr>
          <w:rFonts w:cstheme="minorHAnsi"/>
          <w:szCs w:val="22"/>
        </w:rPr>
        <w:t xml:space="preserve">Availability of </w:t>
      </w:r>
      <w:r w:rsidR="00434418" w:rsidRPr="00245E9E">
        <w:t>the seismic hazard assessment</w:t>
      </w:r>
      <w:r w:rsidR="00245E9E" w:rsidRPr="00245E9E">
        <w:t xml:space="preserve"> from the specific site characterization</w:t>
      </w:r>
      <w:r w:rsidR="00245E9E">
        <w:t>.</w:t>
      </w:r>
    </w:p>
    <w:p w14:paraId="4E9EEAFC" w14:textId="11C2264E" w:rsidR="00C46088" w:rsidRPr="00C46088" w:rsidRDefault="00C46088" w:rsidP="00513590">
      <w:pPr>
        <w:pStyle w:val="ListParagraph"/>
        <w:numPr>
          <w:ilvl w:val="0"/>
          <w:numId w:val="106"/>
        </w:numPr>
        <w:jc w:val="both"/>
        <w:rPr>
          <w:lang w:eastAsia="zh-CN"/>
        </w:rPr>
      </w:pPr>
      <w:r w:rsidRPr="00C46088">
        <w:rPr>
          <w:rFonts w:cstheme="minorHAnsi"/>
          <w:b/>
          <w:bCs/>
          <w:szCs w:val="22"/>
        </w:rPr>
        <w:t>(Item 3.1</w:t>
      </w:r>
      <w:r>
        <w:rPr>
          <w:rFonts w:cstheme="minorHAnsi"/>
          <w:b/>
          <w:bCs/>
          <w:szCs w:val="22"/>
        </w:rPr>
        <w:t>0</w:t>
      </w:r>
      <w:r w:rsidRPr="00C46088">
        <w:rPr>
          <w:rFonts w:cstheme="minorHAnsi"/>
          <w:b/>
          <w:bCs/>
          <w:szCs w:val="22"/>
        </w:rPr>
        <w:t>)</w:t>
      </w:r>
      <w:r w:rsidR="005E15E2" w:rsidRPr="005E15E2">
        <w:rPr>
          <w:rFonts w:cstheme="minorHAnsi"/>
          <w:szCs w:val="22"/>
        </w:rPr>
        <w:t xml:space="preserve"> Availability of </w:t>
      </w:r>
      <w:r w:rsidR="005E15E2" w:rsidRPr="005E15E2">
        <w:t>the site specific static and dynamic properties of the soil parameters at the site area.</w:t>
      </w:r>
    </w:p>
    <w:p w14:paraId="6F512779" w14:textId="363F4EE9" w:rsidR="00C46088" w:rsidRPr="00C46088" w:rsidRDefault="00C46088" w:rsidP="00513590">
      <w:pPr>
        <w:pStyle w:val="ListParagraph"/>
        <w:numPr>
          <w:ilvl w:val="0"/>
          <w:numId w:val="106"/>
        </w:numPr>
        <w:jc w:val="both"/>
        <w:rPr>
          <w:lang w:eastAsia="zh-CN"/>
        </w:rPr>
      </w:pPr>
      <w:r w:rsidRPr="00C46088">
        <w:rPr>
          <w:rFonts w:cstheme="minorHAnsi"/>
          <w:b/>
          <w:bCs/>
          <w:szCs w:val="22"/>
        </w:rPr>
        <w:t>(Item 3.1</w:t>
      </w:r>
      <w:r>
        <w:rPr>
          <w:rFonts w:cstheme="minorHAnsi"/>
          <w:b/>
          <w:bCs/>
          <w:szCs w:val="22"/>
        </w:rPr>
        <w:t>1</w:t>
      </w:r>
      <w:r w:rsidRPr="00C46088">
        <w:rPr>
          <w:rFonts w:cstheme="minorHAnsi"/>
          <w:b/>
          <w:bCs/>
          <w:szCs w:val="22"/>
        </w:rPr>
        <w:t>)</w:t>
      </w:r>
      <w:r w:rsidR="005F02F6" w:rsidRPr="005F02F6">
        <w:t xml:space="preserve"> </w:t>
      </w:r>
      <w:r w:rsidR="005F02F6">
        <w:t xml:space="preserve">Carrying out </w:t>
      </w:r>
      <w:r w:rsidR="005F02F6" w:rsidRPr="00800ECA">
        <w:t xml:space="preserve">a detailed </w:t>
      </w:r>
      <w:proofErr w:type="spellStart"/>
      <w:r w:rsidR="005F02F6" w:rsidRPr="00800ECA">
        <w:t>programme</w:t>
      </w:r>
      <w:proofErr w:type="spellEnd"/>
      <w:r w:rsidR="005F02F6" w:rsidRPr="00800ECA">
        <w:t xml:space="preserve"> of geophysical and geotechnical investigations</w:t>
      </w:r>
      <w:r w:rsidR="00B453B3">
        <w:t xml:space="preserve"> and preparation of a detailed </w:t>
      </w:r>
      <w:r w:rsidR="00B453B3" w:rsidRPr="00800ECA">
        <w:t xml:space="preserve">subsurface exploration and testing </w:t>
      </w:r>
      <w:proofErr w:type="spellStart"/>
      <w:r w:rsidR="00B453B3" w:rsidRPr="00800ECA">
        <w:t>programme</w:t>
      </w:r>
      <w:proofErr w:type="spellEnd"/>
      <w:r w:rsidR="00B453B3">
        <w:t>.</w:t>
      </w:r>
    </w:p>
    <w:p w14:paraId="1C7BC19E" w14:textId="3E45924C" w:rsidR="00C46088" w:rsidRPr="00C46088" w:rsidRDefault="00C46088" w:rsidP="00513590">
      <w:pPr>
        <w:pStyle w:val="ListParagraph"/>
        <w:numPr>
          <w:ilvl w:val="0"/>
          <w:numId w:val="106"/>
        </w:numPr>
        <w:jc w:val="both"/>
        <w:rPr>
          <w:lang w:eastAsia="zh-CN"/>
        </w:rPr>
      </w:pPr>
      <w:r w:rsidRPr="00C46088">
        <w:rPr>
          <w:rFonts w:cstheme="minorHAnsi"/>
          <w:b/>
          <w:bCs/>
          <w:szCs w:val="22"/>
        </w:rPr>
        <w:t>(Item 3.1</w:t>
      </w:r>
      <w:r>
        <w:rPr>
          <w:rFonts w:cstheme="minorHAnsi"/>
          <w:b/>
          <w:bCs/>
          <w:szCs w:val="22"/>
        </w:rPr>
        <w:t>2</w:t>
      </w:r>
      <w:r w:rsidRPr="00C46088">
        <w:rPr>
          <w:rFonts w:cstheme="minorHAnsi"/>
          <w:b/>
          <w:bCs/>
          <w:szCs w:val="22"/>
        </w:rPr>
        <w:t>)</w:t>
      </w:r>
      <w:r w:rsidR="00A701CE">
        <w:rPr>
          <w:rFonts w:cstheme="minorHAnsi"/>
          <w:b/>
          <w:bCs/>
          <w:szCs w:val="22"/>
        </w:rPr>
        <w:t xml:space="preserve"> </w:t>
      </w:r>
      <w:r w:rsidR="00A701CE" w:rsidRPr="00715F2C">
        <w:rPr>
          <w:rFonts w:cstheme="minorHAnsi"/>
          <w:szCs w:val="22"/>
        </w:rPr>
        <w:t xml:space="preserve">Data that should be available </w:t>
      </w:r>
      <w:r w:rsidR="00715F2C" w:rsidRPr="00715F2C">
        <w:t>as a result of the geological, geophysical and geotechnical investigations conducted at the site area and at the location of the buildings and structures of the nuclear installation.</w:t>
      </w:r>
    </w:p>
    <w:p w14:paraId="14DCC069" w14:textId="539BFA7F" w:rsidR="00C46088" w:rsidRPr="00C46088" w:rsidRDefault="00C46088" w:rsidP="00513590">
      <w:pPr>
        <w:pStyle w:val="ListParagraph"/>
        <w:numPr>
          <w:ilvl w:val="0"/>
          <w:numId w:val="106"/>
        </w:numPr>
        <w:jc w:val="both"/>
        <w:rPr>
          <w:lang w:eastAsia="zh-CN"/>
        </w:rPr>
      </w:pPr>
      <w:r w:rsidRPr="00C46088">
        <w:rPr>
          <w:rFonts w:cstheme="minorHAnsi"/>
          <w:b/>
          <w:bCs/>
          <w:szCs w:val="22"/>
        </w:rPr>
        <w:t>(Item 3.1</w:t>
      </w:r>
      <w:r>
        <w:rPr>
          <w:rFonts w:cstheme="minorHAnsi"/>
          <w:b/>
          <w:bCs/>
          <w:szCs w:val="22"/>
        </w:rPr>
        <w:t>3</w:t>
      </w:r>
      <w:r w:rsidRPr="00C46088">
        <w:rPr>
          <w:rFonts w:cstheme="minorHAnsi"/>
          <w:b/>
          <w:bCs/>
          <w:szCs w:val="22"/>
        </w:rPr>
        <w:t>)</w:t>
      </w:r>
      <w:r w:rsidR="00C13194">
        <w:rPr>
          <w:rFonts w:cstheme="minorHAnsi"/>
          <w:b/>
          <w:bCs/>
          <w:szCs w:val="22"/>
        </w:rPr>
        <w:t xml:space="preserve"> </w:t>
      </w:r>
      <w:r w:rsidR="00802976">
        <w:t>P</w:t>
      </w:r>
      <w:r w:rsidR="006E27B0" w:rsidRPr="0077751C">
        <w:t xml:space="preserve">reliminary </w:t>
      </w:r>
      <w:r w:rsidR="006E27B0">
        <w:t xml:space="preserve"> and final </w:t>
      </w:r>
      <w:r w:rsidR="006E27B0" w:rsidRPr="0077751C">
        <w:t>site response analys</w:t>
      </w:r>
      <w:r w:rsidR="006E27B0">
        <w:t xml:space="preserve">es. Assessment of </w:t>
      </w:r>
      <w:r w:rsidR="00802976" w:rsidRPr="0077751C">
        <w:t>final vibratory ground motions at the control point specified by the designer of the evaluation and based on the seismic hazard assessment performed at the bedrock level.</w:t>
      </w:r>
    </w:p>
    <w:p w14:paraId="5B5B3610" w14:textId="1AD726DA" w:rsidR="00C46088" w:rsidRPr="00C46088" w:rsidRDefault="00C46088" w:rsidP="00513590">
      <w:pPr>
        <w:pStyle w:val="ListParagraph"/>
        <w:numPr>
          <w:ilvl w:val="0"/>
          <w:numId w:val="106"/>
        </w:numPr>
        <w:jc w:val="both"/>
        <w:rPr>
          <w:lang w:eastAsia="zh-CN"/>
        </w:rPr>
      </w:pPr>
      <w:r w:rsidRPr="00C46088">
        <w:rPr>
          <w:rFonts w:cstheme="minorHAnsi"/>
          <w:b/>
          <w:bCs/>
          <w:szCs w:val="22"/>
        </w:rPr>
        <w:t>(Item 3.1</w:t>
      </w:r>
      <w:r>
        <w:rPr>
          <w:rFonts w:cstheme="minorHAnsi"/>
          <w:b/>
          <w:bCs/>
          <w:szCs w:val="22"/>
        </w:rPr>
        <w:t>6</w:t>
      </w:r>
      <w:r w:rsidRPr="00C46088">
        <w:rPr>
          <w:rFonts w:cstheme="minorHAnsi"/>
          <w:b/>
          <w:bCs/>
          <w:szCs w:val="22"/>
        </w:rPr>
        <w:t>)</w:t>
      </w:r>
      <w:r w:rsidR="00E40404" w:rsidRPr="00E40404">
        <w:t xml:space="preserve"> </w:t>
      </w:r>
      <w:r w:rsidR="00E40404">
        <w:t>T</w:t>
      </w:r>
      <w:r w:rsidR="00E40404" w:rsidRPr="0077751C">
        <w:t>wo approaches to properly considering the geological and geotechnical specific soil conditions at a site as part of the estimation of the seismic vibratory ground motion</w:t>
      </w:r>
      <w:r w:rsidR="00E40404">
        <w:t>.</w:t>
      </w:r>
    </w:p>
    <w:p w14:paraId="2661857C" w14:textId="3A95D9D3" w:rsidR="00C46088" w:rsidRPr="00FE74C3" w:rsidRDefault="00C46088" w:rsidP="00513590">
      <w:pPr>
        <w:pStyle w:val="ListParagraph"/>
        <w:numPr>
          <w:ilvl w:val="0"/>
          <w:numId w:val="106"/>
        </w:numPr>
        <w:jc w:val="both"/>
        <w:rPr>
          <w:lang w:eastAsia="zh-CN"/>
        </w:rPr>
      </w:pPr>
      <w:r w:rsidRPr="00C46088">
        <w:rPr>
          <w:rFonts w:cstheme="minorHAnsi"/>
          <w:b/>
          <w:bCs/>
          <w:szCs w:val="22"/>
        </w:rPr>
        <w:t>(Item 3.1</w:t>
      </w:r>
      <w:r>
        <w:rPr>
          <w:rFonts w:cstheme="minorHAnsi"/>
          <w:b/>
          <w:bCs/>
          <w:szCs w:val="22"/>
        </w:rPr>
        <w:t>7</w:t>
      </w:r>
      <w:r w:rsidRPr="00C46088">
        <w:rPr>
          <w:rFonts w:cstheme="minorHAnsi"/>
          <w:b/>
          <w:bCs/>
          <w:szCs w:val="22"/>
        </w:rPr>
        <w:t>)</w:t>
      </w:r>
      <w:r w:rsidR="004B102A" w:rsidRPr="00461085">
        <w:rPr>
          <w:rFonts w:cstheme="minorHAnsi"/>
          <w:szCs w:val="22"/>
        </w:rPr>
        <w:t xml:space="preserve"> </w:t>
      </w:r>
      <w:r w:rsidR="008B38E9" w:rsidRPr="00316DB1">
        <w:rPr>
          <w:rFonts w:cstheme="minorHAnsi"/>
          <w:szCs w:val="22"/>
        </w:rPr>
        <w:t xml:space="preserve">Considerations </w:t>
      </w:r>
      <w:r w:rsidR="00316DB1">
        <w:rPr>
          <w:rFonts w:cstheme="minorHAnsi"/>
          <w:szCs w:val="22"/>
        </w:rPr>
        <w:t>regarding</w:t>
      </w:r>
      <w:r w:rsidR="00461085" w:rsidRPr="00316DB1">
        <w:rPr>
          <w:rFonts w:cstheme="minorHAnsi"/>
          <w:szCs w:val="22"/>
        </w:rPr>
        <w:t xml:space="preserve"> </w:t>
      </w:r>
      <w:r w:rsidR="00F512BE" w:rsidRPr="00316DB1">
        <w:rPr>
          <w:rFonts w:cstheme="minorHAnsi"/>
          <w:szCs w:val="22"/>
        </w:rPr>
        <w:t xml:space="preserve">the approaches </w:t>
      </w:r>
      <w:r w:rsidR="00316DB1" w:rsidRPr="00316DB1">
        <w:rPr>
          <w:rFonts w:cstheme="minorHAnsi"/>
          <w:szCs w:val="22"/>
        </w:rPr>
        <w:t xml:space="preserve">for </w:t>
      </w:r>
      <w:r w:rsidR="00316DB1" w:rsidRPr="00316DB1">
        <w:t>the estimation of the seismic vibratory ground motion.</w:t>
      </w:r>
    </w:p>
    <w:p w14:paraId="54360254" w14:textId="33B1640A" w:rsidR="00C46088" w:rsidRPr="00CA5F25" w:rsidRDefault="00C46088" w:rsidP="00513590">
      <w:pPr>
        <w:pStyle w:val="ListParagraph"/>
        <w:numPr>
          <w:ilvl w:val="0"/>
          <w:numId w:val="106"/>
        </w:numPr>
        <w:jc w:val="both"/>
        <w:rPr>
          <w:lang w:eastAsia="zh-CN"/>
        </w:rPr>
      </w:pPr>
      <w:r w:rsidRPr="00C46088">
        <w:rPr>
          <w:rFonts w:cstheme="minorHAnsi"/>
          <w:b/>
          <w:bCs/>
          <w:szCs w:val="22"/>
        </w:rPr>
        <w:t>(Item 3.1</w:t>
      </w:r>
      <w:r>
        <w:rPr>
          <w:rFonts w:cstheme="minorHAnsi"/>
          <w:b/>
          <w:bCs/>
          <w:szCs w:val="22"/>
        </w:rPr>
        <w:t>8</w:t>
      </w:r>
      <w:r w:rsidRPr="00C46088">
        <w:rPr>
          <w:rFonts w:cstheme="minorHAnsi"/>
          <w:b/>
          <w:bCs/>
          <w:szCs w:val="22"/>
        </w:rPr>
        <w:t>)</w:t>
      </w:r>
      <w:r w:rsidR="00FE74C3" w:rsidRPr="00FE74C3">
        <w:rPr>
          <w:rFonts w:cstheme="minorHAnsi"/>
          <w:szCs w:val="22"/>
        </w:rPr>
        <w:t xml:space="preserve"> Determining </w:t>
      </w:r>
      <w:r w:rsidR="00FE74C3" w:rsidRPr="00FE74C3">
        <w:t>the design basis earthquake.</w:t>
      </w:r>
    </w:p>
    <w:p w14:paraId="149C2B52" w14:textId="5D19B0FB" w:rsidR="00C46088" w:rsidRPr="00C46088" w:rsidRDefault="00C46088" w:rsidP="00513590">
      <w:pPr>
        <w:pStyle w:val="ListParagraph"/>
        <w:numPr>
          <w:ilvl w:val="0"/>
          <w:numId w:val="106"/>
        </w:numPr>
        <w:jc w:val="both"/>
        <w:rPr>
          <w:lang w:eastAsia="zh-CN"/>
        </w:rPr>
      </w:pPr>
      <w:r w:rsidRPr="00C46088">
        <w:rPr>
          <w:rFonts w:cstheme="minorHAnsi"/>
          <w:b/>
          <w:bCs/>
          <w:szCs w:val="22"/>
        </w:rPr>
        <w:t>(Item 3.</w:t>
      </w:r>
      <w:r>
        <w:rPr>
          <w:rFonts w:cstheme="minorHAnsi"/>
          <w:b/>
          <w:bCs/>
          <w:szCs w:val="22"/>
        </w:rPr>
        <w:t>21</w:t>
      </w:r>
      <w:r w:rsidRPr="00C46088">
        <w:rPr>
          <w:rFonts w:cstheme="minorHAnsi"/>
          <w:b/>
          <w:bCs/>
          <w:szCs w:val="22"/>
        </w:rPr>
        <w:t>)</w:t>
      </w:r>
      <w:r w:rsidR="00AF2469">
        <w:rPr>
          <w:rFonts w:cstheme="minorHAnsi"/>
          <w:b/>
          <w:bCs/>
          <w:szCs w:val="22"/>
        </w:rPr>
        <w:t xml:space="preserve"> </w:t>
      </w:r>
      <w:r w:rsidR="00AF2469" w:rsidRPr="00661671">
        <w:rPr>
          <w:rFonts w:cstheme="minorHAnsi"/>
          <w:szCs w:val="22"/>
        </w:rPr>
        <w:t>Definition</w:t>
      </w:r>
      <w:r w:rsidR="00661671" w:rsidRPr="00661671">
        <w:rPr>
          <w:rFonts w:cstheme="minorHAnsi"/>
          <w:szCs w:val="22"/>
        </w:rPr>
        <w:t xml:space="preserve"> </w:t>
      </w:r>
      <w:r w:rsidR="00AF2469" w:rsidRPr="00661671">
        <w:rPr>
          <w:rFonts w:cstheme="minorHAnsi"/>
          <w:szCs w:val="22"/>
        </w:rPr>
        <w:t>of SL-2</w:t>
      </w:r>
      <w:r w:rsidR="00DB1763" w:rsidRPr="00661671">
        <w:rPr>
          <w:rFonts w:cstheme="minorHAnsi"/>
          <w:szCs w:val="22"/>
        </w:rPr>
        <w:t xml:space="preserve"> </w:t>
      </w:r>
      <w:r w:rsidR="00661671" w:rsidRPr="00661671">
        <w:rPr>
          <w:rFonts w:cstheme="minorHAnsi"/>
          <w:szCs w:val="22"/>
        </w:rPr>
        <w:t xml:space="preserve">earthquake </w:t>
      </w:r>
      <w:r w:rsidR="00DB1763" w:rsidRPr="00661671">
        <w:rPr>
          <w:rFonts w:cstheme="minorHAnsi"/>
          <w:szCs w:val="22"/>
        </w:rPr>
        <w:t>level</w:t>
      </w:r>
      <w:r w:rsidR="00661671" w:rsidRPr="00661671">
        <w:t xml:space="preserve">  on the basis of the results and parameters obtained from the seismic hazard assessment (see para. 3.7), in accordance with specific criteria established by the regulatory body to achieve a certain target level for the annual frequency of exceedance for SL</w:t>
      </w:r>
      <w:r w:rsidR="00661671" w:rsidRPr="00661671">
        <w:rPr>
          <w:rFonts w:ascii="Cambria Math" w:hAnsi="Cambria Math" w:cs="Cambria Math"/>
        </w:rPr>
        <w:t>‑</w:t>
      </w:r>
      <w:r w:rsidR="00661671" w:rsidRPr="00661671">
        <w:t>2.</w:t>
      </w:r>
    </w:p>
    <w:p w14:paraId="542E95A5" w14:textId="7FB7F83E" w:rsidR="00C46088" w:rsidRPr="00CA5F25" w:rsidRDefault="00C46088" w:rsidP="00513590">
      <w:pPr>
        <w:pStyle w:val="ListParagraph"/>
        <w:numPr>
          <w:ilvl w:val="0"/>
          <w:numId w:val="106"/>
        </w:numPr>
        <w:jc w:val="both"/>
        <w:rPr>
          <w:lang w:eastAsia="zh-CN"/>
        </w:rPr>
      </w:pPr>
      <w:r w:rsidRPr="00C46088">
        <w:rPr>
          <w:rFonts w:cstheme="minorHAnsi"/>
          <w:b/>
          <w:bCs/>
          <w:szCs w:val="22"/>
        </w:rPr>
        <w:t>(Item 3.</w:t>
      </w:r>
      <w:r>
        <w:rPr>
          <w:rFonts w:cstheme="minorHAnsi"/>
          <w:b/>
          <w:bCs/>
          <w:szCs w:val="22"/>
        </w:rPr>
        <w:t>22</w:t>
      </w:r>
      <w:r w:rsidRPr="00C46088">
        <w:rPr>
          <w:rFonts w:cstheme="minorHAnsi"/>
          <w:b/>
          <w:bCs/>
          <w:szCs w:val="22"/>
        </w:rPr>
        <w:t>)</w:t>
      </w:r>
      <w:r w:rsidR="00661671">
        <w:rPr>
          <w:rFonts w:cstheme="minorHAnsi"/>
          <w:b/>
          <w:bCs/>
          <w:szCs w:val="22"/>
        </w:rPr>
        <w:t xml:space="preserve"> </w:t>
      </w:r>
      <w:r w:rsidR="00E46FFB" w:rsidRPr="00E46FFB">
        <w:rPr>
          <w:rFonts w:cstheme="minorHAnsi"/>
          <w:szCs w:val="22"/>
        </w:rPr>
        <w:t>C</w:t>
      </w:r>
      <w:r w:rsidR="001F290A">
        <w:rPr>
          <w:rFonts w:cstheme="minorHAnsi"/>
          <w:szCs w:val="22"/>
        </w:rPr>
        <w:t>onsiderations on</w:t>
      </w:r>
      <w:r w:rsidR="00E46FFB" w:rsidRPr="00E46FFB">
        <w:rPr>
          <w:rFonts w:cstheme="minorHAnsi"/>
          <w:szCs w:val="22"/>
        </w:rPr>
        <w:t xml:space="preserve"> SL-2 level</w:t>
      </w:r>
      <w:r w:rsidR="00743BD5">
        <w:rPr>
          <w:rFonts w:cstheme="minorHAnsi"/>
          <w:szCs w:val="22"/>
        </w:rPr>
        <w:t xml:space="preserve"> </w:t>
      </w:r>
      <w:r w:rsidR="000F149F">
        <w:rPr>
          <w:rFonts w:cstheme="minorHAnsi"/>
          <w:szCs w:val="22"/>
        </w:rPr>
        <w:t xml:space="preserve">calculations using </w:t>
      </w:r>
      <w:r w:rsidR="000A30D2" w:rsidRPr="00163E6C">
        <w:t>probabilistic approach</w:t>
      </w:r>
      <w:r w:rsidR="000A30D2">
        <w:t>.</w:t>
      </w:r>
    </w:p>
    <w:p w14:paraId="0B6F9EDF" w14:textId="7C47D2FE" w:rsidR="00C46088" w:rsidRDefault="00C46088" w:rsidP="00513590">
      <w:pPr>
        <w:pStyle w:val="ListParagraph"/>
        <w:numPr>
          <w:ilvl w:val="0"/>
          <w:numId w:val="106"/>
        </w:numPr>
        <w:jc w:val="both"/>
        <w:rPr>
          <w:lang w:eastAsia="zh-CN"/>
        </w:rPr>
      </w:pPr>
      <w:r w:rsidRPr="00C46088">
        <w:rPr>
          <w:rFonts w:cstheme="minorHAnsi"/>
          <w:b/>
          <w:bCs/>
          <w:szCs w:val="22"/>
        </w:rPr>
        <w:t>(Item 3.</w:t>
      </w:r>
      <w:r>
        <w:rPr>
          <w:rFonts w:cstheme="minorHAnsi"/>
          <w:b/>
          <w:bCs/>
          <w:szCs w:val="22"/>
        </w:rPr>
        <w:t>23</w:t>
      </w:r>
      <w:r w:rsidRPr="00C46088">
        <w:rPr>
          <w:rFonts w:cstheme="minorHAnsi"/>
          <w:b/>
          <w:bCs/>
          <w:szCs w:val="22"/>
        </w:rPr>
        <w:t>)</w:t>
      </w:r>
      <w:r w:rsidR="000A30D2" w:rsidRPr="000A30D2">
        <w:rPr>
          <w:rFonts w:cstheme="minorHAnsi"/>
          <w:szCs w:val="22"/>
        </w:rPr>
        <w:t xml:space="preserve"> </w:t>
      </w:r>
      <w:r w:rsidR="00742D08">
        <w:rPr>
          <w:rFonts w:cstheme="minorHAnsi"/>
          <w:szCs w:val="22"/>
        </w:rPr>
        <w:t xml:space="preserve">Making an </w:t>
      </w:r>
      <w:r w:rsidR="00742D08" w:rsidRPr="00302D41">
        <w:t xml:space="preserve">estimate of the associated return period of the calculated earthquake level </w:t>
      </w:r>
      <w:r w:rsidR="00742D08">
        <w:t xml:space="preserve">when </w:t>
      </w:r>
      <w:r w:rsidR="000A30D2">
        <w:rPr>
          <w:rFonts w:cstheme="minorHAnsi"/>
          <w:szCs w:val="22"/>
        </w:rPr>
        <w:t xml:space="preserve">using </w:t>
      </w:r>
      <w:r w:rsidR="000A30D2">
        <w:t xml:space="preserve">deterministic </w:t>
      </w:r>
      <w:r w:rsidR="000A30D2" w:rsidRPr="00163E6C">
        <w:t>approach</w:t>
      </w:r>
      <w:r w:rsidR="000A30D2">
        <w:t>.</w:t>
      </w:r>
    </w:p>
    <w:p w14:paraId="62AE9EE0" w14:textId="6043F7B9" w:rsidR="00C46088" w:rsidRPr="0038101C" w:rsidRDefault="00C46088" w:rsidP="00513590">
      <w:pPr>
        <w:pStyle w:val="ListParagraph"/>
        <w:numPr>
          <w:ilvl w:val="0"/>
          <w:numId w:val="106"/>
        </w:numPr>
        <w:jc w:val="both"/>
        <w:rPr>
          <w:lang w:eastAsia="zh-CN"/>
        </w:rPr>
      </w:pPr>
      <w:r w:rsidRPr="00C46088">
        <w:rPr>
          <w:rFonts w:cstheme="minorHAnsi"/>
          <w:b/>
          <w:bCs/>
          <w:szCs w:val="22"/>
        </w:rPr>
        <w:t>(Item 3.</w:t>
      </w:r>
      <w:r>
        <w:rPr>
          <w:rFonts w:cstheme="minorHAnsi"/>
          <w:b/>
          <w:bCs/>
          <w:szCs w:val="22"/>
        </w:rPr>
        <w:t>24</w:t>
      </w:r>
      <w:r w:rsidRPr="00C46088">
        <w:rPr>
          <w:rFonts w:cstheme="minorHAnsi"/>
          <w:b/>
          <w:bCs/>
          <w:szCs w:val="22"/>
        </w:rPr>
        <w:t>)</w:t>
      </w:r>
      <w:r w:rsidR="00742D08">
        <w:rPr>
          <w:rFonts w:cstheme="minorHAnsi"/>
          <w:b/>
          <w:bCs/>
          <w:szCs w:val="22"/>
        </w:rPr>
        <w:t xml:space="preserve"> </w:t>
      </w:r>
      <w:r w:rsidR="003D7DD0">
        <w:rPr>
          <w:rFonts w:cstheme="minorHAnsi"/>
          <w:szCs w:val="22"/>
        </w:rPr>
        <w:t>Design c</w:t>
      </w:r>
      <w:r w:rsidR="00742D08" w:rsidRPr="0038101C">
        <w:rPr>
          <w:rFonts w:cstheme="minorHAnsi"/>
          <w:szCs w:val="22"/>
        </w:rPr>
        <w:t xml:space="preserve">onservatism </w:t>
      </w:r>
      <w:r w:rsidR="003D7DD0">
        <w:rPr>
          <w:rFonts w:cstheme="minorHAnsi"/>
          <w:szCs w:val="22"/>
        </w:rPr>
        <w:t>regarding</w:t>
      </w:r>
      <w:r w:rsidR="00742D08" w:rsidRPr="0038101C">
        <w:rPr>
          <w:rFonts w:cstheme="minorHAnsi"/>
          <w:szCs w:val="22"/>
        </w:rPr>
        <w:t xml:space="preserve"> </w:t>
      </w:r>
      <w:r w:rsidR="0038101C" w:rsidRPr="0038101C">
        <w:t>the design basis earthquake level.</w:t>
      </w:r>
    </w:p>
    <w:p w14:paraId="2C90C57A" w14:textId="40FFB419" w:rsidR="00C46088" w:rsidRPr="00CA5F25" w:rsidRDefault="00C46088" w:rsidP="00513590">
      <w:pPr>
        <w:pStyle w:val="ListParagraph"/>
        <w:numPr>
          <w:ilvl w:val="0"/>
          <w:numId w:val="106"/>
        </w:numPr>
        <w:jc w:val="both"/>
        <w:rPr>
          <w:lang w:eastAsia="zh-CN"/>
        </w:rPr>
      </w:pPr>
      <w:r w:rsidRPr="00C46088">
        <w:rPr>
          <w:rFonts w:cstheme="minorHAnsi"/>
          <w:b/>
          <w:bCs/>
          <w:szCs w:val="22"/>
        </w:rPr>
        <w:t>(Item 3.</w:t>
      </w:r>
      <w:r>
        <w:rPr>
          <w:rFonts w:cstheme="minorHAnsi"/>
          <w:b/>
          <w:bCs/>
          <w:szCs w:val="22"/>
        </w:rPr>
        <w:t>25</w:t>
      </w:r>
      <w:r w:rsidRPr="00C46088">
        <w:rPr>
          <w:rFonts w:cstheme="minorHAnsi"/>
          <w:b/>
          <w:bCs/>
          <w:szCs w:val="22"/>
        </w:rPr>
        <w:t>)</w:t>
      </w:r>
      <w:r w:rsidR="0038101C">
        <w:rPr>
          <w:rFonts w:cstheme="minorHAnsi"/>
          <w:b/>
          <w:bCs/>
          <w:szCs w:val="22"/>
        </w:rPr>
        <w:t xml:space="preserve"> </w:t>
      </w:r>
      <w:r w:rsidR="00FA139F" w:rsidRPr="00CA5F25">
        <w:rPr>
          <w:rFonts w:cstheme="minorHAnsi"/>
          <w:szCs w:val="22"/>
        </w:rPr>
        <w:t>Definition of SL-1 level</w:t>
      </w:r>
      <w:r w:rsidR="00FA139F">
        <w:rPr>
          <w:rFonts w:cstheme="minorHAnsi"/>
          <w:szCs w:val="22"/>
        </w:rPr>
        <w:t>.</w:t>
      </w:r>
    </w:p>
    <w:p w14:paraId="144D6044" w14:textId="78C07ACD" w:rsidR="001B1497" w:rsidRDefault="001B1497" w:rsidP="00513590">
      <w:pPr>
        <w:pStyle w:val="ListParagraph"/>
        <w:numPr>
          <w:ilvl w:val="0"/>
          <w:numId w:val="106"/>
        </w:numPr>
        <w:jc w:val="both"/>
        <w:rPr>
          <w:lang w:eastAsia="zh-CN"/>
        </w:rPr>
      </w:pPr>
      <w:r w:rsidRPr="00C46088">
        <w:rPr>
          <w:rFonts w:cstheme="minorHAnsi"/>
          <w:b/>
          <w:bCs/>
          <w:szCs w:val="22"/>
        </w:rPr>
        <w:t>(Item 3.</w:t>
      </w:r>
      <w:r>
        <w:rPr>
          <w:rFonts w:cstheme="minorHAnsi"/>
          <w:b/>
          <w:bCs/>
          <w:szCs w:val="22"/>
        </w:rPr>
        <w:t>26</w:t>
      </w:r>
      <w:r w:rsidRPr="00C46088">
        <w:rPr>
          <w:rFonts w:cstheme="minorHAnsi"/>
          <w:b/>
          <w:bCs/>
          <w:szCs w:val="22"/>
        </w:rPr>
        <w:t>)</w:t>
      </w:r>
      <w:r w:rsidR="003A4C6A">
        <w:rPr>
          <w:rFonts w:cstheme="minorHAnsi"/>
          <w:b/>
          <w:bCs/>
          <w:szCs w:val="22"/>
        </w:rPr>
        <w:t xml:space="preserve"> </w:t>
      </w:r>
      <w:r w:rsidR="0095310D" w:rsidRPr="00440163">
        <w:rPr>
          <w:rFonts w:cstheme="minorHAnsi"/>
          <w:szCs w:val="22"/>
        </w:rPr>
        <w:t xml:space="preserve">Requirement to </w:t>
      </w:r>
      <w:r w:rsidR="0095310D" w:rsidRPr="00440163">
        <w:t>nuclear</w:t>
      </w:r>
      <w:r w:rsidR="0095310D" w:rsidRPr="00302D41">
        <w:t xml:space="preserve"> installation</w:t>
      </w:r>
      <w:r w:rsidR="0095310D">
        <w:t xml:space="preserve"> design to be able to withstand </w:t>
      </w:r>
      <w:r w:rsidR="00555570" w:rsidRPr="00302D41">
        <w:t>a minimum earthquake level</w:t>
      </w:r>
      <w:r w:rsidR="00555570">
        <w:t xml:space="preserve">. </w:t>
      </w:r>
      <w:r w:rsidR="00440163">
        <w:t>Definition of</w:t>
      </w:r>
      <w:r w:rsidR="00440163" w:rsidRPr="00440163">
        <w:t xml:space="preserve"> </w:t>
      </w:r>
      <w:r w:rsidR="00440163">
        <w:t>the</w:t>
      </w:r>
      <w:r w:rsidR="00440163" w:rsidRPr="00302D41">
        <w:t xml:space="preserve"> </w:t>
      </w:r>
      <w:r w:rsidR="00440163">
        <w:t>“</w:t>
      </w:r>
      <w:r w:rsidR="00440163" w:rsidRPr="00302D41">
        <w:t>minimum earthquake level</w:t>
      </w:r>
      <w:r w:rsidR="00440163">
        <w:t>”</w:t>
      </w:r>
      <w:r w:rsidR="00A257FB">
        <w:t>.</w:t>
      </w:r>
    </w:p>
    <w:p w14:paraId="6C2A53A9" w14:textId="33A53F6B" w:rsidR="004B2076" w:rsidRPr="00CA5F25" w:rsidRDefault="001E58D6" w:rsidP="004B2076">
      <w:pPr>
        <w:jc w:val="both"/>
        <w:rPr>
          <w:lang w:eastAsia="zh-CN"/>
        </w:rPr>
      </w:pPr>
      <w:r>
        <w:t xml:space="preserve">“Beyond design basis earthquake” </w:t>
      </w:r>
      <w:r w:rsidRPr="00DB5F7A">
        <w:rPr>
          <w:rFonts w:cstheme="minorHAnsi"/>
          <w:szCs w:val="22"/>
        </w:rPr>
        <w:t>subsection contains a POS item related to:</w:t>
      </w:r>
    </w:p>
    <w:p w14:paraId="1DEA8CE5" w14:textId="29DE4CC2" w:rsidR="001B1497" w:rsidRDefault="001B1497" w:rsidP="00513590">
      <w:pPr>
        <w:pStyle w:val="ListParagraph"/>
        <w:numPr>
          <w:ilvl w:val="0"/>
          <w:numId w:val="106"/>
        </w:numPr>
        <w:jc w:val="both"/>
        <w:rPr>
          <w:lang w:eastAsia="zh-CN"/>
        </w:rPr>
      </w:pPr>
      <w:r w:rsidRPr="00C46088">
        <w:rPr>
          <w:rFonts w:cstheme="minorHAnsi"/>
          <w:b/>
          <w:bCs/>
          <w:szCs w:val="22"/>
        </w:rPr>
        <w:t>(Item 3.</w:t>
      </w:r>
      <w:r>
        <w:rPr>
          <w:rFonts w:cstheme="minorHAnsi"/>
          <w:b/>
          <w:bCs/>
          <w:szCs w:val="22"/>
        </w:rPr>
        <w:t>29</w:t>
      </w:r>
      <w:r w:rsidRPr="00C46088">
        <w:rPr>
          <w:rFonts w:cstheme="minorHAnsi"/>
          <w:b/>
          <w:bCs/>
          <w:szCs w:val="22"/>
        </w:rPr>
        <w:t>)</w:t>
      </w:r>
      <w:r w:rsidR="00142790">
        <w:rPr>
          <w:rFonts w:cstheme="minorHAnsi"/>
          <w:b/>
          <w:bCs/>
          <w:szCs w:val="22"/>
        </w:rPr>
        <w:t xml:space="preserve"> </w:t>
      </w:r>
      <w:r w:rsidR="00142790" w:rsidRPr="003A3621">
        <w:rPr>
          <w:rFonts w:cstheme="minorHAnsi"/>
          <w:szCs w:val="22"/>
        </w:rPr>
        <w:t>Methods</w:t>
      </w:r>
      <w:r w:rsidR="001C13C9" w:rsidRPr="003A3621">
        <w:rPr>
          <w:rFonts w:cstheme="minorHAnsi"/>
          <w:szCs w:val="22"/>
        </w:rPr>
        <w:t xml:space="preserve"> to determine </w:t>
      </w:r>
      <w:r w:rsidR="003A3621" w:rsidRPr="003A3621">
        <w:t>the beyond design basis earthquake and the associated loads.</w:t>
      </w:r>
    </w:p>
    <w:p w14:paraId="288755D8" w14:textId="69C3881F" w:rsidR="001D04A1" w:rsidRPr="002B0538" w:rsidRDefault="001D04A1" w:rsidP="002B0538">
      <w:pPr>
        <w:rPr>
          <w:rFonts w:cstheme="minorHAnsi"/>
          <w:szCs w:val="22"/>
        </w:rPr>
      </w:pPr>
      <w:r>
        <w:t xml:space="preserve">“Seismic categorization for structures, systems and components” </w:t>
      </w:r>
      <w:r w:rsidR="002B0538" w:rsidRPr="00DB5F7A">
        <w:rPr>
          <w:rFonts w:cstheme="minorHAnsi"/>
          <w:szCs w:val="22"/>
        </w:rPr>
        <w:t>subsection contains POS item</w:t>
      </w:r>
      <w:r w:rsidR="002B0538">
        <w:rPr>
          <w:rFonts w:cstheme="minorHAnsi"/>
          <w:szCs w:val="22"/>
        </w:rPr>
        <w:t>s</w:t>
      </w:r>
      <w:r w:rsidR="002B0538" w:rsidRPr="00DB5F7A">
        <w:rPr>
          <w:rFonts w:cstheme="minorHAnsi"/>
          <w:szCs w:val="22"/>
        </w:rPr>
        <w:t xml:space="preserve"> related to:</w:t>
      </w:r>
    </w:p>
    <w:p w14:paraId="3D19A270" w14:textId="08C92532" w:rsidR="001B1497" w:rsidRPr="00CA5F25" w:rsidRDefault="001B1497" w:rsidP="00513590">
      <w:pPr>
        <w:pStyle w:val="ListParagraph"/>
        <w:numPr>
          <w:ilvl w:val="0"/>
          <w:numId w:val="106"/>
        </w:numPr>
        <w:jc w:val="both"/>
        <w:rPr>
          <w:lang w:eastAsia="zh-CN"/>
        </w:rPr>
      </w:pPr>
      <w:r w:rsidRPr="00C46088">
        <w:rPr>
          <w:rFonts w:cstheme="minorHAnsi"/>
          <w:b/>
          <w:bCs/>
          <w:szCs w:val="22"/>
        </w:rPr>
        <w:t>(Item 3.</w:t>
      </w:r>
      <w:r>
        <w:rPr>
          <w:rFonts w:cstheme="minorHAnsi"/>
          <w:b/>
          <w:bCs/>
          <w:szCs w:val="22"/>
        </w:rPr>
        <w:t>34</w:t>
      </w:r>
      <w:r w:rsidRPr="00C46088">
        <w:rPr>
          <w:rFonts w:cstheme="minorHAnsi"/>
          <w:b/>
          <w:bCs/>
          <w:szCs w:val="22"/>
        </w:rPr>
        <w:t>)</w:t>
      </w:r>
      <w:r w:rsidR="003A3621">
        <w:rPr>
          <w:rFonts w:cstheme="minorHAnsi"/>
          <w:b/>
          <w:bCs/>
          <w:szCs w:val="22"/>
        </w:rPr>
        <w:t xml:space="preserve"> </w:t>
      </w:r>
      <w:r w:rsidR="00B3709C">
        <w:rPr>
          <w:rFonts w:cstheme="minorHAnsi"/>
          <w:szCs w:val="22"/>
        </w:rPr>
        <w:t>Requirement to the</w:t>
      </w:r>
      <w:r w:rsidR="00B66654" w:rsidRPr="00B66654">
        <w:t xml:space="preserve"> </w:t>
      </w:r>
      <w:r w:rsidR="00B66654">
        <w:t>p</w:t>
      </w:r>
      <w:r w:rsidR="00B66654" w:rsidRPr="001704A8">
        <w:t xml:space="preserve">hysical barriers designed to protect the installation against the effects of internal or external hazards other than seismic hazards (e.g. fires, floods) </w:t>
      </w:r>
      <w:r w:rsidR="00B66654">
        <w:t xml:space="preserve">to </w:t>
      </w:r>
      <w:r w:rsidR="00B66654" w:rsidRPr="001704A8">
        <w:t>remain functional and maintain their integrity after an SL</w:t>
      </w:r>
      <w:r w:rsidR="00B66654" w:rsidRPr="001704A8">
        <w:rPr>
          <w:rFonts w:ascii="Cambria Math" w:hAnsi="Cambria Math" w:cs="Cambria Math"/>
        </w:rPr>
        <w:t>‑</w:t>
      </w:r>
      <w:r w:rsidR="00B66654" w:rsidRPr="001704A8">
        <w:t>2 earthquake.</w:t>
      </w:r>
    </w:p>
    <w:p w14:paraId="2DC9D6F1" w14:textId="3864643B" w:rsidR="001B1497" w:rsidRDefault="001B1497" w:rsidP="00513590">
      <w:pPr>
        <w:pStyle w:val="ListParagraph"/>
        <w:numPr>
          <w:ilvl w:val="0"/>
          <w:numId w:val="106"/>
        </w:numPr>
        <w:jc w:val="both"/>
        <w:rPr>
          <w:lang w:eastAsia="zh-CN"/>
        </w:rPr>
      </w:pPr>
      <w:r w:rsidRPr="00C46088">
        <w:rPr>
          <w:rFonts w:cstheme="minorHAnsi"/>
          <w:b/>
          <w:bCs/>
          <w:szCs w:val="22"/>
        </w:rPr>
        <w:lastRenderedPageBreak/>
        <w:t>(Item 3.</w:t>
      </w:r>
      <w:r>
        <w:rPr>
          <w:rFonts w:cstheme="minorHAnsi"/>
          <w:b/>
          <w:bCs/>
          <w:szCs w:val="22"/>
        </w:rPr>
        <w:t>39</w:t>
      </w:r>
      <w:r w:rsidRPr="00C46088">
        <w:rPr>
          <w:rFonts w:cstheme="minorHAnsi"/>
          <w:b/>
          <w:bCs/>
          <w:szCs w:val="22"/>
        </w:rPr>
        <w:t>)</w:t>
      </w:r>
      <w:r w:rsidR="00E0389E">
        <w:rPr>
          <w:rFonts w:cstheme="minorHAnsi"/>
          <w:b/>
          <w:bCs/>
          <w:szCs w:val="22"/>
        </w:rPr>
        <w:t xml:space="preserve"> </w:t>
      </w:r>
      <w:r w:rsidR="00590AD0">
        <w:rPr>
          <w:rFonts w:cstheme="minorHAnsi"/>
          <w:szCs w:val="22"/>
        </w:rPr>
        <w:t>Corr</w:t>
      </w:r>
      <w:r w:rsidR="00E0389E" w:rsidRPr="00590AD0">
        <w:rPr>
          <w:rFonts w:cstheme="minorHAnsi"/>
          <w:szCs w:val="22"/>
        </w:rPr>
        <w:t xml:space="preserve">elation between safety and seismic categories. </w:t>
      </w:r>
      <w:r w:rsidR="00590AD0" w:rsidRPr="00590AD0">
        <w:t>Aspects that</w:t>
      </w:r>
      <w:r w:rsidR="00590AD0" w:rsidRPr="001704A8">
        <w:t xml:space="preserve"> should be considered and determined as input for the seismic design to establish the limiting acceptable conditions</w:t>
      </w:r>
      <w:r w:rsidR="00590AD0">
        <w:t>.</w:t>
      </w:r>
    </w:p>
    <w:p w14:paraId="2EE01830" w14:textId="35B53A94" w:rsidR="00B94F3A" w:rsidRPr="00CA5F25" w:rsidRDefault="00B94F3A" w:rsidP="00B94F3A">
      <w:pPr>
        <w:jc w:val="both"/>
        <w:rPr>
          <w:lang w:eastAsia="zh-CN"/>
        </w:rPr>
      </w:pPr>
      <w:r>
        <w:t xml:space="preserve">“Selection of seismic design and qualification standards” </w:t>
      </w:r>
      <w:r w:rsidRPr="00DB5F7A">
        <w:rPr>
          <w:rFonts w:cstheme="minorHAnsi"/>
          <w:szCs w:val="22"/>
        </w:rPr>
        <w:t>subsection contains POS item</w:t>
      </w:r>
      <w:r>
        <w:rPr>
          <w:rFonts w:cstheme="minorHAnsi"/>
          <w:szCs w:val="22"/>
        </w:rPr>
        <w:t>s</w:t>
      </w:r>
      <w:r w:rsidRPr="00DB5F7A">
        <w:rPr>
          <w:rFonts w:cstheme="minorHAnsi"/>
          <w:szCs w:val="22"/>
        </w:rPr>
        <w:t xml:space="preserve"> related to:</w:t>
      </w:r>
    </w:p>
    <w:p w14:paraId="5B24C860" w14:textId="16D56924" w:rsidR="00443DCB" w:rsidRPr="00CA5F25" w:rsidRDefault="00443DCB" w:rsidP="00513590">
      <w:pPr>
        <w:pStyle w:val="ListParagraph"/>
        <w:numPr>
          <w:ilvl w:val="0"/>
          <w:numId w:val="106"/>
        </w:numPr>
        <w:jc w:val="both"/>
        <w:rPr>
          <w:lang w:eastAsia="zh-CN"/>
        </w:rPr>
      </w:pPr>
      <w:r w:rsidRPr="00C46088">
        <w:rPr>
          <w:rFonts w:cstheme="minorHAnsi"/>
          <w:b/>
          <w:bCs/>
          <w:szCs w:val="22"/>
        </w:rPr>
        <w:t>(Item 3.</w:t>
      </w:r>
      <w:r>
        <w:rPr>
          <w:rFonts w:cstheme="minorHAnsi"/>
          <w:b/>
          <w:bCs/>
          <w:szCs w:val="22"/>
        </w:rPr>
        <w:t>41</w:t>
      </w:r>
      <w:r w:rsidRPr="00C46088">
        <w:rPr>
          <w:rFonts w:cstheme="minorHAnsi"/>
          <w:b/>
          <w:bCs/>
          <w:szCs w:val="22"/>
        </w:rPr>
        <w:t>)</w:t>
      </w:r>
      <w:r w:rsidR="00590AD0">
        <w:rPr>
          <w:rFonts w:cstheme="minorHAnsi"/>
          <w:b/>
          <w:bCs/>
          <w:szCs w:val="22"/>
        </w:rPr>
        <w:t xml:space="preserve"> </w:t>
      </w:r>
      <w:r w:rsidR="00647381" w:rsidRPr="00512555">
        <w:rPr>
          <w:rFonts w:cstheme="minorHAnsi"/>
          <w:szCs w:val="22"/>
        </w:rPr>
        <w:t xml:space="preserve">Specification of </w:t>
      </w:r>
      <w:r w:rsidR="006F07E9" w:rsidRPr="00512555">
        <w:t>corresponding</w:t>
      </w:r>
      <w:r w:rsidR="006F07E9" w:rsidRPr="008E1469">
        <w:t xml:space="preserve"> engineering design rules</w:t>
      </w:r>
      <w:r w:rsidR="00512555" w:rsidRPr="00512555">
        <w:t xml:space="preserve"> </w:t>
      </w:r>
      <w:r w:rsidR="00512555">
        <w:t>o</w:t>
      </w:r>
      <w:r w:rsidR="00512555" w:rsidRPr="008E1469">
        <w:t>nce the seismic categories of the items in the nuclear installation have been established</w:t>
      </w:r>
      <w:r w:rsidR="00512555">
        <w:t>.</w:t>
      </w:r>
    </w:p>
    <w:p w14:paraId="0A3E198A" w14:textId="1922BA8F" w:rsidR="00443DCB" w:rsidRPr="00CA5F25" w:rsidRDefault="00443DCB" w:rsidP="00513590">
      <w:pPr>
        <w:pStyle w:val="ListParagraph"/>
        <w:numPr>
          <w:ilvl w:val="0"/>
          <w:numId w:val="106"/>
        </w:numPr>
        <w:jc w:val="both"/>
        <w:rPr>
          <w:lang w:eastAsia="zh-CN"/>
        </w:rPr>
      </w:pPr>
      <w:r w:rsidRPr="00C46088">
        <w:rPr>
          <w:rFonts w:cstheme="minorHAnsi"/>
          <w:b/>
          <w:bCs/>
          <w:szCs w:val="22"/>
        </w:rPr>
        <w:t>(Item 3.</w:t>
      </w:r>
      <w:r>
        <w:rPr>
          <w:rFonts w:cstheme="minorHAnsi"/>
          <w:b/>
          <w:bCs/>
          <w:szCs w:val="22"/>
        </w:rPr>
        <w:t>42</w:t>
      </w:r>
      <w:r w:rsidRPr="00C46088">
        <w:rPr>
          <w:rFonts w:cstheme="minorHAnsi"/>
          <w:b/>
          <w:bCs/>
          <w:szCs w:val="22"/>
        </w:rPr>
        <w:t>)</w:t>
      </w:r>
      <w:r w:rsidR="00512555">
        <w:rPr>
          <w:rFonts w:cstheme="minorHAnsi"/>
          <w:b/>
          <w:bCs/>
          <w:szCs w:val="22"/>
        </w:rPr>
        <w:t xml:space="preserve"> </w:t>
      </w:r>
      <w:r w:rsidR="00C9296D" w:rsidRPr="001D04A1">
        <w:rPr>
          <w:rFonts w:cstheme="minorHAnsi"/>
          <w:szCs w:val="22"/>
        </w:rPr>
        <w:t xml:space="preserve">Establishing of </w:t>
      </w:r>
      <w:r w:rsidR="00A528B2" w:rsidRPr="001D04A1">
        <w:t>consistent</w:t>
      </w:r>
      <w:r w:rsidR="00A528B2" w:rsidRPr="008E1469">
        <w:t xml:space="preserve"> acceptance criteria</w:t>
      </w:r>
      <w:r w:rsidR="00F246A8" w:rsidRPr="00F246A8">
        <w:t xml:space="preserve"> </w:t>
      </w:r>
      <w:r w:rsidR="00F246A8" w:rsidRPr="008E1469">
        <w:t>and</w:t>
      </w:r>
      <w:r w:rsidR="00F246A8">
        <w:t xml:space="preserve"> using</w:t>
      </w:r>
      <w:r w:rsidR="00F246A8" w:rsidRPr="008E1469">
        <w:t xml:space="preserve"> good engineering practices</w:t>
      </w:r>
      <w:r w:rsidR="002C09A8" w:rsidRPr="002C09A8">
        <w:t xml:space="preserve"> </w:t>
      </w:r>
      <w:r w:rsidR="002C09A8" w:rsidRPr="008E1469">
        <w:t>to provide consistency in the application of selected codes and standards in seismic design.</w:t>
      </w:r>
    </w:p>
    <w:p w14:paraId="13A1FFD0" w14:textId="57428430" w:rsidR="00C46088" w:rsidRDefault="00443DCB" w:rsidP="00513590">
      <w:pPr>
        <w:pStyle w:val="ListParagraph"/>
        <w:numPr>
          <w:ilvl w:val="0"/>
          <w:numId w:val="106"/>
        </w:numPr>
        <w:jc w:val="both"/>
        <w:rPr>
          <w:lang w:eastAsia="zh-CN"/>
        </w:rPr>
      </w:pPr>
      <w:r w:rsidRPr="00C46088">
        <w:rPr>
          <w:rFonts w:cstheme="minorHAnsi"/>
          <w:b/>
          <w:bCs/>
          <w:szCs w:val="22"/>
        </w:rPr>
        <w:t>(Item 3.</w:t>
      </w:r>
      <w:r>
        <w:rPr>
          <w:rFonts w:cstheme="minorHAnsi"/>
          <w:b/>
          <w:bCs/>
          <w:szCs w:val="22"/>
        </w:rPr>
        <w:t>43</w:t>
      </w:r>
      <w:r w:rsidRPr="00C46088">
        <w:rPr>
          <w:rFonts w:cstheme="minorHAnsi"/>
          <w:b/>
          <w:bCs/>
          <w:szCs w:val="22"/>
        </w:rPr>
        <w:t>)</w:t>
      </w:r>
      <w:r w:rsidR="00D901B2">
        <w:rPr>
          <w:rFonts w:cstheme="minorHAnsi"/>
          <w:b/>
          <w:bCs/>
          <w:szCs w:val="22"/>
        </w:rPr>
        <w:t xml:space="preserve"> </w:t>
      </w:r>
      <w:r w:rsidR="00D901B2" w:rsidRPr="001D04A1">
        <w:rPr>
          <w:rFonts w:cstheme="minorHAnsi"/>
          <w:szCs w:val="22"/>
        </w:rPr>
        <w:t xml:space="preserve">Performing of an </w:t>
      </w:r>
      <w:r w:rsidR="00D901B2" w:rsidRPr="001D04A1">
        <w:t>analysis</w:t>
      </w:r>
      <w:r w:rsidR="00D901B2" w:rsidRPr="008E1469">
        <w:t xml:space="preserve"> and evaluation of the codes, norms and standards to be applied in the design, fabrication and construction of the nuclear installation</w:t>
      </w:r>
      <w:r w:rsidR="00D901B2">
        <w:t xml:space="preserve"> and documenting it a</w:t>
      </w:r>
      <w:r w:rsidR="00496493" w:rsidRPr="008E1469">
        <w:t>s part of the management system</w:t>
      </w:r>
      <w:r w:rsidR="00496493">
        <w:t>.</w:t>
      </w:r>
    </w:p>
    <w:p w14:paraId="3B85EF66" w14:textId="1915F474" w:rsidR="00EA55BC" w:rsidRPr="00CA5F25" w:rsidRDefault="00EA55BC" w:rsidP="00EA55BC">
      <w:pPr>
        <w:jc w:val="both"/>
        <w:rPr>
          <w:lang w:eastAsia="zh-CN"/>
        </w:rPr>
      </w:pPr>
      <w:r w:rsidRPr="00703621">
        <w:rPr>
          <w:i/>
          <w:iCs/>
          <w:lang w:eastAsia="zh-CN"/>
        </w:rPr>
        <w:t xml:space="preserve">Refer to </w:t>
      </w:r>
      <w:r w:rsidRPr="00703621">
        <w:rPr>
          <w:b/>
          <w:bCs/>
          <w:i/>
          <w:iCs/>
          <w:lang w:eastAsia="zh-CN"/>
        </w:rPr>
        <w:t>Subsection 2.</w:t>
      </w:r>
      <w:r>
        <w:rPr>
          <w:b/>
          <w:bCs/>
          <w:i/>
          <w:iCs/>
          <w:lang w:eastAsia="zh-CN"/>
        </w:rPr>
        <w:t>4</w:t>
      </w:r>
      <w:r w:rsidRPr="00703621">
        <w:rPr>
          <w:i/>
          <w:iCs/>
          <w:lang w:eastAsia="zh-CN"/>
        </w:rPr>
        <w:t xml:space="preserve"> of the compliance assessment report </w:t>
      </w:r>
      <w:r w:rsidRPr="00703621">
        <w:rPr>
          <w:i/>
          <w:iCs/>
        </w:rPr>
        <w:t>[</w:t>
      </w:r>
      <w:r w:rsidRPr="00703621">
        <w:rPr>
          <w:i/>
          <w:iCs/>
          <w:caps/>
        </w:rPr>
        <w:fldChar w:fldCharType="begin"/>
      </w:r>
      <w:r w:rsidRPr="00703621">
        <w:rPr>
          <w:i/>
          <w:iCs/>
        </w:rPr>
        <w:instrText xml:space="preserve"> REF _Ref150709174 \r \h </w:instrText>
      </w:r>
      <w:r w:rsidRPr="00703621">
        <w:rPr>
          <w:i/>
          <w:iCs/>
          <w:caps/>
        </w:rPr>
        <w:instrText xml:space="preserve"> \* MERGEFORMAT </w:instrText>
      </w:r>
      <w:r w:rsidRPr="00703621">
        <w:rPr>
          <w:i/>
          <w:iCs/>
          <w:caps/>
        </w:rPr>
      </w:r>
      <w:r w:rsidRPr="00703621">
        <w:rPr>
          <w:i/>
          <w:iCs/>
          <w:caps/>
        </w:rPr>
        <w:fldChar w:fldCharType="separate"/>
      </w:r>
      <w:r w:rsidR="00CE4DAB">
        <w:rPr>
          <w:i/>
          <w:iCs/>
        </w:rPr>
        <w:t>50</w:t>
      </w:r>
      <w:r w:rsidRPr="00703621">
        <w:rPr>
          <w:i/>
          <w:iCs/>
          <w:caps/>
        </w:rPr>
        <w:fldChar w:fldCharType="end"/>
      </w:r>
      <w:r w:rsidRPr="00703621">
        <w:rPr>
          <w:i/>
          <w:iCs/>
        </w:rPr>
        <w:t xml:space="preserve">] </w:t>
      </w:r>
      <w:r w:rsidRPr="00703621">
        <w:rPr>
          <w:i/>
          <w:iCs/>
          <w:lang w:eastAsia="zh-CN"/>
        </w:rPr>
        <w:t>for more details.</w:t>
      </w:r>
    </w:p>
    <w:p w14:paraId="5B8032E8" w14:textId="503A27A1" w:rsidR="008C5F06" w:rsidRPr="006D1694" w:rsidRDefault="008C5F06" w:rsidP="008C5F06">
      <w:pPr>
        <w:pStyle w:val="Heading4"/>
      </w:pPr>
      <w:r>
        <w:t>Section 4 (</w:t>
      </w:r>
      <w:r w:rsidR="00AA59EF">
        <w:t>S</w:t>
      </w:r>
      <w:r w:rsidR="00FC46B9">
        <w:t>eismic design of structures, systems and components</w:t>
      </w:r>
      <w:r>
        <w:t>)</w:t>
      </w:r>
    </w:p>
    <w:p w14:paraId="2670E946" w14:textId="5EF85AEC" w:rsidR="007503D5" w:rsidRDefault="00F669CB" w:rsidP="00597C1C">
      <w:pPr>
        <w:jc w:val="both"/>
        <w:rPr>
          <w:lang w:eastAsia="zh-CN"/>
        </w:rPr>
      </w:pPr>
      <w:r>
        <w:rPr>
          <w:lang w:eastAsia="zh-CN"/>
        </w:rPr>
        <w:t xml:space="preserve">Large majority of </w:t>
      </w:r>
      <w:r w:rsidR="000E5A04">
        <w:rPr>
          <w:lang w:eastAsia="zh-CN"/>
        </w:rPr>
        <w:t xml:space="preserve">the </w:t>
      </w:r>
      <w:r>
        <w:rPr>
          <w:lang w:eastAsia="zh-CN"/>
        </w:rPr>
        <w:t>guidelines</w:t>
      </w:r>
      <w:r w:rsidR="000E5A04" w:rsidRPr="000E5A04">
        <w:rPr>
          <w:b/>
          <w:bCs/>
          <w:lang w:eastAsia="zh-CN"/>
        </w:rPr>
        <w:t xml:space="preserve"> </w:t>
      </w:r>
      <w:r w:rsidR="000E5A04" w:rsidRPr="000E5A04">
        <w:rPr>
          <w:lang w:eastAsia="zh-CN"/>
        </w:rPr>
        <w:t>presented in</w:t>
      </w:r>
      <w:r w:rsidR="000E5A04">
        <w:rPr>
          <w:b/>
          <w:bCs/>
          <w:lang w:eastAsia="zh-CN"/>
        </w:rPr>
        <w:t xml:space="preserve"> </w:t>
      </w:r>
      <w:r w:rsidR="000E5A04" w:rsidRPr="000D7902">
        <w:rPr>
          <w:b/>
          <w:bCs/>
          <w:lang w:eastAsia="zh-CN"/>
        </w:rPr>
        <w:t xml:space="preserve">Section </w:t>
      </w:r>
      <w:r w:rsidR="000E5A04">
        <w:rPr>
          <w:b/>
          <w:bCs/>
          <w:lang w:eastAsia="zh-CN"/>
        </w:rPr>
        <w:t>4</w:t>
      </w:r>
      <w:r w:rsidR="000E5A04">
        <w:rPr>
          <w:lang w:eastAsia="zh-CN"/>
        </w:rPr>
        <w:t xml:space="preserve"> of the reference document </w:t>
      </w:r>
      <w:r w:rsidR="000E5A04" w:rsidRPr="00AF27D7">
        <w:t>[</w:t>
      </w:r>
      <w:r w:rsidR="000E5A04">
        <w:rPr>
          <w:caps/>
        </w:rPr>
        <w:fldChar w:fldCharType="begin"/>
      </w:r>
      <w:r w:rsidR="000E5A04">
        <w:instrText xml:space="preserve"> REF _Ref150709143 \r \h </w:instrText>
      </w:r>
      <w:r w:rsidR="000E5A04">
        <w:rPr>
          <w:caps/>
        </w:rPr>
      </w:r>
      <w:r w:rsidR="000E5A04">
        <w:rPr>
          <w:caps/>
        </w:rPr>
        <w:fldChar w:fldCharType="separate"/>
      </w:r>
      <w:r w:rsidR="00CE4DAB">
        <w:t>20</w:t>
      </w:r>
      <w:r w:rsidR="000E5A04">
        <w:rPr>
          <w:caps/>
        </w:rPr>
        <w:fldChar w:fldCharType="end"/>
      </w:r>
      <w:r w:rsidR="000E5A04" w:rsidRPr="00AF27D7">
        <w:t>]</w:t>
      </w:r>
      <w:r w:rsidR="000C670A">
        <w:t xml:space="preserve"> are met “as stated” by Westinghouse. </w:t>
      </w:r>
      <w:r w:rsidR="00C44DC8">
        <w:t>S</w:t>
      </w:r>
      <w:r w:rsidR="00800011">
        <w:t>everal</w:t>
      </w:r>
      <w:r w:rsidR="00C44DC8">
        <w:t xml:space="preserve"> guidelines were met via compliance with their objectives </w:t>
      </w:r>
      <w:r w:rsidR="00800011">
        <w:t>and some</w:t>
      </w:r>
      <w:r w:rsidR="00C44DC8">
        <w:t xml:space="preserve"> require </w:t>
      </w:r>
      <w:r w:rsidR="00CF21C2">
        <w:t>site-specific scope to be performed.</w:t>
      </w:r>
    </w:p>
    <w:p w14:paraId="63664EE4" w14:textId="27453E39" w:rsidR="009C621A" w:rsidRDefault="009C621A" w:rsidP="00597C1C">
      <w:pPr>
        <w:jc w:val="both"/>
        <w:rPr>
          <w:lang w:eastAsia="zh-CN"/>
        </w:rPr>
      </w:pPr>
      <w:r>
        <w:rPr>
          <w:lang w:eastAsia="zh-CN"/>
        </w:rPr>
        <w:t>The standard AP1000 plant design was evaluated for the most suitable layout of the installation in terms of seismic design. The standard plant seismic design includes evaluation of interaction with applicable adjacent structures. Site-specific changes from the standard design are evaluated on a case-by-case basis using the same methodology as described in the DCD.</w:t>
      </w:r>
    </w:p>
    <w:p w14:paraId="66ED5E69" w14:textId="77777777" w:rsidR="009C621A" w:rsidRDefault="009C621A" w:rsidP="00597C1C">
      <w:pPr>
        <w:jc w:val="both"/>
        <w:rPr>
          <w:lang w:eastAsia="zh-CN"/>
        </w:rPr>
      </w:pPr>
      <w:r>
        <w:rPr>
          <w:lang w:eastAsia="zh-CN"/>
        </w:rPr>
        <w:t>SC-I structures are designed to maintain both functionality and integrity under seismic loading within the design basis. SC-II structures are designed so that an SSE does not cause unacceptable structural failure of, or interaction with, SC-I items that could degrade the functioning of a safety significant SSC to an unacceptable level, or could result in incapacitating injury to occupants of the Main Control Room (MCR). Non-nuclear seismic structures will not cause unacceptable interaction with higher class structures as well.</w:t>
      </w:r>
    </w:p>
    <w:p w14:paraId="6876AAAB" w14:textId="4B5EA5D1" w:rsidR="009C621A" w:rsidRDefault="009C621A" w:rsidP="00597C1C">
      <w:pPr>
        <w:jc w:val="both"/>
        <w:rPr>
          <w:lang w:eastAsia="zh-CN"/>
        </w:rPr>
      </w:pPr>
      <w:r>
        <w:rPr>
          <w:lang w:eastAsia="zh-CN"/>
        </w:rPr>
        <w:t>The AP1000 plant includes all Seismic Category I structures, systems and components in the scope of the design certification. See DCD Section 3.2 for a list of seismic classification of the AP1000 plant structures. Refer to DCD Section 2.5 on the requirements for the foundations and earth structures under the AP1000 structures. Site-specific information regarding the underlying site conditions and geologic features will be addressed. This information will include site topographical features, as well as the locations of Seismic Category I structures.</w:t>
      </w:r>
    </w:p>
    <w:p w14:paraId="25E031C1" w14:textId="7042B825" w:rsidR="009C621A" w:rsidRDefault="009C621A" w:rsidP="00597C1C">
      <w:pPr>
        <w:jc w:val="both"/>
        <w:rPr>
          <w:lang w:eastAsia="zh-CN"/>
        </w:rPr>
      </w:pPr>
      <w:r>
        <w:rPr>
          <w:lang w:eastAsia="zh-CN"/>
        </w:rPr>
        <w:t>The AP1000 plant Owner will address site-specific information about the static and dynamic stability of soil and rock slopes, and site-specific information about the static and dynamic stability of embankments and dams, the failure of which could adversely affect the nuclear island.</w:t>
      </w:r>
    </w:p>
    <w:p w14:paraId="7B905AAA" w14:textId="2D7B4A27" w:rsidR="009C621A" w:rsidRDefault="009C621A" w:rsidP="00597C1C">
      <w:pPr>
        <w:jc w:val="both"/>
        <w:rPr>
          <w:lang w:eastAsia="zh-CN"/>
        </w:rPr>
      </w:pPr>
      <w:r>
        <w:rPr>
          <w:lang w:eastAsia="zh-CN"/>
        </w:rPr>
        <w:t>The AP1000 plant design does not include seismic isolation of the SSCs in the Nuclear Island. Seismic isolation is only included in the foundation design of the condenser, which does not affect the safety of AP1000 nuclear power plant.</w:t>
      </w:r>
    </w:p>
    <w:p w14:paraId="6A68F402" w14:textId="392F90D0" w:rsidR="009C621A" w:rsidRDefault="009C621A" w:rsidP="00597C1C">
      <w:pPr>
        <w:jc w:val="both"/>
        <w:rPr>
          <w:lang w:eastAsia="zh-CN"/>
        </w:rPr>
      </w:pPr>
      <w:r>
        <w:rPr>
          <w:lang w:eastAsia="zh-CN"/>
        </w:rPr>
        <w:t xml:space="preserve">SC-I and SC-II equipment including its anchorage is qualified for seismic loads. The anchorage of non-seismic systems and components shall be designed using the seismic analysis methods given in the Uniform Building Code </w:t>
      </w:r>
      <w:r w:rsidR="00996372">
        <w:rPr>
          <w:lang w:eastAsia="zh-CN"/>
        </w:rPr>
        <w:t xml:space="preserve">(Reference </w:t>
      </w:r>
      <w:r>
        <w:rPr>
          <w:lang w:eastAsia="zh-CN"/>
        </w:rPr>
        <w:t>[7]</w:t>
      </w:r>
      <w:r w:rsidR="00996372">
        <w:rPr>
          <w:lang w:eastAsia="zh-CN"/>
        </w:rPr>
        <w:t xml:space="preserve"> of the compliance assessment report </w:t>
      </w:r>
      <w:r w:rsidR="00996372" w:rsidRPr="00AF27D7">
        <w:t>[</w:t>
      </w:r>
      <w:r w:rsidR="00996372">
        <w:rPr>
          <w:caps/>
        </w:rPr>
        <w:fldChar w:fldCharType="begin"/>
      </w:r>
      <w:r w:rsidR="00996372">
        <w:instrText xml:space="preserve"> REF _Ref150709174 \r \h </w:instrText>
      </w:r>
      <w:r w:rsidR="00996372">
        <w:rPr>
          <w:caps/>
        </w:rPr>
      </w:r>
      <w:r w:rsidR="00996372">
        <w:rPr>
          <w:caps/>
        </w:rPr>
        <w:fldChar w:fldCharType="separate"/>
      </w:r>
      <w:r w:rsidR="00CE4DAB">
        <w:t>50</w:t>
      </w:r>
      <w:r w:rsidR="00996372">
        <w:rPr>
          <w:caps/>
        </w:rPr>
        <w:fldChar w:fldCharType="end"/>
      </w:r>
      <w:r w:rsidR="00996372" w:rsidRPr="00AF27D7">
        <w:t>]</w:t>
      </w:r>
      <w:r w:rsidR="00996372">
        <w:t>)</w:t>
      </w:r>
      <w:r>
        <w:rPr>
          <w:lang w:eastAsia="zh-CN"/>
        </w:rPr>
        <w:t xml:space="preserve">. The AP1000 Seismic Design Criteria allows the same criteria to be applied for design of anchorage for non-seismic systems and </w:t>
      </w:r>
      <w:r>
        <w:rPr>
          <w:lang w:eastAsia="zh-CN"/>
        </w:rPr>
        <w:lastRenderedPageBreak/>
        <w:t>components located in Seismic Category I or II building. For classification of AP1000 plant mechanical equipment and applicable codes and standards refer to DCD Sections 3.2, 3.9, 3.7 and 3.10.</w:t>
      </w:r>
    </w:p>
    <w:p w14:paraId="782CE1EE" w14:textId="0C328D72" w:rsidR="009C621A" w:rsidRDefault="009C621A" w:rsidP="00597C1C">
      <w:pPr>
        <w:jc w:val="both"/>
        <w:rPr>
          <w:lang w:eastAsia="zh-CN"/>
        </w:rPr>
      </w:pPr>
      <w:r>
        <w:rPr>
          <w:lang w:eastAsia="zh-CN"/>
        </w:rPr>
        <w:t>The AP1000 does not utilize safety-related buried piping. Any site-specific information on buried piping and its design will be provided by the Owner to ensure no additional hazards to the plant are identified.</w:t>
      </w:r>
    </w:p>
    <w:p w14:paraId="775C63D9" w14:textId="72FF4A70" w:rsidR="001E0971" w:rsidRDefault="009C621A" w:rsidP="00597C1C">
      <w:pPr>
        <w:jc w:val="both"/>
        <w:rPr>
          <w:lang w:eastAsia="zh-CN"/>
        </w:rPr>
      </w:pPr>
      <w:r>
        <w:rPr>
          <w:lang w:eastAsia="zh-CN"/>
        </w:rPr>
        <w:t xml:space="preserve">For compliance of AP1000 plant SSCs to the specific design requirements refer to specific compliance justifications in Section 2.5 of </w:t>
      </w:r>
      <w:r w:rsidR="00996372">
        <w:rPr>
          <w:lang w:eastAsia="zh-CN"/>
        </w:rPr>
        <w:t xml:space="preserve">the compliance assessment report </w:t>
      </w:r>
      <w:r w:rsidR="00996372" w:rsidRPr="00AF27D7">
        <w:t>[</w:t>
      </w:r>
      <w:r w:rsidR="00996372">
        <w:rPr>
          <w:caps/>
        </w:rPr>
        <w:fldChar w:fldCharType="begin"/>
      </w:r>
      <w:r w:rsidR="00996372">
        <w:instrText xml:space="preserve"> REF _Ref150709174 \r \h </w:instrText>
      </w:r>
      <w:r w:rsidR="00996372">
        <w:rPr>
          <w:caps/>
        </w:rPr>
      </w:r>
      <w:r w:rsidR="00996372">
        <w:rPr>
          <w:caps/>
        </w:rPr>
        <w:fldChar w:fldCharType="separate"/>
      </w:r>
      <w:r w:rsidR="00CE4DAB">
        <w:t>50</w:t>
      </w:r>
      <w:r w:rsidR="00996372">
        <w:rPr>
          <w:caps/>
        </w:rPr>
        <w:fldChar w:fldCharType="end"/>
      </w:r>
      <w:r w:rsidR="00996372" w:rsidRPr="00AF27D7">
        <w:t>]</w:t>
      </w:r>
      <w:r>
        <w:rPr>
          <w:lang w:eastAsia="zh-CN"/>
        </w:rPr>
        <w:t>.</w:t>
      </w:r>
    </w:p>
    <w:p w14:paraId="5113F42B" w14:textId="33C34FFC" w:rsidR="0020374D" w:rsidRDefault="0020374D" w:rsidP="00597C1C">
      <w:pPr>
        <w:jc w:val="both"/>
        <w:rPr>
          <w:rFonts w:cstheme="minorHAnsi"/>
          <w:szCs w:val="22"/>
        </w:rPr>
      </w:pPr>
      <w:r>
        <w:rPr>
          <w:lang w:eastAsia="zh-CN"/>
        </w:rPr>
        <w:t xml:space="preserve">Several </w:t>
      </w:r>
      <w:r w:rsidR="00800011">
        <w:rPr>
          <w:rFonts w:cstheme="minorHAnsi"/>
          <w:szCs w:val="22"/>
        </w:rPr>
        <w:t xml:space="preserve">CWO </w:t>
      </w:r>
      <w:r>
        <w:rPr>
          <w:rFonts w:cstheme="minorHAnsi"/>
          <w:szCs w:val="22"/>
        </w:rPr>
        <w:t xml:space="preserve">items were identified </w:t>
      </w:r>
      <w:r w:rsidR="00425221">
        <w:rPr>
          <w:rFonts w:cstheme="minorHAnsi"/>
          <w:szCs w:val="22"/>
        </w:rPr>
        <w:t>two subsections.</w:t>
      </w:r>
    </w:p>
    <w:p w14:paraId="2956F87F" w14:textId="4A391F6F" w:rsidR="007D0A0F" w:rsidRDefault="007D0A0F" w:rsidP="00597C1C">
      <w:pPr>
        <w:jc w:val="both"/>
        <w:rPr>
          <w:rFonts w:cstheme="minorHAnsi"/>
          <w:szCs w:val="22"/>
        </w:rPr>
      </w:pPr>
      <w:r>
        <w:t>“Engineered earth structures and buried structures”</w:t>
      </w:r>
      <w:r w:rsidR="00425221" w:rsidRPr="00425221">
        <w:rPr>
          <w:rFonts w:cstheme="minorHAnsi"/>
          <w:szCs w:val="22"/>
        </w:rPr>
        <w:t xml:space="preserve"> </w:t>
      </w:r>
      <w:r w:rsidR="00425221" w:rsidRPr="00DB5F7A">
        <w:rPr>
          <w:rFonts w:cstheme="minorHAnsi"/>
          <w:szCs w:val="22"/>
        </w:rPr>
        <w:t xml:space="preserve">subsection contains a </w:t>
      </w:r>
      <w:r w:rsidR="00425221">
        <w:rPr>
          <w:rFonts w:cstheme="minorHAnsi"/>
          <w:szCs w:val="22"/>
        </w:rPr>
        <w:t>CWO</w:t>
      </w:r>
      <w:r w:rsidR="00425221" w:rsidRPr="00DB5F7A">
        <w:rPr>
          <w:rFonts w:cstheme="minorHAnsi"/>
          <w:szCs w:val="22"/>
        </w:rPr>
        <w:t xml:space="preserve"> item related to:</w:t>
      </w:r>
    </w:p>
    <w:p w14:paraId="04A02CB6" w14:textId="76C90B6C" w:rsidR="0020374D" w:rsidRPr="00CE1C87" w:rsidRDefault="0020374D" w:rsidP="00513590">
      <w:pPr>
        <w:pStyle w:val="ListParagraph"/>
        <w:numPr>
          <w:ilvl w:val="0"/>
          <w:numId w:val="107"/>
        </w:numPr>
        <w:jc w:val="both"/>
        <w:rPr>
          <w:lang w:eastAsia="zh-CN"/>
        </w:rPr>
      </w:pPr>
      <w:r w:rsidRPr="00F27AAF">
        <w:rPr>
          <w:rFonts w:cstheme="minorHAnsi"/>
          <w:b/>
          <w:bCs/>
          <w:szCs w:val="22"/>
        </w:rPr>
        <w:t>(Item 4.1</w:t>
      </w:r>
      <w:r w:rsidR="000E30E0">
        <w:rPr>
          <w:rFonts w:cstheme="minorHAnsi"/>
          <w:b/>
          <w:bCs/>
          <w:szCs w:val="22"/>
        </w:rPr>
        <w:t>3</w:t>
      </w:r>
      <w:r w:rsidRPr="00F27AAF">
        <w:rPr>
          <w:rFonts w:cstheme="minorHAnsi"/>
          <w:b/>
          <w:bCs/>
          <w:szCs w:val="22"/>
        </w:rPr>
        <w:t>)</w:t>
      </w:r>
      <w:r w:rsidR="000F54E4">
        <w:rPr>
          <w:rFonts w:cstheme="minorHAnsi"/>
          <w:b/>
          <w:bCs/>
          <w:szCs w:val="22"/>
        </w:rPr>
        <w:t xml:space="preserve"> </w:t>
      </w:r>
      <w:r w:rsidR="000F54E4" w:rsidRPr="00237324">
        <w:rPr>
          <w:rFonts w:cstheme="minorHAnsi"/>
          <w:szCs w:val="22"/>
        </w:rPr>
        <w:t xml:space="preserve">Consistency of </w:t>
      </w:r>
      <w:r w:rsidR="00283138" w:rsidRPr="00237324">
        <w:t>the seismic design of engineered earth structures and buried structures with SSG-30.</w:t>
      </w:r>
    </w:p>
    <w:p w14:paraId="626BC7FD" w14:textId="18C322CF" w:rsidR="00CE1C87" w:rsidRPr="00F27AAF" w:rsidRDefault="00AB2E8B" w:rsidP="00597C1C">
      <w:pPr>
        <w:jc w:val="both"/>
        <w:rPr>
          <w:lang w:eastAsia="zh-CN"/>
        </w:rPr>
      </w:pPr>
      <w:r>
        <w:rPr>
          <w:lang w:eastAsia="zh-CN"/>
        </w:rPr>
        <w:t>“</w:t>
      </w:r>
      <w:r w:rsidRPr="00AB2E8B">
        <w:rPr>
          <w:lang w:eastAsia="zh-CN"/>
        </w:rPr>
        <w:t>Buried pipes</w:t>
      </w:r>
      <w:r>
        <w:rPr>
          <w:lang w:eastAsia="zh-CN"/>
        </w:rPr>
        <w:t>”</w:t>
      </w:r>
      <w:r w:rsidR="00425221" w:rsidRPr="00425221">
        <w:rPr>
          <w:rFonts w:cstheme="minorHAnsi"/>
          <w:szCs w:val="22"/>
        </w:rPr>
        <w:t xml:space="preserve"> </w:t>
      </w:r>
      <w:r w:rsidR="00425221" w:rsidRPr="00DB5F7A">
        <w:rPr>
          <w:rFonts w:cstheme="minorHAnsi"/>
          <w:szCs w:val="22"/>
        </w:rPr>
        <w:t xml:space="preserve">subsection contains </w:t>
      </w:r>
      <w:r w:rsidR="00425221">
        <w:rPr>
          <w:rFonts w:cstheme="minorHAnsi"/>
          <w:szCs w:val="22"/>
        </w:rPr>
        <w:t>CWO</w:t>
      </w:r>
      <w:r w:rsidR="00425221" w:rsidRPr="00DB5F7A">
        <w:rPr>
          <w:rFonts w:cstheme="minorHAnsi"/>
          <w:szCs w:val="22"/>
        </w:rPr>
        <w:t xml:space="preserve"> item</w:t>
      </w:r>
      <w:r w:rsidR="00425221">
        <w:rPr>
          <w:rFonts w:cstheme="minorHAnsi"/>
          <w:szCs w:val="22"/>
        </w:rPr>
        <w:t>s</w:t>
      </w:r>
      <w:r w:rsidR="00425221" w:rsidRPr="00DB5F7A">
        <w:rPr>
          <w:rFonts w:cstheme="minorHAnsi"/>
          <w:szCs w:val="22"/>
        </w:rPr>
        <w:t xml:space="preserve"> related to:</w:t>
      </w:r>
    </w:p>
    <w:p w14:paraId="665F4888" w14:textId="4AD9CBE8" w:rsidR="0020374D" w:rsidRPr="00F27AAF" w:rsidRDefault="0020374D" w:rsidP="00513590">
      <w:pPr>
        <w:pStyle w:val="ListParagraph"/>
        <w:numPr>
          <w:ilvl w:val="0"/>
          <w:numId w:val="107"/>
        </w:numPr>
        <w:jc w:val="both"/>
        <w:rPr>
          <w:lang w:eastAsia="zh-CN"/>
        </w:rPr>
      </w:pPr>
      <w:r w:rsidRPr="00F27AAF">
        <w:rPr>
          <w:rFonts w:cstheme="minorHAnsi"/>
          <w:b/>
          <w:bCs/>
          <w:szCs w:val="22"/>
        </w:rPr>
        <w:t>(Item 4.</w:t>
      </w:r>
      <w:r w:rsidR="000E30E0">
        <w:rPr>
          <w:rFonts w:cstheme="minorHAnsi"/>
          <w:b/>
          <w:bCs/>
          <w:szCs w:val="22"/>
        </w:rPr>
        <w:t>3</w:t>
      </w:r>
      <w:r w:rsidRPr="00F27AAF">
        <w:rPr>
          <w:rFonts w:cstheme="minorHAnsi"/>
          <w:b/>
          <w:bCs/>
          <w:szCs w:val="22"/>
        </w:rPr>
        <w:t>1)</w:t>
      </w:r>
      <w:r w:rsidR="00615C60">
        <w:rPr>
          <w:rFonts w:cstheme="minorHAnsi"/>
          <w:b/>
          <w:bCs/>
          <w:szCs w:val="22"/>
        </w:rPr>
        <w:t xml:space="preserve"> </w:t>
      </w:r>
      <w:r w:rsidR="00615C60" w:rsidRPr="00307C77">
        <w:rPr>
          <w:rFonts w:cstheme="minorHAnsi"/>
          <w:szCs w:val="22"/>
        </w:rPr>
        <w:t xml:space="preserve">Recommendations to be followed </w:t>
      </w:r>
      <w:r w:rsidR="0014680C" w:rsidRPr="00307C77">
        <w:rPr>
          <w:rFonts w:cstheme="minorHAnsi"/>
          <w:szCs w:val="22"/>
        </w:rPr>
        <w:t>by</w:t>
      </w:r>
      <w:r w:rsidR="00307C77" w:rsidRPr="00307C77">
        <w:rPr>
          <w:rFonts w:cstheme="minorHAnsi"/>
          <w:szCs w:val="22"/>
        </w:rPr>
        <w:t xml:space="preserve"> the design.</w:t>
      </w:r>
    </w:p>
    <w:p w14:paraId="3485076C" w14:textId="308B762D" w:rsidR="00644850" w:rsidRDefault="0020374D" w:rsidP="00513590">
      <w:pPr>
        <w:pStyle w:val="ListParagraph"/>
        <w:numPr>
          <w:ilvl w:val="0"/>
          <w:numId w:val="107"/>
        </w:numPr>
        <w:jc w:val="both"/>
        <w:rPr>
          <w:lang w:eastAsia="zh-CN"/>
        </w:rPr>
      </w:pPr>
      <w:r w:rsidRPr="00F27AAF">
        <w:rPr>
          <w:rFonts w:cstheme="minorHAnsi"/>
          <w:b/>
          <w:bCs/>
          <w:szCs w:val="22"/>
        </w:rPr>
        <w:t>(Item 4.</w:t>
      </w:r>
      <w:r w:rsidR="000E30E0">
        <w:rPr>
          <w:rFonts w:cstheme="minorHAnsi"/>
          <w:b/>
          <w:bCs/>
          <w:szCs w:val="22"/>
        </w:rPr>
        <w:t>32</w:t>
      </w:r>
      <w:r w:rsidRPr="00F27AAF">
        <w:rPr>
          <w:rFonts w:cstheme="minorHAnsi"/>
          <w:b/>
          <w:bCs/>
          <w:szCs w:val="22"/>
        </w:rPr>
        <w:t>)</w:t>
      </w:r>
      <w:r w:rsidR="00307C77">
        <w:rPr>
          <w:rFonts w:cstheme="minorHAnsi"/>
          <w:b/>
          <w:bCs/>
          <w:szCs w:val="22"/>
        </w:rPr>
        <w:t xml:space="preserve"> </w:t>
      </w:r>
      <w:r w:rsidR="001D5EC2" w:rsidRPr="00353BEF">
        <w:rPr>
          <w:rFonts w:cstheme="minorHAnsi"/>
          <w:szCs w:val="22"/>
        </w:rPr>
        <w:t xml:space="preserve">Considerations for </w:t>
      </w:r>
      <w:r w:rsidR="00353BEF" w:rsidRPr="00353BEF">
        <w:t>the design of buried pipes.</w:t>
      </w:r>
    </w:p>
    <w:p w14:paraId="4B3E4B4B" w14:textId="6D7088BC" w:rsidR="00644850" w:rsidRDefault="00644850" w:rsidP="00597C1C">
      <w:pPr>
        <w:jc w:val="both"/>
        <w:rPr>
          <w:rFonts w:cstheme="minorHAnsi"/>
          <w:szCs w:val="22"/>
        </w:rPr>
      </w:pPr>
      <w:r>
        <w:rPr>
          <w:lang w:eastAsia="zh-CN"/>
        </w:rPr>
        <w:t xml:space="preserve">Project or site-specific (POS) </w:t>
      </w:r>
      <w:r w:rsidRPr="006302E7">
        <w:rPr>
          <w:rFonts w:cstheme="minorHAnsi"/>
          <w:szCs w:val="22"/>
        </w:rPr>
        <w:t xml:space="preserve">items were identified in </w:t>
      </w:r>
      <w:r w:rsidR="00C83720">
        <w:rPr>
          <w:rFonts w:cstheme="minorHAnsi"/>
          <w:szCs w:val="22"/>
        </w:rPr>
        <w:t>six</w:t>
      </w:r>
      <w:r w:rsidRPr="006302E7">
        <w:rPr>
          <w:rFonts w:cstheme="minorHAnsi"/>
          <w:szCs w:val="22"/>
        </w:rPr>
        <w:t xml:space="preserve"> subsections.</w:t>
      </w:r>
    </w:p>
    <w:p w14:paraId="37C40551" w14:textId="1590DDB3" w:rsidR="00644850" w:rsidRPr="0020374D" w:rsidRDefault="00644850" w:rsidP="00597C1C">
      <w:pPr>
        <w:jc w:val="both"/>
        <w:rPr>
          <w:rFonts w:cstheme="minorHAnsi"/>
          <w:szCs w:val="22"/>
        </w:rPr>
      </w:pPr>
      <w:r>
        <w:t>“</w:t>
      </w:r>
      <w:r w:rsidR="00C83720" w:rsidRPr="00C83720">
        <w:t>Seismic design of structures, systems and components</w:t>
      </w:r>
      <w:r>
        <w:t xml:space="preserve">” </w:t>
      </w:r>
      <w:r w:rsidRPr="00DB5F7A">
        <w:rPr>
          <w:rFonts w:cstheme="minorHAnsi"/>
          <w:szCs w:val="22"/>
        </w:rPr>
        <w:t>subsection contains</w:t>
      </w:r>
      <w:r w:rsidR="00EE38AD">
        <w:rPr>
          <w:rFonts w:cstheme="minorHAnsi"/>
          <w:szCs w:val="22"/>
        </w:rPr>
        <w:t xml:space="preserve"> a</w:t>
      </w:r>
      <w:r w:rsidRPr="00DB5F7A">
        <w:rPr>
          <w:rFonts w:cstheme="minorHAnsi"/>
          <w:szCs w:val="22"/>
        </w:rPr>
        <w:t xml:space="preserve"> POS item</w:t>
      </w:r>
      <w:r w:rsidR="00EE38AD">
        <w:rPr>
          <w:rFonts w:cstheme="minorHAnsi"/>
          <w:szCs w:val="22"/>
        </w:rPr>
        <w:t xml:space="preserve"> </w:t>
      </w:r>
      <w:r w:rsidRPr="00DB5F7A">
        <w:rPr>
          <w:rFonts w:cstheme="minorHAnsi"/>
          <w:szCs w:val="22"/>
        </w:rPr>
        <w:t>related to:</w:t>
      </w:r>
    </w:p>
    <w:p w14:paraId="1A1B80B4" w14:textId="2AC81C82" w:rsidR="003947A0" w:rsidRPr="00341621" w:rsidRDefault="00F27AAF" w:rsidP="00513590">
      <w:pPr>
        <w:pStyle w:val="ListParagraph"/>
        <w:numPr>
          <w:ilvl w:val="0"/>
          <w:numId w:val="107"/>
        </w:numPr>
        <w:jc w:val="both"/>
        <w:rPr>
          <w:lang w:eastAsia="zh-CN"/>
        </w:rPr>
      </w:pPr>
      <w:r w:rsidRPr="00F27AAF">
        <w:rPr>
          <w:rFonts w:cstheme="minorHAnsi"/>
          <w:b/>
          <w:bCs/>
          <w:szCs w:val="22"/>
        </w:rPr>
        <w:t>(Item 4.1)</w:t>
      </w:r>
      <w:r w:rsidR="00E63675">
        <w:rPr>
          <w:rFonts w:cstheme="minorHAnsi"/>
          <w:b/>
          <w:bCs/>
          <w:szCs w:val="22"/>
        </w:rPr>
        <w:t xml:space="preserve"> </w:t>
      </w:r>
      <w:r w:rsidR="00616D20" w:rsidRPr="001A359F">
        <w:rPr>
          <w:rFonts w:cstheme="minorHAnsi"/>
          <w:szCs w:val="22"/>
        </w:rPr>
        <w:t xml:space="preserve">Basing </w:t>
      </w:r>
      <w:r w:rsidR="00513BC5" w:rsidRPr="001A359F">
        <w:t>all procedures for seismic design on a good understanding of the consequences of past destructive earthquakes, adopting</w:t>
      </w:r>
      <w:r w:rsidR="001A359F" w:rsidRPr="001A359F">
        <w:t xml:space="preserve"> and realistically applying</w:t>
      </w:r>
      <w:r w:rsidR="00513BC5" w:rsidRPr="001A359F">
        <w:t xml:space="preserve"> this knowledge</w:t>
      </w:r>
      <w:r w:rsidR="001A359F" w:rsidRPr="001A359F">
        <w:t>.</w:t>
      </w:r>
    </w:p>
    <w:p w14:paraId="4919999D" w14:textId="3644EDC1" w:rsidR="00341621" w:rsidRPr="00F27AAF" w:rsidRDefault="00EF5C63" w:rsidP="00597C1C">
      <w:pPr>
        <w:jc w:val="both"/>
        <w:rPr>
          <w:lang w:eastAsia="zh-CN"/>
        </w:rPr>
      </w:pPr>
      <w:r>
        <w:rPr>
          <w:lang w:eastAsia="zh-CN"/>
        </w:rPr>
        <w:t>“</w:t>
      </w:r>
      <w:r w:rsidRPr="00EF5C63">
        <w:rPr>
          <w:lang w:eastAsia="zh-CN"/>
        </w:rPr>
        <w:t>Layout of the installation</w:t>
      </w:r>
      <w:r>
        <w:rPr>
          <w:lang w:eastAsia="zh-CN"/>
        </w:rPr>
        <w:t>”</w:t>
      </w:r>
      <w:r w:rsidRPr="00EF5C63">
        <w:rPr>
          <w:rFonts w:cstheme="minorHAnsi"/>
          <w:szCs w:val="22"/>
        </w:rPr>
        <w:t xml:space="preserve"> </w:t>
      </w:r>
      <w:r w:rsidRPr="00DB5F7A">
        <w:rPr>
          <w:rFonts w:cstheme="minorHAnsi"/>
          <w:szCs w:val="22"/>
        </w:rPr>
        <w:t xml:space="preserve">subsection contains </w:t>
      </w:r>
      <w:r w:rsidR="00EE38AD">
        <w:rPr>
          <w:rFonts w:cstheme="minorHAnsi"/>
          <w:szCs w:val="22"/>
        </w:rPr>
        <w:t xml:space="preserve">a </w:t>
      </w:r>
      <w:r w:rsidRPr="00DB5F7A">
        <w:rPr>
          <w:rFonts w:cstheme="minorHAnsi"/>
          <w:szCs w:val="22"/>
        </w:rPr>
        <w:t>POS item related to:</w:t>
      </w:r>
    </w:p>
    <w:p w14:paraId="070BE609" w14:textId="4527AEA5" w:rsidR="00F27AAF" w:rsidRPr="009F518B" w:rsidRDefault="00F27AAF" w:rsidP="00513590">
      <w:pPr>
        <w:pStyle w:val="ListParagraph"/>
        <w:numPr>
          <w:ilvl w:val="0"/>
          <w:numId w:val="107"/>
        </w:numPr>
        <w:jc w:val="both"/>
        <w:rPr>
          <w:lang w:eastAsia="zh-CN"/>
        </w:rPr>
      </w:pPr>
      <w:r w:rsidRPr="00F27AAF">
        <w:rPr>
          <w:rFonts w:cstheme="minorHAnsi"/>
          <w:b/>
          <w:bCs/>
          <w:szCs w:val="22"/>
        </w:rPr>
        <w:t>(Item 4.</w:t>
      </w:r>
      <w:r>
        <w:rPr>
          <w:rFonts w:cstheme="minorHAnsi"/>
          <w:b/>
          <w:bCs/>
          <w:szCs w:val="22"/>
        </w:rPr>
        <w:t>2</w:t>
      </w:r>
      <w:r w:rsidRPr="00F27AAF">
        <w:rPr>
          <w:rFonts w:cstheme="minorHAnsi"/>
          <w:b/>
          <w:bCs/>
          <w:szCs w:val="22"/>
        </w:rPr>
        <w:t>)</w:t>
      </w:r>
      <w:r w:rsidR="00FD062E">
        <w:rPr>
          <w:rFonts w:cstheme="minorHAnsi"/>
          <w:b/>
          <w:bCs/>
          <w:szCs w:val="22"/>
        </w:rPr>
        <w:t xml:space="preserve"> </w:t>
      </w:r>
      <w:r w:rsidR="00FD062E" w:rsidRPr="00EA2133">
        <w:rPr>
          <w:rFonts w:cstheme="minorHAnsi"/>
          <w:szCs w:val="22"/>
        </w:rPr>
        <w:t xml:space="preserve">Establishing </w:t>
      </w:r>
      <w:r w:rsidR="000641F0" w:rsidRPr="00EA2133">
        <w:t>the layout of the installation</w:t>
      </w:r>
      <w:r w:rsidR="00A56A4F" w:rsidRPr="00EA2133">
        <w:t xml:space="preserve"> early in the design stage and aiming </w:t>
      </w:r>
      <w:r w:rsidR="00EA2133" w:rsidRPr="00EA2133">
        <w:t>to achieve the most suitable solution for the seismic design.</w:t>
      </w:r>
    </w:p>
    <w:p w14:paraId="40BE5521" w14:textId="459F600B" w:rsidR="009F518B" w:rsidRPr="00F27AAF" w:rsidRDefault="00C83720" w:rsidP="00597C1C">
      <w:pPr>
        <w:jc w:val="both"/>
        <w:rPr>
          <w:lang w:eastAsia="zh-CN"/>
        </w:rPr>
      </w:pPr>
      <w:r>
        <w:rPr>
          <w:lang w:eastAsia="zh-CN"/>
        </w:rPr>
        <w:t>“</w:t>
      </w:r>
      <w:r w:rsidR="00D85406" w:rsidRPr="00D85406">
        <w:rPr>
          <w:lang w:eastAsia="zh-CN"/>
        </w:rPr>
        <w:t>Buildings and civil structures</w:t>
      </w:r>
      <w:r>
        <w:rPr>
          <w:lang w:eastAsia="zh-CN"/>
        </w:rPr>
        <w:t>”</w:t>
      </w:r>
      <w:r w:rsidR="00EE38AD" w:rsidRPr="00EE38AD">
        <w:rPr>
          <w:rFonts w:cstheme="minorHAnsi"/>
          <w:szCs w:val="22"/>
        </w:rPr>
        <w:t xml:space="preserve"> </w:t>
      </w:r>
      <w:r w:rsidR="00EE38AD" w:rsidRPr="00DB5F7A">
        <w:rPr>
          <w:rFonts w:cstheme="minorHAnsi"/>
          <w:szCs w:val="22"/>
        </w:rPr>
        <w:t xml:space="preserve">subsection contains </w:t>
      </w:r>
      <w:r w:rsidR="00EE38AD">
        <w:rPr>
          <w:rFonts w:cstheme="minorHAnsi"/>
          <w:szCs w:val="22"/>
        </w:rPr>
        <w:t xml:space="preserve">a </w:t>
      </w:r>
      <w:r w:rsidR="00EE38AD" w:rsidRPr="00DB5F7A">
        <w:rPr>
          <w:rFonts w:cstheme="minorHAnsi"/>
          <w:szCs w:val="22"/>
        </w:rPr>
        <w:t>POS item related to:</w:t>
      </w:r>
    </w:p>
    <w:p w14:paraId="41B6BA9C" w14:textId="677152DE" w:rsidR="00F27AAF" w:rsidRPr="00D85406" w:rsidRDefault="00F27AAF" w:rsidP="00513590">
      <w:pPr>
        <w:pStyle w:val="ListParagraph"/>
        <w:numPr>
          <w:ilvl w:val="0"/>
          <w:numId w:val="107"/>
        </w:numPr>
        <w:jc w:val="both"/>
        <w:rPr>
          <w:lang w:eastAsia="zh-CN"/>
        </w:rPr>
      </w:pPr>
      <w:r w:rsidRPr="00F27AAF">
        <w:rPr>
          <w:rFonts w:cstheme="minorHAnsi"/>
          <w:b/>
          <w:bCs/>
          <w:szCs w:val="22"/>
        </w:rPr>
        <w:t>(Item 4.1</w:t>
      </w:r>
      <w:r>
        <w:rPr>
          <w:rFonts w:cstheme="minorHAnsi"/>
          <w:b/>
          <w:bCs/>
          <w:szCs w:val="22"/>
        </w:rPr>
        <w:t>2</w:t>
      </w:r>
      <w:r w:rsidRPr="00F27AAF">
        <w:rPr>
          <w:rFonts w:cstheme="minorHAnsi"/>
          <w:b/>
          <w:bCs/>
          <w:szCs w:val="22"/>
        </w:rPr>
        <w:t>)</w:t>
      </w:r>
      <w:r w:rsidR="002E1F4E">
        <w:rPr>
          <w:rFonts w:cstheme="minorHAnsi"/>
          <w:b/>
          <w:bCs/>
          <w:szCs w:val="22"/>
        </w:rPr>
        <w:t xml:space="preserve"> </w:t>
      </w:r>
      <w:r w:rsidR="000A1043" w:rsidRPr="00A75505">
        <w:t>Massive mat foundations</w:t>
      </w:r>
      <w:r w:rsidR="000A1043">
        <w:t>.</w:t>
      </w:r>
    </w:p>
    <w:p w14:paraId="2E5AC812" w14:textId="5CBC9E7D" w:rsidR="00D85406" w:rsidRPr="00F27AAF" w:rsidRDefault="00C83720" w:rsidP="00597C1C">
      <w:pPr>
        <w:jc w:val="both"/>
        <w:rPr>
          <w:lang w:eastAsia="zh-CN"/>
        </w:rPr>
      </w:pPr>
      <w:r>
        <w:rPr>
          <w:lang w:eastAsia="zh-CN"/>
        </w:rPr>
        <w:t>“</w:t>
      </w:r>
      <w:r w:rsidR="00F027A0" w:rsidRPr="00F027A0">
        <w:rPr>
          <w:lang w:eastAsia="zh-CN"/>
        </w:rPr>
        <w:t>Engineered earth structures and buried structures</w:t>
      </w:r>
      <w:r>
        <w:rPr>
          <w:lang w:eastAsia="zh-CN"/>
        </w:rPr>
        <w:t>”</w:t>
      </w:r>
      <w:r w:rsidR="00EE38AD" w:rsidRPr="00EE38AD">
        <w:rPr>
          <w:rFonts w:cstheme="minorHAnsi"/>
          <w:szCs w:val="22"/>
        </w:rPr>
        <w:t xml:space="preserve"> </w:t>
      </w:r>
      <w:r w:rsidR="00EE38AD" w:rsidRPr="00854CD9">
        <w:rPr>
          <w:rFonts w:cstheme="minorHAnsi"/>
          <w:szCs w:val="22"/>
        </w:rPr>
        <w:t xml:space="preserve">subsection contains </w:t>
      </w:r>
      <w:r w:rsidR="00EE38AD">
        <w:rPr>
          <w:rFonts w:cstheme="minorHAnsi"/>
          <w:szCs w:val="22"/>
        </w:rPr>
        <w:t>POS</w:t>
      </w:r>
      <w:r w:rsidR="00EE38AD" w:rsidRPr="00854CD9">
        <w:rPr>
          <w:rFonts w:cstheme="minorHAnsi"/>
          <w:szCs w:val="22"/>
        </w:rPr>
        <w:t xml:space="preserve"> items related to:</w:t>
      </w:r>
    </w:p>
    <w:p w14:paraId="7B06EC6E" w14:textId="1A925788" w:rsidR="00F027A0" w:rsidRPr="009C68F4" w:rsidRDefault="00F27AAF" w:rsidP="00513590">
      <w:pPr>
        <w:pStyle w:val="ListParagraph"/>
        <w:numPr>
          <w:ilvl w:val="0"/>
          <w:numId w:val="107"/>
        </w:numPr>
        <w:jc w:val="both"/>
        <w:rPr>
          <w:lang w:eastAsia="zh-CN"/>
        </w:rPr>
      </w:pPr>
      <w:r w:rsidRPr="00F27AAF">
        <w:rPr>
          <w:rFonts w:cstheme="minorHAnsi"/>
          <w:b/>
          <w:bCs/>
          <w:szCs w:val="22"/>
        </w:rPr>
        <w:t>(Item 4.1</w:t>
      </w:r>
      <w:r>
        <w:rPr>
          <w:rFonts w:cstheme="minorHAnsi"/>
          <w:b/>
          <w:bCs/>
          <w:szCs w:val="22"/>
        </w:rPr>
        <w:t>3</w:t>
      </w:r>
      <w:r w:rsidRPr="00F27AAF">
        <w:rPr>
          <w:rFonts w:cstheme="minorHAnsi"/>
          <w:b/>
          <w:bCs/>
          <w:szCs w:val="22"/>
        </w:rPr>
        <w:t>)</w:t>
      </w:r>
      <w:r w:rsidR="00461F5D">
        <w:rPr>
          <w:rFonts w:cstheme="minorHAnsi"/>
          <w:szCs w:val="22"/>
        </w:rPr>
        <w:t xml:space="preserve"> </w:t>
      </w:r>
      <w:r w:rsidR="00D832FF" w:rsidRPr="00461F5D">
        <w:rPr>
          <w:rFonts w:cstheme="minorHAnsi"/>
          <w:szCs w:val="22"/>
        </w:rPr>
        <w:t xml:space="preserve">Consistency of </w:t>
      </w:r>
      <w:r w:rsidR="00D832FF" w:rsidRPr="00461F5D">
        <w:t>the seismic design of engineered earth structures and buried structures with SSG-30.</w:t>
      </w:r>
    </w:p>
    <w:p w14:paraId="20EC1A99" w14:textId="0DB26F69" w:rsidR="009C68F4" w:rsidRPr="00F27AAF" w:rsidRDefault="009C68F4" w:rsidP="00513590">
      <w:pPr>
        <w:pStyle w:val="ListParagraph"/>
        <w:numPr>
          <w:ilvl w:val="0"/>
          <w:numId w:val="107"/>
        </w:numPr>
        <w:jc w:val="both"/>
        <w:rPr>
          <w:lang w:eastAsia="zh-CN"/>
        </w:rPr>
      </w:pPr>
      <w:r w:rsidRPr="00F27AAF">
        <w:rPr>
          <w:rFonts w:cstheme="minorHAnsi"/>
          <w:b/>
          <w:bCs/>
          <w:szCs w:val="22"/>
        </w:rPr>
        <w:t>(Item 4.1</w:t>
      </w:r>
      <w:r>
        <w:rPr>
          <w:rFonts w:cstheme="minorHAnsi"/>
          <w:b/>
          <w:bCs/>
          <w:szCs w:val="22"/>
        </w:rPr>
        <w:t>4</w:t>
      </w:r>
      <w:r w:rsidRPr="00F27AAF">
        <w:rPr>
          <w:rFonts w:cstheme="minorHAnsi"/>
          <w:b/>
          <w:bCs/>
          <w:szCs w:val="22"/>
        </w:rPr>
        <w:t>)</w:t>
      </w:r>
      <w:r w:rsidR="0054753D" w:rsidRPr="0054753D">
        <w:t xml:space="preserve"> </w:t>
      </w:r>
      <w:r w:rsidR="0054753D">
        <w:t>Engineered earth structures important to safety that may be encountered at nuclear installation sites.</w:t>
      </w:r>
    </w:p>
    <w:p w14:paraId="52EF9CBE" w14:textId="16F8357F" w:rsidR="003D7034" w:rsidRPr="00F027A0" w:rsidRDefault="003D7034" w:rsidP="00513590">
      <w:pPr>
        <w:pStyle w:val="ListParagraph"/>
        <w:numPr>
          <w:ilvl w:val="0"/>
          <w:numId w:val="107"/>
        </w:numPr>
        <w:jc w:val="both"/>
        <w:rPr>
          <w:lang w:eastAsia="zh-CN"/>
        </w:rPr>
      </w:pPr>
      <w:r w:rsidRPr="00F27AAF">
        <w:rPr>
          <w:rFonts w:cstheme="minorHAnsi"/>
          <w:b/>
          <w:bCs/>
          <w:szCs w:val="22"/>
        </w:rPr>
        <w:t>(Item 4.1</w:t>
      </w:r>
      <w:r>
        <w:rPr>
          <w:rFonts w:cstheme="minorHAnsi"/>
          <w:b/>
          <w:bCs/>
          <w:szCs w:val="22"/>
        </w:rPr>
        <w:t>5</w:t>
      </w:r>
      <w:r w:rsidRPr="00F27AAF">
        <w:rPr>
          <w:rFonts w:cstheme="minorHAnsi"/>
          <w:b/>
          <w:bCs/>
          <w:szCs w:val="22"/>
        </w:rPr>
        <w:t>)</w:t>
      </w:r>
      <w:r w:rsidR="0081445C">
        <w:rPr>
          <w:rFonts w:cstheme="minorHAnsi"/>
          <w:b/>
          <w:bCs/>
          <w:szCs w:val="22"/>
        </w:rPr>
        <w:t xml:space="preserve"> </w:t>
      </w:r>
      <w:r w:rsidR="0081445C" w:rsidRPr="003C411F">
        <w:rPr>
          <w:rFonts w:cstheme="minorHAnsi"/>
          <w:szCs w:val="22"/>
        </w:rPr>
        <w:t>Seismic related effects to be taken into account</w:t>
      </w:r>
      <w:r w:rsidR="00CF000E" w:rsidRPr="003C411F">
        <w:rPr>
          <w:rFonts w:cstheme="minorHAnsi"/>
          <w:szCs w:val="22"/>
        </w:rPr>
        <w:t xml:space="preserve"> by</w:t>
      </w:r>
      <w:r w:rsidR="003C411F" w:rsidRPr="003C411F">
        <w:t xml:space="preserve"> the seismic design of earth structures and buried structures.</w:t>
      </w:r>
    </w:p>
    <w:p w14:paraId="21CFE558" w14:textId="1860158D" w:rsidR="00F027A0" w:rsidRPr="00F27AAF" w:rsidRDefault="00854CD9" w:rsidP="00597C1C">
      <w:pPr>
        <w:jc w:val="both"/>
        <w:rPr>
          <w:lang w:eastAsia="zh-CN"/>
        </w:rPr>
      </w:pPr>
      <w:r>
        <w:rPr>
          <w:lang w:eastAsia="zh-CN"/>
        </w:rPr>
        <w:t>“</w:t>
      </w:r>
      <w:r w:rsidRPr="00AB2E8B">
        <w:rPr>
          <w:lang w:eastAsia="zh-CN"/>
        </w:rPr>
        <w:t>Buried pipes</w:t>
      </w:r>
      <w:r>
        <w:rPr>
          <w:lang w:eastAsia="zh-CN"/>
        </w:rPr>
        <w:t>”</w:t>
      </w:r>
      <w:r w:rsidRPr="00854CD9">
        <w:rPr>
          <w:rFonts w:cstheme="minorHAnsi"/>
          <w:szCs w:val="22"/>
        </w:rPr>
        <w:t xml:space="preserve"> subsection contains </w:t>
      </w:r>
      <w:r>
        <w:rPr>
          <w:rFonts w:cstheme="minorHAnsi"/>
          <w:szCs w:val="22"/>
        </w:rPr>
        <w:t>POS</w:t>
      </w:r>
      <w:r w:rsidRPr="00854CD9">
        <w:rPr>
          <w:rFonts w:cstheme="minorHAnsi"/>
          <w:szCs w:val="22"/>
        </w:rPr>
        <w:t xml:space="preserve"> items related to:</w:t>
      </w:r>
    </w:p>
    <w:p w14:paraId="238FACF9" w14:textId="12B11821" w:rsidR="00BE4A46" w:rsidRPr="00F27AAF" w:rsidRDefault="00BE4A46" w:rsidP="00513590">
      <w:pPr>
        <w:pStyle w:val="ListParagraph"/>
        <w:numPr>
          <w:ilvl w:val="0"/>
          <w:numId w:val="107"/>
        </w:numPr>
        <w:jc w:val="both"/>
        <w:rPr>
          <w:lang w:eastAsia="zh-CN"/>
        </w:rPr>
      </w:pPr>
      <w:r w:rsidRPr="00F27AAF">
        <w:rPr>
          <w:rFonts w:cstheme="minorHAnsi"/>
          <w:b/>
          <w:bCs/>
          <w:szCs w:val="22"/>
        </w:rPr>
        <w:t>(Item 4.</w:t>
      </w:r>
      <w:r>
        <w:rPr>
          <w:rFonts w:cstheme="minorHAnsi"/>
          <w:b/>
          <w:bCs/>
          <w:szCs w:val="22"/>
        </w:rPr>
        <w:t>31</w:t>
      </w:r>
      <w:r w:rsidRPr="00F27AAF">
        <w:rPr>
          <w:rFonts w:cstheme="minorHAnsi"/>
          <w:b/>
          <w:bCs/>
          <w:szCs w:val="22"/>
        </w:rPr>
        <w:t>)</w:t>
      </w:r>
      <w:r w:rsidR="003C411F" w:rsidRPr="003C411F">
        <w:rPr>
          <w:rFonts w:cstheme="minorHAnsi"/>
          <w:szCs w:val="22"/>
        </w:rPr>
        <w:t xml:space="preserve"> </w:t>
      </w:r>
      <w:r w:rsidR="003C411F" w:rsidRPr="00307C77">
        <w:rPr>
          <w:rFonts w:cstheme="minorHAnsi"/>
          <w:szCs w:val="22"/>
        </w:rPr>
        <w:t>Recommendations to be followed by the design.</w:t>
      </w:r>
    </w:p>
    <w:p w14:paraId="3E2F7415" w14:textId="44C88FA3" w:rsidR="00BE4A46" w:rsidRPr="00854CD9" w:rsidRDefault="00BE4A46" w:rsidP="00513590">
      <w:pPr>
        <w:pStyle w:val="ListParagraph"/>
        <w:numPr>
          <w:ilvl w:val="0"/>
          <w:numId w:val="107"/>
        </w:numPr>
        <w:jc w:val="both"/>
        <w:rPr>
          <w:lang w:eastAsia="zh-CN"/>
        </w:rPr>
      </w:pPr>
      <w:r w:rsidRPr="00F27AAF">
        <w:rPr>
          <w:rFonts w:cstheme="minorHAnsi"/>
          <w:b/>
          <w:bCs/>
          <w:szCs w:val="22"/>
        </w:rPr>
        <w:t>(Item 4.</w:t>
      </w:r>
      <w:r>
        <w:rPr>
          <w:rFonts w:cstheme="minorHAnsi"/>
          <w:b/>
          <w:bCs/>
          <w:szCs w:val="22"/>
        </w:rPr>
        <w:t>32</w:t>
      </w:r>
      <w:r w:rsidRPr="00F27AAF">
        <w:rPr>
          <w:rFonts w:cstheme="minorHAnsi"/>
          <w:b/>
          <w:bCs/>
          <w:szCs w:val="22"/>
        </w:rPr>
        <w:t>)</w:t>
      </w:r>
      <w:r w:rsidR="003C411F" w:rsidRPr="003C411F">
        <w:rPr>
          <w:rFonts w:cstheme="minorHAnsi"/>
          <w:szCs w:val="22"/>
        </w:rPr>
        <w:t xml:space="preserve"> </w:t>
      </w:r>
      <w:r w:rsidR="003C411F" w:rsidRPr="00353BEF">
        <w:rPr>
          <w:rFonts w:cstheme="minorHAnsi"/>
          <w:szCs w:val="22"/>
        </w:rPr>
        <w:t xml:space="preserve">Considerations for </w:t>
      </w:r>
      <w:r w:rsidR="003C411F" w:rsidRPr="00353BEF">
        <w:t>the design of buried pipes.</w:t>
      </w:r>
    </w:p>
    <w:p w14:paraId="3555316E" w14:textId="32BF5342" w:rsidR="00854CD9" w:rsidRPr="00F27AAF" w:rsidRDefault="00400965" w:rsidP="00597C1C">
      <w:pPr>
        <w:jc w:val="both"/>
        <w:rPr>
          <w:lang w:eastAsia="zh-CN"/>
        </w:rPr>
      </w:pPr>
      <w:r>
        <w:rPr>
          <w:lang w:eastAsia="zh-CN"/>
        </w:rPr>
        <w:t>“</w:t>
      </w:r>
      <w:r w:rsidRPr="00400965">
        <w:rPr>
          <w:lang w:eastAsia="zh-CN"/>
        </w:rPr>
        <w:t>Seismic capacity</w:t>
      </w:r>
      <w:r>
        <w:rPr>
          <w:lang w:eastAsia="zh-CN"/>
        </w:rPr>
        <w:t>”</w:t>
      </w:r>
      <w:r w:rsidR="00EE38AD" w:rsidRPr="00EE38AD">
        <w:rPr>
          <w:rFonts w:cstheme="minorHAnsi"/>
          <w:szCs w:val="22"/>
        </w:rPr>
        <w:t xml:space="preserve"> </w:t>
      </w:r>
      <w:r w:rsidR="00EE38AD" w:rsidRPr="00854CD9">
        <w:rPr>
          <w:rFonts w:cstheme="minorHAnsi"/>
          <w:szCs w:val="22"/>
        </w:rPr>
        <w:t xml:space="preserve">subsection contains </w:t>
      </w:r>
      <w:r w:rsidR="00EE38AD">
        <w:rPr>
          <w:rFonts w:cstheme="minorHAnsi"/>
          <w:szCs w:val="22"/>
        </w:rPr>
        <w:t>POS</w:t>
      </w:r>
      <w:r w:rsidR="00EE38AD" w:rsidRPr="00854CD9">
        <w:rPr>
          <w:rFonts w:cstheme="minorHAnsi"/>
          <w:szCs w:val="22"/>
        </w:rPr>
        <w:t xml:space="preserve"> items related to:</w:t>
      </w:r>
    </w:p>
    <w:p w14:paraId="386BBA44" w14:textId="48F18358" w:rsidR="005768FB" w:rsidRPr="00F27AAF" w:rsidRDefault="005768FB" w:rsidP="00513590">
      <w:pPr>
        <w:pStyle w:val="ListParagraph"/>
        <w:numPr>
          <w:ilvl w:val="0"/>
          <w:numId w:val="107"/>
        </w:numPr>
        <w:jc w:val="both"/>
        <w:rPr>
          <w:lang w:eastAsia="zh-CN"/>
        </w:rPr>
      </w:pPr>
      <w:r w:rsidRPr="00F27AAF">
        <w:rPr>
          <w:rFonts w:cstheme="minorHAnsi"/>
          <w:b/>
          <w:bCs/>
          <w:szCs w:val="22"/>
        </w:rPr>
        <w:t>(Item 4.</w:t>
      </w:r>
      <w:r>
        <w:rPr>
          <w:rFonts w:cstheme="minorHAnsi"/>
          <w:b/>
          <w:bCs/>
          <w:szCs w:val="22"/>
        </w:rPr>
        <w:t>46</w:t>
      </w:r>
      <w:r w:rsidRPr="00F27AAF">
        <w:rPr>
          <w:rFonts w:cstheme="minorHAnsi"/>
          <w:b/>
          <w:bCs/>
          <w:szCs w:val="22"/>
        </w:rPr>
        <w:t>)</w:t>
      </w:r>
      <w:r w:rsidR="001E30D0">
        <w:rPr>
          <w:rFonts w:cstheme="minorHAnsi"/>
          <w:b/>
          <w:bCs/>
          <w:szCs w:val="22"/>
        </w:rPr>
        <w:t xml:space="preserve"> </w:t>
      </w:r>
      <w:r w:rsidR="001E30D0" w:rsidRPr="00237191">
        <w:rPr>
          <w:rFonts w:cstheme="minorHAnsi"/>
          <w:szCs w:val="22"/>
        </w:rPr>
        <w:t>Stringency of</w:t>
      </w:r>
      <w:r w:rsidR="00237191" w:rsidRPr="00237191">
        <w:t xml:space="preserve"> the acceptance criteria for seismic category 3 SSCs.</w:t>
      </w:r>
    </w:p>
    <w:p w14:paraId="5507F4EE" w14:textId="461D29D9" w:rsidR="00F27AAF" w:rsidRDefault="005768FB" w:rsidP="00513590">
      <w:pPr>
        <w:pStyle w:val="ListParagraph"/>
        <w:numPr>
          <w:ilvl w:val="0"/>
          <w:numId w:val="107"/>
        </w:numPr>
        <w:jc w:val="both"/>
        <w:rPr>
          <w:lang w:eastAsia="zh-CN"/>
        </w:rPr>
      </w:pPr>
      <w:r w:rsidRPr="00F27AAF">
        <w:rPr>
          <w:rFonts w:cstheme="minorHAnsi"/>
          <w:b/>
          <w:bCs/>
          <w:szCs w:val="22"/>
        </w:rPr>
        <w:t>(Item 4.</w:t>
      </w:r>
      <w:r>
        <w:rPr>
          <w:rFonts w:cstheme="minorHAnsi"/>
          <w:b/>
          <w:bCs/>
          <w:szCs w:val="22"/>
        </w:rPr>
        <w:t>49</w:t>
      </w:r>
      <w:r w:rsidRPr="00F27AAF">
        <w:rPr>
          <w:rFonts w:cstheme="minorHAnsi"/>
          <w:b/>
          <w:bCs/>
          <w:szCs w:val="22"/>
        </w:rPr>
        <w:t>)</w:t>
      </w:r>
      <w:r w:rsidR="005F5016">
        <w:rPr>
          <w:rFonts w:cstheme="minorHAnsi"/>
          <w:b/>
          <w:bCs/>
          <w:szCs w:val="22"/>
        </w:rPr>
        <w:t xml:space="preserve"> </w:t>
      </w:r>
      <w:r w:rsidR="005F5016" w:rsidRPr="007E4BB6">
        <w:rPr>
          <w:rFonts w:cstheme="minorHAnsi"/>
          <w:szCs w:val="22"/>
        </w:rPr>
        <w:t xml:space="preserve">Determining </w:t>
      </w:r>
      <w:r w:rsidR="007E4BB6" w:rsidRPr="007E4BB6">
        <w:t>the seismic capacities associated with failures of the soil.</w:t>
      </w:r>
    </w:p>
    <w:p w14:paraId="21E4CB3F" w14:textId="57EF5F2A" w:rsidR="00EA55BC" w:rsidRPr="007E4BB6" w:rsidRDefault="00EA55BC" w:rsidP="00EA55BC">
      <w:pPr>
        <w:jc w:val="both"/>
        <w:rPr>
          <w:lang w:eastAsia="zh-CN"/>
        </w:rPr>
      </w:pPr>
      <w:r w:rsidRPr="00703621">
        <w:rPr>
          <w:i/>
          <w:iCs/>
          <w:lang w:eastAsia="zh-CN"/>
        </w:rPr>
        <w:t xml:space="preserve">Refer to </w:t>
      </w:r>
      <w:r w:rsidRPr="00703621">
        <w:rPr>
          <w:b/>
          <w:bCs/>
          <w:i/>
          <w:iCs/>
          <w:lang w:eastAsia="zh-CN"/>
        </w:rPr>
        <w:t>Subsection 2.</w:t>
      </w:r>
      <w:r>
        <w:rPr>
          <w:b/>
          <w:bCs/>
          <w:i/>
          <w:iCs/>
          <w:lang w:eastAsia="zh-CN"/>
        </w:rPr>
        <w:t>5</w:t>
      </w:r>
      <w:r w:rsidRPr="00703621">
        <w:rPr>
          <w:i/>
          <w:iCs/>
          <w:lang w:eastAsia="zh-CN"/>
        </w:rPr>
        <w:t xml:space="preserve"> of the compliance assessment report </w:t>
      </w:r>
      <w:r w:rsidRPr="00703621">
        <w:rPr>
          <w:i/>
          <w:iCs/>
        </w:rPr>
        <w:t>[</w:t>
      </w:r>
      <w:r w:rsidRPr="00703621">
        <w:rPr>
          <w:i/>
          <w:iCs/>
          <w:caps/>
        </w:rPr>
        <w:fldChar w:fldCharType="begin"/>
      </w:r>
      <w:r w:rsidRPr="00703621">
        <w:rPr>
          <w:i/>
          <w:iCs/>
        </w:rPr>
        <w:instrText xml:space="preserve"> REF _Ref150709174 \r \h </w:instrText>
      </w:r>
      <w:r w:rsidRPr="00703621">
        <w:rPr>
          <w:i/>
          <w:iCs/>
          <w:caps/>
        </w:rPr>
        <w:instrText xml:space="preserve"> \* MERGEFORMAT </w:instrText>
      </w:r>
      <w:r w:rsidRPr="00703621">
        <w:rPr>
          <w:i/>
          <w:iCs/>
          <w:caps/>
        </w:rPr>
      </w:r>
      <w:r w:rsidRPr="00703621">
        <w:rPr>
          <w:i/>
          <w:iCs/>
          <w:caps/>
        </w:rPr>
        <w:fldChar w:fldCharType="separate"/>
      </w:r>
      <w:r w:rsidR="00CE4DAB">
        <w:rPr>
          <w:i/>
          <w:iCs/>
        </w:rPr>
        <w:t>50</w:t>
      </w:r>
      <w:r w:rsidRPr="00703621">
        <w:rPr>
          <w:i/>
          <w:iCs/>
          <w:caps/>
        </w:rPr>
        <w:fldChar w:fldCharType="end"/>
      </w:r>
      <w:r w:rsidRPr="00703621">
        <w:rPr>
          <w:i/>
          <w:iCs/>
        </w:rPr>
        <w:t xml:space="preserve">] </w:t>
      </w:r>
      <w:r w:rsidRPr="00703621">
        <w:rPr>
          <w:i/>
          <w:iCs/>
          <w:lang w:eastAsia="zh-CN"/>
        </w:rPr>
        <w:t>for more details.</w:t>
      </w:r>
    </w:p>
    <w:p w14:paraId="799BBB3C" w14:textId="10D616A8" w:rsidR="000323F8" w:rsidRDefault="000323F8" w:rsidP="000323F8">
      <w:pPr>
        <w:pStyle w:val="Heading4"/>
      </w:pPr>
      <w:r>
        <w:lastRenderedPageBreak/>
        <w:t xml:space="preserve">Section </w:t>
      </w:r>
      <w:r w:rsidR="00B019B0">
        <w:t>5</w:t>
      </w:r>
      <w:r>
        <w:t xml:space="preserve"> (</w:t>
      </w:r>
      <w:r w:rsidR="00AA59EF">
        <w:t>S</w:t>
      </w:r>
      <w:r w:rsidR="00FC46B9">
        <w:t>eismic analysis</w:t>
      </w:r>
      <w:r>
        <w:t>)</w:t>
      </w:r>
    </w:p>
    <w:p w14:paraId="52488599" w14:textId="6EF928D8" w:rsidR="00760DFA" w:rsidRDefault="00760DFA" w:rsidP="00403900">
      <w:pPr>
        <w:jc w:val="both"/>
        <w:rPr>
          <w:lang w:eastAsia="zh-CN"/>
        </w:rPr>
      </w:pPr>
      <w:r>
        <w:rPr>
          <w:lang w:eastAsia="zh-CN"/>
        </w:rPr>
        <w:t>Large majority of the guidelines</w:t>
      </w:r>
      <w:r w:rsidRPr="000E5A04">
        <w:rPr>
          <w:b/>
          <w:bCs/>
          <w:lang w:eastAsia="zh-CN"/>
        </w:rPr>
        <w:t xml:space="preserve"> </w:t>
      </w:r>
      <w:r w:rsidRPr="000E5A04">
        <w:rPr>
          <w:lang w:eastAsia="zh-CN"/>
        </w:rPr>
        <w:t>presented in</w:t>
      </w:r>
      <w:r>
        <w:rPr>
          <w:b/>
          <w:bCs/>
          <w:lang w:eastAsia="zh-CN"/>
        </w:rPr>
        <w:t xml:space="preserve"> </w:t>
      </w:r>
      <w:r w:rsidRPr="000D7902">
        <w:rPr>
          <w:b/>
          <w:bCs/>
          <w:lang w:eastAsia="zh-CN"/>
        </w:rPr>
        <w:t xml:space="preserve">Section </w:t>
      </w:r>
      <w:r>
        <w:rPr>
          <w:b/>
          <w:bCs/>
          <w:lang w:eastAsia="zh-CN"/>
        </w:rPr>
        <w:t>5</w:t>
      </w:r>
      <w:r>
        <w:rPr>
          <w:lang w:eastAsia="zh-CN"/>
        </w:rPr>
        <w:t xml:space="preserve"> of the reference document </w:t>
      </w:r>
      <w:r w:rsidRPr="00AF27D7">
        <w:t>[</w:t>
      </w:r>
      <w:r>
        <w:rPr>
          <w:caps/>
        </w:rPr>
        <w:fldChar w:fldCharType="begin"/>
      </w:r>
      <w:r>
        <w:instrText xml:space="preserve"> REF _Ref150709143 \r \h </w:instrText>
      </w:r>
      <w:r>
        <w:rPr>
          <w:caps/>
        </w:rPr>
      </w:r>
      <w:r>
        <w:rPr>
          <w:caps/>
        </w:rPr>
        <w:fldChar w:fldCharType="separate"/>
      </w:r>
      <w:r w:rsidR="00CE4DAB">
        <w:t>20</w:t>
      </w:r>
      <w:r>
        <w:rPr>
          <w:caps/>
        </w:rPr>
        <w:fldChar w:fldCharType="end"/>
      </w:r>
      <w:r w:rsidRPr="00AF27D7">
        <w:t>]</w:t>
      </w:r>
      <w:r>
        <w:t xml:space="preserve"> are met “as stated” by Westinghouse. </w:t>
      </w:r>
      <w:r w:rsidR="004A69F5">
        <w:t>One</w:t>
      </w:r>
      <w:r>
        <w:t xml:space="preserve"> guideline w</w:t>
      </w:r>
      <w:r w:rsidR="004A69F5">
        <w:t>as</w:t>
      </w:r>
      <w:r>
        <w:t xml:space="preserve"> met via compliance with </w:t>
      </w:r>
      <w:r w:rsidR="004A69F5">
        <w:t>its</w:t>
      </w:r>
      <w:r>
        <w:t xml:space="preserve"> objective and s</w:t>
      </w:r>
      <w:r w:rsidR="004A69F5">
        <w:t>everal guidelines</w:t>
      </w:r>
      <w:r>
        <w:t xml:space="preserve"> require site-specific scope to be performed.</w:t>
      </w:r>
    </w:p>
    <w:p w14:paraId="66C061D1" w14:textId="5AFA602D" w:rsidR="00403900" w:rsidRDefault="00403900" w:rsidP="00403900">
      <w:pPr>
        <w:jc w:val="both"/>
        <w:rPr>
          <w:lang w:eastAsia="zh-CN"/>
        </w:rPr>
      </w:pPr>
      <w:r>
        <w:rPr>
          <w:lang w:eastAsia="zh-CN"/>
        </w:rPr>
        <w:t>Seismic analyses of the AP1000 plant – using response spectra analysis, the equivalent static acceleration method, the mode superposition time-history method, and the complex frequency response analysis method – are performed for the safe shutdown earthquake (SSE) to determine the seismic force distribution for use in the design of the nuclear island structures, and to develop in-structure seismic responses (accelerations, displacements, and floor response spectra) for use in the analysis and design of seismic subsystems. For more information on seismic analyses refer to DCD Section 3.7 and Appendix 3G on Nuclear Island Seismic Analyses. Refer to Table 3G.1-1 for the summary of models and analysis methods.</w:t>
      </w:r>
    </w:p>
    <w:p w14:paraId="1DA288F8" w14:textId="0B7D5152" w:rsidR="00403900" w:rsidRDefault="00403900" w:rsidP="00403900">
      <w:pPr>
        <w:jc w:val="both"/>
        <w:rPr>
          <w:lang w:eastAsia="zh-CN"/>
        </w:rPr>
      </w:pPr>
      <w:r>
        <w:rPr>
          <w:lang w:eastAsia="zh-CN"/>
        </w:rPr>
        <w:t>Seismic systems are defined, according to SRP 3.7.2, Section II.3.a, as the Seismic Category I structures that are considered in conjunction with their foundation and supporting media to form a soil-structure interaction model. The SSI analyses generate a set of in-structure responses (design member forces, nodal accelerations, nodal displacements, and floor response spectra), which are used in the design and analysis of Seismic Category I structures, components, and seismic subsystems.</w:t>
      </w:r>
    </w:p>
    <w:p w14:paraId="228AD03E" w14:textId="29E0B8FB" w:rsidR="00403900" w:rsidRDefault="00403900" w:rsidP="00403900">
      <w:pPr>
        <w:jc w:val="both"/>
        <w:rPr>
          <w:lang w:eastAsia="zh-CN"/>
        </w:rPr>
      </w:pPr>
      <w:r>
        <w:rPr>
          <w:lang w:eastAsia="zh-CN"/>
        </w:rPr>
        <w:t>In addition to the design basis seismic analysis, the AP1000 plant nuclear island robustness was evaluated for a seismic margin assessment which extends to 67% above the SSE design basis PGA of 0.3g. This larger seismic event is referred to in the U.S. as the Review Level Earthquake (RLE), which has a PGA level for the AP1000 plant of 0.5g. A more detailed discussion of the seismic margin assessment is provided in Section 19.55 of the DCD. Many of the components presented in DCD Section 19.55 have HCLPF in excess of 0.5g.</w:t>
      </w:r>
    </w:p>
    <w:p w14:paraId="426396FE" w14:textId="77777777" w:rsidR="00403900" w:rsidRDefault="00403900" w:rsidP="00403900">
      <w:pPr>
        <w:jc w:val="both"/>
        <w:rPr>
          <w:lang w:eastAsia="zh-CN"/>
        </w:rPr>
      </w:pPr>
      <w:r>
        <w:rPr>
          <w:lang w:eastAsia="zh-CN"/>
        </w:rPr>
        <w:t>Analyses including adjacent buildings showed that the effect of the adjacent buildings on the Nuclear Island response was small. Based on this, the 3D SASSI analysis of the Nuclear Island can be performed without adjacent buildings. The Nuclear Island does affect the response of the adjacent buildings and the results of the 2D SASSI analyses are used for design of the adjacent</w:t>
      </w:r>
    </w:p>
    <w:p w14:paraId="0D5E3541" w14:textId="01A45828" w:rsidR="00AA59EF" w:rsidRDefault="00403900" w:rsidP="00403900">
      <w:pPr>
        <w:jc w:val="both"/>
        <w:rPr>
          <w:lang w:eastAsia="zh-CN"/>
        </w:rPr>
      </w:pPr>
      <w:r>
        <w:rPr>
          <w:lang w:eastAsia="zh-CN"/>
        </w:rPr>
        <w:t>buildings for the AP1000 plant. For the details on modelling and analysis see DCD Subsection 3.7.2.8.4 and Appendix 3G.</w:t>
      </w:r>
    </w:p>
    <w:p w14:paraId="7371097B" w14:textId="7008C878" w:rsidR="009B5409" w:rsidRDefault="009B5409" w:rsidP="009B5409">
      <w:pPr>
        <w:jc w:val="both"/>
        <w:rPr>
          <w:rFonts w:cstheme="minorHAnsi"/>
          <w:szCs w:val="22"/>
        </w:rPr>
      </w:pPr>
      <w:r>
        <w:rPr>
          <w:lang w:eastAsia="zh-CN"/>
        </w:rPr>
        <w:t xml:space="preserve">One </w:t>
      </w:r>
      <w:r w:rsidR="004A69F5">
        <w:rPr>
          <w:rFonts w:cstheme="minorHAnsi"/>
          <w:szCs w:val="22"/>
        </w:rPr>
        <w:t xml:space="preserve">CWO </w:t>
      </w:r>
      <w:r>
        <w:rPr>
          <w:rFonts w:cstheme="minorHAnsi"/>
          <w:szCs w:val="22"/>
        </w:rPr>
        <w:t>item w</w:t>
      </w:r>
      <w:r w:rsidR="00082166">
        <w:rPr>
          <w:rFonts w:cstheme="minorHAnsi"/>
          <w:szCs w:val="22"/>
        </w:rPr>
        <w:t>as</w:t>
      </w:r>
      <w:r>
        <w:rPr>
          <w:rFonts w:cstheme="minorHAnsi"/>
          <w:szCs w:val="22"/>
        </w:rPr>
        <w:t xml:space="preserve"> identified in </w:t>
      </w:r>
      <w:r>
        <w:rPr>
          <w:lang w:eastAsia="zh-CN"/>
        </w:rPr>
        <w:t>“</w:t>
      </w:r>
      <w:r w:rsidR="00082166">
        <w:t>Structural response</w:t>
      </w:r>
      <w:r>
        <w:rPr>
          <w:lang w:eastAsia="zh-CN"/>
        </w:rPr>
        <w:t>”</w:t>
      </w:r>
      <w:r w:rsidRPr="00F94C2F">
        <w:rPr>
          <w:rFonts w:cstheme="minorHAnsi"/>
          <w:szCs w:val="22"/>
        </w:rPr>
        <w:t xml:space="preserve"> </w:t>
      </w:r>
      <w:r>
        <w:rPr>
          <w:rFonts w:cstheme="minorHAnsi"/>
          <w:szCs w:val="22"/>
        </w:rPr>
        <w:t>subsection and is related to:</w:t>
      </w:r>
    </w:p>
    <w:p w14:paraId="0082C6B2" w14:textId="3138007A" w:rsidR="00E82E96" w:rsidRDefault="00791CC9" w:rsidP="00513590">
      <w:pPr>
        <w:pStyle w:val="ListParagraph"/>
        <w:numPr>
          <w:ilvl w:val="0"/>
          <w:numId w:val="108"/>
        </w:numPr>
        <w:jc w:val="both"/>
        <w:rPr>
          <w:lang w:eastAsia="zh-CN"/>
        </w:rPr>
      </w:pPr>
      <w:r w:rsidRPr="001009A3">
        <w:rPr>
          <w:b/>
          <w:bCs/>
          <w:lang w:eastAsia="zh-CN"/>
        </w:rPr>
        <w:t>(Item 5.8)</w:t>
      </w:r>
      <w:r>
        <w:rPr>
          <w:lang w:eastAsia="zh-CN"/>
        </w:rPr>
        <w:t xml:space="preserve"> </w:t>
      </w:r>
      <w:r w:rsidR="008F474A">
        <w:rPr>
          <w:lang w:eastAsia="zh-CN"/>
        </w:rPr>
        <w:t xml:space="preserve">Stiffness values for seismically isolated structures and </w:t>
      </w:r>
      <w:r w:rsidR="003F77E0" w:rsidRPr="00DD2B14">
        <w:t>variation in the stiffness of the isolators during the design life of the structure</w:t>
      </w:r>
      <w:r w:rsidR="003F77E0">
        <w:t>.</w:t>
      </w:r>
    </w:p>
    <w:p w14:paraId="4FA10F76" w14:textId="4383095C" w:rsidR="00814A89" w:rsidRDefault="004A69F5" w:rsidP="00814A89">
      <w:pPr>
        <w:jc w:val="both"/>
        <w:rPr>
          <w:rFonts w:cstheme="minorHAnsi"/>
          <w:szCs w:val="22"/>
        </w:rPr>
      </w:pPr>
      <w:r>
        <w:rPr>
          <w:lang w:eastAsia="zh-CN"/>
        </w:rPr>
        <w:t>POS</w:t>
      </w:r>
      <w:r w:rsidR="00814A89">
        <w:rPr>
          <w:lang w:eastAsia="zh-CN"/>
        </w:rPr>
        <w:t xml:space="preserve"> </w:t>
      </w:r>
      <w:r w:rsidR="00814A89" w:rsidRPr="006302E7">
        <w:rPr>
          <w:rFonts w:cstheme="minorHAnsi"/>
          <w:szCs w:val="22"/>
        </w:rPr>
        <w:t>items were identified in</w:t>
      </w:r>
      <w:r w:rsidR="00E94FDF">
        <w:rPr>
          <w:rFonts w:cstheme="minorHAnsi"/>
          <w:szCs w:val="22"/>
        </w:rPr>
        <w:t xml:space="preserve"> three</w:t>
      </w:r>
      <w:r w:rsidR="00814A89" w:rsidRPr="006302E7">
        <w:rPr>
          <w:rFonts w:cstheme="minorHAnsi"/>
          <w:szCs w:val="22"/>
        </w:rPr>
        <w:t xml:space="preserve"> subsections.</w:t>
      </w:r>
    </w:p>
    <w:p w14:paraId="70DB091E" w14:textId="2702BD60" w:rsidR="00814A89" w:rsidRPr="0020374D" w:rsidRDefault="00814A89" w:rsidP="00814A89">
      <w:pPr>
        <w:jc w:val="both"/>
        <w:rPr>
          <w:rFonts w:cstheme="minorHAnsi"/>
          <w:szCs w:val="22"/>
        </w:rPr>
      </w:pPr>
      <w:r>
        <w:t>“</w:t>
      </w:r>
      <w:r w:rsidR="00910B09">
        <w:t>Site response analysis</w:t>
      </w:r>
      <w:r>
        <w:t xml:space="preserve">” </w:t>
      </w:r>
      <w:r w:rsidRPr="00DB5F7A">
        <w:rPr>
          <w:rFonts w:cstheme="minorHAnsi"/>
          <w:szCs w:val="22"/>
        </w:rPr>
        <w:t>subsection contains</w:t>
      </w:r>
      <w:r>
        <w:rPr>
          <w:rFonts w:cstheme="minorHAnsi"/>
          <w:szCs w:val="22"/>
        </w:rPr>
        <w:t xml:space="preserve"> a</w:t>
      </w:r>
      <w:r w:rsidRPr="00DB5F7A">
        <w:rPr>
          <w:rFonts w:cstheme="minorHAnsi"/>
          <w:szCs w:val="22"/>
        </w:rPr>
        <w:t xml:space="preserve"> POS item</w:t>
      </w:r>
      <w:r>
        <w:rPr>
          <w:rFonts w:cstheme="minorHAnsi"/>
          <w:szCs w:val="22"/>
        </w:rPr>
        <w:t xml:space="preserve"> </w:t>
      </w:r>
      <w:r w:rsidRPr="00DB5F7A">
        <w:rPr>
          <w:rFonts w:cstheme="minorHAnsi"/>
          <w:szCs w:val="22"/>
        </w:rPr>
        <w:t>related to:</w:t>
      </w:r>
    </w:p>
    <w:p w14:paraId="1DF9B4BE" w14:textId="2D60ACCD" w:rsidR="00814A89" w:rsidRDefault="00814A89" w:rsidP="00513590">
      <w:pPr>
        <w:pStyle w:val="ListParagraph"/>
        <w:numPr>
          <w:ilvl w:val="0"/>
          <w:numId w:val="107"/>
        </w:numPr>
        <w:jc w:val="both"/>
        <w:rPr>
          <w:lang w:eastAsia="zh-CN"/>
        </w:rPr>
      </w:pPr>
      <w:r w:rsidRPr="00F27AAF">
        <w:rPr>
          <w:rFonts w:cstheme="minorHAnsi"/>
          <w:b/>
          <w:bCs/>
          <w:szCs w:val="22"/>
        </w:rPr>
        <w:t xml:space="preserve">(Item </w:t>
      </w:r>
      <w:r>
        <w:rPr>
          <w:rFonts w:cstheme="minorHAnsi"/>
          <w:b/>
          <w:bCs/>
          <w:szCs w:val="22"/>
        </w:rPr>
        <w:t>5.2</w:t>
      </w:r>
      <w:r w:rsidRPr="00F27AAF">
        <w:rPr>
          <w:rFonts w:cstheme="minorHAnsi"/>
          <w:b/>
          <w:bCs/>
          <w:szCs w:val="22"/>
        </w:rPr>
        <w:t>)</w:t>
      </w:r>
      <w:r>
        <w:rPr>
          <w:rFonts w:cstheme="minorHAnsi"/>
          <w:b/>
          <w:bCs/>
          <w:szCs w:val="22"/>
        </w:rPr>
        <w:t xml:space="preserve"> </w:t>
      </w:r>
      <w:r w:rsidR="00F74927" w:rsidRPr="00993968">
        <w:rPr>
          <w:rFonts w:cstheme="minorHAnsi"/>
          <w:szCs w:val="22"/>
        </w:rPr>
        <w:t xml:space="preserve">Performing </w:t>
      </w:r>
      <w:r w:rsidR="00757B23" w:rsidRPr="00993968">
        <w:t>ground</w:t>
      </w:r>
      <w:r w:rsidR="00757B23" w:rsidRPr="000933A2">
        <w:t xml:space="preserve"> (free field) response analysis</w:t>
      </w:r>
      <w:r w:rsidR="007E64B2">
        <w:t xml:space="preserve"> </w:t>
      </w:r>
      <w:r w:rsidR="00110923">
        <w:t>f</w:t>
      </w:r>
      <w:r w:rsidR="007E64B2" w:rsidRPr="000933A2">
        <w:t>or soil and soft rock sites</w:t>
      </w:r>
      <w:r w:rsidR="00110923">
        <w:t>.</w:t>
      </w:r>
    </w:p>
    <w:p w14:paraId="01CF07C0" w14:textId="26A072FC" w:rsidR="00910B09" w:rsidRPr="00CA6E21" w:rsidRDefault="00CA6E21" w:rsidP="00910B09">
      <w:pPr>
        <w:jc w:val="both"/>
        <w:rPr>
          <w:rFonts w:cstheme="minorHAnsi"/>
          <w:szCs w:val="22"/>
        </w:rPr>
      </w:pPr>
      <w:r>
        <w:rPr>
          <w:lang w:eastAsia="zh-CN"/>
        </w:rPr>
        <w:t>“</w:t>
      </w:r>
      <w:r>
        <w:t xml:space="preserve">Structural response” </w:t>
      </w:r>
      <w:r w:rsidRPr="00CA6E21">
        <w:rPr>
          <w:rFonts w:cstheme="minorHAnsi"/>
          <w:szCs w:val="22"/>
        </w:rPr>
        <w:t>subsection contains POS item</w:t>
      </w:r>
      <w:r w:rsidR="00E94FDF">
        <w:rPr>
          <w:rFonts w:cstheme="minorHAnsi"/>
          <w:szCs w:val="22"/>
        </w:rPr>
        <w:t>s</w:t>
      </w:r>
      <w:r w:rsidRPr="00CA6E21">
        <w:rPr>
          <w:rFonts w:cstheme="minorHAnsi"/>
          <w:szCs w:val="22"/>
        </w:rPr>
        <w:t xml:space="preserve"> related to:</w:t>
      </w:r>
    </w:p>
    <w:p w14:paraId="107D546D" w14:textId="7FDDCAE0" w:rsidR="00814A89" w:rsidRPr="00814A89" w:rsidRDefault="00814A89" w:rsidP="00513590">
      <w:pPr>
        <w:pStyle w:val="ListParagraph"/>
        <w:numPr>
          <w:ilvl w:val="0"/>
          <w:numId w:val="107"/>
        </w:numPr>
        <w:jc w:val="both"/>
        <w:rPr>
          <w:lang w:eastAsia="zh-CN"/>
        </w:rPr>
      </w:pPr>
      <w:r w:rsidRPr="00F27AAF">
        <w:rPr>
          <w:rFonts w:cstheme="minorHAnsi"/>
          <w:b/>
          <w:bCs/>
          <w:szCs w:val="22"/>
        </w:rPr>
        <w:t xml:space="preserve">(Item </w:t>
      </w:r>
      <w:r>
        <w:rPr>
          <w:rFonts w:cstheme="minorHAnsi"/>
          <w:b/>
          <w:bCs/>
          <w:szCs w:val="22"/>
        </w:rPr>
        <w:t>5.4</w:t>
      </w:r>
      <w:r w:rsidRPr="00F27AAF">
        <w:rPr>
          <w:rFonts w:cstheme="minorHAnsi"/>
          <w:b/>
          <w:bCs/>
          <w:szCs w:val="22"/>
        </w:rPr>
        <w:t>)</w:t>
      </w:r>
      <w:r>
        <w:rPr>
          <w:rFonts w:cstheme="minorHAnsi"/>
          <w:b/>
          <w:bCs/>
          <w:szCs w:val="22"/>
        </w:rPr>
        <w:t xml:space="preserve"> </w:t>
      </w:r>
      <w:r w:rsidR="006F591E" w:rsidRPr="00993968">
        <w:rPr>
          <w:rFonts w:cstheme="minorHAnsi"/>
          <w:szCs w:val="22"/>
        </w:rPr>
        <w:t xml:space="preserve">Recommendations applied to </w:t>
      </w:r>
      <w:r w:rsidR="00993968" w:rsidRPr="00993968">
        <w:rPr>
          <w:rFonts w:cstheme="minorHAnsi"/>
          <w:szCs w:val="22"/>
        </w:rPr>
        <w:t>calculations</w:t>
      </w:r>
      <w:r w:rsidR="007C3E54" w:rsidRPr="00993968">
        <w:rPr>
          <w:rFonts w:cstheme="minorHAnsi"/>
          <w:szCs w:val="22"/>
        </w:rPr>
        <w:t xml:space="preserve"> of </w:t>
      </w:r>
      <w:r w:rsidR="00993968" w:rsidRPr="00993968">
        <w:t>structural response.</w:t>
      </w:r>
    </w:p>
    <w:p w14:paraId="5379C301" w14:textId="1706E09C" w:rsidR="00814A89" w:rsidRPr="00814A89" w:rsidRDefault="00814A89" w:rsidP="00513590">
      <w:pPr>
        <w:pStyle w:val="ListParagraph"/>
        <w:numPr>
          <w:ilvl w:val="0"/>
          <w:numId w:val="107"/>
        </w:numPr>
        <w:jc w:val="both"/>
        <w:rPr>
          <w:lang w:eastAsia="zh-CN"/>
        </w:rPr>
      </w:pPr>
      <w:r w:rsidRPr="00F27AAF">
        <w:rPr>
          <w:rFonts w:cstheme="minorHAnsi"/>
          <w:b/>
          <w:bCs/>
          <w:szCs w:val="22"/>
        </w:rPr>
        <w:t xml:space="preserve">(Item </w:t>
      </w:r>
      <w:r>
        <w:rPr>
          <w:rFonts w:cstheme="minorHAnsi"/>
          <w:b/>
          <w:bCs/>
          <w:szCs w:val="22"/>
        </w:rPr>
        <w:t>5.5</w:t>
      </w:r>
      <w:r w:rsidRPr="00F27AAF">
        <w:rPr>
          <w:rFonts w:cstheme="minorHAnsi"/>
          <w:b/>
          <w:bCs/>
          <w:szCs w:val="22"/>
        </w:rPr>
        <w:t>)</w:t>
      </w:r>
      <w:r w:rsidR="00380163">
        <w:rPr>
          <w:rFonts w:cstheme="minorHAnsi"/>
          <w:b/>
          <w:bCs/>
          <w:szCs w:val="22"/>
        </w:rPr>
        <w:t xml:space="preserve"> </w:t>
      </w:r>
      <w:r w:rsidR="007B25C3">
        <w:rPr>
          <w:rFonts w:cstheme="minorHAnsi"/>
          <w:szCs w:val="22"/>
        </w:rPr>
        <w:t>S</w:t>
      </w:r>
      <w:r w:rsidR="0044470B" w:rsidRPr="00380163">
        <w:rPr>
          <w:rFonts w:cstheme="minorHAnsi"/>
          <w:szCs w:val="22"/>
        </w:rPr>
        <w:t xml:space="preserve">tructural response calculation </w:t>
      </w:r>
      <w:r w:rsidR="00380163" w:rsidRPr="00380163">
        <w:t>on the basis of the simultaneous application of the two horizontal components and one vertical component of seismic input, provided that the components of the seismic input are demonstrated to be statistically independent.</w:t>
      </w:r>
    </w:p>
    <w:p w14:paraId="2D21AC7D" w14:textId="1D16DD8E" w:rsidR="00814A89" w:rsidRDefault="00814A89" w:rsidP="00513590">
      <w:pPr>
        <w:pStyle w:val="ListParagraph"/>
        <w:numPr>
          <w:ilvl w:val="0"/>
          <w:numId w:val="107"/>
        </w:numPr>
        <w:jc w:val="both"/>
        <w:rPr>
          <w:lang w:eastAsia="zh-CN"/>
        </w:rPr>
      </w:pPr>
      <w:r w:rsidRPr="00F27AAF">
        <w:rPr>
          <w:rFonts w:cstheme="minorHAnsi"/>
          <w:b/>
          <w:bCs/>
          <w:szCs w:val="22"/>
        </w:rPr>
        <w:lastRenderedPageBreak/>
        <w:t xml:space="preserve">(Item </w:t>
      </w:r>
      <w:r>
        <w:rPr>
          <w:rFonts w:cstheme="minorHAnsi"/>
          <w:b/>
          <w:bCs/>
          <w:szCs w:val="22"/>
        </w:rPr>
        <w:t>5.15</w:t>
      </w:r>
      <w:r w:rsidRPr="00F27AAF">
        <w:rPr>
          <w:rFonts w:cstheme="minorHAnsi"/>
          <w:b/>
          <w:bCs/>
          <w:szCs w:val="22"/>
        </w:rPr>
        <w:t>)</w:t>
      </w:r>
      <w:r>
        <w:rPr>
          <w:rFonts w:cstheme="minorHAnsi"/>
          <w:b/>
          <w:bCs/>
          <w:szCs w:val="22"/>
        </w:rPr>
        <w:t xml:space="preserve"> </w:t>
      </w:r>
      <w:r w:rsidR="00BA30E7" w:rsidRPr="006A5E72">
        <w:rPr>
          <w:rFonts w:cstheme="minorHAnsi"/>
          <w:szCs w:val="22"/>
        </w:rPr>
        <w:t xml:space="preserve">Obtaining </w:t>
      </w:r>
      <w:r w:rsidR="00466C28" w:rsidRPr="006A5E72">
        <w:t>in</w:t>
      </w:r>
      <w:r w:rsidR="00466C28" w:rsidRPr="006A5E72">
        <w:rPr>
          <w:rFonts w:ascii="Cambria Math" w:hAnsi="Cambria Math" w:cs="Cambria Math"/>
        </w:rPr>
        <w:t>‑</w:t>
      </w:r>
      <w:r w:rsidR="00466C28" w:rsidRPr="006A5E72">
        <w:t>structure response spectra</w:t>
      </w:r>
      <w:r w:rsidR="005C4592" w:rsidRPr="006A5E72">
        <w:t>. Number of necessary analyses</w:t>
      </w:r>
      <w:r w:rsidR="006A5E72" w:rsidRPr="006A5E72">
        <w:t xml:space="preserve"> for each soil–structure configuration.</w:t>
      </w:r>
    </w:p>
    <w:p w14:paraId="7113497A" w14:textId="6B1AFDE8" w:rsidR="00CA6E21" w:rsidRPr="00814A89" w:rsidRDefault="00E94FDF" w:rsidP="00CA6E21">
      <w:pPr>
        <w:jc w:val="both"/>
        <w:rPr>
          <w:lang w:eastAsia="zh-CN"/>
        </w:rPr>
      </w:pPr>
      <w:r>
        <w:t>“Dynamic soil–structure interaction”</w:t>
      </w:r>
      <w:r w:rsidRPr="00E94FDF">
        <w:rPr>
          <w:rFonts w:cstheme="minorHAnsi"/>
          <w:szCs w:val="22"/>
        </w:rPr>
        <w:t xml:space="preserve"> </w:t>
      </w:r>
      <w:r w:rsidRPr="00CA6E21">
        <w:rPr>
          <w:rFonts w:cstheme="minorHAnsi"/>
          <w:szCs w:val="22"/>
        </w:rPr>
        <w:t>subsection contains POS item</w:t>
      </w:r>
      <w:r>
        <w:rPr>
          <w:rFonts w:cstheme="minorHAnsi"/>
          <w:szCs w:val="22"/>
        </w:rPr>
        <w:t>s</w:t>
      </w:r>
      <w:r w:rsidRPr="00CA6E21">
        <w:rPr>
          <w:rFonts w:cstheme="minorHAnsi"/>
          <w:szCs w:val="22"/>
        </w:rPr>
        <w:t xml:space="preserve"> related to:</w:t>
      </w:r>
    </w:p>
    <w:p w14:paraId="0D383E5F" w14:textId="2F0A3372" w:rsidR="00814A89" w:rsidRPr="00814A89" w:rsidRDefault="00814A89" w:rsidP="00513590">
      <w:pPr>
        <w:pStyle w:val="ListParagraph"/>
        <w:numPr>
          <w:ilvl w:val="0"/>
          <w:numId w:val="107"/>
        </w:numPr>
        <w:jc w:val="both"/>
        <w:rPr>
          <w:lang w:eastAsia="zh-CN"/>
        </w:rPr>
      </w:pPr>
      <w:r w:rsidRPr="00F27AAF">
        <w:rPr>
          <w:rFonts w:cstheme="minorHAnsi"/>
          <w:b/>
          <w:bCs/>
          <w:szCs w:val="22"/>
        </w:rPr>
        <w:t xml:space="preserve">(Item </w:t>
      </w:r>
      <w:r>
        <w:rPr>
          <w:rFonts w:cstheme="minorHAnsi"/>
          <w:b/>
          <w:bCs/>
          <w:szCs w:val="22"/>
        </w:rPr>
        <w:t>5.17</w:t>
      </w:r>
      <w:r w:rsidRPr="00F27AAF">
        <w:rPr>
          <w:rFonts w:cstheme="minorHAnsi"/>
          <w:b/>
          <w:bCs/>
          <w:szCs w:val="22"/>
        </w:rPr>
        <w:t>)</w:t>
      </w:r>
      <w:r>
        <w:rPr>
          <w:rFonts w:cstheme="minorHAnsi"/>
          <w:b/>
          <w:bCs/>
          <w:szCs w:val="22"/>
        </w:rPr>
        <w:t xml:space="preserve"> </w:t>
      </w:r>
      <w:r w:rsidR="00864966" w:rsidRPr="00864966">
        <w:rPr>
          <w:rFonts w:cstheme="minorHAnsi"/>
          <w:szCs w:val="22"/>
        </w:rPr>
        <w:t>Aspects to be assessed to identify</w:t>
      </w:r>
      <w:r w:rsidR="00864966">
        <w:rPr>
          <w:rFonts w:cstheme="minorHAnsi"/>
          <w:b/>
          <w:bCs/>
          <w:szCs w:val="22"/>
        </w:rPr>
        <w:t xml:space="preserve"> </w:t>
      </w:r>
      <w:r w:rsidR="00864966">
        <w:t>acceptable models and analysis procedures</w:t>
      </w:r>
      <w:r w:rsidR="00864966" w:rsidRPr="000041CD">
        <w:t xml:space="preserve"> </w:t>
      </w:r>
      <w:r w:rsidR="00864966">
        <w:t>when consideration of soil–structure interaction</w:t>
      </w:r>
      <w:r w:rsidR="00864966">
        <w:rPr>
          <w:vertAlign w:val="superscript"/>
        </w:rPr>
        <w:t xml:space="preserve"> </w:t>
      </w:r>
      <w:r w:rsidR="00864966">
        <w:t>effects is necessary.</w:t>
      </w:r>
    </w:p>
    <w:p w14:paraId="2959B8EC" w14:textId="3EC103CB" w:rsidR="00082166" w:rsidRDefault="00814A89" w:rsidP="00513590">
      <w:pPr>
        <w:pStyle w:val="ListParagraph"/>
        <w:numPr>
          <w:ilvl w:val="0"/>
          <w:numId w:val="107"/>
        </w:numPr>
        <w:jc w:val="both"/>
        <w:rPr>
          <w:lang w:eastAsia="zh-CN"/>
        </w:rPr>
      </w:pPr>
      <w:r w:rsidRPr="00F27AAF">
        <w:rPr>
          <w:rFonts w:cstheme="minorHAnsi"/>
          <w:b/>
          <w:bCs/>
          <w:szCs w:val="22"/>
        </w:rPr>
        <w:t xml:space="preserve">(Item </w:t>
      </w:r>
      <w:r>
        <w:rPr>
          <w:rFonts w:cstheme="minorHAnsi"/>
          <w:b/>
          <w:bCs/>
          <w:szCs w:val="22"/>
        </w:rPr>
        <w:t>5.25</w:t>
      </w:r>
      <w:r w:rsidRPr="00F27AAF">
        <w:rPr>
          <w:rFonts w:cstheme="minorHAnsi"/>
          <w:b/>
          <w:bCs/>
          <w:szCs w:val="22"/>
        </w:rPr>
        <w:t>)</w:t>
      </w:r>
      <w:r>
        <w:rPr>
          <w:rFonts w:cstheme="minorHAnsi"/>
          <w:b/>
          <w:bCs/>
          <w:szCs w:val="22"/>
        </w:rPr>
        <w:t xml:space="preserve"> </w:t>
      </w:r>
      <w:r w:rsidR="00C175B3" w:rsidRPr="002612F1">
        <w:rPr>
          <w:rFonts w:cstheme="minorHAnsi"/>
          <w:szCs w:val="22"/>
        </w:rPr>
        <w:t>Require</w:t>
      </w:r>
      <w:r w:rsidR="002612F1" w:rsidRPr="002612F1">
        <w:rPr>
          <w:rFonts w:cstheme="minorHAnsi"/>
          <w:szCs w:val="22"/>
        </w:rPr>
        <w:t>d level</w:t>
      </w:r>
      <w:r w:rsidR="00C175B3" w:rsidRPr="002612F1">
        <w:rPr>
          <w:rFonts w:cstheme="minorHAnsi"/>
          <w:szCs w:val="22"/>
        </w:rPr>
        <w:t xml:space="preserve"> </w:t>
      </w:r>
      <w:r w:rsidR="002612F1" w:rsidRPr="002612F1">
        <w:rPr>
          <w:rFonts w:cstheme="minorHAnsi"/>
          <w:szCs w:val="22"/>
        </w:rPr>
        <w:t>of</w:t>
      </w:r>
      <w:r w:rsidR="00C175B3" w:rsidRPr="002612F1">
        <w:rPr>
          <w:rFonts w:cstheme="minorHAnsi"/>
          <w:szCs w:val="22"/>
        </w:rPr>
        <w:t xml:space="preserve"> soil </w:t>
      </w:r>
      <w:r w:rsidR="002612F1" w:rsidRPr="002612F1">
        <w:t>discretization.</w:t>
      </w:r>
    </w:p>
    <w:p w14:paraId="2EB11006" w14:textId="21739508" w:rsidR="00EA55BC" w:rsidRPr="00AA59EF" w:rsidRDefault="00EA55BC" w:rsidP="00EA55BC">
      <w:pPr>
        <w:jc w:val="both"/>
        <w:rPr>
          <w:lang w:eastAsia="zh-CN"/>
        </w:rPr>
      </w:pPr>
      <w:r w:rsidRPr="00703621">
        <w:rPr>
          <w:i/>
          <w:iCs/>
          <w:lang w:eastAsia="zh-CN"/>
        </w:rPr>
        <w:t xml:space="preserve">Refer to </w:t>
      </w:r>
      <w:r w:rsidRPr="00703621">
        <w:rPr>
          <w:b/>
          <w:bCs/>
          <w:i/>
          <w:iCs/>
          <w:lang w:eastAsia="zh-CN"/>
        </w:rPr>
        <w:t>Subsection 2.</w:t>
      </w:r>
      <w:r>
        <w:rPr>
          <w:b/>
          <w:bCs/>
          <w:i/>
          <w:iCs/>
          <w:lang w:eastAsia="zh-CN"/>
        </w:rPr>
        <w:t>6</w:t>
      </w:r>
      <w:r w:rsidRPr="00703621">
        <w:rPr>
          <w:i/>
          <w:iCs/>
          <w:lang w:eastAsia="zh-CN"/>
        </w:rPr>
        <w:t xml:space="preserve"> of the compliance assessment report </w:t>
      </w:r>
      <w:r w:rsidRPr="00703621">
        <w:rPr>
          <w:i/>
          <w:iCs/>
        </w:rPr>
        <w:t>[</w:t>
      </w:r>
      <w:r w:rsidRPr="00703621">
        <w:rPr>
          <w:i/>
          <w:iCs/>
          <w:caps/>
        </w:rPr>
        <w:fldChar w:fldCharType="begin"/>
      </w:r>
      <w:r w:rsidRPr="00703621">
        <w:rPr>
          <w:i/>
          <w:iCs/>
        </w:rPr>
        <w:instrText xml:space="preserve"> REF _Ref150709174 \r \h </w:instrText>
      </w:r>
      <w:r w:rsidRPr="00703621">
        <w:rPr>
          <w:i/>
          <w:iCs/>
          <w:caps/>
        </w:rPr>
        <w:instrText xml:space="preserve"> \* MERGEFORMAT </w:instrText>
      </w:r>
      <w:r w:rsidRPr="00703621">
        <w:rPr>
          <w:i/>
          <w:iCs/>
          <w:caps/>
        </w:rPr>
      </w:r>
      <w:r w:rsidRPr="00703621">
        <w:rPr>
          <w:i/>
          <w:iCs/>
          <w:caps/>
        </w:rPr>
        <w:fldChar w:fldCharType="separate"/>
      </w:r>
      <w:r w:rsidR="00CE4DAB">
        <w:rPr>
          <w:i/>
          <w:iCs/>
        </w:rPr>
        <w:t>50</w:t>
      </w:r>
      <w:r w:rsidRPr="00703621">
        <w:rPr>
          <w:i/>
          <w:iCs/>
          <w:caps/>
        </w:rPr>
        <w:fldChar w:fldCharType="end"/>
      </w:r>
      <w:r w:rsidRPr="00703621">
        <w:rPr>
          <w:i/>
          <w:iCs/>
        </w:rPr>
        <w:t xml:space="preserve">] </w:t>
      </w:r>
      <w:r w:rsidRPr="00703621">
        <w:rPr>
          <w:i/>
          <w:iCs/>
          <w:lang w:eastAsia="zh-CN"/>
        </w:rPr>
        <w:t>for more details.</w:t>
      </w:r>
    </w:p>
    <w:p w14:paraId="2D2DB4CC" w14:textId="3B757468" w:rsidR="00B019B0" w:rsidRDefault="00B019B0" w:rsidP="00B019B0">
      <w:pPr>
        <w:pStyle w:val="Heading4"/>
      </w:pPr>
      <w:r>
        <w:t>Section 6 (</w:t>
      </w:r>
      <w:r w:rsidR="00AA59EF">
        <w:t>S</w:t>
      </w:r>
      <w:r w:rsidR="00BF5CD2">
        <w:t>eismic qualification</w:t>
      </w:r>
      <w:r>
        <w:t>)</w:t>
      </w:r>
    </w:p>
    <w:p w14:paraId="0F934801" w14:textId="450415A4" w:rsidR="005E3D5B" w:rsidRDefault="00214B56" w:rsidP="00AA59EF">
      <w:pPr>
        <w:rPr>
          <w:lang w:eastAsia="zh-CN"/>
        </w:rPr>
      </w:pPr>
      <w:r>
        <w:rPr>
          <w:lang w:eastAsia="zh-CN"/>
        </w:rPr>
        <w:t xml:space="preserve">All the guidelines </w:t>
      </w:r>
      <w:r w:rsidRPr="000E5A04">
        <w:rPr>
          <w:lang w:eastAsia="zh-CN"/>
        </w:rPr>
        <w:t>presented in</w:t>
      </w:r>
      <w:r>
        <w:rPr>
          <w:b/>
          <w:bCs/>
          <w:lang w:eastAsia="zh-CN"/>
        </w:rPr>
        <w:t xml:space="preserve"> </w:t>
      </w:r>
      <w:r w:rsidRPr="000D7902">
        <w:rPr>
          <w:b/>
          <w:bCs/>
          <w:lang w:eastAsia="zh-CN"/>
        </w:rPr>
        <w:t xml:space="preserve">Section </w:t>
      </w:r>
      <w:r>
        <w:rPr>
          <w:b/>
          <w:bCs/>
          <w:lang w:eastAsia="zh-CN"/>
        </w:rPr>
        <w:t>6</w:t>
      </w:r>
      <w:r>
        <w:rPr>
          <w:lang w:eastAsia="zh-CN"/>
        </w:rPr>
        <w:t xml:space="preserve"> of the reference document </w:t>
      </w:r>
      <w:r w:rsidRPr="00AF27D7">
        <w:t>[</w:t>
      </w:r>
      <w:r>
        <w:rPr>
          <w:caps/>
        </w:rPr>
        <w:fldChar w:fldCharType="begin"/>
      </w:r>
      <w:r>
        <w:instrText xml:space="preserve"> REF _Ref150709143 \r \h </w:instrText>
      </w:r>
      <w:r>
        <w:rPr>
          <w:caps/>
        </w:rPr>
      </w:r>
      <w:r>
        <w:rPr>
          <w:caps/>
        </w:rPr>
        <w:fldChar w:fldCharType="separate"/>
      </w:r>
      <w:r w:rsidR="00CE4DAB">
        <w:t>20</w:t>
      </w:r>
      <w:r>
        <w:rPr>
          <w:caps/>
        </w:rPr>
        <w:fldChar w:fldCharType="end"/>
      </w:r>
      <w:r w:rsidRPr="00AF27D7">
        <w:t>]</w:t>
      </w:r>
      <w:r>
        <w:t xml:space="preserve"> are met “as stated” by Westinghouse.</w:t>
      </w:r>
    </w:p>
    <w:p w14:paraId="616EC03C" w14:textId="17EA38D7" w:rsidR="00D467B9" w:rsidRPr="00AA59EF" w:rsidRDefault="00D467B9" w:rsidP="00AA59EF">
      <w:pPr>
        <w:rPr>
          <w:lang w:eastAsia="zh-CN"/>
        </w:rPr>
      </w:pPr>
      <w:r>
        <w:t>Inspection and maintenance program of the equipment is to be specified by the Owner basing on the input on aging degradation provided by Westinghouse.</w:t>
      </w:r>
    </w:p>
    <w:p w14:paraId="4D7DC1C9" w14:textId="44220D46" w:rsidR="00B019B0" w:rsidRDefault="00B019B0" w:rsidP="00B019B0">
      <w:pPr>
        <w:pStyle w:val="Heading4"/>
      </w:pPr>
      <w:r>
        <w:t>Section 7 (</w:t>
      </w:r>
      <w:r w:rsidR="00AA59EF">
        <w:t>S</w:t>
      </w:r>
      <w:r w:rsidR="00BF5CD2">
        <w:t>eismic margin to be achieved by the design</w:t>
      </w:r>
      <w:r>
        <w:t>)</w:t>
      </w:r>
    </w:p>
    <w:p w14:paraId="56C33B5E" w14:textId="65AFC3FF" w:rsidR="00A90C5B" w:rsidRPr="00A90C5B" w:rsidRDefault="00A90C5B" w:rsidP="00AE7878">
      <w:pPr>
        <w:jc w:val="both"/>
        <w:rPr>
          <w:lang w:eastAsia="zh-CN"/>
        </w:rPr>
      </w:pPr>
      <w:r>
        <w:rPr>
          <w:lang w:eastAsia="zh-CN"/>
        </w:rPr>
        <w:t>All the guidelines</w:t>
      </w:r>
      <w:r w:rsidRPr="000E5A04">
        <w:rPr>
          <w:b/>
          <w:bCs/>
          <w:lang w:eastAsia="zh-CN"/>
        </w:rPr>
        <w:t xml:space="preserve"> </w:t>
      </w:r>
      <w:r w:rsidRPr="000E5A04">
        <w:rPr>
          <w:lang w:eastAsia="zh-CN"/>
        </w:rPr>
        <w:t>presented in</w:t>
      </w:r>
      <w:r>
        <w:rPr>
          <w:b/>
          <w:bCs/>
          <w:lang w:eastAsia="zh-CN"/>
        </w:rPr>
        <w:t xml:space="preserve"> </w:t>
      </w:r>
      <w:r w:rsidRPr="000D7902">
        <w:rPr>
          <w:b/>
          <w:bCs/>
          <w:lang w:eastAsia="zh-CN"/>
        </w:rPr>
        <w:t xml:space="preserve">Section </w:t>
      </w:r>
      <w:r>
        <w:rPr>
          <w:b/>
          <w:bCs/>
          <w:lang w:eastAsia="zh-CN"/>
        </w:rPr>
        <w:t>7</w:t>
      </w:r>
      <w:r>
        <w:rPr>
          <w:lang w:eastAsia="zh-CN"/>
        </w:rPr>
        <w:t xml:space="preserve"> of the reference document </w:t>
      </w:r>
      <w:r w:rsidRPr="00AF27D7">
        <w:t>[</w:t>
      </w:r>
      <w:r>
        <w:rPr>
          <w:caps/>
        </w:rPr>
        <w:fldChar w:fldCharType="begin"/>
      </w:r>
      <w:r>
        <w:instrText xml:space="preserve"> REF _Ref150709143 \r \h </w:instrText>
      </w:r>
      <w:r>
        <w:rPr>
          <w:caps/>
        </w:rPr>
      </w:r>
      <w:r>
        <w:rPr>
          <w:caps/>
        </w:rPr>
        <w:fldChar w:fldCharType="separate"/>
      </w:r>
      <w:r w:rsidR="00CE4DAB">
        <w:t>20</w:t>
      </w:r>
      <w:r>
        <w:rPr>
          <w:caps/>
        </w:rPr>
        <w:fldChar w:fldCharType="end"/>
      </w:r>
      <w:r w:rsidRPr="00AF27D7">
        <w:t>]</w:t>
      </w:r>
      <w:r>
        <w:t xml:space="preserve">, except for one, are met “as stated” by Westinghouse. One guideline </w:t>
      </w:r>
      <w:r w:rsidR="00AE7878">
        <w:t>is</w:t>
      </w:r>
      <w:r>
        <w:t xml:space="preserve"> met via compliance with its objective and several guidelines require site-specific </w:t>
      </w:r>
      <w:r w:rsidR="00AE7878">
        <w:t>inputs by Owner.</w:t>
      </w:r>
    </w:p>
    <w:p w14:paraId="6A842E93" w14:textId="2A090258" w:rsidR="00633818" w:rsidRDefault="00633818" w:rsidP="00633818">
      <w:pPr>
        <w:jc w:val="both"/>
        <w:rPr>
          <w:rFonts w:eastAsia="MS Mincho"/>
        </w:rPr>
      </w:pPr>
      <w:r>
        <w:t>In addition to the design basis seismic analysis, the AP1000 plant nuclear island robustness was evaluated for a seismic margin assessment which extends to 67% above the SSE design basis PGA of 0.3g. This larger seismic event is referred to in the U.S. as the Review Level Earthquake (RLE), which has a PGA level for the AP1000 plant of 0.5g. A more detailed discussion of the seismic margin assessment is provided in Section 19.55 of the DCD.</w:t>
      </w:r>
      <w:r w:rsidRPr="005D79AB">
        <w:rPr>
          <w:rFonts w:eastAsia="MS Mincho"/>
        </w:rPr>
        <w:t xml:space="preserve"> Many of the components presented in DCD </w:t>
      </w:r>
      <w:r>
        <w:rPr>
          <w:rFonts w:eastAsia="MS Mincho"/>
        </w:rPr>
        <w:t>Section</w:t>
      </w:r>
      <w:r w:rsidRPr="005D79AB">
        <w:rPr>
          <w:rFonts w:eastAsia="MS Mincho"/>
        </w:rPr>
        <w:t xml:space="preserve"> 19.55 have HCLPF in excess of 0.5g</w:t>
      </w:r>
      <w:r>
        <w:rPr>
          <w:rFonts w:eastAsia="MS Mincho"/>
        </w:rPr>
        <w:t xml:space="preserve"> which proves robustness in avoiding the cliff edge effects and significantly limits early radioactive releases following an earthquake. </w:t>
      </w:r>
    </w:p>
    <w:p w14:paraId="65851971" w14:textId="6BFBA4CD" w:rsidR="00AA59EF" w:rsidRDefault="00633818" w:rsidP="00633818">
      <w:pPr>
        <w:jc w:val="both"/>
      </w:pPr>
      <w:r>
        <w:t>The obtained seismic margin (HCLPF capacity) and fragilities for all sequences leading to core damage or large early release for the AP1000 standard plant is sufficient enough to bring the plant to a safe, stable condition following a Review Level Earthquake. Site-specific Seismic Margin Assessment and meeting the requirement of a specific regulatory body is the Owner’s scope.</w:t>
      </w:r>
    </w:p>
    <w:p w14:paraId="47AC5F9D" w14:textId="7BDCC67E" w:rsidR="00633818" w:rsidRDefault="00633818" w:rsidP="00633818">
      <w:pPr>
        <w:jc w:val="both"/>
        <w:rPr>
          <w:rFonts w:cstheme="minorHAnsi"/>
          <w:szCs w:val="22"/>
        </w:rPr>
      </w:pPr>
      <w:r>
        <w:rPr>
          <w:lang w:eastAsia="zh-CN"/>
        </w:rPr>
        <w:t>One</w:t>
      </w:r>
      <w:r w:rsidR="00AE7878">
        <w:rPr>
          <w:rFonts w:cstheme="minorHAnsi"/>
          <w:szCs w:val="22"/>
        </w:rPr>
        <w:t xml:space="preserve"> CWO</w:t>
      </w:r>
      <w:r>
        <w:rPr>
          <w:rFonts w:cstheme="minorHAnsi"/>
          <w:szCs w:val="22"/>
        </w:rPr>
        <w:t xml:space="preserve"> item was identified in </w:t>
      </w:r>
      <w:r>
        <w:rPr>
          <w:lang w:eastAsia="zh-CN"/>
        </w:rPr>
        <w:t>“</w:t>
      </w:r>
      <w:r w:rsidR="00BC4F23">
        <w:t>Procedures to assess the seismic margin</w:t>
      </w:r>
      <w:r>
        <w:rPr>
          <w:lang w:eastAsia="zh-CN"/>
        </w:rPr>
        <w:t>”</w:t>
      </w:r>
      <w:r w:rsidRPr="00F94C2F">
        <w:rPr>
          <w:rFonts w:cstheme="minorHAnsi"/>
          <w:szCs w:val="22"/>
        </w:rPr>
        <w:t xml:space="preserve"> </w:t>
      </w:r>
      <w:r>
        <w:rPr>
          <w:rFonts w:cstheme="minorHAnsi"/>
          <w:szCs w:val="22"/>
        </w:rPr>
        <w:t>subsection and is related to:</w:t>
      </w:r>
    </w:p>
    <w:p w14:paraId="4BA98C8F" w14:textId="4098E012" w:rsidR="00633818" w:rsidRDefault="00601550" w:rsidP="00513590">
      <w:pPr>
        <w:pStyle w:val="ListParagraph"/>
        <w:numPr>
          <w:ilvl w:val="0"/>
          <w:numId w:val="109"/>
        </w:numPr>
        <w:jc w:val="both"/>
      </w:pPr>
      <w:r w:rsidRPr="00AE7878">
        <w:rPr>
          <w:b/>
          <w:bCs/>
          <w:lang w:eastAsia="zh-CN"/>
        </w:rPr>
        <w:t>(Item 7.7)</w:t>
      </w:r>
      <w:r w:rsidRPr="00F01554">
        <w:rPr>
          <w:b/>
          <w:bCs/>
          <w:lang w:eastAsia="zh-CN"/>
        </w:rPr>
        <w:t xml:space="preserve"> </w:t>
      </w:r>
      <w:r w:rsidR="00F01554" w:rsidRPr="00146A0C">
        <w:t>Procedures for quantification of seismic margins for existing nuclear installations</w:t>
      </w:r>
      <w:r w:rsidR="00F01554">
        <w:t>.</w:t>
      </w:r>
    </w:p>
    <w:p w14:paraId="2D2F28BF" w14:textId="30E9B63E" w:rsidR="00F01554" w:rsidRDefault="00111FEB" w:rsidP="00633818">
      <w:pPr>
        <w:jc w:val="both"/>
        <w:rPr>
          <w:rFonts w:cstheme="minorHAnsi"/>
          <w:szCs w:val="22"/>
        </w:rPr>
      </w:pPr>
      <w:r>
        <w:rPr>
          <w:lang w:eastAsia="zh-CN"/>
        </w:rPr>
        <w:t xml:space="preserve">POS </w:t>
      </w:r>
      <w:r w:rsidR="00DB6F59" w:rsidRPr="006302E7">
        <w:rPr>
          <w:rFonts w:cstheme="minorHAnsi"/>
          <w:szCs w:val="22"/>
        </w:rPr>
        <w:t>items were identified in</w:t>
      </w:r>
      <w:r w:rsidR="00DB6F59">
        <w:rPr>
          <w:rFonts w:cstheme="minorHAnsi"/>
          <w:szCs w:val="22"/>
        </w:rPr>
        <w:t xml:space="preserve"> t</w:t>
      </w:r>
      <w:r w:rsidR="00A24DC8">
        <w:rPr>
          <w:rFonts w:cstheme="minorHAnsi"/>
          <w:szCs w:val="22"/>
        </w:rPr>
        <w:t xml:space="preserve">wo </w:t>
      </w:r>
      <w:r w:rsidR="00DB6F59" w:rsidRPr="006302E7">
        <w:rPr>
          <w:rFonts w:cstheme="minorHAnsi"/>
          <w:szCs w:val="22"/>
        </w:rPr>
        <w:t>subsections.</w:t>
      </w:r>
    </w:p>
    <w:p w14:paraId="4F682DD3" w14:textId="78244925" w:rsidR="002662D2" w:rsidRDefault="002662D2" w:rsidP="00633818">
      <w:pPr>
        <w:jc w:val="both"/>
        <w:rPr>
          <w:rFonts w:cstheme="minorHAnsi"/>
          <w:szCs w:val="22"/>
        </w:rPr>
      </w:pPr>
      <w:r>
        <w:rPr>
          <w:rFonts w:cstheme="minorHAnsi"/>
          <w:szCs w:val="22"/>
        </w:rPr>
        <w:t>“</w:t>
      </w:r>
      <w:r>
        <w:t>Concept of seismic margin</w:t>
      </w:r>
      <w:r>
        <w:rPr>
          <w:rFonts w:cstheme="minorHAnsi"/>
          <w:szCs w:val="22"/>
        </w:rPr>
        <w:t>”</w:t>
      </w:r>
      <w:r w:rsidRPr="002662D2">
        <w:rPr>
          <w:rFonts w:cstheme="minorHAnsi"/>
          <w:szCs w:val="22"/>
        </w:rPr>
        <w:t xml:space="preserve"> </w:t>
      </w:r>
      <w:r w:rsidRPr="00DB5F7A">
        <w:rPr>
          <w:rFonts w:cstheme="minorHAnsi"/>
          <w:szCs w:val="22"/>
        </w:rPr>
        <w:t>subsection contains</w:t>
      </w:r>
      <w:r>
        <w:rPr>
          <w:rFonts w:cstheme="minorHAnsi"/>
          <w:szCs w:val="22"/>
        </w:rPr>
        <w:t xml:space="preserve"> a</w:t>
      </w:r>
      <w:r w:rsidRPr="00DB5F7A">
        <w:rPr>
          <w:rFonts w:cstheme="minorHAnsi"/>
          <w:szCs w:val="22"/>
        </w:rPr>
        <w:t xml:space="preserve"> POS item</w:t>
      </w:r>
      <w:r>
        <w:rPr>
          <w:rFonts w:cstheme="minorHAnsi"/>
          <w:szCs w:val="22"/>
        </w:rPr>
        <w:t xml:space="preserve"> </w:t>
      </w:r>
      <w:r w:rsidRPr="00DB5F7A">
        <w:rPr>
          <w:rFonts w:cstheme="minorHAnsi"/>
          <w:szCs w:val="22"/>
        </w:rPr>
        <w:t>related to:</w:t>
      </w:r>
    </w:p>
    <w:p w14:paraId="2344FE0F" w14:textId="28B7AAE4" w:rsidR="00DA4ED1" w:rsidRPr="002662D2" w:rsidRDefault="00DA4ED1" w:rsidP="00513590">
      <w:pPr>
        <w:pStyle w:val="ListParagraph"/>
        <w:numPr>
          <w:ilvl w:val="0"/>
          <w:numId w:val="109"/>
        </w:numPr>
        <w:jc w:val="both"/>
        <w:rPr>
          <w:b/>
          <w:bCs/>
          <w:lang w:eastAsia="zh-CN"/>
        </w:rPr>
      </w:pPr>
      <w:r w:rsidRPr="00DA4ED1">
        <w:rPr>
          <w:rFonts w:cstheme="minorHAnsi"/>
          <w:b/>
          <w:bCs/>
          <w:szCs w:val="22"/>
        </w:rPr>
        <w:t>(Item 7.1)</w:t>
      </w:r>
      <w:r w:rsidR="008F6781" w:rsidRPr="008F6781">
        <w:t xml:space="preserve"> </w:t>
      </w:r>
      <w:r w:rsidR="008F6781">
        <w:t>Provision of t</w:t>
      </w:r>
      <w:r w:rsidR="008F6781" w:rsidRPr="003634D3">
        <w:t>he seismic margin in the design by a conservative definition of SL</w:t>
      </w:r>
      <w:r w:rsidR="008F6781" w:rsidRPr="003634D3">
        <w:rPr>
          <w:rFonts w:ascii="Cambria Math" w:hAnsi="Cambria Math" w:cs="Cambria Math"/>
        </w:rPr>
        <w:t>‑</w:t>
      </w:r>
      <w:r w:rsidR="008F6781" w:rsidRPr="003634D3">
        <w:t>2 and by acceptance criteria specified in applicable nuclear design codes</w:t>
      </w:r>
      <w:r w:rsidR="00DE75DE">
        <w:t>.</w:t>
      </w:r>
    </w:p>
    <w:p w14:paraId="687EB8AE" w14:textId="204AA6C0" w:rsidR="002662D2" w:rsidRPr="002662D2" w:rsidRDefault="002662D2" w:rsidP="002662D2">
      <w:pPr>
        <w:jc w:val="both"/>
        <w:rPr>
          <w:b/>
          <w:bCs/>
          <w:lang w:eastAsia="zh-CN"/>
        </w:rPr>
      </w:pPr>
      <w:r>
        <w:rPr>
          <w:lang w:eastAsia="zh-CN"/>
        </w:rPr>
        <w:t>“</w:t>
      </w:r>
      <w:r w:rsidR="00BC4F23">
        <w:t>Procedures to assess the seismic margin</w:t>
      </w:r>
      <w:r>
        <w:rPr>
          <w:lang w:eastAsia="zh-CN"/>
        </w:rPr>
        <w:t>”</w:t>
      </w:r>
      <w:r w:rsidRPr="002662D2">
        <w:rPr>
          <w:rFonts w:cstheme="minorHAnsi"/>
          <w:szCs w:val="22"/>
        </w:rPr>
        <w:t xml:space="preserve"> </w:t>
      </w:r>
      <w:r w:rsidRPr="00DB5F7A">
        <w:rPr>
          <w:rFonts w:cstheme="minorHAnsi"/>
          <w:szCs w:val="22"/>
        </w:rPr>
        <w:t>subsection contains</w:t>
      </w:r>
      <w:r>
        <w:rPr>
          <w:rFonts w:cstheme="minorHAnsi"/>
          <w:szCs w:val="22"/>
        </w:rPr>
        <w:t xml:space="preserve"> </w:t>
      </w:r>
      <w:r w:rsidRPr="00DB5F7A">
        <w:rPr>
          <w:rFonts w:cstheme="minorHAnsi"/>
          <w:szCs w:val="22"/>
        </w:rPr>
        <w:t>POS item</w:t>
      </w:r>
      <w:r>
        <w:rPr>
          <w:rFonts w:cstheme="minorHAnsi"/>
          <w:szCs w:val="22"/>
        </w:rPr>
        <w:t xml:space="preserve">s </w:t>
      </w:r>
      <w:r w:rsidRPr="00DB5F7A">
        <w:rPr>
          <w:rFonts w:cstheme="minorHAnsi"/>
          <w:szCs w:val="22"/>
        </w:rPr>
        <w:t>related to:</w:t>
      </w:r>
    </w:p>
    <w:p w14:paraId="39BE3D10" w14:textId="2ED1D67E" w:rsidR="00DA4ED1" w:rsidRPr="00DA4ED1" w:rsidRDefault="00DA4ED1" w:rsidP="00513590">
      <w:pPr>
        <w:pStyle w:val="ListParagraph"/>
        <w:numPr>
          <w:ilvl w:val="0"/>
          <w:numId w:val="109"/>
        </w:numPr>
        <w:jc w:val="both"/>
        <w:rPr>
          <w:b/>
          <w:bCs/>
          <w:lang w:eastAsia="zh-CN"/>
        </w:rPr>
      </w:pPr>
      <w:r w:rsidRPr="00DA4ED1">
        <w:rPr>
          <w:rFonts w:cstheme="minorHAnsi"/>
          <w:b/>
          <w:bCs/>
          <w:szCs w:val="22"/>
        </w:rPr>
        <w:t>(Item 7.</w:t>
      </w:r>
      <w:r>
        <w:rPr>
          <w:rFonts w:cstheme="minorHAnsi"/>
          <w:b/>
          <w:bCs/>
          <w:szCs w:val="22"/>
        </w:rPr>
        <w:t>7</w:t>
      </w:r>
      <w:r w:rsidRPr="00DA4ED1">
        <w:rPr>
          <w:rFonts w:cstheme="minorHAnsi"/>
          <w:b/>
          <w:bCs/>
          <w:szCs w:val="22"/>
        </w:rPr>
        <w:t>)</w:t>
      </w:r>
      <w:r w:rsidR="00DE75DE" w:rsidRPr="00DE75DE">
        <w:t xml:space="preserve"> </w:t>
      </w:r>
      <w:r w:rsidR="00DE75DE" w:rsidRPr="00146A0C">
        <w:t>Procedures for quantification of seismic margins for existing nuclear installations</w:t>
      </w:r>
      <w:r w:rsidR="00DE75DE">
        <w:t>.</w:t>
      </w:r>
    </w:p>
    <w:p w14:paraId="3BE10787" w14:textId="2CE47477" w:rsidR="00DA4ED1" w:rsidRPr="00EA55BC" w:rsidRDefault="00DA4ED1" w:rsidP="00513590">
      <w:pPr>
        <w:pStyle w:val="ListParagraph"/>
        <w:numPr>
          <w:ilvl w:val="0"/>
          <w:numId w:val="109"/>
        </w:numPr>
        <w:jc w:val="both"/>
        <w:rPr>
          <w:b/>
          <w:bCs/>
          <w:lang w:eastAsia="zh-CN"/>
        </w:rPr>
      </w:pPr>
      <w:r w:rsidRPr="00DA4ED1">
        <w:rPr>
          <w:rFonts w:cstheme="minorHAnsi"/>
          <w:b/>
          <w:bCs/>
          <w:szCs w:val="22"/>
        </w:rPr>
        <w:t>(Item 7.1</w:t>
      </w:r>
      <w:r>
        <w:rPr>
          <w:rFonts w:cstheme="minorHAnsi"/>
          <w:b/>
          <w:bCs/>
          <w:szCs w:val="22"/>
        </w:rPr>
        <w:t>1</w:t>
      </w:r>
      <w:r w:rsidRPr="00DA4ED1">
        <w:rPr>
          <w:rFonts w:cstheme="minorHAnsi"/>
          <w:b/>
          <w:bCs/>
          <w:szCs w:val="22"/>
        </w:rPr>
        <w:t>)</w:t>
      </w:r>
      <w:r w:rsidR="007A09BF">
        <w:rPr>
          <w:rFonts w:cstheme="minorHAnsi"/>
          <w:b/>
          <w:bCs/>
          <w:szCs w:val="22"/>
        </w:rPr>
        <w:t xml:space="preserve"> </w:t>
      </w:r>
      <w:r w:rsidR="007A09BF" w:rsidRPr="00B62495">
        <w:rPr>
          <w:rFonts w:cstheme="minorHAnsi"/>
          <w:szCs w:val="22"/>
        </w:rPr>
        <w:t xml:space="preserve">Comparing </w:t>
      </w:r>
      <w:r w:rsidR="000966B4" w:rsidRPr="00B62495">
        <w:t>the seismic margin (HCLPF capacity) for the installation</w:t>
      </w:r>
      <w:r w:rsidR="00B62495" w:rsidRPr="00B62495">
        <w:t xml:space="preserve"> with the adequate seismic margin or with values established by the regulatory body.</w:t>
      </w:r>
    </w:p>
    <w:p w14:paraId="3895C1BF" w14:textId="2B477F5C" w:rsidR="00EA55BC" w:rsidRPr="00EA55BC" w:rsidRDefault="00EA55BC" w:rsidP="00EA55BC">
      <w:pPr>
        <w:jc w:val="both"/>
        <w:rPr>
          <w:b/>
          <w:bCs/>
          <w:lang w:eastAsia="zh-CN"/>
        </w:rPr>
      </w:pPr>
      <w:r w:rsidRPr="00703621">
        <w:rPr>
          <w:i/>
          <w:iCs/>
          <w:lang w:eastAsia="zh-CN"/>
        </w:rPr>
        <w:t xml:space="preserve">Refer to </w:t>
      </w:r>
      <w:r w:rsidRPr="00703621">
        <w:rPr>
          <w:b/>
          <w:bCs/>
          <w:i/>
          <w:iCs/>
          <w:lang w:eastAsia="zh-CN"/>
        </w:rPr>
        <w:t>Subsection 2.</w:t>
      </w:r>
      <w:r>
        <w:rPr>
          <w:b/>
          <w:bCs/>
          <w:i/>
          <w:iCs/>
          <w:lang w:eastAsia="zh-CN"/>
        </w:rPr>
        <w:t>8</w:t>
      </w:r>
      <w:r w:rsidRPr="00703621">
        <w:rPr>
          <w:i/>
          <w:iCs/>
          <w:lang w:eastAsia="zh-CN"/>
        </w:rPr>
        <w:t xml:space="preserve"> of the compliance assessment report </w:t>
      </w:r>
      <w:r w:rsidRPr="00703621">
        <w:rPr>
          <w:i/>
          <w:iCs/>
        </w:rPr>
        <w:t>[</w:t>
      </w:r>
      <w:r w:rsidRPr="00703621">
        <w:rPr>
          <w:i/>
          <w:iCs/>
          <w:caps/>
        </w:rPr>
        <w:fldChar w:fldCharType="begin"/>
      </w:r>
      <w:r w:rsidRPr="00703621">
        <w:rPr>
          <w:i/>
          <w:iCs/>
        </w:rPr>
        <w:instrText xml:space="preserve"> REF _Ref150709174 \r \h </w:instrText>
      </w:r>
      <w:r w:rsidRPr="00703621">
        <w:rPr>
          <w:i/>
          <w:iCs/>
          <w:caps/>
        </w:rPr>
        <w:instrText xml:space="preserve"> \* MERGEFORMAT </w:instrText>
      </w:r>
      <w:r w:rsidRPr="00703621">
        <w:rPr>
          <w:i/>
          <w:iCs/>
          <w:caps/>
        </w:rPr>
      </w:r>
      <w:r w:rsidRPr="00703621">
        <w:rPr>
          <w:i/>
          <w:iCs/>
          <w:caps/>
        </w:rPr>
        <w:fldChar w:fldCharType="separate"/>
      </w:r>
      <w:r w:rsidR="00CE4DAB">
        <w:rPr>
          <w:i/>
          <w:iCs/>
        </w:rPr>
        <w:t>50</w:t>
      </w:r>
      <w:r w:rsidRPr="00703621">
        <w:rPr>
          <w:i/>
          <w:iCs/>
          <w:caps/>
        </w:rPr>
        <w:fldChar w:fldCharType="end"/>
      </w:r>
      <w:r w:rsidRPr="00703621">
        <w:rPr>
          <w:i/>
          <w:iCs/>
        </w:rPr>
        <w:t xml:space="preserve">] </w:t>
      </w:r>
      <w:r w:rsidRPr="00703621">
        <w:rPr>
          <w:i/>
          <w:iCs/>
          <w:lang w:eastAsia="zh-CN"/>
        </w:rPr>
        <w:t>for more details.</w:t>
      </w:r>
    </w:p>
    <w:p w14:paraId="058484D4" w14:textId="2E12DFC8" w:rsidR="00B019B0" w:rsidRDefault="00B019B0" w:rsidP="00B019B0">
      <w:pPr>
        <w:pStyle w:val="Heading4"/>
      </w:pPr>
      <w:r>
        <w:lastRenderedPageBreak/>
        <w:t>Section 8 (</w:t>
      </w:r>
      <w:r w:rsidR="00AA59EF">
        <w:t>S</w:t>
      </w:r>
      <w:r w:rsidR="00BF5CD2">
        <w:t>eismic instrumentation and post</w:t>
      </w:r>
      <w:r w:rsidR="00BF5CD2">
        <w:noBreakHyphen/>
        <w:t>earthquake actions</w:t>
      </w:r>
      <w:r>
        <w:t>)</w:t>
      </w:r>
    </w:p>
    <w:p w14:paraId="1DB530CC" w14:textId="6B4C3BFC" w:rsidR="00772E7C" w:rsidRDefault="00C4335B" w:rsidP="00811595">
      <w:pPr>
        <w:jc w:val="both"/>
        <w:rPr>
          <w:lang w:eastAsia="zh-CN"/>
        </w:rPr>
      </w:pPr>
      <w:r>
        <w:rPr>
          <w:lang w:eastAsia="zh-CN"/>
        </w:rPr>
        <w:t>Most of the guidelines</w:t>
      </w:r>
      <w:r w:rsidRPr="00C4335B">
        <w:rPr>
          <w:b/>
          <w:bCs/>
          <w:lang w:eastAsia="zh-CN"/>
        </w:rPr>
        <w:t xml:space="preserve"> </w:t>
      </w:r>
      <w:r w:rsidRPr="00C4335B">
        <w:rPr>
          <w:lang w:eastAsia="zh-CN"/>
        </w:rPr>
        <w:t>presented in</w:t>
      </w:r>
      <w:r>
        <w:rPr>
          <w:b/>
          <w:bCs/>
          <w:lang w:eastAsia="zh-CN"/>
        </w:rPr>
        <w:t xml:space="preserve"> </w:t>
      </w:r>
      <w:r w:rsidRPr="000D7902">
        <w:rPr>
          <w:b/>
          <w:bCs/>
          <w:lang w:eastAsia="zh-CN"/>
        </w:rPr>
        <w:t xml:space="preserve">Section </w:t>
      </w:r>
      <w:r>
        <w:rPr>
          <w:b/>
          <w:bCs/>
          <w:lang w:eastAsia="zh-CN"/>
        </w:rPr>
        <w:t>8</w:t>
      </w:r>
      <w:r>
        <w:rPr>
          <w:lang w:eastAsia="zh-CN"/>
        </w:rPr>
        <w:t xml:space="preserve"> of the reference document </w:t>
      </w:r>
      <w:r w:rsidRPr="00AF27D7">
        <w:t>[</w:t>
      </w:r>
      <w:r>
        <w:rPr>
          <w:caps/>
        </w:rPr>
        <w:fldChar w:fldCharType="begin"/>
      </w:r>
      <w:r>
        <w:instrText xml:space="preserve"> REF _Ref150709143 \r \h </w:instrText>
      </w:r>
      <w:r>
        <w:rPr>
          <w:caps/>
        </w:rPr>
      </w:r>
      <w:r>
        <w:rPr>
          <w:caps/>
        </w:rPr>
        <w:fldChar w:fldCharType="separate"/>
      </w:r>
      <w:r w:rsidR="00CE4DAB">
        <w:t>20</w:t>
      </w:r>
      <w:r>
        <w:rPr>
          <w:caps/>
        </w:rPr>
        <w:fldChar w:fldCharType="end"/>
      </w:r>
      <w:r w:rsidRPr="00AF27D7">
        <w:t>]</w:t>
      </w:r>
      <w:r>
        <w:t>,</w:t>
      </w:r>
      <w:r w:rsidR="008401BD">
        <w:t xml:space="preserve"> are responsibility of the Owner and are site-specific.</w:t>
      </w:r>
    </w:p>
    <w:p w14:paraId="18A435E2" w14:textId="7E4E5238" w:rsidR="00811595" w:rsidRDefault="00811595" w:rsidP="00811595">
      <w:pPr>
        <w:jc w:val="both"/>
        <w:rPr>
          <w:lang w:eastAsia="zh-CN"/>
        </w:rPr>
      </w:pPr>
      <w:r>
        <w:rPr>
          <w:lang w:eastAsia="zh-CN"/>
        </w:rPr>
        <w:t>In the AP1000 standard plant, as described in DCD Subsection 3.7.4, the seismic instrumentation is designed to provide the following:</w:t>
      </w:r>
    </w:p>
    <w:p w14:paraId="6EB3D349" w14:textId="77777777" w:rsidR="00811595" w:rsidRDefault="00811595" w:rsidP="00811595">
      <w:pPr>
        <w:jc w:val="both"/>
        <w:rPr>
          <w:lang w:eastAsia="zh-CN"/>
        </w:rPr>
      </w:pPr>
      <w:r>
        <w:rPr>
          <w:lang w:eastAsia="zh-CN"/>
        </w:rPr>
        <w:t>•</w:t>
      </w:r>
      <w:r>
        <w:rPr>
          <w:lang w:eastAsia="zh-CN"/>
        </w:rPr>
        <w:tab/>
        <w:t>Collection of seismic data in digital format,</w:t>
      </w:r>
    </w:p>
    <w:p w14:paraId="03BD9836" w14:textId="77777777" w:rsidR="00811595" w:rsidRDefault="00811595" w:rsidP="00811595">
      <w:pPr>
        <w:jc w:val="both"/>
        <w:rPr>
          <w:lang w:eastAsia="zh-CN"/>
        </w:rPr>
      </w:pPr>
      <w:r>
        <w:rPr>
          <w:lang w:eastAsia="zh-CN"/>
        </w:rPr>
        <w:t>•</w:t>
      </w:r>
      <w:r>
        <w:rPr>
          <w:lang w:eastAsia="zh-CN"/>
        </w:rPr>
        <w:tab/>
        <w:t>Analysis of seismic data after a seismic event,</w:t>
      </w:r>
    </w:p>
    <w:p w14:paraId="1B851514" w14:textId="77777777" w:rsidR="00811595" w:rsidRDefault="00811595" w:rsidP="00811595">
      <w:pPr>
        <w:jc w:val="both"/>
        <w:rPr>
          <w:lang w:eastAsia="zh-CN"/>
        </w:rPr>
      </w:pPr>
      <w:r>
        <w:rPr>
          <w:lang w:eastAsia="zh-CN"/>
        </w:rPr>
        <w:t>•</w:t>
      </w:r>
      <w:r>
        <w:rPr>
          <w:lang w:eastAsia="zh-CN"/>
        </w:rPr>
        <w:tab/>
        <w:t>Operator notification that a seismic event exceeding a preset value has occurred,</w:t>
      </w:r>
    </w:p>
    <w:p w14:paraId="4D77F87A" w14:textId="71E217E1" w:rsidR="00811595" w:rsidRDefault="00811595" w:rsidP="00811595">
      <w:pPr>
        <w:jc w:val="both"/>
        <w:rPr>
          <w:lang w:eastAsia="zh-CN"/>
        </w:rPr>
      </w:pPr>
      <w:r>
        <w:rPr>
          <w:lang w:eastAsia="zh-CN"/>
        </w:rPr>
        <w:t>•</w:t>
      </w:r>
      <w:r>
        <w:rPr>
          <w:lang w:eastAsia="zh-CN"/>
        </w:rPr>
        <w:tab/>
        <w:t>Operator notification (after analysis of data) that a predetermined cumulative absolute velocity value has been exceeded.</w:t>
      </w:r>
    </w:p>
    <w:p w14:paraId="01F465DB" w14:textId="2D5BA131" w:rsidR="00811595" w:rsidRDefault="00811595" w:rsidP="00811595">
      <w:pPr>
        <w:jc w:val="both"/>
        <w:rPr>
          <w:lang w:eastAsia="zh-CN"/>
        </w:rPr>
      </w:pPr>
      <w:r>
        <w:rPr>
          <w:lang w:eastAsia="zh-CN"/>
        </w:rPr>
        <w:t>The seismic instrumentation serves no safety-related function. Site-specific seismic instrumentation, if required, is the responsibility of the Owner.</w:t>
      </w:r>
    </w:p>
    <w:p w14:paraId="0D3FFAAA" w14:textId="70E06317" w:rsidR="00811595" w:rsidRDefault="00811595" w:rsidP="00811595">
      <w:pPr>
        <w:jc w:val="both"/>
        <w:rPr>
          <w:lang w:eastAsia="zh-CN"/>
        </w:rPr>
      </w:pPr>
      <w:r>
        <w:rPr>
          <w:lang w:eastAsia="zh-CN"/>
        </w:rPr>
        <w:t xml:space="preserve">The AP1000 plant Owner will determine the location for the free-field acceleration sensor as described in subsection 3.7.4.2.1. The AP1000 plant seismic monitoring system will provide for signal input from the free field sensor. Seismic sensor located on the Nuclear Island </w:t>
      </w:r>
      <w:proofErr w:type="spellStart"/>
      <w:r>
        <w:rPr>
          <w:lang w:eastAsia="zh-CN"/>
        </w:rPr>
        <w:t>basemat</w:t>
      </w:r>
      <w:proofErr w:type="spellEnd"/>
      <w:r>
        <w:rPr>
          <w:lang w:eastAsia="zh-CN"/>
        </w:rPr>
        <w:t xml:space="preserve"> is considered in the AP1000 plant design. There are also two sensors located on the shield building structure and containment internal structure near the operating floor at elevation 138’</w:t>
      </w:r>
    </w:p>
    <w:p w14:paraId="7A284BB5" w14:textId="6A800AEC" w:rsidR="00AA59EF" w:rsidRDefault="00811595" w:rsidP="00811595">
      <w:pPr>
        <w:jc w:val="both"/>
        <w:rPr>
          <w:lang w:eastAsia="zh-CN"/>
        </w:rPr>
      </w:pPr>
      <w:r>
        <w:rPr>
          <w:lang w:eastAsia="zh-CN"/>
        </w:rPr>
        <w:t>The Owner will prepare site-specific procedures for activities following an earthquake. These procedures will be used to accurately determine both the response spectrum and the cumulative absolute velocity of the recorded earthquake ground motion from the seismic instrumentation system. The procedures and the data from the seismic instrumentation system will provide sufficient information to guide the operator on a timely basis to determine if the level of earthquake ground motion requiring shutdown has been exceeded. An activity of the procedures will be to address measurement of the post-seismic event gaps between the new fuel rack and the walls of the new fuel storage pit, and between the individual spent fuel racks and from the spent fuel racks to the spent fuel pool walls, and to take appropriate corrective action if needed (such as repositioning the racks or analysis of the as-found condition). For more details, refer to DCD Subsection 3.7.5.</w:t>
      </w:r>
    </w:p>
    <w:p w14:paraId="0A54C26F" w14:textId="0795B9B5" w:rsidR="00A24DC8" w:rsidRDefault="0098505A" w:rsidP="00A24DC8">
      <w:pPr>
        <w:jc w:val="both"/>
        <w:rPr>
          <w:rFonts w:cstheme="minorHAnsi"/>
          <w:szCs w:val="22"/>
        </w:rPr>
      </w:pPr>
      <w:r>
        <w:rPr>
          <w:lang w:eastAsia="zh-CN"/>
        </w:rPr>
        <w:t xml:space="preserve">POS </w:t>
      </w:r>
      <w:r w:rsidR="00A24DC8" w:rsidRPr="006302E7">
        <w:rPr>
          <w:rFonts w:cstheme="minorHAnsi"/>
          <w:szCs w:val="22"/>
        </w:rPr>
        <w:t>items were identified in</w:t>
      </w:r>
      <w:r w:rsidR="00A24DC8">
        <w:rPr>
          <w:rFonts w:cstheme="minorHAnsi"/>
          <w:szCs w:val="22"/>
        </w:rPr>
        <w:t xml:space="preserve"> two </w:t>
      </w:r>
      <w:r w:rsidR="00A24DC8" w:rsidRPr="006302E7">
        <w:rPr>
          <w:rFonts w:cstheme="minorHAnsi"/>
          <w:szCs w:val="22"/>
        </w:rPr>
        <w:t>subsections.</w:t>
      </w:r>
    </w:p>
    <w:p w14:paraId="70B3DB56" w14:textId="6F816B73" w:rsidR="00A24DC8" w:rsidRDefault="00A24DC8" w:rsidP="00A24DC8">
      <w:pPr>
        <w:jc w:val="both"/>
        <w:rPr>
          <w:rFonts w:cstheme="minorHAnsi"/>
          <w:szCs w:val="22"/>
        </w:rPr>
      </w:pPr>
      <w:r>
        <w:rPr>
          <w:rFonts w:cstheme="minorHAnsi"/>
          <w:szCs w:val="22"/>
        </w:rPr>
        <w:t>“</w:t>
      </w:r>
      <w:r w:rsidR="00A12E6B">
        <w:t>Seismic instrumentation</w:t>
      </w:r>
      <w:r>
        <w:rPr>
          <w:rFonts w:cstheme="minorHAnsi"/>
          <w:szCs w:val="22"/>
        </w:rPr>
        <w:t>”</w:t>
      </w:r>
      <w:r w:rsidRPr="002662D2">
        <w:rPr>
          <w:rFonts w:cstheme="minorHAnsi"/>
          <w:szCs w:val="22"/>
        </w:rPr>
        <w:t xml:space="preserve"> </w:t>
      </w:r>
      <w:r w:rsidRPr="00DB5F7A">
        <w:rPr>
          <w:rFonts w:cstheme="minorHAnsi"/>
          <w:szCs w:val="22"/>
        </w:rPr>
        <w:t>subsection contains POS item</w:t>
      </w:r>
      <w:r w:rsidR="00A12E6B">
        <w:rPr>
          <w:rFonts w:cstheme="minorHAnsi"/>
          <w:szCs w:val="22"/>
        </w:rPr>
        <w:t>s</w:t>
      </w:r>
      <w:r>
        <w:rPr>
          <w:rFonts w:cstheme="minorHAnsi"/>
          <w:szCs w:val="22"/>
        </w:rPr>
        <w:t xml:space="preserve"> </w:t>
      </w:r>
      <w:r w:rsidRPr="00DB5F7A">
        <w:rPr>
          <w:rFonts w:cstheme="minorHAnsi"/>
          <w:szCs w:val="22"/>
        </w:rPr>
        <w:t>related to:</w:t>
      </w:r>
    </w:p>
    <w:p w14:paraId="71A0D72F" w14:textId="19D80F19" w:rsidR="00A24DC8" w:rsidRDefault="00A24DC8" w:rsidP="00513590">
      <w:pPr>
        <w:pStyle w:val="ListParagraph"/>
        <w:numPr>
          <w:ilvl w:val="0"/>
          <w:numId w:val="109"/>
        </w:numPr>
        <w:jc w:val="both"/>
        <w:rPr>
          <w:lang w:eastAsia="zh-CN"/>
        </w:rPr>
      </w:pPr>
      <w:r w:rsidRPr="00A24DC8">
        <w:rPr>
          <w:rFonts w:cstheme="minorHAnsi"/>
          <w:b/>
          <w:bCs/>
          <w:szCs w:val="22"/>
        </w:rPr>
        <w:t xml:space="preserve">(Item </w:t>
      </w:r>
      <w:r w:rsidR="00411ABA">
        <w:rPr>
          <w:rFonts w:cstheme="minorHAnsi"/>
          <w:b/>
          <w:bCs/>
          <w:szCs w:val="22"/>
        </w:rPr>
        <w:t>8</w:t>
      </w:r>
      <w:r w:rsidRPr="00A24DC8">
        <w:rPr>
          <w:rFonts w:cstheme="minorHAnsi"/>
          <w:b/>
          <w:bCs/>
          <w:szCs w:val="22"/>
        </w:rPr>
        <w:t>.1)</w:t>
      </w:r>
      <w:r w:rsidRPr="008F6781">
        <w:t xml:space="preserve"> </w:t>
      </w:r>
      <w:r w:rsidR="00E30772">
        <w:t>Reasons why seismic instrumentation</w:t>
      </w:r>
      <w:r w:rsidR="00E30772">
        <w:rPr>
          <w:vertAlign w:val="superscript"/>
        </w:rPr>
        <w:t xml:space="preserve"> </w:t>
      </w:r>
      <w:r w:rsidR="00E30772">
        <w:t>should be installed at nuclear installations.</w:t>
      </w:r>
    </w:p>
    <w:p w14:paraId="4856CC37" w14:textId="194E060C" w:rsidR="00411ABA" w:rsidRPr="00AA59EF" w:rsidRDefault="00411ABA" w:rsidP="00513590">
      <w:pPr>
        <w:pStyle w:val="ListParagraph"/>
        <w:numPr>
          <w:ilvl w:val="0"/>
          <w:numId w:val="109"/>
        </w:numPr>
        <w:jc w:val="both"/>
        <w:rPr>
          <w:lang w:eastAsia="zh-CN"/>
        </w:rPr>
      </w:pPr>
      <w:r w:rsidRPr="00A24DC8">
        <w:rPr>
          <w:rFonts w:cstheme="minorHAnsi"/>
          <w:b/>
          <w:bCs/>
          <w:szCs w:val="22"/>
        </w:rPr>
        <w:t xml:space="preserve">(Item </w:t>
      </w:r>
      <w:r>
        <w:rPr>
          <w:rFonts w:cstheme="minorHAnsi"/>
          <w:b/>
          <w:bCs/>
          <w:szCs w:val="22"/>
        </w:rPr>
        <w:t>8</w:t>
      </w:r>
      <w:r w:rsidRPr="00A24DC8">
        <w:rPr>
          <w:rFonts w:cstheme="minorHAnsi"/>
          <w:b/>
          <w:bCs/>
          <w:szCs w:val="22"/>
        </w:rPr>
        <w:t>.</w:t>
      </w:r>
      <w:r>
        <w:rPr>
          <w:rFonts w:cstheme="minorHAnsi"/>
          <w:b/>
          <w:bCs/>
          <w:szCs w:val="22"/>
        </w:rPr>
        <w:t>2</w:t>
      </w:r>
      <w:r w:rsidRPr="00A24DC8">
        <w:rPr>
          <w:rFonts w:cstheme="minorHAnsi"/>
          <w:b/>
          <w:bCs/>
          <w:szCs w:val="22"/>
        </w:rPr>
        <w:t>)</w:t>
      </w:r>
      <w:r w:rsidRPr="008F6781">
        <w:t xml:space="preserve"> </w:t>
      </w:r>
      <w:r w:rsidR="003717E1" w:rsidRPr="006D59E1">
        <w:t>The seismic categorization and safety classification of seismic instrumentation</w:t>
      </w:r>
      <w:r w:rsidR="003717E1">
        <w:t>.</w:t>
      </w:r>
    </w:p>
    <w:p w14:paraId="498ABB01" w14:textId="0EE0CF26" w:rsidR="00411ABA" w:rsidRPr="00AA59EF" w:rsidRDefault="00411ABA" w:rsidP="00513590">
      <w:pPr>
        <w:pStyle w:val="ListParagraph"/>
        <w:numPr>
          <w:ilvl w:val="0"/>
          <w:numId w:val="109"/>
        </w:numPr>
        <w:jc w:val="both"/>
        <w:rPr>
          <w:lang w:eastAsia="zh-CN"/>
        </w:rPr>
      </w:pPr>
      <w:r w:rsidRPr="00A24DC8">
        <w:rPr>
          <w:rFonts w:cstheme="minorHAnsi"/>
          <w:b/>
          <w:bCs/>
          <w:szCs w:val="22"/>
        </w:rPr>
        <w:t xml:space="preserve">(Item </w:t>
      </w:r>
      <w:r>
        <w:rPr>
          <w:rFonts w:cstheme="minorHAnsi"/>
          <w:b/>
          <w:bCs/>
          <w:szCs w:val="22"/>
        </w:rPr>
        <w:t>8</w:t>
      </w:r>
      <w:r w:rsidRPr="00A24DC8">
        <w:rPr>
          <w:rFonts w:cstheme="minorHAnsi"/>
          <w:b/>
          <w:bCs/>
          <w:szCs w:val="22"/>
        </w:rPr>
        <w:t>.</w:t>
      </w:r>
      <w:r>
        <w:rPr>
          <w:rFonts w:cstheme="minorHAnsi"/>
          <w:b/>
          <w:bCs/>
          <w:szCs w:val="22"/>
        </w:rPr>
        <w:t>4</w:t>
      </w:r>
      <w:r w:rsidRPr="00A24DC8">
        <w:rPr>
          <w:rFonts w:cstheme="minorHAnsi"/>
          <w:b/>
          <w:bCs/>
          <w:szCs w:val="22"/>
        </w:rPr>
        <w:t>)</w:t>
      </w:r>
      <w:r w:rsidRPr="008F6781">
        <w:t xml:space="preserve"> </w:t>
      </w:r>
      <w:r w:rsidR="00FF2446">
        <w:t>Definition</w:t>
      </w:r>
      <w:r w:rsidR="008C6BDE">
        <w:t xml:space="preserve">, specification, procurement, installation, calibration, maintenance and upgrading of </w:t>
      </w:r>
      <w:r w:rsidR="008A1645">
        <w:t>t</w:t>
      </w:r>
      <w:r w:rsidR="008A1645" w:rsidRPr="006D59E1">
        <w:t>he seismic instrumentation installed at the nuclear installation</w:t>
      </w:r>
      <w:r w:rsidR="0087700E" w:rsidRPr="0087700E">
        <w:t xml:space="preserve"> </w:t>
      </w:r>
      <w:r w:rsidR="0087700E" w:rsidRPr="006D59E1">
        <w:t>in accordance with the specific needs of the nuclear installation and the significance of the seismic risk to the safety of the installation.</w:t>
      </w:r>
    </w:p>
    <w:p w14:paraId="3FBFEB9F" w14:textId="0527FE56" w:rsidR="00411ABA" w:rsidRPr="00AA59EF" w:rsidRDefault="00411ABA" w:rsidP="00513590">
      <w:pPr>
        <w:pStyle w:val="ListParagraph"/>
        <w:numPr>
          <w:ilvl w:val="0"/>
          <w:numId w:val="109"/>
        </w:numPr>
        <w:jc w:val="both"/>
        <w:rPr>
          <w:lang w:eastAsia="zh-CN"/>
        </w:rPr>
      </w:pPr>
      <w:r w:rsidRPr="00A24DC8">
        <w:rPr>
          <w:rFonts w:cstheme="minorHAnsi"/>
          <w:b/>
          <w:bCs/>
          <w:szCs w:val="22"/>
        </w:rPr>
        <w:t xml:space="preserve">(Item </w:t>
      </w:r>
      <w:r>
        <w:rPr>
          <w:rFonts w:cstheme="minorHAnsi"/>
          <w:b/>
          <w:bCs/>
          <w:szCs w:val="22"/>
        </w:rPr>
        <w:t>8</w:t>
      </w:r>
      <w:r w:rsidRPr="00A24DC8">
        <w:rPr>
          <w:rFonts w:cstheme="minorHAnsi"/>
          <w:b/>
          <w:bCs/>
          <w:szCs w:val="22"/>
        </w:rPr>
        <w:t>.</w:t>
      </w:r>
      <w:r>
        <w:rPr>
          <w:rFonts w:cstheme="minorHAnsi"/>
          <w:b/>
          <w:bCs/>
          <w:szCs w:val="22"/>
        </w:rPr>
        <w:t>5</w:t>
      </w:r>
      <w:r w:rsidRPr="00A24DC8">
        <w:rPr>
          <w:rFonts w:cstheme="minorHAnsi"/>
          <w:b/>
          <w:bCs/>
          <w:szCs w:val="22"/>
        </w:rPr>
        <w:t>)</w:t>
      </w:r>
      <w:r w:rsidRPr="008F6781">
        <w:t xml:space="preserve"> </w:t>
      </w:r>
      <w:r w:rsidR="00AE0DF8">
        <w:t>Including p</w:t>
      </w:r>
      <w:r w:rsidR="00AE0DF8" w:rsidRPr="006D59E1">
        <w:t>rocessing, interpretation and use of the data obtained from seismic instrumentation</w:t>
      </w:r>
      <w:r w:rsidR="00DC4F6F" w:rsidRPr="00DC4F6F">
        <w:t xml:space="preserve"> </w:t>
      </w:r>
      <w:r w:rsidR="00DC4F6F" w:rsidRPr="006D59E1">
        <w:t xml:space="preserve">in the operating procedures (including emergency operating procedures) for the installation and </w:t>
      </w:r>
      <w:r w:rsidR="00DC4F6F">
        <w:t xml:space="preserve">its </w:t>
      </w:r>
      <w:r w:rsidR="00DC4F6F" w:rsidRPr="006D59E1">
        <w:t>manage</w:t>
      </w:r>
      <w:r w:rsidR="00DC4F6F">
        <w:t>ment</w:t>
      </w:r>
      <w:r w:rsidR="00DC4F6F" w:rsidRPr="006D59E1">
        <w:t xml:space="preserve"> in accordance with the management system</w:t>
      </w:r>
      <w:r w:rsidR="00DC4F6F">
        <w:t>.</w:t>
      </w:r>
    </w:p>
    <w:p w14:paraId="68E01243" w14:textId="67A7C6E7" w:rsidR="00411ABA" w:rsidRPr="00AA59EF" w:rsidRDefault="00411ABA" w:rsidP="00513590">
      <w:pPr>
        <w:pStyle w:val="ListParagraph"/>
        <w:numPr>
          <w:ilvl w:val="0"/>
          <w:numId w:val="109"/>
        </w:numPr>
        <w:jc w:val="both"/>
        <w:rPr>
          <w:lang w:eastAsia="zh-CN"/>
        </w:rPr>
      </w:pPr>
      <w:r w:rsidRPr="00A24DC8">
        <w:rPr>
          <w:rFonts w:cstheme="minorHAnsi"/>
          <w:b/>
          <w:bCs/>
          <w:szCs w:val="22"/>
        </w:rPr>
        <w:t xml:space="preserve">(Item </w:t>
      </w:r>
      <w:r>
        <w:rPr>
          <w:rFonts w:cstheme="minorHAnsi"/>
          <w:b/>
          <w:bCs/>
          <w:szCs w:val="22"/>
        </w:rPr>
        <w:t>8</w:t>
      </w:r>
      <w:r w:rsidRPr="00A24DC8">
        <w:rPr>
          <w:rFonts w:cstheme="minorHAnsi"/>
          <w:b/>
          <w:bCs/>
          <w:szCs w:val="22"/>
        </w:rPr>
        <w:t>.</w:t>
      </w:r>
      <w:r>
        <w:rPr>
          <w:rFonts w:cstheme="minorHAnsi"/>
          <w:b/>
          <w:bCs/>
          <w:szCs w:val="22"/>
        </w:rPr>
        <w:t>6</w:t>
      </w:r>
      <w:r w:rsidRPr="00A24DC8">
        <w:rPr>
          <w:rFonts w:cstheme="minorHAnsi"/>
          <w:b/>
          <w:bCs/>
          <w:szCs w:val="22"/>
        </w:rPr>
        <w:t>)</w:t>
      </w:r>
      <w:r w:rsidRPr="008F6781">
        <w:t xml:space="preserve"> </w:t>
      </w:r>
      <w:r w:rsidR="008A02EF">
        <w:t xml:space="preserve">Installation of </w:t>
      </w:r>
      <w:r w:rsidR="00FA6319">
        <w:t>a suggested minimum amount of seismic instrumentation.</w:t>
      </w:r>
    </w:p>
    <w:p w14:paraId="2C3AA48B" w14:textId="61FEA449" w:rsidR="00411ABA" w:rsidRPr="00AA59EF" w:rsidRDefault="00411ABA" w:rsidP="00513590">
      <w:pPr>
        <w:pStyle w:val="ListParagraph"/>
        <w:numPr>
          <w:ilvl w:val="0"/>
          <w:numId w:val="109"/>
        </w:numPr>
        <w:jc w:val="both"/>
        <w:rPr>
          <w:lang w:eastAsia="zh-CN"/>
        </w:rPr>
      </w:pPr>
      <w:r w:rsidRPr="00A24DC8">
        <w:rPr>
          <w:rFonts w:cstheme="minorHAnsi"/>
          <w:b/>
          <w:bCs/>
          <w:szCs w:val="22"/>
        </w:rPr>
        <w:lastRenderedPageBreak/>
        <w:t xml:space="preserve">(Item </w:t>
      </w:r>
      <w:r>
        <w:rPr>
          <w:rFonts w:cstheme="minorHAnsi"/>
          <w:b/>
          <w:bCs/>
          <w:szCs w:val="22"/>
        </w:rPr>
        <w:t>8</w:t>
      </w:r>
      <w:r w:rsidRPr="00A24DC8">
        <w:rPr>
          <w:rFonts w:cstheme="minorHAnsi"/>
          <w:b/>
          <w:bCs/>
          <w:szCs w:val="22"/>
        </w:rPr>
        <w:t>.</w:t>
      </w:r>
      <w:r>
        <w:rPr>
          <w:rFonts w:cstheme="minorHAnsi"/>
          <w:b/>
          <w:bCs/>
          <w:szCs w:val="22"/>
        </w:rPr>
        <w:t>7</w:t>
      </w:r>
      <w:r w:rsidRPr="00A24DC8">
        <w:rPr>
          <w:rFonts w:cstheme="minorHAnsi"/>
          <w:b/>
          <w:bCs/>
          <w:szCs w:val="22"/>
        </w:rPr>
        <w:t>)</w:t>
      </w:r>
      <w:r w:rsidRPr="008F6781">
        <w:t xml:space="preserve"> </w:t>
      </w:r>
      <w:r w:rsidR="00C33137">
        <w:t xml:space="preserve">Ability of </w:t>
      </w:r>
      <w:r w:rsidR="009768B5">
        <w:t>t</w:t>
      </w:r>
      <w:r w:rsidR="009768B5" w:rsidRPr="00A966EC">
        <w:t>he seismic instrumentation</w:t>
      </w:r>
      <w:r w:rsidR="00AE11EF" w:rsidRPr="00AE11EF">
        <w:t xml:space="preserve"> </w:t>
      </w:r>
      <w:r w:rsidR="00AE11EF" w:rsidRPr="00A966EC">
        <w:t>to provide damage parameters based on the integration of the acceleration recor</w:t>
      </w:r>
      <w:r w:rsidR="00AE11EF">
        <w:t>d</w:t>
      </w:r>
      <w:r w:rsidR="00AE11EF" w:rsidRPr="00A966EC">
        <w:t>, as an important tool for assessing the installation response in the event of an earthquake.</w:t>
      </w:r>
    </w:p>
    <w:p w14:paraId="4E0A156E" w14:textId="52E91413" w:rsidR="00411ABA" w:rsidRPr="00AA59EF" w:rsidRDefault="00411ABA" w:rsidP="00513590">
      <w:pPr>
        <w:pStyle w:val="ListParagraph"/>
        <w:numPr>
          <w:ilvl w:val="0"/>
          <w:numId w:val="109"/>
        </w:numPr>
        <w:jc w:val="both"/>
        <w:rPr>
          <w:lang w:eastAsia="zh-CN"/>
        </w:rPr>
      </w:pPr>
      <w:r w:rsidRPr="00A24DC8">
        <w:rPr>
          <w:rFonts w:cstheme="minorHAnsi"/>
          <w:b/>
          <w:bCs/>
          <w:szCs w:val="22"/>
        </w:rPr>
        <w:t xml:space="preserve">(Item </w:t>
      </w:r>
      <w:r>
        <w:rPr>
          <w:rFonts w:cstheme="minorHAnsi"/>
          <w:b/>
          <w:bCs/>
          <w:szCs w:val="22"/>
        </w:rPr>
        <w:t>8</w:t>
      </w:r>
      <w:r w:rsidRPr="00A24DC8">
        <w:rPr>
          <w:rFonts w:cstheme="minorHAnsi"/>
          <w:b/>
          <w:bCs/>
          <w:szCs w:val="22"/>
        </w:rPr>
        <w:t>.</w:t>
      </w:r>
      <w:r>
        <w:rPr>
          <w:rFonts w:cstheme="minorHAnsi"/>
          <w:b/>
          <w:bCs/>
          <w:szCs w:val="22"/>
        </w:rPr>
        <w:t>8</w:t>
      </w:r>
      <w:r w:rsidRPr="00A24DC8">
        <w:rPr>
          <w:rFonts w:cstheme="minorHAnsi"/>
          <w:b/>
          <w:bCs/>
          <w:szCs w:val="22"/>
        </w:rPr>
        <w:t>)</w:t>
      </w:r>
      <w:r w:rsidRPr="008F6781">
        <w:t xml:space="preserve"> </w:t>
      </w:r>
      <w:r w:rsidR="003B7611">
        <w:t xml:space="preserve">Comparison of damage indicators </w:t>
      </w:r>
      <w:r w:rsidR="00BE71D5" w:rsidRPr="00A966EC">
        <w:t>with values of the same quantities derived from the free field design basis earthquake and with data from earthquake experience</w:t>
      </w:r>
      <w:r w:rsidR="006630CD">
        <w:t>.</w:t>
      </w:r>
    </w:p>
    <w:p w14:paraId="516DB04C" w14:textId="1820E5C0" w:rsidR="00411ABA" w:rsidRDefault="00411ABA" w:rsidP="00513590">
      <w:pPr>
        <w:pStyle w:val="ListParagraph"/>
        <w:numPr>
          <w:ilvl w:val="0"/>
          <w:numId w:val="109"/>
        </w:numPr>
        <w:jc w:val="both"/>
        <w:rPr>
          <w:lang w:eastAsia="zh-CN"/>
        </w:rPr>
      </w:pPr>
      <w:r w:rsidRPr="00A24DC8">
        <w:rPr>
          <w:rFonts w:cstheme="minorHAnsi"/>
          <w:b/>
          <w:bCs/>
          <w:szCs w:val="22"/>
        </w:rPr>
        <w:t xml:space="preserve">(Item </w:t>
      </w:r>
      <w:r>
        <w:rPr>
          <w:rFonts w:cstheme="minorHAnsi"/>
          <w:b/>
          <w:bCs/>
          <w:szCs w:val="22"/>
        </w:rPr>
        <w:t>8</w:t>
      </w:r>
      <w:r w:rsidRPr="00A24DC8">
        <w:rPr>
          <w:rFonts w:cstheme="minorHAnsi"/>
          <w:b/>
          <w:bCs/>
          <w:szCs w:val="22"/>
        </w:rPr>
        <w:t>.</w:t>
      </w:r>
      <w:r>
        <w:rPr>
          <w:rFonts w:cstheme="minorHAnsi"/>
          <w:b/>
          <w:bCs/>
          <w:szCs w:val="22"/>
        </w:rPr>
        <w:t>9</w:t>
      </w:r>
      <w:r w:rsidRPr="00A24DC8">
        <w:rPr>
          <w:rFonts w:cstheme="minorHAnsi"/>
          <w:b/>
          <w:bCs/>
          <w:szCs w:val="22"/>
        </w:rPr>
        <w:t>)</w:t>
      </w:r>
      <w:r w:rsidRPr="008F6781">
        <w:t xml:space="preserve"> </w:t>
      </w:r>
      <w:r w:rsidR="00245127" w:rsidRPr="00A966EC">
        <w:t xml:space="preserve">The seismic instrumentation </w:t>
      </w:r>
      <w:r w:rsidR="00245127">
        <w:t>a</w:t>
      </w:r>
      <w:r w:rsidR="00055A5B">
        <w:t xml:space="preserve">llowing </w:t>
      </w:r>
      <w:r w:rsidR="00243CB7" w:rsidRPr="00A966EC">
        <w:t>an easy comparison of the response spectra of the actual seismic event with the design basis response spectra</w:t>
      </w:r>
      <w:r w:rsidR="00245127">
        <w:t>.</w:t>
      </w:r>
    </w:p>
    <w:p w14:paraId="30B93B98" w14:textId="3CB7A135" w:rsidR="00A12E6B" w:rsidRPr="00A12E6B" w:rsidRDefault="00A12E6B" w:rsidP="00A12E6B">
      <w:pPr>
        <w:jc w:val="both"/>
        <w:rPr>
          <w:rFonts w:cstheme="minorHAnsi"/>
          <w:szCs w:val="22"/>
        </w:rPr>
      </w:pPr>
      <w:r w:rsidRPr="00A12E6B">
        <w:rPr>
          <w:rFonts w:cstheme="minorHAnsi"/>
          <w:szCs w:val="22"/>
        </w:rPr>
        <w:t>“</w:t>
      </w:r>
      <w:r w:rsidR="008561D2">
        <w:t>Post</w:t>
      </w:r>
      <w:r w:rsidR="008561D2">
        <w:noBreakHyphen/>
        <w:t>earthquake actions</w:t>
      </w:r>
      <w:r w:rsidRPr="00A12E6B">
        <w:rPr>
          <w:rFonts w:cstheme="minorHAnsi"/>
          <w:szCs w:val="22"/>
        </w:rPr>
        <w:t>” subsection contains POS items related to:</w:t>
      </w:r>
    </w:p>
    <w:p w14:paraId="598C0B0A" w14:textId="7410E35C" w:rsidR="00411ABA" w:rsidRPr="00AA59EF" w:rsidRDefault="00411ABA" w:rsidP="00513590">
      <w:pPr>
        <w:pStyle w:val="ListParagraph"/>
        <w:numPr>
          <w:ilvl w:val="0"/>
          <w:numId w:val="109"/>
        </w:numPr>
        <w:jc w:val="both"/>
        <w:rPr>
          <w:lang w:eastAsia="zh-CN"/>
        </w:rPr>
      </w:pPr>
      <w:r w:rsidRPr="00A24DC8">
        <w:rPr>
          <w:rFonts w:cstheme="minorHAnsi"/>
          <w:b/>
          <w:bCs/>
          <w:szCs w:val="22"/>
        </w:rPr>
        <w:t xml:space="preserve">(Item </w:t>
      </w:r>
      <w:r>
        <w:rPr>
          <w:rFonts w:cstheme="minorHAnsi"/>
          <w:b/>
          <w:bCs/>
          <w:szCs w:val="22"/>
        </w:rPr>
        <w:t>8</w:t>
      </w:r>
      <w:r w:rsidRPr="00A24DC8">
        <w:rPr>
          <w:rFonts w:cstheme="minorHAnsi"/>
          <w:b/>
          <w:bCs/>
          <w:szCs w:val="22"/>
        </w:rPr>
        <w:t>.1</w:t>
      </w:r>
      <w:r>
        <w:rPr>
          <w:rFonts w:cstheme="minorHAnsi"/>
          <w:b/>
          <w:bCs/>
          <w:szCs w:val="22"/>
        </w:rPr>
        <w:t>0</w:t>
      </w:r>
      <w:r w:rsidRPr="00A24DC8">
        <w:rPr>
          <w:rFonts w:cstheme="minorHAnsi"/>
          <w:b/>
          <w:bCs/>
          <w:szCs w:val="22"/>
        </w:rPr>
        <w:t>)</w:t>
      </w:r>
      <w:r w:rsidRPr="008F6781">
        <w:t xml:space="preserve"> </w:t>
      </w:r>
      <w:r w:rsidR="00245127">
        <w:t xml:space="preserve">Planning </w:t>
      </w:r>
      <w:r w:rsidR="005F1D56" w:rsidRPr="00A966EC">
        <w:t>Post</w:t>
      </w:r>
      <w:r w:rsidR="005F1D56" w:rsidRPr="00A966EC">
        <w:rPr>
          <w:rFonts w:ascii="Cambria Math" w:hAnsi="Cambria Math" w:cs="Cambria Math"/>
        </w:rPr>
        <w:t>‑</w:t>
      </w:r>
      <w:r w:rsidR="005F1D56" w:rsidRPr="00A966EC">
        <w:t>earthquake actions</w:t>
      </w:r>
      <w:r w:rsidR="005F1D56">
        <w:t>.</w:t>
      </w:r>
    </w:p>
    <w:p w14:paraId="6F284B62" w14:textId="33F27C7A" w:rsidR="00411ABA" w:rsidRDefault="00411ABA" w:rsidP="00513590">
      <w:pPr>
        <w:pStyle w:val="ListParagraph"/>
        <w:numPr>
          <w:ilvl w:val="0"/>
          <w:numId w:val="109"/>
        </w:numPr>
        <w:jc w:val="both"/>
        <w:rPr>
          <w:lang w:eastAsia="zh-CN"/>
        </w:rPr>
      </w:pPr>
      <w:r w:rsidRPr="00A24DC8">
        <w:rPr>
          <w:rFonts w:cstheme="minorHAnsi"/>
          <w:b/>
          <w:bCs/>
          <w:szCs w:val="22"/>
        </w:rPr>
        <w:t xml:space="preserve">(Item </w:t>
      </w:r>
      <w:r>
        <w:rPr>
          <w:rFonts w:cstheme="minorHAnsi"/>
          <w:b/>
          <w:bCs/>
          <w:szCs w:val="22"/>
        </w:rPr>
        <w:t>8</w:t>
      </w:r>
      <w:r w:rsidRPr="00A24DC8">
        <w:rPr>
          <w:rFonts w:cstheme="minorHAnsi"/>
          <w:b/>
          <w:bCs/>
          <w:szCs w:val="22"/>
        </w:rPr>
        <w:t>.1</w:t>
      </w:r>
      <w:r>
        <w:rPr>
          <w:rFonts w:cstheme="minorHAnsi"/>
          <w:b/>
          <w:bCs/>
          <w:szCs w:val="22"/>
        </w:rPr>
        <w:t>1</w:t>
      </w:r>
      <w:r w:rsidRPr="00A24DC8">
        <w:rPr>
          <w:rFonts w:cstheme="minorHAnsi"/>
          <w:b/>
          <w:bCs/>
          <w:szCs w:val="22"/>
        </w:rPr>
        <w:t>)</w:t>
      </w:r>
      <w:r w:rsidRPr="008F6781">
        <w:t xml:space="preserve"> </w:t>
      </w:r>
      <w:r w:rsidR="00BE2258">
        <w:t xml:space="preserve">Inputs to the </w:t>
      </w:r>
      <w:r w:rsidR="008F71AD">
        <w:t>post</w:t>
      </w:r>
      <w:r w:rsidR="008F71AD">
        <w:rPr>
          <w:rFonts w:ascii="Cambria Math" w:hAnsi="Cambria Math" w:cs="Cambria Math"/>
        </w:rPr>
        <w:t>‑</w:t>
      </w:r>
      <w:r w:rsidR="008F71AD">
        <w:t xml:space="preserve">earthquake action </w:t>
      </w:r>
      <w:proofErr w:type="spellStart"/>
      <w:r w:rsidR="008F71AD">
        <w:t>programme</w:t>
      </w:r>
      <w:proofErr w:type="spellEnd"/>
      <w:r w:rsidR="008F71AD">
        <w:t>.</w:t>
      </w:r>
    </w:p>
    <w:p w14:paraId="0D739870" w14:textId="772E9569" w:rsidR="002E55A9" w:rsidRPr="00AA59EF" w:rsidRDefault="002E55A9" w:rsidP="00513590">
      <w:pPr>
        <w:pStyle w:val="ListParagraph"/>
        <w:numPr>
          <w:ilvl w:val="0"/>
          <w:numId w:val="109"/>
        </w:numPr>
        <w:jc w:val="both"/>
        <w:rPr>
          <w:lang w:eastAsia="zh-CN"/>
        </w:rPr>
      </w:pPr>
      <w:r w:rsidRPr="00A24DC8">
        <w:rPr>
          <w:rFonts w:cstheme="minorHAnsi"/>
          <w:b/>
          <w:bCs/>
          <w:szCs w:val="22"/>
        </w:rPr>
        <w:t xml:space="preserve">(Item </w:t>
      </w:r>
      <w:r>
        <w:rPr>
          <w:rFonts w:cstheme="minorHAnsi"/>
          <w:b/>
          <w:bCs/>
          <w:szCs w:val="22"/>
        </w:rPr>
        <w:t>8</w:t>
      </w:r>
      <w:r w:rsidRPr="00A24DC8">
        <w:rPr>
          <w:rFonts w:cstheme="minorHAnsi"/>
          <w:b/>
          <w:bCs/>
          <w:szCs w:val="22"/>
        </w:rPr>
        <w:t>.1</w:t>
      </w:r>
      <w:r>
        <w:rPr>
          <w:rFonts w:cstheme="minorHAnsi"/>
          <w:b/>
          <w:bCs/>
          <w:szCs w:val="22"/>
        </w:rPr>
        <w:t>2</w:t>
      </w:r>
      <w:r w:rsidRPr="00A24DC8">
        <w:rPr>
          <w:rFonts w:cstheme="minorHAnsi"/>
          <w:b/>
          <w:bCs/>
          <w:szCs w:val="22"/>
        </w:rPr>
        <w:t>)</w:t>
      </w:r>
      <w:r w:rsidRPr="008F6781">
        <w:t xml:space="preserve"> </w:t>
      </w:r>
      <w:r w:rsidR="0080674A">
        <w:t xml:space="preserve">Comprehensibility of </w:t>
      </w:r>
      <w:r w:rsidR="00A42CCE">
        <w:t>th</w:t>
      </w:r>
      <w:r w:rsidR="00A42CCE" w:rsidRPr="00A966EC">
        <w:t>e post</w:t>
      </w:r>
      <w:r w:rsidR="00A42CCE" w:rsidRPr="00A966EC">
        <w:rPr>
          <w:rFonts w:ascii="Cambria Math" w:hAnsi="Cambria Math" w:cs="Cambria Math"/>
        </w:rPr>
        <w:t>‑</w:t>
      </w:r>
      <w:r w:rsidR="00A42CCE" w:rsidRPr="00A966EC">
        <w:t xml:space="preserve">earthquake action </w:t>
      </w:r>
      <w:proofErr w:type="spellStart"/>
      <w:r w:rsidR="00A42CCE" w:rsidRPr="00A966EC">
        <w:t>programme</w:t>
      </w:r>
      <w:proofErr w:type="spellEnd"/>
      <w:r w:rsidR="00A42CCE" w:rsidRPr="00A966EC">
        <w:t xml:space="preserve"> should be comprehensive enough to minimize the likelihood of a prolonged installation shutdown following seismic vibratory ground motion that does not damage SSCs important to safety</w:t>
      </w:r>
      <w:r w:rsidR="00A42CCE">
        <w:t>.</w:t>
      </w:r>
    </w:p>
    <w:p w14:paraId="60525A3E" w14:textId="0D9BA72C" w:rsidR="002E55A9" w:rsidRPr="00AA59EF" w:rsidRDefault="002E55A9" w:rsidP="00513590">
      <w:pPr>
        <w:pStyle w:val="ListParagraph"/>
        <w:numPr>
          <w:ilvl w:val="0"/>
          <w:numId w:val="109"/>
        </w:numPr>
        <w:jc w:val="both"/>
        <w:rPr>
          <w:lang w:eastAsia="zh-CN"/>
        </w:rPr>
      </w:pPr>
      <w:r w:rsidRPr="00A24DC8">
        <w:rPr>
          <w:rFonts w:cstheme="minorHAnsi"/>
          <w:b/>
          <w:bCs/>
          <w:szCs w:val="22"/>
        </w:rPr>
        <w:t xml:space="preserve">(Item </w:t>
      </w:r>
      <w:r>
        <w:rPr>
          <w:rFonts w:cstheme="minorHAnsi"/>
          <w:b/>
          <w:bCs/>
          <w:szCs w:val="22"/>
        </w:rPr>
        <w:t>8</w:t>
      </w:r>
      <w:r w:rsidRPr="00A24DC8">
        <w:rPr>
          <w:rFonts w:cstheme="minorHAnsi"/>
          <w:b/>
          <w:bCs/>
          <w:szCs w:val="22"/>
        </w:rPr>
        <w:t>.1</w:t>
      </w:r>
      <w:r>
        <w:rPr>
          <w:rFonts w:cstheme="minorHAnsi"/>
          <w:b/>
          <w:bCs/>
          <w:szCs w:val="22"/>
        </w:rPr>
        <w:t>3</w:t>
      </w:r>
      <w:r w:rsidRPr="00A24DC8">
        <w:rPr>
          <w:rFonts w:cstheme="minorHAnsi"/>
          <w:b/>
          <w:bCs/>
          <w:szCs w:val="22"/>
        </w:rPr>
        <w:t>)</w:t>
      </w:r>
      <w:r w:rsidRPr="008F6781">
        <w:t xml:space="preserve"> </w:t>
      </w:r>
      <w:r w:rsidR="00391D3D">
        <w:t xml:space="preserve">“Felt earthquake” and earthquake detection via </w:t>
      </w:r>
      <w:r w:rsidR="00391D3D" w:rsidRPr="00A966EC">
        <w:t>seismic instrumentation</w:t>
      </w:r>
      <w:r w:rsidR="00391D3D">
        <w:t>.</w:t>
      </w:r>
    </w:p>
    <w:p w14:paraId="525CE9D8" w14:textId="127A5706" w:rsidR="002E55A9" w:rsidRPr="00AA59EF" w:rsidRDefault="002E55A9" w:rsidP="00513590">
      <w:pPr>
        <w:pStyle w:val="ListParagraph"/>
        <w:numPr>
          <w:ilvl w:val="0"/>
          <w:numId w:val="109"/>
        </w:numPr>
        <w:jc w:val="both"/>
        <w:rPr>
          <w:lang w:eastAsia="zh-CN"/>
        </w:rPr>
      </w:pPr>
      <w:r w:rsidRPr="00A24DC8">
        <w:rPr>
          <w:rFonts w:cstheme="minorHAnsi"/>
          <w:b/>
          <w:bCs/>
          <w:szCs w:val="22"/>
        </w:rPr>
        <w:t xml:space="preserve">(Item </w:t>
      </w:r>
      <w:r>
        <w:rPr>
          <w:rFonts w:cstheme="minorHAnsi"/>
          <w:b/>
          <w:bCs/>
          <w:szCs w:val="22"/>
        </w:rPr>
        <w:t>8</w:t>
      </w:r>
      <w:r w:rsidRPr="00A24DC8">
        <w:rPr>
          <w:rFonts w:cstheme="minorHAnsi"/>
          <w:b/>
          <w:bCs/>
          <w:szCs w:val="22"/>
        </w:rPr>
        <w:t>.1</w:t>
      </w:r>
      <w:r>
        <w:rPr>
          <w:rFonts w:cstheme="minorHAnsi"/>
          <w:b/>
          <w:bCs/>
          <w:szCs w:val="22"/>
        </w:rPr>
        <w:t>4</w:t>
      </w:r>
      <w:r w:rsidRPr="00A24DC8">
        <w:rPr>
          <w:rFonts w:cstheme="minorHAnsi"/>
          <w:b/>
          <w:bCs/>
          <w:szCs w:val="22"/>
        </w:rPr>
        <w:t>)</w:t>
      </w:r>
      <w:r w:rsidRPr="008F6781">
        <w:t xml:space="preserve"> </w:t>
      </w:r>
      <w:r w:rsidR="00B47283">
        <w:t xml:space="preserve">“Significant earthquake” and subsequent </w:t>
      </w:r>
      <w:r w:rsidR="00020EA5" w:rsidRPr="00A966EC">
        <w:t>initiation of actions as part of the post</w:t>
      </w:r>
      <w:r w:rsidR="00020EA5" w:rsidRPr="00A966EC">
        <w:rPr>
          <w:rFonts w:ascii="Cambria Math" w:hAnsi="Cambria Math" w:cs="Cambria Math"/>
        </w:rPr>
        <w:t>‑</w:t>
      </w:r>
      <w:r w:rsidR="00020EA5" w:rsidRPr="00A966EC">
        <w:t xml:space="preserve">earthquake action </w:t>
      </w:r>
      <w:proofErr w:type="spellStart"/>
      <w:r w:rsidR="00020EA5" w:rsidRPr="00A966EC">
        <w:t>programme</w:t>
      </w:r>
      <w:proofErr w:type="spellEnd"/>
      <w:r w:rsidR="00020EA5">
        <w:t>.</w:t>
      </w:r>
    </w:p>
    <w:p w14:paraId="5183DDD5" w14:textId="37B43A36" w:rsidR="002E55A9" w:rsidRPr="00AA59EF" w:rsidRDefault="002E55A9" w:rsidP="00513590">
      <w:pPr>
        <w:pStyle w:val="ListParagraph"/>
        <w:numPr>
          <w:ilvl w:val="0"/>
          <w:numId w:val="109"/>
        </w:numPr>
        <w:jc w:val="both"/>
        <w:rPr>
          <w:lang w:eastAsia="zh-CN"/>
        </w:rPr>
      </w:pPr>
      <w:r w:rsidRPr="00A24DC8">
        <w:rPr>
          <w:rFonts w:cstheme="minorHAnsi"/>
          <w:b/>
          <w:bCs/>
          <w:szCs w:val="22"/>
        </w:rPr>
        <w:t xml:space="preserve">(Item </w:t>
      </w:r>
      <w:r>
        <w:rPr>
          <w:rFonts w:cstheme="minorHAnsi"/>
          <w:b/>
          <w:bCs/>
          <w:szCs w:val="22"/>
        </w:rPr>
        <w:t>8</w:t>
      </w:r>
      <w:r w:rsidRPr="00A24DC8">
        <w:rPr>
          <w:rFonts w:cstheme="minorHAnsi"/>
          <w:b/>
          <w:bCs/>
          <w:szCs w:val="22"/>
        </w:rPr>
        <w:t>.1</w:t>
      </w:r>
      <w:r>
        <w:rPr>
          <w:rFonts w:cstheme="minorHAnsi"/>
          <w:b/>
          <w:bCs/>
          <w:szCs w:val="22"/>
        </w:rPr>
        <w:t>5</w:t>
      </w:r>
      <w:r w:rsidRPr="00A24DC8">
        <w:rPr>
          <w:rFonts w:cstheme="minorHAnsi"/>
          <w:b/>
          <w:bCs/>
          <w:szCs w:val="22"/>
        </w:rPr>
        <w:t>)</w:t>
      </w:r>
      <w:r w:rsidR="001D2D64">
        <w:rPr>
          <w:rFonts w:cstheme="minorHAnsi"/>
          <w:b/>
          <w:bCs/>
          <w:szCs w:val="22"/>
        </w:rPr>
        <w:t xml:space="preserve"> </w:t>
      </w:r>
      <w:r w:rsidR="001D2D64" w:rsidRPr="001D2D64">
        <w:rPr>
          <w:rFonts w:cstheme="minorHAnsi"/>
          <w:szCs w:val="22"/>
        </w:rPr>
        <w:t>Definition of “Significant earthquake”.</w:t>
      </w:r>
    </w:p>
    <w:p w14:paraId="0A497122" w14:textId="44FDBCC0" w:rsidR="002E55A9" w:rsidRPr="00AA59EF" w:rsidRDefault="002E55A9" w:rsidP="00513590">
      <w:pPr>
        <w:pStyle w:val="ListParagraph"/>
        <w:numPr>
          <w:ilvl w:val="0"/>
          <w:numId w:val="109"/>
        </w:numPr>
        <w:jc w:val="both"/>
        <w:rPr>
          <w:lang w:eastAsia="zh-CN"/>
        </w:rPr>
      </w:pPr>
      <w:r w:rsidRPr="00A24DC8">
        <w:rPr>
          <w:rFonts w:cstheme="minorHAnsi"/>
          <w:b/>
          <w:bCs/>
          <w:szCs w:val="22"/>
        </w:rPr>
        <w:t xml:space="preserve">(Item </w:t>
      </w:r>
      <w:r>
        <w:rPr>
          <w:rFonts w:cstheme="minorHAnsi"/>
          <w:b/>
          <w:bCs/>
          <w:szCs w:val="22"/>
        </w:rPr>
        <w:t>8</w:t>
      </w:r>
      <w:r w:rsidRPr="00A24DC8">
        <w:rPr>
          <w:rFonts w:cstheme="minorHAnsi"/>
          <w:b/>
          <w:bCs/>
          <w:szCs w:val="22"/>
        </w:rPr>
        <w:t>.1</w:t>
      </w:r>
      <w:r>
        <w:rPr>
          <w:rFonts w:cstheme="minorHAnsi"/>
          <w:b/>
          <w:bCs/>
          <w:szCs w:val="22"/>
        </w:rPr>
        <w:t>6</w:t>
      </w:r>
      <w:r w:rsidRPr="00A24DC8">
        <w:rPr>
          <w:rFonts w:cstheme="minorHAnsi"/>
          <w:b/>
          <w:bCs/>
          <w:szCs w:val="22"/>
        </w:rPr>
        <w:t>)</w:t>
      </w:r>
      <w:r w:rsidRPr="008F6781">
        <w:t xml:space="preserve"> </w:t>
      </w:r>
      <w:r w:rsidR="00400DEA" w:rsidRPr="00400DEA">
        <w:t>The objective of the post</w:t>
      </w:r>
      <w:r w:rsidR="00400DEA" w:rsidRPr="00400DEA">
        <w:rPr>
          <w:rFonts w:ascii="Cambria Math" w:hAnsi="Cambria Math" w:cs="Cambria Math"/>
        </w:rPr>
        <w:t>‑</w:t>
      </w:r>
      <w:r w:rsidR="00400DEA" w:rsidRPr="00400DEA">
        <w:t xml:space="preserve">earthquake action </w:t>
      </w:r>
      <w:proofErr w:type="spellStart"/>
      <w:r w:rsidR="00400DEA" w:rsidRPr="00400DEA">
        <w:t>programme</w:t>
      </w:r>
      <w:proofErr w:type="spellEnd"/>
      <w:r w:rsidR="00400DEA">
        <w:t>.</w:t>
      </w:r>
    </w:p>
    <w:p w14:paraId="70AD2CD4" w14:textId="1EFA35A1" w:rsidR="00411ABA" w:rsidRDefault="002E55A9" w:rsidP="00513590">
      <w:pPr>
        <w:pStyle w:val="ListParagraph"/>
        <w:numPr>
          <w:ilvl w:val="0"/>
          <w:numId w:val="109"/>
        </w:numPr>
        <w:jc w:val="both"/>
        <w:rPr>
          <w:lang w:eastAsia="zh-CN"/>
        </w:rPr>
      </w:pPr>
      <w:r w:rsidRPr="00A24DC8">
        <w:rPr>
          <w:rFonts w:cstheme="minorHAnsi"/>
          <w:b/>
          <w:bCs/>
          <w:szCs w:val="22"/>
        </w:rPr>
        <w:t xml:space="preserve">(Item </w:t>
      </w:r>
      <w:r>
        <w:rPr>
          <w:rFonts w:cstheme="minorHAnsi"/>
          <w:b/>
          <w:bCs/>
          <w:szCs w:val="22"/>
        </w:rPr>
        <w:t>8</w:t>
      </w:r>
      <w:r w:rsidRPr="00A24DC8">
        <w:rPr>
          <w:rFonts w:cstheme="minorHAnsi"/>
          <w:b/>
          <w:bCs/>
          <w:szCs w:val="22"/>
        </w:rPr>
        <w:t>.1</w:t>
      </w:r>
      <w:r>
        <w:rPr>
          <w:rFonts w:cstheme="minorHAnsi"/>
          <w:b/>
          <w:bCs/>
          <w:szCs w:val="22"/>
        </w:rPr>
        <w:t>7</w:t>
      </w:r>
      <w:r w:rsidRPr="00A24DC8">
        <w:rPr>
          <w:rFonts w:cstheme="minorHAnsi"/>
          <w:b/>
          <w:bCs/>
          <w:szCs w:val="22"/>
        </w:rPr>
        <w:t>)</w:t>
      </w:r>
      <w:r w:rsidRPr="008F6781">
        <w:t xml:space="preserve"> </w:t>
      </w:r>
      <w:r w:rsidR="00572529">
        <w:t>Basic stages of the post</w:t>
      </w:r>
      <w:r w:rsidR="00572529">
        <w:rPr>
          <w:rFonts w:ascii="Cambria Math" w:hAnsi="Cambria Math" w:cs="Cambria Math"/>
        </w:rPr>
        <w:t>‑</w:t>
      </w:r>
      <w:r w:rsidR="00572529">
        <w:t xml:space="preserve">earthquake action </w:t>
      </w:r>
      <w:proofErr w:type="spellStart"/>
      <w:r w:rsidR="00572529">
        <w:t>programme</w:t>
      </w:r>
      <w:proofErr w:type="spellEnd"/>
      <w:r w:rsidR="00572529">
        <w:t>.</w:t>
      </w:r>
    </w:p>
    <w:p w14:paraId="696BB7AF" w14:textId="1082C6AC" w:rsidR="00EA55BC" w:rsidRPr="00AA59EF" w:rsidRDefault="00EA55BC" w:rsidP="00EA55BC">
      <w:pPr>
        <w:jc w:val="both"/>
        <w:rPr>
          <w:lang w:eastAsia="zh-CN"/>
        </w:rPr>
      </w:pPr>
      <w:r w:rsidRPr="00703621">
        <w:rPr>
          <w:i/>
          <w:iCs/>
          <w:lang w:eastAsia="zh-CN"/>
        </w:rPr>
        <w:t xml:space="preserve">Refer to </w:t>
      </w:r>
      <w:r w:rsidRPr="00703621">
        <w:rPr>
          <w:b/>
          <w:bCs/>
          <w:i/>
          <w:iCs/>
          <w:lang w:eastAsia="zh-CN"/>
        </w:rPr>
        <w:t>Subsection 2.</w:t>
      </w:r>
      <w:r>
        <w:rPr>
          <w:b/>
          <w:bCs/>
          <w:i/>
          <w:iCs/>
          <w:lang w:eastAsia="zh-CN"/>
        </w:rPr>
        <w:t>9</w:t>
      </w:r>
      <w:r w:rsidRPr="00703621">
        <w:rPr>
          <w:i/>
          <w:iCs/>
          <w:lang w:eastAsia="zh-CN"/>
        </w:rPr>
        <w:t xml:space="preserve"> of the compliance assessment report </w:t>
      </w:r>
      <w:r w:rsidRPr="00703621">
        <w:rPr>
          <w:i/>
          <w:iCs/>
        </w:rPr>
        <w:t>[</w:t>
      </w:r>
      <w:r w:rsidRPr="00703621">
        <w:rPr>
          <w:i/>
          <w:iCs/>
          <w:caps/>
        </w:rPr>
        <w:fldChar w:fldCharType="begin"/>
      </w:r>
      <w:r w:rsidRPr="00703621">
        <w:rPr>
          <w:i/>
          <w:iCs/>
        </w:rPr>
        <w:instrText xml:space="preserve"> REF _Ref150709174 \r \h </w:instrText>
      </w:r>
      <w:r w:rsidRPr="00703621">
        <w:rPr>
          <w:i/>
          <w:iCs/>
          <w:caps/>
        </w:rPr>
        <w:instrText xml:space="preserve"> \* MERGEFORMAT </w:instrText>
      </w:r>
      <w:r w:rsidRPr="00703621">
        <w:rPr>
          <w:i/>
          <w:iCs/>
          <w:caps/>
        </w:rPr>
      </w:r>
      <w:r w:rsidRPr="00703621">
        <w:rPr>
          <w:i/>
          <w:iCs/>
          <w:caps/>
        </w:rPr>
        <w:fldChar w:fldCharType="separate"/>
      </w:r>
      <w:r w:rsidR="00CE4DAB">
        <w:rPr>
          <w:i/>
          <w:iCs/>
        </w:rPr>
        <w:t>50</w:t>
      </w:r>
      <w:r w:rsidRPr="00703621">
        <w:rPr>
          <w:i/>
          <w:iCs/>
          <w:caps/>
        </w:rPr>
        <w:fldChar w:fldCharType="end"/>
      </w:r>
      <w:r w:rsidRPr="00703621">
        <w:rPr>
          <w:i/>
          <w:iCs/>
        </w:rPr>
        <w:t xml:space="preserve">] </w:t>
      </w:r>
      <w:r w:rsidRPr="00703621">
        <w:rPr>
          <w:i/>
          <w:iCs/>
          <w:lang w:eastAsia="zh-CN"/>
        </w:rPr>
        <w:t>for more details.</w:t>
      </w:r>
    </w:p>
    <w:p w14:paraId="315FF8AA" w14:textId="41C771B4" w:rsidR="00B019B0" w:rsidRDefault="00B019B0" w:rsidP="00B019B0">
      <w:pPr>
        <w:pStyle w:val="Heading4"/>
      </w:pPr>
      <w:r>
        <w:t>Section 9 (</w:t>
      </w:r>
      <w:r w:rsidR="00AA59EF">
        <w:t>S</w:t>
      </w:r>
      <w:r w:rsidR="00E26FB5">
        <w:t>eismic design for nuclear installations other than nuclear power plants</w:t>
      </w:r>
      <w:r>
        <w:t>)</w:t>
      </w:r>
    </w:p>
    <w:p w14:paraId="4BB4729F" w14:textId="6DAC1B21" w:rsidR="00AA59EF" w:rsidRPr="00AA59EF" w:rsidRDefault="007B4519" w:rsidP="00AA59EF">
      <w:pPr>
        <w:rPr>
          <w:lang w:eastAsia="zh-CN"/>
        </w:rPr>
      </w:pPr>
      <w:r w:rsidRPr="000D7902">
        <w:rPr>
          <w:b/>
          <w:bCs/>
          <w:lang w:eastAsia="zh-CN"/>
        </w:rPr>
        <w:t xml:space="preserve">Section </w:t>
      </w:r>
      <w:r>
        <w:rPr>
          <w:b/>
          <w:bCs/>
          <w:lang w:eastAsia="zh-CN"/>
        </w:rPr>
        <w:t>9</w:t>
      </w:r>
      <w:r>
        <w:rPr>
          <w:lang w:eastAsia="zh-CN"/>
        </w:rPr>
        <w:t xml:space="preserve"> of the reference document </w:t>
      </w:r>
      <w:r w:rsidRPr="00AF27D7">
        <w:t>[</w:t>
      </w:r>
      <w:r>
        <w:rPr>
          <w:caps/>
        </w:rPr>
        <w:fldChar w:fldCharType="begin"/>
      </w:r>
      <w:r>
        <w:instrText xml:space="preserve"> REF _Ref150709143 \r \h </w:instrText>
      </w:r>
      <w:r>
        <w:rPr>
          <w:caps/>
        </w:rPr>
      </w:r>
      <w:r>
        <w:rPr>
          <w:caps/>
        </w:rPr>
        <w:fldChar w:fldCharType="separate"/>
      </w:r>
      <w:r w:rsidR="00CE4DAB">
        <w:t>20</w:t>
      </w:r>
      <w:r>
        <w:rPr>
          <w:caps/>
        </w:rPr>
        <w:fldChar w:fldCharType="end"/>
      </w:r>
      <w:r w:rsidRPr="00AF27D7">
        <w:t>]</w:t>
      </w:r>
      <w:r>
        <w:t xml:space="preserve">, </w:t>
      </w:r>
      <w:r w:rsidR="004751C0">
        <w:t>does not apply to</w:t>
      </w:r>
      <w:r w:rsidR="004751C0" w:rsidRPr="00BC31A6">
        <w:t xml:space="preserve"> nuclear power plant</w:t>
      </w:r>
      <w:r w:rsidR="004751C0">
        <w:t xml:space="preserve"> applications</w:t>
      </w:r>
      <w:r w:rsidR="004751C0" w:rsidRPr="00BC31A6">
        <w:t xml:space="preserve"> and therefore is not assessed for the AP1000</w:t>
      </w:r>
      <w:r w:rsidR="004751C0">
        <w:t xml:space="preserve"> plant</w:t>
      </w:r>
      <w:r w:rsidR="004751C0" w:rsidRPr="00BC31A6">
        <w:t>.</w:t>
      </w:r>
    </w:p>
    <w:p w14:paraId="62B4AC13" w14:textId="51BBD7C3" w:rsidR="00B019B0" w:rsidRPr="006D1694" w:rsidRDefault="00B019B0" w:rsidP="00B019B0">
      <w:pPr>
        <w:pStyle w:val="Heading4"/>
      </w:pPr>
      <w:r>
        <w:t>Section 10 (</w:t>
      </w:r>
      <w:r w:rsidR="00AA59EF">
        <w:t>A</w:t>
      </w:r>
      <w:r w:rsidR="00E26FB5">
        <w:t>pplication of the management system</w:t>
      </w:r>
      <w:r>
        <w:t>)</w:t>
      </w:r>
    </w:p>
    <w:p w14:paraId="5025A3B3" w14:textId="67A453DD" w:rsidR="00CF20CB" w:rsidRDefault="00721C44" w:rsidP="00892B72">
      <w:pPr>
        <w:jc w:val="both"/>
      </w:pPr>
      <w:r>
        <w:t xml:space="preserve">Majority of the guidelines </w:t>
      </w:r>
      <w:r w:rsidR="00CF20CB">
        <w:t xml:space="preserve">presented in </w:t>
      </w:r>
      <w:r w:rsidR="00CF20CB" w:rsidRPr="000D7902">
        <w:rPr>
          <w:b/>
          <w:bCs/>
          <w:lang w:eastAsia="zh-CN"/>
        </w:rPr>
        <w:t xml:space="preserve">Section </w:t>
      </w:r>
      <w:r w:rsidR="00CF20CB">
        <w:rPr>
          <w:b/>
          <w:bCs/>
          <w:lang w:eastAsia="zh-CN"/>
        </w:rPr>
        <w:t>10</w:t>
      </w:r>
      <w:r w:rsidR="00CF20CB">
        <w:rPr>
          <w:lang w:eastAsia="zh-CN"/>
        </w:rPr>
        <w:t xml:space="preserve"> of the reference document </w:t>
      </w:r>
      <w:r w:rsidR="00CF20CB" w:rsidRPr="00AF27D7">
        <w:t>[</w:t>
      </w:r>
      <w:r w:rsidR="00CF20CB">
        <w:rPr>
          <w:caps/>
        </w:rPr>
        <w:fldChar w:fldCharType="begin"/>
      </w:r>
      <w:r w:rsidR="00CF20CB">
        <w:instrText xml:space="preserve"> REF _Ref150709143 \r \h </w:instrText>
      </w:r>
      <w:r w:rsidR="00CF20CB">
        <w:rPr>
          <w:caps/>
        </w:rPr>
      </w:r>
      <w:r w:rsidR="00CF20CB">
        <w:rPr>
          <w:caps/>
        </w:rPr>
        <w:fldChar w:fldCharType="separate"/>
      </w:r>
      <w:r w:rsidR="00CE4DAB">
        <w:t>20</w:t>
      </w:r>
      <w:r w:rsidR="00CF20CB">
        <w:rPr>
          <w:caps/>
        </w:rPr>
        <w:fldChar w:fldCharType="end"/>
      </w:r>
      <w:r w:rsidR="00CF20CB" w:rsidRPr="00AF27D7">
        <w:t>]</w:t>
      </w:r>
      <w:r w:rsidR="00D75DE1">
        <w:t xml:space="preserve"> are met “as stated”</w:t>
      </w:r>
      <w:r w:rsidR="00A7662D">
        <w:t xml:space="preserve"> by Westinghouse, </w:t>
      </w:r>
      <w:r w:rsidR="00D75DE1">
        <w:t xml:space="preserve">while several require </w:t>
      </w:r>
      <w:r w:rsidR="00A7662D">
        <w:t xml:space="preserve">site-specific </w:t>
      </w:r>
      <w:r w:rsidR="002C374A">
        <w:t xml:space="preserve">project input data from the </w:t>
      </w:r>
      <w:r w:rsidR="00A7662D">
        <w:t>Owner</w:t>
      </w:r>
      <w:r w:rsidR="002C374A">
        <w:t>.</w:t>
      </w:r>
    </w:p>
    <w:p w14:paraId="050F0378" w14:textId="3A0AECA7" w:rsidR="00892B72" w:rsidRDefault="00892B72" w:rsidP="00892B72">
      <w:pPr>
        <w:jc w:val="both"/>
      </w:pPr>
      <w:r w:rsidRPr="00BF0180">
        <w:t>Westinghouse has conducted the AP1000 plant design development under its recognized Quality Management System (QMS) and has taken prime responsibility for safety during the design development. This QMS and those of other participating organizations are applied in AP1000 plant project implementations to ensure design specifications are met.</w:t>
      </w:r>
      <w:r>
        <w:t xml:space="preserve"> The Westinghouse program for quality assurance during the plant design, construction, and operation phases is described in DCD Chapter 17 - Quality Assurance.</w:t>
      </w:r>
    </w:p>
    <w:p w14:paraId="39D11DD7" w14:textId="2C04CF5D" w:rsidR="000323F8" w:rsidRDefault="00892B72" w:rsidP="00892B72">
      <w:r>
        <w:t>It is the Owner’s responsibility to establish the management system and have in place the appropriate Quality Assurance (QA) program, as well as to make sure that the QA arrangements are consistent with regulatory requirements.</w:t>
      </w:r>
    </w:p>
    <w:p w14:paraId="23441AB0" w14:textId="63C6B71B" w:rsidR="00584FFA" w:rsidRDefault="009656E5" w:rsidP="00584FFA">
      <w:pPr>
        <w:jc w:val="both"/>
        <w:rPr>
          <w:rFonts w:cstheme="minorHAnsi"/>
          <w:szCs w:val="22"/>
        </w:rPr>
      </w:pPr>
      <w:r>
        <w:rPr>
          <w:lang w:eastAsia="zh-CN"/>
        </w:rPr>
        <w:t xml:space="preserve">POS </w:t>
      </w:r>
      <w:r w:rsidR="00584FFA" w:rsidRPr="006302E7">
        <w:rPr>
          <w:rFonts w:cstheme="minorHAnsi"/>
          <w:szCs w:val="22"/>
        </w:rPr>
        <w:t>items were identified in</w:t>
      </w:r>
      <w:r w:rsidR="00584FFA">
        <w:rPr>
          <w:rFonts w:cstheme="minorHAnsi"/>
          <w:szCs w:val="22"/>
        </w:rPr>
        <w:t xml:space="preserve"> two </w:t>
      </w:r>
      <w:r w:rsidR="00584FFA" w:rsidRPr="006302E7">
        <w:rPr>
          <w:rFonts w:cstheme="minorHAnsi"/>
          <w:szCs w:val="22"/>
        </w:rPr>
        <w:t>subsections.</w:t>
      </w:r>
    </w:p>
    <w:p w14:paraId="06C095FA" w14:textId="14AF848A" w:rsidR="00584FFA" w:rsidRDefault="00584FFA" w:rsidP="00584FFA">
      <w:pPr>
        <w:jc w:val="both"/>
        <w:rPr>
          <w:rFonts w:cstheme="minorHAnsi"/>
          <w:szCs w:val="22"/>
        </w:rPr>
      </w:pPr>
      <w:r>
        <w:rPr>
          <w:rFonts w:cstheme="minorHAnsi"/>
          <w:szCs w:val="22"/>
        </w:rPr>
        <w:t>“</w:t>
      </w:r>
      <w:r w:rsidR="00AB268D">
        <w:t>Application of the management system</w:t>
      </w:r>
      <w:r>
        <w:rPr>
          <w:rFonts w:cstheme="minorHAnsi"/>
          <w:szCs w:val="22"/>
        </w:rPr>
        <w:t>”</w:t>
      </w:r>
      <w:r w:rsidRPr="002662D2">
        <w:rPr>
          <w:rFonts w:cstheme="minorHAnsi"/>
          <w:szCs w:val="22"/>
        </w:rPr>
        <w:t xml:space="preserve"> </w:t>
      </w:r>
      <w:r w:rsidRPr="00DB5F7A">
        <w:rPr>
          <w:rFonts w:cstheme="minorHAnsi"/>
          <w:szCs w:val="22"/>
        </w:rPr>
        <w:t>subsection contains POS item</w:t>
      </w:r>
      <w:r>
        <w:rPr>
          <w:rFonts w:cstheme="minorHAnsi"/>
          <w:szCs w:val="22"/>
        </w:rPr>
        <w:t xml:space="preserve">s </w:t>
      </w:r>
      <w:r w:rsidRPr="00DB5F7A">
        <w:rPr>
          <w:rFonts w:cstheme="minorHAnsi"/>
          <w:szCs w:val="22"/>
        </w:rPr>
        <w:t>related to:</w:t>
      </w:r>
    </w:p>
    <w:p w14:paraId="7068D369" w14:textId="2B378D3F" w:rsidR="00892B72" w:rsidRDefault="00584FFA" w:rsidP="00513590">
      <w:pPr>
        <w:pStyle w:val="ListParagraph"/>
        <w:numPr>
          <w:ilvl w:val="0"/>
          <w:numId w:val="110"/>
        </w:numPr>
        <w:rPr>
          <w:lang w:eastAsia="zh-CN"/>
        </w:rPr>
      </w:pPr>
      <w:r w:rsidRPr="002118E7">
        <w:rPr>
          <w:rFonts w:cstheme="minorHAnsi"/>
          <w:b/>
          <w:bCs/>
          <w:szCs w:val="22"/>
        </w:rPr>
        <w:t xml:space="preserve">(Item </w:t>
      </w:r>
      <w:r w:rsidR="002118E7" w:rsidRPr="002118E7">
        <w:rPr>
          <w:rFonts w:cstheme="minorHAnsi"/>
          <w:b/>
          <w:bCs/>
          <w:szCs w:val="22"/>
        </w:rPr>
        <w:t>10</w:t>
      </w:r>
      <w:r w:rsidRPr="002118E7">
        <w:rPr>
          <w:rFonts w:cstheme="minorHAnsi"/>
          <w:b/>
          <w:bCs/>
          <w:szCs w:val="22"/>
        </w:rPr>
        <w:t>.1)</w:t>
      </w:r>
      <w:r w:rsidRPr="008F6781">
        <w:t xml:space="preserve"> </w:t>
      </w:r>
      <w:r w:rsidR="005B58FD">
        <w:t xml:space="preserve">Requirement to </w:t>
      </w:r>
      <w:r w:rsidR="00457FD4">
        <w:t>t</w:t>
      </w:r>
      <w:r w:rsidR="00457FD4" w:rsidRPr="000130E0">
        <w:t>he management system</w:t>
      </w:r>
      <w:r w:rsidR="00A35C8C" w:rsidRPr="00A35C8C">
        <w:t xml:space="preserve"> </w:t>
      </w:r>
      <w:r w:rsidR="00A35C8C" w:rsidRPr="000130E0">
        <w:t>to ensure the quality and the control of processes and activities performed as part of the seismic design</w:t>
      </w:r>
      <w:r w:rsidR="00A35C8C">
        <w:t>.</w:t>
      </w:r>
    </w:p>
    <w:p w14:paraId="0B23F8D0" w14:textId="69979B16" w:rsidR="002118E7" w:rsidRDefault="002118E7" w:rsidP="00513590">
      <w:pPr>
        <w:pStyle w:val="ListParagraph"/>
        <w:numPr>
          <w:ilvl w:val="0"/>
          <w:numId w:val="110"/>
        </w:numPr>
        <w:rPr>
          <w:lang w:eastAsia="zh-CN"/>
        </w:rPr>
      </w:pPr>
      <w:r w:rsidRPr="002118E7">
        <w:rPr>
          <w:rFonts w:cstheme="minorHAnsi"/>
          <w:b/>
          <w:bCs/>
          <w:szCs w:val="22"/>
        </w:rPr>
        <w:lastRenderedPageBreak/>
        <w:t>(Item 10.</w:t>
      </w:r>
      <w:r w:rsidR="009B1418">
        <w:rPr>
          <w:rFonts w:cstheme="minorHAnsi"/>
          <w:b/>
          <w:bCs/>
          <w:szCs w:val="22"/>
        </w:rPr>
        <w:t>2</w:t>
      </w:r>
      <w:r w:rsidRPr="002118E7">
        <w:rPr>
          <w:rFonts w:cstheme="minorHAnsi"/>
          <w:b/>
          <w:bCs/>
          <w:szCs w:val="22"/>
        </w:rPr>
        <w:t>)</w:t>
      </w:r>
      <w:r w:rsidRPr="008F6781">
        <w:t xml:space="preserve"> </w:t>
      </w:r>
      <w:r w:rsidR="000B7ED2">
        <w:t xml:space="preserve">Establishing and application of </w:t>
      </w:r>
      <w:r w:rsidR="00A36B28">
        <w:t>t</w:t>
      </w:r>
      <w:r w:rsidR="00A36B28" w:rsidRPr="000130E0">
        <w:t>he design processes for the development of the concept, detailed plans, supporting calculations and specifications for a nuclear installation and its SSCs</w:t>
      </w:r>
      <w:r w:rsidR="00A36B28">
        <w:t>.</w:t>
      </w:r>
    </w:p>
    <w:p w14:paraId="3DD353DE" w14:textId="1F2D2387" w:rsidR="002118E7" w:rsidRPr="006D1694" w:rsidRDefault="002118E7" w:rsidP="00513590">
      <w:pPr>
        <w:pStyle w:val="ListParagraph"/>
        <w:numPr>
          <w:ilvl w:val="0"/>
          <w:numId w:val="110"/>
        </w:numPr>
        <w:rPr>
          <w:lang w:eastAsia="zh-CN"/>
        </w:rPr>
      </w:pPr>
      <w:r w:rsidRPr="002118E7">
        <w:rPr>
          <w:rFonts w:cstheme="minorHAnsi"/>
          <w:b/>
          <w:bCs/>
          <w:szCs w:val="22"/>
        </w:rPr>
        <w:t>(Item 10.</w:t>
      </w:r>
      <w:r w:rsidR="009B1418">
        <w:rPr>
          <w:rFonts w:cstheme="minorHAnsi"/>
          <w:b/>
          <w:bCs/>
          <w:szCs w:val="22"/>
        </w:rPr>
        <w:t>3</w:t>
      </w:r>
      <w:r w:rsidRPr="002118E7">
        <w:rPr>
          <w:rFonts w:cstheme="minorHAnsi"/>
          <w:b/>
          <w:bCs/>
          <w:szCs w:val="22"/>
        </w:rPr>
        <w:t>)</w:t>
      </w:r>
      <w:r w:rsidRPr="008F6781">
        <w:t xml:space="preserve"> </w:t>
      </w:r>
      <w:r w:rsidR="00A36B28">
        <w:t xml:space="preserve">Establishing </w:t>
      </w:r>
      <w:r w:rsidR="00F338EF">
        <w:t>s</w:t>
      </w:r>
      <w:r w:rsidR="00F338EF" w:rsidRPr="00906C41">
        <w:t>eismic design inputs, requirements, outputs, changes, control and records in the design processes.</w:t>
      </w:r>
    </w:p>
    <w:p w14:paraId="5D4B965C" w14:textId="6FE03241" w:rsidR="002118E7" w:rsidRPr="006D1694" w:rsidRDefault="00177EE8" w:rsidP="00177EE8">
      <w:pPr>
        <w:rPr>
          <w:lang w:eastAsia="zh-CN"/>
        </w:rPr>
      </w:pPr>
      <w:r w:rsidRPr="00703621">
        <w:rPr>
          <w:i/>
          <w:iCs/>
          <w:lang w:eastAsia="zh-CN"/>
        </w:rPr>
        <w:t xml:space="preserve">Refer to </w:t>
      </w:r>
      <w:r w:rsidRPr="00703621">
        <w:rPr>
          <w:b/>
          <w:bCs/>
          <w:i/>
          <w:iCs/>
          <w:lang w:eastAsia="zh-CN"/>
        </w:rPr>
        <w:t>Subsection 2.</w:t>
      </w:r>
      <w:r>
        <w:rPr>
          <w:b/>
          <w:bCs/>
          <w:i/>
          <w:iCs/>
          <w:lang w:eastAsia="zh-CN"/>
        </w:rPr>
        <w:t xml:space="preserve">11 </w:t>
      </w:r>
      <w:r w:rsidRPr="00703621">
        <w:rPr>
          <w:i/>
          <w:iCs/>
          <w:lang w:eastAsia="zh-CN"/>
        </w:rPr>
        <w:t xml:space="preserve">of the compliance assessment report </w:t>
      </w:r>
      <w:r w:rsidRPr="00703621">
        <w:rPr>
          <w:i/>
          <w:iCs/>
        </w:rPr>
        <w:t>[</w:t>
      </w:r>
      <w:r w:rsidRPr="00703621">
        <w:rPr>
          <w:i/>
          <w:iCs/>
          <w:caps/>
        </w:rPr>
        <w:fldChar w:fldCharType="begin"/>
      </w:r>
      <w:r w:rsidRPr="00703621">
        <w:rPr>
          <w:i/>
          <w:iCs/>
        </w:rPr>
        <w:instrText xml:space="preserve"> REF _Ref150709174 \r \h </w:instrText>
      </w:r>
      <w:r w:rsidRPr="00703621">
        <w:rPr>
          <w:i/>
          <w:iCs/>
          <w:caps/>
        </w:rPr>
        <w:instrText xml:space="preserve"> \* MERGEFORMAT </w:instrText>
      </w:r>
      <w:r w:rsidRPr="00703621">
        <w:rPr>
          <w:i/>
          <w:iCs/>
          <w:caps/>
        </w:rPr>
      </w:r>
      <w:r w:rsidRPr="00703621">
        <w:rPr>
          <w:i/>
          <w:iCs/>
          <w:caps/>
        </w:rPr>
        <w:fldChar w:fldCharType="separate"/>
      </w:r>
      <w:r w:rsidR="00CE4DAB">
        <w:rPr>
          <w:i/>
          <w:iCs/>
        </w:rPr>
        <w:t>50</w:t>
      </w:r>
      <w:r w:rsidRPr="00703621">
        <w:rPr>
          <w:i/>
          <w:iCs/>
          <w:caps/>
        </w:rPr>
        <w:fldChar w:fldCharType="end"/>
      </w:r>
      <w:r w:rsidRPr="00703621">
        <w:rPr>
          <w:i/>
          <w:iCs/>
        </w:rPr>
        <w:t xml:space="preserve">] </w:t>
      </w:r>
      <w:r w:rsidRPr="00703621">
        <w:rPr>
          <w:i/>
          <w:iCs/>
          <w:lang w:eastAsia="zh-CN"/>
        </w:rPr>
        <w:t>for more details.</w:t>
      </w:r>
    </w:p>
    <w:p w14:paraId="5A7C7B3D" w14:textId="77777777" w:rsidR="008C5F06" w:rsidRPr="00C81969" w:rsidRDefault="008C5F06" w:rsidP="008C5F06">
      <w:pPr>
        <w:pStyle w:val="Heading3"/>
        <w:jc w:val="both"/>
      </w:pPr>
      <w:bookmarkStart w:id="155" w:name="_Toc152671876"/>
      <w:r>
        <w:t>Non Compliance</w:t>
      </w:r>
      <w:bookmarkEnd w:id="155"/>
    </w:p>
    <w:p w14:paraId="323E04D5" w14:textId="7AF85F7B" w:rsidR="00B3225A" w:rsidRDefault="008C5F06" w:rsidP="00B3225A">
      <w:pPr>
        <w:tabs>
          <w:tab w:val="clear" w:pos="720"/>
          <w:tab w:val="clear" w:pos="1296"/>
          <w:tab w:val="clear" w:pos="1872"/>
          <w:tab w:val="clear" w:pos="2448"/>
        </w:tabs>
        <w:spacing w:before="0" w:after="0" w:line="240" w:lineRule="auto"/>
        <w:rPr>
          <w:rFonts w:cstheme="minorBidi"/>
          <w:szCs w:val="22"/>
        </w:rPr>
      </w:pPr>
      <w:r>
        <w:t xml:space="preserve">No “Non Compliances” have been identified in the assessment </w:t>
      </w:r>
      <w:r w:rsidR="00840A5C">
        <w:rPr>
          <w:rFonts w:cstheme="minorBidi"/>
          <w:szCs w:val="22"/>
        </w:rPr>
        <w:t>[</w:t>
      </w:r>
      <w:r w:rsidR="00840A5C">
        <w:rPr>
          <w:rFonts w:cstheme="minorBidi"/>
          <w:szCs w:val="22"/>
        </w:rPr>
        <w:fldChar w:fldCharType="begin"/>
      </w:r>
      <w:r w:rsidR="00840A5C">
        <w:rPr>
          <w:rFonts w:cstheme="minorBidi"/>
          <w:szCs w:val="22"/>
        </w:rPr>
        <w:instrText xml:space="preserve"> REF _Ref150709174 \r \h </w:instrText>
      </w:r>
      <w:r w:rsidR="00840A5C">
        <w:rPr>
          <w:rFonts w:cstheme="minorBidi"/>
          <w:szCs w:val="22"/>
        </w:rPr>
      </w:r>
      <w:r w:rsidR="00840A5C">
        <w:rPr>
          <w:rFonts w:cstheme="minorBidi"/>
          <w:szCs w:val="22"/>
        </w:rPr>
        <w:fldChar w:fldCharType="separate"/>
      </w:r>
      <w:r w:rsidR="00CE4DAB">
        <w:rPr>
          <w:rFonts w:cstheme="minorBidi"/>
          <w:szCs w:val="22"/>
        </w:rPr>
        <w:t>50</w:t>
      </w:r>
      <w:r w:rsidR="00840A5C">
        <w:rPr>
          <w:rFonts w:cstheme="minorBidi"/>
          <w:szCs w:val="22"/>
        </w:rPr>
        <w:fldChar w:fldCharType="end"/>
      </w:r>
      <w:r w:rsidR="00840A5C">
        <w:rPr>
          <w:rFonts w:cstheme="minorBidi"/>
          <w:szCs w:val="22"/>
        </w:rPr>
        <w:t>].</w:t>
      </w:r>
      <w:r w:rsidR="00B3225A">
        <w:rPr>
          <w:rFonts w:cstheme="minorBidi"/>
          <w:szCs w:val="22"/>
        </w:rPr>
        <w:br w:type="page"/>
      </w:r>
    </w:p>
    <w:p w14:paraId="25D6F6EE" w14:textId="77777777" w:rsidR="00CF0EEB" w:rsidRPr="00CF0EEB" w:rsidRDefault="00CF0EEB" w:rsidP="00CF0EEB">
      <w:pPr>
        <w:pStyle w:val="Heading2"/>
        <w:rPr>
          <w:rFonts w:cstheme="minorBidi"/>
          <w:caps w:val="0"/>
          <w:szCs w:val="22"/>
        </w:rPr>
      </w:pPr>
      <w:bookmarkStart w:id="156" w:name="_Toc152671877"/>
      <w:r w:rsidRPr="00CF0EEB">
        <w:rPr>
          <w:rFonts w:cstheme="minorBidi"/>
          <w:caps w:val="0"/>
          <w:szCs w:val="22"/>
        </w:rPr>
        <w:lastRenderedPageBreak/>
        <w:t>SSG-68 DESIGN OF NUCLEAR INSTALLATIONS AGAINST EXTERNAL EVENTS EXCLUDING EARTHQUAKES</w:t>
      </w:r>
      <w:bookmarkEnd w:id="156"/>
    </w:p>
    <w:p w14:paraId="2B076B29" w14:textId="0C14EB2E" w:rsidR="000C29F0" w:rsidRDefault="00B638DA" w:rsidP="005B5401">
      <w:pPr>
        <w:jc w:val="both"/>
        <w:rPr>
          <w:rFonts w:cstheme="minorBidi"/>
          <w:szCs w:val="22"/>
        </w:rPr>
      </w:pPr>
      <w:r w:rsidRPr="00B638DA">
        <w:rPr>
          <w:rFonts w:cstheme="minorBidi"/>
          <w:szCs w:val="22"/>
        </w:rPr>
        <w:t>Following summary reflects results of the assessment conducted against reference [</w:t>
      </w:r>
      <w:r>
        <w:rPr>
          <w:rFonts w:cstheme="minorBidi"/>
          <w:szCs w:val="22"/>
        </w:rPr>
        <w:fldChar w:fldCharType="begin"/>
      </w:r>
      <w:r>
        <w:rPr>
          <w:rFonts w:cstheme="minorBidi"/>
          <w:szCs w:val="22"/>
        </w:rPr>
        <w:instrText xml:space="preserve"> REF _Ref147227781 \r \h </w:instrText>
      </w:r>
      <w:r>
        <w:rPr>
          <w:rFonts w:cstheme="minorBidi"/>
          <w:szCs w:val="22"/>
        </w:rPr>
      </w:r>
      <w:r>
        <w:rPr>
          <w:rFonts w:cstheme="minorBidi"/>
          <w:szCs w:val="22"/>
        </w:rPr>
        <w:fldChar w:fldCharType="separate"/>
      </w:r>
      <w:r w:rsidR="00CE4DAB">
        <w:rPr>
          <w:rFonts w:cstheme="minorBidi"/>
          <w:szCs w:val="22"/>
        </w:rPr>
        <w:t>21</w:t>
      </w:r>
      <w:r>
        <w:rPr>
          <w:rFonts w:cstheme="minorBidi"/>
          <w:szCs w:val="22"/>
        </w:rPr>
        <w:fldChar w:fldCharType="end"/>
      </w:r>
      <w:r w:rsidRPr="00B638DA">
        <w:rPr>
          <w:rFonts w:cstheme="minorBidi"/>
          <w:szCs w:val="22"/>
        </w:rPr>
        <w:t>] as part of the compliance assessment report [</w:t>
      </w:r>
      <w:r w:rsidR="00E50958">
        <w:rPr>
          <w:rFonts w:cstheme="minorBidi"/>
          <w:szCs w:val="22"/>
        </w:rPr>
        <w:fldChar w:fldCharType="begin"/>
      </w:r>
      <w:r w:rsidR="00E50958">
        <w:rPr>
          <w:rFonts w:cstheme="minorBidi"/>
          <w:szCs w:val="22"/>
        </w:rPr>
        <w:instrText xml:space="preserve"> REF _Ref147227794 \r \h </w:instrText>
      </w:r>
      <w:r w:rsidR="00E50958">
        <w:rPr>
          <w:rFonts w:cstheme="minorBidi"/>
          <w:szCs w:val="22"/>
        </w:rPr>
      </w:r>
      <w:r w:rsidR="00E50958">
        <w:rPr>
          <w:rFonts w:cstheme="minorBidi"/>
          <w:szCs w:val="22"/>
        </w:rPr>
        <w:fldChar w:fldCharType="separate"/>
      </w:r>
      <w:r w:rsidR="00CE4DAB">
        <w:rPr>
          <w:rFonts w:cstheme="minorBidi"/>
          <w:szCs w:val="22"/>
        </w:rPr>
        <w:t>51</w:t>
      </w:r>
      <w:r w:rsidR="00E50958">
        <w:rPr>
          <w:rFonts w:cstheme="minorBidi"/>
          <w:szCs w:val="22"/>
        </w:rPr>
        <w:fldChar w:fldCharType="end"/>
      </w:r>
      <w:r w:rsidRPr="00B638DA">
        <w:rPr>
          <w:rFonts w:cstheme="minorBidi"/>
          <w:szCs w:val="22"/>
        </w:rPr>
        <w:t>] that is included in Attachment 1.</w:t>
      </w:r>
    </w:p>
    <w:p w14:paraId="2434EEE6" w14:textId="7CD34CEC" w:rsidR="000C29F0" w:rsidRDefault="000C29F0" w:rsidP="005B5401">
      <w:pPr>
        <w:pStyle w:val="Heading3"/>
        <w:jc w:val="both"/>
      </w:pPr>
      <w:bookmarkStart w:id="157" w:name="_Toc152671878"/>
      <w:r w:rsidRPr="006874BD">
        <w:t>High Level Risk Assessment</w:t>
      </w:r>
      <w:r w:rsidR="005E5217">
        <w:t xml:space="preserve"> Summary</w:t>
      </w:r>
      <w:bookmarkEnd w:id="157"/>
    </w:p>
    <w:p w14:paraId="65D6E222" w14:textId="4C5FACA9" w:rsidR="005E5217" w:rsidRDefault="001B62D8" w:rsidP="005B5401">
      <w:pPr>
        <w:jc w:val="both"/>
      </w:pPr>
      <w:r w:rsidRPr="001B62D8">
        <w:t>Conducted compliance assessment [</w:t>
      </w:r>
      <w:r w:rsidR="00A50361">
        <w:rPr>
          <w:rFonts w:cstheme="minorBidi"/>
          <w:szCs w:val="22"/>
        </w:rPr>
        <w:fldChar w:fldCharType="begin"/>
      </w:r>
      <w:r w:rsidR="00A50361">
        <w:rPr>
          <w:rFonts w:cstheme="minorBidi"/>
          <w:szCs w:val="22"/>
        </w:rPr>
        <w:instrText xml:space="preserve"> REF _Ref147227794 \r \h </w:instrText>
      </w:r>
      <w:r w:rsidR="00A50361">
        <w:rPr>
          <w:rFonts w:cstheme="minorBidi"/>
          <w:szCs w:val="22"/>
        </w:rPr>
      </w:r>
      <w:r w:rsidR="00A50361">
        <w:rPr>
          <w:rFonts w:cstheme="minorBidi"/>
          <w:szCs w:val="22"/>
        </w:rPr>
        <w:fldChar w:fldCharType="separate"/>
      </w:r>
      <w:r w:rsidR="00CE4DAB">
        <w:rPr>
          <w:rFonts w:cstheme="minorBidi"/>
          <w:szCs w:val="22"/>
        </w:rPr>
        <w:t>51</w:t>
      </w:r>
      <w:r w:rsidR="00A50361">
        <w:rPr>
          <w:rFonts w:cstheme="minorBidi"/>
          <w:szCs w:val="22"/>
        </w:rPr>
        <w:fldChar w:fldCharType="end"/>
      </w:r>
      <w:r w:rsidRPr="001B62D8">
        <w:t xml:space="preserve">] indicates that compliance with the guidelines presented in “IAEA Specific Safety Guide No. SSG-68: Design of nuclear installations against external events excluding earthquakes” </w:t>
      </w:r>
      <w:r w:rsidR="00A50361" w:rsidRPr="00B638DA">
        <w:rPr>
          <w:rFonts w:cstheme="minorBidi"/>
          <w:szCs w:val="22"/>
        </w:rPr>
        <w:t>[</w:t>
      </w:r>
      <w:r w:rsidR="00A50361">
        <w:rPr>
          <w:rFonts w:cstheme="minorBidi"/>
          <w:szCs w:val="22"/>
        </w:rPr>
        <w:fldChar w:fldCharType="begin"/>
      </w:r>
      <w:r w:rsidR="00A50361">
        <w:rPr>
          <w:rFonts w:cstheme="minorBidi"/>
          <w:szCs w:val="22"/>
        </w:rPr>
        <w:instrText xml:space="preserve"> REF _Ref147227781 \r \h </w:instrText>
      </w:r>
      <w:r w:rsidR="00A50361">
        <w:rPr>
          <w:rFonts w:cstheme="minorBidi"/>
          <w:szCs w:val="22"/>
        </w:rPr>
      </w:r>
      <w:r w:rsidR="00A50361">
        <w:rPr>
          <w:rFonts w:cstheme="minorBidi"/>
          <w:szCs w:val="22"/>
        </w:rPr>
        <w:fldChar w:fldCharType="separate"/>
      </w:r>
      <w:r w:rsidR="00CE4DAB">
        <w:rPr>
          <w:rFonts w:cstheme="minorBidi"/>
          <w:szCs w:val="22"/>
        </w:rPr>
        <w:t>21</w:t>
      </w:r>
      <w:r w:rsidR="00A50361">
        <w:rPr>
          <w:rFonts w:cstheme="minorBidi"/>
          <w:szCs w:val="22"/>
        </w:rPr>
        <w:fldChar w:fldCharType="end"/>
      </w:r>
      <w:r w:rsidR="00A50361" w:rsidRPr="00B638DA">
        <w:rPr>
          <w:rFonts w:cstheme="minorBidi"/>
          <w:szCs w:val="22"/>
        </w:rPr>
        <w:t xml:space="preserve">] </w:t>
      </w:r>
      <w:r w:rsidRPr="001B62D8">
        <w:t xml:space="preserve">is </w:t>
      </w:r>
      <w:r w:rsidR="00AC02DF">
        <w:t xml:space="preserve">expected to be demonstrated either via compliance with the guidelines “as stated” or via compliance with their objectives. </w:t>
      </w:r>
      <w:r w:rsidR="00AC02DF">
        <w:rPr>
          <w:rFonts w:cstheme="minorHAnsi"/>
          <w:szCs w:val="22"/>
        </w:rPr>
        <w:t xml:space="preserve">Since </w:t>
      </w:r>
      <w:r w:rsidR="00AC02DF">
        <w:rPr>
          <w:rFonts w:cstheme="minorHAnsi"/>
        </w:rPr>
        <w:t xml:space="preserve">no non-compliances have been identified and site-specific scope items are not expected to result in design changes or additional design analyses, </w:t>
      </w:r>
      <w:r w:rsidRPr="001B62D8">
        <w:t>“IAEA Specific Safety Guide No. SSG-68: Design of nuclear installations against external events excluding earthquakes” has been assigned to a “</w:t>
      </w:r>
      <w:r w:rsidR="00AC02DF" w:rsidRPr="006A7BDA">
        <w:rPr>
          <w:b/>
          <w:bCs/>
        </w:rPr>
        <w:t>Low</w:t>
      </w:r>
      <w:r w:rsidRPr="006A7BDA">
        <w:rPr>
          <w:b/>
          <w:bCs/>
        </w:rPr>
        <w:t xml:space="preserve"> Risk</w:t>
      </w:r>
      <w:r w:rsidRPr="001B62D8">
        <w:t>” c</w:t>
      </w:r>
      <w:r w:rsidR="00AC02DF">
        <w:t>ategory</w:t>
      </w:r>
      <w:r w:rsidRPr="001B62D8">
        <w:t>.</w:t>
      </w:r>
    </w:p>
    <w:p w14:paraId="7C1D21F9" w14:textId="1229188A" w:rsidR="00AA0C64" w:rsidRPr="00BC001F" w:rsidRDefault="00AA0C64" w:rsidP="00AA0C64">
      <w:pPr>
        <w:jc w:val="both"/>
      </w:pPr>
      <w:r>
        <w:t xml:space="preserve">The AP1000 plant design complies with all the design related guidelines presented in the reference document </w:t>
      </w:r>
      <w:r w:rsidRPr="00B638DA">
        <w:rPr>
          <w:rFonts w:cstheme="minorBidi"/>
          <w:szCs w:val="22"/>
        </w:rPr>
        <w:t>[</w:t>
      </w:r>
      <w:r>
        <w:rPr>
          <w:rFonts w:cstheme="minorBidi"/>
          <w:szCs w:val="22"/>
        </w:rPr>
        <w:fldChar w:fldCharType="begin"/>
      </w:r>
      <w:r>
        <w:rPr>
          <w:rFonts w:cstheme="minorBidi"/>
          <w:szCs w:val="22"/>
        </w:rPr>
        <w:instrText xml:space="preserve"> REF _Ref147227781 \r \h </w:instrText>
      </w:r>
      <w:r>
        <w:rPr>
          <w:rFonts w:cstheme="minorBidi"/>
          <w:szCs w:val="22"/>
        </w:rPr>
      </w:r>
      <w:r>
        <w:rPr>
          <w:rFonts w:cstheme="minorBidi"/>
          <w:szCs w:val="22"/>
        </w:rPr>
        <w:fldChar w:fldCharType="separate"/>
      </w:r>
      <w:r w:rsidR="00CE4DAB">
        <w:rPr>
          <w:rFonts w:cstheme="minorBidi"/>
          <w:szCs w:val="22"/>
        </w:rPr>
        <w:t>21</w:t>
      </w:r>
      <w:r>
        <w:rPr>
          <w:rFonts w:cstheme="minorBidi"/>
          <w:szCs w:val="22"/>
        </w:rPr>
        <w:fldChar w:fldCharType="end"/>
      </w:r>
      <w:r w:rsidRPr="00B638DA">
        <w:rPr>
          <w:rFonts w:cstheme="minorBidi"/>
          <w:szCs w:val="22"/>
        </w:rPr>
        <w:t>]</w:t>
      </w:r>
      <w:r>
        <w:t>. Site-specific data or project-specific concerns resulting from the site evaluation process are to be provided by the Owner, so that Westinghouse can ensure that the site falls into the standard AP1000 plant site envelope.</w:t>
      </w:r>
      <w:r w:rsidR="00462C07">
        <w:t xml:space="preserve"> Risks category might change depending on the</w:t>
      </w:r>
      <w:r w:rsidR="00247F56">
        <w:t xml:space="preserve"> site-specific data provided by the Owner.</w:t>
      </w:r>
    </w:p>
    <w:p w14:paraId="6D7639FA" w14:textId="28267157" w:rsidR="00255711" w:rsidRDefault="00255711" w:rsidP="005B5401">
      <w:pPr>
        <w:jc w:val="both"/>
      </w:pPr>
      <w:r>
        <w:t>With respect to external hazards, the standard AP1000 plant design uses conservative, bounding site characteristics (temperatures, wind velocities, etc.) to achieve a high level of safety. As a result, the AP1000 plant design can be applied to different geographical regions around the world with varying regulatory standards and utility expectations. The design of the AP1000 plant includes allowances for natural hazards such as earthquakes, floods, storms, and tornadoes at the site. The nuclear island structures are designed to withstand these phenomena without the loss of capability to perform safety functions. Specific sites are evaluated with respect to the AP1000 plant site envelope to assure site-specific safety capabilities.</w:t>
      </w:r>
    </w:p>
    <w:p w14:paraId="20D9DB88" w14:textId="1700767D" w:rsidR="002F7EDC" w:rsidRDefault="002F7EDC" w:rsidP="002F7EDC">
      <w:pPr>
        <w:pStyle w:val="Heading3"/>
      </w:pPr>
      <w:bookmarkStart w:id="158" w:name="_Toc152671879"/>
      <w:r w:rsidRPr="002C005C">
        <w:t>Roadmap of Items Specifically Discussed in the</w:t>
      </w:r>
      <w:r>
        <w:t xml:space="preserve"> Guide Assessment</w:t>
      </w:r>
      <w:bookmarkEnd w:id="158"/>
    </w:p>
    <w:p w14:paraId="147F6339" w14:textId="2A866AEB" w:rsidR="00523A89" w:rsidRDefault="00523A89" w:rsidP="005B5401">
      <w:pPr>
        <w:pStyle w:val="Heading4"/>
        <w:jc w:val="both"/>
      </w:pPr>
      <w:r>
        <w:t>SSG 6</w:t>
      </w:r>
      <w:r w:rsidR="00AD7662">
        <w:t>8</w:t>
      </w:r>
      <w:r>
        <w:t xml:space="preserve"> - Section 2</w:t>
      </w:r>
      <w:r w:rsidR="0015353D">
        <w:t xml:space="preserve"> (General concepts and application of safety criteria to the design of nuclear installations against external events)</w:t>
      </w:r>
    </w:p>
    <w:p w14:paraId="54FE6F7F" w14:textId="6A6A1591" w:rsidR="0015353D" w:rsidRDefault="00A76A8D" w:rsidP="005B5401">
      <w:pPr>
        <w:jc w:val="both"/>
        <w:rPr>
          <w:lang w:eastAsia="zh-CN"/>
        </w:rPr>
      </w:pPr>
      <w:r>
        <w:rPr>
          <w:lang w:eastAsia="zh-CN"/>
        </w:rPr>
        <w:t>Guidelines</w:t>
      </w:r>
      <w:r w:rsidR="001845FE">
        <w:rPr>
          <w:lang w:eastAsia="zh-CN"/>
        </w:rPr>
        <w:t xml:space="preserve"> presented in </w:t>
      </w:r>
      <w:r w:rsidR="00840AA8" w:rsidRPr="00BC4761">
        <w:rPr>
          <w:b/>
          <w:bCs/>
          <w:lang w:eastAsia="zh-CN"/>
        </w:rPr>
        <w:t>Section 2</w:t>
      </w:r>
      <w:r w:rsidR="00840AA8">
        <w:rPr>
          <w:lang w:eastAsia="zh-CN"/>
        </w:rPr>
        <w:t xml:space="preserve"> of </w:t>
      </w:r>
      <w:r w:rsidR="00840AA8">
        <w:t xml:space="preserve">the reference document </w:t>
      </w:r>
      <w:r w:rsidR="00840AA8" w:rsidRPr="00B638DA">
        <w:rPr>
          <w:rFonts w:cstheme="minorBidi"/>
          <w:szCs w:val="22"/>
        </w:rPr>
        <w:t>[</w:t>
      </w:r>
      <w:r w:rsidR="00840AA8">
        <w:rPr>
          <w:rFonts w:cstheme="minorBidi"/>
          <w:szCs w:val="22"/>
        </w:rPr>
        <w:fldChar w:fldCharType="begin"/>
      </w:r>
      <w:r w:rsidR="00840AA8">
        <w:rPr>
          <w:rFonts w:cstheme="minorBidi"/>
          <w:szCs w:val="22"/>
        </w:rPr>
        <w:instrText xml:space="preserve"> REF _Ref147227781 \r \h </w:instrText>
      </w:r>
      <w:r w:rsidR="00840AA8">
        <w:rPr>
          <w:rFonts w:cstheme="minorBidi"/>
          <w:szCs w:val="22"/>
        </w:rPr>
      </w:r>
      <w:r w:rsidR="00840AA8">
        <w:rPr>
          <w:rFonts w:cstheme="minorBidi"/>
          <w:szCs w:val="22"/>
        </w:rPr>
        <w:fldChar w:fldCharType="separate"/>
      </w:r>
      <w:r w:rsidR="00CE4DAB">
        <w:rPr>
          <w:rFonts w:cstheme="minorBidi"/>
          <w:szCs w:val="22"/>
        </w:rPr>
        <w:t>21</w:t>
      </w:r>
      <w:r w:rsidR="00840AA8">
        <w:rPr>
          <w:rFonts w:cstheme="minorBidi"/>
          <w:szCs w:val="22"/>
        </w:rPr>
        <w:fldChar w:fldCharType="end"/>
      </w:r>
      <w:r w:rsidR="00840AA8" w:rsidRPr="00B638DA">
        <w:rPr>
          <w:rFonts w:cstheme="minorBidi"/>
          <w:szCs w:val="22"/>
        </w:rPr>
        <w:t>]</w:t>
      </w:r>
      <w:r w:rsidR="00840AA8">
        <w:t xml:space="preserve"> </w:t>
      </w:r>
      <w:r w:rsidR="001845FE">
        <w:rPr>
          <w:lang w:eastAsia="zh-CN"/>
        </w:rPr>
        <w:t>are met by Westinghouse</w:t>
      </w:r>
      <w:r w:rsidR="00840AA8">
        <w:rPr>
          <w:lang w:eastAsia="zh-CN"/>
        </w:rPr>
        <w:t xml:space="preserve"> either “as stated”</w:t>
      </w:r>
      <w:r w:rsidR="00D72EC0">
        <w:rPr>
          <w:lang w:eastAsia="zh-CN"/>
        </w:rPr>
        <w:t xml:space="preserve"> or via compliance with their objectives. Multiple guidelines require a site-specific scope to be performed.</w:t>
      </w:r>
    </w:p>
    <w:p w14:paraId="32043AE7" w14:textId="17604FB8" w:rsidR="00B03D45" w:rsidRDefault="00B03D45" w:rsidP="00B03D45">
      <w:pPr>
        <w:jc w:val="both"/>
        <w:rPr>
          <w:lang w:eastAsia="zh-CN"/>
        </w:rPr>
      </w:pPr>
      <w:r>
        <w:rPr>
          <w:lang w:eastAsia="zh-CN"/>
        </w:rPr>
        <w:t>A standard set of expected external hazards selected based on operating experience have been identified and incorporated into the design of the AP1000 plant, as described in DCD Chapters 2 and 3. This standard design basis is applied to the applicable SSCs at all AP1000 plant sites.</w:t>
      </w:r>
    </w:p>
    <w:p w14:paraId="312469ED" w14:textId="4E4F4606" w:rsidR="00B03D45" w:rsidRDefault="00B03D45" w:rsidP="00B03D45">
      <w:pPr>
        <w:jc w:val="both"/>
        <w:rPr>
          <w:lang w:eastAsia="zh-CN"/>
        </w:rPr>
      </w:pPr>
      <w:r>
        <w:rPr>
          <w:lang w:eastAsia="zh-CN"/>
        </w:rPr>
        <w:t xml:space="preserve">Additional work might be required to ensure that the AP1000 plant design is compatible with the site conditions provided by the Owner and/or Licensee. Additionally, emergency response plans will need to be evaluated on a site-specific basis. </w:t>
      </w:r>
    </w:p>
    <w:p w14:paraId="5D0074D9" w14:textId="77777777" w:rsidR="00B03D45" w:rsidRDefault="00B03D45" w:rsidP="00B03D45">
      <w:pPr>
        <w:jc w:val="both"/>
        <w:rPr>
          <w:lang w:eastAsia="zh-CN"/>
        </w:rPr>
      </w:pPr>
      <w:r>
        <w:rPr>
          <w:lang w:eastAsia="zh-CN"/>
        </w:rPr>
        <w:t xml:space="preserve">If a general design concept of the AP1000 plant does not cover the site-specific external event, additional work may be required to address design and protective measures against such phenomenon. </w:t>
      </w:r>
    </w:p>
    <w:p w14:paraId="758F9B2B" w14:textId="77777777" w:rsidR="00B03D45" w:rsidRDefault="00B03D45" w:rsidP="00B03D45">
      <w:pPr>
        <w:jc w:val="both"/>
        <w:rPr>
          <w:lang w:eastAsia="zh-CN"/>
        </w:rPr>
      </w:pPr>
    </w:p>
    <w:p w14:paraId="17720DFF" w14:textId="2140C7DE" w:rsidR="00D72EC0" w:rsidRDefault="00B03D45" w:rsidP="00B03D45">
      <w:pPr>
        <w:jc w:val="both"/>
        <w:rPr>
          <w:lang w:eastAsia="zh-CN"/>
        </w:rPr>
      </w:pPr>
      <w:r>
        <w:rPr>
          <w:lang w:eastAsia="zh-CN"/>
        </w:rPr>
        <w:lastRenderedPageBreak/>
        <w:t>Some of the requirements were identified as  CWO with the AP1000 plant because the AP1000’s plant design meets this criteria in different fashion but the main safety objective goal is achieved. This may also result from a different approach to the design or terminology based on the NRC Regulations.</w:t>
      </w:r>
    </w:p>
    <w:p w14:paraId="514C0007" w14:textId="2A42EBA9" w:rsidR="004C2E79" w:rsidRDefault="00022F1E" w:rsidP="005B5401">
      <w:pPr>
        <w:jc w:val="both"/>
        <w:rPr>
          <w:lang w:eastAsia="zh-CN"/>
        </w:rPr>
      </w:pPr>
      <w:r>
        <w:rPr>
          <w:lang w:eastAsia="zh-CN"/>
        </w:rPr>
        <w:t xml:space="preserve">Several </w:t>
      </w:r>
      <w:r w:rsidR="00501EC3">
        <w:rPr>
          <w:lang w:eastAsia="zh-CN"/>
        </w:rPr>
        <w:t>“Compliant with objective”</w:t>
      </w:r>
      <w:r w:rsidR="0062251C">
        <w:rPr>
          <w:lang w:eastAsia="zh-CN"/>
        </w:rPr>
        <w:t xml:space="preserve"> (</w:t>
      </w:r>
      <w:r w:rsidR="00D72EC0">
        <w:rPr>
          <w:lang w:eastAsia="zh-CN"/>
        </w:rPr>
        <w:t>CWO</w:t>
      </w:r>
      <w:r w:rsidR="0062251C">
        <w:rPr>
          <w:lang w:eastAsia="zh-CN"/>
        </w:rPr>
        <w:t>)</w:t>
      </w:r>
      <w:r w:rsidR="00D72EC0">
        <w:rPr>
          <w:lang w:eastAsia="zh-CN"/>
        </w:rPr>
        <w:t xml:space="preserve"> </w:t>
      </w:r>
      <w:r w:rsidR="00AF4F01">
        <w:rPr>
          <w:lang w:eastAsia="zh-CN"/>
        </w:rPr>
        <w:t>items were identified in three subsections</w:t>
      </w:r>
      <w:r w:rsidR="004C2E79">
        <w:rPr>
          <w:lang w:eastAsia="zh-CN"/>
        </w:rPr>
        <w:t>.</w:t>
      </w:r>
    </w:p>
    <w:p w14:paraId="75ED63FD" w14:textId="1E42342C" w:rsidR="00153DDE" w:rsidRDefault="00153DDE" w:rsidP="005B5401">
      <w:pPr>
        <w:jc w:val="both"/>
        <w:rPr>
          <w:lang w:eastAsia="zh-CN"/>
        </w:rPr>
      </w:pPr>
      <w:r>
        <w:rPr>
          <w:lang w:eastAsia="zh-CN"/>
        </w:rPr>
        <w:t>“Other aspects of design against external events” subsection contains CWO item related to:</w:t>
      </w:r>
    </w:p>
    <w:p w14:paraId="44CA5E1B" w14:textId="527142FE" w:rsidR="00153DDE" w:rsidRDefault="00FA3D5D" w:rsidP="00513590">
      <w:pPr>
        <w:pStyle w:val="ListParagraph"/>
        <w:numPr>
          <w:ilvl w:val="0"/>
          <w:numId w:val="62"/>
        </w:numPr>
        <w:jc w:val="both"/>
        <w:rPr>
          <w:lang w:eastAsia="zh-CN"/>
        </w:rPr>
      </w:pPr>
      <w:r w:rsidRPr="005E5217">
        <w:rPr>
          <w:b/>
          <w:bCs/>
          <w:lang w:eastAsia="zh-CN"/>
        </w:rPr>
        <w:t xml:space="preserve">(Item </w:t>
      </w:r>
      <w:r w:rsidR="008C1F5A" w:rsidRPr="005E5217">
        <w:rPr>
          <w:b/>
          <w:bCs/>
          <w:lang w:eastAsia="zh-CN"/>
        </w:rPr>
        <w:t>2.18</w:t>
      </w:r>
      <w:r w:rsidRPr="005E5217">
        <w:rPr>
          <w:b/>
          <w:bCs/>
          <w:lang w:eastAsia="zh-CN"/>
        </w:rPr>
        <w:t>)</w:t>
      </w:r>
      <w:r>
        <w:rPr>
          <w:lang w:eastAsia="zh-CN"/>
        </w:rPr>
        <w:t xml:space="preserve"> </w:t>
      </w:r>
      <w:r w:rsidR="00626300">
        <w:rPr>
          <w:lang w:eastAsia="zh-CN"/>
        </w:rPr>
        <w:t>The best estimate value in probabilistic approach</w:t>
      </w:r>
      <w:r w:rsidR="00D5398F">
        <w:rPr>
          <w:lang w:eastAsia="zh-CN"/>
        </w:rPr>
        <w:t>.</w:t>
      </w:r>
    </w:p>
    <w:p w14:paraId="2E8D5BD4" w14:textId="437F6FE3" w:rsidR="00AF4F01" w:rsidRDefault="001A3A4D" w:rsidP="005B5401">
      <w:pPr>
        <w:jc w:val="both"/>
        <w:rPr>
          <w:lang w:eastAsia="zh-CN"/>
        </w:rPr>
      </w:pPr>
      <w:r>
        <w:rPr>
          <w:lang w:eastAsia="zh-CN"/>
        </w:rPr>
        <w:t>“</w:t>
      </w:r>
      <w:r w:rsidRPr="001A3A4D">
        <w:rPr>
          <w:lang w:eastAsia="zh-CN"/>
        </w:rPr>
        <w:t>Structures, systems and components to be protected against external events</w:t>
      </w:r>
      <w:r>
        <w:rPr>
          <w:lang w:eastAsia="zh-CN"/>
        </w:rPr>
        <w:t xml:space="preserve">” subsection </w:t>
      </w:r>
      <w:r w:rsidR="00B43C40">
        <w:rPr>
          <w:lang w:eastAsia="zh-CN"/>
        </w:rPr>
        <w:t>contains three CWO items related to:</w:t>
      </w:r>
    </w:p>
    <w:p w14:paraId="0B468A48" w14:textId="68DF3B64" w:rsidR="00B43C40" w:rsidRDefault="00FA3D5D" w:rsidP="00513590">
      <w:pPr>
        <w:pStyle w:val="ListParagraph"/>
        <w:numPr>
          <w:ilvl w:val="0"/>
          <w:numId w:val="62"/>
        </w:numPr>
        <w:jc w:val="both"/>
        <w:rPr>
          <w:lang w:eastAsia="zh-CN"/>
        </w:rPr>
      </w:pPr>
      <w:r w:rsidRPr="005E5217">
        <w:rPr>
          <w:b/>
          <w:bCs/>
          <w:lang w:eastAsia="zh-CN"/>
        </w:rPr>
        <w:t xml:space="preserve">(Item </w:t>
      </w:r>
      <w:r w:rsidR="000D2DC6" w:rsidRPr="005E5217">
        <w:rPr>
          <w:b/>
          <w:bCs/>
          <w:lang w:eastAsia="zh-CN"/>
        </w:rPr>
        <w:t>2.23</w:t>
      </w:r>
      <w:r w:rsidRPr="005E5217">
        <w:rPr>
          <w:b/>
          <w:bCs/>
          <w:lang w:eastAsia="zh-CN"/>
        </w:rPr>
        <w:t>)</w:t>
      </w:r>
      <w:r>
        <w:rPr>
          <w:lang w:eastAsia="zh-CN"/>
        </w:rPr>
        <w:t xml:space="preserve"> </w:t>
      </w:r>
      <w:r w:rsidR="00865318">
        <w:rPr>
          <w:lang w:eastAsia="zh-CN"/>
        </w:rPr>
        <w:t>External event category 1</w:t>
      </w:r>
      <w:r w:rsidR="00D5398F">
        <w:rPr>
          <w:lang w:eastAsia="zh-CN"/>
        </w:rPr>
        <w:t>.</w:t>
      </w:r>
    </w:p>
    <w:p w14:paraId="4CF8A7FA" w14:textId="4F90F2E7" w:rsidR="00865318" w:rsidRDefault="00FA3D5D" w:rsidP="00513590">
      <w:pPr>
        <w:pStyle w:val="ListParagraph"/>
        <w:numPr>
          <w:ilvl w:val="0"/>
          <w:numId w:val="62"/>
        </w:numPr>
        <w:jc w:val="both"/>
        <w:rPr>
          <w:lang w:eastAsia="zh-CN"/>
        </w:rPr>
      </w:pPr>
      <w:r w:rsidRPr="005E5217">
        <w:rPr>
          <w:b/>
          <w:bCs/>
          <w:lang w:eastAsia="zh-CN"/>
        </w:rPr>
        <w:t xml:space="preserve">(Item </w:t>
      </w:r>
      <w:r w:rsidR="000D2DC6" w:rsidRPr="005E5217">
        <w:rPr>
          <w:b/>
          <w:bCs/>
          <w:lang w:eastAsia="zh-CN"/>
        </w:rPr>
        <w:t>2.24</w:t>
      </w:r>
      <w:r w:rsidRPr="005E5217">
        <w:rPr>
          <w:b/>
          <w:bCs/>
          <w:lang w:eastAsia="zh-CN"/>
        </w:rPr>
        <w:t>)</w:t>
      </w:r>
      <w:r>
        <w:rPr>
          <w:lang w:eastAsia="zh-CN"/>
        </w:rPr>
        <w:t xml:space="preserve"> </w:t>
      </w:r>
      <w:r w:rsidR="00865318">
        <w:rPr>
          <w:lang w:eastAsia="zh-CN"/>
        </w:rPr>
        <w:t>External event category 2</w:t>
      </w:r>
      <w:r w:rsidR="00D5398F">
        <w:rPr>
          <w:lang w:eastAsia="zh-CN"/>
        </w:rPr>
        <w:t>.</w:t>
      </w:r>
    </w:p>
    <w:p w14:paraId="495C7848" w14:textId="4A10FD9D" w:rsidR="00865318" w:rsidRDefault="00FA3D5D" w:rsidP="00513590">
      <w:pPr>
        <w:pStyle w:val="ListParagraph"/>
        <w:numPr>
          <w:ilvl w:val="0"/>
          <w:numId w:val="62"/>
        </w:numPr>
        <w:jc w:val="both"/>
        <w:rPr>
          <w:lang w:eastAsia="zh-CN"/>
        </w:rPr>
      </w:pPr>
      <w:r w:rsidRPr="005E5217">
        <w:rPr>
          <w:b/>
          <w:bCs/>
          <w:lang w:eastAsia="zh-CN"/>
        </w:rPr>
        <w:t xml:space="preserve">(Item </w:t>
      </w:r>
      <w:r w:rsidR="000D2DC6" w:rsidRPr="005E5217">
        <w:rPr>
          <w:b/>
          <w:bCs/>
          <w:lang w:eastAsia="zh-CN"/>
        </w:rPr>
        <w:t>2.25</w:t>
      </w:r>
      <w:r w:rsidRPr="005E5217">
        <w:rPr>
          <w:b/>
          <w:bCs/>
          <w:lang w:eastAsia="zh-CN"/>
        </w:rPr>
        <w:t>)</w:t>
      </w:r>
      <w:r>
        <w:rPr>
          <w:lang w:eastAsia="zh-CN"/>
        </w:rPr>
        <w:t xml:space="preserve"> </w:t>
      </w:r>
      <w:r w:rsidR="00865318">
        <w:rPr>
          <w:lang w:eastAsia="zh-CN"/>
        </w:rPr>
        <w:t>External event category 3</w:t>
      </w:r>
      <w:r w:rsidR="00D5398F">
        <w:rPr>
          <w:lang w:eastAsia="zh-CN"/>
        </w:rPr>
        <w:t>.</w:t>
      </w:r>
    </w:p>
    <w:p w14:paraId="66516F26" w14:textId="3FC2669F" w:rsidR="00865318" w:rsidRDefault="00C77515" w:rsidP="005B5401">
      <w:pPr>
        <w:jc w:val="both"/>
        <w:rPr>
          <w:lang w:eastAsia="zh-CN"/>
        </w:rPr>
      </w:pPr>
      <w:r>
        <w:rPr>
          <w:lang w:eastAsia="zh-CN"/>
        </w:rPr>
        <w:t>“</w:t>
      </w:r>
      <w:r w:rsidRPr="00C77515">
        <w:rPr>
          <w:lang w:eastAsia="zh-CN"/>
        </w:rPr>
        <w:t>Design safety features for design basis external events and beyond design basis external events</w:t>
      </w:r>
      <w:r>
        <w:rPr>
          <w:lang w:eastAsia="zh-CN"/>
        </w:rPr>
        <w:t xml:space="preserve">” subsection contains </w:t>
      </w:r>
      <w:r w:rsidR="00231DB0">
        <w:rPr>
          <w:lang w:eastAsia="zh-CN"/>
        </w:rPr>
        <w:t xml:space="preserve">a </w:t>
      </w:r>
      <w:r>
        <w:rPr>
          <w:lang w:eastAsia="zh-CN"/>
        </w:rPr>
        <w:t xml:space="preserve">CWO item </w:t>
      </w:r>
      <w:r w:rsidR="00231DB0">
        <w:rPr>
          <w:lang w:eastAsia="zh-CN"/>
        </w:rPr>
        <w:t>related to:</w:t>
      </w:r>
    </w:p>
    <w:p w14:paraId="41E1B4FE" w14:textId="378D77BB" w:rsidR="00231DB0" w:rsidRDefault="00FA3D5D" w:rsidP="00513590">
      <w:pPr>
        <w:pStyle w:val="ListParagraph"/>
        <w:numPr>
          <w:ilvl w:val="0"/>
          <w:numId w:val="63"/>
        </w:numPr>
        <w:jc w:val="both"/>
        <w:rPr>
          <w:lang w:eastAsia="zh-CN"/>
        </w:rPr>
      </w:pPr>
      <w:r w:rsidRPr="005E5217">
        <w:rPr>
          <w:b/>
          <w:bCs/>
          <w:lang w:eastAsia="zh-CN"/>
        </w:rPr>
        <w:t xml:space="preserve">(Item </w:t>
      </w:r>
      <w:r w:rsidR="000C2AD0" w:rsidRPr="005E5217">
        <w:rPr>
          <w:b/>
          <w:bCs/>
          <w:lang w:eastAsia="zh-CN"/>
        </w:rPr>
        <w:t>2.49</w:t>
      </w:r>
      <w:r w:rsidRPr="005E5217">
        <w:rPr>
          <w:b/>
          <w:bCs/>
          <w:lang w:eastAsia="zh-CN"/>
        </w:rPr>
        <w:t>)</w:t>
      </w:r>
      <w:r>
        <w:rPr>
          <w:lang w:eastAsia="zh-CN"/>
        </w:rPr>
        <w:t xml:space="preserve"> </w:t>
      </w:r>
      <w:r w:rsidR="0084732B">
        <w:rPr>
          <w:lang w:eastAsia="zh-CN"/>
        </w:rPr>
        <w:t xml:space="preserve">Seismic isolation of </w:t>
      </w:r>
      <w:r w:rsidR="00F73995">
        <w:rPr>
          <w:lang w:eastAsia="zh-CN"/>
        </w:rPr>
        <w:t>a SSC and its</w:t>
      </w:r>
      <w:r w:rsidR="00B47847">
        <w:rPr>
          <w:lang w:eastAsia="zh-CN"/>
        </w:rPr>
        <w:t xml:space="preserve"> effect on the</w:t>
      </w:r>
      <w:r w:rsidR="00F73995">
        <w:rPr>
          <w:lang w:eastAsia="zh-CN"/>
        </w:rPr>
        <w:t xml:space="preserve"> response to other external hazards</w:t>
      </w:r>
    </w:p>
    <w:p w14:paraId="5E128EF3" w14:textId="5988A07C" w:rsidR="00A80108" w:rsidRDefault="00A80108" w:rsidP="005B5401">
      <w:pPr>
        <w:jc w:val="both"/>
        <w:rPr>
          <w:lang w:eastAsia="zh-CN"/>
        </w:rPr>
      </w:pPr>
      <w:r>
        <w:rPr>
          <w:lang w:eastAsia="zh-CN"/>
        </w:rPr>
        <w:t xml:space="preserve">In addition, </w:t>
      </w:r>
      <w:r w:rsidR="00D72EC0">
        <w:rPr>
          <w:lang w:eastAsia="zh-CN"/>
        </w:rPr>
        <w:t xml:space="preserve">multiple </w:t>
      </w:r>
      <w:r w:rsidR="00D5398F">
        <w:rPr>
          <w:lang w:eastAsia="zh-CN"/>
        </w:rPr>
        <w:t>“Project of site-specific scope” (POS)</w:t>
      </w:r>
      <w:r w:rsidR="00D72EC0">
        <w:rPr>
          <w:lang w:eastAsia="zh-CN"/>
        </w:rPr>
        <w:t xml:space="preserve"> </w:t>
      </w:r>
      <w:r>
        <w:rPr>
          <w:lang w:eastAsia="zh-CN"/>
        </w:rPr>
        <w:t xml:space="preserve">items </w:t>
      </w:r>
      <w:r w:rsidR="00323C86">
        <w:rPr>
          <w:lang w:eastAsia="zh-CN"/>
        </w:rPr>
        <w:t>were</w:t>
      </w:r>
      <w:r>
        <w:rPr>
          <w:lang w:eastAsia="zh-CN"/>
        </w:rPr>
        <w:t xml:space="preserve"> identified in </w:t>
      </w:r>
      <w:r w:rsidR="00D72EC0">
        <w:rPr>
          <w:lang w:eastAsia="zh-CN"/>
        </w:rPr>
        <w:t xml:space="preserve">four </w:t>
      </w:r>
      <w:r w:rsidR="001733BE">
        <w:rPr>
          <w:lang w:eastAsia="zh-CN"/>
        </w:rPr>
        <w:t>subsections</w:t>
      </w:r>
      <w:r w:rsidR="00D72EC0">
        <w:rPr>
          <w:lang w:eastAsia="zh-CN"/>
        </w:rPr>
        <w:t>.</w:t>
      </w:r>
    </w:p>
    <w:p w14:paraId="6BF8D79C" w14:textId="23409437" w:rsidR="001733BE" w:rsidRDefault="00BF2BC7" w:rsidP="005B5401">
      <w:pPr>
        <w:jc w:val="both"/>
        <w:rPr>
          <w:lang w:eastAsia="zh-CN"/>
        </w:rPr>
      </w:pPr>
      <w:r>
        <w:rPr>
          <w:lang w:eastAsia="zh-CN"/>
        </w:rPr>
        <w:t>“Design requirements for nuclear installations” contains POS items that are related to:</w:t>
      </w:r>
    </w:p>
    <w:p w14:paraId="3C3CD191" w14:textId="60FAE541" w:rsidR="00BF2BC7" w:rsidRDefault="00FA3D5D" w:rsidP="00513590">
      <w:pPr>
        <w:pStyle w:val="ListParagraph"/>
        <w:numPr>
          <w:ilvl w:val="0"/>
          <w:numId w:val="63"/>
        </w:numPr>
        <w:jc w:val="both"/>
        <w:rPr>
          <w:lang w:eastAsia="zh-CN"/>
        </w:rPr>
      </w:pPr>
      <w:r w:rsidRPr="005E5217">
        <w:rPr>
          <w:b/>
          <w:bCs/>
          <w:lang w:eastAsia="zh-CN"/>
        </w:rPr>
        <w:t xml:space="preserve">(Item </w:t>
      </w:r>
      <w:r w:rsidR="00E81D04" w:rsidRPr="005E5217">
        <w:rPr>
          <w:b/>
          <w:bCs/>
          <w:lang w:eastAsia="zh-CN"/>
        </w:rPr>
        <w:t>2.3</w:t>
      </w:r>
      <w:r w:rsidRPr="005E5217">
        <w:rPr>
          <w:b/>
          <w:bCs/>
          <w:lang w:eastAsia="zh-CN"/>
        </w:rPr>
        <w:t>)</w:t>
      </w:r>
      <w:r>
        <w:rPr>
          <w:lang w:eastAsia="zh-CN"/>
        </w:rPr>
        <w:t xml:space="preserve"> </w:t>
      </w:r>
      <w:r w:rsidR="003F4630">
        <w:rPr>
          <w:lang w:eastAsia="zh-CN"/>
        </w:rPr>
        <w:t>Identification of all internal and external hazards</w:t>
      </w:r>
      <w:r w:rsidR="00D5398F">
        <w:rPr>
          <w:lang w:eastAsia="zh-CN"/>
        </w:rPr>
        <w:t>.</w:t>
      </w:r>
    </w:p>
    <w:p w14:paraId="30C19518" w14:textId="3C6EC345" w:rsidR="00B76E4B" w:rsidRDefault="00FA3D5D" w:rsidP="00513590">
      <w:pPr>
        <w:pStyle w:val="ListParagraph"/>
        <w:numPr>
          <w:ilvl w:val="0"/>
          <w:numId w:val="63"/>
        </w:numPr>
        <w:jc w:val="both"/>
        <w:rPr>
          <w:lang w:eastAsia="zh-CN"/>
        </w:rPr>
      </w:pPr>
      <w:r w:rsidRPr="005E5217">
        <w:rPr>
          <w:b/>
          <w:bCs/>
          <w:lang w:eastAsia="zh-CN"/>
        </w:rPr>
        <w:t xml:space="preserve">(Item </w:t>
      </w:r>
      <w:r w:rsidR="00754201" w:rsidRPr="005E5217">
        <w:rPr>
          <w:b/>
          <w:bCs/>
          <w:lang w:eastAsia="zh-CN"/>
        </w:rPr>
        <w:t>2.4</w:t>
      </w:r>
      <w:r w:rsidRPr="005E5217">
        <w:rPr>
          <w:b/>
          <w:bCs/>
          <w:lang w:eastAsia="zh-CN"/>
        </w:rPr>
        <w:t>)</w:t>
      </w:r>
      <w:r>
        <w:rPr>
          <w:lang w:eastAsia="zh-CN"/>
        </w:rPr>
        <w:t xml:space="preserve"> </w:t>
      </w:r>
      <w:r w:rsidR="00B76E4B">
        <w:rPr>
          <w:lang w:eastAsia="zh-CN"/>
        </w:rPr>
        <w:t>Engineering design rules</w:t>
      </w:r>
      <w:r w:rsidR="00D5398F">
        <w:rPr>
          <w:lang w:eastAsia="zh-CN"/>
        </w:rPr>
        <w:t>.</w:t>
      </w:r>
    </w:p>
    <w:p w14:paraId="63DD1ACE" w14:textId="7A024EFA" w:rsidR="00336F20" w:rsidRDefault="00336F20" w:rsidP="005B5401">
      <w:pPr>
        <w:jc w:val="both"/>
        <w:rPr>
          <w:lang w:eastAsia="zh-CN"/>
        </w:rPr>
      </w:pPr>
      <w:r>
        <w:rPr>
          <w:lang w:eastAsia="zh-CN"/>
        </w:rPr>
        <w:t>“Other aspects of design against external events” subsection contains POS items related to:</w:t>
      </w:r>
    </w:p>
    <w:p w14:paraId="7C3D603F" w14:textId="7E8B739B" w:rsidR="00336F20" w:rsidRDefault="00FA3D5D" w:rsidP="00513590">
      <w:pPr>
        <w:pStyle w:val="ListParagraph"/>
        <w:numPr>
          <w:ilvl w:val="0"/>
          <w:numId w:val="64"/>
        </w:numPr>
        <w:jc w:val="both"/>
        <w:rPr>
          <w:lang w:eastAsia="zh-CN"/>
        </w:rPr>
      </w:pPr>
      <w:r w:rsidRPr="00F30B3E">
        <w:rPr>
          <w:b/>
          <w:bCs/>
          <w:lang w:eastAsia="zh-CN"/>
        </w:rPr>
        <w:t xml:space="preserve">(Item </w:t>
      </w:r>
      <w:r w:rsidR="00754201" w:rsidRPr="00F30B3E">
        <w:rPr>
          <w:b/>
          <w:bCs/>
          <w:lang w:eastAsia="zh-CN"/>
        </w:rPr>
        <w:t>2.8</w:t>
      </w:r>
      <w:r w:rsidRPr="00F30B3E">
        <w:rPr>
          <w:b/>
          <w:bCs/>
          <w:lang w:eastAsia="zh-CN"/>
        </w:rPr>
        <w:t>)</w:t>
      </w:r>
      <w:r>
        <w:rPr>
          <w:lang w:eastAsia="zh-CN"/>
        </w:rPr>
        <w:t xml:space="preserve"> </w:t>
      </w:r>
      <w:r w:rsidR="00AA37E2">
        <w:rPr>
          <w:lang w:eastAsia="zh-CN"/>
        </w:rPr>
        <w:t>Hazard evaluation</w:t>
      </w:r>
      <w:r w:rsidR="00D5398F">
        <w:rPr>
          <w:lang w:eastAsia="zh-CN"/>
        </w:rPr>
        <w:t>.</w:t>
      </w:r>
    </w:p>
    <w:p w14:paraId="3870F2FE" w14:textId="7646CE68" w:rsidR="00AA37E2" w:rsidRDefault="00020C58" w:rsidP="00513590">
      <w:pPr>
        <w:pStyle w:val="ListParagraph"/>
        <w:numPr>
          <w:ilvl w:val="0"/>
          <w:numId w:val="64"/>
        </w:numPr>
        <w:jc w:val="both"/>
        <w:rPr>
          <w:lang w:eastAsia="zh-CN"/>
        </w:rPr>
      </w:pPr>
      <w:r w:rsidRPr="00F30B3E">
        <w:rPr>
          <w:b/>
          <w:bCs/>
          <w:lang w:eastAsia="zh-CN"/>
        </w:rPr>
        <w:t xml:space="preserve">(Item </w:t>
      </w:r>
      <w:r w:rsidR="00754201" w:rsidRPr="00F30B3E">
        <w:rPr>
          <w:b/>
          <w:bCs/>
          <w:lang w:eastAsia="zh-CN"/>
        </w:rPr>
        <w:t>2.9</w:t>
      </w:r>
      <w:r w:rsidRPr="00F30B3E">
        <w:rPr>
          <w:b/>
          <w:bCs/>
          <w:lang w:eastAsia="zh-CN"/>
        </w:rPr>
        <w:t>)</w:t>
      </w:r>
      <w:r>
        <w:rPr>
          <w:lang w:eastAsia="zh-CN"/>
        </w:rPr>
        <w:t xml:space="preserve"> </w:t>
      </w:r>
      <w:r w:rsidR="00967BB9">
        <w:rPr>
          <w:lang w:eastAsia="zh-CN"/>
        </w:rPr>
        <w:t xml:space="preserve">Design basis and </w:t>
      </w:r>
      <w:r w:rsidR="002307D0">
        <w:rPr>
          <w:lang w:eastAsia="zh-CN"/>
        </w:rPr>
        <w:t>Beyond Design Basis external events</w:t>
      </w:r>
      <w:r w:rsidR="00D5398F">
        <w:rPr>
          <w:lang w:eastAsia="zh-CN"/>
        </w:rPr>
        <w:t>.</w:t>
      </w:r>
    </w:p>
    <w:p w14:paraId="23006BA6" w14:textId="3B75D2EF" w:rsidR="004E3488" w:rsidRDefault="00020C58" w:rsidP="00513590">
      <w:pPr>
        <w:pStyle w:val="ListParagraph"/>
        <w:numPr>
          <w:ilvl w:val="0"/>
          <w:numId w:val="64"/>
        </w:numPr>
        <w:jc w:val="both"/>
        <w:rPr>
          <w:lang w:eastAsia="zh-CN"/>
        </w:rPr>
      </w:pPr>
      <w:r w:rsidRPr="00F30B3E">
        <w:rPr>
          <w:b/>
          <w:bCs/>
          <w:lang w:eastAsia="zh-CN"/>
        </w:rPr>
        <w:t xml:space="preserve">(Item </w:t>
      </w:r>
      <w:r w:rsidR="00754201" w:rsidRPr="00F30B3E">
        <w:rPr>
          <w:b/>
          <w:bCs/>
          <w:lang w:eastAsia="zh-CN"/>
        </w:rPr>
        <w:t>2.10</w:t>
      </w:r>
      <w:r w:rsidRPr="00F30B3E">
        <w:rPr>
          <w:b/>
          <w:bCs/>
          <w:lang w:eastAsia="zh-CN"/>
        </w:rPr>
        <w:t>)</w:t>
      </w:r>
      <w:r>
        <w:rPr>
          <w:lang w:eastAsia="zh-CN"/>
        </w:rPr>
        <w:t xml:space="preserve"> </w:t>
      </w:r>
      <w:r w:rsidR="000713BA">
        <w:rPr>
          <w:lang w:eastAsia="zh-CN"/>
        </w:rPr>
        <w:t xml:space="preserve">Loading conditions for </w:t>
      </w:r>
      <w:r w:rsidR="004E3488">
        <w:rPr>
          <w:lang w:eastAsia="zh-CN"/>
        </w:rPr>
        <w:t>Design basis and Beyond Design Basis external events</w:t>
      </w:r>
      <w:r w:rsidR="00D5398F">
        <w:rPr>
          <w:lang w:eastAsia="zh-CN"/>
        </w:rPr>
        <w:t>.</w:t>
      </w:r>
    </w:p>
    <w:p w14:paraId="36343DEA" w14:textId="51D41B54" w:rsidR="000713BA" w:rsidRDefault="00C77B09" w:rsidP="005B5401">
      <w:pPr>
        <w:jc w:val="both"/>
        <w:rPr>
          <w:lang w:eastAsia="zh-CN"/>
        </w:rPr>
      </w:pPr>
      <w:r>
        <w:rPr>
          <w:lang w:eastAsia="zh-CN"/>
        </w:rPr>
        <w:t>“D</w:t>
      </w:r>
      <w:r w:rsidRPr="00C77B09">
        <w:rPr>
          <w:lang w:eastAsia="zh-CN"/>
        </w:rPr>
        <w:t>esign and evaluation for design basis external events and beyond design basis external events</w:t>
      </w:r>
      <w:r>
        <w:rPr>
          <w:lang w:eastAsia="zh-CN"/>
        </w:rPr>
        <w:t xml:space="preserve">” subsection contains </w:t>
      </w:r>
      <w:r w:rsidR="00550E43">
        <w:rPr>
          <w:lang w:eastAsia="zh-CN"/>
        </w:rPr>
        <w:t>POS items related to:</w:t>
      </w:r>
    </w:p>
    <w:p w14:paraId="030DE36E" w14:textId="02FC5BCA" w:rsidR="00550E43" w:rsidRDefault="00020C58" w:rsidP="00513590">
      <w:pPr>
        <w:pStyle w:val="ListParagraph"/>
        <w:numPr>
          <w:ilvl w:val="0"/>
          <w:numId w:val="65"/>
        </w:numPr>
        <w:jc w:val="both"/>
        <w:rPr>
          <w:lang w:eastAsia="zh-CN"/>
        </w:rPr>
      </w:pPr>
      <w:r w:rsidRPr="00F30B3E">
        <w:rPr>
          <w:b/>
          <w:bCs/>
          <w:lang w:eastAsia="zh-CN"/>
        </w:rPr>
        <w:t xml:space="preserve">(Item </w:t>
      </w:r>
      <w:r w:rsidR="00B25038" w:rsidRPr="00F30B3E">
        <w:rPr>
          <w:b/>
          <w:bCs/>
          <w:lang w:eastAsia="zh-CN"/>
        </w:rPr>
        <w:t>2.26</w:t>
      </w:r>
      <w:r w:rsidRPr="00F30B3E">
        <w:rPr>
          <w:b/>
          <w:bCs/>
          <w:lang w:eastAsia="zh-CN"/>
        </w:rPr>
        <w:t>)</w:t>
      </w:r>
      <w:r>
        <w:rPr>
          <w:lang w:eastAsia="zh-CN"/>
        </w:rPr>
        <w:t xml:space="preserve"> </w:t>
      </w:r>
      <w:r w:rsidR="0048590D" w:rsidRPr="0048590D">
        <w:rPr>
          <w:lang w:eastAsia="zh-CN"/>
        </w:rPr>
        <w:t xml:space="preserve">The design of a nuclear installation for an external event </w:t>
      </w:r>
      <w:r w:rsidR="003F3ECD">
        <w:rPr>
          <w:lang w:eastAsia="zh-CN"/>
        </w:rPr>
        <w:t>and</w:t>
      </w:r>
      <w:r w:rsidR="0048590D" w:rsidRPr="0048590D">
        <w:rPr>
          <w:lang w:eastAsia="zh-CN"/>
        </w:rPr>
        <w:t xml:space="preserve"> all credible consequential effects of that event</w:t>
      </w:r>
    </w:p>
    <w:p w14:paraId="2C201C94" w14:textId="218B2CB8" w:rsidR="004851F8" w:rsidRDefault="00020C58" w:rsidP="00513590">
      <w:pPr>
        <w:pStyle w:val="ListParagraph"/>
        <w:numPr>
          <w:ilvl w:val="0"/>
          <w:numId w:val="65"/>
        </w:numPr>
        <w:jc w:val="both"/>
        <w:rPr>
          <w:lang w:eastAsia="zh-CN"/>
        </w:rPr>
      </w:pPr>
      <w:r w:rsidRPr="00F30B3E">
        <w:rPr>
          <w:b/>
          <w:bCs/>
          <w:lang w:eastAsia="zh-CN"/>
        </w:rPr>
        <w:t xml:space="preserve">(Item </w:t>
      </w:r>
      <w:r w:rsidR="00B25038" w:rsidRPr="00F30B3E">
        <w:rPr>
          <w:b/>
          <w:bCs/>
          <w:lang w:eastAsia="zh-CN"/>
        </w:rPr>
        <w:t>2.27</w:t>
      </w:r>
      <w:r w:rsidRPr="00F30B3E">
        <w:rPr>
          <w:b/>
          <w:bCs/>
          <w:lang w:eastAsia="zh-CN"/>
        </w:rPr>
        <w:t>)</w:t>
      </w:r>
      <w:r>
        <w:rPr>
          <w:lang w:eastAsia="zh-CN"/>
        </w:rPr>
        <w:t xml:space="preserve"> </w:t>
      </w:r>
      <w:r w:rsidR="008B24D8">
        <w:rPr>
          <w:lang w:eastAsia="zh-CN"/>
        </w:rPr>
        <w:t>Evaluation of t</w:t>
      </w:r>
      <w:r w:rsidR="008B24D8" w:rsidRPr="008B24D8">
        <w:rPr>
          <w:lang w:eastAsia="zh-CN"/>
        </w:rPr>
        <w:t xml:space="preserve">he effects of </w:t>
      </w:r>
      <w:r w:rsidR="008B24D8">
        <w:rPr>
          <w:lang w:eastAsia="zh-CN"/>
        </w:rPr>
        <w:t>selected external</w:t>
      </w:r>
      <w:r w:rsidR="008B24D8" w:rsidRPr="008B24D8">
        <w:rPr>
          <w:lang w:eastAsia="zh-CN"/>
        </w:rPr>
        <w:t xml:space="preserve"> events on the installatio</w:t>
      </w:r>
      <w:r w:rsidR="008B24D8">
        <w:rPr>
          <w:lang w:eastAsia="zh-CN"/>
        </w:rPr>
        <w:t>n</w:t>
      </w:r>
      <w:r w:rsidR="008B24D8" w:rsidRPr="008B24D8">
        <w:rPr>
          <w:lang w:eastAsia="zh-CN"/>
        </w:rPr>
        <w:t>, including all credible secondary effects.</w:t>
      </w:r>
    </w:p>
    <w:p w14:paraId="63F366FC" w14:textId="3F7F9C20" w:rsidR="008B24D8" w:rsidRDefault="00020C58" w:rsidP="00513590">
      <w:pPr>
        <w:pStyle w:val="ListParagraph"/>
        <w:numPr>
          <w:ilvl w:val="0"/>
          <w:numId w:val="65"/>
        </w:numPr>
        <w:jc w:val="both"/>
        <w:rPr>
          <w:lang w:eastAsia="zh-CN"/>
        </w:rPr>
      </w:pPr>
      <w:r w:rsidRPr="00F30B3E">
        <w:rPr>
          <w:b/>
          <w:bCs/>
          <w:lang w:eastAsia="zh-CN"/>
        </w:rPr>
        <w:t xml:space="preserve">(Item </w:t>
      </w:r>
      <w:r w:rsidR="00B25038" w:rsidRPr="00F30B3E">
        <w:rPr>
          <w:b/>
          <w:bCs/>
          <w:lang w:eastAsia="zh-CN"/>
        </w:rPr>
        <w:t>2.34</w:t>
      </w:r>
      <w:r w:rsidRPr="00F30B3E">
        <w:rPr>
          <w:b/>
          <w:bCs/>
          <w:lang w:eastAsia="zh-CN"/>
        </w:rPr>
        <w:t>)</w:t>
      </w:r>
      <w:r>
        <w:rPr>
          <w:lang w:eastAsia="zh-CN"/>
        </w:rPr>
        <w:t xml:space="preserve"> </w:t>
      </w:r>
      <w:r w:rsidR="00900307">
        <w:rPr>
          <w:lang w:eastAsia="zh-CN"/>
        </w:rPr>
        <w:t>Written procedures</w:t>
      </w:r>
      <w:r w:rsidR="00B53B59" w:rsidRPr="00B53B59">
        <w:t xml:space="preserve"> </w:t>
      </w:r>
      <w:r w:rsidR="00B53B59" w:rsidRPr="00B53B59">
        <w:rPr>
          <w:lang w:eastAsia="zh-CN"/>
        </w:rPr>
        <w:t>clearly defin</w:t>
      </w:r>
      <w:r w:rsidR="00B53B59">
        <w:rPr>
          <w:lang w:eastAsia="zh-CN"/>
        </w:rPr>
        <w:t>ing</w:t>
      </w:r>
      <w:r w:rsidR="00B53B59" w:rsidRPr="00B53B59">
        <w:rPr>
          <w:lang w:eastAsia="zh-CN"/>
        </w:rPr>
        <w:t xml:space="preserve"> the actions to be taken once a</w:t>
      </w:r>
      <w:r w:rsidR="00B53B59">
        <w:rPr>
          <w:lang w:eastAsia="zh-CN"/>
        </w:rPr>
        <w:t xml:space="preserve">n advanced </w:t>
      </w:r>
      <w:r w:rsidR="00B53B59" w:rsidRPr="00B53B59">
        <w:rPr>
          <w:lang w:eastAsia="zh-CN"/>
        </w:rPr>
        <w:t>warning is received</w:t>
      </w:r>
    </w:p>
    <w:p w14:paraId="07D71D92" w14:textId="1CE6882D" w:rsidR="00FD184C" w:rsidRDefault="00020C58" w:rsidP="00513590">
      <w:pPr>
        <w:pStyle w:val="ListParagraph"/>
        <w:numPr>
          <w:ilvl w:val="0"/>
          <w:numId w:val="65"/>
        </w:numPr>
        <w:jc w:val="both"/>
        <w:rPr>
          <w:lang w:eastAsia="zh-CN"/>
        </w:rPr>
      </w:pPr>
      <w:r w:rsidRPr="00F30B3E">
        <w:rPr>
          <w:b/>
          <w:bCs/>
          <w:lang w:eastAsia="zh-CN"/>
        </w:rPr>
        <w:t xml:space="preserve">(Item </w:t>
      </w:r>
      <w:r w:rsidR="003B69AD" w:rsidRPr="00F30B3E">
        <w:rPr>
          <w:b/>
          <w:bCs/>
          <w:lang w:eastAsia="zh-CN"/>
        </w:rPr>
        <w:t>2.35</w:t>
      </w:r>
      <w:r w:rsidRPr="00F30B3E">
        <w:rPr>
          <w:b/>
          <w:bCs/>
          <w:lang w:eastAsia="zh-CN"/>
        </w:rPr>
        <w:t>)</w:t>
      </w:r>
      <w:r>
        <w:rPr>
          <w:lang w:eastAsia="zh-CN"/>
        </w:rPr>
        <w:t xml:space="preserve"> </w:t>
      </w:r>
      <w:r w:rsidR="00455592">
        <w:rPr>
          <w:lang w:eastAsia="zh-CN"/>
        </w:rPr>
        <w:t xml:space="preserve">Off-site infrastructure </w:t>
      </w:r>
    </w:p>
    <w:p w14:paraId="03027EFD" w14:textId="512F0927" w:rsidR="00460FEC" w:rsidRDefault="00020C58" w:rsidP="00513590">
      <w:pPr>
        <w:pStyle w:val="ListParagraph"/>
        <w:numPr>
          <w:ilvl w:val="0"/>
          <w:numId w:val="65"/>
        </w:numPr>
        <w:jc w:val="both"/>
        <w:rPr>
          <w:lang w:eastAsia="zh-CN"/>
        </w:rPr>
      </w:pPr>
      <w:r w:rsidRPr="00F30B3E">
        <w:rPr>
          <w:b/>
          <w:bCs/>
          <w:lang w:eastAsia="zh-CN"/>
        </w:rPr>
        <w:t xml:space="preserve">(Item </w:t>
      </w:r>
      <w:r w:rsidR="005065E4" w:rsidRPr="00F30B3E">
        <w:rPr>
          <w:b/>
          <w:bCs/>
          <w:lang w:eastAsia="zh-CN"/>
        </w:rPr>
        <w:t>2.36</w:t>
      </w:r>
      <w:r w:rsidRPr="00F30B3E">
        <w:rPr>
          <w:b/>
          <w:bCs/>
          <w:lang w:eastAsia="zh-CN"/>
        </w:rPr>
        <w:t>)</w:t>
      </w:r>
      <w:r>
        <w:rPr>
          <w:lang w:eastAsia="zh-CN"/>
        </w:rPr>
        <w:t xml:space="preserve"> </w:t>
      </w:r>
      <w:r w:rsidR="009A44DC">
        <w:rPr>
          <w:lang w:eastAsia="zh-CN"/>
        </w:rPr>
        <w:t>M</w:t>
      </w:r>
      <w:r w:rsidR="009A44DC" w:rsidRPr="009A44DC">
        <w:rPr>
          <w:lang w:eastAsia="zh-CN"/>
        </w:rPr>
        <w:t>itigatory actions that involve the support of off</w:t>
      </w:r>
      <w:r w:rsidR="009A44DC" w:rsidRPr="00D773D9">
        <w:rPr>
          <w:rFonts w:ascii="Cambria Math" w:hAnsi="Cambria Math" w:cs="Cambria Math"/>
          <w:lang w:eastAsia="zh-CN"/>
        </w:rPr>
        <w:t>‑</w:t>
      </w:r>
      <w:r w:rsidR="009A44DC" w:rsidRPr="009A44DC">
        <w:rPr>
          <w:lang w:eastAsia="zh-CN"/>
        </w:rPr>
        <w:t>site facilities</w:t>
      </w:r>
    </w:p>
    <w:p w14:paraId="5692A095" w14:textId="311C95A0" w:rsidR="00104EEF" w:rsidRDefault="00020C58" w:rsidP="00513590">
      <w:pPr>
        <w:pStyle w:val="ListParagraph"/>
        <w:numPr>
          <w:ilvl w:val="0"/>
          <w:numId w:val="65"/>
        </w:numPr>
        <w:jc w:val="both"/>
        <w:rPr>
          <w:lang w:eastAsia="zh-CN"/>
        </w:rPr>
      </w:pPr>
      <w:r w:rsidRPr="00F30B3E">
        <w:rPr>
          <w:b/>
          <w:bCs/>
          <w:lang w:eastAsia="zh-CN"/>
        </w:rPr>
        <w:t xml:space="preserve">(Item </w:t>
      </w:r>
      <w:r w:rsidR="002730F0" w:rsidRPr="00F30B3E">
        <w:rPr>
          <w:b/>
          <w:bCs/>
          <w:lang w:eastAsia="zh-CN"/>
        </w:rPr>
        <w:t>2.42</w:t>
      </w:r>
      <w:r w:rsidRPr="00F30B3E">
        <w:rPr>
          <w:b/>
          <w:bCs/>
          <w:lang w:eastAsia="zh-CN"/>
        </w:rPr>
        <w:t>)</w:t>
      </w:r>
      <w:r>
        <w:rPr>
          <w:lang w:eastAsia="zh-CN"/>
        </w:rPr>
        <w:t xml:space="preserve"> </w:t>
      </w:r>
      <w:r w:rsidR="00D773D9">
        <w:rPr>
          <w:lang w:eastAsia="zh-CN"/>
        </w:rPr>
        <w:t>Approaches</w:t>
      </w:r>
      <w:r w:rsidR="00104EEF">
        <w:rPr>
          <w:lang w:eastAsia="zh-CN"/>
        </w:rPr>
        <w:t xml:space="preserve"> </w:t>
      </w:r>
      <w:r w:rsidR="00D773D9">
        <w:rPr>
          <w:lang w:eastAsia="zh-CN"/>
        </w:rPr>
        <w:t>to a provision of th</w:t>
      </w:r>
      <w:r w:rsidR="00104EEF" w:rsidRPr="00104EEF">
        <w:rPr>
          <w:lang w:eastAsia="zh-CN"/>
        </w:rPr>
        <w:t>e protection of a nuclear installation against external events</w:t>
      </w:r>
    </w:p>
    <w:p w14:paraId="751F336C" w14:textId="11ACE466" w:rsidR="00D773D9" w:rsidRDefault="00020C58" w:rsidP="00513590">
      <w:pPr>
        <w:pStyle w:val="ListParagraph"/>
        <w:numPr>
          <w:ilvl w:val="0"/>
          <w:numId w:val="65"/>
        </w:numPr>
        <w:jc w:val="both"/>
        <w:rPr>
          <w:lang w:eastAsia="zh-CN"/>
        </w:rPr>
      </w:pPr>
      <w:r w:rsidRPr="00F124C8">
        <w:rPr>
          <w:b/>
          <w:bCs/>
          <w:lang w:eastAsia="zh-CN"/>
        </w:rPr>
        <w:t xml:space="preserve">(Item </w:t>
      </w:r>
      <w:r w:rsidR="00AB7A4E" w:rsidRPr="00F124C8">
        <w:rPr>
          <w:b/>
          <w:bCs/>
          <w:lang w:eastAsia="zh-CN"/>
        </w:rPr>
        <w:t>2.44</w:t>
      </w:r>
      <w:r w:rsidRPr="00F124C8">
        <w:rPr>
          <w:b/>
          <w:bCs/>
          <w:lang w:eastAsia="zh-CN"/>
        </w:rPr>
        <w:t>)</w:t>
      </w:r>
      <w:r>
        <w:rPr>
          <w:lang w:eastAsia="zh-CN"/>
        </w:rPr>
        <w:t xml:space="preserve"> </w:t>
      </w:r>
      <w:r w:rsidR="00EA5F23">
        <w:rPr>
          <w:lang w:eastAsia="zh-CN"/>
        </w:rPr>
        <w:t xml:space="preserve">Representation of a </w:t>
      </w:r>
      <w:r w:rsidR="000D7504" w:rsidRPr="000D7504">
        <w:rPr>
          <w:lang w:eastAsia="zh-CN"/>
        </w:rPr>
        <w:t>balance of system layout, safety aspects (system and nuclear installation) and operational aspects, taking into account external events</w:t>
      </w:r>
      <w:r w:rsidR="00EA5F23">
        <w:rPr>
          <w:lang w:eastAsia="zh-CN"/>
        </w:rPr>
        <w:t>, by t</w:t>
      </w:r>
      <w:r w:rsidR="00EA5F23" w:rsidRPr="00EA5F23">
        <w:rPr>
          <w:lang w:eastAsia="zh-CN"/>
        </w:rPr>
        <w:t>he design of a new nuclear installation</w:t>
      </w:r>
    </w:p>
    <w:p w14:paraId="032E8EDF" w14:textId="3EEB4837" w:rsidR="00EA5F23" w:rsidRDefault="00020C58" w:rsidP="00513590">
      <w:pPr>
        <w:pStyle w:val="ListParagraph"/>
        <w:numPr>
          <w:ilvl w:val="0"/>
          <w:numId w:val="65"/>
        </w:numPr>
        <w:jc w:val="both"/>
        <w:rPr>
          <w:lang w:eastAsia="zh-CN"/>
        </w:rPr>
      </w:pPr>
      <w:r w:rsidRPr="00F124C8">
        <w:rPr>
          <w:b/>
          <w:bCs/>
          <w:lang w:eastAsia="zh-CN"/>
        </w:rPr>
        <w:t xml:space="preserve">(Item </w:t>
      </w:r>
      <w:r w:rsidR="00AB7A4E" w:rsidRPr="00F124C8">
        <w:rPr>
          <w:b/>
          <w:bCs/>
          <w:lang w:eastAsia="zh-CN"/>
        </w:rPr>
        <w:t>2.45</w:t>
      </w:r>
      <w:r w:rsidRPr="00F124C8">
        <w:rPr>
          <w:b/>
          <w:bCs/>
          <w:lang w:eastAsia="zh-CN"/>
        </w:rPr>
        <w:t>)</w:t>
      </w:r>
      <w:r>
        <w:rPr>
          <w:lang w:eastAsia="zh-CN"/>
        </w:rPr>
        <w:t xml:space="preserve"> </w:t>
      </w:r>
      <w:r w:rsidR="00795DC2">
        <w:rPr>
          <w:lang w:eastAsia="zh-CN"/>
        </w:rPr>
        <w:t>Limitation of</w:t>
      </w:r>
      <w:r w:rsidR="00795DC2" w:rsidRPr="00795DC2">
        <w:rPr>
          <w:lang w:eastAsia="zh-CN"/>
        </w:rPr>
        <w:t xml:space="preserve"> design modifications to an existing nuclear installation to specifically address changes in the assessment of the site specific hazard, design options such as relocating redundant systems or elements of systems</w:t>
      </w:r>
    </w:p>
    <w:p w14:paraId="7FFEA02B" w14:textId="5A6E9687" w:rsidR="00754715" w:rsidRDefault="00020C58" w:rsidP="00513590">
      <w:pPr>
        <w:pStyle w:val="ListParagraph"/>
        <w:numPr>
          <w:ilvl w:val="0"/>
          <w:numId w:val="65"/>
        </w:numPr>
        <w:jc w:val="both"/>
        <w:rPr>
          <w:lang w:eastAsia="zh-CN"/>
        </w:rPr>
      </w:pPr>
      <w:r w:rsidRPr="00F124C8">
        <w:rPr>
          <w:b/>
          <w:bCs/>
          <w:lang w:eastAsia="zh-CN"/>
        </w:rPr>
        <w:lastRenderedPageBreak/>
        <w:t xml:space="preserve">(Item </w:t>
      </w:r>
      <w:r w:rsidR="004C750F" w:rsidRPr="00F124C8">
        <w:rPr>
          <w:b/>
          <w:bCs/>
          <w:lang w:eastAsia="zh-CN"/>
        </w:rPr>
        <w:t>2.46</w:t>
      </w:r>
      <w:r w:rsidRPr="00F124C8">
        <w:rPr>
          <w:b/>
          <w:bCs/>
          <w:lang w:eastAsia="zh-CN"/>
        </w:rPr>
        <w:t>)</w:t>
      </w:r>
      <w:r>
        <w:rPr>
          <w:lang w:eastAsia="zh-CN"/>
        </w:rPr>
        <w:t xml:space="preserve"> </w:t>
      </w:r>
      <w:r w:rsidR="00754715">
        <w:rPr>
          <w:lang w:eastAsia="zh-CN"/>
        </w:rPr>
        <w:t xml:space="preserve">Considerations </w:t>
      </w:r>
      <w:r w:rsidR="00754715" w:rsidRPr="00754715">
        <w:rPr>
          <w:lang w:eastAsia="zh-CN"/>
        </w:rPr>
        <w:t>in the design of a nuclear installation against design basis external events</w:t>
      </w:r>
    </w:p>
    <w:p w14:paraId="6E7F7D5C" w14:textId="645C29DD" w:rsidR="00754715" w:rsidRDefault="00754715" w:rsidP="005B5401">
      <w:pPr>
        <w:jc w:val="both"/>
        <w:rPr>
          <w:lang w:eastAsia="zh-CN"/>
        </w:rPr>
      </w:pPr>
      <w:r>
        <w:rPr>
          <w:lang w:eastAsia="zh-CN"/>
        </w:rPr>
        <w:t>“Administrative measures” subsection contains a POS item related to:</w:t>
      </w:r>
    </w:p>
    <w:p w14:paraId="2426D5E3" w14:textId="5FED71B3" w:rsidR="00754715" w:rsidRDefault="00D81DA3" w:rsidP="00513590">
      <w:pPr>
        <w:pStyle w:val="ListParagraph"/>
        <w:numPr>
          <w:ilvl w:val="0"/>
          <w:numId w:val="66"/>
        </w:numPr>
        <w:jc w:val="both"/>
        <w:rPr>
          <w:lang w:eastAsia="zh-CN"/>
        </w:rPr>
      </w:pPr>
      <w:r w:rsidRPr="002B53BF">
        <w:rPr>
          <w:b/>
          <w:bCs/>
          <w:lang w:eastAsia="zh-CN"/>
        </w:rPr>
        <w:t xml:space="preserve">(Item </w:t>
      </w:r>
      <w:r w:rsidR="004C750F" w:rsidRPr="002B53BF">
        <w:rPr>
          <w:b/>
          <w:bCs/>
          <w:lang w:eastAsia="zh-CN"/>
        </w:rPr>
        <w:t>2.50</w:t>
      </w:r>
      <w:r w:rsidRPr="002B53BF">
        <w:rPr>
          <w:b/>
          <w:bCs/>
          <w:lang w:eastAsia="zh-CN"/>
        </w:rPr>
        <w:t>)</w:t>
      </w:r>
      <w:r>
        <w:rPr>
          <w:lang w:eastAsia="zh-CN"/>
        </w:rPr>
        <w:t xml:space="preserve"> </w:t>
      </w:r>
      <w:r w:rsidR="00335C81">
        <w:rPr>
          <w:lang w:eastAsia="zh-CN"/>
        </w:rPr>
        <w:t>Development of a</w:t>
      </w:r>
      <w:r w:rsidR="00335C81" w:rsidRPr="00335C81">
        <w:rPr>
          <w:lang w:eastAsia="zh-CN"/>
        </w:rPr>
        <w:t>dministrative measures, in conjunction with other measures, as part of the protection scheme for each external event, as appropriate</w:t>
      </w:r>
      <w:r w:rsidR="00AD1DBF">
        <w:rPr>
          <w:lang w:eastAsia="zh-CN"/>
        </w:rPr>
        <w:t>.</w:t>
      </w:r>
    </w:p>
    <w:p w14:paraId="326AA7AA" w14:textId="27142558" w:rsidR="00AD1DBF" w:rsidRDefault="00AD1DBF" w:rsidP="00AD1DBF">
      <w:pPr>
        <w:jc w:val="both"/>
        <w:rPr>
          <w:lang w:eastAsia="zh-CN"/>
        </w:rPr>
      </w:pPr>
      <w:r w:rsidRPr="00703621">
        <w:rPr>
          <w:i/>
          <w:iCs/>
          <w:lang w:eastAsia="zh-CN"/>
        </w:rPr>
        <w:t xml:space="preserve">Refer to </w:t>
      </w:r>
      <w:r w:rsidRPr="00703621">
        <w:rPr>
          <w:b/>
          <w:bCs/>
          <w:i/>
          <w:iCs/>
          <w:lang w:eastAsia="zh-CN"/>
        </w:rPr>
        <w:t>Subsection 2.</w:t>
      </w:r>
      <w:r w:rsidR="00B66497">
        <w:rPr>
          <w:b/>
          <w:bCs/>
          <w:i/>
          <w:iCs/>
          <w:lang w:eastAsia="zh-CN"/>
        </w:rPr>
        <w:t>3</w:t>
      </w:r>
      <w:r>
        <w:rPr>
          <w:b/>
          <w:bCs/>
          <w:i/>
          <w:iCs/>
          <w:lang w:eastAsia="zh-CN"/>
        </w:rPr>
        <w:t xml:space="preserve"> </w:t>
      </w:r>
      <w:r w:rsidRPr="00703621">
        <w:rPr>
          <w:i/>
          <w:iCs/>
          <w:lang w:eastAsia="zh-CN"/>
        </w:rPr>
        <w:t xml:space="preserve">of the compliance assessment </w:t>
      </w:r>
      <w:r w:rsidRPr="00B66497">
        <w:rPr>
          <w:i/>
          <w:iCs/>
          <w:lang w:eastAsia="zh-CN"/>
        </w:rPr>
        <w:t xml:space="preserve">report </w:t>
      </w:r>
      <w:r w:rsidRPr="00B66497">
        <w:rPr>
          <w:i/>
          <w:iCs/>
        </w:rPr>
        <w:t>[</w:t>
      </w:r>
      <w:r w:rsidRPr="00B66497">
        <w:rPr>
          <w:rFonts w:cstheme="minorBidi"/>
          <w:i/>
          <w:iCs/>
          <w:szCs w:val="22"/>
        </w:rPr>
        <w:fldChar w:fldCharType="begin"/>
      </w:r>
      <w:r w:rsidRPr="00B66497">
        <w:rPr>
          <w:rFonts w:cstheme="minorBidi"/>
          <w:i/>
          <w:iCs/>
          <w:szCs w:val="22"/>
        </w:rPr>
        <w:instrText xml:space="preserve"> REF _Ref147227794 \r \h </w:instrText>
      </w:r>
      <w:r w:rsidR="00B66497" w:rsidRPr="00B66497">
        <w:rPr>
          <w:rFonts w:cstheme="minorBidi"/>
          <w:i/>
          <w:iCs/>
          <w:szCs w:val="22"/>
        </w:rPr>
        <w:instrText xml:space="preserve"> \* MERGEFORMAT </w:instrText>
      </w:r>
      <w:r w:rsidRPr="00B66497">
        <w:rPr>
          <w:rFonts w:cstheme="minorBidi"/>
          <w:i/>
          <w:iCs/>
          <w:szCs w:val="22"/>
        </w:rPr>
      </w:r>
      <w:r w:rsidRPr="00B66497">
        <w:rPr>
          <w:rFonts w:cstheme="minorBidi"/>
          <w:i/>
          <w:iCs/>
          <w:szCs w:val="22"/>
        </w:rPr>
        <w:fldChar w:fldCharType="separate"/>
      </w:r>
      <w:r w:rsidR="00CE4DAB">
        <w:rPr>
          <w:rFonts w:cstheme="minorBidi"/>
          <w:i/>
          <w:iCs/>
          <w:szCs w:val="22"/>
        </w:rPr>
        <w:t>51</w:t>
      </w:r>
      <w:r w:rsidRPr="00B66497">
        <w:rPr>
          <w:rFonts w:cstheme="minorBidi"/>
          <w:i/>
          <w:iCs/>
          <w:szCs w:val="22"/>
        </w:rPr>
        <w:fldChar w:fldCharType="end"/>
      </w:r>
      <w:r w:rsidRPr="00703621">
        <w:rPr>
          <w:i/>
          <w:iCs/>
        </w:rPr>
        <w:t xml:space="preserve">] </w:t>
      </w:r>
      <w:r w:rsidRPr="00703621">
        <w:rPr>
          <w:i/>
          <w:iCs/>
          <w:lang w:eastAsia="zh-CN"/>
        </w:rPr>
        <w:t>for more details</w:t>
      </w:r>
      <w:r>
        <w:rPr>
          <w:i/>
          <w:iCs/>
          <w:lang w:eastAsia="zh-CN"/>
        </w:rPr>
        <w:t>.</w:t>
      </w:r>
    </w:p>
    <w:p w14:paraId="4E71E228" w14:textId="75E11D72" w:rsidR="003268C9" w:rsidRDefault="003268C9" w:rsidP="005B5401">
      <w:pPr>
        <w:pStyle w:val="Heading4"/>
        <w:jc w:val="both"/>
      </w:pPr>
      <w:r>
        <w:t>SSG 6</w:t>
      </w:r>
      <w:r w:rsidR="00AD7662">
        <w:t>8</w:t>
      </w:r>
      <w:r>
        <w:t xml:space="preserve"> - Section </w:t>
      </w:r>
      <w:r w:rsidR="00763975">
        <w:t>3</w:t>
      </w:r>
      <w:r w:rsidR="004B1AD3">
        <w:t xml:space="preserve"> (D</w:t>
      </w:r>
      <w:r w:rsidR="004B1AD3" w:rsidRPr="004B1AD3">
        <w:t>esign basis for external events)</w:t>
      </w:r>
    </w:p>
    <w:p w14:paraId="3204248D" w14:textId="788C91B8" w:rsidR="00457890" w:rsidRDefault="00E27901" w:rsidP="00961DEF">
      <w:pPr>
        <w:jc w:val="both"/>
        <w:rPr>
          <w:lang w:eastAsia="zh-CN"/>
        </w:rPr>
      </w:pPr>
      <w:r>
        <w:rPr>
          <w:lang w:eastAsia="zh-CN"/>
        </w:rPr>
        <w:t xml:space="preserve">Guidelines presented in </w:t>
      </w:r>
      <w:r w:rsidRPr="00E27901">
        <w:rPr>
          <w:b/>
          <w:bCs/>
          <w:lang w:eastAsia="zh-CN"/>
        </w:rPr>
        <w:t>Section 3</w:t>
      </w:r>
      <w:r>
        <w:rPr>
          <w:lang w:eastAsia="zh-CN"/>
        </w:rPr>
        <w:t xml:space="preserve"> of </w:t>
      </w:r>
      <w:r>
        <w:t xml:space="preserve">the reference document </w:t>
      </w:r>
      <w:r w:rsidRPr="00B638DA">
        <w:rPr>
          <w:rFonts w:cstheme="minorBidi"/>
          <w:szCs w:val="22"/>
        </w:rPr>
        <w:t>[</w:t>
      </w:r>
      <w:r>
        <w:rPr>
          <w:rFonts w:cstheme="minorBidi"/>
          <w:szCs w:val="22"/>
        </w:rPr>
        <w:fldChar w:fldCharType="begin"/>
      </w:r>
      <w:r>
        <w:rPr>
          <w:rFonts w:cstheme="minorBidi"/>
          <w:szCs w:val="22"/>
        </w:rPr>
        <w:instrText xml:space="preserve"> REF _Ref147227781 \r \h </w:instrText>
      </w:r>
      <w:r>
        <w:rPr>
          <w:rFonts w:cstheme="minorBidi"/>
          <w:szCs w:val="22"/>
        </w:rPr>
      </w:r>
      <w:r>
        <w:rPr>
          <w:rFonts w:cstheme="minorBidi"/>
          <w:szCs w:val="22"/>
        </w:rPr>
        <w:fldChar w:fldCharType="separate"/>
      </w:r>
      <w:r w:rsidR="00CE4DAB">
        <w:rPr>
          <w:rFonts w:cstheme="minorBidi"/>
          <w:szCs w:val="22"/>
        </w:rPr>
        <w:t>21</w:t>
      </w:r>
      <w:r>
        <w:rPr>
          <w:rFonts w:cstheme="minorBidi"/>
          <w:szCs w:val="22"/>
        </w:rPr>
        <w:fldChar w:fldCharType="end"/>
      </w:r>
      <w:r w:rsidRPr="00B638DA">
        <w:rPr>
          <w:rFonts w:cstheme="minorBidi"/>
          <w:szCs w:val="22"/>
        </w:rPr>
        <w:t>]</w:t>
      </w:r>
      <w:r>
        <w:t xml:space="preserve"> </w:t>
      </w:r>
      <w:r>
        <w:rPr>
          <w:lang w:eastAsia="zh-CN"/>
        </w:rPr>
        <w:t>are met by Westinghouse “as stated”. However, the site-specific hazards identified by the Owner and/or Licensee will need to be evaluated on a site-specific basis to determine if they are applicable based on the screening process for which site parameters are described in DCD Section 2.2.</w:t>
      </w:r>
    </w:p>
    <w:p w14:paraId="627131DA" w14:textId="1B414516" w:rsidR="00961DEF" w:rsidRDefault="00961DEF" w:rsidP="00961DEF">
      <w:pPr>
        <w:jc w:val="both"/>
        <w:rPr>
          <w:lang w:eastAsia="zh-CN"/>
        </w:rPr>
      </w:pPr>
      <w:r>
        <w:rPr>
          <w:lang w:eastAsia="zh-CN"/>
        </w:rPr>
        <w:t>A standard set of expected external hazards selected based on operating experience have been identified and incorporated into the design of the AP1000 plant, as described in DCD Chapters 2 and 3. This standard design basis is applied to the applicable SSCs at all AP1000 plant sites.</w:t>
      </w:r>
    </w:p>
    <w:p w14:paraId="29A97AB1" w14:textId="006DF94C" w:rsidR="00961DEF" w:rsidRDefault="00961DEF" w:rsidP="00961DEF">
      <w:pPr>
        <w:jc w:val="both"/>
        <w:rPr>
          <w:lang w:eastAsia="zh-CN"/>
        </w:rPr>
      </w:pPr>
      <w:r>
        <w:rPr>
          <w:lang w:eastAsia="zh-CN"/>
        </w:rPr>
        <w:t>The possibility of creating cliff edge effects have been assessed, resulting in a very low core damage frequency and a very low large release frequency with the inclusion of conservative assumptions made in specifying the success criteria of the passive systems.</w:t>
      </w:r>
    </w:p>
    <w:p w14:paraId="2E318ED4" w14:textId="26791B0D" w:rsidR="00AF13AC" w:rsidRDefault="00A8508A" w:rsidP="005B5401">
      <w:pPr>
        <w:jc w:val="both"/>
        <w:rPr>
          <w:lang w:eastAsia="zh-CN"/>
        </w:rPr>
      </w:pPr>
      <w:r>
        <w:t>M</w:t>
      </w:r>
      <w:r w:rsidR="00AF13AC">
        <w:rPr>
          <w:lang w:eastAsia="zh-CN"/>
        </w:rPr>
        <w:t xml:space="preserve">ultiple </w:t>
      </w:r>
      <w:r w:rsidR="00B03D45">
        <w:rPr>
          <w:lang w:eastAsia="zh-CN"/>
        </w:rPr>
        <w:t xml:space="preserve">POS </w:t>
      </w:r>
      <w:r w:rsidR="00AF13AC">
        <w:rPr>
          <w:lang w:eastAsia="zh-CN"/>
        </w:rPr>
        <w:t xml:space="preserve">items </w:t>
      </w:r>
      <w:r w:rsidR="00323C86">
        <w:rPr>
          <w:lang w:eastAsia="zh-CN"/>
        </w:rPr>
        <w:t>were</w:t>
      </w:r>
      <w:r w:rsidR="00AF13AC">
        <w:rPr>
          <w:lang w:eastAsia="zh-CN"/>
        </w:rPr>
        <w:t xml:space="preserve"> identified in </w:t>
      </w:r>
      <w:r w:rsidR="00B03D45">
        <w:rPr>
          <w:lang w:eastAsia="zh-CN"/>
        </w:rPr>
        <w:t xml:space="preserve">five </w:t>
      </w:r>
      <w:r w:rsidR="00AF13AC">
        <w:rPr>
          <w:lang w:eastAsia="zh-CN"/>
        </w:rPr>
        <w:t>subsections</w:t>
      </w:r>
      <w:r w:rsidR="00B03D45">
        <w:rPr>
          <w:lang w:eastAsia="zh-CN"/>
        </w:rPr>
        <w:t>.</w:t>
      </w:r>
    </w:p>
    <w:p w14:paraId="20C832F4" w14:textId="610841A1" w:rsidR="00AF13AC" w:rsidRDefault="003043BB" w:rsidP="005B5401">
      <w:pPr>
        <w:jc w:val="both"/>
      </w:pPr>
      <w:r>
        <w:t>“</w:t>
      </w:r>
      <w:r w:rsidRPr="003043BB">
        <w:t>Derivation of the design basis from the site hazard evaluation</w:t>
      </w:r>
      <w:r>
        <w:t>” subsection contains POS items related to:</w:t>
      </w:r>
    </w:p>
    <w:p w14:paraId="3A9B1575" w14:textId="107FEAE0" w:rsidR="003043BB" w:rsidRDefault="00D055BA" w:rsidP="00513590">
      <w:pPr>
        <w:pStyle w:val="ListParagraph"/>
        <w:numPr>
          <w:ilvl w:val="0"/>
          <w:numId w:val="66"/>
        </w:numPr>
        <w:jc w:val="both"/>
      </w:pPr>
      <w:r w:rsidRPr="002B53BF">
        <w:rPr>
          <w:b/>
          <w:bCs/>
          <w:lang w:eastAsia="zh-CN"/>
        </w:rPr>
        <w:t xml:space="preserve">(Item </w:t>
      </w:r>
      <w:r w:rsidR="004949EE" w:rsidRPr="002B53BF">
        <w:rPr>
          <w:b/>
          <w:bCs/>
          <w:lang w:eastAsia="zh-CN"/>
        </w:rPr>
        <w:t>3.1</w:t>
      </w:r>
      <w:r w:rsidRPr="002B53BF">
        <w:rPr>
          <w:b/>
          <w:bCs/>
          <w:lang w:eastAsia="zh-CN"/>
        </w:rPr>
        <w:t>)</w:t>
      </w:r>
      <w:r>
        <w:rPr>
          <w:lang w:eastAsia="zh-CN"/>
        </w:rPr>
        <w:t xml:space="preserve"> </w:t>
      </w:r>
      <w:r w:rsidR="00EA448F">
        <w:t xml:space="preserve">Adequate communication </w:t>
      </w:r>
      <w:r w:rsidR="009E6417">
        <w:t xml:space="preserve">between parties responsible for site hazard evaluation and </w:t>
      </w:r>
      <w:r w:rsidR="00993A01">
        <w:t>designing nuclear installations</w:t>
      </w:r>
    </w:p>
    <w:p w14:paraId="3FBD63B7" w14:textId="66FA7E28" w:rsidR="001E3969" w:rsidRDefault="00D055BA" w:rsidP="00513590">
      <w:pPr>
        <w:pStyle w:val="ListParagraph"/>
        <w:numPr>
          <w:ilvl w:val="0"/>
          <w:numId w:val="66"/>
        </w:numPr>
        <w:jc w:val="both"/>
      </w:pPr>
      <w:r w:rsidRPr="002B53BF">
        <w:rPr>
          <w:b/>
          <w:bCs/>
          <w:lang w:eastAsia="zh-CN"/>
        </w:rPr>
        <w:t xml:space="preserve">(Item </w:t>
      </w:r>
      <w:r w:rsidR="004949EE" w:rsidRPr="002B53BF">
        <w:rPr>
          <w:b/>
          <w:bCs/>
          <w:lang w:eastAsia="zh-CN"/>
        </w:rPr>
        <w:t>3.2</w:t>
      </w:r>
      <w:r w:rsidRPr="002B53BF">
        <w:rPr>
          <w:b/>
          <w:bCs/>
          <w:lang w:eastAsia="zh-CN"/>
        </w:rPr>
        <w:t>)</w:t>
      </w:r>
      <w:r>
        <w:rPr>
          <w:lang w:eastAsia="zh-CN"/>
        </w:rPr>
        <w:t xml:space="preserve"> </w:t>
      </w:r>
      <w:r w:rsidR="00DB0E59">
        <w:t>P</w:t>
      </w:r>
      <w:r w:rsidR="001E3969" w:rsidRPr="001E3969">
        <w:t>rovision of information to the site hazard evaluation regarding the derivation of design basis external events and beyond design basis external events, including the appropriate level of annual frequency of exceedance to be considered.</w:t>
      </w:r>
    </w:p>
    <w:p w14:paraId="73CE4587" w14:textId="1EDDA1C3" w:rsidR="00DB0E59" w:rsidRDefault="00D055BA" w:rsidP="00513590">
      <w:pPr>
        <w:pStyle w:val="ListParagraph"/>
        <w:numPr>
          <w:ilvl w:val="0"/>
          <w:numId w:val="66"/>
        </w:numPr>
        <w:jc w:val="both"/>
      </w:pPr>
      <w:r w:rsidRPr="002B53BF">
        <w:rPr>
          <w:b/>
          <w:bCs/>
          <w:lang w:eastAsia="zh-CN"/>
        </w:rPr>
        <w:t xml:space="preserve">(Item </w:t>
      </w:r>
      <w:r w:rsidR="004949EE" w:rsidRPr="002B53BF">
        <w:rPr>
          <w:b/>
          <w:bCs/>
          <w:lang w:eastAsia="zh-CN"/>
        </w:rPr>
        <w:t>3.3</w:t>
      </w:r>
      <w:r w:rsidRPr="002B53BF">
        <w:rPr>
          <w:b/>
          <w:bCs/>
          <w:lang w:eastAsia="zh-CN"/>
        </w:rPr>
        <w:t>)</w:t>
      </w:r>
      <w:r>
        <w:rPr>
          <w:lang w:eastAsia="zh-CN"/>
        </w:rPr>
        <w:t xml:space="preserve"> </w:t>
      </w:r>
      <w:r w:rsidR="00794DC0" w:rsidRPr="00794DC0">
        <w:t xml:space="preserve">Screening </w:t>
      </w:r>
      <w:r w:rsidR="00794DC0">
        <w:t>a</w:t>
      </w:r>
      <w:r w:rsidR="00794DC0" w:rsidRPr="00794DC0">
        <w:t>s a part of the hazard analysis in site evaluation</w:t>
      </w:r>
    </w:p>
    <w:p w14:paraId="6F6C3D33" w14:textId="1FF3C58C" w:rsidR="00794DC0" w:rsidRDefault="00D055BA" w:rsidP="00513590">
      <w:pPr>
        <w:pStyle w:val="ListParagraph"/>
        <w:numPr>
          <w:ilvl w:val="0"/>
          <w:numId w:val="66"/>
        </w:numPr>
        <w:jc w:val="both"/>
      </w:pPr>
      <w:r w:rsidRPr="002B53BF">
        <w:rPr>
          <w:b/>
          <w:bCs/>
          <w:lang w:eastAsia="zh-CN"/>
        </w:rPr>
        <w:t xml:space="preserve">(Item </w:t>
      </w:r>
      <w:r w:rsidR="004949EE" w:rsidRPr="002B53BF">
        <w:rPr>
          <w:b/>
          <w:bCs/>
          <w:lang w:eastAsia="zh-CN"/>
        </w:rPr>
        <w:t>3.5</w:t>
      </w:r>
      <w:r w:rsidRPr="002B53BF">
        <w:rPr>
          <w:b/>
          <w:bCs/>
          <w:lang w:eastAsia="zh-CN"/>
        </w:rPr>
        <w:t>)</w:t>
      </w:r>
      <w:r>
        <w:rPr>
          <w:lang w:eastAsia="zh-CN"/>
        </w:rPr>
        <w:t xml:space="preserve"> </w:t>
      </w:r>
      <w:r w:rsidR="00E5387E">
        <w:t>E</w:t>
      </w:r>
      <w:r w:rsidR="00E5387E" w:rsidRPr="00E5387E">
        <w:t>stablish</w:t>
      </w:r>
      <w:r w:rsidR="00E5387E">
        <w:t>ing</w:t>
      </w:r>
      <w:r w:rsidR="00E5387E" w:rsidRPr="00E5387E">
        <w:t xml:space="preserve"> the design loading conditions through a combination of deterministic and probabilistic methods and proceed</w:t>
      </w:r>
      <w:r w:rsidR="00AF4B62">
        <w:t>ing</w:t>
      </w:r>
      <w:r w:rsidR="00E5387E" w:rsidRPr="00E5387E">
        <w:t xml:space="preserve"> with the design in a deterministic manner</w:t>
      </w:r>
    </w:p>
    <w:p w14:paraId="2ADCAC0B" w14:textId="356CC407" w:rsidR="00AF4B62" w:rsidRDefault="00D055BA" w:rsidP="00513590">
      <w:pPr>
        <w:pStyle w:val="ListParagraph"/>
        <w:numPr>
          <w:ilvl w:val="0"/>
          <w:numId w:val="66"/>
        </w:numPr>
        <w:jc w:val="both"/>
      </w:pPr>
      <w:r w:rsidRPr="002B53BF">
        <w:rPr>
          <w:b/>
          <w:bCs/>
          <w:lang w:eastAsia="zh-CN"/>
        </w:rPr>
        <w:t xml:space="preserve">(Item </w:t>
      </w:r>
      <w:r w:rsidR="006D1872" w:rsidRPr="002B53BF">
        <w:rPr>
          <w:b/>
          <w:bCs/>
          <w:lang w:eastAsia="zh-CN"/>
        </w:rPr>
        <w:t>3.6</w:t>
      </w:r>
      <w:r w:rsidRPr="002B53BF">
        <w:rPr>
          <w:b/>
          <w:bCs/>
          <w:lang w:eastAsia="zh-CN"/>
        </w:rPr>
        <w:t>)</w:t>
      </w:r>
      <w:r>
        <w:rPr>
          <w:lang w:eastAsia="zh-CN"/>
        </w:rPr>
        <w:t xml:space="preserve"> </w:t>
      </w:r>
      <w:r w:rsidR="006C0C1F">
        <w:t xml:space="preserve">Possibility of exclusion of </w:t>
      </w:r>
      <w:r w:rsidR="00401A67" w:rsidRPr="00401A67">
        <w:t>a specific loading condition as a potential design basis external event</w:t>
      </w:r>
      <w:r w:rsidR="00401A67">
        <w:t xml:space="preserve"> from </w:t>
      </w:r>
      <w:r w:rsidR="00E15204">
        <w:t>further analysis.</w:t>
      </w:r>
    </w:p>
    <w:p w14:paraId="3406ABC4" w14:textId="2A1D33AC" w:rsidR="00E15204" w:rsidRDefault="00D055BA" w:rsidP="00513590">
      <w:pPr>
        <w:pStyle w:val="ListParagraph"/>
        <w:numPr>
          <w:ilvl w:val="0"/>
          <w:numId w:val="66"/>
        </w:numPr>
        <w:jc w:val="both"/>
      </w:pPr>
      <w:r w:rsidRPr="002B53BF">
        <w:rPr>
          <w:b/>
          <w:bCs/>
          <w:lang w:eastAsia="zh-CN"/>
        </w:rPr>
        <w:t xml:space="preserve">(Item </w:t>
      </w:r>
      <w:r w:rsidR="006D1872" w:rsidRPr="002B53BF">
        <w:rPr>
          <w:b/>
          <w:bCs/>
          <w:lang w:eastAsia="zh-CN"/>
        </w:rPr>
        <w:t>3.7</w:t>
      </w:r>
      <w:r w:rsidRPr="002B53BF">
        <w:rPr>
          <w:b/>
          <w:bCs/>
          <w:lang w:eastAsia="zh-CN"/>
        </w:rPr>
        <w:t>)</w:t>
      </w:r>
      <w:r>
        <w:rPr>
          <w:lang w:eastAsia="zh-CN"/>
        </w:rPr>
        <w:t xml:space="preserve"> </w:t>
      </w:r>
      <w:r w:rsidR="00762901">
        <w:t>Analysis of site hazards and their  representation in a set of hazard curves</w:t>
      </w:r>
    </w:p>
    <w:p w14:paraId="1FE5E354" w14:textId="6FA464F2" w:rsidR="008C73AD" w:rsidRDefault="00D055BA" w:rsidP="00513590">
      <w:pPr>
        <w:pStyle w:val="ListParagraph"/>
        <w:numPr>
          <w:ilvl w:val="0"/>
          <w:numId w:val="66"/>
        </w:numPr>
        <w:jc w:val="both"/>
      </w:pPr>
      <w:r w:rsidRPr="002B53BF">
        <w:rPr>
          <w:b/>
          <w:bCs/>
          <w:lang w:eastAsia="zh-CN"/>
        </w:rPr>
        <w:t xml:space="preserve">(Item </w:t>
      </w:r>
      <w:r w:rsidR="006D1872" w:rsidRPr="002B53BF">
        <w:rPr>
          <w:b/>
          <w:bCs/>
          <w:lang w:eastAsia="zh-CN"/>
        </w:rPr>
        <w:t>3.8</w:t>
      </w:r>
      <w:r w:rsidRPr="002B53BF">
        <w:rPr>
          <w:b/>
          <w:bCs/>
          <w:lang w:eastAsia="zh-CN"/>
        </w:rPr>
        <w:t>)</w:t>
      </w:r>
      <w:r>
        <w:rPr>
          <w:lang w:eastAsia="zh-CN"/>
        </w:rPr>
        <w:t xml:space="preserve"> </w:t>
      </w:r>
      <w:r w:rsidR="00831614">
        <w:t>C</w:t>
      </w:r>
      <w:r w:rsidR="00305DD4" w:rsidRPr="00305DD4">
        <w:t>onsider</w:t>
      </w:r>
      <w:r w:rsidR="00305DD4">
        <w:t>ations</w:t>
      </w:r>
      <w:r w:rsidR="00305DD4" w:rsidRPr="00305DD4">
        <w:t xml:space="preserve"> in the specification of design basis external events and beyond design basis external events</w:t>
      </w:r>
      <w:r w:rsidR="00305DD4">
        <w:t xml:space="preserve"> </w:t>
      </w:r>
      <w:r w:rsidR="00831614">
        <w:t>serving</w:t>
      </w:r>
      <w:r w:rsidR="00305DD4">
        <w:t xml:space="preserve"> to </w:t>
      </w:r>
      <w:r w:rsidR="00831614">
        <w:t xml:space="preserve">satisfy the requirements for limits </w:t>
      </w:r>
      <w:r w:rsidR="00896A51">
        <w:t xml:space="preserve">to the </w:t>
      </w:r>
      <w:r w:rsidR="00520535" w:rsidRPr="00520535">
        <w:t>mean annual large early release frequency and/or the mean annual large release frequency</w:t>
      </w:r>
      <w:r w:rsidR="00520535">
        <w:t>.</w:t>
      </w:r>
    </w:p>
    <w:p w14:paraId="3C0418EF" w14:textId="09589F2E" w:rsidR="00C228B5" w:rsidRDefault="00C228B5" w:rsidP="005B5401">
      <w:pPr>
        <w:jc w:val="both"/>
      </w:pPr>
      <w:r>
        <w:t xml:space="preserve">“Overall design approach” subsection contains </w:t>
      </w:r>
      <w:r w:rsidR="009A19EF">
        <w:t xml:space="preserve">a </w:t>
      </w:r>
      <w:r>
        <w:t>POS item related to:</w:t>
      </w:r>
    </w:p>
    <w:p w14:paraId="53A3B35B" w14:textId="1408FE5A" w:rsidR="009A19EF" w:rsidRDefault="00D055BA" w:rsidP="00513590">
      <w:pPr>
        <w:pStyle w:val="ListParagraph"/>
        <w:numPr>
          <w:ilvl w:val="0"/>
          <w:numId w:val="67"/>
        </w:numPr>
        <w:jc w:val="both"/>
      </w:pPr>
      <w:r w:rsidRPr="002B53BF">
        <w:rPr>
          <w:b/>
          <w:bCs/>
          <w:lang w:eastAsia="zh-CN"/>
        </w:rPr>
        <w:t xml:space="preserve">(Item </w:t>
      </w:r>
      <w:r w:rsidR="006D1872" w:rsidRPr="002B53BF">
        <w:rPr>
          <w:b/>
          <w:bCs/>
          <w:lang w:eastAsia="zh-CN"/>
        </w:rPr>
        <w:t>3.12</w:t>
      </w:r>
      <w:r w:rsidRPr="002B53BF">
        <w:rPr>
          <w:b/>
          <w:bCs/>
          <w:lang w:eastAsia="zh-CN"/>
        </w:rPr>
        <w:t>)</w:t>
      </w:r>
      <w:r>
        <w:rPr>
          <w:lang w:eastAsia="zh-CN"/>
        </w:rPr>
        <w:t xml:space="preserve"> </w:t>
      </w:r>
      <w:r w:rsidR="004126D6">
        <w:t>Inclusion of the effects of causal and concomitant events</w:t>
      </w:r>
      <w:r w:rsidR="00E14FC2">
        <w:t xml:space="preserve"> to the </w:t>
      </w:r>
      <w:r w:rsidR="004126D6">
        <w:t xml:space="preserve">initial conditions of the installation for the design basis external event and beyond design basis external event </w:t>
      </w:r>
    </w:p>
    <w:p w14:paraId="442E982C" w14:textId="77777777" w:rsidR="003479E7" w:rsidRDefault="000B144F" w:rsidP="005B5401">
      <w:pPr>
        <w:jc w:val="both"/>
      </w:pPr>
      <w:r>
        <w:t>“</w:t>
      </w:r>
      <w:r w:rsidRPr="000B144F">
        <w:t>Derivation of design basis external event loading conditions: general considerations</w:t>
      </w:r>
      <w:r>
        <w:t>”</w:t>
      </w:r>
      <w:r w:rsidR="003479E7">
        <w:t xml:space="preserve"> subsection contains a POS item related to:</w:t>
      </w:r>
    </w:p>
    <w:p w14:paraId="5C67103D" w14:textId="4A257551" w:rsidR="00E14FC2" w:rsidRDefault="00D055BA" w:rsidP="00513590">
      <w:pPr>
        <w:pStyle w:val="ListParagraph"/>
        <w:numPr>
          <w:ilvl w:val="0"/>
          <w:numId w:val="67"/>
        </w:numPr>
        <w:jc w:val="both"/>
      </w:pPr>
      <w:r w:rsidRPr="002B53BF">
        <w:rPr>
          <w:b/>
          <w:bCs/>
          <w:lang w:eastAsia="zh-CN"/>
        </w:rPr>
        <w:t xml:space="preserve">(Item </w:t>
      </w:r>
      <w:r w:rsidR="00A43CB2" w:rsidRPr="002B53BF">
        <w:rPr>
          <w:b/>
          <w:bCs/>
          <w:lang w:eastAsia="zh-CN"/>
        </w:rPr>
        <w:t>3.17</w:t>
      </w:r>
      <w:r w:rsidRPr="002B53BF">
        <w:rPr>
          <w:b/>
          <w:bCs/>
          <w:lang w:eastAsia="zh-CN"/>
        </w:rPr>
        <w:t>)</w:t>
      </w:r>
      <w:r>
        <w:rPr>
          <w:lang w:eastAsia="zh-CN"/>
        </w:rPr>
        <w:t xml:space="preserve"> </w:t>
      </w:r>
      <w:r w:rsidR="007A2556">
        <w:t xml:space="preserve">Derivation of </w:t>
      </w:r>
      <w:r w:rsidR="00AC51A7" w:rsidRPr="00AC51A7">
        <w:t xml:space="preserve">load–time functions </w:t>
      </w:r>
      <w:r w:rsidR="00FE0860">
        <w:t xml:space="preserve">for </w:t>
      </w:r>
      <w:r w:rsidR="008C4FC1">
        <w:t>localized</w:t>
      </w:r>
      <w:r w:rsidR="00E307DF">
        <w:t xml:space="preserve"> loads with substantial local effects resulting from external human induced events.</w:t>
      </w:r>
    </w:p>
    <w:p w14:paraId="54CA1ADE" w14:textId="0A1D6B43" w:rsidR="00C228B5" w:rsidRDefault="00CD6D48" w:rsidP="005B5401">
      <w:pPr>
        <w:jc w:val="both"/>
      </w:pPr>
      <w:r>
        <w:lastRenderedPageBreak/>
        <w:t>“</w:t>
      </w:r>
      <w:r w:rsidRPr="00CD6D48">
        <w:t>Derivation of design basis external event and beyond design basis external event loading conditions for specific external events</w:t>
      </w:r>
      <w:r>
        <w:t>” subsection contains a POS item related to:</w:t>
      </w:r>
    </w:p>
    <w:p w14:paraId="6329E563" w14:textId="20439CD1" w:rsidR="00CD6D48" w:rsidRDefault="00D055BA" w:rsidP="00513590">
      <w:pPr>
        <w:pStyle w:val="ListParagraph"/>
        <w:numPr>
          <w:ilvl w:val="0"/>
          <w:numId w:val="67"/>
        </w:numPr>
        <w:jc w:val="both"/>
      </w:pPr>
      <w:r w:rsidRPr="002B53BF">
        <w:rPr>
          <w:b/>
          <w:bCs/>
          <w:lang w:eastAsia="zh-CN"/>
        </w:rPr>
        <w:t xml:space="preserve">(Item </w:t>
      </w:r>
      <w:r w:rsidR="00A43CB2" w:rsidRPr="002B53BF">
        <w:rPr>
          <w:b/>
          <w:bCs/>
          <w:lang w:eastAsia="zh-CN"/>
        </w:rPr>
        <w:t>3.21</w:t>
      </w:r>
      <w:r w:rsidRPr="002B53BF">
        <w:rPr>
          <w:b/>
          <w:bCs/>
          <w:lang w:eastAsia="zh-CN"/>
        </w:rPr>
        <w:t>)</w:t>
      </w:r>
      <w:r>
        <w:rPr>
          <w:lang w:eastAsia="zh-CN"/>
        </w:rPr>
        <w:t xml:space="preserve"> </w:t>
      </w:r>
      <w:r w:rsidR="00770A25">
        <w:t>Hazards screening and loading conditions</w:t>
      </w:r>
    </w:p>
    <w:p w14:paraId="45814BFC" w14:textId="44B41462" w:rsidR="00770A25" w:rsidRDefault="00F4017F" w:rsidP="005B5401">
      <w:pPr>
        <w:jc w:val="both"/>
      </w:pPr>
      <w:r>
        <w:t>“</w:t>
      </w:r>
      <w:r w:rsidRPr="00F4017F">
        <w:t>Evaluation of beyond design basis external events: cliff edge effects</w:t>
      </w:r>
      <w:r>
        <w:t>” subsection contains a POS item related to:</w:t>
      </w:r>
    </w:p>
    <w:p w14:paraId="67DED82E" w14:textId="49EB26AA" w:rsidR="00F4017F" w:rsidRDefault="00D055BA" w:rsidP="00513590">
      <w:pPr>
        <w:pStyle w:val="ListParagraph"/>
        <w:numPr>
          <w:ilvl w:val="0"/>
          <w:numId w:val="67"/>
        </w:numPr>
        <w:jc w:val="both"/>
      </w:pPr>
      <w:r w:rsidRPr="002B53BF">
        <w:rPr>
          <w:b/>
          <w:bCs/>
          <w:lang w:eastAsia="zh-CN"/>
        </w:rPr>
        <w:t xml:space="preserve">(Item </w:t>
      </w:r>
      <w:r w:rsidR="009506DF" w:rsidRPr="002B53BF">
        <w:rPr>
          <w:b/>
          <w:bCs/>
          <w:lang w:eastAsia="zh-CN"/>
        </w:rPr>
        <w:t>3.23</w:t>
      </w:r>
      <w:r>
        <w:rPr>
          <w:lang w:eastAsia="zh-CN"/>
        </w:rPr>
        <w:t xml:space="preserve">) </w:t>
      </w:r>
      <w:r w:rsidR="00747A37">
        <w:t>Methods for defining</w:t>
      </w:r>
      <w:r w:rsidR="001C41C9">
        <w:t xml:space="preserve"> </w:t>
      </w:r>
      <w:r w:rsidR="001C41C9" w:rsidRPr="001C41C9">
        <w:t>the beyond design basis external event loading conditions</w:t>
      </w:r>
      <w:r w:rsidR="001C41C9">
        <w:t xml:space="preserve"> for assessing</w:t>
      </w:r>
      <w:r w:rsidR="00474774" w:rsidRPr="00474774">
        <w:t xml:space="preserve"> the margins and evaluat</w:t>
      </w:r>
      <w:r w:rsidR="00474774">
        <w:t>ion of</w:t>
      </w:r>
      <w:r w:rsidR="00474774" w:rsidRPr="00474774">
        <w:t xml:space="preserve"> cliff edge effects</w:t>
      </w:r>
    </w:p>
    <w:p w14:paraId="460F091A" w14:textId="18991A3F" w:rsidR="00282C34" w:rsidRDefault="00282C34" w:rsidP="00282C34">
      <w:pPr>
        <w:jc w:val="both"/>
      </w:pPr>
      <w:r w:rsidRPr="00703621">
        <w:rPr>
          <w:i/>
          <w:iCs/>
          <w:lang w:eastAsia="zh-CN"/>
        </w:rPr>
        <w:t xml:space="preserve">Refer to </w:t>
      </w:r>
      <w:r w:rsidRPr="00703621">
        <w:rPr>
          <w:b/>
          <w:bCs/>
          <w:i/>
          <w:iCs/>
          <w:lang w:eastAsia="zh-CN"/>
        </w:rPr>
        <w:t>Subsection 2.</w:t>
      </w:r>
      <w:r>
        <w:rPr>
          <w:b/>
          <w:bCs/>
          <w:i/>
          <w:iCs/>
          <w:lang w:eastAsia="zh-CN"/>
        </w:rPr>
        <w:t xml:space="preserve">4 </w:t>
      </w:r>
      <w:r w:rsidRPr="00703621">
        <w:rPr>
          <w:i/>
          <w:iCs/>
          <w:lang w:eastAsia="zh-CN"/>
        </w:rPr>
        <w:t xml:space="preserve">of the compliance assessment </w:t>
      </w:r>
      <w:r w:rsidRPr="00B66497">
        <w:rPr>
          <w:i/>
          <w:iCs/>
          <w:lang w:eastAsia="zh-CN"/>
        </w:rPr>
        <w:t xml:space="preserve">report </w:t>
      </w:r>
      <w:r w:rsidRPr="00B66497">
        <w:rPr>
          <w:i/>
          <w:iCs/>
        </w:rPr>
        <w:t>[</w:t>
      </w:r>
      <w:r w:rsidRPr="00B66497">
        <w:rPr>
          <w:rFonts w:cstheme="minorBidi"/>
          <w:i/>
          <w:iCs/>
          <w:szCs w:val="22"/>
        </w:rPr>
        <w:fldChar w:fldCharType="begin"/>
      </w:r>
      <w:r w:rsidRPr="00B66497">
        <w:rPr>
          <w:rFonts w:cstheme="minorBidi"/>
          <w:i/>
          <w:iCs/>
          <w:szCs w:val="22"/>
        </w:rPr>
        <w:instrText xml:space="preserve"> REF _Ref147227794 \r \h  \* MERGEFORMAT </w:instrText>
      </w:r>
      <w:r w:rsidRPr="00B66497">
        <w:rPr>
          <w:rFonts w:cstheme="minorBidi"/>
          <w:i/>
          <w:iCs/>
          <w:szCs w:val="22"/>
        </w:rPr>
      </w:r>
      <w:r w:rsidRPr="00B66497">
        <w:rPr>
          <w:rFonts w:cstheme="minorBidi"/>
          <w:i/>
          <w:iCs/>
          <w:szCs w:val="22"/>
        </w:rPr>
        <w:fldChar w:fldCharType="separate"/>
      </w:r>
      <w:r w:rsidR="00CE4DAB">
        <w:rPr>
          <w:rFonts w:cstheme="minorBidi"/>
          <w:i/>
          <w:iCs/>
          <w:szCs w:val="22"/>
        </w:rPr>
        <w:t>51</w:t>
      </w:r>
      <w:r w:rsidRPr="00B66497">
        <w:rPr>
          <w:rFonts w:cstheme="minorBidi"/>
          <w:i/>
          <w:iCs/>
          <w:szCs w:val="22"/>
        </w:rPr>
        <w:fldChar w:fldCharType="end"/>
      </w:r>
      <w:r w:rsidRPr="00703621">
        <w:rPr>
          <w:i/>
          <w:iCs/>
        </w:rPr>
        <w:t xml:space="preserve">] </w:t>
      </w:r>
      <w:r w:rsidRPr="00703621">
        <w:rPr>
          <w:i/>
          <w:iCs/>
          <w:lang w:eastAsia="zh-CN"/>
        </w:rPr>
        <w:t>for more details</w:t>
      </w:r>
      <w:r>
        <w:rPr>
          <w:i/>
          <w:iCs/>
          <w:lang w:eastAsia="zh-CN"/>
        </w:rPr>
        <w:t>.</w:t>
      </w:r>
    </w:p>
    <w:p w14:paraId="15BF36D6" w14:textId="3C59E7AD" w:rsidR="00763975" w:rsidRDefault="00763975" w:rsidP="005B5401">
      <w:pPr>
        <w:pStyle w:val="Heading4"/>
        <w:jc w:val="both"/>
      </w:pPr>
      <w:r>
        <w:t>SSG 6</w:t>
      </w:r>
      <w:r w:rsidR="00AD7662">
        <w:t>8</w:t>
      </w:r>
      <w:r>
        <w:t xml:space="preserve"> - Section 4</w:t>
      </w:r>
      <w:r w:rsidR="004B1AD3">
        <w:t xml:space="preserve"> (</w:t>
      </w:r>
      <w:r w:rsidR="008F6C60">
        <w:t>I</w:t>
      </w:r>
      <w:r w:rsidR="008F6C60" w:rsidRPr="008F6C60">
        <w:t>nstallation layout and design approach</w:t>
      </w:r>
      <w:r w:rsidR="008F6C60">
        <w:t>)</w:t>
      </w:r>
    </w:p>
    <w:p w14:paraId="14945163" w14:textId="77777777" w:rsidR="00CC7EFB" w:rsidRDefault="00C55D6E" w:rsidP="005B5401">
      <w:pPr>
        <w:jc w:val="both"/>
        <w:rPr>
          <w:lang w:eastAsia="zh-CN"/>
        </w:rPr>
      </w:pPr>
      <w:r>
        <w:rPr>
          <w:lang w:eastAsia="zh-CN"/>
        </w:rPr>
        <w:t>Requirements presented in the following Section are met by Westinghouse.</w:t>
      </w:r>
    </w:p>
    <w:p w14:paraId="2CF87C04" w14:textId="7DB3B39D" w:rsidR="0099729F" w:rsidRDefault="0099729F" w:rsidP="0099729F">
      <w:pPr>
        <w:jc w:val="both"/>
      </w:pPr>
      <w:r>
        <w:t xml:space="preserve">The AP1000 plant design meets the criteria set </w:t>
      </w:r>
      <w:r w:rsidR="00EC4D55">
        <w:t xml:space="preserve">in </w:t>
      </w:r>
      <w:r w:rsidR="00EC4D55" w:rsidRPr="00323C86">
        <w:rPr>
          <w:b/>
          <w:bCs/>
        </w:rPr>
        <w:t>Section 4</w:t>
      </w:r>
      <w:r w:rsidR="00EC4D55">
        <w:t xml:space="preserve"> </w:t>
      </w:r>
      <w:r w:rsidR="00323C86">
        <w:rPr>
          <w:lang w:eastAsia="zh-CN"/>
        </w:rPr>
        <w:t xml:space="preserve">of </w:t>
      </w:r>
      <w:r w:rsidR="00323C86">
        <w:t xml:space="preserve">the reference document </w:t>
      </w:r>
      <w:r w:rsidR="00323C86" w:rsidRPr="00B638DA">
        <w:rPr>
          <w:rFonts w:cstheme="minorBidi"/>
          <w:szCs w:val="22"/>
        </w:rPr>
        <w:t>[</w:t>
      </w:r>
      <w:r w:rsidR="00323C86">
        <w:rPr>
          <w:rFonts w:cstheme="minorBidi"/>
          <w:szCs w:val="22"/>
        </w:rPr>
        <w:fldChar w:fldCharType="begin"/>
      </w:r>
      <w:r w:rsidR="00323C86">
        <w:rPr>
          <w:rFonts w:cstheme="minorBidi"/>
          <w:szCs w:val="22"/>
        </w:rPr>
        <w:instrText xml:space="preserve"> REF _Ref147227781 \r \h </w:instrText>
      </w:r>
      <w:r w:rsidR="00323C86">
        <w:rPr>
          <w:rFonts w:cstheme="minorBidi"/>
          <w:szCs w:val="22"/>
        </w:rPr>
      </w:r>
      <w:r w:rsidR="00323C86">
        <w:rPr>
          <w:rFonts w:cstheme="minorBidi"/>
          <w:szCs w:val="22"/>
        </w:rPr>
        <w:fldChar w:fldCharType="separate"/>
      </w:r>
      <w:r w:rsidR="00CE4DAB">
        <w:rPr>
          <w:rFonts w:cstheme="minorBidi"/>
          <w:szCs w:val="22"/>
        </w:rPr>
        <w:t>21</w:t>
      </w:r>
      <w:r w:rsidR="00323C86">
        <w:rPr>
          <w:rFonts w:cstheme="minorBidi"/>
          <w:szCs w:val="22"/>
        </w:rPr>
        <w:fldChar w:fldCharType="end"/>
      </w:r>
      <w:r w:rsidR="00323C86" w:rsidRPr="00B638DA">
        <w:rPr>
          <w:rFonts w:cstheme="minorBidi"/>
          <w:szCs w:val="22"/>
        </w:rPr>
        <w:t>]</w:t>
      </w:r>
      <w:r w:rsidR="00323C86">
        <w:t xml:space="preserve"> </w:t>
      </w:r>
      <w:r>
        <w:t xml:space="preserve">by following applicable codes, industry standards and NRC recommendations as described throughout DCD Chapters 2 and 3. </w:t>
      </w:r>
    </w:p>
    <w:p w14:paraId="7FB61048" w14:textId="53BA7866" w:rsidR="00CC7EFB" w:rsidRDefault="0099729F" w:rsidP="0099729F">
      <w:pPr>
        <w:jc w:val="both"/>
        <w:rPr>
          <w:lang w:eastAsia="zh-CN"/>
        </w:rPr>
      </w:pPr>
      <w:r>
        <w:t>Additional work might be required to ensure that the AP1000 plant design is compatible with the site conditions provided by the Owner and/or Licensee.</w:t>
      </w:r>
    </w:p>
    <w:p w14:paraId="3DE9E432" w14:textId="0A36F375" w:rsidR="00763975" w:rsidRDefault="00791D53" w:rsidP="005B5401">
      <w:pPr>
        <w:jc w:val="both"/>
      </w:pPr>
      <w:r w:rsidRPr="00791D53">
        <w:t xml:space="preserve">Several </w:t>
      </w:r>
      <w:r w:rsidR="00323C86">
        <w:t xml:space="preserve">CWO </w:t>
      </w:r>
      <w:r w:rsidRPr="00791D53">
        <w:t xml:space="preserve">items were identified in </w:t>
      </w:r>
      <w:r>
        <w:t>one</w:t>
      </w:r>
      <w:r w:rsidRPr="00791D53">
        <w:t xml:space="preserve"> subsection.</w:t>
      </w:r>
    </w:p>
    <w:p w14:paraId="34854024" w14:textId="4D328108" w:rsidR="00B41AF6" w:rsidRDefault="00A670BE" w:rsidP="005B5401">
      <w:pPr>
        <w:jc w:val="both"/>
      </w:pPr>
      <w:r>
        <w:t xml:space="preserve">“Installation layout” subsection </w:t>
      </w:r>
      <w:r w:rsidR="003D36AE">
        <w:t>contains one CWO item related to:</w:t>
      </w:r>
    </w:p>
    <w:p w14:paraId="3CEEF3F3" w14:textId="12B57160" w:rsidR="003D36AE" w:rsidRDefault="00FF3B6D" w:rsidP="00513590">
      <w:pPr>
        <w:pStyle w:val="ListParagraph"/>
        <w:numPr>
          <w:ilvl w:val="0"/>
          <w:numId w:val="67"/>
        </w:numPr>
        <w:jc w:val="both"/>
      </w:pPr>
      <w:r w:rsidRPr="002B53BF">
        <w:rPr>
          <w:b/>
          <w:bCs/>
          <w:lang w:eastAsia="zh-CN"/>
        </w:rPr>
        <w:t xml:space="preserve">(Item </w:t>
      </w:r>
      <w:r w:rsidR="00DE7105" w:rsidRPr="002B53BF">
        <w:rPr>
          <w:b/>
          <w:bCs/>
          <w:lang w:eastAsia="zh-CN"/>
        </w:rPr>
        <w:t>4.6</w:t>
      </w:r>
      <w:r w:rsidRPr="002B53BF">
        <w:rPr>
          <w:b/>
          <w:bCs/>
          <w:lang w:eastAsia="zh-CN"/>
        </w:rPr>
        <w:t>)</w:t>
      </w:r>
      <w:r>
        <w:rPr>
          <w:lang w:eastAsia="zh-CN"/>
        </w:rPr>
        <w:t xml:space="preserve"> </w:t>
      </w:r>
      <w:r w:rsidR="0076603B">
        <w:t xml:space="preserve">Utilization of a protective structures </w:t>
      </w:r>
      <w:r w:rsidR="00CD3554">
        <w:t xml:space="preserve">in </w:t>
      </w:r>
      <w:r w:rsidR="00CD3554" w:rsidRPr="00CD3554">
        <w:t>instances in which locating an item important to safety inside a building structure is not practicable or even possible</w:t>
      </w:r>
    </w:p>
    <w:p w14:paraId="2BB1EE3E" w14:textId="276A7B4A" w:rsidR="00CD3554" w:rsidRDefault="00323C86" w:rsidP="005B5401">
      <w:pPr>
        <w:jc w:val="both"/>
        <w:rPr>
          <w:lang w:eastAsia="zh-CN"/>
        </w:rPr>
      </w:pPr>
      <w:r>
        <w:rPr>
          <w:lang w:eastAsia="zh-CN"/>
        </w:rPr>
        <w:t xml:space="preserve">POS </w:t>
      </w:r>
      <w:r w:rsidR="00CD3554">
        <w:rPr>
          <w:lang w:eastAsia="zh-CN"/>
        </w:rPr>
        <w:t xml:space="preserve">items </w:t>
      </w:r>
      <w:r>
        <w:rPr>
          <w:lang w:eastAsia="zh-CN"/>
        </w:rPr>
        <w:t>were</w:t>
      </w:r>
      <w:r w:rsidR="00CD3554">
        <w:rPr>
          <w:lang w:eastAsia="zh-CN"/>
        </w:rPr>
        <w:t xml:space="preserve"> identified in </w:t>
      </w:r>
      <w:r>
        <w:rPr>
          <w:lang w:eastAsia="zh-CN"/>
        </w:rPr>
        <w:t>two subsections.</w:t>
      </w:r>
    </w:p>
    <w:p w14:paraId="1DFEF8E2" w14:textId="121BA973" w:rsidR="00CD3554" w:rsidRDefault="009821F5" w:rsidP="005B5401">
      <w:pPr>
        <w:jc w:val="both"/>
      </w:pPr>
      <w:r w:rsidRPr="009821F5">
        <w:t xml:space="preserve">“Installation layout” subsection contains </w:t>
      </w:r>
      <w:r>
        <w:t>POS</w:t>
      </w:r>
      <w:r w:rsidRPr="009821F5">
        <w:t xml:space="preserve"> item</w:t>
      </w:r>
      <w:r w:rsidR="004F08E0">
        <w:t>s</w:t>
      </w:r>
      <w:r w:rsidRPr="009821F5">
        <w:t xml:space="preserve"> related to:</w:t>
      </w:r>
    </w:p>
    <w:p w14:paraId="5D9FA23E" w14:textId="40F87ED0" w:rsidR="009821F5" w:rsidRDefault="00FF3B6D" w:rsidP="00513590">
      <w:pPr>
        <w:pStyle w:val="ListParagraph"/>
        <w:numPr>
          <w:ilvl w:val="0"/>
          <w:numId w:val="67"/>
        </w:numPr>
        <w:jc w:val="both"/>
      </w:pPr>
      <w:r w:rsidRPr="002B53BF">
        <w:rPr>
          <w:b/>
          <w:bCs/>
          <w:lang w:eastAsia="zh-CN"/>
        </w:rPr>
        <w:t xml:space="preserve">(Item </w:t>
      </w:r>
      <w:r w:rsidR="00335FCC" w:rsidRPr="002B53BF">
        <w:rPr>
          <w:b/>
          <w:bCs/>
          <w:lang w:eastAsia="zh-CN"/>
        </w:rPr>
        <w:t>4.4</w:t>
      </w:r>
      <w:r w:rsidRPr="002B53BF">
        <w:rPr>
          <w:b/>
          <w:bCs/>
          <w:lang w:eastAsia="zh-CN"/>
        </w:rPr>
        <w:t xml:space="preserve">) </w:t>
      </w:r>
      <w:r w:rsidR="00F83F19">
        <w:t xml:space="preserve">Demonstration of </w:t>
      </w:r>
      <w:r w:rsidR="003A376D" w:rsidRPr="003A376D">
        <w:t xml:space="preserve">practicability of moving </w:t>
      </w:r>
      <w:r w:rsidR="003A376D">
        <w:t xml:space="preserve">non-permanent </w:t>
      </w:r>
      <w:r w:rsidR="003A376D" w:rsidRPr="003A376D">
        <w:t>equipment</w:t>
      </w:r>
      <w:r w:rsidR="005B1A6D">
        <w:t xml:space="preserve"> (used for fulfilment of a safety function)</w:t>
      </w:r>
      <w:r w:rsidR="003A376D" w:rsidRPr="003A376D">
        <w:t xml:space="preserve"> from storage locations (off the site and on the site) to connection points on the site</w:t>
      </w:r>
    </w:p>
    <w:p w14:paraId="43742F0B" w14:textId="012AFD3E" w:rsidR="004F08E0" w:rsidRDefault="00FF3B6D" w:rsidP="00513590">
      <w:pPr>
        <w:pStyle w:val="ListParagraph"/>
        <w:numPr>
          <w:ilvl w:val="0"/>
          <w:numId w:val="67"/>
        </w:numPr>
        <w:jc w:val="both"/>
      </w:pPr>
      <w:r w:rsidRPr="002B53BF">
        <w:rPr>
          <w:b/>
          <w:bCs/>
          <w:lang w:eastAsia="zh-CN"/>
        </w:rPr>
        <w:t>(Item</w:t>
      </w:r>
      <w:r w:rsidR="001C551E" w:rsidRPr="002B53BF">
        <w:rPr>
          <w:b/>
          <w:bCs/>
          <w:lang w:eastAsia="zh-CN"/>
        </w:rPr>
        <w:t xml:space="preserve"> </w:t>
      </w:r>
      <w:r w:rsidR="00335FCC" w:rsidRPr="002B53BF">
        <w:rPr>
          <w:b/>
          <w:bCs/>
          <w:lang w:eastAsia="zh-CN"/>
        </w:rPr>
        <w:t>4.13</w:t>
      </w:r>
      <w:r w:rsidRPr="002B53BF">
        <w:rPr>
          <w:b/>
          <w:bCs/>
          <w:lang w:eastAsia="zh-CN"/>
        </w:rPr>
        <w:t>)</w:t>
      </w:r>
      <w:r>
        <w:rPr>
          <w:lang w:eastAsia="zh-CN"/>
        </w:rPr>
        <w:t xml:space="preserve"> </w:t>
      </w:r>
      <w:r w:rsidR="007B7DE6">
        <w:t>Placing of</w:t>
      </w:r>
      <w:r w:rsidR="007B7DE6" w:rsidRPr="004A6550">
        <w:t xml:space="preserve"> flood sensitive equipment important to safety inside watertight compartments of buildings or at elevations above the level of the flood</w:t>
      </w:r>
    </w:p>
    <w:p w14:paraId="47068AB4" w14:textId="258788C3" w:rsidR="00A43699" w:rsidRDefault="00FF3B6D" w:rsidP="00513590">
      <w:pPr>
        <w:pStyle w:val="ListParagraph"/>
        <w:numPr>
          <w:ilvl w:val="0"/>
          <w:numId w:val="67"/>
        </w:numPr>
        <w:jc w:val="both"/>
      </w:pPr>
      <w:r w:rsidRPr="002B53BF">
        <w:rPr>
          <w:b/>
          <w:bCs/>
          <w:lang w:eastAsia="zh-CN"/>
        </w:rPr>
        <w:t xml:space="preserve">(Item </w:t>
      </w:r>
      <w:r w:rsidR="001C551E" w:rsidRPr="002B53BF">
        <w:rPr>
          <w:b/>
          <w:bCs/>
          <w:lang w:eastAsia="zh-CN"/>
        </w:rPr>
        <w:t>4.17</w:t>
      </w:r>
      <w:r w:rsidRPr="002B53BF">
        <w:rPr>
          <w:b/>
          <w:bCs/>
          <w:lang w:eastAsia="zh-CN"/>
        </w:rPr>
        <w:t>)</w:t>
      </w:r>
      <w:r>
        <w:rPr>
          <w:lang w:eastAsia="zh-CN"/>
        </w:rPr>
        <w:t xml:space="preserve"> </w:t>
      </w:r>
      <w:r w:rsidR="00662865">
        <w:t xml:space="preserve">Combination of </w:t>
      </w:r>
      <w:r w:rsidR="00325D24">
        <w:t>event loads with normal operational loads and loads</w:t>
      </w:r>
      <w:r w:rsidR="00FF6850" w:rsidRPr="00FF6850">
        <w:t xml:space="preserve"> from other extreme events</w:t>
      </w:r>
      <w:r w:rsidR="00FF6850">
        <w:t xml:space="preserve"> for </w:t>
      </w:r>
      <w:r w:rsidR="00DB2CB2" w:rsidRPr="00DB2CB2">
        <w:t>extreme events, which are more frequent than rare events</w:t>
      </w:r>
      <w:r w:rsidR="00DB2CB2">
        <w:t>.</w:t>
      </w:r>
    </w:p>
    <w:p w14:paraId="5C47DC4E" w14:textId="0C206487" w:rsidR="001A09C7" w:rsidRDefault="001A09C7" w:rsidP="005B5401">
      <w:pPr>
        <w:jc w:val="both"/>
      </w:pPr>
      <w:r>
        <w:t>“</w:t>
      </w:r>
      <w:r w:rsidRPr="001A09C7">
        <w:t>Approach to structural design</w:t>
      </w:r>
      <w:r>
        <w:t xml:space="preserve">” </w:t>
      </w:r>
      <w:r w:rsidRPr="009821F5">
        <w:t xml:space="preserve">subsection contains </w:t>
      </w:r>
      <w:r>
        <w:t>POS</w:t>
      </w:r>
      <w:r w:rsidRPr="009821F5">
        <w:t xml:space="preserve"> item</w:t>
      </w:r>
      <w:r>
        <w:t>s</w:t>
      </w:r>
      <w:r w:rsidRPr="009821F5">
        <w:t xml:space="preserve"> related to:</w:t>
      </w:r>
    </w:p>
    <w:p w14:paraId="644296D5" w14:textId="1BE42F62" w:rsidR="001A09C7" w:rsidRDefault="004724DD" w:rsidP="00513590">
      <w:pPr>
        <w:pStyle w:val="ListParagraph"/>
        <w:numPr>
          <w:ilvl w:val="0"/>
          <w:numId w:val="68"/>
        </w:numPr>
        <w:jc w:val="both"/>
      </w:pPr>
      <w:r w:rsidRPr="002B53BF">
        <w:rPr>
          <w:b/>
          <w:bCs/>
          <w:lang w:eastAsia="zh-CN"/>
        </w:rPr>
        <w:t xml:space="preserve">(Item </w:t>
      </w:r>
      <w:r w:rsidR="001C551E" w:rsidRPr="002B53BF">
        <w:rPr>
          <w:b/>
          <w:bCs/>
          <w:lang w:eastAsia="zh-CN"/>
        </w:rPr>
        <w:t>4.20</w:t>
      </w:r>
      <w:r w:rsidRPr="002B53BF">
        <w:rPr>
          <w:b/>
          <w:bCs/>
          <w:lang w:eastAsia="zh-CN"/>
        </w:rPr>
        <w:t>)</w:t>
      </w:r>
      <w:r>
        <w:rPr>
          <w:lang w:eastAsia="zh-CN"/>
        </w:rPr>
        <w:t xml:space="preserve"> </w:t>
      </w:r>
      <w:r w:rsidR="002B53BF">
        <w:t>Necessity</w:t>
      </w:r>
      <w:r w:rsidR="00A43F59">
        <w:t xml:space="preserve"> </w:t>
      </w:r>
      <w:r w:rsidR="00707BC1">
        <w:t xml:space="preserve">to use </w:t>
      </w:r>
      <w:r w:rsidR="00707BC1" w:rsidRPr="00A43F59">
        <w:t>hazard parameters</w:t>
      </w:r>
      <w:r w:rsidR="00707BC1">
        <w:t xml:space="preserve"> </w:t>
      </w:r>
      <w:r w:rsidR="00707BC1" w:rsidRPr="00707BC1">
        <w:t>to derive design basis external event and beyond design basis external event parameters for the design and evaluation process</w:t>
      </w:r>
      <w:r w:rsidR="008B4B36">
        <w:t xml:space="preserve"> for each external event.</w:t>
      </w:r>
    </w:p>
    <w:p w14:paraId="4B0149F0" w14:textId="22DC3356" w:rsidR="008B4B36" w:rsidRDefault="004724DD" w:rsidP="00513590">
      <w:pPr>
        <w:pStyle w:val="ListParagraph"/>
        <w:numPr>
          <w:ilvl w:val="0"/>
          <w:numId w:val="68"/>
        </w:numPr>
        <w:jc w:val="both"/>
      </w:pPr>
      <w:r w:rsidRPr="002B53BF">
        <w:rPr>
          <w:b/>
          <w:bCs/>
          <w:lang w:eastAsia="zh-CN"/>
        </w:rPr>
        <w:t xml:space="preserve">(Item </w:t>
      </w:r>
      <w:r w:rsidR="00235569" w:rsidRPr="002B53BF">
        <w:rPr>
          <w:b/>
          <w:bCs/>
          <w:lang w:eastAsia="zh-CN"/>
        </w:rPr>
        <w:t>4.21</w:t>
      </w:r>
      <w:r w:rsidRPr="002B53BF">
        <w:rPr>
          <w:b/>
          <w:bCs/>
          <w:lang w:eastAsia="zh-CN"/>
        </w:rPr>
        <w:t>)</w:t>
      </w:r>
      <w:r>
        <w:rPr>
          <w:lang w:eastAsia="zh-CN"/>
        </w:rPr>
        <w:t xml:space="preserve"> </w:t>
      </w:r>
      <w:r w:rsidR="00D94C78">
        <w:t xml:space="preserve">Consistency between </w:t>
      </w:r>
      <w:r w:rsidR="00343FD3">
        <w:t>t</w:t>
      </w:r>
      <w:r w:rsidR="00343FD3" w:rsidRPr="00343FD3">
        <w:t>he derivation of the design basis parameters</w:t>
      </w:r>
      <w:r w:rsidR="00343FD3">
        <w:t xml:space="preserve"> and </w:t>
      </w:r>
      <w:r w:rsidR="00F712C8" w:rsidRPr="00F712C8">
        <w:t>the relevant loading scheme for the selected design basis external events</w:t>
      </w:r>
    </w:p>
    <w:p w14:paraId="184F6787" w14:textId="03C38536" w:rsidR="00F712C8" w:rsidRDefault="004724DD" w:rsidP="00513590">
      <w:pPr>
        <w:pStyle w:val="ListParagraph"/>
        <w:numPr>
          <w:ilvl w:val="0"/>
          <w:numId w:val="68"/>
        </w:numPr>
        <w:jc w:val="both"/>
      </w:pPr>
      <w:r w:rsidRPr="002B53BF">
        <w:rPr>
          <w:b/>
          <w:bCs/>
          <w:lang w:eastAsia="zh-CN"/>
        </w:rPr>
        <w:t xml:space="preserve">(Item </w:t>
      </w:r>
      <w:r w:rsidR="00235569" w:rsidRPr="002B53BF">
        <w:rPr>
          <w:b/>
          <w:bCs/>
          <w:lang w:eastAsia="zh-CN"/>
        </w:rPr>
        <w:t>4.38</w:t>
      </w:r>
      <w:r w:rsidRPr="002B53BF">
        <w:rPr>
          <w:b/>
          <w:bCs/>
          <w:lang w:eastAsia="zh-CN"/>
        </w:rPr>
        <w:t>)</w:t>
      </w:r>
      <w:r>
        <w:rPr>
          <w:lang w:eastAsia="zh-CN"/>
        </w:rPr>
        <w:t xml:space="preserve"> </w:t>
      </w:r>
      <w:r w:rsidR="00B62780">
        <w:t xml:space="preserve">Degradation </w:t>
      </w:r>
      <w:r w:rsidR="00BD090C">
        <w:t xml:space="preserve">involving </w:t>
      </w:r>
      <w:r w:rsidR="00BD090C" w:rsidRPr="00BD090C">
        <w:t>corrosive chemicals or biological phenomena</w:t>
      </w:r>
      <w:r w:rsidR="00BD090C">
        <w:t xml:space="preserve"> resulting from external events and require</w:t>
      </w:r>
      <w:r w:rsidR="00A45600">
        <w:t>ments to</w:t>
      </w:r>
      <w:r w:rsidR="00BD090C">
        <w:t xml:space="preserve"> protective measures.</w:t>
      </w:r>
    </w:p>
    <w:p w14:paraId="4CB037BC" w14:textId="4B2E0827" w:rsidR="00323C86" w:rsidRDefault="00323C86" w:rsidP="00323C86">
      <w:pPr>
        <w:ind w:left="360"/>
        <w:jc w:val="both"/>
      </w:pPr>
      <w:r w:rsidRPr="00323C86">
        <w:rPr>
          <w:i/>
          <w:iCs/>
          <w:lang w:eastAsia="zh-CN"/>
        </w:rPr>
        <w:t xml:space="preserve">Refer to </w:t>
      </w:r>
      <w:r w:rsidRPr="00323C86">
        <w:rPr>
          <w:b/>
          <w:bCs/>
          <w:i/>
          <w:iCs/>
          <w:lang w:eastAsia="zh-CN"/>
        </w:rPr>
        <w:t>Subsection 2.</w:t>
      </w:r>
      <w:r w:rsidR="00690BEF">
        <w:rPr>
          <w:b/>
          <w:bCs/>
          <w:i/>
          <w:iCs/>
          <w:lang w:eastAsia="zh-CN"/>
        </w:rPr>
        <w:t>5</w:t>
      </w:r>
      <w:r w:rsidRPr="00323C86">
        <w:rPr>
          <w:b/>
          <w:bCs/>
          <w:i/>
          <w:iCs/>
          <w:lang w:eastAsia="zh-CN"/>
        </w:rPr>
        <w:t xml:space="preserve"> </w:t>
      </w:r>
      <w:r w:rsidRPr="00323C86">
        <w:rPr>
          <w:i/>
          <w:iCs/>
          <w:lang w:eastAsia="zh-CN"/>
        </w:rPr>
        <w:t xml:space="preserve">of the compliance assessment report </w:t>
      </w:r>
      <w:r w:rsidRPr="00323C86">
        <w:rPr>
          <w:i/>
          <w:iCs/>
        </w:rPr>
        <w:t>[</w:t>
      </w:r>
      <w:r w:rsidRPr="00323C86">
        <w:rPr>
          <w:rFonts w:cstheme="minorBidi"/>
          <w:i/>
          <w:iCs/>
          <w:szCs w:val="22"/>
        </w:rPr>
        <w:fldChar w:fldCharType="begin"/>
      </w:r>
      <w:r w:rsidRPr="00323C86">
        <w:rPr>
          <w:rFonts w:cstheme="minorBidi"/>
          <w:i/>
          <w:iCs/>
          <w:szCs w:val="22"/>
        </w:rPr>
        <w:instrText xml:space="preserve"> REF _Ref147227794 \r \h  \* MERGEFORMAT </w:instrText>
      </w:r>
      <w:r w:rsidRPr="00323C86">
        <w:rPr>
          <w:rFonts w:cstheme="minorBidi"/>
          <w:i/>
          <w:iCs/>
          <w:szCs w:val="22"/>
        </w:rPr>
      </w:r>
      <w:r w:rsidRPr="00323C86">
        <w:rPr>
          <w:rFonts w:cstheme="minorBidi"/>
          <w:i/>
          <w:iCs/>
          <w:szCs w:val="22"/>
        </w:rPr>
        <w:fldChar w:fldCharType="separate"/>
      </w:r>
      <w:r w:rsidR="00CE4DAB">
        <w:rPr>
          <w:rFonts w:cstheme="minorBidi"/>
          <w:i/>
          <w:iCs/>
          <w:szCs w:val="22"/>
        </w:rPr>
        <w:t>51</w:t>
      </w:r>
      <w:r w:rsidRPr="00323C86">
        <w:rPr>
          <w:rFonts w:cstheme="minorBidi"/>
          <w:i/>
          <w:iCs/>
          <w:szCs w:val="22"/>
        </w:rPr>
        <w:fldChar w:fldCharType="end"/>
      </w:r>
      <w:r w:rsidRPr="00323C86">
        <w:rPr>
          <w:i/>
          <w:iCs/>
        </w:rPr>
        <w:t xml:space="preserve">] </w:t>
      </w:r>
      <w:r w:rsidRPr="00323C86">
        <w:rPr>
          <w:i/>
          <w:iCs/>
          <w:lang w:eastAsia="zh-CN"/>
        </w:rPr>
        <w:t>for more details.</w:t>
      </w:r>
    </w:p>
    <w:p w14:paraId="1C85A4B2" w14:textId="77777777" w:rsidR="00323C86" w:rsidRDefault="00323C86" w:rsidP="00323C86">
      <w:pPr>
        <w:ind w:left="360"/>
        <w:jc w:val="both"/>
      </w:pPr>
    </w:p>
    <w:p w14:paraId="0FB82B54" w14:textId="135DDFAE" w:rsidR="00763975" w:rsidRDefault="00763975" w:rsidP="005B5401">
      <w:pPr>
        <w:pStyle w:val="Heading4"/>
        <w:jc w:val="both"/>
      </w:pPr>
      <w:r>
        <w:lastRenderedPageBreak/>
        <w:t>SSG 6</w:t>
      </w:r>
      <w:r w:rsidR="00AD7662">
        <w:t>8</w:t>
      </w:r>
      <w:r>
        <w:t xml:space="preserve"> - Section 5</w:t>
      </w:r>
      <w:r w:rsidR="008F6C60">
        <w:t xml:space="preserve"> (D</w:t>
      </w:r>
      <w:r w:rsidR="008F6C60" w:rsidRPr="008F6C60">
        <w:t>esign provisions against external events</w:t>
      </w:r>
      <w:r w:rsidR="008F6C60">
        <w:t>)</w:t>
      </w:r>
    </w:p>
    <w:p w14:paraId="6B91DCE5" w14:textId="3546EE42" w:rsidR="00510567" w:rsidRDefault="00510567" w:rsidP="00510567">
      <w:pPr>
        <w:jc w:val="both"/>
        <w:rPr>
          <w:lang w:eastAsia="zh-CN"/>
        </w:rPr>
      </w:pPr>
      <w:r>
        <w:rPr>
          <w:lang w:eastAsia="zh-CN"/>
        </w:rPr>
        <w:t xml:space="preserve">Guidelines presented in </w:t>
      </w:r>
      <w:r w:rsidRPr="00E27901">
        <w:rPr>
          <w:b/>
          <w:bCs/>
          <w:lang w:eastAsia="zh-CN"/>
        </w:rPr>
        <w:t>Section 3</w:t>
      </w:r>
      <w:r>
        <w:rPr>
          <w:lang w:eastAsia="zh-CN"/>
        </w:rPr>
        <w:t xml:space="preserve"> of </w:t>
      </w:r>
      <w:r>
        <w:t xml:space="preserve">the reference document </w:t>
      </w:r>
      <w:r w:rsidRPr="00B638DA">
        <w:rPr>
          <w:rFonts w:cstheme="minorBidi"/>
          <w:szCs w:val="22"/>
        </w:rPr>
        <w:t>[</w:t>
      </w:r>
      <w:r>
        <w:rPr>
          <w:rFonts w:cstheme="minorBidi"/>
          <w:szCs w:val="22"/>
        </w:rPr>
        <w:fldChar w:fldCharType="begin"/>
      </w:r>
      <w:r>
        <w:rPr>
          <w:rFonts w:cstheme="minorBidi"/>
          <w:szCs w:val="22"/>
        </w:rPr>
        <w:instrText xml:space="preserve"> REF _Ref147227781 \r \h </w:instrText>
      </w:r>
      <w:r>
        <w:rPr>
          <w:rFonts w:cstheme="minorBidi"/>
          <w:szCs w:val="22"/>
        </w:rPr>
      </w:r>
      <w:r>
        <w:rPr>
          <w:rFonts w:cstheme="minorBidi"/>
          <w:szCs w:val="22"/>
        </w:rPr>
        <w:fldChar w:fldCharType="separate"/>
      </w:r>
      <w:r w:rsidR="00CE4DAB">
        <w:rPr>
          <w:rFonts w:cstheme="minorBidi"/>
          <w:szCs w:val="22"/>
        </w:rPr>
        <w:t>21</w:t>
      </w:r>
      <w:r>
        <w:rPr>
          <w:rFonts w:cstheme="minorBidi"/>
          <w:szCs w:val="22"/>
        </w:rPr>
        <w:fldChar w:fldCharType="end"/>
      </w:r>
      <w:r w:rsidRPr="00B638DA">
        <w:rPr>
          <w:rFonts w:cstheme="minorBidi"/>
          <w:szCs w:val="22"/>
        </w:rPr>
        <w:t>]</w:t>
      </w:r>
      <w:r>
        <w:t xml:space="preserve"> </w:t>
      </w:r>
      <w:r>
        <w:rPr>
          <w:lang w:eastAsia="zh-CN"/>
        </w:rPr>
        <w:t>are met by Westinghouse either “as stated” or via compliance with their objectives.</w:t>
      </w:r>
      <w:r w:rsidRPr="00510567">
        <w:rPr>
          <w:lang w:eastAsia="zh-CN"/>
        </w:rPr>
        <w:t xml:space="preserve"> </w:t>
      </w:r>
      <w:r>
        <w:rPr>
          <w:lang w:eastAsia="zh-CN"/>
        </w:rPr>
        <w:t xml:space="preserve">Some of the </w:t>
      </w:r>
      <w:r w:rsidR="00D223E5">
        <w:rPr>
          <w:lang w:eastAsia="zh-CN"/>
        </w:rPr>
        <w:t>guidelines</w:t>
      </w:r>
      <w:r>
        <w:rPr>
          <w:lang w:eastAsia="zh-CN"/>
        </w:rPr>
        <w:t xml:space="preserve"> show compliance with objectives with the AP1000 plant because the AP1000 plant design meets this criteria in a different fashion, so the main safety objective goal is achieved. This may also result from a different approach to the design methodology or terminology based on the NRC Regulations.</w:t>
      </w:r>
    </w:p>
    <w:p w14:paraId="1341A765" w14:textId="7A63C670" w:rsidR="00510567" w:rsidRDefault="008B569B" w:rsidP="00956BA0">
      <w:pPr>
        <w:jc w:val="both"/>
        <w:rPr>
          <w:lang w:eastAsia="zh-CN"/>
        </w:rPr>
      </w:pPr>
      <w:r>
        <w:rPr>
          <w:lang w:eastAsia="zh-CN"/>
        </w:rPr>
        <w:t>Specific sites are evaluated with respect to the AP1000 plant site envelope to assure site-specific safety capabilities, using the information provided by the Owner and/or Licensee.</w:t>
      </w:r>
    </w:p>
    <w:p w14:paraId="45AAE227" w14:textId="4EA4619D" w:rsidR="00956BA0" w:rsidRDefault="00956BA0" w:rsidP="00956BA0">
      <w:pPr>
        <w:jc w:val="both"/>
        <w:rPr>
          <w:lang w:eastAsia="zh-CN"/>
        </w:rPr>
      </w:pPr>
      <w:r>
        <w:rPr>
          <w:lang w:eastAsia="zh-CN"/>
        </w:rPr>
        <w:t xml:space="preserve">The AP1000 plant is designed to handle natural hazards such as earthquakes, floods, and storms at the site. The Nuclear Island structures are designed to withstand the effects of hurricanes, floods, tornadoes, tsunamis, earthquakes and other events without the loss of capability to perform safety functions. </w:t>
      </w:r>
    </w:p>
    <w:p w14:paraId="713CE369" w14:textId="2CF7A89E" w:rsidR="00763975" w:rsidRDefault="009F3CBD" w:rsidP="005B5401">
      <w:pPr>
        <w:jc w:val="both"/>
      </w:pPr>
      <w:r>
        <w:t>CWO</w:t>
      </w:r>
      <w:r w:rsidR="00B27B45" w:rsidRPr="00B27B45">
        <w:t xml:space="preserve"> items were identified in</w:t>
      </w:r>
      <w:r w:rsidR="00B43A6E">
        <w:t xml:space="preserve"> twelve</w:t>
      </w:r>
      <w:r w:rsidR="00B27B45" w:rsidRPr="00B27B45">
        <w:t xml:space="preserve"> subsection</w:t>
      </w:r>
      <w:r w:rsidR="00B43A6E">
        <w:t>s</w:t>
      </w:r>
      <w:r w:rsidR="00B27B45" w:rsidRPr="00B27B45">
        <w:t>.</w:t>
      </w:r>
    </w:p>
    <w:p w14:paraId="4EAA1816" w14:textId="502D98F1" w:rsidR="004D2CBE" w:rsidRDefault="006B0D32" w:rsidP="005B5401">
      <w:pPr>
        <w:jc w:val="both"/>
      </w:pPr>
      <w:r>
        <w:rPr>
          <w:lang w:eastAsia="zh-CN"/>
        </w:rPr>
        <w:t>“</w:t>
      </w:r>
      <w:r w:rsidRPr="006B0D32">
        <w:rPr>
          <w:lang w:eastAsia="zh-CN"/>
        </w:rPr>
        <w:t>External floods, including tsunamis</w:t>
      </w:r>
      <w:r>
        <w:rPr>
          <w:lang w:eastAsia="zh-CN"/>
        </w:rPr>
        <w:t xml:space="preserve">” </w:t>
      </w:r>
      <w:r>
        <w:t>subsection contains CWO items related to:</w:t>
      </w:r>
    </w:p>
    <w:p w14:paraId="559800FF" w14:textId="7E19221D" w:rsidR="006B0D32" w:rsidRDefault="004724DD" w:rsidP="00513590">
      <w:pPr>
        <w:pStyle w:val="ListParagraph"/>
        <w:numPr>
          <w:ilvl w:val="0"/>
          <w:numId w:val="69"/>
        </w:numPr>
        <w:jc w:val="both"/>
        <w:rPr>
          <w:lang w:eastAsia="zh-CN"/>
        </w:rPr>
      </w:pPr>
      <w:r w:rsidRPr="001F2D8D">
        <w:rPr>
          <w:b/>
          <w:bCs/>
          <w:lang w:eastAsia="zh-CN"/>
        </w:rPr>
        <w:t xml:space="preserve">(Item </w:t>
      </w:r>
      <w:r w:rsidR="00121AE0" w:rsidRPr="001F2D8D">
        <w:rPr>
          <w:b/>
          <w:bCs/>
          <w:lang w:eastAsia="zh-CN"/>
        </w:rPr>
        <w:t>5.2</w:t>
      </w:r>
      <w:r w:rsidRPr="001F2D8D">
        <w:rPr>
          <w:b/>
          <w:bCs/>
          <w:lang w:eastAsia="zh-CN"/>
        </w:rPr>
        <w:t>)</w:t>
      </w:r>
      <w:r>
        <w:rPr>
          <w:lang w:eastAsia="zh-CN"/>
        </w:rPr>
        <w:t xml:space="preserve"> </w:t>
      </w:r>
      <w:r w:rsidR="0089362E">
        <w:rPr>
          <w:lang w:eastAsia="zh-CN"/>
        </w:rPr>
        <w:t>Scenarios to consider</w:t>
      </w:r>
    </w:p>
    <w:p w14:paraId="30F1A7D9" w14:textId="6695F5B8" w:rsidR="0089362E" w:rsidRDefault="004724DD" w:rsidP="00513590">
      <w:pPr>
        <w:pStyle w:val="ListParagraph"/>
        <w:numPr>
          <w:ilvl w:val="0"/>
          <w:numId w:val="69"/>
        </w:numPr>
        <w:jc w:val="both"/>
        <w:rPr>
          <w:lang w:eastAsia="zh-CN"/>
        </w:rPr>
      </w:pPr>
      <w:r w:rsidRPr="001F2D8D">
        <w:rPr>
          <w:b/>
          <w:bCs/>
          <w:lang w:eastAsia="zh-CN"/>
        </w:rPr>
        <w:t xml:space="preserve">(Item </w:t>
      </w:r>
      <w:r w:rsidR="00427625" w:rsidRPr="001F2D8D">
        <w:rPr>
          <w:b/>
          <w:bCs/>
          <w:lang w:eastAsia="zh-CN"/>
        </w:rPr>
        <w:t>5.4</w:t>
      </w:r>
      <w:r w:rsidRPr="001F2D8D">
        <w:rPr>
          <w:b/>
          <w:bCs/>
          <w:lang w:eastAsia="zh-CN"/>
        </w:rPr>
        <w:t>)</w:t>
      </w:r>
      <w:r>
        <w:rPr>
          <w:lang w:eastAsia="zh-CN"/>
        </w:rPr>
        <w:t xml:space="preserve"> </w:t>
      </w:r>
      <w:r w:rsidR="005E63F1">
        <w:rPr>
          <w:lang w:eastAsia="zh-CN"/>
        </w:rPr>
        <w:t>Consideration of dynamic and static effects of water as well as erosion phenomena</w:t>
      </w:r>
    </w:p>
    <w:p w14:paraId="2A9885BC" w14:textId="616DD34D" w:rsidR="005E63F1" w:rsidRDefault="004724DD" w:rsidP="00513590">
      <w:pPr>
        <w:pStyle w:val="ListParagraph"/>
        <w:numPr>
          <w:ilvl w:val="0"/>
          <w:numId w:val="69"/>
        </w:numPr>
        <w:jc w:val="both"/>
        <w:rPr>
          <w:lang w:eastAsia="zh-CN"/>
        </w:rPr>
      </w:pPr>
      <w:r w:rsidRPr="001F2D8D">
        <w:rPr>
          <w:b/>
          <w:bCs/>
          <w:lang w:eastAsia="zh-CN"/>
        </w:rPr>
        <w:t xml:space="preserve">(Item </w:t>
      </w:r>
      <w:r w:rsidR="0039393F" w:rsidRPr="001F2D8D">
        <w:rPr>
          <w:b/>
          <w:bCs/>
          <w:lang w:eastAsia="zh-CN"/>
        </w:rPr>
        <w:t>5.6</w:t>
      </w:r>
      <w:r w:rsidRPr="001F2D8D">
        <w:rPr>
          <w:b/>
          <w:bCs/>
          <w:lang w:eastAsia="zh-CN"/>
        </w:rPr>
        <w:t>)</w:t>
      </w:r>
      <w:r>
        <w:rPr>
          <w:lang w:eastAsia="zh-CN"/>
        </w:rPr>
        <w:t xml:space="preserve"> </w:t>
      </w:r>
      <w:r w:rsidR="00C62D89">
        <w:rPr>
          <w:lang w:eastAsia="zh-CN"/>
        </w:rPr>
        <w:t>Wind wave analysis</w:t>
      </w:r>
    </w:p>
    <w:p w14:paraId="6B68D289" w14:textId="5F4C2716" w:rsidR="00C62D89" w:rsidRDefault="004724DD" w:rsidP="00513590">
      <w:pPr>
        <w:pStyle w:val="ListParagraph"/>
        <w:numPr>
          <w:ilvl w:val="0"/>
          <w:numId w:val="69"/>
        </w:numPr>
        <w:jc w:val="both"/>
      </w:pPr>
      <w:r w:rsidRPr="001F2D8D">
        <w:rPr>
          <w:b/>
          <w:bCs/>
          <w:lang w:eastAsia="zh-CN"/>
        </w:rPr>
        <w:t xml:space="preserve">(Item </w:t>
      </w:r>
      <w:r w:rsidR="0039393F" w:rsidRPr="001F2D8D">
        <w:rPr>
          <w:b/>
          <w:bCs/>
          <w:lang w:eastAsia="zh-CN"/>
        </w:rPr>
        <w:t>5.8</w:t>
      </w:r>
      <w:r w:rsidRPr="001F2D8D">
        <w:rPr>
          <w:b/>
          <w:bCs/>
          <w:lang w:eastAsia="zh-CN"/>
        </w:rPr>
        <w:t>)</w:t>
      </w:r>
      <w:r>
        <w:rPr>
          <w:lang w:eastAsia="zh-CN"/>
        </w:rPr>
        <w:t xml:space="preserve"> </w:t>
      </w:r>
      <w:r w:rsidR="00C14C84">
        <w:rPr>
          <w:lang w:eastAsia="zh-CN"/>
        </w:rPr>
        <w:t xml:space="preserve">Consideration of </w:t>
      </w:r>
      <w:r w:rsidR="00C14C84" w:rsidRPr="00A71EA8">
        <w:t>uplift and subsidence of the Earth’s surface</w:t>
      </w:r>
      <w:r w:rsidR="00A55652">
        <w:t xml:space="preserve"> for tsunamis induced by earthquakes</w:t>
      </w:r>
    </w:p>
    <w:p w14:paraId="6BE8D6A9" w14:textId="6DDC1E8F" w:rsidR="00A55652" w:rsidRDefault="004724DD" w:rsidP="00513590">
      <w:pPr>
        <w:pStyle w:val="ListParagraph"/>
        <w:numPr>
          <w:ilvl w:val="0"/>
          <w:numId w:val="69"/>
        </w:numPr>
        <w:jc w:val="both"/>
        <w:rPr>
          <w:lang w:eastAsia="zh-CN"/>
        </w:rPr>
      </w:pPr>
      <w:r w:rsidRPr="001F2D8D">
        <w:rPr>
          <w:b/>
          <w:bCs/>
          <w:lang w:eastAsia="zh-CN"/>
        </w:rPr>
        <w:t xml:space="preserve">(Item </w:t>
      </w:r>
      <w:r w:rsidR="0039393F" w:rsidRPr="001F2D8D">
        <w:rPr>
          <w:b/>
          <w:bCs/>
          <w:lang w:eastAsia="zh-CN"/>
        </w:rPr>
        <w:t>5.</w:t>
      </w:r>
      <w:r w:rsidR="005271DD" w:rsidRPr="001F2D8D">
        <w:rPr>
          <w:b/>
          <w:bCs/>
          <w:lang w:eastAsia="zh-CN"/>
        </w:rPr>
        <w:t>9</w:t>
      </w:r>
      <w:r w:rsidRPr="001F2D8D">
        <w:rPr>
          <w:b/>
          <w:bCs/>
          <w:lang w:eastAsia="zh-CN"/>
        </w:rPr>
        <w:t>)</w:t>
      </w:r>
      <w:r>
        <w:rPr>
          <w:lang w:eastAsia="zh-CN"/>
        </w:rPr>
        <w:t xml:space="preserve"> </w:t>
      </w:r>
      <w:r w:rsidR="00605168" w:rsidRPr="00605168">
        <w:rPr>
          <w:lang w:eastAsia="zh-CN"/>
        </w:rPr>
        <w:t>The seiche hazard analysis</w:t>
      </w:r>
    </w:p>
    <w:p w14:paraId="11961591" w14:textId="3139F67F" w:rsidR="00605168" w:rsidRDefault="004724DD" w:rsidP="00513590">
      <w:pPr>
        <w:pStyle w:val="ListParagraph"/>
        <w:numPr>
          <w:ilvl w:val="0"/>
          <w:numId w:val="69"/>
        </w:numPr>
        <w:jc w:val="both"/>
      </w:pPr>
      <w:r w:rsidRPr="001F2D8D">
        <w:rPr>
          <w:b/>
          <w:bCs/>
          <w:lang w:eastAsia="zh-CN"/>
        </w:rPr>
        <w:t xml:space="preserve">(Item </w:t>
      </w:r>
      <w:r w:rsidR="005271DD" w:rsidRPr="001F2D8D">
        <w:rPr>
          <w:b/>
          <w:bCs/>
          <w:lang w:eastAsia="zh-CN"/>
        </w:rPr>
        <w:t>5.10</w:t>
      </w:r>
      <w:r w:rsidRPr="001F2D8D">
        <w:rPr>
          <w:b/>
          <w:bCs/>
          <w:lang w:eastAsia="zh-CN"/>
        </w:rPr>
        <w:t>)</w:t>
      </w:r>
      <w:r>
        <w:rPr>
          <w:lang w:eastAsia="zh-CN"/>
        </w:rPr>
        <w:t xml:space="preserve"> </w:t>
      </w:r>
      <w:r w:rsidR="008A367E">
        <w:rPr>
          <w:lang w:eastAsia="zh-CN"/>
        </w:rPr>
        <w:t xml:space="preserve">Considerations for </w:t>
      </w:r>
      <w:r w:rsidR="008A367E">
        <w:t>t</w:t>
      </w:r>
      <w:r w:rsidR="008A367E" w:rsidRPr="00DD5970">
        <w:t>he design against river flooding</w:t>
      </w:r>
    </w:p>
    <w:p w14:paraId="5C591D49" w14:textId="5757C081" w:rsidR="008A367E" w:rsidRDefault="004724DD" w:rsidP="00513590">
      <w:pPr>
        <w:pStyle w:val="ListParagraph"/>
        <w:numPr>
          <w:ilvl w:val="0"/>
          <w:numId w:val="69"/>
        </w:numPr>
        <w:jc w:val="both"/>
        <w:rPr>
          <w:lang w:eastAsia="zh-CN"/>
        </w:rPr>
      </w:pPr>
      <w:r w:rsidRPr="001F2D8D">
        <w:rPr>
          <w:b/>
          <w:bCs/>
          <w:lang w:eastAsia="zh-CN"/>
        </w:rPr>
        <w:t xml:space="preserve">(Item </w:t>
      </w:r>
      <w:r w:rsidR="005271DD" w:rsidRPr="001F2D8D">
        <w:rPr>
          <w:b/>
          <w:bCs/>
          <w:lang w:eastAsia="zh-CN"/>
        </w:rPr>
        <w:t>5.11</w:t>
      </w:r>
      <w:r w:rsidRPr="001F2D8D">
        <w:rPr>
          <w:b/>
          <w:bCs/>
          <w:lang w:eastAsia="zh-CN"/>
        </w:rPr>
        <w:t>)</w:t>
      </w:r>
      <w:r>
        <w:rPr>
          <w:lang w:eastAsia="zh-CN"/>
        </w:rPr>
        <w:t xml:space="preserve"> </w:t>
      </w:r>
      <w:r w:rsidR="000E3ABF" w:rsidRPr="000E3ABF">
        <w:rPr>
          <w:lang w:eastAsia="zh-CN"/>
        </w:rPr>
        <w:t>The design relating to flooding due to local precipitation</w:t>
      </w:r>
    </w:p>
    <w:p w14:paraId="02DC3239" w14:textId="4F82AC55" w:rsidR="00557923" w:rsidRDefault="004724DD" w:rsidP="00513590">
      <w:pPr>
        <w:pStyle w:val="ListParagraph"/>
        <w:numPr>
          <w:ilvl w:val="0"/>
          <w:numId w:val="69"/>
        </w:numPr>
        <w:jc w:val="both"/>
        <w:rPr>
          <w:lang w:eastAsia="zh-CN"/>
        </w:rPr>
      </w:pPr>
      <w:r w:rsidRPr="001F2D8D">
        <w:rPr>
          <w:b/>
          <w:bCs/>
          <w:lang w:eastAsia="zh-CN"/>
        </w:rPr>
        <w:t xml:space="preserve">(Item </w:t>
      </w:r>
      <w:r w:rsidR="00AA5FE4" w:rsidRPr="001F2D8D">
        <w:rPr>
          <w:b/>
          <w:bCs/>
          <w:lang w:eastAsia="zh-CN"/>
        </w:rPr>
        <w:t>5.12</w:t>
      </w:r>
      <w:r w:rsidRPr="001F2D8D">
        <w:rPr>
          <w:b/>
          <w:bCs/>
          <w:lang w:eastAsia="zh-CN"/>
        </w:rPr>
        <w:t>)</w:t>
      </w:r>
      <w:r>
        <w:rPr>
          <w:lang w:eastAsia="zh-CN"/>
        </w:rPr>
        <w:t xml:space="preserve"> </w:t>
      </w:r>
      <w:r w:rsidR="000C1AEC" w:rsidRPr="000C1AEC">
        <w:rPr>
          <w:lang w:eastAsia="zh-CN"/>
        </w:rPr>
        <w:t>The parameters used to characterize floods due to the sudden release of impounded water</w:t>
      </w:r>
    </w:p>
    <w:p w14:paraId="7BBBCDF9" w14:textId="159EF42C" w:rsidR="00620FE9" w:rsidRDefault="004724DD" w:rsidP="00513590">
      <w:pPr>
        <w:pStyle w:val="ListParagraph"/>
        <w:numPr>
          <w:ilvl w:val="0"/>
          <w:numId w:val="69"/>
        </w:numPr>
        <w:jc w:val="both"/>
        <w:rPr>
          <w:lang w:eastAsia="zh-CN"/>
        </w:rPr>
      </w:pPr>
      <w:r w:rsidRPr="001F2D8D">
        <w:rPr>
          <w:b/>
          <w:bCs/>
          <w:lang w:eastAsia="zh-CN"/>
        </w:rPr>
        <w:t xml:space="preserve">(Item </w:t>
      </w:r>
      <w:r w:rsidR="00AA5FE4" w:rsidRPr="001F2D8D">
        <w:rPr>
          <w:b/>
          <w:bCs/>
          <w:lang w:eastAsia="zh-CN"/>
        </w:rPr>
        <w:t>5.15</w:t>
      </w:r>
      <w:r w:rsidRPr="001F2D8D">
        <w:rPr>
          <w:b/>
          <w:bCs/>
          <w:lang w:eastAsia="zh-CN"/>
        </w:rPr>
        <w:t>)</w:t>
      </w:r>
      <w:r>
        <w:rPr>
          <w:lang w:eastAsia="zh-CN"/>
        </w:rPr>
        <w:t xml:space="preserve"> </w:t>
      </w:r>
      <w:r w:rsidR="00620FE9">
        <w:rPr>
          <w:lang w:eastAsia="zh-CN"/>
        </w:rPr>
        <w:t>Applicability of f</w:t>
      </w:r>
      <w:r w:rsidR="00620FE9" w:rsidRPr="00620FE9">
        <w:rPr>
          <w:lang w:eastAsia="zh-CN"/>
        </w:rPr>
        <w:t>looding due to local precipitation to all sites</w:t>
      </w:r>
    </w:p>
    <w:p w14:paraId="0C22BE16" w14:textId="53976011" w:rsidR="00620FE9" w:rsidRDefault="004724DD" w:rsidP="00513590">
      <w:pPr>
        <w:pStyle w:val="ListParagraph"/>
        <w:numPr>
          <w:ilvl w:val="0"/>
          <w:numId w:val="69"/>
        </w:numPr>
        <w:jc w:val="both"/>
        <w:rPr>
          <w:lang w:eastAsia="zh-CN"/>
        </w:rPr>
      </w:pPr>
      <w:r w:rsidRPr="001F2D8D">
        <w:rPr>
          <w:b/>
          <w:bCs/>
          <w:lang w:eastAsia="zh-CN"/>
        </w:rPr>
        <w:t xml:space="preserve">(Item </w:t>
      </w:r>
      <w:r w:rsidR="00AA5FE4" w:rsidRPr="001F2D8D">
        <w:rPr>
          <w:b/>
          <w:bCs/>
          <w:lang w:eastAsia="zh-CN"/>
        </w:rPr>
        <w:t>5.17</w:t>
      </w:r>
      <w:r w:rsidRPr="001F2D8D">
        <w:rPr>
          <w:b/>
          <w:bCs/>
          <w:lang w:eastAsia="zh-CN"/>
        </w:rPr>
        <w:t>)</w:t>
      </w:r>
      <w:r>
        <w:rPr>
          <w:lang w:eastAsia="zh-CN"/>
        </w:rPr>
        <w:t xml:space="preserve"> </w:t>
      </w:r>
      <w:r w:rsidR="00587A70">
        <w:rPr>
          <w:lang w:eastAsia="zh-CN"/>
        </w:rPr>
        <w:t xml:space="preserve">Derivation of </w:t>
      </w:r>
      <w:r w:rsidR="00CC3826">
        <w:rPr>
          <w:lang w:eastAsia="zh-CN"/>
        </w:rPr>
        <w:t>d</w:t>
      </w:r>
      <w:r w:rsidR="00CC3826" w:rsidRPr="00CC3826">
        <w:rPr>
          <w:lang w:eastAsia="zh-CN"/>
        </w:rPr>
        <w:t>esign basis flood conditions</w:t>
      </w:r>
    </w:p>
    <w:p w14:paraId="3AE9EB80" w14:textId="77CF6558" w:rsidR="002C543E" w:rsidRDefault="004724DD" w:rsidP="00513590">
      <w:pPr>
        <w:pStyle w:val="ListParagraph"/>
        <w:numPr>
          <w:ilvl w:val="0"/>
          <w:numId w:val="69"/>
        </w:numPr>
        <w:jc w:val="both"/>
        <w:rPr>
          <w:lang w:eastAsia="zh-CN"/>
        </w:rPr>
      </w:pPr>
      <w:r w:rsidRPr="001F2D8D">
        <w:rPr>
          <w:b/>
          <w:bCs/>
          <w:lang w:eastAsia="zh-CN"/>
        </w:rPr>
        <w:t xml:space="preserve">(Item </w:t>
      </w:r>
      <w:r w:rsidR="007624E5" w:rsidRPr="001F2D8D">
        <w:rPr>
          <w:b/>
          <w:bCs/>
          <w:lang w:eastAsia="zh-CN"/>
        </w:rPr>
        <w:t>5.19</w:t>
      </w:r>
      <w:r w:rsidRPr="001F2D8D">
        <w:rPr>
          <w:b/>
          <w:bCs/>
          <w:lang w:eastAsia="zh-CN"/>
        </w:rPr>
        <w:t>)</w:t>
      </w:r>
      <w:r>
        <w:rPr>
          <w:lang w:eastAsia="zh-CN"/>
        </w:rPr>
        <w:t xml:space="preserve"> </w:t>
      </w:r>
      <w:r w:rsidR="00CF5660">
        <w:rPr>
          <w:lang w:eastAsia="zh-CN"/>
        </w:rPr>
        <w:t xml:space="preserve">Consideration of effects </w:t>
      </w:r>
      <w:r w:rsidR="00762FD8" w:rsidRPr="00762FD8">
        <w:rPr>
          <w:lang w:eastAsia="zh-CN"/>
        </w:rPr>
        <w:t xml:space="preserve">associated with low water levels, including drawdown, on items important to safety (including the ultimate heat sink) </w:t>
      </w:r>
    </w:p>
    <w:p w14:paraId="773F1F85" w14:textId="73ABE4CD" w:rsidR="00762FD8" w:rsidRDefault="004724DD" w:rsidP="00513590">
      <w:pPr>
        <w:pStyle w:val="ListParagraph"/>
        <w:numPr>
          <w:ilvl w:val="0"/>
          <w:numId w:val="69"/>
        </w:numPr>
        <w:jc w:val="both"/>
        <w:rPr>
          <w:lang w:eastAsia="zh-CN"/>
        </w:rPr>
      </w:pPr>
      <w:r w:rsidRPr="001F2D8D">
        <w:rPr>
          <w:b/>
          <w:bCs/>
          <w:lang w:eastAsia="zh-CN"/>
        </w:rPr>
        <w:t xml:space="preserve">(Item </w:t>
      </w:r>
      <w:r w:rsidR="00E24D00" w:rsidRPr="001F2D8D">
        <w:rPr>
          <w:b/>
          <w:bCs/>
          <w:lang w:eastAsia="zh-CN"/>
        </w:rPr>
        <w:t>5.23</w:t>
      </w:r>
      <w:r w:rsidRPr="001F2D8D">
        <w:rPr>
          <w:b/>
          <w:bCs/>
          <w:lang w:eastAsia="zh-CN"/>
        </w:rPr>
        <w:t>)</w:t>
      </w:r>
      <w:r>
        <w:rPr>
          <w:lang w:eastAsia="zh-CN"/>
        </w:rPr>
        <w:t xml:space="preserve"> </w:t>
      </w:r>
      <w:r w:rsidR="00247426">
        <w:rPr>
          <w:lang w:eastAsia="zh-CN"/>
        </w:rPr>
        <w:t>Inclusion of flood barriers when dry site concept cannot be applied</w:t>
      </w:r>
    </w:p>
    <w:p w14:paraId="2EE8201D" w14:textId="079D99BD" w:rsidR="00247426" w:rsidRDefault="00955569" w:rsidP="005B5401">
      <w:pPr>
        <w:jc w:val="both"/>
      </w:pPr>
      <w:r>
        <w:rPr>
          <w:lang w:eastAsia="zh-CN"/>
        </w:rPr>
        <w:t xml:space="preserve">“Extreme winds” </w:t>
      </w:r>
      <w:r>
        <w:t>subsection contain</w:t>
      </w:r>
      <w:r w:rsidR="00CA047B">
        <w:t>s a</w:t>
      </w:r>
      <w:r>
        <w:t xml:space="preserve"> CWO item related to:</w:t>
      </w:r>
    </w:p>
    <w:p w14:paraId="218E3BC2" w14:textId="3DB2A1C5" w:rsidR="00955569" w:rsidRDefault="000E5101" w:rsidP="00513590">
      <w:pPr>
        <w:pStyle w:val="ListParagraph"/>
        <w:numPr>
          <w:ilvl w:val="0"/>
          <w:numId w:val="70"/>
        </w:numPr>
        <w:jc w:val="both"/>
        <w:rPr>
          <w:lang w:eastAsia="zh-CN"/>
        </w:rPr>
      </w:pPr>
      <w:r w:rsidRPr="001F2D8D">
        <w:rPr>
          <w:b/>
          <w:bCs/>
          <w:lang w:eastAsia="zh-CN"/>
        </w:rPr>
        <w:t xml:space="preserve">(Item </w:t>
      </w:r>
      <w:r w:rsidR="00241CA8" w:rsidRPr="001F2D8D">
        <w:rPr>
          <w:b/>
          <w:bCs/>
          <w:lang w:eastAsia="zh-CN"/>
        </w:rPr>
        <w:t>5.59</w:t>
      </w:r>
      <w:r w:rsidRPr="001F2D8D">
        <w:rPr>
          <w:b/>
          <w:bCs/>
          <w:lang w:eastAsia="zh-CN"/>
        </w:rPr>
        <w:t>)</w:t>
      </w:r>
      <w:r>
        <w:rPr>
          <w:lang w:eastAsia="zh-CN"/>
        </w:rPr>
        <w:t xml:space="preserve"> </w:t>
      </w:r>
      <w:r w:rsidR="00BD2133">
        <w:rPr>
          <w:lang w:eastAsia="zh-CN"/>
        </w:rPr>
        <w:t>Evaluation of t</w:t>
      </w:r>
      <w:r w:rsidR="0068613B" w:rsidRPr="0068613B">
        <w:rPr>
          <w:lang w:eastAsia="zh-CN"/>
        </w:rPr>
        <w:t xml:space="preserve">he ultimate heat sink and associated transport systems </w:t>
      </w:r>
      <w:r w:rsidR="00BD2133">
        <w:rPr>
          <w:lang w:eastAsia="zh-CN"/>
        </w:rPr>
        <w:t xml:space="preserve">and </w:t>
      </w:r>
      <w:r w:rsidR="0068613B" w:rsidRPr="0068613B">
        <w:rPr>
          <w:lang w:eastAsia="zh-CN"/>
        </w:rPr>
        <w:t>ensur</w:t>
      </w:r>
      <w:r w:rsidR="00BD2133">
        <w:rPr>
          <w:lang w:eastAsia="zh-CN"/>
        </w:rPr>
        <w:t>ing</w:t>
      </w:r>
      <w:r w:rsidR="0068613B" w:rsidRPr="0068613B">
        <w:rPr>
          <w:lang w:eastAsia="zh-CN"/>
        </w:rPr>
        <w:t xml:space="preserve"> that any changes in water level caused by extreme winds will not prevent the transport and absorption of residual heat</w:t>
      </w:r>
    </w:p>
    <w:p w14:paraId="6259BF88" w14:textId="2113432F" w:rsidR="00BD2133" w:rsidRDefault="00754886" w:rsidP="005B5401">
      <w:pPr>
        <w:jc w:val="both"/>
      </w:pPr>
      <w:r>
        <w:rPr>
          <w:lang w:eastAsia="zh-CN"/>
        </w:rPr>
        <w:t xml:space="preserve">”Other extreme meteorological conditions” </w:t>
      </w:r>
      <w:r w:rsidR="00BE0418">
        <w:rPr>
          <w:lang w:eastAsia="zh-CN"/>
        </w:rPr>
        <w:t>subsection</w:t>
      </w:r>
      <w:r w:rsidR="00BE0418">
        <w:t xml:space="preserve"> contains CWO items related to:</w:t>
      </w:r>
    </w:p>
    <w:p w14:paraId="2BF30964" w14:textId="73914BFB" w:rsidR="00BE0418" w:rsidRDefault="000E5101" w:rsidP="00513590">
      <w:pPr>
        <w:pStyle w:val="ListParagraph"/>
        <w:numPr>
          <w:ilvl w:val="0"/>
          <w:numId w:val="70"/>
        </w:numPr>
        <w:jc w:val="both"/>
      </w:pPr>
      <w:r w:rsidRPr="001F2D8D">
        <w:rPr>
          <w:b/>
          <w:bCs/>
          <w:lang w:eastAsia="zh-CN"/>
        </w:rPr>
        <w:t xml:space="preserve">(Item </w:t>
      </w:r>
      <w:r w:rsidR="003C50FF" w:rsidRPr="001F2D8D">
        <w:rPr>
          <w:b/>
          <w:bCs/>
          <w:lang w:eastAsia="zh-CN"/>
        </w:rPr>
        <w:t>5.75</w:t>
      </w:r>
      <w:r w:rsidRPr="001F2D8D">
        <w:rPr>
          <w:b/>
          <w:bCs/>
          <w:lang w:eastAsia="zh-CN"/>
        </w:rPr>
        <w:t>)</w:t>
      </w:r>
      <w:r>
        <w:rPr>
          <w:lang w:eastAsia="zh-CN"/>
        </w:rPr>
        <w:t xml:space="preserve"> </w:t>
      </w:r>
      <w:r w:rsidR="003F2ACE">
        <w:t xml:space="preserve">Design of </w:t>
      </w:r>
      <w:r w:rsidR="00FC4A1F">
        <w:t xml:space="preserve">intake structures for </w:t>
      </w:r>
      <w:r w:rsidR="00A413B6" w:rsidRPr="00A413B6">
        <w:t>the heat transport systems directly associated with the ultimate heat sink</w:t>
      </w:r>
    </w:p>
    <w:p w14:paraId="6EDA3090" w14:textId="4568E9DB" w:rsidR="00A413B6" w:rsidRDefault="000E5101" w:rsidP="00513590">
      <w:pPr>
        <w:pStyle w:val="ListParagraph"/>
        <w:numPr>
          <w:ilvl w:val="0"/>
          <w:numId w:val="70"/>
        </w:numPr>
        <w:jc w:val="both"/>
        <w:rPr>
          <w:lang w:eastAsia="zh-CN"/>
        </w:rPr>
      </w:pPr>
      <w:r w:rsidRPr="001F2D8D">
        <w:rPr>
          <w:b/>
          <w:bCs/>
          <w:lang w:eastAsia="zh-CN"/>
        </w:rPr>
        <w:t xml:space="preserve">(Item </w:t>
      </w:r>
      <w:r w:rsidR="003C50FF" w:rsidRPr="001F2D8D">
        <w:rPr>
          <w:b/>
          <w:bCs/>
          <w:lang w:eastAsia="zh-CN"/>
        </w:rPr>
        <w:t>5.77</w:t>
      </w:r>
      <w:r w:rsidRPr="001F2D8D">
        <w:rPr>
          <w:b/>
          <w:bCs/>
          <w:lang w:eastAsia="zh-CN"/>
        </w:rPr>
        <w:t>)</w:t>
      </w:r>
      <w:r>
        <w:rPr>
          <w:lang w:eastAsia="zh-CN"/>
        </w:rPr>
        <w:t xml:space="preserve"> </w:t>
      </w:r>
      <w:r w:rsidR="00CA047B">
        <w:rPr>
          <w:lang w:eastAsia="zh-CN"/>
        </w:rPr>
        <w:t xml:space="preserve">Measures </w:t>
      </w:r>
      <w:r w:rsidR="00CA047B" w:rsidRPr="00CA047B">
        <w:rPr>
          <w:lang w:eastAsia="zh-CN"/>
        </w:rPr>
        <w:t>to confirm that the facilities provided to transfer heat to the ultimate heat sink will retain their capability under extreme meteorological conditions</w:t>
      </w:r>
    </w:p>
    <w:p w14:paraId="4E3F64CA" w14:textId="0B60FF9E" w:rsidR="00CA047B" w:rsidRDefault="00CA047B" w:rsidP="005B5401">
      <w:pPr>
        <w:jc w:val="both"/>
      </w:pPr>
      <w:r>
        <w:rPr>
          <w:lang w:eastAsia="zh-CN"/>
        </w:rPr>
        <w:t>“Volcanism” subsection</w:t>
      </w:r>
      <w:r>
        <w:t xml:space="preserve"> contains CWO items related to:</w:t>
      </w:r>
    </w:p>
    <w:p w14:paraId="2FBB2A7D" w14:textId="5755D1D7" w:rsidR="00CA047B" w:rsidRDefault="000E5101" w:rsidP="00513590">
      <w:pPr>
        <w:pStyle w:val="ListParagraph"/>
        <w:numPr>
          <w:ilvl w:val="0"/>
          <w:numId w:val="71"/>
        </w:numPr>
        <w:jc w:val="both"/>
        <w:rPr>
          <w:lang w:eastAsia="zh-CN"/>
        </w:rPr>
      </w:pPr>
      <w:r w:rsidRPr="001F2D8D">
        <w:rPr>
          <w:b/>
          <w:bCs/>
          <w:lang w:eastAsia="zh-CN"/>
        </w:rPr>
        <w:t xml:space="preserve">(Item </w:t>
      </w:r>
      <w:r w:rsidR="0079650C" w:rsidRPr="001F2D8D">
        <w:rPr>
          <w:b/>
          <w:bCs/>
          <w:lang w:eastAsia="zh-CN"/>
        </w:rPr>
        <w:t>5.81</w:t>
      </w:r>
      <w:r w:rsidRPr="001F2D8D">
        <w:rPr>
          <w:b/>
          <w:bCs/>
          <w:lang w:eastAsia="zh-CN"/>
        </w:rPr>
        <w:t>)</w:t>
      </w:r>
      <w:r>
        <w:rPr>
          <w:lang w:eastAsia="zh-CN"/>
        </w:rPr>
        <w:t xml:space="preserve"> </w:t>
      </w:r>
      <w:r w:rsidR="009E425C">
        <w:rPr>
          <w:lang w:eastAsia="zh-CN"/>
        </w:rPr>
        <w:t>P</w:t>
      </w:r>
      <w:r w:rsidR="004472A6" w:rsidRPr="004472A6">
        <w:rPr>
          <w:lang w:eastAsia="zh-CN"/>
        </w:rPr>
        <w:t>rotection against some of the effects of volcanic phenomena</w:t>
      </w:r>
      <w:r w:rsidR="004472A6">
        <w:rPr>
          <w:lang w:eastAsia="zh-CN"/>
        </w:rPr>
        <w:t xml:space="preserve"> provided by design</w:t>
      </w:r>
      <w:r w:rsidR="009E425C" w:rsidRPr="009E425C">
        <w:t xml:space="preserve"> </w:t>
      </w:r>
      <w:r w:rsidR="009E425C" w:rsidRPr="009E425C">
        <w:rPr>
          <w:lang w:eastAsia="zh-CN"/>
        </w:rPr>
        <w:t>envelope of the nuclear installation for external hazards</w:t>
      </w:r>
    </w:p>
    <w:p w14:paraId="575B5E58" w14:textId="6ED4CC04" w:rsidR="00843DEA" w:rsidRDefault="000E5101" w:rsidP="00513590">
      <w:pPr>
        <w:pStyle w:val="ListParagraph"/>
        <w:numPr>
          <w:ilvl w:val="0"/>
          <w:numId w:val="71"/>
        </w:numPr>
        <w:jc w:val="both"/>
      </w:pPr>
      <w:r w:rsidRPr="001F2D8D">
        <w:rPr>
          <w:b/>
          <w:bCs/>
          <w:lang w:eastAsia="zh-CN"/>
        </w:rPr>
        <w:lastRenderedPageBreak/>
        <w:t xml:space="preserve">(Item </w:t>
      </w:r>
      <w:r w:rsidR="002A3B4D" w:rsidRPr="001F2D8D">
        <w:rPr>
          <w:b/>
          <w:bCs/>
          <w:lang w:eastAsia="zh-CN"/>
        </w:rPr>
        <w:t>5.82</w:t>
      </w:r>
      <w:r w:rsidRPr="001F2D8D">
        <w:rPr>
          <w:b/>
          <w:bCs/>
          <w:lang w:eastAsia="zh-CN"/>
        </w:rPr>
        <w:t>)</w:t>
      </w:r>
      <w:r>
        <w:rPr>
          <w:lang w:eastAsia="zh-CN"/>
        </w:rPr>
        <w:t xml:space="preserve"> </w:t>
      </w:r>
      <w:r w:rsidR="00843DEA">
        <w:t>A</w:t>
      </w:r>
      <w:r w:rsidR="00843DEA" w:rsidRPr="00D268E5">
        <w:t>dditional design features or site protective measures</w:t>
      </w:r>
      <w:r w:rsidR="00843DEA">
        <w:t xml:space="preserve"> associated with</w:t>
      </w:r>
      <w:r w:rsidR="00E81E03">
        <w:t xml:space="preserve"> effects of volcanic phenomena </w:t>
      </w:r>
    </w:p>
    <w:p w14:paraId="0101E130" w14:textId="775C1B81" w:rsidR="006E7B8F" w:rsidRDefault="000E5101" w:rsidP="00513590">
      <w:pPr>
        <w:pStyle w:val="ListParagraph"/>
        <w:numPr>
          <w:ilvl w:val="0"/>
          <w:numId w:val="71"/>
        </w:numPr>
        <w:jc w:val="both"/>
      </w:pPr>
      <w:r w:rsidRPr="001F2D8D">
        <w:rPr>
          <w:b/>
          <w:bCs/>
          <w:lang w:eastAsia="zh-CN"/>
        </w:rPr>
        <w:t xml:space="preserve">(Item </w:t>
      </w:r>
      <w:r w:rsidR="0035579D" w:rsidRPr="001F2D8D">
        <w:rPr>
          <w:b/>
          <w:bCs/>
          <w:lang w:eastAsia="zh-CN"/>
        </w:rPr>
        <w:t>5.83</w:t>
      </w:r>
      <w:r w:rsidRPr="001F2D8D">
        <w:rPr>
          <w:b/>
          <w:bCs/>
          <w:lang w:eastAsia="zh-CN"/>
        </w:rPr>
        <w:t>)</w:t>
      </w:r>
      <w:r>
        <w:rPr>
          <w:lang w:eastAsia="zh-CN"/>
        </w:rPr>
        <w:t xml:space="preserve"> </w:t>
      </w:r>
      <w:r w:rsidR="002352F8">
        <w:t>Consequences of tephra fallout on the physical loads and SSC operation</w:t>
      </w:r>
    </w:p>
    <w:p w14:paraId="2E146A76" w14:textId="36EC4392" w:rsidR="002352F8" w:rsidRDefault="000E5101" w:rsidP="00513590">
      <w:pPr>
        <w:pStyle w:val="ListParagraph"/>
        <w:numPr>
          <w:ilvl w:val="0"/>
          <w:numId w:val="71"/>
        </w:numPr>
        <w:jc w:val="both"/>
      </w:pPr>
      <w:r w:rsidRPr="001F2D8D">
        <w:rPr>
          <w:b/>
          <w:bCs/>
          <w:lang w:eastAsia="zh-CN"/>
        </w:rPr>
        <w:t xml:space="preserve">(Item </w:t>
      </w:r>
      <w:r w:rsidR="00CD6B33" w:rsidRPr="001F2D8D">
        <w:rPr>
          <w:b/>
          <w:bCs/>
          <w:lang w:eastAsia="zh-CN"/>
        </w:rPr>
        <w:t>5.85</w:t>
      </w:r>
      <w:r w:rsidRPr="001F2D8D">
        <w:rPr>
          <w:b/>
          <w:bCs/>
          <w:lang w:eastAsia="zh-CN"/>
        </w:rPr>
        <w:t>)</w:t>
      </w:r>
      <w:r>
        <w:rPr>
          <w:lang w:eastAsia="zh-CN"/>
        </w:rPr>
        <w:t xml:space="preserve"> </w:t>
      </w:r>
      <w:r w:rsidR="00785822">
        <w:t>Volcano generated missiles</w:t>
      </w:r>
    </w:p>
    <w:p w14:paraId="7B51252F" w14:textId="57D7E6D4" w:rsidR="00785822" w:rsidRDefault="000E5101" w:rsidP="00513590">
      <w:pPr>
        <w:pStyle w:val="ListParagraph"/>
        <w:numPr>
          <w:ilvl w:val="0"/>
          <w:numId w:val="71"/>
        </w:numPr>
        <w:jc w:val="both"/>
      </w:pPr>
      <w:r w:rsidRPr="001F2D8D">
        <w:rPr>
          <w:b/>
          <w:bCs/>
          <w:lang w:eastAsia="zh-CN"/>
        </w:rPr>
        <w:t xml:space="preserve">(Item </w:t>
      </w:r>
      <w:r w:rsidR="00CD6B33" w:rsidRPr="001F2D8D">
        <w:rPr>
          <w:b/>
          <w:bCs/>
          <w:lang w:eastAsia="zh-CN"/>
        </w:rPr>
        <w:t>5.</w:t>
      </w:r>
      <w:r w:rsidR="000C4360" w:rsidRPr="001F2D8D">
        <w:rPr>
          <w:b/>
          <w:bCs/>
          <w:lang w:eastAsia="zh-CN"/>
        </w:rPr>
        <w:t>86</w:t>
      </w:r>
      <w:r w:rsidRPr="001F2D8D">
        <w:rPr>
          <w:b/>
          <w:bCs/>
          <w:lang w:eastAsia="zh-CN"/>
        </w:rPr>
        <w:t>)</w:t>
      </w:r>
      <w:r>
        <w:rPr>
          <w:lang w:eastAsia="zh-CN"/>
        </w:rPr>
        <w:t xml:space="preserve"> </w:t>
      </w:r>
      <w:r w:rsidR="00C06014">
        <w:t>Hazards relating to gases and aerosols resulting from volcanic eruption</w:t>
      </w:r>
    </w:p>
    <w:p w14:paraId="4C702525" w14:textId="1D7D4166" w:rsidR="00C06014" w:rsidRDefault="000E5101" w:rsidP="00513590">
      <w:pPr>
        <w:pStyle w:val="ListParagraph"/>
        <w:numPr>
          <w:ilvl w:val="0"/>
          <w:numId w:val="71"/>
        </w:numPr>
        <w:jc w:val="both"/>
      </w:pPr>
      <w:r w:rsidRPr="001F2D8D">
        <w:rPr>
          <w:b/>
          <w:bCs/>
          <w:lang w:eastAsia="zh-CN"/>
        </w:rPr>
        <w:t xml:space="preserve">(Item </w:t>
      </w:r>
      <w:r w:rsidR="000C7DAA" w:rsidRPr="001F2D8D">
        <w:rPr>
          <w:b/>
          <w:bCs/>
          <w:lang w:eastAsia="zh-CN"/>
        </w:rPr>
        <w:t>5.87</w:t>
      </w:r>
      <w:r w:rsidRPr="001F2D8D">
        <w:rPr>
          <w:b/>
          <w:bCs/>
          <w:lang w:eastAsia="zh-CN"/>
        </w:rPr>
        <w:t>)</w:t>
      </w:r>
      <w:r>
        <w:rPr>
          <w:lang w:eastAsia="zh-CN"/>
        </w:rPr>
        <w:t xml:space="preserve"> </w:t>
      </w:r>
      <w:r w:rsidR="00C06014">
        <w:t>Volcano induced flooding</w:t>
      </w:r>
    </w:p>
    <w:p w14:paraId="692B37BF" w14:textId="4DF5C995" w:rsidR="00C06014" w:rsidRDefault="000E5101" w:rsidP="00513590">
      <w:pPr>
        <w:pStyle w:val="ListParagraph"/>
        <w:numPr>
          <w:ilvl w:val="0"/>
          <w:numId w:val="71"/>
        </w:numPr>
        <w:jc w:val="both"/>
      </w:pPr>
      <w:r w:rsidRPr="001F2D8D">
        <w:rPr>
          <w:b/>
          <w:bCs/>
          <w:lang w:eastAsia="zh-CN"/>
        </w:rPr>
        <w:t xml:space="preserve">(Item </w:t>
      </w:r>
      <w:r w:rsidR="0090183E" w:rsidRPr="001F2D8D">
        <w:rPr>
          <w:b/>
          <w:bCs/>
          <w:lang w:eastAsia="zh-CN"/>
        </w:rPr>
        <w:t>5.88</w:t>
      </w:r>
      <w:r w:rsidRPr="001F2D8D">
        <w:rPr>
          <w:b/>
          <w:bCs/>
          <w:lang w:eastAsia="zh-CN"/>
        </w:rPr>
        <w:t>)</w:t>
      </w:r>
      <w:r>
        <w:rPr>
          <w:lang w:eastAsia="zh-CN"/>
        </w:rPr>
        <w:t xml:space="preserve"> </w:t>
      </w:r>
      <w:r w:rsidR="00C06014">
        <w:t>Volcanic earthquakes</w:t>
      </w:r>
    </w:p>
    <w:p w14:paraId="5A779B82" w14:textId="0810E8CD" w:rsidR="00E81E03" w:rsidRDefault="000E5101" w:rsidP="00513590">
      <w:pPr>
        <w:pStyle w:val="ListParagraph"/>
        <w:numPr>
          <w:ilvl w:val="0"/>
          <w:numId w:val="71"/>
        </w:numPr>
        <w:jc w:val="both"/>
        <w:rPr>
          <w:lang w:eastAsia="zh-CN"/>
        </w:rPr>
      </w:pPr>
      <w:r w:rsidRPr="001F2D8D">
        <w:rPr>
          <w:b/>
          <w:bCs/>
          <w:lang w:eastAsia="zh-CN"/>
        </w:rPr>
        <w:t xml:space="preserve">(Item </w:t>
      </w:r>
      <w:r w:rsidR="001F00BC" w:rsidRPr="001F2D8D">
        <w:rPr>
          <w:b/>
          <w:bCs/>
          <w:lang w:eastAsia="zh-CN"/>
        </w:rPr>
        <w:t>5.89</w:t>
      </w:r>
      <w:r w:rsidRPr="001F2D8D">
        <w:rPr>
          <w:b/>
          <w:bCs/>
          <w:lang w:eastAsia="zh-CN"/>
        </w:rPr>
        <w:t>)</w:t>
      </w:r>
      <w:r>
        <w:rPr>
          <w:lang w:eastAsia="zh-CN"/>
        </w:rPr>
        <w:t xml:space="preserve"> </w:t>
      </w:r>
      <w:r w:rsidR="006B4051" w:rsidRPr="006B4051">
        <w:rPr>
          <w:lang w:eastAsia="zh-CN"/>
        </w:rPr>
        <w:t>Non</w:t>
      </w:r>
      <w:r w:rsidR="006B4051" w:rsidRPr="006B4051">
        <w:rPr>
          <w:rFonts w:ascii="Cambria Math" w:hAnsi="Cambria Math" w:cs="Cambria Math"/>
          <w:lang w:eastAsia="zh-CN"/>
        </w:rPr>
        <w:t>‑</w:t>
      </w:r>
      <w:r w:rsidR="006B4051" w:rsidRPr="006B4051">
        <w:rPr>
          <w:lang w:eastAsia="zh-CN"/>
        </w:rPr>
        <w:t>exclusionary volcanic hazards</w:t>
      </w:r>
    </w:p>
    <w:p w14:paraId="64EA4A6A" w14:textId="261B1F55" w:rsidR="006B4051" w:rsidRDefault="006B4051" w:rsidP="005B5401">
      <w:pPr>
        <w:jc w:val="both"/>
      </w:pPr>
      <w:r>
        <w:rPr>
          <w:lang w:eastAsia="zh-CN"/>
        </w:rPr>
        <w:t>“External fire” subsection</w:t>
      </w:r>
      <w:r>
        <w:t xml:space="preserve"> contains CWO items related to:</w:t>
      </w:r>
    </w:p>
    <w:p w14:paraId="2ED2D4CC" w14:textId="2B949441" w:rsidR="006B4051" w:rsidRDefault="000E5101" w:rsidP="00513590">
      <w:pPr>
        <w:pStyle w:val="ListParagraph"/>
        <w:numPr>
          <w:ilvl w:val="0"/>
          <w:numId w:val="72"/>
        </w:numPr>
        <w:jc w:val="both"/>
      </w:pPr>
      <w:r w:rsidRPr="001F2D8D">
        <w:rPr>
          <w:b/>
          <w:bCs/>
          <w:lang w:eastAsia="zh-CN"/>
        </w:rPr>
        <w:t xml:space="preserve">(Item </w:t>
      </w:r>
      <w:r w:rsidR="009329D0" w:rsidRPr="001F2D8D">
        <w:rPr>
          <w:b/>
          <w:bCs/>
          <w:lang w:eastAsia="zh-CN"/>
        </w:rPr>
        <w:t>5.95</w:t>
      </w:r>
      <w:r w:rsidRPr="001F2D8D">
        <w:rPr>
          <w:b/>
          <w:bCs/>
          <w:lang w:eastAsia="zh-CN"/>
        </w:rPr>
        <w:t>)</w:t>
      </w:r>
      <w:r>
        <w:rPr>
          <w:lang w:eastAsia="zh-CN"/>
        </w:rPr>
        <w:t xml:space="preserve"> </w:t>
      </w:r>
      <w:r w:rsidR="002778BC">
        <w:t xml:space="preserve">Combination of effects </w:t>
      </w:r>
      <w:r w:rsidR="00901A9D" w:rsidRPr="00901A9D">
        <w:t>of an external fire originating from sources such as fuel storage, vehicles or natural vegetation</w:t>
      </w:r>
      <w:r w:rsidR="00901A9D">
        <w:t xml:space="preserve"> with normal operating loads</w:t>
      </w:r>
    </w:p>
    <w:p w14:paraId="1FB96BFE" w14:textId="0F651804" w:rsidR="002D13DB" w:rsidRDefault="000E5101" w:rsidP="00513590">
      <w:pPr>
        <w:pStyle w:val="ListParagraph"/>
        <w:numPr>
          <w:ilvl w:val="0"/>
          <w:numId w:val="72"/>
        </w:numPr>
        <w:jc w:val="both"/>
        <w:rPr>
          <w:lang w:eastAsia="zh-CN"/>
        </w:rPr>
      </w:pPr>
      <w:r w:rsidRPr="001F2D8D">
        <w:rPr>
          <w:b/>
          <w:bCs/>
          <w:lang w:eastAsia="zh-CN"/>
        </w:rPr>
        <w:t xml:space="preserve">(Item </w:t>
      </w:r>
      <w:r w:rsidR="00DD653E" w:rsidRPr="001F2D8D">
        <w:rPr>
          <w:b/>
          <w:bCs/>
          <w:lang w:eastAsia="zh-CN"/>
        </w:rPr>
        <w:t>5.105</w:t>
      </w:r>
      <w:r w:rsidRPr="001F2D8D">
        <w:rPr>
          <w:b/>
          <w:bCs/>
          <w:lang w:eastAsia="zh-CN"/>
        </w:rPr>
        <w:t>)</w:t>
      </w:r>
      <w:r>
        <w:rPr>
          <w:lang w:eastAsia="zh-CN"/>
        </w:rPr>
        <w:t xml:space="preserve"> </w:t>
      </w:r>
      <w:r w:rsidR="00D45626">
        <w:rPr>
          <w:lang w:eastAsia="zh-CN"/>
        </w:rPr>
        <w:t xml:space="preserve">Ensuring </w:t>
      </w:r>
      <w:r w:rsidR="006A362E" w:rsidRPr="006A362E">
        <w:rPr>
          <w:lang w:eastAsia="zh-CN"/>
        </w:rPr>
        <w:t>adequate supply of air to all diesel generators and other emergency power sources necessary to perform safety functions</w:t>
      </w:r>
    </w:p>
    <w:p w14:paraId="48B70D77" w14:textId="647E2062" w:rsidR="006A362E" w:rsidRDefault="006A362E" w:rsidP="005B5401">
      <w:pPr>
        <w:jc w:val="both"/>
      </w:pPr>
      <w:r>
        <w:rPr>
          <w:lang w:eastAsia="zh-CN"/>
        </w:rPr>
        <w:t>“External explosions” subsection</w:t>
      </w:r>
      <w:r>
        <w:t xml:space="preserve"> contains</w:t>
      </w:r>
      <w:r w:rsidR="003F45A5">
        <w:t xml:space="preserve"> a</w:t>
      </w:r>
      <w:r>
        <w:t xml:space="preserve"> CWO item related to:</w:t>
      </w:r>
    </w:p>
    <w:p w14:paraId="1FB529AA" w14:textId="6167E2FD" w:rsidR="006A362E" w:rsidRDefault="000E5101" w:rsidP="00513590">
      <w:pPr>
        <w:pStyle w:val="ListParagraph"/>
        <w:numPr>
          <w:ilvl w:val="0"/>
          <w:numId w:val="73"/>
        </w:numPr>
        <w:jc w:val="both"/>
        <w:rPr>
          <w:lang w:eastAsia="zh-CN"/>
        </w:rPr>
      </w:pPr>
      <w:r w:rsidRPr="001F2D8D">
        <w:rPr>
          <w:b/>
          <w:bCs/>
          <w:lang w:eastAsia="zh-CN"/>
        </w:rPr>
        <w:t>(Item</w:t>
      </w:r>
      <w:r w:rsidR="00393876" w:rsidRPr="001F2D8D">
        <w:rPr>
          <w:b/>
          <w:bCs/>
          <w:lang w:eastAsia="zh-CN"/>
        </w:rPr>
        <w:t xml:space="preserve"> 5.118</w:t>
      </w:r>
      <w:r w:rsidRPr="001F2D8D">
        <w:rPr>
          <w:b/>
          <w:bCs/>
          <w:lang w:eastAsia="zh-CN"/>
        </w:rPr>
        <w:t>)</w:t>
      </w:r>
      <w:r>
        <w:rPr>
          <w:lang w:eastAsia="zh-CN"/>
        </w:rPr>
        <w:t xml:space="preserve"> </w:t>
      </w:r>
      <w:r w:rsidR="001D75C5">
        <w:rPr>
          <w:lang w:eastAsia="zh-CN"/>
        </w:rPr>
        <w:t>Obtaining deflagration loads</w:t>
      </w:r>
    </w:p>
    <w:p w14:paraId="28689542" w14:textId="70737576" w:rsidR="003F45A5" w:rsidRDefault="003F45A5" w:rsidP="005B5401">
      <w:pPr>
        <w:jc w:val="both"/>
      </w:pPr>
      <w:r>
        <w:rPr>
          <w:lang w:eastAsia="zh-CN"/>
        </w:rPr>
        <w:t>“</w:t>
      </w:r>
      <w:r w:rsidRPr="005D0C2E">
        <w:rPr>
          <w:lang w:eastAsia="zh-CN"/>
        </w:rPr>
        <w:t>Toxic, flammable, corrosive and asphyxiant chemicals and their mixtures in air and liquids</w:t>
      </w:r>
      <w:r>
        <w:rPr>
          <w:lang w:eastAsia="zh-CN"/>
        </w:rPr>
        <w:t>” subsection</w:t>
      </w:r>
      <w:r>
        <w:t xml:space="preserve"> contains </w:t>
      </w:r>
      <w:r w:rsidR="001D0FB6">
        <w:t>CWO item</w:t>
      </w:r>
      <w:r>
        <w:t xml:space="preserve"> related to:</w:t>
      </w:r>
    </w:p>
    <w:p w14:paraId="0E8A9823" w14:textId="2232B41A" w:rsidR="003F45A5" w:rsidRDefault="001D0FB6" w:rsidP="00513590">
      <w:pPr>
        <w:pStyle w:val="ListParagraph"/>
        <w:numPr>
          <w:ilvl w:val="0"/>
          <w:numId w:val="73"/>
        </w:numPr>
        <w:jc w:val="both"/>
        <w:rPr>
          <w:lang w:eastAsia="zh-CN"/>
        </w:rPr>
      </w:pPr>
      <w:r w:rsidRPr="001F2D8D">
        <w:rPr>
          <w:b/>
          <w:bCs/>
          <w:lang w:eastAsia="zh-CN"/>
        </w:rPr>
        <w:t>(Item 5.144)</w:t>
      </w:r>
      <w:r>
        <w:rPr>
          <w:lang w:eastAsia="zh-CN"/>
        </w:rPr>
        <w:t xml:space="preserve"> </w:t>
      </w:r>
      <w:r w:rsidR="004F41D6">
        <w:rPr>
          <w:lang w:eastAsia="zh-CN"/>
        </w:rPr>
        <w:t>T</w:t>
      </w:r>
      <w:r w:rsidR="004F41D6" w:rsidRPr="004F41D6">
        <w:rPr>
          <w:lang w:eastAsia="zh-CN"/>
        </w:rPr>
        <w:t>echnical basis for the</w:t>
      </w:r>
      <w:r w:rsidR="0072291C" w:rsidRPr="0072291C">
        <w:t xml:space="preserve"> </w:t>
      </w:r>
      <w:r w:rsidR="0072291C" w:rsidRPr="0072291C">
        <w:rPr>
          <w:lang w:eastAsia="zh-CN"/>
        </w:rPr>
        <w:t>hazardous chemicals</w:t>
      </w:r>
      <w:r w:rsidR="004F41D6" w:rsidRPr="004F41D6">
        <w:rPr>
          <w:lang w:eastAsia="zh-CN"/>
        </w:rPr>
        <w:t xml:space="preserve"> removal capability</w:t>
      </w:r>
    </w:p>
    <w:p w14:paraId="6C75D34B" w14:textId="4917BC08" w:rsidR="00FD6034" w:rsidRDefault="00E9627D" w:rsidP="00513590">
      <w:pPr>
        <w:pStyle w:val="ListParagraph"/>
        <w:numPr>
          <w:ilvl w:val="0"/>
          <w:numId w:val="73"/>
        </w:numPr>
        <w:jc w:val="both"/>
        <w:rPr>
          <w:lang w:eastAsia="zh-CN"/>
        </w:rPr>
      </w:pPr>
      <w:r w:rsidRPr="001F2D8D">
        <w:rPr>
          <w:b/>
          <w:bCs/>
          <w:lang w:eastAsia="zh-CN"/>
        </w:rPr>
        <w:t>(Item 5.149)</w:t>
      </w:r>
      <w:r>
        <w:rPr>
          <w:lang w:eastAsia="zh-CN"/>
        </w:rPr>
        <w:t xml:space="preserve"> </w:t>
      </w:r>
      <w:r w:rsidR="00B87459">
        <w:rPr>
          <w:lang w:eastAsia="zh-CN"/>
        </w:rPr>
        <w:t>Supplementary control room</w:t>
      </w:r>
    </w:p>
    <w:p w14:paraId="1FB7AC39" w14:textId="486F1638" w:rsidR="006A362E" w:rsidRDefault="00DF0DBA" w:rsidP="005B5401">
      <w:pPr>
        <w:jc w:val="both"/>
      </w:pPr>
      <w:r>
        <w:rPr>
          <w:lang w:eastAsia="zh-CN"/>
        </w:rPr>
        <w:t>“</w:t>
      </w:r>
      <w:r w:rsidRPr="00DF0DBA">
        <w:rPr>
          <w:lang w:eastAsia="zh-CN"/>
        </w:rPr>
        <w:t>Radiological hazards from other on</w:t>
      </w:r>
      <w:r w:rsidRPr="00DF0DBA">
        <w:rPr>
          <w:rFonts w:ascii="Cambria Math" w:hAnsi="Cambria Math" w:cs="Cambria Math"/>
          <w:lang w:eastAsia="zh-CN"/>
        </w:rPr>
        <w:t>‑</w:t>
      </w:r>
      <w:r w:rsidRPr="00DF0DBA">
        <w:rPr>
          <w:lang w:eastAsia="zh-CN"/>
        </w:rPr>
        <w:t>site and collocated installations</w:t>
      </w:r>
      <w:r>
        <w:rPr>
          <w:lang w:eastAsia="zh-CN"/>
        </w:rPr>
        <w:t>”</w:t>
      </w:r>
      <w:r w:rsidRPr="00DF0DBA">
        <w:rPr>
          <w:lang w:eastAsia="zh-CN"/>
        </w:rPr>
        <w:t xml:space="preserve"> </w:t>
      </w:r>
      <w:r>
        <w:rPr>
          <w:lang w:eastAsia="zh-CN"/>
        </w:rPr>
        <w:t>subsection</w:t>
      </w:r>
      <w:r>
        <w:t xml:space="preserve"> contains CWO items related to:</w:t>
      </w:r>
    </w:p>
    <w:p w14:paraId="73C9FF1D" w14:textId="609CDED7" w:rsidR="00DF0DBA" w:rsidRDefault="00D9445A" w:rsidP="00513590">
      <w:pPr>
        <w:pStyle w:val="ListParagraph"/>
        <w:numPr>
          <w:ilvl w:val="0"/>
          <w:numId w:val="74"/>
        </w:numPr>
        <w:jc w:val="both"/>
        <w:rPr>
          <w:lang w:eastAsia="zh-CN"/>
        </w:rPr>
      </w:pPr>
      <w:r w:rsidRPr="001F2D8D">
        <w:rPr>
          <w:b/>
          <w:bCs/>
          <w:lang w:eastAsia="zh-CN"/>
        </w:rPr>
        <w:t xml:space="preserve">(Item </w:t>
      </w:r>
      <w:r w:rsidR="002A21A8" w:rsidRPr="001F2D8D">
        <w:rPr>
          <w:b/>
          <w:bCs/>
          <w:lang w:eastAsia="zh-CN"/>
        </w:rPr>
        <w:t>5.152</w:t>
      </w:r>
      <w:r w:rsidRPr="001F2D8D">
        <w:rPr>
          <w:b/>
          <w:bCs/>
          <w:lang w:eastAsia="zh-CN"/>
        </w:rPr>
        <w:t>)</w:t>
      </w:r>
      <w:r>
        <w:rPr>
          <w:lang w:eastAsia="zh-CN"/>
        </w:rPr>
        <w:t xml:space="preserve"> </w:t>
      </w:r>
      <w:r w:rsidR="00A33899" w:rsidRPr="00A33899">
        <w:rPr>
          <w:lang w:eastAsia="zh-CN"/>
        </w:rPr>
        <w:t>The release of radioactive gases, liquids and aerosols from adjacent operating nuclear units or storage installations, from vehicles transporting new or spent fuel, and from other on</w:t>
      </w:r>
      <w:r w:rsidR="00A33899" w:rsidRPr="00C72F2B">
        <w:rPr>
          <w:rFonts w:ascii="Cambria Math" w:hAnsi="Cambria Math" w:cs="Cambria Math"/>
          <w:lang w:eastAsia="zh-CN"/>
        </w:rPr>
        <w:t>‑</w:t>
      </w:r>
      <w:r w:rsidR="00A33899" w:rsidRPr="00A33899">
        <w:rPr>
          <w:lang w:eastAsia="zh-CN"/>
        </w:rPr>
        <w:t>site and off</w:t>
      </w:r>
      <w:r w:rsidR="00A33899" w:rsidRPr="00C72F2B">
        <w:rPr>
          <w:rFonts w:ascii="Cambria Math" w:hAnsi="Cambria Math" w:cs="Cambria Math"/>
          <w:lang w:eastAsia="zh-CN"/>
        </w:rPr>
        <w:t>‑</w:t>
      </w:r>
      <w:r w:rsidR="00A33899" w:rsidRPr="00A33899">
        <w:rPr>
          <w:lang w:eastAsia="zh-CN"/>
        </w:rPr>
        <w:t>site sources</w:t>
      </w:r>
    </w:p>
    <w:p w14:paraId="7ED8457D" w14:textId="7266E4A6" w:rsidR="00A33899" w:rsidRDefault="00D9445A" w:rsidP="00513590">
      <w:pPr>
        <w:pStyle w:val="ListParagraph"/>
        <w:numPr>
          <w:ilvl w:val="0"/>
          <w:numId w:val="74"/>
        </w:numPr>
        <w:jc w:val="both"/>
        <w:rPr>
          <w:lang w:eastAsia="zh-CN"/>
        </w:rPr>
      </w:pPr>
      <w:r w:rsidRPr="001F2D8D">
        <w:rPr>
          <w:b/>
          <w:bCs/>
          <w:lang w:eastAsia="zh-CN"/>
        </w:rPr>
        <w:t xml:space="preserve">(Item </w:t>
      </w:r>
      <w:r w:rsidR="002A21A8" w:rsidRPr="001F2D8D">
        <w:rPr>
          <w:b/>
          <w:bCs/>
          <w:lang w:eastAsia="zh-CN"/>
        </w:rPr>
        <w:t>5.159</w:t>
      </w:r>
      <w:r w:rsidRPr="001F2D8D">
        <w:rPr>
          <w:b/>
          <w:bCs/>
          <w:lang w:eastAsia="zh-CN"/>
        </w:rPr>
        <w:t>)</w:t>
      </w:r>
      <w:r>
        <w:rPr>
          <w:lang w:eastAsia="zh-CN"/>
        </w:rPr>
        <w:t xml:space="preserve"> </w:t>
      </w:r>
      <w:r w:rsidR="00C72F2B" w:rsidRPr="00C72F2B">
        <w:rPr>
          <w:lang w:eastAsia="zh-CN"/>
        </w:rPr>
        <w:t>Recommendations on the protection of operating personnel against asphyxiant and toxic gases</w:t>
      </w:r>
    </w:p>
    <w:p w14:paraId="4B038967" w14:textId="6244A408" w:rsidR="00C72F2B" w:rsidRDefault="00002A27" w:rsidP="005B5401">
      <w:pPr>
        <w:jc w:val="both"/>
      </w:pPr>
      <w:r>
        <w:rPr>
          <w:lang w:eastAsia="zh-CN"/>
        </w:rPr>
        <w:t>“Aircraft crash”</w:t>
      </w:r>
      <w:r w:rsidRPr="00002A27">
        <w:rPr>
          <w:lang w:eastAsia="zh-CN"/>
        </w:rPr>
        <w:t xml:space="preserve"> </w:t>
      </w:r>
      <w:r>
        <w:rPr>
          <w:lang w:eastAsia="zh-CN"/>
        </w:rPr>
        <w:t>subsection</w:t>
      </w:r>
      <w:r>
        <w:t xml:space="preserve"> contains CWO items related to:</w:t>
      </w:r>
    </w:p>
    <w:p w14:paraId="772D5375" w14:textId="42AE9830" w:rsidR="00002A27" w:rsidRDefault="00D9445A" w:rsidP="00513590">
      <w:pPr>
        <w:pStyle w:val="ListParagraph"/>
        <w:numPr>
          <w:ilvl w:val="0"/>
          <w:numId w:val="75"/>
        </w:numPr>
        <w:jc w:val="both"/>
        <w:rPr>
          <w:lang w:eastAsia="zh-CN"/>
        </w:rPr>
      </w:pPr>
      <w:r w:rsidRPr="001F2D8D">
        <w:rPr>
          <w:b/>
          <w:bCs/>
          <w:lang w:eastAsia="zh-CN"/>
        </w:rPr>
        <w:t xml:space="preserve">(Item </w:t>
      </w:r>
      <w:r w:rsidR="00E96FEB" w:rsidRPr="001F2D8D">
        <w:rPr>
          <w:b/>
          <w:bCs/>
          <w:lang w:eastAsia="zh-CN"/>
        </w:rPr>
        <w:t>5.162</w:t>
      </w:r>
      <w:r w:rsidRPr="001F2D8D">
        <w:rPr>
          <w:b/>
          <w:bCs/>
          <w:lang w:eastAsia="zh-CN"/>
        </w:rPr>
        <w:t>)</w:t>
      </w:r>
      <w:r>
        <w:rPr>
          <w:lang w:eastAsia="zh-CN"/>
        </w:rPr>
        <w:t xml:space="preserve"> </w:t>
      </w:r>
      <w:r w:rsidR="0076561E">
        <w:rPr>
          <w:lang w:eastAsia="zh-CN"/>
        </w:rPr>
        <w:t xml:space="preserve">Possible utilization of </w:t>
      </w:r>
      <w:r w:rsidR="0076561E" w:rsidRPr="0076561E">
        <w:rPr>
          <w:lang w:eastAsia="zh-CN"/>
        </w:rPr>
        <w:t>alternative paths (normally one train) to ensure the satisfactory performance of safety functions</w:t>
      </w:r>
    </w:p>
    <w:p w14:paraId="334CDD28" w14:textId="66F84616" w:rsidR="00F638CE" w:rsidRDefault="00D9445A" w:rsidP="00513590">
      <w:pPr>
        <w:pStyle w:val="ListParagraph"/>
        <w:numPr>
          <w:ilvl w:val="0"/>
          <w:numId w:val="75"/>
        </w:numPr>
        <w:jc w:val="both"/>
        <w:rPr>
          <w:lang w:eastAsia="zh-CN"/>
        </w:rPr>
      </w:pPr>
      <w:r w:rsidRPr="001F2D8D">
        <w:rPr>
          <w:b/>
          <w:bCs/>
          <w:lang w:eastAsia="zh-CN"/>
        </w:rPr>
        <w:t xml:space="preserve">(Item </w:t>
      </w:r>
      <w:r w:rsidR="00590133" w:rsidRPr="001F2D8D">
        <w:rPr>
          <w:b/>
          <w:bCs/>
          <w:lang w:eastAsia="zh-CN"/>
        </w:rPr>
        <w:t>5.176</w:t>
      </w:r>
      <w:r w:rsidRPr="001F2D8D">
        <w:rPr>
          <w:b/>
          <w:bCs/>
          <w:lang w:eastAsia="zh-CN"/>
        </w:rPr>
        <w:t>)</w:t>
      </w:r>
      <w:r>
        <w:rPr>
          <w:lang w:eastAsia="zh-CN"/>
        </w:rPr>
        <w:t xml:space="preserve"> </w:t>
      </w:r>
      <w:r w:rsidR="00F638CE" w:rsidRPr="00F638CE">
        <w:rPr>
          <w:lang w:eastAsia="zh-CN"/>
        </w:rPr>
        <w:t>An alternative approach to assessing the effects of secondary missiles and debris</w:t>
      </w:r>
    </w:p>
    <w:p w14:paraId="39830E49" w14:textId="16E1B1F0" w:rsidR="00856FB5" w:rsidRDefault="00D9445A" w:rsidP="00513590">
      <w:pPr>
        <w:pStyle w:val="ListParagraph"/>
        <w:numPr>
          <w:ilvl w:val="0"/>
          <w:numId w:val="75"/>
        </w:numPr>
        <w:jc w:val="both"/>
        <w:rPr>
          <w:lang w:eastAsia="zh-CN"/>
        </w:rPr>
      </w:pPr>
      <w:r w:rsidRPr="001F2D8D">
        <w:rPr>
          <w:b/>
          <w:bCs/>
          <w:lang w:eastAsia="zh-CN"/>
        </w:rPr>
        <w:t xml:space="preserve">(Item </w:t>
      </w:r>
      <w:r w:rsidR="00590133" w:rsidRPr="001F2D8D">
        <w:rPr>
          <w:b/>
          <w:bCs/>
          <w:lang w:eastAsia="zh-CN"/>
        </w:rPr>
        <w:t>5.182</w:t>
      </w:r>
      <w:r w:rsidRPr="001F2D8D">
        <w:rPr>
          <w:b/>
          <w:bCs/>
          <w:lang w:eastAsia="zh-CN"/>
        </w:rPr>
        <w:t>)</w:t>
      </w:r>
      <w:r>
        <w:rPr>
          <w:lang w:eastAsia="zh-CN"/>
        </w:rPr>
        <w:t xml:space="preserve"> </w:t>
      </w:r>
      <w:r w:rsidR="00856FB5">
        <w:rPr>
          <w:lang w:eastAsia="zh-CN"/>
        </w:rPr>
        <w:t xml:space="preserve">Consideration of soil in </w:t>
      </w:r>
      <w:r w:rsidR="00856FB5" w:rsidRPr="00A61196">
        <w:t>analy</w:t>
      </w:r>
      <w:r w:rsidR="00856FB5">
        <w:t>sis of</w:t>
      </w:r>
      <w:r w:rsidR="00856FB5" w:rsidRPr="00A61196">
        <w:t xml:space="preserve"> the hazard from accidental aircraft crashes at a nuclear installation</w:t>
      </w:r>
    </w:p>
    <w:p w14:paraId="4A89F88C" w14:textId="4E9B10BF" w:rsidR="00856FB5" w:rsidRDefault="00D9445A" w:rsidP="00513590">
      <w:pPr>
        <w:pStyle w:val="ListParagraph"/>
        <w:numPr>
          <w:ilvl w:val="0"/>
          <w:numId w:val="75"/>
        </w:numPr>
        <w:jc w:val="both"/>
        <w:rPr>
          <w:lang w:eastAsia="zh-CN"/>
        </w:rPr>
      </w:pPr>
      <w:r w:rsidRPr="001F2D8D">
        <w:rPr>
          <w:b/>
          <w:bCs/>
          <w:lang w:eastAsia="zh-CN"/>
        </w:rPr>
        <w:t xml:space="preserve">(Item </w:t>
      </w:r>
      <w:r w:rsidR="006B7E27" w:rsidRPr="001F2D8D">
        <w:rPr>
          <w:b/>
          <w:bCs/>
          <w:lang w:eastAsia="zh-CN"/>
        </w:rPr>
        <w:t>5.183</w:t>
      </w:r>
      <w:r w:rsidRPr="001F2D8D">
        <w:rPr>
          <w:b/>
          <w:bCs/>
          <w:lang w:eastAsia="zh-CN"/>
        </w:rPr>
        <w:t>)</w:t>
      </w:r>
      <w:r>
        <w:rPr>
          <w:lang w:eastAsia="zh-CN"/>
        </w:rPr>
        <w:t xml:space="preserve"> </w:t>
      </w:r>
      <w:r w:rsidR="002C333F">
        <w:rPr>
          <w:lang w:eastAsia="zh-CN"/>
        </w:rPr>
        <w:t>Consideration of m</w:t>
      </w:r>
      <w:r w:rsidR="00246F99" w:rsidRPr="00246F99">
        <w:rPr>
          <w:lang w:eastAsia="zh-CN"/>
        </w:rPr>
        <w:t>asses of the structural members</w:t>
      </w:r>
      <w:r w:rsidR="003114F1">
        <w:rPr>
          <w:lang w:eastAsia="zh-CN"/>
        </w:rPr>
        <w:t xml:space="preserve"> and</w:t>
      </w:r>
      <w:r w:rsidR="00246F99" w:rsidRPr="00246F99">
        <w:rPr>
          <w:lang w:eastAsia="zh-CN"/>
        </w:rPr>
        <w:t xml:space="preserve"> the dead load of equipment</w:t>
      </w:r>
      <w:r w:rsidR="002C333F">
        <w:rPr>
          <w:lang w:eastAsia="zh-CN"/>
        </w:rPr>
        <w:t xml:space="preserve"> in numerical model</w:t>
      </w:r>
      <w:r w:rsidR="003114F1">
        <w:rPr>
          <w:lang w:eastAsia="zh-CN"/>
        </w:rPr>
        <w:t xml:space="preserve">, actual live loads and representation of </w:t>
      </w:r>
      <w:r w:rsidR="00BC316C">
        <w:t>f</w:t>
      </w:r>
      <w:r w:rsidR="00BC316C" w:rsidRPr="00A61196">
        <w:t>luid stored in tanks or pools</w:t>
      </w:r>
    </w:p>
    <w:p w14:paraId="4A1BF0EB" w14:textId="39B47C70" w:rsidR="007B596A" w:rsidRDefault="00D9445A" w:rsidP="00513590">
      <w:pPr>
        <w:pStyle w:val="ListParagraph"/>
        <w:numPr>
          <w:ilvl w:val="0"/>
          <w:numId w:val="75"/>
        </w:numPr>
        <w:jc w:val="both"/>
        <w:rPr>
          <w:lang w:eastAsia="zh-CN"/>
        </w:rPr>
      </w:pPr>
      <w:r w:rsidRPr="001F2D8D">
        <w:rPr>
          <w:b/>
          <w:bCs/>
          <w:lang w:eastAsia="zh-CN"/>
        </w:rPr>
        <w:t xml:space="preserve">(Item </w:t>
      </w:r>
      <w:r w:rsidR="006B7E27" w:rsidRPr="001F2D8D">
        <w:rPr>
          <w:b/>
          <w:bCs/>
          <w:lang w:eastAsia="zh-CN"/>
        </w:rPr>
        <w:t>5.184</w:t>
      </w:r>
      <w:r w:rsidRPr="001F2D8D">
        <w:rPr>
          <w:b/>
          <w:bCs/>
          <w:lang w:eastAsia="zh-CN"/>
        </w:rPr>
        <w:t>)</w:t>
      </w:r>
      <w:r>
        <w:rPr>
          <w:lang w:eastAsia="zh-CN"/>
        </w:rPr>
        <w:t xml:space="preserve"> </w:t>
      </w:r>
      <w:r w:rsidR="00490CCF">
        <w:t xml:space="preserve">Damping </w:t>
      </w:r>
      <w:r w:rsidR="004F3A5E">
        <w:t xml:space="preserve">in the global area </w:t>
      </w:r>
    </w:p>
    <w:p w14:paraId="45AC9C90" w14:textId="095C387D" w:rsidR="00A33811" w:rsidRDefault="00D9445A" w:rsidP="00513590">
      <w:pPr>
        <w:pStyle w:val="ListParagraph"/>
        <w:numPr>
          <w:ilvl w:val="0"/>
          <w:numId w:val="75"/>
        </w:numPr>
        <w:jc w:val="both"/>
        <w:rPr>
          <w:lang w:eastAsia="zh-CN"/>
        </w:rPr>
      </w:pPr>
      <w:r w:rsidRPr="001F2D8D">
        <w:rPr>
          <w:b/>
          <w:bCs/>
          <w:lang w:eastAsia="zh-CN"/>
        </w:rPr>
        <w:t xml:space="preserve">(Item </w:t>
      </w:r>
      <w:r w:rsidR="006B7E27" w:rsidRPr="001F2D8D">
        <w:rPr>
          <w:b/>
          <w:bCs/>
          <w:lang w:eastAsia="zh-CN"/>
        </w:rPr>
        <w:t>5.187</w:t>
      </w:r>
      <w:r w:rsidRPr="001F2D8D">
        <w:rPr>
          <w:b/>
          <w:bCs/>
          <w:lang w:eastAsia="zh-CN"/>
        </w:rPr>
        <w:t>)</w:t>
      </w:r>
      <w:r>
        <w:rPr>
          <w:lang w:eastAsia="zh-CN"/>
        </w:rPr>
        <w:t xml:space="preserve"> </w:t>
      </w:r>
      <w:r w:rsidR="001D7D57">
        <w:rPr>
          <w:lang w:eastAsia="zh-CN"/>
        </w:rPr>
        <w:t>Addressing local, global and</w:t>
      </w:r>
      <w:r w:rsidR="00325530">
        <w:rPr>
          <w:lang w:eastAsia="zh-CN"/>
        </w:rPr>
        <w:t xml:space="preserve"> vibration effects of the crash.</w:t>
      </w:r>
    </w:p>
    <w:p w14:paraId="764DF814" w14:textId="01F97F85" w:rsidR="007A3870" w:rsidRDefault="00D9445A" w:rsidP="00513590">
      <w:pPr>
        <w:pStyle w:val="ListParagraph"/>
        <w:numPr>
          <w:ilvl w:val="0"/>
          <w:numId w:val="75"/>
        </w:numPr>
        <w:jc w:val="both"/>
        <w:rPr>
          <w:lang w:eastAsia="zh-CN"/>
        </w:rPr>
      </w:pPr>
      <w:r w:rsidRPr="001F2D8D">
        <w:rPr>
          <w:b/>
          <w:bCs/>
          <w:lang w:eastAsia="zh-CN"/>
        </w:rPr>
        <w:t xml:space="preserve">(Item </w:t>
      </w:r>
      <w:r w:rsidR="00760093" w:rsidRPr="001F2D8D">
        <w:rPr>
          <w:b/>
          <w:bCs/>
          <w:lang w:eastAsia="zh-CN"/>
        </w:rPr>
        <w:t>5.191</w:t>
      </w:r>
      <w:r w:rsidRPr="001F2D8D">
        <w:rPr>
          <w:b/>
          <w:bCs/>
          <w:lang w:eastAsia="zh-CN"/>
        </w:rPr>
        <w:t>)</w:t>
      </w:r>
      <w:r>
        <w:rPr>
          <w:lang w:eastAsia="zh-CN"/>
        </w:rPr>
        <w:t xml:space="preserve"> </w:t>
      </w:r>
      <w:r w:rsidR="00862F1F">
        <w:rPr>
          <w:lang w:eastAsia="zh-CN"/>
        </w:rPr>
        <w:t xml:space="preserve">Loads that have to be combined with </w:t>
      </w:r>
      <w:r w:rsidR="00573425" w:rsidRPr="008F11F0">
        <w:t>the aircraft crash load</w:t>
      </w:r>
    </w:p>
    <w:p w14:paraId="3624EFAB" w14:textId="5D7FFD96" w:rsidR="00181455" w:rsidRDefault="00B32F1F" w:rsidP="005B5401">
      <w:pPr>
        <w:jc w:val="both"/>
      </w:pPr>
      <w:r>
        <w:rPr>
          <w:lang w:eastAsia="zh-CN"/>
        </w:rPr>
        <w:t>“Electromagnetic interference”</w:t>
      </w:r>
      <w:r w:rsidRPr="00B32F1F">
        <w:rPr>
          <w:lang w:eastAsia="zh-CN"/>
        </w:rPr>
        <w:t xml:space="preserve"> </w:t>
      </w:r>
      <w:r>
        <w:rPr>
          <w:lang w:eastAsia="zh-CN"/>
        </w:rPr>
        <w:t>subsection</w:t>
      </w:r>
      <w:r>
        <w:t xml:space="preserve"> contains </w:t>
      </w:r>
      <w:r w:rsidR="00FE7AC5">
        <w:t xml:space="preserve">a </w:t>
      </w:r>
      <w:r>
        <w:t>CWO item related to:</w:t>
      </w:r>
    </w:p>
    <w:p w14:paraId="43AC1F0B" w14:textId="13761006" w:rsidR="00DD04E4" w:rsidRDefault="00D9445A" w:rsidP="00513590">
      <w:pPr>
        <w:pStyle w:val="ListParagraph"/>
        <w:numPr>
          <w:ilvl w:val="0"/>
          <w:numId w:val="76"/>
        </w:numPr>
        <w:jc w:val="both"/>
        <w:rPr>
          <w:lang w:eastAsia="zh-CN"/>
        </w:rPr>
      </w:pPr>
      <w:r w:rsidRPr="001F2D8D">
        <w:rPr>
          <w:b/>
          <w:bCs/>
          <w:lang w:eastAsia="zh-CN"/>
        </w:rPr>
        <w:t xml:space="preserve">(Item </w:t>
      </w:r>
      <w:r w:rsidR="00CC1A95" w:rsidRPr="001F2D8D">
        <w:rPr>
          <w:b/>
          <w:bCs/>
          <w:lang w:eastAsia="zh-CN"/>
        </w:rPr>
        <w:t>5.194</w:t>
      </w:r>
      <w:r w:rsidRPr="001F2D8D">
        <w:rPr>
          <w:b/>
          <w:bCs/>
          <w:lang w:eastAsia="zh-CN"/>
        </w:rPr>
        <w:t>)</w:t>
      </w:r>
      <w:r>
        <w:rPr>
          <w:lang w:eastAsia="zh-CN"/>
        </w:rPr>
        <w:t xml:space="preserve"> </w:t>
      </w:r>
      <w:r w:rsidR="00FE7AC5">
        <w:rPr>
          <w:lang w:eastAsia="zh-CN"/>
        </w:rPr>
        <w:t xml:space="preserve">A </w:t>
      </w:r>
      <w:r w:rsidR="00FE7AC5" w:rsidRPr="00FE7AC5">
        <w:rPr>
          <w:lang w:eastAsia="zh-CN"/>
        </w:rPr>
        <w:t>distinction should be made between sources of electromagnetic interference that are off the site and those that originate within the installation</w:t>
      </w:r>
    </w:p>
    <w:p w14:paraId="6320E2DB" w14:textId="60D11E10" w:rsidR="00FE7AC5" w:rsidRDefault="00FE7AC5" w:rsidP="005B5401">
      <w:pPr>
        <w:jc w:val="both"/>
      </w:pPr>
      <w:r>
        <w:rPr>
          <w:lang w:eastAsia="zh-CN"/>
        </w:rPr>
        <w:lastRenderedPageBreak/>
        <w:t>”Biological phenomena”</w:t>
      </w:r>
      <w:r w:rsidRPr="00FE7AC5">
        <w:rPr>
          <w:lang w:eastAsia="zh-CN"/>
        </w:rPr>
        <w:t xml:space="preserve"> </w:t>
      </w:r>
      <w:r>
        <w:rPr>
          <w:lang w:eastAsia="zh-CN"/>
        </w:rPr>
        <w:t>subsection</w:t>
      </w:r>
      <w:r>
        <w:t xml:space="preserve"> contains CWO item</w:t>
      </w:r>
      <w:r w:rsidR="00F400EB">
        <w:t>s</w:t>
      </w:r>
      <w:r>
        <w:t xml:space="preserve"> related to:</w:t>
      </w:r>
    </w:p>
    <w:p w14:paraId="67F5D032" w14:textId="350124AC" w:rsidR="00FE7AC5" w:rsidRDefault="00D9445A" w:rsidP="00513590">
      <w:pPr>
        <w:pStyle w:val="ListParagraph"/>
        <w:numPr>
          <w:ilvl w:val="0"/>
          <w:numId w:val="76"/>
        </w:numPr>
        <w:jc w:val="both"/>
        <w:rPr>
          <w:lang w:eastAsia="zh-CN"/>
        </w:rPr>
      </w:pPr>
      <w:r w:rsidRPr="001F2D8D">
        <w:rPr>
          <w:b/>
          <w:bCs/>
          <w:lang w:eastAsia="zh-CN"/>
        </w:rPr>
        <w:t xml:space="preserve">(Item </w:t>
      </w:r>
      <w:r w:rsidR="009B6782" w:rsidRPr="001F2D8D">
        <w:rPr>
          <w:b/>
          <w:bCs/>
          <w:lang w:eastAsia="zh-CN"/>
        </w:rPr>
        <w:t>5.205</w:t>
      </w:r>
      <w:r w:rsidRPr="001F2D8D">
        <w:rPr>
          <w:b/>
          <w:bCs/>
          <w:lang w:eastAsia="zh-CN"/>
        </w:rPr>
        <w:t>)</w:t>
      </w:r>
      <w:r>
        <w:rPr>
          <w:lang w:eastAsia="zh-CN"/>
        </w:rPr>
        <w:t xml:space="preserve"> </w:t>
      </w:r>
      <w:r w:rsidR="00D5600B">
        <w:rPr>
          <w:lang w:eastAsia="zh-CN"/>
        </w:rPr>
        <w:t>Utilization of screens</w:t>
      </w:r>
      <w:r w:rsidR="00317C4A">
        <w:rPr>
          <w:lang w:eastAsia="zh-CN"/>
        </w:rPr>
        <w:t xml:space="preserve"> to prevent ingress of fish, seaweed, debris</w:t>
      </w:r>
      <w:r w:rsidR="0073629B">
        <w:rPr>
          <w:lang w:eastAsia="zh-CN"/>
        </w:rPr>
        <w:t>, etc. from entering cooling water system</w:t>
      </w:r>
    </w:p>
    <w:p w14:paraId="170240C0" w14:textId="46566532" w:rsidR="00326D0F" w:rsidRDefault="00D9445A" w:rsidP="00513590">
      <w:pPr>
        <w:pStyle w:val="ListParagraph"/>
        <w:numPr>
          <w:ilvl w:val="0"/>
          <w:numId w:val="76"/>
        </w:numPr>
        <w:jc w:val="both"/>
        <w:rPr>
          <w:lang w:eastAsia="zh-CN"/>
        </w:rPr>
      </w:pPr>
      <w:r w:rsidRPr="001F2D8D">
        <w:rPr>
          <w:b/>
          <w:bCs/>
          <w:lang w:eastAsia="zh-CN"/>
        </w:rPr>
        <w:t xml:space="preserve">(Item </w:t>
      </w:r>
      <w:r w:rsidR="009B6782" w:rsidRPr="001F2D8D">
        <w:rPr>
          <w:b/>
          <w:bCs/>
          <w:lang w:eastAsia="zh-CN"/>
        </w:rPr>
        <w:t>5.207</w:t>
      </w:r>
      <w:r w:rsidRPr="001F2D8D">
        <w:rPr>
          <w:b/>
          <w:bCs/>
          <w:lang w:eastAsia="zh-CN"/>
        </w:rPr>
        <w:t>)</w:t>
      </w:r>
      <w:r>
        <w:rPr>
          <w:lang w:eastAsia="zh-CN"/>
        </w:rPr>
        <w:t xml:space="preserve"> </w:t>
      </w:r>
      <w:r w:rsidR="00326D0F">
        <w:rPr>
          <w:lang w:eastAsia="zh-CN"/>
        </w:rPr>
        <w:t xml:space="preserve">Adequate treatment of </w:t>
      </w:r>
      <w:r w:rsidR="00E827EB">
        <w:rPr>
          <w:lang w:eastAsia="zh-CN"/>
        </w:rPr>
        <w:t>c</w:t>
      </w:r>
      <w:r w:rsidR="00E827EB" w:rsidRPr="00E827EB">
        <w:rPr>
          <w:lang w:eastAsia="zh-CN"/>
        </w:rPr>
        <w:t>ooling water used in condensers and in heat transport systems directly associated with the ultimate heat sink</w:t>
      </w:r>
    </w:p>
    <w:p w14:paraId="455F2ED8" w14:textId="48D0F3FA" w:rsidR="00460604" w:rsidRDefault="00D9445A" w:rsidP="00513590">
      <w:pPr>
        <w:pStyle w:val="ListParagraph"/>
        <w:numPr>
          <w:ilvl w:val="0"/>
          <w:numId w:val="76"/>
        </w:numPr>
        <w:jc w:val="both"/>
        <w:rPr>
          <w:lang w:eastAsia="zh-CN"/>
        </w:rPr>
      </w:pPr>
      <w:r w:rsidRPr="001F2D8D">
        <w:rPr>
          <w:b/>
          <w:bCs/>
          <w:lang w:eastAsia="zh-CN"/>
        </w:rPr>
        <w:t xml:space="preserve">(Item </w:t>
      </w:r>
      <w:r w:rsidR="009B6782" w:rsidRPr="001F2D8D">
        <w:rPr>
          <w:b/>
          <w:bCs/>
          <w:lang w:eastAsia="zh-CN"/>
        </w:rPr>
        <w:t>5.208</w:t>
      </w:r>
      <w:r w:rsidRPr="001F2D8D">
        <w:rPr>
          <w:b/>
          <w:bCs/>
          <w:lang w:eastAsia="zh-CN"/>
        </w:rPr>
        <w:t>)</w:t>
      </w:r>
      <w:r>
        <w:rPr>
          <w:lang w:eastAsia="zh-CN"/>
        </w:rPr>
        <w:t xml:space="preserve"> </w:t>
      </w:r>
      <w:r w:rsidR="00460604">
        <w:rPr>
          <w:lang w:eastAsia="zh-CN"/>
        </w:rPr>
        <w:t xml:space="preserve">Provision of </w:t>
      </w:r>
      <w:r w:rsidR="00460604" w:rsidRPr="00460604">
        <w:rPr>
          <w:lang w:eastAsia="zh-CN"/>
        </w:rPr>
        <w:t>frequent biological monitoring of the ultimate heat sink</w:t>
      </w:r>
    </w:p>
    <w:p w14:paraId="0EA0EE75" w14:textId="2C236DC3" w:rsidR="00F400EB" w:rsidRDefault="00F400EB" w:rsidP="005B5401">
      <w:pPr>
        <w:jc w:val="both"/>
      </w:pPr>
      <w:r>
        <w:rPr>
          <w:lang w:eastAsia="zh-CN"/>
        </w:rPr>
        <w:t>“</w:t>
      </w:r>
      <w:r w:rsidRPr="00F400EB">
        <w:rPr>
          <w:lang w:eastAsia="zh-CN"/>
        </w:rPr>
        <w:t>Hazards associated with floating bodies and hazardous liquids</w:t>
      </w:r>
      <w:r>
        <w:rPr>
          <w:lang w:eastAsia="zh-CN"/>
        </w:rPr>
        <w:t>”</w:t>
      </w:r>
      <w:r w:rsidRPr="00FE7AC5">
        <w:rPr>
          <w:lang w:eastAsia="zh-CN"/>
        </w:rPr>
        <w:t xml:space="preserve"> </w:t>
      </w:r>
      <w:r>
        <w:rPr>
          <w:lang w:eastAsia="zh-CN"/>
        </w:rPr>
        <w:t>subsection</w:t>
      </w:r>
      <w:r>
        <w:t xml:space="preserve"> contains CWO items related to:</w:t>
      </w:r>
    </w:p>
    <w:p w14:paraId="3D425DA3" w14:textId="1A32F088" w:rsidR="00F400EB" w:rsidRDefault="00D9445A" w:rsidP="00513590">
      <w:pPr>
        <w:pStyle w:val="ListParagraph"/>
        <w:numPr>
          <w:ilvl w:val="0"/>
          <w:numId w:val="77"/>
        </w:numPr>
        <w:jc w:val="both"/>
      </w:pPr>
      <w:r w:rsidRPr="001F2D8D">
        <w:rPr>
          <w:b/>
          <w:bCs/>
          <w:lang w:eastAsia="zh-CN"/>
        </w:rPr>
        <w:t xml:space="preserve">(Item </w:t>
      </w:r>
      <w:r w:rsidR="00B279DA" w:rsidRPr="001F2D8D">
        <w:rPr>
          <w:b/>
          <w:bCs/>
          <w:lang w:eastAsia="zh-CN"/>
        </w:rPr>
        <w:t>5.210</w:t>
      </w:r>
      <w:r w:rsidRPr="001F2D8D">
        <w:rPr>
          <w:b/>
          <w:bCs/>
          <w:lang w:eastAsia="zh-CN"/>
        </w:rPr>
        <w:t>)</w:t>
      </w:r>
      <w:r>
        <w:rPr>
          <w:lang w:eastAsia="zh-CN"/>
        </w:rPr>
        <w:t xml:space="preserve"> </w:t>
      </w:r>
      <w:r w:rsidR="002C3FDF">
        <w:rPr>
          <w:lang w:eastAsia="zh-CN"/>
        </w:rPr>
        <w:t xml:space="preserve">Accounting for some components </w:t>
      </w:r>
      <w:r w:rsidR="00D02C9A">
        <w:rPr>
          <w:lang w:eastAsia="zh-CN"/>
        </w:rPr>
        <w:t xml:space="preserve">being </w:t>
      </w:r>
      <w:r w:rsidR="00D02C9A" w:rsidRPr="00166873">
        <w:t>outside the site boundary and, in some cases, spread over a wide area</w:t>
      </w:r>
      <w:r w:rsidR="00D02C9A">
        <w:t xml:space="preserve"> when it comes to </w:t>
      </w:r>
      <w:r w:rsidR="00E60C64">
        <w:t>t</w:t>
      </w:r>
      <w:r w:rsidR="00E60C64" w:rsidRPr="00E60C64">
        <w:t>he design of the ultimate heat sink and the water intake for the service water systems important to safety</w:t>
      </w:r>
    </w:p>
    <w:p w14:paraId="73446E06" w14:textId="4A83107D" w:rsidR="00E60C64" w:rsidRDefault="00D9445A" w:rsidP="00513590">
      <w:pPr>
        <w:pStyle w:val="ListParagraph"/>
        <w:numPr>
          <w:ilvl w:val="0"/>
          <w:numId w:val="77"/>
        </w:numPr>
        <w:jc w:val="both"/>
        <w:rPr>
          <w:lang w:eastAsia="zh-CN"/>
        </w:rPr>
      </w:pPr>
      <w:r w:rsidRPr="001F2D8D">
        <w:rPr>
          <w:b/>
          <w:bCs/>
          <w:lang w:eastAsia="zh-CN"/>
        </w:rPr>
        <w:t xml:space="preserve">(Item </w:t>
      </w:r>
      <w:r w:rsidR="0029725C" w:rsidRPr="001F2D8D">
        <w:rPr>
          <w:b/>
          <w:bCs/>
          <w:lang w:eastAsia="zh-CN"/>
        </w:rPr>
        <w:t>5.211</w:t>
      </w:r>
      <w:r w:rsidRPr="001F2D8D">
        <w:rPr>
          <w:b/>
          <w:bCs/>
          <w:lang w:eastAsia="zh-CN"/>
        </w:rPr>
        <w:t>)</w:t>
      </w:r>
      <w:r>
        <w:rPr>
          <w:lang w:eastAsia="zh-CN"/>
        </w:rPr>
        <w:t xml:space="preserve"> </w:t>
      </w:r>
      <w:r w:rsidR="00290C88" w:rsidRPr="00290C88">
        <w:rPr>
          <w:lang w:eastAsia="zh-CN"/>
        </w:rPr>
        <w:t>The collision of floating bodies with water intakes or with structures of the ultimate heat sink</w:t>
      </w:r>
    </w:p>
    <w:p w14:paraId="429CB921" w14:textId="5EF8EA24" w:rsidR="009402CA" w:rsidRDefault="00D9445A" w:rsidP="00513590">
      <w:pPr>
        <w:pStyle w:val="ListParagraph"/>
        <w:numPr>
          <w:ilvl w:val="0"/>
          <w:numId w:val="77"/>
        </w:numPr>
        <w:jc w:val="both"/>
      </w:pPr>
      <w:r w:rsidRPr="001F2D8D">
        <w:rPr>
          <w:b/>
          <w:bCs/>
          <w:lang w:eastAsia="zh-CN"/>
        </w:rPr>
        <w:t xml:space="preserve">(Item </w:t>
      </w:r>
      <w:r w:rsidR="0029725C" w:rsidRPr="001F2D8D">
        <w:rPr>
          <w:b/>
          <w:bCs/>
          <w:lang w:eastAsia="zh-CN"/>
        </w:rPr>
        <w:t>5.214</w:t>
      </w:r>
      <w:r w:rsidRPr="001F2D8D">
        <w:rPr>
          <w:b/>
          <w:bCs/>
          <w:lang w:eastAsia="zh-CN"/>
        </w:rPr>
        <w:t>)</w:t>
      </w:r>
      <w:r>
        <w:rPr>
          <w:lang w:eastAsia="zh-CN"/>
        </w:rPr>
        <w:t xml:space="preserve"> </w:t>
      </w:r>
      <w:r w:rsidR="009402CA">
        <w:rPr>
          <w:lang w:eastAsia="zh-CN"/>
        </w:rPr>
        <w:t xml:space="preserve">Consideration of </w:t>
      </w:r>
      <w:r w:rsidR="00327C7A">
        <w:rPr>
          <w:lang w:eastAsia="zh-CN"/>
        </w:rPr>
        <w:t xml:space="preserve">effects of </w:t>
      </w:r>
      <w:r w:rsidR="00327C7A" w:rsidRPr="00327C7A">
        <w:rPr>
          <w:lang w:eastAsia="zh-CN"/>
        </w:rPr>
        <w:t>shipping accidents</w:t>
      </w:r>
      <w:r w:rsidR="00327C7A">
        <w:rPr>
          <w:lang w:eastAsia="zh-CN"/>
        </w:rPr>
        <w:t xml:space="preserve"> </w:t>
      </w:r>
      <w:r w:rsidR="00327C7A" w:rsidRPr="00327C7A">
        <w:rPr>
          <w:lang w:eastAsia="zh-CN"/>
        </w:rPr>
        <w:t>on the capability to fulfil the heat removal safety function</w:t>
      </w:r>
      <w:r w:rsidR="008E0343">
        <w:rPr>
          <w:lang w:eastAsia="zh-CN"/>
        </w:rPr>
        <w:t xml:space="preserve"> (</w:t>
      </w:r>
      <w:r w:rsidR="008E0343" w:rsidRPr="00166873">
        <w:t>For sites with a safety related intake of water from navigable water bodies</w:t>
      </w:r>
      <w:r w:rsidR="008E0343">
        <w:t>)</w:t>
      </w:r>
    </w:p>
    <w:p w14:paraId="65660FD1" w14:textId="156793CC" w:rsidR="008E0343" w:rsidRDefault="00D9445A" w:rsidP="00513590">
      <w:pPr>
        <w:pStyle w:val="ListParagraph"/>
        <w:numPr>
          <w:ilvl w:val="0"/>
          <w:numId w:val="77"/>
        </w:numPr>
        <w:jc w:val="both"/>
        <w:rPr>
          <w:lang w:eastAsia="zh-CN"/>
        </w:rPr>
      </w:pPr>
      <w:r w:rsidRPr="001F2D8D">
        <w:rPr>
          <w:b/>
          <w:bCs/>
          <w:lang w:eastAsia="zh-CN"/>
        </w:rPr>
        <w:t xml:space="preserve">(Item </w:t>
      </w:r>
      <w:r w:rsidR="0029725C" w:rsidRPr="001F2D8D">
        <w:rPr>
          <w:b/>
          <w:bCs/>
          <w:lang w:eastAsia="zh-CN"/>
        </w:rPr>
        <w:t>5.215</w:t>
      </w:r>
      <w:r w:rsidRPr="001F2D8D">
        <w:rPr>
          <w:b/>
          <w:bCs/>
          <w:lang w:eastAsia="zh-CN"/>
        </w:rPr>
        <w:t>)</w:t>
      </w:r>
      <w:r>
        <w:rPr>
          <w:lang w:eastAsia="zh-CN"/>
        </w:rPr>
        <w:t xml:space="preserve"> </w:t>
      </w:r>
      <w:r w:rsidR="00785B0D">
        <w:rPr>
          <w:lang w:eastAsia="zh-CN"/>
        </w:rPr>
        <w:t xml:space="preserve">Resilience of the water intake design against </w:t>
      </w:r>
      <w:r w:rsidR="00483E76" w:rsidRPr="00483E76">
        <w:rPr>
          <w:lang w:eastAsia="zh-CN"/>
        </w:rPr>
        <w:t>ship collision and oil spills or releases of corrosive fluids or particles</w:t>
      </w:r>
    </w:p>
    <w:p w14:paraId="09BFD1BB" w14:textId="270186BB" w:rsidR="000D0C09" w:rsidRDefault="00D9445A" w:rsidP="00513590">
      <w:pPr>
        <w:pStyle w:val="ListParagraph"/>
        <w:numPr>
          <w:ilvl w:val="0"/>
          <w:numId w:val="77"/>
        </w:numPr>
        <w:jc w:val="both"/>
      </w:pPr>
      <w:r w:rsidRPr="001F2D8D">
        <w:rPr>
          <w:b/>
          <w:bCs/>
          <w:lang w:eastAsia="zh-CN"/>
        </w:rPr>
        <w:t xml:space="preserve">(Item </w:t>
      </w:r>
      <w:r w:rsidR="0029725C" w:rsidRPr="001F2D8D">
        <w:rPr>
          <w:b/>
          <w:bCs/>
          <w:lang w:eastAsia="zh-CN"/>
        </w:rPr>
        <w:t>5.216</w:t>
      </w:r>
      <w:r w:rsidRPr="001F2D8D">
        <w:rPr>
          <w:b/>
          <w:bCs/>
          <w:lang w:eastAsia="zh-CN"/>
        </w:rPr>
        <w:t>)</w:t>
      </w:r>
      <w:r>
        <w:rPr>
          <w:lang w:eastAsia="zh-CN"/>
        </w:rPr>
        <w:t xml:space="preserve"> </w:t>
      </w:r>
      <w:r w:rsidR="000D0C09">
        <w:rPr>
          <w:lang w:eastAsia="zh-CN"/>
        </w:rPr>
        <w:t xml:space="preserve">Application of dynamic </w:t>
      </w:r>
      <w:r w:rsidR="0082241D">
        <w:rPr>
          <w:lang w:eastAsia="zh-CN"/>
        </w:rPr>
        <w:t>action (derived from the analysis)</w:t>
      </w:r>
      <w:r w:rsidR="000E1D6D">
        <w:rPr>
          <w:lang w:eastAsia="zh-CN"/>
        </w:rPr>
        <w:t xml:space="preserve"> to</w:t>
      </w:r>
      <w:r w:rsidR="002D5CED">
        <w:rPr>
          <w:lang w:eastAsia="zh-CN"/>
        </w:rPr>
        <w:t xml:space="preserve"> the structures </w:t>
      </w:r>
      <w:r w:rsidR="005F020C">
        <w:rPr>
          <w:lang w:eastAsia="zh-CN"/>
        </w:rPr>
        <w:t xml:space="preserve">which </w:t>
      </w:r>
      <w:r w:rsidR="003E7DBE">
        <w:rPr>
          <w:lang w:eastAsia="zh-CN"/>
        </w:rPr>
        <w:t>intended to guarantee structural integrity</w:t>
      </w:r>
      <w:r w:rsidR="0082241D">
        <w:rPr>
          <w:lang w:eastAsia="zh-CN"/>
        </w:rPr>
        <w:t xml:space="preserve"> for</w:t>
      </w:r>
      <w:r w:rsidR="00387297">
        <w:rPr>
          <w:lang w:eastAsia="zh-CN"/>
        </w:rPr>
        <w:t xml:space="preserve"> the cases involving</w:t>
      </w:r>
      <w:r w:rsidR="0082241D">
        <w:rPr>
          <w:lang w:eastAsia="zh-CN"/>
        </w:rPr>
        <w:t xml:space="preserve"> </w:t>
      </w:r>
      <w:r w:rsidR="000E1D6D" w:rsidRPr="00120486">
        <w:t>debris and ice</w:t>
      </w:r>
    </w:p>
    <w:p w14:paraId="5E9835FD" w14:textId="384D3C5F" w:rsidR="00387297" w:rsidRDefault="00D9445A" w:rsidP="00513590">
      <w:pPr>
        <w:pStyle w:val="ListParagraph"/>
        <w:numPr>
          <w:ilvl w:val="0"/>
          <w:numId w:val="77"/>
        </w:numPr>
        <w:jc w:val="both"/>
      </w:pPr>
      <w:r w:rsidRPr="001F2D8D">
        <w:rPr>
          <w:b/>
          <w:bCs/>
          <w:lang w:eastAsia="zh-CN"/>
        </w:rPr>
        <w:t xml:space="preserve">(Item </w:t>
      </w:r>
      <w:r w:rsidR="0029725C" w:rsidRPr="001F2D8D">
        <w:rPr>
          <w:b/>
          <w:bCs/>
          <w:lang w:eastAsia="zh-CN"/>
        </w:rPr>
        <w:t>5.219</w:t>
      </w:r>
      <w:r w:rsidRPr="001F2D8D">
        <w:rPr>
          <w:b/>
          <w:bCs/>
          <w:lang w:eastAsia="zh-CN"/>
        </w:rPr>
        <w:t>)</w:t>
      </w:r>
      <w:r>
        <w:rPr>
          <w:lang w:eastAsia="zh-CN"/>
        </w:rPr>
        <w:t xml:space="preserve"> </w:t>
      </w:r>
      <w:r w:rsidR="00B05F33">
        <w:rPr>
          <w:lang w:eastAsia="zh-CN"/>
        </w:rPr>
        <w:t xml:space="preserve">Prevention of </w:t>
      </w:r>
      <w:r w:rsidR="00855AF6" w:rsidRPr="00120486">
        <w:t>fundamental safety functions</w:t>
      </w:r>
      <w:r w:rsidR="00855AF6">
        <w:t xml:space="preserve"> loss</w:t>
      </w:r>
    </w:p>
    <w:p w14:paraId="15718976" w14:textId="0DC28DC8" w:rsidR="00D70466" w:rsidRDefault="00D9445A" w:rsidP="00513590">
      <w:pPr>
        <w:pStyle w:val="ListParagraph"/>
        <w:numPr>
          <w:ilvl w:val="0"/>
          <w:numId w:val="77"/>
        </w:numPr>
        <w:jc w:val="both"/>
        <w:rPr>
          <w:lang w:eastAsia="zh-CN"/>
        </w:rPr>
      </w:pPr>
      <w:r w:rsidRPr="001F2D8D">
        <w:rPr>
          <w:b/>
          <w:bCs/>
          <w:lang w:eastAsia="zh-CN"/>
        </w:rPr>
        <w:t xml:space="preserve">(Item </w:t>
      </w:r>
      <w:r w:rsidR="00880104" w:rsidRPr="001F2D8D">
        <w:rPr>
          <w:b/>
          <w:bCs/>
          <w:lang w:eastAsia="zh-CN"/>
        </w:rPr>
        <w:t>5.221</w:t>
      </w:r>
      <w:r w:rsidRPr="001F2D8D">
        <w:rPr>
          <w:b/>
          <w:bCs/>
          <w:lang w:eastAsia="zh-CN"/>
        </w:rPr>
        <w:t>)</w:t>
      </w:r>
      <w:r>
        <w:rPr>
          <w:lang w:eastAsia="zh-CN"/>
        </w:rPr>
        <w:t xml:space="preserve"> </w:t>
      </w:r>
      <w:r w:rsidR="0040703C">
        <w:rPr>
          <w:lang w:eastAsia="zh-CN"/>
        </w:rPr>
        <w:t xml:space="preserve">Considerations related to </w:t>
      </w:r>
      <w:r w:rsidR="00F77B19" w:rsidRPr="00F77B19">
        <w:rPr>
          <w:lang w:eastAsia="zh-CN"/>
        </w:rPr>
        <w:t>preservation, to the maximum extent possible, of the vessel to avoid spillage or blockage of the water intake.</w:t>
      </w:r>
    </w:p>
    <w:p w14:paraId="1F127C59" w14:textId="4B92CDED" w:rsidR="00F77B19" w:rsidRDefault="00D9445A" w:rsidP="00513590">
      <w:pPr>
        <w:pStyle w:val="ListParagraph"/>
        <w:numPr>
          <w:ilvl w:val="0"/>
          <w:numId w:val="77"/>
        </w:numPr>
        <w:jc w:val="both"/>
      </w:pPr>
      <w:r w:rsidRPr="001F2D8D">
        <w:rPr>
          <w:b/>
          <w:bCs/>
          <w:lang w:eastAsia="zh-CN"/>
        </w:rPr>
        <w:t xml:space="preserve">(Item </w:t>
      </w:r>
      <w:r w:rsidR="00880104" w:rsidRPr="001F2D8D">
        <w:rPr>
          <w:b/>
          <w:bCs/>
          <w:lang w:eastAsia="zh-CN"/>
        </w:rPr>
        <w:t>5.222</w:t>
      </w:r>
      <w:r w:rsidRPr="001F2D8D">
        <w:rPr>
          <w:b/>
          <w:bCs/>
          <w:lang w:eastAsia="zh-CN"/>
        </w:rPr>
        <w:t>)</w:t>
      </w:r>
      <w:r>
        <w:rPr>
          <w:lang w:eastAsia="zh-CN"/>
        </w:rPr>
        <w:t xml:space="preserve"> </w:t>
      </w:r>
      <w:r w:rsidR="000713DC">
        <w:rPr>
          <w:lang w:eastAsia="zh-CN"/>
        </w:rPr>
        <w:t>P</w:t>
      </w:r>
      <w:r w:rsidR="000713DC" w:rsidRPr="000713DC">
        <w:rPr>
          <w:lang w:eastAsia="zh-CN"/>
        </w:rPr>
        <w:t xml:space="preserve">rotective structure </w:t>
      </w:r>
      <w:r w:rsidR="000713DC">
        <w:rPr>
          <w:lang w:eastAsia="zh-CN"/>
        </w:rPr>
        <w:t xml:space="preserve">types that </w:t>
      </w:r>
      <w:r w:rsidR="000713DC" w:rsidRPr="000713DC">
        <w:rPr>
          <w:lang w:eastAsia="zh-CN"/>
        </w:rPr>
        <w:t>are commonly used in ports or waterways</w:t>
      </w:r>
      <w:r w:rsidR="006D5D4C">
        <w:rPr>
          <w:lang w:eastAsia="zh-CN"/>
        </w:rPr>
        <w:t xml:space="preserve"> that may be adapted to</w:t>
      </w:r>
      <w:r w:rsidR="006D5D4C" w:rsidRPr="00120486">
        <w:t xml:space="preserve"> protect water intakes and components of the ultimate heat sink</w:t>
      </w:r>
    </w:p>
    <w:p w14:paraId="28F36905" w14:textId="78AC088F" w:rsidR="00770C90" w:rsidRDefault="00D9445A" w:rsidP="00513590">
      <w:pPr>
        <w:pStyle w:val="ListParagraph"/>
        <w:numPr>
          <w:ilvl w:val="0"/>
          <w:numId w:val="77"/>
        </w:numPr>
        <w:jc w:val="both"/>
        <w:rPr>
          <w:lang w:eastAsia="zh-CN"/>
        </w:rPr>
      </w:pPr>
      <w:r w:rsidRPr="001F2D8D">
        <w:rPr>
          <w:b/>
          <w:bCs/>
          <w:lang w:eastAsia="zh-CN"/>
        </w:rPr>
        <w:t xml:space="preserve">(Item </w:t>
      </w:r>
      <w:r w:rsidR="00880104" w:rsidRPr="001F2D8D">
        <w:rPr>
          <w:b/>
          <w:bCs/>
          <w:lang w:eastAsia="zh-CN"/>
        </w:rPr>
        <w:t>5.223</w:t>
      </w:r>
      <w:r w:rsidRPr="001F2D8D">
        <w:rPr>
          <w:b/>
          <w:bCs/>
          <w:lang w:eastAsia="zh-CN"/>
        </w:rPr>
        <w:t>)</w:t>
      </w:r>
      <w:r>
        <w:rPr>
          <w:lang w:eastAsia="zh-CN"/>
        </w:rPr>
        <w:t xml:space="preserve"> </w:t>
      </w:r>
      <w:r w:rsidR="00C93BBF">
        <w:rPr>
          <w:lang w:eastAsia="zh-CN"/>
        </w:rPr>
        <w:t>Measures to</w:t>
      </w:r>
      <w:r w:rsidR="00AC3AC1" w:rsidRPr="00AC3AC1">
        <w:t xml:space="preserve"> </w:t>
      </w:r>
      <w:r w:rsidR="00AC3AC1" w:rsidRPr="00AC3AC1">
        <w:rPr>
          <w:lang w:eastAsia="zh-CN"/>
        </w:rPr>
        <w:t>maintain the supply of cooling water and ensure the capability of the ultimate heat sink</w:t>
      </w:r>
      <w:r w:rsidR="00AC3AC1">
        <w:rPr>
          <w:lang w:eastAsia="zh-CN"/>
        </w:rPr>
        <w:t xml:space="preserve"> where </w:t>
      </w:r>
      <w:r w:rsidR="00C03A3D" w:rsidRPr="00C03A3D">
        <w:rPr>
          <w:lang w:eastAsia="zh-CN"/>
        </w:rPr>
        <w:t>a potential direct collision with the intake structure is of concern</w:t>
      </w:r>
    </w:p>
    <w:p w14:paraId="18E2F0C2" w14:textId="05CE9AEC" w:rsidR="00C03A3D" w:rsidRDefault="00D9445A" w:rsidP="00513590">
      <w:pPr>
        <w:pStyle w:val="ListParagraph"/>
        <w:numPr>
          <w:ilvl w:val="0"/>
          <w:numId w:val="77"/>
        </w:numPr>
        <w:jc w:val="both"/>
        <w:rPr>
          <w:lang w:eastAsia="zh-CN"/>
        </w:rPr>
      </w:pPr>
      <w:r w:rsidRPr="001F2D8D">
        <w:rPr>
          <w:b/>
          <w:bCs/>
          <w:lang w:eastAsia="zh-CN"/>
        </w:rPr>
        <w:t xml:space="preserve">(Item </w:t>
      </w:r>
      <w:r w:rsidR="00880104" w:rsidRPr="001F2D8D">
        <w:rPr>
          <w:b/>
          <w:bCs/>
          <w:lang w:eastAsia="zh-CN"/>
        </w:rPr>
        <w:t>5.224</w:t>
      </w:r>
      <w:r w:rsidRPr="001F2D8D">
        <w:rPr>
          <w:b/>
          <w:bCs/>
          <w:lang w:eastAsia="zh-CN"/>
        </w:rPr>
        <w:t>)</w:t>
      </w:r>
      <w:r>
        <w:rPr>
          <w:lang w:eastAsia="zh-CN"/>
        </w:rPr>
        <w:t xml:space="preserve"> </w:t>
      </w:r>
      <w:r w:rsidR="006254B7" w:rsidRPr="006254B7">
        <w:rPr>
          <w:lang w:eastAsia="zh-CN"/>
        </w:rPr>
        <w:t>Adequate measures to mitigate the effects of the potential spillage of liquids that could readily mix with the intake water and result in damage to the heat transport system or could seriously degrade the heat transfer capability</w:t>
      </w:r>
    </w:p>
    <w:p w14:paraId="6517BDEA" w14:textId="4C2EBD75" w:rsidR="006254B7" w:rsidRDefault="00D9445A" w:rsidP="00513590">
      <w:pPr>
        <w:pStyle w:val="ListParagraph"/>
        <w:numPr>
          <w:ilvl w:val="0"/>
          <w:numId w:val="77"/>
        </w:numPr>
        <w:jc w:val="both"/>
        <w:rPr>
          <w:lang w:eastAsia="zh-CN"/>
        </w:rPr>
      </w:pPr>
      <w:r w:rsidRPr="001F2D8D">
        <w:rPr>
          <w:b/>
          <w:bCs/>
          <w:lang w:eastAsia="zh-CN"/>
        </w:rPr>
        <w:t xml:space="preserve">(Item </w:t>
      </w:r>
      <w:r w:rsidR="00880104" w:rsidRPr="001F2D8D">
        <w:rPr>
          <w:b/>
          <w:bCs/>
          <w:lang w:eastAsia="zh-CN"/>
        </w:rPr>
        <w:t>5.227</w:t>
      </w:r>
      <w:r w:rsidRPr="001F2D8D">
        <w:rPr>
          <w:b/>
          <w:bCs/>
          <w:lang w:eastAsia="zh-CN"/>
        </w:rPr>
        <w:t>)</w:t>
      </w:r>
      <w:r>
        <w:rPr>
          <w:lang w:eastAsia="zh-CN"/>
        </w:rPr>
        <w:t xml:space="preserve"> </w:t>
      </w:r>
      <w:r w:rsidR="008540F7" w:rsidRPr="008540F7">
        <w:rPr>
          <w:lang w:eastAsia="zh-CN"/>
        </w:rPr>
        <w:t>Methods in the assessment for beyond design basis collisions</w:t>
      </w:r>
      <w:r w:rsidR="008540F7">
        <w:rPr>
          <w:lang w:eastAsia="zh-CN"/>
        </w:rPr>
        <w:t xml:space="preserve"> and design basis collisions</w:t>
      </w:r>
    </w:p>
    <w:p w14:paraId="120C4B5E" w14:textId="4C559F87" w:rsidR="002F025B" w:rsidRDefault="00D9445A" w:rsidP="00513590">
      <w:pPr>
        <w:pStyle w:val="ListParagraph"/>
        <w:numPr>
          <w:ilvl w:val="0"/>
          <w:numId w:val="77"/>
        </w:numPr>
        <w:jc w:val="both"/>
        <w:rPr>
          <w:lang w:eastAsia="zh-CN"/>
        </w:rPr>
      </w:pPr>
      <w:r w:rsidRPr="001F2D8D">
        <w:rPr>
          <w:b/>
          <w:bCs/>
          <w:lang w:eastAsia="zh-CN"/>
        </w:rPr>
        <w:t>(Item</w:t>
      </w:r>
      <w:r w:rsidR="00880104" w:rsidRPr="001F2D8D">
        <w:rPr>
          <w:b/>
          <w:bCs/>
          <w:lang w:eastAsia="zh-CN"/>
        </w:rPr>
        <w:t xml:space="preserve"> 5.228</w:t>
      </w:r>
      <w:r w:rsidRPr="001F2D8D">
        <w:rPr>
          <w:b/>
          <w:bCs/>
          <w:lang w:eastAsia="zh-CN"/>
        </w:rPr>
        <w:t>)</w:t>
      </w:r>
      <w:r>
        <w:rPr>
          <w:lang w:eastAsia="zh-CN"/>
        </w:rPr>
        <w:t xml:space="preserve"> </w:t>
      </w:r>
      <w:r w:rsidR="005D35B6">
        <w:rPr>
          <w:lang w:eastAsia="zh-CN"/>
        </w:rPr>
        <w:t>D</w:t>
      </w:r>
      <w:r w:rsidR="002F025B" w:rsidRPr="002F025B">
        <w:rPr>
          <w:lang w:eastAsia="zh-CN"/>
        </w:rPr>
        <w:t>efin</w:t>
      </w:r>
      <w:r w:rsidR="002F025B">
        <w:rPr>
          <w:lang w:eastAsia="zh-CN"/>
        </w:rPr>
        <w:t xml:space="preserve">ition of </w:t>
      </w:r>
      <w:r w:rsidR="005D35B6">
        <w:rPr>
          <w:lang w:eastAsia="zh-CN"/>
        </w:rPr>
        <w:t>b</w:t>
      </w:r>
      <w:r w:rsidR="002F025B" w:rsidRPr="002F025B">
        <w:rPr>
          <w:lang w:eastAsia="zh-CN"/>
        </w:rPr>
        <w:t xml:space="preserve">eyond </w:t>
      </w:r>
      <w:r w:rsidR="005D35B6">
        <w:rPr>
          <w:lang w:eastAsia="zh-CN"/>
        </w:rPr>
        <w:t>d</w:t>
      </w:r>
      <w:r w:rsidR="002F025B" w:rsidRPr="002F025B">
        <w:rPr>
          <w:lang w:eastAsia="zh-CN"/>
        </w:rPr>
        <w:t>esign</w:t>
      </w:r>
      <w:r w:rsidR="005D35B6">
        <w:rPr>
          <w:lang w:eastAsia="zh-CN"/>
        </w:rPr>
        <w:t xml:space="preserve"> b</w:t>
      </w:r>
      <w:r w:rsidR="002F025B" w:rsidRPr="002F025B">
        <w:rPr>
          <w:lang w:eastAsia="zh-CN"/>
        </w:rPr>
        <w:t>asis external events by increasing the size of the floating body and/or the impact velocity with respect to the design basis values</w:t>
      </w:r>
    </w:p>
    <w:p w14:paraId="62A4DD04" w14:textId="58E6D128" w:rsidR="007562B5" w:rsidRDefault="00FC34FC" w:rsidP="005B5401">
      <w:pPr>
        <w:jc w:val="both"/>
      </w:pPr>
      <w:r>
        <w:rPr>
          <w:lang w:eastAsia="zh-CN"/>
        </w:rPr>
        <w:t>“</w:t>
      </w:r>
      <w:r w:rsidRPr="00FC34FC">
        <w:rPr>
          <w:lang w:eastAsia="zh-CN"/>
        </w:rPr>
        <w:t>Combination of hazards</w:t>
      </w:r>
      <w:r>
        <w:rPr>
          <w:lang w:eastAsia="zh-CN"/>
        </w:rPr>
        <w:t xml:space="preserve">” </w:t>
      </w:r>
      <w:r w:rsidR="007562B5">
        <w:rPr>
          <w:lang w:eastAsia="zh-CN"/>
        </w:rPr>
        <w:t>subsection</w:t>
      </w:r>
      <w:r w:rsidR="007562B5">
        <w:t xml:space="preserve"> contains a CWO item related to:</w:t>
      </w:r>
    </w:p>
    <w:p w14:paraId="3B84F471" w14:textId="774C812C" w:rsidR="00FC34FC" w:rsidRDefault="00D9445A" w:rsidP="00513590">
      <w:pPr>
        <w:pStyle w:val="ListParagraph"/>
        <w:numPr>
          <w:ilvl w:val="0"/>
          <w:numId w:val="78"/>
        </w:numPr>
        <w:jc w:val="both"/>
        <w:rPr>
          <w:lang w:eastAsia="zh-CN"/>
        </w:rPr>
      </w:pPr>
      <w:r w:rsidRPr="001F2D8D">
        <w:rPr>
          <w:b/>
          <w:bCs/>
          <w:lang w:eastAsia="zh-CN"/>
        </w:rPr>
        <w:t xml:space="preserve">(Item </w:t>
      </w:r>
      <w:r w:rsidR="00847231" w:rsidRPr="001F2D8D">
        <w:rPr>
          <w:b/>
          <w:bCs/>
          <w:lang w:eastAsia="zh-CN"/>
        </w:rPr>
        <w:t>5.231</w:t>
      </w:r>
      <w:r w:rsidRPr="001F2D8D">
        <w:rPr>
          <w:b/>
          <w:bCs/>
          <w:lang w:eastAsia="zh-CN"/>
        </w:rPr>
        <w:t>)</w:t>
      </w:r>
      <w:r>
        <w:rPr>
          <w:lang w:eastAsia="zh-CN"/>
        </w:rPr>
        <w:t xml:space="preserve"> </w:t>
      </w:r>
      <w:r w:rsidR="002126C5">
        <w:rPr>
          <w:lang w:eastAsia="zh-CN"/>
        </w:rPr>
        <w:t xml:space="preserve">Conditions under which </w:t>
      </w:r>
      <w:r w:rsidR="00BE6F7A" w:rsidRPr="00BE6F7A">
        <w:rPr>
          <w:lang w:eastAsia="zh-CN"/>
        </w:rPr>
        <w:t xml:space="preserve">, external hazards </w:t>
      </w:r>
      <w:r w:rsidR="00BE6F7A">
        <w:rPr>
          <w:lang w:eastAsia="zh-CN"/>
        </w:rPr>
        <w:t xml:space="preserve">can </w:t>
      </w:r>
      <w:r w:rsidR="00BE6F7A" w:rsidRPr="00BE6F7A">
        <w:rPr>
          <w:lang w:eastAsia="zh-CN"/>
        </w:rPr>
        <w:t>be combined with other extreme loads</w:t>
      </w:r>
    </w:p>
    <w:p w14:paraId="6A74B973" w14:textId="72817270" w:rsidR="00F27B00" w:rsidRDefault="000705AC" w:rsidP="005B5401">
      <w:pPr>
        <w:jc w:val="both"/>
        <w:rPr>
          <w:lang w:eastAsia="zh-CN"/>
        </w:rPr>
      </w:pPr>
      <w:r>
        <w:t xml:space="preserve">POS items were </w:t>
      </w:r>
      <w:r w:rsidR="00F27B00">
        <w:rPr>
          <w:lang w:eastAsia="zh-CN"/>
        </w:rPr>
        <w:t xml:space="preserve">identified in </w:t>
      </w:r>
      <w:r>
        <w:rPr>
          <w:lang w:eastAsia="zh-CN"/>
        </w:rPr>
        <w:t xml:space="preserve">thirteen </w:t>
      </w:r>
      <w:r w:rsidR="00F27B00">
        <w:rPr>
          <w:lang w:eastAsia="zh-CN"/>
        </w:rPr>
        <w:t>subsections</w:t>
      </w:r>
      <w:r>
        <w:rPr>
          <w:lang w:eastAsia="zh-CN"/>
        </w:rPr>
        <w:t>.</w:t>
      </w:r>
    </w:p>
    <w:p w14:paraId="411D7EC8" w14:textId="76253420" w:rsidR="006176AE" w:rsidRDefault="006176AE" w:rsidP="005B5401">
      <w:pPr>
        <w:jc w:val="both"/>
      </w:pPr>
      <w:r>
        <w:rPr>
          <w:lang w:eastAsia="zh-CN"/>
        </w:rPr>
        <w:t>“</w:t>
      </w:r>
      <w:r w:rsidRPr="006B0D32">
        <w:rPr>
          <w:lang w:eastAsia="zh-CN"/>
        </w:rPr>
        <w:t>External floods, including tsunamis</w:t>
      </w:r>
      <w:r>
        <w:rPr>
          <w:lang w:eastAsia="zh-CN"/>
        </w:rPr>
        <w:t xml:space="preserve">” </w:t>
      </w:r>
      <w:r>
        <w:t>subsection contains POS items related to:</w:t>
      </w:r>
    </w:p>
    <w:p w14:paraId="04F4DFD4" w14:textId="76809FD5" w:rsidR="00BF31BF" w:rsidRDefault="00D9445A" w:rsidP="00513590">
      <w:pPr>
        <w:pStyle w:val="ListParagraph"/>
        <w:numPr>
          <w:ilvl w:val="0"/>
          <w:numId w:val="78"/>
        </w:numPr>
        <w:jc w:val="both"/>
        <w:rPr>
          <w:lang w:eastAsia="zh-CN"/>
        </w:rPr>
      </w:pPr>
      <w:r w:rsidRPr="001F2D8D">
        <w:rPr>
          <w:b/>
          <w:bCs/>
          <w:lang w:eastAsia="zh-CN"/>
        </w:rPr>
        <w:t xml:space="preserve">(Item </w:t>
      </w:r>
      <w:r w:rsidR="00F37181" w:rsidRPr="001F2D8D">
        <w:rPr>
          <w:b/>
          <w:bCs/>
          <w:lang w:eastAsia="zh-CN"/>
        </w:rPr>
        <w:t>5.1</w:t>
      </w:r>
      <w:r w:rsidRPr="001F2D8D">
        <w:rPr>
          <w:b/>
          <w:bCs/>
          <w:lang w:eastAsia="zh-CN"/>
        </w:rPr>
        <w:t>)</w:t>
      </w:r>
      <w:r>
        <w:rPr>
          <w:lang w:eastAsia="zh-CN"/>
        </w:rPr>
        <w:t xml:space="preserve"> </w:t>
      </w:r>
      <w:r w:rsidR="00CB0406" w:rsidRPr="00CB0406">
        <w:rPr>
          <w:lang w:eastAsia="zh-CN"/>
        </w:rPr>
        <w:t>Recommendations on assessing the potential risk of flooding of a site due to diverse initiating causes and scenarios</w:t>
      </w:r>
      <w:r w:rsidR="00BF31BF">
        <w:rPr>
          <w:lang w:eastAsia="zh-CN"/>
        </w:rPr>
        <w:t xml:space="preserve"> and considered phenomena.</w:t>
      </w:r>
    </w:p>
    <w:p w14:paraId="3A7C9C42" w14:textId="016B2ACB" w:rsidR="009F1DC4" w:rsidRDefault="00D9445A" w:rsidP="00513590">
      <w:pPr>
        <w:pStyle w:val="ListParagraph"/>
        <w:numPr>
          <w:ilvl w:val="0"/>
          <w:numId w:val="69"/>
        </w:numPr>
        <w:jc w:val="both"/>
        <w:rPr>
          <w:lang w:eastAsia="zh-CN"/>
        </w:rPr>
      </w:pPr>
      <w:r w:rsidRPr="001F2D8D">
        <w:rPr>
          <w:b/>
          <w:bCs/>
          <w:lang w:eastAsia="zh-CN"/>
        </w:rPr>
        <w:t>(Item</w:t>
      </w:r>
      <w:r w:rsidR="00574014" w:rsidRPr="001F2D8D">
        <w:rPr>
          <w:b/>
          <w:bCs/>
          <w:lang w:eastAsia="zh-CN"/>
        </w:rPr>
        <w:t xml:space="preserve"> </w:t>
      </w:r>
      <w:r w:rsidR="00F37181" w:rsidRPr="001F2D8D">
        <w:rPr>
          <w:b/>
          <w:bCs/>
          <w:lang w:eastAsia="zh-CN"/>
        </w:rPr>
        <w:t>5.2</w:t>
      </w:r>
      <w:r w:rsidRPr="001F2D8D">
        <w:rPr>
          <w:b/>
          <w:bCs/>
          <w:lang w:eastAsia="zh-CN"/>
        </w:rPr>
        <w:t>)</w:t>
      </w:r>
      <w:r w:rsidR="00BF31BF">
        <w:rPr>
          <w:lang w:eastAsia="zh-CN"/>
        </w:rPr>
        <w:t xml:space="preserve"> </w:t>
      </w:r>
      <w:r w:rsidR="009F1DC4">
        <w:rPr>
          <w:lang w:eastAsia="zh-CN"/>
        </w:rPr>
        <w:t>Scenarios to consider</w:t>
      </w:r>
    </w:p>
    <w:p w14:paraId="6E2D4A83" w14:textId="69D64688" w:rsidR="007F71F9" w:rsidRDefault="00D9445A" w:rsidP="00513590">
      <w:pPr>
        <w:pStyle w:val="ListParagraph"/>
        <w:numPr>
          <w:ilvl w:val="0"/>
          <w:numId w:val="69"/>
        </w:numPr>
        <w:jc w:val="both"/>
        <w:rPr>
          <w:lang w:eastAsia="zh-CN"/>
        </w:rPr>
      </w:pPr>
      <w:r w:rsidRPr="001F2D8D">
        <w:rPr>
          <w:b/>
          <w:bCs/>
          <w:lang w:eastAsia="zh-CN"/>
        </w:rPr>
        <w:lastRenderedPageBreak/>
        <w:t xml:space="preserve">(Item </w:t>
      </w:r>
      <w:r w:rsidR="00574014" w:rsidRPr="001F2D8D">
        <w:rPr>
          <w:b/>
          <w:bCs/>
          <w:lang w:eastAsia="zh-CN"/>
        </w:rPr>
        <w:t>5.3</w:t>
      </w:r>
      <w:r w:rsidRPr="001F2D8D">
        <w:rPr>
          <w:b/>
          <w:bCs/>
          <w:lang w:eastAsia="zh-CN"/>
        </w:rPr>
        <w:t>)</w:t>
      </w:r>
      <w:r>
        <w:rPr>
          <w:lang w:eastAsia="zh-CN"/>
        </w:rPr>
        <w:t xml:space="preserve"> </w:t>
      </w:r>
      <w:r w:rsidR="009F1DC4">
        <w:rPr>
          <w:lang w:eastAsia="zh-CN"/>
        </w:rPr>
        <w:t xml:space="preserve">Consideration </w:t>
      </w:r>
      <w:r w:rsidR="00882A7C">
        <w:rPr>
          <w:lang w:eastAsia="zh-CN"/>
        </w:rPr>
        <w:t xml:space="preserve">of </w:t>
      </w:r>
      <w:r w:rsidR="0020751F" w:rsidRPr="0020751F">
        <w:rPr>
          <w:lang w:eastAsia="zh-CN"/>
        </w:rPr>
        <w:t>the potential damage to SSCs important to safety due to the infiltration of water into internal areas of the installation as well as the resulting water pressure on walls and foundations that could challenge their structural capacity or stability</w:t>
      </w:r>
    </w:p>
    <w:p w14:paraId="5AFC6A8F" w14:textId="4682AE52" w:rsidR="007F1F0B" w:rsidRDefault="00D9445A" w:rsidP="00513590">
      <w:pPr>
        <w:pStyle w:val="ListParagraph"/>
        <w:numPr>
          <w:ilvl w:val="0"/>
          <w:numId w:val="69"/>
        </w:numPr>
        <w:jc w:val="both"/>
        <w:rPr>
          <w:lang w:eastAsia="zh-CN"/>
        </w:rPr>
      </w:pPr>
      <w:r w:rsidRPr="001F2D8D">
        <w:rPr>
          <w:b/>
          <w:bCs/>
          <w:lang w:eastAsia="zh-CN"/>
        </w:rPr>
        <w:t xml:space="preserve">(Item </w:t>
      </w:r>
      <w:r w:rsidR="00574014" w:rsidRPr="001F2D8D">
        <w:rPr>
          <w:b/>
          <w:bCs/>
          <w:lang w:eastAsia="zh-CN"/>
        </w:rPr>
        <w:t>5.4</w:t>
      </w:r>
      <w:r w:rsidRPr="001F2D8D">
        <w:rPr>
          <w:b/>
          <w:bCs/>
          <w:lang w:eastAsia="zh-CN"/>
        </w:rPr>
        <w:t>)</w:t>
      </w:r>
      <w:r>
        <w:rPr>
          <w:lang w:eastAsia="zh-CN"/>
        </w:rPr>
        <w:t xml:space="preserve"> </w:t>
      </w:r>
      <w:r w:rsidR="007F1F0B">
        <w:rPr>
          <w:lang w:eastAsia="zh-CN"/>
        </w:rPr>
        <w:t>Consideration of dynamic and static effects of water as well as erosion phenomena</w:t>
      </w:r>
    </w:p>
    <w:p w14:paraId="4FEEB71A" w14:textId="1962A8B8" w:rsidR="00CB0406" w:rsidRDefault="00D9445A" w:rsidP="00513590">
      <w:pPr>
        <w:pStyle w:val="ListParagraph"/>
        <w:numPr>
          <w:ilvl w:val="0"/>
          <w:numId w:val="69"/>
        </w:numPr>
        <w:jc w:val="both"/>
        <w:rPr>
          <w:lang w:eastAsia="zh-CN"/>
        </w:rPr>
      </w:pPr>
      <w:r w:rsidRPr="001F2D8D">
        <w:rPr>
          <w:b/>
          <w:bCs/>
          <w:lang w:eastAsia="zh-CN"/>
        </w:rPr>
        <w:t xml:space="preserve">(Item </w:t>
      </w:r>
      <w:r w:rsidR="00574014" w:rsidRPr="001F2D8D">
        <w:rPr>
          <w:b/>
          <w:bCs/>
          <w:lang w:eastAsia="zh-CN"/>
        </w:rPr>
        <w:t>5.5</w:t>
      </w:r>
      <w:r w:rsidRPr="001F2D8D">
        <w:rPr>
          <w:b/>
          <w:bCs/>
          <w:lang w:eastAsia="zh-CN"/>
        </w:rPr>
        <w:t>)</w:t>
      </w:r>
      <w:r>
        <w:rPr>
          <w:lang w:eastAsia="zh-CN"/>
        </w:rPr>
        <w:t xml:space="preserve"> </w:t>
      </w:r>
      <w:r w:rsidR="00773FA8">
        <w:rPr>
          <w:lang w:eastAsia="zh-CN"/>
        </w:rPr>
        <w:t>Storm surge analysis</w:t>
      </w:r>
      <w:r w:rsidR="00BD65C9">
        <w:rPr>
          <w:lang w:eastAsia="zh-CN"/>
        </w:rPr>
        <w:t>.</w:t>
      </w:r>
    </w:p>
    <w:p w14:paraId="6F4A05EC" w14:textId="6EBD2D87" w:rsidR="002D01F0" w:rsidRDefault="00D9445A" w:rsidP="00513590">
      <w:pPr>
        <w:pStyle w:val="ListParagraph"/>
        <w:numPr>
          <w:ilvl w:val="0"/>
          <w:numId w:val="69"/>
        </w:numPr>
        <w:jc w:val="both"/>
        <w:rPr>
          <w:lang w:eastAsia="zh-CN"/>
        </w:rPr>
      </w:pPr>
      <w:r w:rsidRPr="001F2D8D">
        <w:rPr>
          <w:b/>
          <w:bCs/>
          <w:lang w:eastAsia="zh-CN"/>
        </w:rPr>
        <w:t xml:space="preserve">(Item </w:t>
      </w:r>
      <w:r w:rsidR="00574014" w:rsidRPr="001F2D8D">
        <w:rPr>
          <w:b/>
          <w:bCs/>
          <w:lang w:eastAsia="zh-CN"/>
        </w:rPr>
        <w:t>5.6</w:t>
      </w:r>
      <w:r w:rsidRPr="001F2D8D">
        <w:rPr>
          <w:b/>
          <w:bCs/>
          <w:lang w:eastAsia="zh-CN"/>
        </w:rPr>
        <w:t>)</w:t>
      </w:r>
      <w:r>
        <w:rPr>
          <w:lang w:eastAsia="zh-CN"/>
        </w:rPr>
        <w:t xml:space="preserve"> </w:t>
      </w:r>
      <w:r w:rsidR="002D01F0">
        <w:rPr>
          <w:lang w:eastAsia="zh-CN"/>
        </w:rPr>
        <w:t>Wind wave analysis</w:t>
      </w:r>
    </w:p>
    <w:p w14:paraId="2F58F376" w14:textId="00AFBB06" w:rsidR="00773FA8" w:rsidRDefault="00D9445A" w:rsidP="00513590">
      <w:pPr>
        <w:pStyle w:val="ListParagraph"/>
        <w:numPr>
          <w:ilvl w:val="0"/>
          <w:numId w:val="69"/>
        </w:numPr>
        <w:jc w:val="both"/>
        <w:rPr>
          <w:lang w:eastAsia="zh-CN"/>
        </w:rPr>
      </w:pPr>
      <w:r w:rsidRPr="001F2D8D">
        <w:rPr>
          <w:b/>
          <w:bCs/>
          <w:lang w:eastAsia="zh-CN"/>
        </w:rPr>
        <w:t xml:space="preserve">(Item </w:t>
      </w:r>
      <w:r w:rsidR="00574014" w:rsidRPr="001F2D8D">
        <w:rPr>
          <w:b/>
          <w:bCs/>
          <w:lang w:eastAsia="zh-CN"/>
        </w:rPr>
        <w:t>5.7</w:t>
      </w:r>
      <w:r w:rsidRPr="001F2D8D">
        <w:rPr>
          <w:b/>
          <w:bCs/>
          <w:lang w:eastAsia="zh-CN"/>
        </w:rPr>
        <w:t>)</w:t>
      </w:r>
      <w:r>
        <w:rPr>
          <w:lang w:eastAsia="zh-CN"/>
        </w:rPr>
        <w:t xml:space="preserve"> </w:t>
      </w:r>
      <w:r w:rsidR="00903F60" w:rsidRPr="00610036">
        <w:t>The tsunami flooding analysis</w:t>
      </w:r>
    </w:p>
    <w:p w14:paraId="4023F10B" w14:textId="4742DC5E" w:rsidR="00184E9F" w:rsidRDefault="00D9445A" w:rsidP="00513590">
      <w:pPr>
        <w:pStyle w:val="ListParagraph"/>
        <w:numPr>
          <w:ilvl w:val="0"/>
          <w:numId w:val="69"/>
        </w:numPr>
        <w:jc w:val="both"/>
      </w:pPr>
      <w:r w:rsidRPr="001F2D8D">
        <w:rPr>
          <w:b/>
          <w:bCs/>
          <w:lang w:eastAsia="zh-CN"/>
        </w:rPr>
        <w:t xml:space="preserve">(Item </w:t>
      </w:r>
      <w:r w:rsidR="007B3046" w:rsidRPr="001F2D8D">
        <w:rPr>
          <w:b/>
          <w:bCs/>
          <w:lang w:eastAsia="zh-CN"/>
        </w:rPr>
        <w:t>5.8</w:t>
      </w:r>
      <w:r w:rsidRPr="001F2D8D">
        <w:rPr>
          <w:b/>
          <w:bCs/>
          <w:lang w:eastAsia="zh-CN"/>
        </w:rPr>
        <w:t>)</w:t>
      </w:r>
      <w:r>
        <w:rPr>
          <w:lang w:eastAsia="zh-CN"/>
        </w:rPr>
        <w:t xml:space="preserve"> </w:t>
      </w:r>
      <w:r w:rsidR="00184E9F">
        <w:rPr>
          <w:lang w:eastAsia="zh-CN"/>
        </w:rPr>
        <w:t xml:space="preserve">Consideration of </w:t>
      </w:r>
      <w:r w:rsidR="00184E9F" w:rsidRPr="00A71EA8">
        <w:t>uplift and subsidence of the Earth’s surface</w:t>
      </w:r>
      <w:r w:rsidR="00184E9F">
        <w:t xml:space="preserve"> for tsunamis induced by earthquakes</w:t>
      </w:r>
    </w:p>
    <w:p w14:paraId="3DE31933" w14:textId="64A1B622" w:rsidR="00184E9F" w:rsidRDefault="00D9445A" w:rsidP="00513590">
      <w:pPr>
        <w:pStyle w:val="ListParagraph"/>
        <w:numPr>
          <w:ilvl w:val="0"/>
          <w:numId w:val="69"/>
        </w:numPr>
        <w:jc w:val="both"/>
        <w:rPr>
          <w:lang w:eastAsia="zh-CN"/>
        </w:rPr>
      </w:pPr>
      <w:r w:rsidRPr="001F2D8D">
        <w:rPr>
          <w:b/>
          <w:bCs/>
          <w:lang w:eastAsia="zh-CN"/>
        </w:rPr>
        <w:t xml:space="preserve">(Item </w:t>
      </w:r>
      <w:r w:rsidR="00E134F6" w:rsidRPr="001F2D8D">
        <w:rPr>
          <w:b/>
          <w:bCs/>
          <w:lang w:eastAsia="zh-CN"/>
        </w:rPr>
        <w:t>5.</w:t>
      </w:r>
      <w:r w:rsidR="007B3046" w:rsidRPr="001F2D8D">
        <w:rPr>
          <w:b/>
          <w:bCs/>
          <w:lang w:eastAsia="zh-CN"/>
        </w:rPr>
        <w:t>9</w:t>
      </w:r>
      <w:r w:rsidRPr="001F2D8D">
        <w:rPr>
          <w:b/>
          <w:bCs/>
          <w:lang w:eastAsia="zh-CN"/>
        </w:rPr>
        <w:t>)</w:t>
      </w:r>
      <w:r>
        <w:rPr>
          <w:lang w:eastAsia="zh-CN"/>
        </w:rPr>
        <w:t xml:space="preserve"> </w:t>
      </w:r>
      <w:r w:rsidR="00184E9F" w:rsidRPr="00605168">
        <w:rPr>
          <w:lang w:eastAsia="zh-CN"/>
        </w:rPr>
        <w:t>The seiche hazard analysis</w:t>
      </w:r>
    </w:p>
    <w:p w14:paraId="4C4A8A13" w14:textId="2A3E612C" w:rsidR="00184E9F" w:rsidRDefault="00D9445A" w:rsidP="00513590">
      <w:pPr>
        <w:pStyle w:val="ListParagraph"/>
        <w:numPr>
          <w:ilvl w:val="0"/>
          <w:numId w:val="69"/>
        </w:numPr>
        <w:jc w:val="both"/>
      </w:pPr>
      <w:r w:rsidRPr="001F2D8D">
        <w:rPr>
          <w:b/>
          <w:bCs/>
          <w:lang w:eastAsia="zh-CN"/>
        </w:rPr>
        <w:t xml:space="preserve">(Item </w:t>
      </w:r>
      <w:r w:rsidR="00E134F6" w:rsidRPr="001F2D8D">
        <w:rPr>
          <w:b/>
          <w:bCs/>
          <w:lang w:eastAsia="zh-CN"/>
        </w:rPr>
        <w:t>5.</w:t>
      </w:r>
      <w:r w:rsidR="00F458AB" w:rsidRPr="001F2D8D">
        <w:rPr>
          <w:b/>
          <w:bCs/>
          <w:lang w:eastAsia="zh-CN"/>
        </w:rPr>
        <w:t>10</w:t>
      </w:r>
      <w:r w:rsidRPr="001F2D8D">
        <w:rPr>
          <w:b/>
          <w:bCs/>
          <w:lang w:eastAsia="zh-CN"/>
        </w:rPr>
        <w:t>)</w:t>
      </w:r>
      <w:r>
        <w:rPr>
          <w:lang w:eastAsia="zh-CN"/>
        </w:rPr>
        <w:t xml:space="preserve"> </w:t>
      </w:r>
      <w:r w:rsidR="00184E9F">
        <w:rPr>
          <w:lang w:eastAsia="zh-CN"/>
        </w:rPr>
        <w:t xml:space="preserve">Considerations for </w:t>
      </w:r>
      <w:r w:rsidR="00184E9F">
        <w:t>t</w:t>
      </w:r>
      <w:r w:rsidR="00184E9F" w:rsidRPr="00DD5970">
        <w:t>he design against river flooding</w:t>
      </w:r>
    </w:p>
    <w:p w14:paraId="75F00D1B" w14:textId="18D32AD5" w:rsidR="00184E9F" w:rsidRDefault="00D9445A" w:rsidP="00513590">
      <w:pPr>
        <w:pStyle w:val="ListParagraph"/>
        <w:numPr>
          <w:ilvl w:val="0"/>
          <w:numId w:val="69"/>
        </w:numPr>
        <w:jc w:val="both"/>
        <w:rPr>
          <w:lang w:eastAsia="zh-CN"/>
        </w:rPr>
      </w:pPr>
      <w:r w:rsidRPr="00052EE0">
        <w:rPr>
          <w:b/>
          <w:bCs/>
          <w:lang w:eastAsia="zh-CN"/>
        </w:rPr>
        <w:t xml:space="preserve">(Item </w:t>
      </w:r>
      <w:r w:rsidR="00E134F6" w:rsidRPr="00052EE0">
        <w:rPr>
          <w:b/>
          <w:bCs/>
          <w:lang w:eastAsia="zh-CN"/>
        </w:rPr>
        <w:t>5.1</w:t>
      </w:r>
      <w:r w:rsidR="00F458AB" w:rsidRPr="00052EE0">
        <w:rPr>
          <w:b/>
          <w:bCs/>
          <w:lang w:eastAsia="zh-CN"/>
        </w:rPr>
        <w:t>2</w:t>
      </w:r>
      <w:r w:rsidRPr="00052EE0">
        <w:rPr>
          <w:b/>
          <w:bCs/>
          <w:lang w:eastAsia="zh-CN"/>
        </w:rPr>
        <w:t>)</w:t>
      </w:r>
      <w:r>
        <w:rPr>
          <w:lang w:eastAsia="zh-CN"/>
        </w:rPr>
        <w:t xml:space="preserve"> </w:t>
      </w:r>
      <w:r w:rsidR="00004C65" w:rsidRPr="000C1AEC">
        <w:rPr>
          <w:lang w:eastAsia="zh-CN"/>
        </w:rPr>
        <w:t>The parameters used to characterize floods due to the sudden release of impounded water</w:t>
      </w:r>
    </w:p>
    <w:p w14:paraId="63BEE176" w14:textId="1E149E06" w:rsidR="00C01AB7" w:rsidRDefault="00D9445A" w:rsidP="00513590">
      <w:pPr>
        <w:pStyle w:val="ListParagraph"/>
        <w:numPr>
          <w:ilvl w:val="0"/>
          <w:numId w:val="69"/>
        </w:numPr>
        <w:jc w:val="both"/>
        <w:rPr>
          <w:lang w:eastAsia="zh-CN"/>
        </w:rPr>
      </w:pPr>
      <w:r w:rsidRPr="00052EE0">
        <w:rPr>
          <w:b/>
          <w:bCs/>
          <w:lang w:eastAsia="zh-CN"/>
        </w:rPr>
        <w:t xml:space="preserve">(Item </w:t>
      </w:r>
      <w:r w:rsidR="00E134F6" w:rsidRPr="00052EE0">
        <w:rPr>
          <w:b/>
          <w:bCs/>
          <w:lang w:eastAsia="zh-CN"/>
        </w:rPr>
        <w:t>5.1</w:t>
      </w:r>
      <w:r w:rsidR="00F458AB" w:rsidRPr="00052EE0">
        <w:rPr>
          <w:b/>
          <w:bCs/>
          <w:lang w:eastAsia="zh-CN"/>
        </w:rPr>
        <w:t>3</w:t>
      </w:r>
      <w:r w:rsidRPr="00052EE0">
        <w:rPr>
          <w:b/>
          <w:bCs/>
          <w:lang w:eastAsia="zh-CN"/>
        </w:rPr>
        <w:t>)</w:t>
      </w:r>
      <w:r>
        <w:rPr>
          <w:lang w:eastAsia="zh-CN"/>
        </w:rPr>
        <w:t xml:space="preserve"> </w:t>
      </w:r>
      <w:r w:rsidR="00C01AB7" w:rsidRPr="00DD5970">
        <w:t>The parameters describing bores and mechanically induced waves</w:t>
      </w:r>
    </w:p>
    <w:p w14:paraId="678E317F" w14:textId="18D0FF31" w:rsidR="005A3FD0" w:rsidRDefault="00D9445A" w:rsidP="00513590">
      <w:pPr>
        <w:pStyle w:val="ListParagraph"/>
        <w:numPr>
          <w:ilvl w:val="0"/>
          <w:numId w:val="69"/>
        </w:numPr>
        <w:jc w:val="both"/>
        <w:rPr>
          <w:lang w:eastAsia="zh-CN"/>
        </w:rPr>
      </w:pPr>
      <w:r w:rsidRPr="00052EE0">
        <w:rPr>
          <w:b/>
          <w:bCs/>
          <w:lang w:eastAsia="zh-CN"/>
        </w:rPr>
        <w:t xml:space="preserve">(Item </w:t>
      </w:r>
      <w:r w:rsidR="00AD086B" w:rsidRPr="00052EE0">
        <w:rPr>
          <w:b/>
          <w:bCs/>
          <w:lang w:eastAsia="zh-CN"/>
        </w:rPr>
        <w:t>5.15</w:t>
      </w:r>
      <w:r w:rsidRPr="00052EE0">
        <w:rPr>
          <w:b/>
          <w:bCs/>
          <w:lang w:eastAsia="zh-CN"/>
        </w:rPr>
        <w:t>)</w:t>
      </w:r>
      <w:r>
        <w:rPr>
          <w:lang w:eastAsia="zh-CN"/>
        </w:rPr>
        <w:t xml:space="preserve"> </w:t>
      </w:r>
      <w:r w:rsidR="005A3FD0" w:rsidRPr="000E3ABF">
        <w:rPr>
          <w:lang w:eastAsia="zh-CN"/>
        </w:rPr>
        <w:t>The design relating to flooding due to local precipitation</w:t>
      </w:r>
    </w:p>
    <w:p w14:paraId="4B0C8E75" w14:textId="5641A810" w:rsidR="005A3FD0" w:rsidRDefault="00D9445A" w:rsidP="00513590">
      <w:pPr>
        <w:pStyle w:val="ListParagraph"/>
        <w:numPr>
          <w:ilvl w:val="0"/>
          <w:numId w:val="69"/>
        </w:numPr>
        <w:jc w:val="both"/>
        <w:rPr>
          <w:lang w:eastAsia="zh-CN"/>
        </w:rPr>
      </w:pPr>
      <w:r w:rsidRPr="00052EE0">
        <w:rPr>
          <w:b/>
          <w:bCs/>
          <w:lang w:eastAsia="zh-CN"/>
        </w:rPr>
        <w:t xml:space="preserve">(Item </w:t>
      </w:r>
      <w:r w:rsidR="00AD086B" w:rsidRPr="00052EE0">
        <w:rPr>
          <w:b/>
          <w:bCs/>
          <w:lang w:eastAsia="zh-CN"/>
        </w:rPr>
        <w:t>5.16</w:t>
      </w:r>
      <w:r w:rsidRPr="00052EE0">
        <w:rPr>
          <w:b/>
          <w:bCs/>
          <w:lang w:eastAsia="zh-CN"/>
        </w:rPr>
        <w:t>)</w:t>
      </w:r>
      <w:r>
        <w:rPr>
          <w:lang w:eastAsia="zh-CN"/>
        </w:rPr>
        <w:t xml:space="preserve"> </w:t>
      </w:r>
      <w:r w:rsidR="008A7BF7" w:rsidRPr="00E33AB1">
        <w:t>The tidal range</w:t>
      </w:r>
    </w:p>
    <w:p w14:paraId="430D51AA" w14:textId="00764AA1" w:rsidR="00933875" w:rsidRDefault="00D9445A" w:rsidP="00513590">
      <w:pPr>
        <w:pStyle w:val="ListParagraph"/>
        <w:numPr>
          <w:ilvl w:val="0"/>
          <w:numId w:val="69"/>
        </w:numPr>
        <w:jc w:val="both"/>
        <w:rPr>
          <w:lang w:eastAsia="zh-CN"/>
        </w:rPr>
      </w:pPr>
      <w:r w:rsidRPr="00052EE0">
        <w:rPr>
          <w:b/>
          <w:bCs/>
          <w:lang w:eastAsia="zh-CN"/>
        </w:rPr>
        <w:t xml:space="preserve">(Item </w:t>
      </w:r>
      <w:r w:rsidR="00AD086B" w:rsidRPr="00052EE0">
        <w:rPr>
          <w:b/>
          <w:bCs/>
          <w:lang w:eastAsia="zh-CN"/>
        </w:rPr>
        <w:t>5.17</w:t>
      </w:r>
      <w:r w:rsidRPr="00052EE0">
        <w:rPr>
          <w:b/>
          <w:bCs/>
          <w:lang w:eastAsia="zh-CN"/>
        </w:rPr>
        <w:t>)</w:t>
      </w:r>
      <w:r>
        <w:rPr>
          <w:lang w:eastAsia="zh-CN"/>
        </w:rPr>
        <w:t xml:space="preserve"> </w:t>
      </w:r>
      <w:r w:rsidR="00933875">
        <w:rPr>
          <w:lang w:eastAsia="zh-CN"/>
        </w:rPr>
        <w:t>Derivation of d</w:t>
      </w:r>
      <w:r w:rsidR="00933875" w:rsidRPr="00CC3826">
        <w:rPr>
          <w:lang w:eastAsia="zh-CN"/>
        </w:rPr>
        <w:t>esign basis flood conditions</w:t>
      </w:r>
    </w:p>
    <w:p w14:paraId="3E6D880D" w14:textId="57B5E34A" w:rsidR="008A7BF7" w:rsidRDefault="00D9445A" w:rsidP="00513590">
      <w:pPr>
        <w:pStyle w:val="ListParagraph"/>
        <w:numPr>
          <w:ilvl w:val="0"/>
          <w:numId w:val="69"/>
        </w:numPr>
        <w:jc w:val="both"/>
        <w:rPr>
          <w:lang w:eastAsia="zh-CN"/>
        </w:rPr>
      </w:pPr>
      <w:r w:rsidRPr="00052EE0">
        <w:rPr>
          <w:b/>
          <w:bCs/>
          <w:lang w:eastAsia="zh-CN"/>
        </w:rPr>
        <w:t xml:space="preserve">(Item </w:t>
      </w:r>
      <w:r w:rsidR="00AD086B" w:rsidRPr="00052EE0">
        <w:rPr>
          <w:b/>
          <w:bCs/>
          <w:lang w:eastAsia="zh-CN"/>
        </w:rPr>
        <w:t>5.18</w:t>
      </w:r>
      <w:r w:rsidRPr="00052EE0">
        <w:rPr>
          <w:b/>
          <w:bCs/>
          <w:lang w:eastAsia="zh-CN"/>
        </w:rPr>
        <w:t>)</w:t>
      </w:r>
      <w:r>
        <w:rPr>
          <w:lang w:eastAsia="zh-CN"/>
        </w:rPr>
        <w:t xml:space="preserve"> </w:t>
      </w:r>
      <w:r w:rsidR="00C76CF2">
        <w:t xml:space="preserve">Protection of </w:t>
      </w:r>
      <w:r w:rsidR="00C76CF2" w:rsidRPr="00E33AB1">
        <w:t>SSCs important to safety from damage due to flooding</w:t>
      </w:r>
    </w:p>
    <w:p w14:paraId="5C5B712B" w14:textId="1AC8C19F" w:rsidR="00A21B87" w:rsidRDefault="00D9445A" w:rsidP="00513590">
      <w:pPr>
        <w:pStyle w:val="ListParagraph"/>
        <w:numPr>
          <w:ilvl w:val="0"/>
          <w:numId w:val="69"/>
        </w:numPr>
        <w:jc w:val="both"/>
        <w:rPr>
          <w:lang w:eastAsia="zh-CN"/>
        </w:rPr>
      </w:pPr>
      <w:r w:rsidRPr="00052EE0">
        <w:rPr>
          <w:b/>
          <w:bCs/>
          <w:lang w:eastAsia="zh-CN"/>
        </w:rPr>
        <w:t xml:space="preserve">(Item </w:t>
      </w:r>
      <w:r w:rsidR="007F7485" w:rsidRPr="00052EE0">
        <w:rPr>
          <w:b/>
          <w:bCs/>
          <w:lang w:eastAsia="zh-CN"/>
        </w:rPr>
        <w:t>5.21</w:t>
      </w:r>
      <w:r w:rsidRPr="00052EE0">
        <w:rPr>
          <w:b/>
          <w:bCs/>
          <w:lang w:eastAsia="zh-CN"/>
        </w:rPr>
        <w:t>)</w:t>
      </w:r>
      <w:r>
        <w:rPr>
          <w:lang w:eastAsia="zh-CN"/>
        </w:rPr>
        <w:t xml:space="preserve"> </w:t>
      </w:r>
      <w:r w:rsidR="00A21B87">
        <w:rPr>
          <w:lang w:eastAsia="zh-CN"/>
        </w:rPr>
        <w:t xml:space="preserve">Means for </w:t>
      </w:r>
      <w:r w:rsidR="00A21B87">
        <w:t xml:space="preserve">protection of </w:t>
      </w:r>
      <w:r w:rsidR="00A21B87" w:rsidRPr="00E33AB1">
        <w:t>SSCs important to safety from damage due to flooding</w:t>
      </w:r>
    </w:p>
    <w:p w14:paraId="06C094D1" w14:textId="2FD76D4F" w:rsidR="00C76CF2" w:rsidRDefault="00D9445A" w:rsidP="00513590">
      <w:pPr>
        <w:pStyle w:val="ListParagraph"/>
        <w:numPr>
          <w:ilvl w:val="0"/>
          <w:numId w:val="69"/>
        </w:numPr>
        <w:jc w:val="both"/>
        <w:rPr>
          <w:lang w:eastAsia="zh-CN"/>
        </w:rPr>
      </w:pPr>
      <w:r w:rsidRPr="00052EE0">
        <w:rPr>
          <w:b/>
          <w:bCs/>
          <w:lang w:eastAsia="zh-CN"/>
        </w:rPr>
        <w:t xml:space="preserve">(Item </w:t>
      </w:r>
      <w:r w:rsidR="007F7485" w:rsidRPr="00052EE0">
        <w:rPr>
          <w:b/>
          <w:bCs/>
          <w:lang w:eastAsia="zh-CN"/>
        </w:rPr>
        <w:t>5.24</w:t>
      </w:r>
      <w:r w:rsidRPr="00052EE0">
        <w:rPr>
          <w:b/>
          <w:bCs/>
          <w:lang w:eastAsia="zh-CN"/>
        </w:rPr>
        <w:t>)</w:t>
      </w:r>
      <w:r>
        <w:rPr>
          <w:lang w:eastAsia="zh-CN"/>
        </w:rPr>
        <w:t xml:space="preserve"> </w:t>
      </w:r>
      <w:r w:rsidR="009F770C" w:rsidRPr="009F770C">
        <w:rPr>
          <w:lang w:eastAsia="zh-CN"/>
        </w:rPr>
        <w:t>Civil engineering structures (e.g. sea walls) that are permanent barriers for protecting SSCs important to safety against flooding</w:t>
      </w:r>
    </w:p>
    <w:p w14:paraId="67320E52" w14:textId="442FB2D6" w:rsidR="00484449" w:rsidRDefault="00D9445A" w:rsidP="00513590">
      <w:pPr>
        <w:pStyle w:val="ListParagraph"/>
        <w:numPr>
          <w:ilvl w:val="0"/>
          <w:numId w:val="69"/>
        </w:numPr>
        <w:jc w:val="both"/>
        <w:rPr>
          <w:lang w:eastAsia="zh-CN"/>
        </w:rPr>
      </w:pPr>
      <w:r w:rsidRPr="00052EE0">
        <w:rPr>
          <w:b/>
          <w:bCs/>
          <w:lang w:eastAsia="zh-CN"/>
        </w:rPr>
        <w:t xml:space="preserve">(Item </w:t>
      </w:r>
      <w:r w:rsidR="007F7485" w:rsidRPr="00052EE0">
        <w:rPr>
          <w:b/>
          <w:bCs/>
          <w:lang w:eastAsia="zh-CN"/>
        </w:rPr>
        <w:t>5.26</w:t>
      </w:r>
      <w:r w:rsidRPr="00052EE0">
        <w:rPr>
          <w:b/>
          <w:bCs/>
          <w:lang w:eastAsia="zh-CN"/>
        </w:rPr>
        <w:t>)</w:t>
      </w:r>
      <w:r>
        <w:rPr>
          <w:lang w:eastAsia="zh-CN"/>
        </w:rPr>
        <w:t xml:space="preserve"> </w:t>
      </w:r>
      <w:r w:rsidR="00484449" w:rsidRPr="00DE0E37">
        <w:t>External barriers and natural or artificial islands</w:t>
      </w:r>
    </w:p>
    <w:p w14:paraId="130518F7" w14:textId="49767F8B" w:rsidR="00EE5842" w:rsidRDefault="00D9445A" w:rsidP="00513590">
      <w:pPr>
        <w:pStyle w:val="ListParagraph"/>
        <w:numPr>
          <w:ilvl w:val="0"/>
          <w:numId w:val="69"/>
        </w:numPr>
        <w:jc w:val="both"/>
        <w:rPr>
          <w:lang w:eastAsia="zh-CN"/>
        </w:rPr>
      </w:pPr>
      <w:r w:rsidRPr="002F589E">
        <w:rPr>
          <w:b/>
          <w:bCs/>
          <w:lang w:eastAsia="zh-CN"/>
        </w:rPr>
        <w:t xml:space="preserve">(Item </w:t>
      </w:r>
      <w:r w:rsidR="007F7485" w:rsidRPr="002F589E">
        <w:rPr>
          <w:b/>
          <w:bCs/>
          <w:lang w:eastAsia="zh-CN"/>
        </w:rPr>
        <w:t>5.27</w:t>
      </w:r>
      <w:r w:rsidRPr="002F589E">
        <w:rPr>
          <w:b/>
          <w:bCs/>
          <w:lang w:eastAsia="zh-CN"/>
        </w:rPr>
        <w:t>)</w:t>
      </w:r>
      <w:r>
        <w:rPr>
          <w:lang w:eastAsia="zh-CN"/>
        </w:rPr>
        <w:t xml:space="preserve"> </w:t>
      </w:r>
      <w:r w:rsidR="00EE5842">
        <w:t>I</w:t>
      </w:r>
      <w:r w:rsidR="00EE5842" w:rsidRPr="00DE0E37">
        <w:t>nfill necessary to raise the installation above the level of the design basis flood</w:t>
      </w:r>
    </w:p>
    <w:p w14:paraId="6FF01369" w14:textId="39DE9F35" w:rsidR="00EE5842" w:rsidRDefault="00D9445A" w:rsidP="00513590">
      <w:pPr>
        <w:pStyle w:val="ListParagraph"/>
        <w:numPr>
          <w:ilvl w:val="0"/>
          <w:numId w:val="69"/>
        </w:numPr>
        <w:jc w:val="both"/>
        <w:rPr>
          <w:lang w:eastAsia="zh-CN"/>
        </w:rPr>
      </w:pPr>
      <w:r w:rsidRPr="002F589E">
        <w:rPr>
          <w:b/>
          <w:bCs/>
          <w:lang w:eastAsia="zh-CN"/>
        </w:rPr>
        <w:t xml:space="preserve">(Item </w:t>
      </w:r>
      <w:r w:rsidR="007F7485" w:rsidRPr="002F589E">
        <w:rPr>
          <w:b/>
          <w:bCs/>
          <w:lang w:eastAsia="zh-CN"/>
        </w:rPr>
        <w:t>5.2</w:t>
      </w:r>
      <w:r w:rsidR="002F466F" w:rsidRPr="002F589E">
        <w:rPr>
          <w:b/>
          <w:bCs/>
          <w:lang w:eastAsia="zh-CN"/>
        </w:rPr>
        <w:t>8 and 5.29</w:t>
      </w:r>
      <w:r w:rsidRPr="002F589E">
        <w:rPr>
          <w:b/>
          <w:bCs/>
          <w:lang w:eastAsia="zh-CN"/>
        </w:rPr>
        <w:t>)</w:t>
      </w:r>
      <w:r>
        <w:rPr>
          <w:lang w:eastAsia="zh-CN"/>
        </w:rPr>
        <w:t xml:space="preserve"> </w:t>
      </w:r>
      <w:r w:rsidR="007D57DB">
        <w:rPr>
          <w:lang w:eastAsia="zh-CN"/>
        </w:rPr>
        <w:t>F</w:t>
      </w:r>
      <w:r w:rsidR="007D57DB" w:rsidRPr="007D57DB">
        <w:rPr>
          <w:lang w:eastAsia="zh-CN"/>
        </w:rPr>
        <w:t>lood monitoring system</w:t>
      </w:r>
    </w:p>
    <w:p w14:paraId="4405EE48" w14:textId="57576634" w:rsidR="007E42F4" w:rsidRDefault="00D9445A" w:rsidP="00513590">
      <w:pPr>
        <w:pStyle w:val="ListParagraph"/>
        <w:numPr>
          <w:ilvl w:val="0"/>
          <w:numId w:val="69"/>
        </w:numPr>
        <w:jc w:val="both"/>
        <w:rPr>
          <w:lang w:eastAsia="zh-CN"/>
        </w:rPr>
      </w:pPr>
      <w:r w:rsidRPr="002F589E">
        <w:rPr>
          <w:b/>
          <w:bCs/>
          <w:lang w:eastAsia="zh-CN"/>
        </w:rPr>
        <w:t xml:space="preserve">(Item </w:t>
      </w:r>
      <w:r w:rsidR="007F7485" w:rsidRPr="002F589E">
        <w:rPr>
          <w:b/>
          <w:bCs/>
          <w:lang w:eastAsia="zh-CN"/>
        </w:rPr>
        <w:t>5.30</w:t>
      </w:r>
      <w:r w:rsidRPr="002F589E">
        <w:rPr>
          <w:b/>
          <w:bCs/>
          <w:lang w:eastAsia="zh-CN"/>
        </w:rPr>
        <w:t>)</w:t>
      </w:r>
      <w:r>
        <w:rPr>
          <w:lang w:eastAsia="zh-CN"/>
        </w:rPr>
        <w:t xml:space="preserve"> </w:t>
      </w:r>
      <w:r w:rsidR="007E42F4">
        <w:rPr>
          <w:lang w:eastAsia="zh-CN"/>
        </w:rPr>
        <w:t>E</w:t>
      </w:r>
      <w:r w:rsidR="007E42F4" w:rsidRPr="007E42F4">
        <w:rPr>
          <w:lang w:eastAsia="zh-CN"/>
        </w:rPr>
        <w:t>ffects associated with design loading conditions</w:t>
      </w:r>
      <w:r w:rsidR="007E42F4">
        <w:rPr>
          <w:lang w:eastAsia="zh-CN"/>
        </w:rPr>
        <w:t xml:space="preserve"> for </w:t>
      </w:r>
      <w:r w:rsidR="004242C3" w:rsidRPr="004242C3">
        <w:rPr>
          <w:lang w:eastAsia="zh-CN"/>
        </w:rPr>
        <w:t>a nuclear installation located at the coast</w:t>
      </w:r>
    </w:p>
    <w:p w14:paraId="7C202734" w14:textId="792C5631" w:rsidR="004242C3" w:rsidRDefault="00D9445A" w:rsidP="00513590">
      <w:pPr>
        <w:pStyle w:val="ListParagraph"/>
        <w:numPr>
          <w:ilvl w:val="0"/>
          <w:numId w:val="69"/>
        </w:numPr>
        <w:jc w:val="both"/>
        <w:rPr>
          <w:lang w:eastAsia="zh-CN"/>
        </w:rPr>
      </w:pPr>
      <w:r w:rsidRPr="002F589E">
        <w:rPr>
          <w:b/>
          <w:bCs/>
          <w:lang w:eastAsia="zh-CN"/>
        </w:rPr>
        <w:t xml:space="preserve">(Item </w:t>
      </w:r>
      <w:r w:rsidR="007F7485" w:rsidRPr="002F589E">
        <w:rPr>
          <w:b/>
          <w:bCs/>
          <w:lang w:eastAsia="zh-CN"/>
        </w:rPr>
        <w:t>5.3</w:t>
      </w:r>
      <w:r w:rsidR="00D5281F" w:rsidRPr="002F589E">
        <w:rPr>
          <w:b/>
          <w:bCs/>
          <w:lang w:eastAsia="zh-CN"/>
        </w:rPr>
        <w:t>1</w:t>
      </w:r>
      <w:r w:rsidRPr="002F589E">
        <w:rPr>
          <w:b/>
          <w:bCs/>
          <w:lang w:eastAsia="zh-CN"/>
        </w:rPr>
        <w:t>)</w:t>
      </w:r>
      <w:r>
        <w:rPr>
          <w:lang w:eastAsia="zh-CN"/>
        </w:rPr>
        <w:t xml:space="preserve"> </w:t>
      </w:r>
      <w:r w:rsidR="00E905D7" w:rsidRPr="00E905D7">
        <w:rPr>
          <w:lang w:eastAsia="zh-CN"/>
        </w:rPr>
        <w:t>The design of a nuclear installation against river floods</w:t>
      </w:r>
    </w:p>
    <w:p w14:paraId="15070E3C" w14:textId="5EFB767F" w:rsidR="00E7755B" w:rsidRDefault="00D9445A" w:rsidP="00513590">
      <w:pPr>
        <w:pStyle w:val="ListParagraph"/>
        <w:numPr>
          <w:ilvl w:val="0"/>
          <w:numId w:val="69"/>
        </w:numPr>
        <w:jc w:val="both"/>
        <w:rPr>
          <w:lang w:eastAsia="zh-CN"/>
        </w:rPr>
      </w:pPr>
      <w:r w:rsidRPr="002F589E">
        <w:rPr>
          <w:b/>
          <w:bCs/>
          <w:lang w:eastAsia="zh-CN"/>
        </w:rPr>
        <w:t xml:space="preserve">(Item </w:t>
      </w:r>
      <w:r w:rsidR="002F466F" w:rsidRPr="002F589E">
        <w:rPr>
          <w:b/>
          <w:bCs/>
          <w:lang w:eastAsia="zh-CN"/>
        </w:rPr>
        <w:t>5.3</w:t>
      </w:r>
      <w:r w:rsidR="00D40E5F" w:rsidRPr="002F589E">
        <w:rPr>
          <w:b/>
          <w:bCs/>
          <w:lang w:eastAsia="zh-CN"/>
        </w:rPr>
        <w:t>2</w:t>
      </w:r>
      <w:r w:rsidRPr="002F589E">
        <w:rPr>
          <w:b/>
          <w:bCs/>
          <w:lang w:eastAsia="zh-CN"/>
        </w:rPr>
        <w:t>)</w:t>
      </w:r>
      <w:r>
        <w:rPr>
          <w:lang w:eastAsia="zh-CN"/>
        </w:rPr>
        <w:t xml:space="preserve"> </w:t>
      </w:r>
      <w:r w:rsidR="001625C9" w:rsidRPr="001625C9">
        <w:rPr>
          <w:lang w:eastAsia="zh-CN"/>
        </w:rPr>
        <w:t>River floods in cold climates</w:t>
      </w:r>
    </w:p>
    <w:p w14:paraId="709D2197" w14:textId="102C150B" w:rsidR="009C583A" w:rsidRDefault="00D9445A" w:rsidP="00513590">
      <w:pPr>
        <w:pStyle w:val="ListParagraph"/>
        <w:numPr>
          <w:ilvl w:val="0"/>
          <w:numId w:val="69"/>
        </w:numPr>
        <w:jc w:val="both"/>
        <w:rPr>
          <w:lang w:eastAsia="zh-CN"/>
        </w:rPr>
      </w:pPr>
      <w:r w:rsidRPr="002F589E">
        <w:rPr>
          <w:b/>
          <w:bCs/>
          <w:lang w:eastAsia="zh-CN"/>
        </w:rPr>
        <w:t xml:space="preserve">(Item </w:t>
      </w:r>
      <w:r w:rsidR="002F466F" w:rsidRPr="002F589E">
        <w:rPr>
          <w:b/>
          <w:bCs/>
          <w:lang w:eastAsia="zh-CN"/>
        </w:rPr>
        <w:t>5.3</w:t>
      </w:r>
      <w:r w:rsidR="00D40E5F" w:rsidRPr="002F589E">
        <w:rPr>
          <w:b/>
          <w:bCs/>
          <w:lang w:eastAsia="zh-CN"/>
        </w:rPr>
        <w:t>3</w:t>
      </w:r>
      <w:r w:rsidRPr="002F589E">
        <w:rPr>
          <w:b/>
          <w:bCs/>
          <w:lang w:eastAsia="zh-CN"/>
        </w:rPr>
        <w:t>)</w:t>
      </w:r>
      <w:r>
        <w:rPr>
          <w:lang w:eastAsia="zh-CN"/>
        </w:rPr>
        <w:t xml:space="preserve"> </w:t>
      </w:r>
      <w:r w:rsidR="009C583A" w:rsidRPr="009C583A">
        <w:rPr>
          <w:lang w:eastAsia="zh-CN"/>
        </w:rPr>
        <w:t>The design of a nuclear installation against estuary floods</w:t>
      </w:r>
    </w:p>
    <w:p w14:paraId="1BEB78F1" w14:textId="167BE84C" w:rsidR="00270566" w:rsidRDefault="00270566" w:rsidP="005B5401">
      <w:pPr>
        <w:jc w:val="both"/>
      </w:pPr>
      <w:r>
        <w:rPr>
          <w:lang w:eastAsia="zh-CN"/>
        </w:rPr>
        <w:t xml:space="preserve">“Extreme winds” </w:t>
      </w:r>
      <w:r>
        <w:t>subsection contains a POS item related to:</w:t>
      </w:r>
    </w:p>
    <w:p w14:paraId="254D4C1B" w14:textId="69077C2B" w:rsidR="00923076" w:rsidRDefault="00D9445A" w:rsidP="00513590">
      <w:pPr>
        <w:pStyle w:val="ListParagraph"/>
        <w:numPr>
          <w:ilvl w:val="0"/>
          <w:numId w:val="69"/>
        </w:numPr>
        <w:jc w:val="both"/>
        <w:rPr>
          <w:lang w:eastAsia="zh-CN"/>
        </w:rPr>
      </w:pPr>
      <w:r w:rsidRPr="002F589E">
        <w:rPr>
          <w:b/>
          <w:bCs/>
          <w:lang w:eastAsia="zh-CN"/>
        </w:rPr>
        <w:t xml:space="preserve">(Item </w:t>
      </w:r>
      <w:r w:rsidR="002F466F" w:rsidRPr="002F589E">
        <w:rPr>
          <w:b/>
          <w:bCs/>
          <w:lang w:eastAsia="zh-CN"/>
        </w:rPr>
        <w:t>5.3</w:t>
      </w:r>
      <w:r w:rsidR="00D5281F" w:rsidRPr="002F589E">
        <w:rPr>
          <w:b/>
          <w:bCs/>
          <w:lang w:eastAsia="zh-CN"/>
        </w:rPr>
        <w:t>7</w:t>
      </w:r>
      <w:r w:rsidRPr="002F589E">
        <w:rPr>
          <w:b/>
          <w:bCs/>
          <w:lang w:eastAsia="zh-CN"/>
        </w:rPr>
        <w:t>)</w:t>
      </w:r>
      <w:r>
        <w:rPr>
          <w:lang w:eastAsia="zh-CN"/>
        </w:rPr>
        <w:t xml:space="preserve"> </w:t>
      </w:r>
      <w:r w:rsidR="00923076">
        <w:rPr>
          <w:lang w:eastAsia="zh-CN"/>
        </w:rPr>
        <w:t xml:space="preserve">Determination of </w:t>
      </w:r>
      <w:r w:rsidR="00923076" w:rsidRPr="00213B22">
        <w:t>the design basis wind speed</w:t>
      </w:r>
      <w:r w:rsidR="00923076">
        <w:t xml:space="preserve"> basing on </w:t>
      </w:r>
      <w:r w:rsidR="00BB5222">
        <w:t>hazard evaluation results</w:t>
      </w:r>
    </w:p>
    <w:p w14:paraId="1DEEED87" w14:textId="1AAA6128" w:rsidR="00BB5222" w:rsidRDefault="00D9445A" w:rsidP="00513590">
      <w:pPr>
        <w:pStyle w:val="ListParagraph"/>
        <w:numPr>
          <w:ilvl w:val="0"/>
          <w:numId w:val="69"/>
        </w:numPr>
        <w:jc w:val="both"/>
        <w:rPr>
          <w:lang w:eastAsia="zh-CN"/>
        </w:rPr>
      </w:pPr>
      <w:r w:rsidRPr="002F589E">
        <w:rPr>
          <w:b/>
          <w:bCs/>
          <w:lang w:eastAsia="zh-CN"/>
        </w:rPr>
        <w:t xml:space="preserve">(Item </w:t>
      </w:r>
      <w:r w:rsidR="00D5281F" w:rsidRPr="002F589E">
        <w:rPr>
          <w:b/>
          <w:bCs/>
          <w:lang w:eastAsia="zh-CN"/>
        </w:rPr>
        <w:t>5.38</w:t>
      </w:r>
      <w:r w:rsidRPr="002F589E">
        <w:rPr>
          <w:b/>
          <w:bCs/>
          <w:lang w:eastAsia="zh-CN"/>
        </w:rPr>
        <w:t>)</w:t>
      </w:r>
      <w:r>
        <w:rPr>
          <w:lang w:eastAsia="zh-CN"/>
        </w:rPr>
        <w:t xml:space="preserve"> </w:t>
      </w:r>
      <w:r w:rsidR="00E07800">
        <w:t>Averaged wind speeds and topological effects</w:t>
      </w:r>
    </w:p>
    <w:p w14:paraId="3DE96BF7" w14:textId="7BB226D7" w:rsidR="0016263E" w:rsidRDefault="00D9445A" w:rsidP="00513590">
      <w:pPr>
        <w:pStyle w:val="ListParagraph"/>
        <w:numPr>
          <w:ilvl w:val="0"/>
          <w:numId w:val="69"/>
        </w:numPr>
        <w:jc w:val="both"/>
        <w:rPr>
          <w:lang w:eastAsia="zh-CN"/>
        </w:rPr>
      </w:pPr>
      <w:r w:rsidRPr="002F589E">
        <w:rPr>
          <w:b/>
          <w:bCs/>
          <w:lang w:eastAsia="zh-CN"/>
        </w:rPr>
        <w:t xml:space="preserve">(Item </w:t>
      </w:r>
      <w:r w:rsidR="00D5281F" w:rsidRPr="002F589E">
        <w:rPr>
          <w:b/>
          <w:bCs/>
          <w:lang w:eastAsia="zh-CN"/>
        </w:rPr>
        <w:t>5.40</w:t>
      </w:r>
      <w:r w:rsidRPr="002F589E">
        <w:rPr>
          <w:b/>
          <w:bCs/>
          <w:lang w:eastAsia="zh-CN"/>
        </w:rPr>
        <w:t>)</w:t>
      </w:r>
      <w:r>
        <w:rPr>
          <w:lang w:eastAsia="zh-CN"/>
        </w:rPr>
        <w:t xml:space="preserve"> </w:t>
      </w:r>
      <w:r w:rsidR="0016263E">
        <w:t>Direction of extreme winds</w:t>
      </w:r>
    </w:p>
    <w:p w14:paraId="2D40551C" w14:textId="355BA03D" w:rsidR="0016263E" w:rsidRDefault="00D9445A" w:rsidP="00513590">
      <w:pPr>
        <w:pStyle w:val="ListParagraph"/>
        <w:numPr>
          <w:ilvl w:val="0"/>
          <w:numId w:val="69"/>
        </w:numPr>
        <w:jc w:val="both"/>
        <w:rPr>
          <w:lang w:eastAsia="zh-CN"/>
        </w:rPr>
      </w:pPr>
      <w:r w:rsidRPr="002F589E">
        <w:rPr>
          <w:b/>
          <w:bCs/>
          <w:lang w:eastAsia="zh-CN"/>
        </w:rPr>
        <w:t xml:space="preserve">(Item </w:t>
      </w:r>
      <w:r w:rsidR="00D5281F" w:rsidRPr="002F589E">
        <w:rPr>
          <w:b/>
          <w:bCs/>
          <w:lang w:eastAsia="zh-CN"/>
        </w:rPr>
        <w:t>5.42</w:t>
      </w:r>
      <w:r w:rsidRPr="002F589E">
        <w:rPr>
          <w:b/>
          <w:bCs/>
          <w:lang w:eastAsia="zh-CN"/>
        </w:rPr>
        <w:t>)</w:t>
      </w:r>
      <w:r>
        <w:rPr>
          <w:lang w:eastAsia="zh-CN"/>
        </w:rPr>
        <w:t xml:space="preserve"> </w:t>
      </w:r>
      <w:r w:rsidR="00961626">
        <w:t xml:space="preserve">Form of derived structural </w:t>
      </w:r>
      <w:r w:rsidR="00696B5D">
        <w:t>loads</w:t>
      </w:r>
    </w:p>
    <w:p w14:paraId="4D1C43D6" w14:textId="455591E7" w:rsidR="00696B5D" w:rsidRDefault="00D9445A" w:rsidP="00513590">
      <w:pPr>
        <w:pStyle w:val="ListParagraph"/>
        <w:numPr>
          <w:ilvl w:val="0"/>
          <w:numId w:val="69"/>
        </w:numPr>
        <w:jc w:val="both"/>
        <w:rPr>
          <w:lang w:eastAsia="zh-CN"/>
        </w:rPr>
      </w:pPr>
      <w:r w:rsidRPr="002F589E">
        <w:rPr>
          <w:b/>
          <w:bCs/>
          <w:lang w:eastAsia="zh-CN"/>
        </w:rPr>
        <w:t xml:space="preserve">(Item </w:t>
      </w:r>
      <w:r w:rsidR="007F3054" w:rsidRPr="002F589E">
        <w:rPr>
          <w:b/>
          <w:bCs/>
          <w:lang w:eastAsia="zh-CN"/>
        </w:rPr>
        <w:t>5.43</w:t>
      </w:r>
      <w:r w:rsidRPr="002F589E">
        <w:rPr>
          <w:b/>
          <w:bCs/>
          <w:lang w:eastAsia="zh-CN"/>
        </w:rPr>
        <w:t>)</w:t>
      </w:r>
      <w:r>
        <w:rPr>
          <w:lang w:eastAsia="zh-CN"/>
        </w:rPr>
        <w:t xml:space="preserve"> </w:t>
      </w:r>
      <w:r w:rsidR="00AB3DA7">
        <w:t>Wind velocity and wind forces</w:t>
      </w:r>
    </w:p>
    <w:p w14:paraId="0446119A" w14:textId="4977D541" w:rsidR="00AB3DA7" w:rsidRDefault="00D9445A" w:rsidP="00513590">
      <w:pPr>
        <w:pStyle w:val="ListParagraph"/>
        <w:numPr>
          <w:ilvl w:val="0"/>
          <w:numId w:val="69"/>
        </w:numPr>
        <w:jc w:val="both"/>
        <w:rPr>
          <w:lang w:eastAsia="zh-CN"/>
        </w:rPr>
      </w:pPr>
      <w:r w:rsidRPr="002F589E">
        <w:rPr>
          <w:b/>
          <w:bCs/>
          <w:lang w:eastAsia="zh-CN"/>
        </w:rPr>
        <w:t xml:space="preserve">(Item </w:t>
      </w:r>
      <w:r w:rsidR="007F3054" w:rsidRPr="002F589E">
        <w:rPr>
          <w:b/>
          <w:bCs/>
          <w:lang w:eastAsia="zh-CN"/>
        </w:rPr>
        <w:t>5.44</w:t>
      </w:r>
      <w:r w:rsidRPr="002F589E">
        <w:rPr>
          <w:b/>
          <w:bCs/>
          <w:lang w:eastAsia="zh-CN"/>
        </w:rPr>
        <w:t>)</w:t>
      </w:r>
      <w:r>
        <w:rPr>
          <w:lang w:eastAsia="zh-CN"/>
        </w:rPr>
        <w:t xml:space="preserve"> </w:t>
      </w:r>
      <w:r w:rsidR="009225EC">
        <w:t>Static and dynamic wind loads</w:t>
      </w:r>
    </w:p>
    <w:p w14:paraId="126A7663" w14:textId="2751FA4A" w:rsidR="00391FF4" w:rsidRDefault="00D9445A" w:rsidP="00513590">
      <w:pPr>
        <w:pStyle w:val="ListParagraph"/>
        <w:numPr>
          <w:ilvl w:val="0"/>
          <w:numId w:val="69"/>
        </w:numPr>
        <w:jc w:val="both"/>
        <w:rPr>
          <w:lang w:eastAsia="zh-CN"/>
        </w:rPr>
      </w:pPr>
      <w:r w:rsidRPr="002F589E">
        <w:rPr>
          <w:b/>
          <w:bCs/>
          <w:lang w:eastAsia="zh-CN"/>
        </w:rPr>
        <w:t xml:space="preserve">(Item </w:t>
      </w:r>
      <w:r w:rsidR="007F3054" w:rsidRPr="002F589E">
        <w:rPr>
          <w:b/>
          <w:bCs/>
          <w:lang w:eastAsia="zh-CN"/>
        </w:rPr>
        <w:t>5.45</w:t>
      </w:r>
      <w:r w:rsidRPr="002F589E">
        <w:rPr>
          <w:b/>
          <w:bCs/>
          <w:lang w:eastAsia="zh-CN"/>
        </w:rPr>
        <w:t>)</w:t>
      </w:r>
      <w:r>
        <w:rPr>
          <w:lang w:eastAsia="zh-CN"/>
        </w:rPr>
        <w:t xml:space="preserve"> </w:t>
      </w:r>
      <w:r w:rsidR="00391FF4">
        <w:t>Wind generated pressures influenced by interference effect</w:t>
      </w:r>
    </w:p>
    <w:p w14:paraId="47BB5D4D" w14:textId="223865CC" w:rsidR="00391FF4" w:rsidRDefault="00D9445A" w:rsidP="00513590">
      <w:pPr>
        <w:pStyle w:val="ListParagraph"/>
        <w:numPr>
          <w:ilvl w:val="0"/>
          <w:numId w:val="69"/>
        </w:numPr>
        <w:jc w:val="both"/>
        <w:rPr>
          <w:lang w:eastAsia="zh-CN"/>
        </w:rPr>
      </w:pPr>
      <w:r w:rsidRPr="002F589E">
        <w:rPr>
          <w:b/>
          <w:bCs/>
          <w:lang w:eastAsia="zh-CN"/>
        </w:rPr>
        <w:t xml:space="preserve">(Item </w:t>
      </w:r>
      <w:r w:rsidR="005E60B6" w:rsidRPr="002F589E">
        <w:rPr>
          <w:b/>
          <w:bCs/>
          <w:lang w:eastAsia="zh-CN"/>
        </w:rPr>
        <w:t>5.46</w:t>
      </w:r>
      <w:r w:rsidRPr="002F589E">
        <w:rPr>
          <w:b/>
          <w:bCs/>
          <w:lang w:eastAsia="zh-CN"/>
        </w:rPr>
        <w:t>)</w:t>
      </w:r>
      <w:r>
        <w:rPr>
          <w:lang w:eastAsia="zh-CN"/>
        </w:rPr>
        <w:t xml:space="preserve"> </w:t>
      </w:r>
      <w:r w:rsidR="00766AB6">
        <w:t>The combinations of wind induced loads with other design loads</w:t>
      </w:r>
    </w:p>
    <w:p w14:paraId="7DAEBB0A" w14:textId="46EC24BE" w:rsidR="00766AB6" w:rsidRDefault="00D9445A" w:rsidP="00513590">
      <w:pPr>
        <w:pStyle w:val="ListParagraph"/>
        <w:numPr>
          <w:ilvl w:val="0"/>
          <w:numId w:val="69"/>
        </w:numPr>
        <w:jc w:val="both"/>
        <w:rPr>
          <w:lang w:eastAsia="zh-CN"/>
        </w:rPr>
      </w:pPr>
      <w:r w:rsidRPr="002F589E">
        <w:rPr>
          <w:b/>
          <w:bCs/>
          <w:lang w:eastAsia="zh-CN"/>
        </w:rPr>
        <w:t xml:space="preserve">(Item </w:t>
      </w:r>
      <w:r w:rsidR="006B76A8" w:rsidRPr="002F589E">
        <w:rPr>
          <w:b/>
          <w:bCs/>
          <w:lang w:eastAsia="zh-CN"/>
        </w:rPr>
        <w:t>5.51</w:t>
      </w:r>
      <w:r w:rsidRPr="002F589E">
        <w:rPr>
          <w:b/>
          <w:bCs/>
          <w:lang w:eastAsia="zh-CN"/>
        </w:rPr>
        <w:t>)</w:t>
      </w:r>
      <w:r>
        <w:rPr>
          <w:lang w:eastAsia="zh-CN"/>
        </w:rPr>
        <w:t xml:space="preserve"> </w:t>
      </w:r>
      <w:r w:rsidR="00715262" w:rsidRPr="00CF71DB">
        <w:t>Wind</w:t>
      </w:r>
      <w:r w:rsidR="00715262" w:rsidRPr="00CF71DB">
        <w:rPr>
          <w:rFonts w:ascii="Cambria Math" w:hAnsi="Cambria Math" w:cs="Cambria Math"/>
        </w:rPr>
        <w:t>‑</w:t>
      </w:r>
      <w:r w:rsidR="00715262" w:rsidRPr="00CF71DB">
        <w:t>borne missile analysis</w:t>
      </w:r>
    </w:p>
    <w:p w14:paraId="2B5A6507" w14:textId="5F082044" w:rsidR="00715262" w:rsidRDefault="00D9445A" w:rsidP="00513590">
      <w:pPr>
        <w:pStyle w:val="ListParagraph"/>
        <w:numPr>
          <w:ilvl w:val="0"/>
          <w:numId w:val="69"/>
        </w:numPr>
        <w:jc w:val="both"/>
        <w:rPr>
          <w:lang w:eastAsia="zh-CN"/>
        </w:rPr>
      </w:pPr>
      <w:r w:rsidRPr="002F589E">
        <w:rPr>
          <w:b/>
          <w:bCs/>
          <w:lang w:eastAsia="zh-CN"/>
        </w:rPr>
        <w:t xml:space="preserve">(Item </w:t>
      </w:r>
      <w:r w:rsidR="006B76A8" w:rsidRPr="002F589E">
        <w:rPr>
          <w:b/>
          <w:bCs/>
          <w:lang w:eastAsia="zh-CN"/>
        </w:rPr>
        <w:t>5.56</w:t>
      </w:r>
      <w:r w:rsidRPr="002F589E">
        <w:rPr>
          <w:b/>
          <w:bCs/>
          <w:lang w:eastAsia="zh-CN"/>
        </w:rPr>
        <w:t>)</w:t>
      </w:r>
      <w:r>
        <w:rPr>
          <w:lang w:eastAsia="zh-CN"/>
        </w:rPr>
        <w:t xml:space="preserve"> </w:t>
      </w:r>
      <w:r w:rsidR="00A813F9">
        <w:t>Other parameters for</w:t>
      </w:r>
      <w:r w:rsidR="007D708D" w:rsidRPr="007D708D">
        <w:t xml:space="preserve"> the design of a nuclear installation against dust storms and sandstorms</w:t>
      </w:r>
    </w:p>
    <w:p w14:paraId="689BCCB8" w14:textId="6288F5E1" w:rsidR="007D708D" w:rsidRDefault="00D9445A" w:rsidP="00513590">
      <w:pPr>
        <w:pStyle w:val="ListParagraph"/>
        <w:numPr>
          <w:ilvl w:val="0"/>
          <w:numId w:val="69"/>
        </w:numPr>
        <w:jc w:val="both"/>
        <w:rPr>
          <w:lang w:eastAsia="zh-CN"/>
        </w:rPr>
      </w:pPr>
      <w:r w:rsidRPr="002F589E">
        <w:rPr>
          <w:b/>
          <w:bCs/>
          <w:lang w:eastAsia="zh-CN"/>
        </w:rPr>
        <w:t xml:space="preserve">(Item </w:t>
      </w:r>
      <w:r w:rsidR="006B76A8" w:rsidRPr="002F589E">
        <w:rPr>
          <w:b/>
          <w:bCs/>
          <w:lang w:eastAsia="zh-CN"/>
        </w:rPr>
        <w:t>5.57</w:t>
      </w:r>
      <w:r w:rsidRPr="002F589E">
        <w:rPr>
          <w:b/>
          <w:bCs/>
          <w:lang w:eastAsia="zh-CN"/>
        </w:rPr>
        <w:t>)</w:t>
      </w:r>
      <w:r>
        <w:rPr>
          <w:lang w:eastAsia="zh-CN"/>
        </w:rPr>
        <w:t xml:space="preserve"> </w:t>
      </w:r>
      <w:r w:rsidR="00815005">
        <w:t xml:space="preserve">Considerations for </w:t>
      </w:r>
      <w:r w:rsidR="007D053A">
        <w:t>t</w:t>
      </w:r>
      <w:r w:rsidR="007D053A" w:rsidRPr="007D053A">
        <w:t>he design against dust storms and sandstorms</w:t>
      </w:r>
    </w:p>
    <w:p w14:paraId="79E6DD94" w14:textId="62EAFEF3" w:rsidR="007D053A" w:rsidRDefault="00D9445A" w:rsidP="00513590">
      <w:pPr>
        <w:pStyle w:val="ListParagraph"/>
        <w:numPr>
          <w:ilvl w:val="0"/>
          <w:numId w:val="69"/>
        </w:numPr>
        <w:jc w:val="both"/>
        <w:rPr>
          <w:lang w:eastAsia="zh-CN"/>
        </w:rPr>
      </w:pPr>
      <w:r w:rsidRPr="002F589E">
        <w:rPr>
          <w:b/>
          <w:bCs/>
          <w:lang w:eastAsia="zh-CN"/>
        </w:rPr>
        <w:t xml:space="preserve">(Item </w:t>
      </w:r>
      <w:r w:rsidR="0026027F" w:rsidRPr="002F589E">
        <w:rPr>
          <w:b/>
          <w:bCs/>
          <w:lang w:eastAsia="zh-CN"/>
        </w:rPr>
        <w:t>5.58</w:t>
      </w:r>
      <w:r w:rsidRPr="002F589E">
        <w:rPr>
          <w:b/>
          <w:bCs/>
          <w:lang w:eastAsia="zh-CN"/>
        </w:rPr>
        <w:t>)</w:t>
      </w:r>
      <w:r>
        <w:rPr>
          <w:lang w:eastAsia="zh-CN"/>
        </w:rPr>
        <w:t xml:space="preserve"> </w:t>
      </w:r>
      <w:r w:rsidR="007D053A">
        <w:t>Other effects of extreme winds</w:t>
      </w:r>
    </w:p>
    <w:p w14:paraId="377577DA" w14:textId="30B92C1E" w:rsidR="00693C2D" w:rsidRDefault="00D9445A" w:rsidP="00513590">
      <w:pPr>
        <w:pStyle w:val="ListParagraph"/>
        <w:numPr>
          <w:ilvl w:val="0"/>
          <w:numId w:val="69"/>
        </w:numPr>
        <w:jc w:val="both"/>
        <w:rPr>
          <w:lang w:eastAsia="zh-CN"/>
        </w:rPr>
      </w:pPr>
      <w:r w:rsidRPr="002F589E">
        <w:rPr>
          <w:b/>
          <w:bCs/>
          <w:lang w:eastAsia="zh-CN"/>
        </w:rPr>
        <w:t xml:space="preserve">(Item </w:t>
      </w:r>
      <w:r w:rsidR="0026027F" w:rsidRPr="002F589E">
        <w:rPr>
          <w:b/>
          <w:bCs/>
          <w:lang w:eastAsia="zh-CN"/>
        </w:rPr>
        <w:t>5.63</w:t>
      </w:r>
      <w:r w:rsidRPr="002F589E">
        <w:rPr>
          <w:b/>
          <w:bCs/>
          <w:lang w:eastAsia="zh-CN"/>
        </w:rPr>
        <w:t>)</w:t>
      </w:r>
      <w:r>
        <w:rPr>
          <w:lang w:eastAsia="zh-CN"/>
        </w:rPr>
        <w:t xml:space="preserve"> </w:t>
      </w:r>
      <w:r w:rsidR="000F51AD" w:rsidRPr="000F51AD">
        <w:rPr>
          <w:lang w:eastAsia="zh-CN"/>
        </w:rPr>
        <w:t>Assessment for beyond design basis wind</w:t>
      </w:r>
    </w:p>
    <w:p w14:paraId="346BAEB9" w14:textId="52E014A7" w:rsidR="00653441" w:rsidRDefault="00D9445A" w:rsidP="00513590">
      <w:pPr>
        <w:pStyle w:val="ListParagraph"/>
        <w:numPr>
          <w:ilvl w:val="0"/>
          <w:numId w:val="69"/>
        </w:numPr>
        <w:jc w:val="both"/>
        <w:rPr>
          <w:lang w:eastAsia="zh-CN"/>
        </w:rPr>
      </w:pPr>
      <w:r w:rsidRPr="002F589E">
        <w:rPr>
          <w:b/>
          <w:bCs/>
          <w:lang w:eastAsia="zh-CN"/>
        </w:rPr>
        <w:t xml:space="preserve">(Item </w:t>
      </w:r>
      <w:r w:rsidR="007E27FF" w:rsidRPr="002F589E">
        <w:rPr>
          <w:b/>
          <w:bCs/>
          <w:lang w:eastAsia="zh-CN"/>
        </w:rPr>
        <w:t>5.64</w:t>
      </w:r>
      <w:r w:rsidRPr="002F589E">
        <w:rPr>
          <w:b/>
          <w:bCs/>
          <w:lang w:eastAsia="zh-CN"/>
        </w:rPr>
        <w:t>)</w:t>
      </w:r>
      <w:r>
        <w:rPr>
          <w:lang w:eastAsia="zh-CN"/>
        </w:rPr>
        <w:t xml:space="preserve"> </w:t>
      </w:r>
      <w:r w:rsidR="00653441" w:rsidRPr="00653441">
        <w:rPr>
          <w:lang w:eastAsia="zh-CN"/>
        </w:rPr>
        <w:t>The methods used in the assessment for beyond design basis wind</w:t>
      </w:r>
    </w:p>
    <w:p w14:paraId="601C035E" w14:textId="5604D498" w:rsidR="00653441" w:rsidRDefault="00270566" w:rsidP="005B5401">
      <w:pPr>
        <w:jc w:val="both"/>
        <w:rPr>
          <w:lang w:eastAsia="zh-CN"/>
        </w:rPr>
      </w:pPr>
      <w:r w:rsidRPr="00270566">
        <w:rPr>
          <w:lang w:eastAsia="zh-CN"/>
        </w:rPr>
        <w:lastRenderedPageBreak/>
        <w:t xml:space="preserve">”Other extreme meteorological conditions” subsection contains </w:t>
      </w:r>
      <w:r>
        <w:rPr>
          <w:lang w:eastAsia="zh-CN"/>
        </w:rPr>
        <w:t>POS</w:t>
      </w:r>
      <w:r w:rsidRPr="00270566">
        <w:rPr>
          <w:lang w:eastAsia="zh-CN"/>
        </w:rPr>
        <w:t xml:space="preserve"> items related to:</w:t>
      </w:r>
    </w:p>
    <w:p w14:paraId="7EB0F340" w14:textId="4E8DD464" w:rsidR="00270566" w:rsidRDefault="0079710E" w:rsidP="00513590">
      <w:pPr>
        <w:pStyle w:val="ListParagraph"/>
        <w:numPr>
          <w:ilvl w:val="0"/>
          <w:numId w:val="79"/>
        </w:numPr>
        <w:jc w:val="both"/>
        <w:rPr>
          <w:lang w:eastAsia="zh-CN"/>
        </w:rPr>
      </w:pPr>
      <w:r w:rsidRPr="002F589E">
        <w:rPr>
          <w:b/>
          <w:bCs/>
          <w:lang w:eastAsia="zh-CN"/>
        </w:rPr>
        <w:t xml:space="preserve">(Item </w:t>
      </w:r>
      <w:r w:rsidR="007E27FF" w:rsidRPr="002F589E">
        <w:rPr>
          <w:b/>
          <w:bCs/>
          <w:lang w:eastAsia="zh-CN"/>
        </w:rPr>
        <w:t>5.65</w:t>
      </w:r>
      <w:r w:rsidRPr="002F589E">
        <w:rPr>
          <w:b/>
          <w:bCs/>
          <w:lang w:eastAsia="zh-CN"/>
        </w:rPr>
        <w:t>)</w:t>
      </w:r>
      <w:r>
        <w:rPr>
          <w:lang w:eastAsia="zh-CN"/>
        </w:rPr>
        <w:t xml:space="preserve"> </w:t>
      </w:r>
      <w:r w:rsidR="004D328C">
        <w:rPr>
          <w:lang w:eastAsia="zh-CN"/>
        </w:rPr>
        <w:t>E</w:t>
      </w:r>
      <w:r w:rsidR="00EA3ADC" w:rsidRPr="00EA3ADC">
        <w:rPr>
          <w:lang w:eastAsia="zh-CN"/>
        </w:rPr>
        <w:t>xtreme meteorological conditions</w:t>
      </w:r>
    </w:p>
    <w:p w14:paraId="7D3F945A" w14:textId="6E6DCB21" w:rsidR="00EA3ADC" w:rsidRDefault="0079710E" w:rsidP="00513590">
      <w:pPr>
        <w:pStyle w:val="ListParagraph"/>
        <w:numPr>
          <w:ilvl w:val="0"/>
          <w:numId w:val="79"/>
        </w:numPr>
        <w:jc w:val="both"/>
        <w:rPr>
          <w:lang w:eastAsia="zh-CN"/>
        </w:rPr>
      </w:pPr>
      <w:r w:rsidRPr="002F589E">
        <w:rPr>
          <w:b/>
          <w:bCs/>
          <w:lang w:eastAsia="zh-CN"/>
        </w:rPr>
        <w:t xml:space="preserve">(Item </w:t>
      </w:r>
      <w:r w:rsidR="007E27FF" w:rsidRPr="002F589E">
        <w:rPr>
          <w:b/>
          <w:bCs/>
          <w:lang w:eastAsia="zh-CN"/>
        </w:rPr>
        <w:t>5.66</w:t>
      </w:r>
      <w:r w:rsidRPr="002F589E">
        <w:rPr>
          <w:b/>
          <w:bCs/>
          <w:lang w:eastAsia="zh-CN"/>
        </w:rPr>
        <w:t>)</w:t>
      </w:r>
      <w:r>
        <w:rPr>
          <w:lang w:eastAsia="zh-CN"/>
        </w:rPr>
        <w:t xml:space="preserve"> </w:t>
      </w:r>
      <w:r w:rsidR="004D328C">
        <w:rPr>
          <w:lang w:eastAsia="zh-CN"/>
        </w:rPr>
        <w:t xml:space="preserve">Consideration of </w:t>
      </w:r>
      <w:r w:rsidR="004D328C" w:rsidRPr="004D328C">
        <w:rPr>
          <w:lang w:eastAsia="zh-CN"/>
        </w:rPr>
        <w:t>effects of changes in river water temperature</w:t>
      </w:r>
    </w:p>
    <w:p w14:paraId="549C2F6E" w14:textId="79B478B2" w:rsidR="00B0420D" w:rsidRDefault="0079710E" w:rsidP="00513590">
      <w:pPr>
        <w:pStyle w:val="ListParagraph"/>
        <w:numPr>
          <w:ilvl w:val="0"/>
          <w:numId w:val="79"/>
        </w:numPr>
        <w:jc w:val="both"/>
        <w:rPr>
          <w:lang w:eastAsia="zh-CN"/>
        </w:rPr>
      </w:pPr>
      <w:r w:rsidRPr="002F589E">
        <w:rPr>
          <w:b/>
          <w:bCs/>
          <w:lang w:eastAsia="zh-CN"/>
        </w:rPr>
        <w:t xml:space="preserve">(Item </w:t>
      </w:r>
      <w:r w:rsidR="007E27FF" w:rsidRPr="002F589E">
        <w:rPr>
          <w:b/>
          <w:bCs/>
          <w:lang w:eastAsia="zh-CN"/>
        </w:rPr>
        <w:t>5.67</w:t>
      </w:r>
      <w:r w:rsidRPr="002F589E">
        <w:rPr>
          <w:b/>
          <w:bCs/>
          <w:lang w:eastAsia="zh-CN"/>
        </w:rPr>
        <w:t>)</w:t>
      </w:r>
      <w:r>
        <w:rPr>
          <w:lang w:eastAsia="zh-CN"/>
        </w:rPr>
        <w:t xml:space="preserve"> </w:t>
      </w:r>
      <w:r w:rsidR="00B0420D" w:rsidRPr="00883DD2">
        <w:t>Damage due to the extreme meteorological conditions</w:t>
      </w:r>
    </w:p>
    <w:p w14:paraId="7F25B8C7" w14:textId="54411E66" w:rsidR="00B0420D" w:rsidRDefault="0079710E" w:rsidP="00513590">
      <w:pPr>
        <w:pStyle w:val="ListParagraph"/>
        <w:numPr>
          <w:ilvl w:val="0"/>
          <w:numId w:val="79"/>
        </w:numPr>
        <w:jc w:val="both"/>
        <w:rPr>
          <w:lang w:eastAsia="zh-CN"/>
        </w:rPr>
      </w:pPr>
      <w:r w:rsidRPr="002F589E">
        <w:rPr>
          <w:b/>
          <w:bCs/>
          <w:lang w:eastAsia="zh-CN"/>
        </w:rPr>
        <w:t xml:space="preserve">(Item </w:t>
      </w:r>
      <w:r w:rsidR="007E27FF" w:rsidRPr="002F589E">
        <w:rPr>
          <w:b/>
          <w:bCs/>
          <w:lang w:eastAsia="zh-CN"/>
        </w:rPr>
        <w:t>5.68</w:t>
      </w:r>
      <w:r w:rsidRPr="002F589E">
        <w:rPr>
          <w:b/>
          <w:bCs/>
          <w:lang w:eastAsia="zh-CN"/>
        </w:rPr>
        <w:t>)</w:t>
      </w:r>
      <w:r>
        <w:rPr>
          <w:lang w:eastAsia="zh-CN"/>
        </w:rPr>
        <w:t xml:space="preserve"> </w:t>
      </w:r>
      <w:r w:rsidR="00B0420D" w:rsidRPr="00883DD2">
        <w:t>Damage caused by lightning</w:t>
      </w:r>
    </w:p>
    <w:p w14:paraId="2DC4FDB1" w14:textId="341A741E" w:rsidR="00B0420D" w:rsidRDefault="0079710E" w:rsidP="00513590">
      <w:pPr>
        <w:pStyle w:val="ListParagraph"/>
        <w:numPr>
          <w:ilvl w:val="0"/>
          <w:numId w:val="79"/>
        </w:numPr>
        <w:jc w:val="both"/>
        <w:rPr>
          <w:lang w:eastAsia="zh-CN"/>
        </w:rPr>
      </w:pPr>
      <w:r w:rsidRPr="002F589E">
        <w:rPr>
          <w:b/>
          <w:bCs/>
          <w:lang w:eastAsia="zh-CN"/>
        </w:rPr>
        <w:t xml:space="preserve">(Item </w:t>
      </w:r>
      <w:r w:rsidR="00410204" w:rsidRPr="002F589E">
        <w:rPr>
          <w:b/>
          <w:bCs/>
          <w:lang w:eastAsia="zh-CN"/>
        </w:rPr>
        <w:t>5.69</w:t>
      </w:r>
      <w:r w:rsidRPr="002F589E">
        <w:rPr>
          <w:b/>
          <w:bCs/>
          <w:lang w:eastAsia="zh-CN"/>
        </w:rPr>
        <w:t>)</w:t>
      </w:r>
      <w:r>
        <w:rPr>
          <w:lang w:eastAsia="zh-CN"/>
        </w:rPr>
        <w:t xml:space="preserve"> </w:t>
      </w:r>
      <w:r w:rsidR="009134E2" w:rsidRPr="00455C54">
        <w:t>Environmental parameters for extreme meteorological conditions</w:t>
      </w:r>
    </w:p>
    <w:p w14:paraId="2BEB0E6F" w14:textId="5D02201D" w:rsidR="009134E2" w:rsidRDefault="0079710E" w:rsidP="00513590">
      <w:pPr>
        <w:pStyle w:val="ListParagraph"/>
        <w:numPr>
          <w:ilvl w:val="0"/>
          <w:numId w:val="79"/>
        </w:numPr>
        <w:jc w:val="both"/>
        <w:rPr>
          <w:lang w:eastAsia="zh-CN"/>
        </w:rPr>
      </w:pPr>
      <w:r w:rsidRPr="002F589E">
        <w:rPr>
          <w:b/>
          <w:bCs/>
          <w:lang w:eastAsia="zh-CN"/>
        </w:rPr>
        <w:t xml:space="preserve">(Item </w:t>
      </w:r>
      <w:r w:rsidR="00DB5731" w:rsidRPr="002F589E">
        <w:rPr>
          <w:b/>
          <w:bCs/>
          <w:lang w:eastAsia="zh-CN"/>
        </w:rPr>
        <w:t>5.70</w:t>
      </w:r>
      <w:r w:rsidRPr="002F589E">
        <w:rPr>
          <w:b/>
          <w:bCs/>
          <w:lang w:eastAsia="zh-CN"/>
        </w:rPr>
        <w:t>)</w:t>
      </w:r>
      <w:r>
        <w:rPr>
          <w:lang w:eastAsia="zh-CN"/>
        </w:rPr>
        <w:t xml:space="preserve"> </w:t>
      </w:r>
      <w:r w:rsidR="006B074E">
        <w:t>C</w:t>
      </w:r>
      <w:r w:rsidR="006B074E" w:rsidRPr="00455C54">
        <w:t>odes and standards</w:t>
      </w:r>
      <w:r w:rsidR="003C3D4C">
        <w:t xml:space="preserve"> </w:t>
      </w:r>
      <w:r w:rsidR="003C3D4C" w:rsidRPr="00455C54">
        <w:t>for the design of nuclear installations in relation to the extreme meteorological conditions</w:t>
      </w:r>
    </w:p>
    <w:p w14:paraId="412CF11B" w14:textId="75B69D32" w:rsidR="003C3D4C" w:rsidRDefault="0079710E" w:rsidP="00513590">
      <w:pPr>
        <w:pStyle w:val="ListParagraph"/>
        <w:numPr>
          <w:ilvl w:val="0"/>
          <w:numId w:val="79"/>
        </w:numPr>
        <w:jc w:val="both"/>
        <w:rPr>
          <w:lang w:eastAsia="zh-CN"/>
        </w:rPr>
      </w:pPr>
      <w:r w:rsidRPr="002F589E">
        <w:rPr>
          <w:b/>
          <w:bCs/>
          <w:lang w:eastAsia="zh-CN"/>
        </w:rPr>
        <w:t xml:space="preserve">(Item </w:t>
      </w:r>
      <w:r w:rsidR="00DB5731" w:rsidRPr="002F589E">
        <w:rPr>
          <w:b/>
          <w:bCs/>
          <w:lang w:eastAsia="zh-CN"/>
        </w:rPr>
        <w:t>5.71</w:t>
      </w:r>
      <w:r w:rsidRPr="002F589E">
        <w:rPr>
          <w:b/>
          <w:bCs/>
          <w:lang w:eastAsia="zh-CN"/>
        </w:rPr>
        <w:t>)</w:t>
      </w:r>
      <w:r>
        <w:rPr>
          <w:lang w:eastAsia="zh-CN"/>
        </w:rPr>
        <w:t xml:space="preserve"> </w:t>
      </w:r>
      <w:r w:rsidR="003C3D4C">
        <w:t>Consideration</w:t>
      </w:r>
      <w:r w:rsidR="0072483C">
        <w:t xml:space="preserve"> of effects of snow</w:t>
      </w:r>
      <w:r w:rsidR="003C3D4C">
        <w:t xml:space="preserve"> </w:t>
      </w:r>
      <w:r w:rsidR="00987F76">
        <w:t>in</w:t>
      </w:r>
      <w:r w:rsidR="003C3D4C">
        <w:t xml:space="preserve"> design and</w:t>
      </w:r>
      <w:r w:rsidR="0072483C">
        <w:t xml:space="preserve"> safety analysis</w:t>
      </w:r>
    </w:p>
    <w:p w14:paraId="33BE3DCD" w14:textId="47BE6DA9" w:rsidR="00DA6C00" w:rsidRDefault="0079710E" w:rsidP="00513590">
      <w:pPr>
        <w:pStyle w:val="ListParagraph"/>
        <w:numPr>
          <w:ilvl w:val="0"/>
          <w:numId w:val="79"/>
        </w:numPr>
        <w:jc w:val="both"/>
        <w:rPr>
          <w:lang w:eastAsia="zh-CN"/>
        </w:rPr>
      </w:pPr>
      <w:r w:rsidRPr="002F589E">
        <w:rPr>
          <w:b/>
          <w:bCs/>
          <w:lang w:eastAsia="zh-CN"/>
        </w:rPr>
        <w:t xml:space="preserve">(Item </w:t>
      </w:r>
      <w:r w:rsidR="000553B4" w:rsidRPr="002F589E">
        <w:rPr>
          <w:b/>
          <w:bCs/>
          <w:lang w:eastAsia="zh-CN"/>
        </w:rPr>
        <w:t>5.72</w:t>
      </w:r>
      <w:r w:rsidRPr="002F589E">
        <w:rPr>
          <w:b/>
          <w:bCs/>
          <w:lang w:eastAsia="zh-CN"/>
        </w:rPr>
        <w:t>)</w:t>
      </w:r>
      <w:r>
        <w:rPr>
          <w:lang w:eastAsia="zh-CN"/>
        </w:rPr>
        <w:t xml:space="preserve"> </w:t>
      </w:r>
      <w:r w:rsidR="00DA6C00">
        <w:t>Consideration of t</w:t>
      </w:r>
      <w:r w:rsidR="00DA6C00" w:rsidRPr="00187DC3">
        <w:t>he effect of extreme air temperatures and water temperatures on items important to safety</w:t>
      </w:r>
      <w:r w:rsidR="00DA6C00" w:rsidRPr="00DA6C00">
        <w:t xml:space="preserve"> </w:t>
      </w:r>
      <w:r w:rsidR="00DA6C00">
        <w:t>in design and safety analysis</w:t>
      </w:r>
    </w:p>
    <w:p w14:paraId="0CD532D3" w14:textId="4F5EE600" w:rsidR="00987F76" w:rsidRDefault="0079710E" w:rsidP="00513590">
      <w:pPr>
        <w:pStyle w:val="ListParagraph"/>
        <w:numPr>
          <w:ilvl w:val="0"/>
          <w:numId w:val="79"/>
        </w:numPr>
        <w:jc w:val="both"/>
        <w:rPr>
          <w:lang w:eastAsia="zh-CN"/>
        </w:rPr>
      </w:pPr>
      <w:r w:rsidRPr="002F589E">
        <w:rPr>
          <w:b/>
          <w:bCs/>
          <w:lang w:eastAsia="zh-CN"/>
        </w:rPr>
        <w:t xml:space="preserve">(Item </w:t>
      </w:r>
      <w:r w:rsidR="000553B4" w:rsidRPr="002F589E">
        <w:rPr>
          <w:b/>
          <w:bCs/>
          <w:lang w:eastAsia="zh-CN"/>
        </w:rPr>
        <w:t>5.73</w:t>
      </w:r>
      <w:r w:rsidRPr="002F589E">
        <w:rPr>
          <w:b/>
          <w:bCs/>
          <w:lang w:eastAsia="zh-CN"/>
        </w:rPr>
        <w:t>)</w:t>
      </w:r>
      <w:r>
        <w:rPr>
          <w:lang w:eastAsia="zh-CN"/>
        </w:rPr>
        <w:t xml:space="preserve"> </w:t>
      </w:r>
      <w:r w:rsidR="00F93E72">
        <w:rPr>
          <w:lang w:eastAsia="zh-CN"/>
        </w:rPr>
        <w:t xml:space="preserve">Effects of </w:t>
      </w:r>
      <w:r w:rsidR="000F52AE">
        <w:rPr>
          <w:lang w:eastAsia="zh-CN"/>
        </w:rPr>
        <w:t xml:space="preserve">lightning </w:t>
      </w:r>
    </w:p>
    <w:p w14:paraId="700ABDA1" w14:textId="73F53AFC" w:rsidR="00196951" w:rsidRDefault="0079710E" w:rsidP="00513590">
      <w:pPr>
        <w:pStyle w:val="ListParagraph"/>
        <w:numPr>
          <w:ilvl w:val="0"/>
          <w:numId w:val="79"/>
        </w:numPr>
        <w:jc w:val="both"/>
        <w:rPr>
          <w:lang w:eastAsia="zh-CN"/>
        </w:rPr>
      </w:pPr>
      <w:r w:rsidRPr="002F589E">
        <w:rPr>
          <w:b/>
          <w:bCs/>
          <w:lang w:eastAsia="zh-CN"/>
        </w:rPr>
        <w:t xml:space="preserve">(Item </w:t>
      </w:r>
      <w:r w:rsidR="000553B4" w:rsidRPr="002F589E">
        <w:rPr>
          <w:b/>
          <w:bCs/>
          <w:lang w:eastAsia="zh-CN"/>
        </w:rPr>
        <w:t>5.74</w:t>
      </w:r>
      <w:r w:rsidRPr="002F589E">
        <w:rPr>
          <w:b/>
          <w:bCs/>
          <w:lang w:eastAsia="zh-CN"/>
        </w:rPr>
        <w:t>)</w:t>
      </w:r>
      <w:r>
        <w:rPr>
          <w:lang w:eastAsia="zh-CN"/>
        </w:rPr>
        <w:t xml:space="preserve"> </w:t>
      </w:r>
      <w:r w:rsidR="00D71168" w:rsidRPr="00187DC3">
        <w:t>Special protection from lightning</w:t>
      </w:r>
    </w:p>
    <w:p w14:paraId="4440751D" w14:textId="4913F7F1" w:rsidR="00D71168" w:rsidRDefault="0079710E" w:rsidP="00513590">
      <w:pPr>
        <w:pStyle w:val="ListParagraph"/>
        <w:numPr>
          <w:ilvl w:val="0"/>
          <w:numId w:val="79"/>
        </w:numPr>
        <w:jc w:val="both"/>
        <w:rPr>
          <w:lang w:eastAsia="zh-CN"/>
        </w:rPr>
      </w:pPr>
      <w:r w:rsidRPr="002F589E">
        <w:rPr>
          <w:b/>
          <w:bCs/>
          <w:lang w:eastAsia="zh-CN"/>
        </w:rPr>
        <w:t xml:space="preserve">(Item </w:t>
      </w:r>
      <w:r w:rsidR="000553B4" w:rsidRPr="002F589E">
        <w:rPr>
          <w:b/>
          <w:bCs/>
          <w:lang w:eastAsia="zh-CN"/>
        </w:rPr>
        <w:t>5.76</w:t>
      </w:r>
      <w:r w:rsidRPr="002F589E">
        <w:rPr>
          <w:b/>
          <w:bCs/>
          <w:lang w:eastAsia="zh-CN"/>
        </w:rPr>
        <w:t>)</w:t>
      </w:r>
      <w:r>
        <w:rPr>
          <w:lang w:eastAsia="zh-CN"/>
        </w:rPr>
        <w:t xml:space="preserve"> </w:t>
      </w:r>
      <w:r w:rsidR="00183616">
        <w:t>E</w:t>
      </w:r>
      <w:r w:rsidR="00183616" w:rsidRPr="00D268E5">
        <w:t>ffects of extreme weather conditions on make</w:t>
      </w:r>
      <w:r w:rsidR="00183616" w:rsidRPr="00D268E5">
        <w:rPr>
          <w:rFonts w:ascii="Cambria Math" w:hAnsi="Cambria Math" w:cs="Cambria Math"/>
        </w:rPr>
        <w:t>‑</w:t>
      </w:r>
      <w:r w:rsidR="00183616" w:rsidRPr="00D268E5">
        <w:t>up supplies</w:t>
      </w:r>
    </w:p>
    <w:p w14:paraId="32041D3B" w14:textId="1E558838" w:rsidR="00B047FF" w:rsidRDefault="0079710E" w:rsidP="00513590">
      <w:pPr>
        <w:pStyle w:val="ListParagraph"/>
        <w:numPr>
          <w:ilvl w:val="0"/>
          <w:numId w:val="79"/>
        </w:numPr>
        <w:jc w:val="both"/>
        <w:rPr>
          <w:lang w:eastAsia="zh-CN"/>
        </w:rPr>
      </w:pPr>
      <w:r w:rsidRPr="002F589E">
        <w:rPr>
          <w:b/>
          <w:bCs/>
          <w:lang w:eastAsia="zh-CN"/>
        </w:rPr>
        <w:t xml:space="preserve">(Item </w:t>
      </w:r>
      <w:r w:rsidR="000553B4" w:rsidRPr="002F589E">
        <w:rPr>
          <w:b/>
          <w:bCs/>
          <w:lang w:eastAsia="zh-CN"/>
        </w:rPr>
        <w:t>5.77</w:t>
      </w:r>
      <w:r w:rsidRPr="002F589E">
        <w:rPr>
          <w:b/>
          <w:bCs/>
          <w:lang w:eastAsia="zh-CN"/>
        </w:rPr>
        <w:t>)</w:t>
      </w:r>
      <w:r>
        <w:rPr>
          <w:lang w:eastAsia="zh-CN"/>
        </w:rPr>
        <w:t xml:space="preserve"> </w:t>
      </w:r>
      <w:r w:rsidR="00B047FF">
        <w:rPr>
          <w:lang w:eastAsia="zh-CN"/>
        </w:rPr>
        <w:t xml:space="preserve">Measures </w:t>
      </w:r>
      <w:r w:rsidR="00B047FF" w:rsidRPr="00CA047B">
        <w:rPr>
          <w:lang w:eastAsia="zh-CN"/>
        </w:rPr>
        <w:t>to confirm that the facilities provided to transfer heat to the ultimate heat sink will retain their capability under extreme meteorological conditions</w:t>
      </w:r>
    </w:p>
    <w:p w14:paraId="706EB96E" w14:textId="32454C40" w:rsidR="00B047FF" w:rsidRDefault="00B047FF" w:rsidP="005B5401">
      <w:pPr>
        <w:jc w:val="both"/>
      </w:pPr>
      <w:r>
        <w:rPr>
          <w:lang w:eastAsia="zh-CN"/>
        </w:rPr>
        <w:t>“Volcanism” subsection</w:t>
      </w:r>
      <w:r>
        <w:t xml:space="preserve"> contains </w:t>
      </w:r>
      <w:r w:rsidR="00310A23">
        <w:t>POS</w:t>
      </w:r>
      <w:r>
        <w:t xml:space="preserve"> items related to:</w:t>
      </w:r>
    </w:p>
    <w:p w14:paraId="6F6B8D35" w14:textId="4E18FCB0" w:rsidR="00183616" w:rsidRDefault="0079710E" w:rsidP="00513590">
      <w:pPr>
        <w:pStyle w:val="ListParagraph"/>
        <w:numPr>
          <w:ilvl w:val="0"/>
          <w:numId w:val="80"/>
        </w:numPr>
        <w:jc w:val="both"/>
        <w:rPr>
          <w:lang w:eastAsia="zh-CN"/>
        </w:rPr>
      </w:pPr>
      <w:r w:rsidRPr="002F589E">
        <w:rPr>
          <w:b/>
          <w:bCs/>
          <w:lang w:eastAsia="zh-CN"/>
        </w:rPr>
        <w:t xml:space="preserve">(Item </w:t>
      </w:r>
      <w:r w:rsidR="008F4980" w:rsidRPr="002F589E">
        <w:rPr>
          <w:b/>
          <w:bCs/>
          <w:lang w:eastAsia="zh-CN"/>
        </w:rPr>
        <w:t>5.79</w:t>
      </w:r>
      <w:r w:rsidRPr="002F589E">
        <w:rPr>
          <w:b/>
          <w:bCs/>
          <w:lang w:eastAsia="zh-CN"/>
        </w:rPr>
        <w:t>)</w:t>
      </w:r>
      <w:r>
        <w:rPr>
          <w:lang w:eastAsia="zh-CN"/>
        </w:rPr>
        <w:t xml:space="preserve"> </w:t>
      </w:r>
      <w:r w:rsidR="00E42F94">
        <w:rPr>
          <w:lang w:eastAsia="zh-CN"/>
        </w:rPr>
        <w:t>L</w:t>
      </w:r>
      <w:r w:rsidR="00E42F94" w:rsidRPr="00E42F94">
        <w:rPr>
          <w:lang w:eastAsia="zh-CN"/>
        </w:rPr>
        <w:t>ist of volcanic phenomena</w:t>
      </w:r>
    </w:p>
    <w:p w14:paraId="0BAC2885" w14:textId="4237558C" w:rsidR="00E42F94" w:rsidRDefault="0079710E" w:rsidP="00513590">
      <w:pPr>
        <w:pStyle w:val="ListParagraph"/>
        <w:numPr>
          <w:ilvl w:val="0"/>
          <w:numId w:val="80"/>
        </w:numPr>
        <w:jc w:val="both"/>
      </w:pPr>
      <w:r w:rsidRPr="002F589E">
        <w:rPr>
          <w:b/>
          <w:bCs/>
          <w:lang w:eastAsia="zh-CN"/>
        </w:rPr>
        <w:t xml:space="preserve">(Item </w:t>
      </w:r>
      <w:r w:rsidR="008F4980" w:rsidRPr="002F589E">
        <w:rPr>
          <w:b/>
          <w:bCs/>
          <w:lang w:eastAsia="zh-CN"/>
        </w:rPr>
        <w:t>5.80</w:t>
      </w:r>
      <w:r w:rsidRPr="002F589E">
        <w:rPr>
          <w:b/>
          <w:bCs/>
          <w:lang w:eastAsia="zh-CN"/>
        </w:rPr>
        <w:t>)</w:t>
      </w:r>
      <w:r>
        <w:rPr>
          <w:lang w:eastAsia="zh-CN"/>
        </w:rPr>
        <w:t xml:space="preserve"> </w:t>
      </w:r>
      <w:r w:rsidR="008B539D">
        <w:t>M</w:t>
      </w:r>
      <w:r w:rsidR="008B539D" w:rsidRPr="00D268E5">
        <w:t>easures available for the phenomena associated with volcanoes</w:t>
      </w:r>
    </w:p>
    <w:p w14:paraId="66E7E45E" w14:textId="0B48CB0B" w:rsidR="000D3436" w:rsidRDefault="0079710E" w:rsidP="00513590">
      <w:pPr>
        <w:pStyle w:val="ListParagraph"/>
        <w:numPr>
          <w:ilvl w:val="0"/>
          <w:numId w:val="71"/>
        </w:numPr>
        <w:jc w:val="both"/>
        <w:rPr>
          <w:lang w:eastAsia="zh-CN"/>
        </w:rPr>
      </w:pPr>
      <w:r w:rsidRPr="002F589E">
        <w:rPr>
          <w:b/>
          <w:bCs/>
          <w:lang w:eastAsia="zh-CN"/>
        </w:rPr>
        <w:t xml:space="preserve">(Item </w:t>
      </w:r>
      <w:r w:rsidR="008F4980" w:rsidRPr="002F589E">
        <w:rPr>
          <w:b/>
          <w:bCs/>
          <w:lang w:eastAsia="zh-CN"/>
        </w:rPr>
        <w:t>5.81</w:t>
      </w:r>
      <w:r w:rsidRPr="002F589E">
        <w:rPr>
          <w:b/>
          <w:bCs/>
          <w:lang w:eastAsia="zh-CN"/>
        </w:rPr>
        <w:t>)</w:t>
      </w:r>
      <w:r>
        <w:rPr>
          <w:lang w:eastAsia="zh-CN"/>
        </w:rPr>
        <w:t xml:space="preserve"> </w:t>
      </w:r>
      <w:r w:rsidR="000D3436">
        <w:rPr>
          <w:lang w:eastAsia="zh-CN"/>
        </w:rPr>
        <w:t>P</w:t>
      </w:r>
      <w:r w:rsidR="000D3436" w:rsidRPr="004472A6">
        <w:rPr>
          <w:lang w:eastAsia="zh-CN"/>
        </w:rPr>
        <w:t>rotection against some of the effects of volcanic phenomena</w:t>
      </w:r>
      <w:r w:rsidR="000D3436">
        <w:rPr>
          <w:lang w:eastAsia="zh-CN"/>
        </w:rPr>
        <w:t xml:space="preserve"> provided by design</w:t>
      </w:r>
      <w:r w:rsidR="000D3436" w:rsidRPr="009E425C">
        <w:t xml:space="preserve"> </w:t>
      </w:r>
      <w:r w:rsidR="000D3436" w:rsidRPr="009E425C">
        <w:rPr>
          <w:lang w:eastAsia="zh-CN"/>
        </w:rPr>
        <w:t>envelope of the nuclear installation for external hazards</w:t>
      </w:r>
    </w:p>
    <w:p w14:paraId="6930D00C" w14:textId="3EAFDA0F" w:rsidR="000D3436" w:rsidRDefault="0079710E" w:rsidP="00513590">
      <w:pPr>
        <w:pStyle w:val="ListParagraph"/>
        <w:numPr>
          <w:ilvl w:val="0"/>
          <w:numId w:val="71"/>
        </w:numPr>
        <w:jc w:val="both"/>
      </w:pPr>
      <w:r w:rsidRPr="002F589E">
        <w:rPr>
          <w:b/>
          <w:bCs/>
          <w:lang w:eastAsia="zh-CN"/>
        </w:rPr>
        <w:t xml:space="preserve">(Item </w:t>
      </w:r>
      <w:r w:rsidR="008F4980" w:rsidRPr="002F589E">
        <w:rPr>
          <w:b/>
          <w:bCs/>
          <w:lang w:eastAsia="zh-CN"/>
        </w:rPr>
        <w:t>5.82</w:t>
      </w:r>
      <w:r w:rsidRPr="002F589E">
        <w:rPr>
          <w:b/>
          <w:bCs/>
          <w:lang w:eastAsia="zh-CN"/>
        </w:rPr>
        <w:t>)</w:t>
      </w:r>
      <w:r>
        <w:rPr>
          <w:lang w:eastAsia="zh-CN"/>
        </w:rPr>
        <w:t xml:space="preserve"> </w:t>
      </w:r>
      <w:r w:rsidR="000D3436">
        <w:t>A</w:t>
      </w:r>
      <w:r w:rsidR="000D3436" w:rsidRPr="00D268E5">
        <w:t>dditional design features or site protective measures</w:t>
      </w:r>
      <w:r w:rsidR="000D3436">
        <w:t xml:space="preserve"> associated with effects of volcanic phenomena </w:t>
      </w:r>
    </w:p>
    <w:p w14:paraId="10AA5DC4" w14:textId="3798D007" w:rsidR="000D3436" w:rsidRDefault="0079710E" w:rsidP="00513590">
      <w:pPr>
        <w:pStyle w:val="ListParagraph"/>
        <w:numPr>
          <w:ilvl w:val="0"/>
          <w:numId w:val="71"/>
        </w:numPr>
        <w:jc w:val="both"/>
      </w:pPr>
      <w:r w:rsidRPr="002F589E">
        <w:rPr>
          <w:b/>
          <w:bCs/>
          <w:lang w:eastAsia="zh-CN"/>
        </w:rPr>
        <w:t xml:space="preserve">(Item </w:t>
      </w:r>
      <w:r w:rsidR="008F4980" w:rsidRPr="002F589E">
        <w:rPr>
          <w:b/>
          <w:bCs/>
          <w:lang w:eastAsia="zh-CN"/>
        </w:rPr>
        <w:t>5.83</w:t>
      </w:r>
      <w:r w:rsidRPr="002F589E">
        <w:rPr>
          <w:b/>
          <w:bCs/>
          <w:lang w:eastAsia="zh-CN"/>
        </w:rPr>
        <w:t>)</w:t>
      </w:r>
      <w:r>
        <w:rPr>
          <w:lang w:eastAsia="zh-CN"/>
        </w:rPr>
        <w:t xml:space="preserve"> </w:t>
      </w:r>
      <w:r w:rsidR="000D3436">
        <w:t>Consequences of tephra fallout on the physical loads and SSC operation</w:t>
      </w:r>
    </w:p>
    <w:p w14:paraId="7D815D1E" w14:textId="1FDEB6F5" w:rsidR="00EA0500" w:rsidRDefault="0079710E" w:rsidP="00513590">
      <w:pPr>
        <w:pStyle w:val="ListParagraph"/>
        <w:numPr>
          <w:ilvl w:val="0"/>
          <w:numId w:val="71"/>
        </w:numPr>
        <w:jc w:val="both"/>
      </w:pPr>
      <w:r w:rsidRPr="002F589E">
        <w:rPr>
          <w:b/>
          <w:bCs/>
          <w:lang w:eastAsia="zh-CN"/>
        </w:rPr>
        <w:t xml:space="preserve">(Item </w:t>
      </w:r>
      <w:r w:rsidR="00237D57" w:rsidRPr="002F589E">
        <w:rPr>
          <w:b/>
          <w:bCs/>
          <w:lang w:eastAsia="zh-CN"/>
        </w:rPr>
        <w:t>5.84</w:t>
      </w:r>
      <w:r w:rsidRPr="002F589E">
        <w:rPr>
          <w:b/>
          <w:bCs/>
          <w:lang w:eastAsia="zh-CN"/>
        </w:rPr>
        <w:t>)</w:t>
      </w:r>
      <w:r>
        <w:rPr>
          <w:lang w:eastAsia="zh-CN"/>
        </w:rPr>
        <w:t xml:space="preserve"> </w:t>
      </w:r>
      <w:r w:rsidR="00094D88">
        <w:t>Massive flows</w:t>
      </w:r>
    </w:p>
    <w:p w14:paraId="489DA304" w14:textId="74818DC9" w:rsidR="00066085" w:rsidRDefault="0079710E" w:rsidP="00513590">
      <w:pPr>
        <w:pStyle w:val="ListParagraph"/>
        <w:numPr>
          <w:ilvl w:val="0"/>
          <w:numId w:val="71"/>
        </w:numPr>
        <w:jc w:val="both"/>
      </w:pPr>
      <w:r w:rsidRPr="002F589E">
        <w:rPr>
          <w:b/>
          <w:bCs/>
          <w:lang w:eastAsia="zh-CN"/>
        </w:rPr>
        <w:t xml:space="preserve">(Item </w:t>
      </w:r>
      <w:r w:rsidR="00237D57" w:rsidRPr="002F589E">
        <w:rPr>
          <w:b/>
          <w:bCs/>
          <w:lang w:eastAsia="zh-CN"/>
        </w:rPr>
        <w:t>5.85</w:t>
      </w:r>
      <w:r w:rsidRPr="002F589E">
        <w:rPr>
          <w:b/>
          <w:bCs/>
          <w:lang w:eastAsia="zh-CN"/>
        </w:rPr>
        <w:t>)</w:t>
      </w:r>
      <w:r>
        <w:rPr>
          <w:lang w:eastAsia="zh-CN"/>
        </w:rPr>
        <w:t xml:space="preserve"> </w:t>
      </w:r>
      <w:r w:rsidR="00066085">
        <w:t>Volcano generated missiles</w:t>
      </w:r>
    </w:p>
    <w:p w14:paraId="62839C81" w14:textId="6BEAE6A3" w:rsidR="00066085" w:rsidRDefault="0079710E" w:rsidP="00513590">
      <w:pPr>
        <w:pStyle w:val="ListParagraph"/>
        <w:numPr>
          <w:ilvl w:val="0"/>
          <w:numId w:val="71"/>
        </w:numPr>
        <w:jc w:val="both"/>
      </w:pPr>
      <w:r w:rsidRPr="002F589E">
        <w:rPr>
          <w:b/>
          <w:bCs/>
          <w:lang w:eastAsia="zh-CN"/>
        </w:rPr>
        <w:t xml:space="preserve">(Item </w:t>
      </w:r>
      <w:r w:rsidR="00237D57" w:rsidRPr="002F589E">
        <w:rPr>
          <w:b/>
          <w:bCs/>
          <w:lang w:eastAsia="zh-CN"/>
        </w:rPr>
        <w:t>5.86</w:t>
      </w:r>
      <w:r w:rsidRPr="002F589E">
        <w:rPr>
          <w:b/>
          <w:bCs/>
          <w:lang w:eastAsia="zh-CN"/>
        </w:rPr>
        <w:t>)</w:t>
      </w:r>
      <w:r>
        <w:rPr>
          <w:lang w:eastAsia="zh-CN"/>
        </w:rPr>
        <w:t xml:space="preserve"> </w:t>
      </w:r>
      <w:r w:rsidR="00066085">
        <w:t>Hazards relating to gases and aerosols resulting from volcanic eruption</w:t>
      </w:r>
    </w:p>
    <w:p w14:paraId="6E17E8B6" w14:textId="3B5E110B" w:rsidR="00066085" w:rsidRDefault="0079710E" w:rsidP="00513590">
      <w:pPr>
        <w:pStyle w:val="ListParagraph"/>
        <w:numPr>
          <w:ilvl w:val="0"/>
          <w:numId w:val="71"/>
        </w:numPr>
        <w:jc w:val="both"/>
      </w:pPr>
      <w:r w:rsidRPr="002F589E">
        <w:rPr>
          <w:b/>
          <w:bCs/>
          <w:lang w:eastAsia="zh-CN"/>
        </w:rPr>
        <w:t xml:space="preserve">(Item </w:t>
      </w:r>
      <w:r w:rsidR="00237D57" w:rsidRPr="002F589E">
        <w:rPr>
          <w:b/>
          <w:bCs/>
          <w:lang w:eastAsia="zh-CN"/>
        </w:rPr>
        <w:t>5.87</w:t>
      </w:r>
      <w:r w:rsidRPr="002F589E">
        <w:rPr>
          <w:b/>
          <w:bCs/>
          <w:lang w:eastAsia="zh-CN"/>
        </w:rPr>
        <w:t>)</w:t>
      </w:r>
      <w:r>
        <w:rPr>
          <w:lang w:eastAsia="zh-CN"/>
        </w:rPr>
        <w:t xml:space="preserve"> </w:t>
      </w:r>
      <w:r w:rsidR="00066085">
        <w:t>Volcano induced flooding</w:t>
      </w:r>
    </w:p>
    <w:p w14:paraId="264784E1" w14:textId="6C815297" w:rsidR="00066085" w:rsidRDefault="0079710E" w:rsidP="00513590">
      <w:pPr>
        <w:pStyle w:val="ListParagraph"/>
        <w:numPr>
          <w:ilvl w:val="0"/>
          <w:numId w:val="71"/>
        </w:numPr>
        <w:jc w:val="both"/>
      </w:pPr>
      <w:r w:rsidRPr="002F589E">
        <w:rPr>
          <w:b/>
          <w:bCs/>
          <w:lang w:eastAsia="zh-CN"/>
        </w:rPr>
        <w:t xml:space="preserve">(Item </w:t>
      </w:r>
      <w:r w:rsidR="00237D57" w:rsidRPr="002F589E">
        <w:rPr>
          <w:b/>
          <w:bCs/>
          <w:lang w:eastAsia="zh-CN"/>
        </w:rPr>
        <w:t>5.88</w:t>
      </w:r>
      <w:r w:rsidRPr="002F589E">
        <w:rPr>
          <w:b/>
          <w:bCs/>
          <w:lang w:eastAsia="zh-CN"/>
        </w:rPr>
        <w:t>)</w:t>
      </w:r>
      <w:r>
        <w:rPr>
          <w:lang w:eastAsia="zh-CN"/>
        </w:rPr>
        <w:t xml:space="preserve"> </w:t>
      </w:r>
      <w:r w:rsidR="00066085">
        <w:t>Volcanic earthquakes</w:t>
      </w:r>
    </w:p>
    <w:p w14:paraId="20C181D5" w14:textId="1473F964" w:rsidR="00066085" w:rsidRDefault="0079710E" w:rsidP="00513590">
      <w:pPr>
        <w:pStyle w:val="ListParagraph"/>
        <w:numPr>
          <w:ilvl w:val="0"/>
          <w:numId w:val="71"/>
        </w:numPr>
        <w:jc w:val="both"/>
        <w:rPr>
          <w:lang w:eastAsia="zh-CN"/>
        </w:rPr>
      </w:pPr>
      <w:r w:rsidRPr="002F589E">
        <w:rPr>
          <w:b/>
          <w:bCs/>
          <w:lang w:eastAsia="zh-CN"/>
        </w:rPr>
        <w:t xml:space="preserve">(Item </w:t>
      </w:r>
      <w:r w:rsidR="005A06E1" w:rsidRPr="002F589E">
        <w:rPr>
          <w:b/>
          <w:bCs/>
          <w:lang w:eastAsia="zh-CN"/>
        </w:rPr>
        <w:t>5.89</w:t>
      </w:r>
      <w:r w:rsidRPr="002F589E">
        <w:rPr>
          <w:b/>
          <w:bCs/>
          <w:lang w:eastAsia="zh-CN"/>
        </w:rPr>
        <w:t>)</w:t>
      </w:r>
      <w:r>
        <w:rPr>
          <w:lang w:eastAsia="zh-CN"/>
        </w:rPr>
        <w:t xml:space="preserve"> </w:t>
      </w:r>
      <w:r w:rsidR="00066085" w:rsidRPr="006B4051">
        <w:rPr>
          <w:lang w:eastAsia="zh-CN"/>
        </w:rPr>
        <w:t>Non</w:t>
      </w:r>
      <w:r w:rsidR="00066085" w:rsidRPr="006B4051">
        <w:rPr>
          <w:rFonts w:ascii="Cambria Math" w:hAnsi="Cambria Math" w:cs="Cambria Math"/>
          <w:lang w:eastAsia="zh-CN"/>
        </w:rPr>
        <w:t>‑</w:t>
      </w:r>
      <w:r w:rsidR="00066085" w:rsidRPr="006B4051">
        <w:rPr>
          <w:lang w:eastAsia="zh-CN"/>
        </w:rPr>
        <w:t>exclusionary volcanic hazards</w:t>
      </w:r>
    </w:p>
    <w:p w14:paraId="51960DB5" w14:textId="4CE61A9E" w:rsidR="008B539D" w:rsidRDefault="00BA69C6" w:rsidP="005B5401">
      <w:pPr>
        <w:jc w:val="both"/>
        <w:rPr>
          <w:lang w:eastAsia="zh-CN"/>
        </w:rPr>
      </w:pPr>
      <w:r w:rsidRPr="00BA69C6">
        <w:rPr>
          <w:lang w:eastAsia="zh-CN"/>
        </w:rPr>
        <w:t xml:space="preserve">“External fire” subsection contains </w:t>
      </w:r>
      <w:r>
        <w:rPr>
          <w:lang w:eastAsia="zh-CN"/>
        </w:rPr>
        <w:t>POS</w:t>
      </w:r>
      <w:r w:rsidRPr="00BA69C6">
        <w:rPr>
          <w:lang w:eastAsia="zh-CN"/>
        </w:rPr>
        <w:t xml:space="preserve"> items related to:</w:t>
      </w:r>
    </w:p>
    <w:p w14:paraId="5379C62E" w14:textId="7EF27BD6" w:rsidR="00BA69C6" w:rsidRDefault="0079710E" w:rsidP="00513590">
      <w:pPr>
        <w:pStyle w:val="ListParagraph"/>
        <w:numPr>
          <w:ilvl w:val="0"/>
          <w:numId w:val="81"/>
        </w:numPr>
        <w:jc w:val="both"/>
        <w:rPr>
          <w:lang w:eastAsia="zh-CN"/>
        </w:rPr>
      </w:pPr>
      <w:r w:rsidRPr="002F589E">
        <w:rPr>
          <w:b/>
          <w:bCs/>
          <w:lang w:eastAsia="zh-CN"/>
        </w:rPr>
        <w:t xml:space="preserve">(Item </w:t>
      </w:r>
      <w:r w:rsidR="005A06E1" w:rsidRPr="002F589E">
        <w:rPr>
          <w:b/>
          <w:bCs/>
          <w:lang w:eastAsia="zh-CN"/>
        </w:rPr>
        <w:t>5.90</w:t>
      </w:r>
      <w:r w:rsidRPr="002F589E">
        <w:rPr>
          <w:b/>
          <w:bCs/>
          <w:lang w:eastAsia="zh-CN"/>
        </w:rPr>
        <w:t>)</w:t>
      </w:r>
      <w:r>
        <w:rPr>
          <w:lang w:eastAsia="zh-CN"/>
        </w:rPr>
        <w:t xml:space="preserve"> </w:t>
      </w:r>
      <w:r w:rsidR="005D296A">
        <w:rPr>
          <w:lang w:eastAsia="zh-CN"/>
        </w:rPr>
        <w:t>Fire originated outside the site</w:t>
      </w:r>
    </w:p>
    <w:p w14:paraId="5974DF8D" w14:textId="2A2AC0A8" w:rsidR="005D296A" w:rsidRDefault="0079710E" w:rsidP="00513590">
      <w:pPr>
        <w:pStyle w:val="ListParagraph"/>
        <w:numPr>
          <w:ilvl w:val="0"/>
          <w:numId w:val="81"/>
        </w:numPr>
        <w:jc w:val="both"/>
        <w:rPr>
          <w:lang w:eastAsia="zh-CN"/>
        </w:rPr>
      </w:pPr>
      <w:r w:rsidRPr="002F589E">
        <w:rPr>
          <w:b/>
          <w:bCs/>
          <w:lang w:eastAsia="zh-CN"/>
        </w:rPr>
        <w:t>(Item</w:t>
      </w:r>
      <w:r w:rsidR="005A06E1" w:rsidRPr="002F589E">
        <w:rPr>
          <w:b/>
          <w:bCs/>
          <w:lang w:eastAsia="zh-CN"/>
        </w:rPr>
        <w:t xml:space="preserve"> 5.93</w:t>
      </w:r>
      <w:r w:rsidRPr="002F589E">
        <w:rPr>
          <w:b/>
          <w:bCs/>
          <w:lang w:eastAsia="zh-CN"/>
        </w:rPr>
        <w:t>)</w:t>
      </w:r>
      <w:r>
        <w:rPr>
          <w:lang w:eastAsia="zh-CN"/>
        </w:rPr>
        <w:t xml:space="preserve"> </w:t>
      </w:r>
      <w:r w:rsidR="009A1402">
        <w:rPr>
          <w:lang w:eastAsia="zh-CN"/>
        </w:rPr>
        <w:t>Fire resulting from aircraft crash</w:t>
      </w:r>
    </w:p>
    <w:p w14:paraId="41715D4B" w14:textId="618C7838" w:rsidR="009A1402" w:rsidRDefault="0079710E" w:rsidP="00513590">
      <w:pPr>
        <w:pStyle w:val="ListParagraph"/>
        <w:numPr>
          <w:ilvl w:val="0"/>
          <w:numId w:val="81"/>
        </w:numPr>
        <w:jc w:val="both"/>
        <w:rPr>
          <w:lang w:eastAsia="zh-CN"/>
        </w:rPr>
      </w:pPr>
      <w:r w:rsidRPr="002F589E">
        <w:rPr>
          <w:b/>
          <w:bCs/>
          <w:lang w:eastAsia="zh-CN"/>
        </w:rPr>
        <w:t xml:space="preserve">(Item </w:t>
      </w:r>
      <w:r w:rsidR="005A06E1" w:rsidRPr="002F589E">
        <w:rPr>
          <w:b/>
          <w:bCs/>
          <w:lang w:eastAsia="zh-CN"/>
        </w:rPr>
        <w:t>5.94</w:t>
      </w:r>
      <w:r w:rsidRPr="002F589E">
        <w:rPr>
          <w:b/>
          <w:bCs/>
          <w:lang w:eastAsia="zh-CN"/>
        </w:rPr>
        <w:t>)</w:t>
      </w:r>
      <w:r>
        <w:rPr>
          <w:lang w:eastAsia="zh-CN"/>
        </w:rPr>
        <w:t xml:space="preserve"> </w:t>
      </w:r>
      <w:r w:rsidR="000233E3">
        <w:rPr>
          <w:lang w:eastAsia="zh-CN"/>
        </w:rPr>
        <w:t xml:space="preserve">Consideration </w:t>
      </w:r>
      <w:r w:rsidR="002C5EEE">
        <w:rPr>
          <w:lang w:eastAsia="zh-CN"/>
        </w:rPr>
        <w:t>of the characteristics of postulated fire and secondary effects in fire hazard evaluation</w:t>
      </w:r>
    </w:p>
    <w:p w14:paraId="47581850" w14:textId="6D302954" w:rsidR="00627EB3" w:rsidRDefault="0079710E" w:rsidP="00513590">
      <w:pPr>
        <w:pStyle w:val="ListParagraph"/>
        <w:numPr>
          <w:ilvl w:val="0"/>
          <w:numId w:val="81"/>
        </w:numPr>
        <w:jc w:val="both"/>
      </w:pPr>
      <w:r w:rsidRPr="002F589E">
        <w:rPr>
          <w:b/>
          <w:bCs/>
          <w:lang w:eastAsia="zh-CN"/>
        </w:rPr>
        <w:t xml:space="preserve">(Item </w:t>
      </w:r>
      <w:r w:rsidR="005A06E1" w:rsidRPr="002F589E">
        <w:rPr>
          <w:b/>
          <w:bCs/>
          <w:lang w:eastAsia="zh-CN"/>
        </w:rPr>
        <w:t>5.95</w:t>
      </w:r>
      <w:r w:rsidRPr="002F589E">
        <w:rPr>
          <w:b/>
          <w:bCs/>
          <w:lang w:eastAsia="zh-CN"/>
        </w:rPr>
        <w:t>)</w:t>
      </w:r>
      <w:r>
        <w:rPr>
          <w:lang w:eastAsia="zh-CN"/>
        </w:rPr>
        <w:t xml:space="preserve"> </w:t>
      </w:r>
      <w:r w:rsidR="00627EB3">
        <w:t xml:space="preserve">Combination of effects </w:t>
      </w:r>
      <w:r w:rsidR="00627EB3" w:rsidRPr="00901A9D">
        <w:t>of an external fire originating from sources such as fuel storage, vehicles or natural vegetation</w:t>
      </w:r>
      <w:r w:rsidR="00627EB3">
        <w:t xml:space="preserve"> with normal operating loads</w:t>
      </w:r>
    </w:p>
    <w:p w14:paraId="643637D5" w14:textId="58721216" w:rsidR="00AB35AA" w:rsidRDefault="0079710E" w:rsidP="00513590">
      <w:pPr>
        <w:pStyle w:val="ListParagraph"/>
        <w:numPr>
          <w:ilvl w:val="0"/>
          <w:numId w:val="81"/>
        </w:numPr>
        <w:jc w:val="both"/>
        <w:rPr>
          <w:lang w:eastAsia="zh-CN"/>
        </w:rPr>
      </w:pPr>
      <w:r w:rsidRPr="002F589E">
        <w:rPr>
          <w:b/>
          <w:bCs/>
          <w:lang w:eastAsia="zh-CN"/>
        </w:rPr>
        <w:t xml:space="preserve">(Item </w:t>
      </w:r>
      <w:r w:rsidR="00BE059D" w:rsidRPr="002F589E">
        <w:rPr>
          <w:b/>
          <w:bCs/>
          <w:lang w:eastAsia="zh-CN"/>
        </w:rPr>
        <w:t>5.102</w:t>
      </w:r>
      <w:r w:rsidRPr="002F589E">
        <w:rPr>
          <w:b/>
          <w:bCs/>
          <w:lang w:eastAsia="zh-CN"/>
        </w:rPr>
        <w:t>)</w:t>
      </w:r>
      <w:r>
        <w:rPr>
          <w:lang w:eastAsia="zh-CN"/>
        </w:rPr>
        <w:t xml:space="preserve"> </w:t>
      </w:r>
      <w:r w:rsidR="001F57FD" w:rsidRPr="00E93603">
        <w:t>Protection of the installation against fires that originate outside the site</w:t>
      </w:r>
    </w:p>
    <w:p w14:paraId="62B504ED" w14:textId="6C7B84B4" w:rsidR="001F57FD" w:rsidRDefault="001F57FD" w:rsidP="005B5401">
      <w:pPr>
        <w:jc w:val="both"/>
      </w:pPr>
      <w:r>
        <w:rPr>
          <w:lang w:eastAsia="zh-CN"/>
        </w:rPr>
        <w:t>“External explosions” subsection</w:t>
      </w:r>
      <w:r>
        <w:t xml:space="preserve"> contains </w:t>
      </w:r>
      <w:r w:rsidR="00F35CCE">
        <w:t>POS</w:t>
      </w:r>
      <w:r>
        <w:t xml:space="preserve"> items related to:</w:t>
      </w:r>
    </w:p>
    <w:p w14:paraId="681C23AF" w14:textId="4D263A6E" w:rsidR="001F57FD" w:rsidRDefault="0079710E" w:rsidP="00513590">
      <w:pPr>
        <w:pStyle w:val="ListParagraph"/>
        <w:numPr>
          <w:ilvl w:val="0"/>
          <w:numId w:val="82"/>
        </w:numPr>
        <w:jc w:val="both"/>
        <w:rPr>
          <w:lang w:eastAsia="zh-CN"/>
        </w:rPr>
      </w:pPr>
      <w:r w:rsidRPr="002F589E">
        <w:rPr>
          <w:b/>
          <w:bCs/>
          <w:lang w:eastAsia="zh-CN"/>
        </w:rPr>
        <w:t xml:space="preserve">(Item </w:t>
      </w:r>
      <w:r w:rsidR="00BE059D" w:rsidRPr="002F589E">
        <w:rPr>
          <w:b/>
          <w:bCs/>
          <w:lang w:eastAsia="zh-CN"/>
        </w:rPr>
        <w:t>5.108</w:t>
      </w:r>
      <w:r w:rsidRPr="002F589E">
        <w:rPr>
          <w:b/>
          <w:bCs/>
          <w:lang w:eastAsia="zh-CN"/>
        </w:rPr>
        <w:t>)</w:t>
      </w:r>
      <w:r>
        <w:rPr>
          <w:lang w:eastAsia="zh-CN"/>
        </w:rPr>
        <w:t xml:space="preserve"> </w:t>
      </w:r>
      <w:r w:rsidR="00EC03E5" w:rsidRPr="00EC03E5">
        <w:rPr>
          <w:lang w:eastAsia="zh-CN"/>
        </w:rPr>
        <w:t>An analysis of the ability of the structures in a nuclear installation to resist the effects of a gas cloud explosion</w:t>
      </w:r>
    </w:p>
    <w:p w14:paraId="7435CBEA" w14:textId="1A64ADBF" w:rsidR="00845107" w:rsidRDefault="0079710E" w:rsidP="00513590">
      <w:pPr>
        <w:pStyle w:val="ListParagraph"/>
        <w:numPr>
          <w:ilvl w:val="0"/>
          <w:numId w:val="82"/>
        </w:numPr>
        <w:jc w:val="both"/>
        <w:rPr>
          <w:lang w:eastAsia="zh-CN"/>
        </w:rPr>
      </w:pPr>
      <w:r w:rsidRPr="002F589E">
        <w:rPr>
          <w:b/>
          <w:bCs/>
          <w:lang w:eastAsia="zh-CN"/>
        </w:rPr>
        <w:t xml:space="preserve">(Item </w:t>
      </w:r>
      <w:r w:rsidR="00CD3B48" w:rsidRPr="002F589E">
        <w:rPr>
          <w:b/>
          <w:bCs/>
          <w:lang w:eastAsia="zh-CN"/>
        </w:rPr>
        <w:t>5.109</w:t>
      </w:r>
      <w:r w:rsidRPr="002F589E">
        <w:rPr>
          <w:b/>
          <w:bCs/>
          <w:lang w:eastAsia="zh-CN"/>
        </w:rPr>
        <w:t>)</w:t>
      </w:r>
      <w:r>
        <w:rPr>
          <w:lang w:eastAsia="zh-CN"/>
        </w:rPr>
        <w:t xml:space="preserve"> </w:t>
      </w:r>
      <w:r w:rsidR="00845107">
        <w:rPr>
          <w:lang w:eastAsia="zh-CN"/>
        </w:rPr>
        <w:t xml:space="preserve">Effects of explosions </w:t>
      </w:r>
    </w:p>
    <w:p w14:paraId="00B85F27" w14:textId="33C63D7A" w:rsidR="00A218B0" w:rsidRDefault="0079710E" w:rsidP="00513590">
      <w:pPr>
        <w:pStyle w:val="ListParagraph"/>
        <w:numPr>
          <w:ilvl w:val="0"/>
          <w:numId w:val="82"/>
        </w:numPr>
        <w:jc w:val="both"/>
        <w:rPr>
          <w:lang w:eastAsia="zh-CN"/>
        </w:rPr>
      </w:pPr>
      <w:r w:rsidRPr="002F589E">
        <w:rPr>
          <w:b/>
          <w:bCs/>
          <w:lang w:eastAsia="zh-CN"/>
        </w:rPr>
        <w:t xml:space="preserve">(Item </w:t>
      </w:r>
      <w:r w:rsidR="00CD3B48" w:rsidRPr="002F589E">
        <w:rPr>
          <w:b/>
          <w:bCs/>
          <w:lang w:eastAsia="zh-CN"/>
        </w:rPr>
        <w:t>5.110</w:t>
      </w:r>
      <w:r w:rsidRPr="002F589E">
        <w:rPr>
          <w:b/>
          <w:bCs/>
          <w:lang w:eastAsia="zh-CN"/>
        </w:rPr>
        <w:t>)</w:t>
      </w:r>
      <w:r>
        <w:rPr>
          <w:lang w:eastAsia="zh-CN"/>
        </w:rPr>
        <w:t xml:space="preserve"> </w:t>
      </w:r>
      <w:r w:rsidR="00F55EBC">
        <w:rPr>
          <w:lang w:eastAsia="zh-CN"/>
        </w:rPr>
        <w:t>Consideration o</w:t>
      </w:r>
      <w:r w:rsidR="007B6B26">
        <w:rPr>
          <w:lang w:eastAsia="zh-CN"/>
        </w:rPr>
        <w:t>f</w:t>
      </w:r>
      <w:r w:rsidR="00F55EBC">
        <w:rPr>
          <w:lang w:eastAsia="zh-CN"/>
        </w:rPr>
        <w:t xml:space="preserve"> </w:t>
      </w:r>
      <w:r w:rsidR="00773FEB">
        <w:rPr>
          <w:lang w:eastAsia="zh-CN"/>
        </w:rPr>
        <w:t>missiles produced by explosion in the design of installation</w:t>
      </w:r>
    </w:p>
    <w:p w14:paraId="213A4DD1" w14:textId="59DD0876" w:rsidR="00041A54" w:rsidRDefault="0079710E" w:rsidP="00513590">
      <w:pPr>
        <w:pStyle w:val="ListParagraph"/>
        <w:numPr>
          <w:ilvl w:val="0"/>
          <w:numId w:val="82"/>
        </w:numPr>
        <w:jc w:val="both"/>
      </w:pPr>
      <w:r w:rsidRPr="002F589E">
        <w:rPr>
          <w:b/>
          <w:bCs/>
          <w:lang w:eastAsia="zh-CN"/>
        </w:rPr>
        <w:lastRenderedPageBreak/>
        <w:t xml:space="preserve">(Item </w:t>
      </w:r>
      <w:r w:rsidR="00CD3B48" w:rsidRPr="002F589E">
        <w:rPr>
          <w:b/>
          <w:bCs/>
          <w:lang w:eastAsia="zh-CN"/>
        </w:rPr>
        <w:t>5.111</w:t>
      </w:r>
      <w:r w:rsidRPr="002F589E">
        <w:rPr>
          <w:b/>
          <w:bCs/>
          <w:lang w:eastAsia="zh-CN"/>
        </w:rPr>
        <w:t>)</w:t>
      </w:r>
      <w:r>
        <w:rPr>
          <w:lang w:eastAsia="zh-CN"/>
        </w:rPr>
        <w:t xml:space="preserve"> </w:t>
      </w:r>
      <w:r w:rsidR="00E55114" w:rsidRPr="00C14D70">
        <w:t>Explosions during the processing, handling, transport or storage of potentially explosive substances outside safety related buildings</w:t>
      </w:r>
    </w:p>
    <w:p w14:paraId="13AE4D62" w14:textId="1076421C" w:rsidR="00E55114" w:rsidRDefault="0079710E" w:rsidP="00513590">
      <w:pPr>
        <w:pStyle w:val="ListParagraph"/>
        <w:numPr>
          <w:ilvl w:val="0"/>
          <w:numId w:val="82"/>
        </w:numPr>
        <w:jc w:val="both"/>
      </w:pPr>
      <w:r w:rsidRPr="002F589E">
        <w:rPr>
          <w:b/>
          <w:bCs/>
          <w:lang w:eastAsia="zh-CN"/>
        </w:rPr>
        <w:t xml:space="preserve">(Item </w:t>
      </w:r>
      <w:r w:rsidR="00CD3B48" w:rsidRPr="002F589E">
        <w:rPr>
          <w:b/>
          <w:bCs/>
          <w:lang w:eastAsia="zh-CN"/>
        </w:rPr>
        <w:t>5.112</w:t>
      </w:r>
      <w:r w:rsidRPr="002F589E">
        <w:rPr>
          <w:b/>
          <w:bCs/>
          <w:lang w:eastAsia="zh-CN"/>
        </w:rPr>
        <w:t>)</w:t>
      </w:r>
      <w:r>
        <w:rPr>
          <w:lang w:eastAsia="zh-CN"/>
        </w:rPr>
        <w:t xml:space="preserve"> </w:t>
      </w:r>
      <w:r w:rsidR="00A168AF">
        <w:rPr>
          <w:lang w:eastAsia="zh-CN"/>
        </w:rPr>
        <w:t xml:space="preserve">Methods of determining </w:t>
      </w:r>
      <w:r w:rsidR="00A168AF">
        <w:t>design basis parameters to protect the nuclear installation against unacceptable damage by pressure waves from detonations</w:t>
      </w:r>
    </w:p>
    <w:p w14:paraId="41753D51" w14:textId="16CB4391" w:rsidR="00A168AF" w:rsidRDefault="0079710E" w:rsidP="00513590">
      <w:pPr>
        <w:pStyle w:val="ListParagraph"/>
        <w:numPr>
          <w:ilvl w:val="0"/>
          <w:numId w:val="82"/>
        </w:numPr>
        <w:jc w:val="both"/>
        <w:rPr>
          <w:lang w:eastAsia="zh-CN"/>
        </w:rPr>
      </w:pPr>
      <w:r w:rsidRPr="002F589E">
        <w:rPr>
          <w:b/>
          <w:bCs/>
          <w:lang w:eastAsia="zh-CN"/>
        </w:rPr>
        <w:t xml:space="preserve">(Item </w:t>
      </w:r>
      <w:r w:rsidR="00CD3B48" w:rsidRPr="002F589E">
        <w:rPr>
          <w:b/>
          <w:bCs/>
          <w:lang w:eastAsia="zh-CN"/>
        </w:rPr>
        <w:t>5.113</w:t>
      </w:r>
      <w:r w:rsidRPr="002F589E">
        <w:rPr>
          <w:b/>
          <w:bCs/>
          <w:lang w:eastAsia="zh-CN"/>
        </w:rPr>
        <w:t>)</w:t>
      </w:r>
      <w:r>
        <w:rPr>
          <w:lang w:eastAsia="zh-CN"/>
        </w:rPr>
        <w:t xml:space="preserve"> </w:t>
      </w:r>
      <w:r w:rsidR="005C17AA" w:rsidRPr="005C20F2">
        <w:t>A conservative estimat</w:t>
      </w:r>
      <w:r w:rsidR="005C17AA">
        <w:t xml:space="preserve">e </w:t>
      </w:r>
      <w:r w:rsidR="005C17AA" w:rsidRPr="005C20F2">
        <w:t>for the portion of the total mass assumed to detonate</w:t>
      </w:r>
    </w:p>
    <w:p w14:paraId="08A78E20" w14:textId="506404CC" w:rsidR="00323D7F" w:rsidRDefault="0079710E" w:rsidP="00513590">
      <w:pPr>
        <w:pStyle w:val="ListParagraph"/>
        <w:numPr>
          <w:ilvl w:val="0"/>
          <w:numId w:val="82"/>
        </w:numPr>
        <w:jc w:val="both"/>
        <w:rPr>
          <w:lang w:eastAsia="zh-CN"/>
        </w:rPr>
      </w:pPr>
      <w:r w:rsidRPr="002F589E">
        <w:rPr>
          <w:b/>
          <w:bCs/>
          <w:lang w:eastAsia="zh-CN"/>
        </w:rPr>
        <w:t xml:space="preserve">(Item </w:t>
      </w:r>
      <w:r w:rsidR="00CD3B48" w:rsidRPr="002F589E">
        <w:rPr>
          <w:b/>
          <w:bCs/>
          <w:lang w:eastAsia="zh-CN"/>
        </w:rPr>
        <w:t>5.114</w:t>
      </w:r>
      <w:r w:rsidRPr="002F589E">
        <w:rPr>
          <w:b/>
          <w:bCs/>
          <w:lang w:eastAsia="zh-CN"/>
        </w:rPr>
        <w:t>)</w:t>
      </w:r>
      <w:r>
        <w:rPr>
          <w:lang w:eastAsia="zh-CN"/>
        </w:rPr>
        <w:t xml:space="preserve"> </w:t>
      </w:r>
      <w:r w:rsidR="00323D7F" w:rsidRPr="00323D7F">
        <w:rPr>
          <w:lang w:eastAsia="zh-CN"/>
        </w:rPr>
        <w:t>The potential for flame acceleration and overpressure generation due to obstacles in gas clouds</w:t>
      </w:r>
    </w:p>
    <w:p w14:paraId="106C3E28" w14:textId="5192E504" w:rsidR="00323D7F" w:rsidRDefault="0079710E" w:rsidP="00513590">
      <w:pPr>
        <w:pStyle w:val="ListParagraph"/>
        <w:numPr>
          <w:ilvl w:val="0"/>
          <w:numId w:val="82"/>
        </w:numPr>
        <w:jc w:val="both"/>
        <w:rPr>
          <w:lang w:eastAsia="zh-CN"/>
        </w:rPr>
      </w:pPr>
      <w:r w:rsidRPr="002F589E">
        <w:rPr>
          <w:b/>
          <w:bCs/>
          <w:lang w:eastAsia="zh-CN"/>
        </w:rPr>
        <w:t xml:space="preserve">(Item </w:t>
      </w:r>
      <w:r w:rsidR="00B244EA" w:rsidRPr="002F589E">
        <w:rPr>
          <w:b/>
          <w:bCs/>
          <w:lang w:eastAsia="zh-CN"/>
        </w:rPr>
        <w:t>5.120</w:t>
      </w:r>
      <w:r w:rsidRPr="002F589E">
        <w:rPr>
          <w:b/>
          <w:bCs/>
          <w:lang w:eastAsia="zh-CN"/>
        </w:rPr>
        <w:t>)</w:t>
      </w:r>
      <w:r>
        <w:rPr>
          <w:lang w:eastAsia="zh-CN"/>
        </w:rPr>
        <w:t xml:space="preserve"> </w:t>
      </w:r>
      <w:r w:rsidR="00AF0646">
        <w:rPr>
          <w:lang w:eastAsia="zh-CN"/>
        </w:rPr>
        <w:t>Step</w:t>
      </w:r>
      <w:r w:rsidR="00A15B06">
        <w:rPr>
          <w:lang w:eastAsia="zh-CN"/>
        </w:rPr>
        <w:t>s</w:t>
      </w:r>
      <w:r w:rsidR="00AF0646">
        <w:rPr>
          <w:lang w:eastAsia="zh-CN"/>
        </w:rPr>
        <w:t xml:space="preserve"> in</w:t>
      </w:r>
      <w:r w:rsidR="006D6034">
        <w:rPr>
          <w:lang w:eastAsia="zh-CN"/>
        </w:rPr>
        <w:t>volved in</w:t>
      </w:r>
      <w:r w:rsidR="00AF0646">
        <w:rPr>
          <w:lang w:eastAsia="zh-CN"/>
        </w:rPr>
        <w:t xml:space="preserve"> design of</w:t>
      </w:r>
      <w:r w:rsidR="00A15B06" w:rsidRPr="00A15B06">
        <w:t xml:space="preserve"> </w:t>
      </w:r>
      <w:r w:rsidR="00A15B06" w:rsidRPr="0030554E">
        <w:t>structures to withstand the effects of detonations or deflagrations</w:t>
      </w:r>
    </w:p>
    <w:p w14:paraId="7B6465D0" w14:textId="1B333690" w:rsidR="00334E9F" w:rsidRDefault="0079710E" w:rsidP="00513590">
      <w:pPr>
        <w:pStyle w:val="ListParagraph"/>
        <w:numPr>
          <w:ilvl w:val="0"/>
          <w:numId w:val="82"/>
        </w:numPr>
        <w:jc w:val="both"/>
        <w:rPr>
          <w:lang w:eastAsia="zh-CN"/>
        </w:rPr>
      </w:pPr>
      <w:r w:rsidRPr="002F589E">
        <w:rPr>
          <w:b/>
          <w:bCs/>
          <w:lang w:eastAsia="zh-CN"/>
        </w:rPr>
        <w:t xml:space="preserve">(Item </w:t>
      </w:r>
      <w:r w:rsidR="00B244EA" w:rsidRPr="002F589E">
        <w:rPr>
          <w:b/>
          <w:bCs/>
          <w:lang w:eastAsia="zh-CN"/>
        </w:rPr>
        <w:t>5.121</w:t>
      </w:r>
      <w:r w:rsidRPr="002F589E">
        <w:rPr>
          <w:b/>
          <w:bCs/>
          <w:lang w:eastAsia="zh-CN"/>
        </w:rPr>
        <w:t>)</w:t>
      </w:r>
      <w:r>
        <w:rPr>
          <w:lang w:eastAsia="zh-CN"/>
        </w:rPr>
        <w:t xml:space="preserve"> </w:t>
      </w:r>
      <w:r w:rsidR="00950E79" w:rsidRPr="00104285">
        <w:t>The minimum parameters used to define the response of a particular structure</w:t>
      </w:r>
    </w:p>
    <w:p w14:paraId="6A8D565C" w14:textId="5F7D73CF" w:rsidR="00A15B06" w:rsidRDefault="0079710E" w:rsidP="00513590">
      <w:pPr>
        <w:pStyle w:val="ListParagraph"/>
        <w:numPr>
          <w:ilvl w:val="0"/>
          <w:numId w:val="82"/>
        </w:numPr>
        <w:jc w:val="both"/>
        <w:rPr>
          <w:lang w:eastAsia="zh-CN"/>
        </w:rPr>
      </w:pPr>
      <w:r w:rsidRPr="002F589E">
        <w:rPr>
          <w:b/>
          <w:bCs/>
          <w:lang w:eastAsia="zh-CN"/>
        </w:rPr>
        <w:t xml:space="preserve">(Item </w:t>
      </w:r>
      <w:r w:rsidR="00B244EA" w:rsidRPr="002F589E">
        <w:rPr>
          <w:b/>
          <w:bCs/>
          <w:lang w:eastAsia="zh-CN"/>
        </w:rPr>
        <w:t>5.122</w:t>
      </w:r>
      <w:r w:rsidRPr="002F589E">
        <w:rPr>
          <w:b/>
          <w:bCs/>
          <w:lang w:eastAsia="zh-CN"/>
        </w:rPr>
        <w:t>)</w:t>
      </w:r>
      <w:r>
        <w:rPr>
          <w:lang w:eastAsia="zh-CN"/>
        </w:rPr>
        <w:t xml:space="preserve"> </w:t>
      </w:r>
      <w:r w:rsidR="00750AD3">
        <w:rPr>
          <w:lang w:eastAsia="zh-CN"/>
        </w:rPr>
        <w:t>Local and global effects in</w:t>
      </w:r>
      <w:r w:rsidR="00F0029A">
        <w:rPr>
          <w:lang w:eastAsia="zh-CN"/>
        </w:rPr>
        <w:t xml:space="preserve"> </w:t>
      </w:r>
      <w:r w:rsidR="00F0029A" w:rsidRPr="00283382">
        <w:t>evaluating blast effects</w:t>
      </w:r>
    </w:p>
    <w:p w14:paraId="7910CD11" w14:textId="78C1B250" w:rsidR="00F0029A" w:rsidRDefault="0079710E" w:rsidP="00513590">
      <w:pPr>
        <w:pStyle w:val="ListParagraph"/>
        <w:numPr>
          <w:ilvl w:val="0"/>
          <w:numId w:val="82"/>
        </w:numPr>
        <w:jc w:val="both"/>
        <w:rPr>
          <w:lang w:eastAsia="zh-CN"/>
        </w:rPr>
      </w:pPr>
      <w:r w:rsidRPr="002F589E">
        <w:rPr>
          <w:b/>
          <w:bCs/>
          <w:lang w:eastAsia="zh-CN"/>
        </w:rPr>
        <w:t xml:space="preserve">(Item </w:t>
      </w:r>
      <w:r w:rsidR="00B244EA" w:rsidRPr="002F589E">
        <w:rPr>
          <w:b/>
          <w:bCs/>
          <w:lang w:eastAsia="zh-CN"/>
        </w:rPr>
        <w:t>5.123</w:t>
      </w:r>
      <w:r w:rsidRPr="002F589E">
        <w:rPr>
          <w:b/>
          <w:bCs/>
          <w:lang w:eastAsia="zh-CN"/>
        </w:rPr>
        <w:t>)</w:t>
      </w:r>
      <w:r>
        <w:rPr>
          <w:lang w:eastAsia="zh-CN"/>
        </w:rPr>
        <w:t xml:space="preserve"> </w:t>
      </w:r>
      <w:r w:rsidR="008E1C49" w:rsidRPr="00EE369B">
        <w:t>External walls or roof elements directly exposed to explosion loads</w:t>
      </w:r>
    </w:p>
    <w:p w14:paraId="7C6F91B5" w14:textId="321F89E7" w:rsidR="002F45A2" w:rsidRDefault="00622399" w:rsidP="00513590">
      <w:pPr>
        <w:pStyle w:val="ListParagraph"/>
        <w:numPr>
          <w:ilvl w:val="0"/>
          <w:numId w:val="82"/>
        </w:numPr>
        <w:jc w:val="both"/>
        <w:rPr>
          <w:lang w:eastAsia="zh-CN"/>
        </w:rPr>
      </w:pPr>
      <w:r w:rsidRPr="002F589E">
        <w:rPr>
          <w:b/>
          <w:bCs/>
          <w:lang w:eastAsia="zh-CN"/>
        </w:rPr>
        <w:t>(Item</w:t>
      </w:r>
      <w:r w:rsidR="000205BE" w:rsidRPr="002F589E">
        <w:rPr>
          <w:b/>
          <w:bCs/>
          <w:lang w:eastAsia="zh-CN"/>
        </w:rPr>
        <w:t xml:space="preserve"> </w:t>
      </w:r>
      <w:r w:rsidR="00B244EA" w:rsidRPr="002F589E">
        <w:rPr>
          <w:b/>
          <w:bCs/>
          <w:lang w:eastAsia="zh-CN"/>
        </w:rPr>
        <w:t>5.124</w:t>
      </w:r>
      <w:r w:rsidRPr="002F589E">
        <w:rPr>
          <w:b/>
          <w:bCs/>
          <w:lang w:eastAsia="zh-CN"/>
        </w:rPr>
        <w:t>)</w:t>
      </w:r>
      <w:r>
        <w:rPr>
          <w:lang w:eastAsia="zh-CN"/>
        </w:rPr>
        <w:t xml:space="preserve"> </w:t>
      </w:r>
      <w:r w:rsidR="00C51F19">
        <w:rPr>
          <w:lang w:eastAsia="zh-CN"/>
        </w:rPr>
        <w:t xml:space="preserve">Justification for using </w:t>
      </w:r>
      <w:r w:rsidR="009234B0" w:rsidRPr="009234B0">
        <w:rPr>
          <w:lang w:eastAsia="zh-CN"/>
        </w:rPr>
        <w:t>simplified approaches to checking the ability of the primary load path to carry loads transferred from the exterior surfaces</w:t>
      </w:r>
    </w:p>
    <w:p w14:paraId="381BC8FA" w14:textId="3EA91903" w:rsidR="00C80D54" w:rsidRDefault="00622399" w:rsidP="00513590">
      <w:pPr>
        <w:pStyle w:val="ListParagraph"/>
        <w:numPr>
          <w:ilvl w:val="0"/>
          <w:numId w:val="82"/>
        </w:numPr>
        <w:jc w:val="both"/>
        <w:rPr>
          <w:lang w:eastAsia="zh-CN"/>
        </w:rPr>
      </w:pPr>
      <w:r w:rsidRPr="002F589E">
        <w:rPr>
          <w:b/>
          <w:bCs/>
          <w:lang w:eastAsia="zh-CN"/>
        </w:rPr>
        <w:t xml:space="preserve">(Item </w:t>
      </w:r>
      <w:r w:rsidR="000205BE" w:rsidRPr="002F589E">
        <w:rPr>
          <w:b/>
          <w:bCs/>
          <w:lang w:eastAsia="zh-CN"/>
        </w:rPr>
        <w:t>5.125</w:t>
      </w:r>
      <w:r w:rsidRPr="002F589E">
        <w:rPr>
          <w:b/>
          <w:bCs/>
          <w:lang w:eastAsia="zh-CN"/>
        </w:rPr>
        <w:t>)</w:t>
      </w:r>
      <w:r>
        <w:rPr>
          <w:lang w:eastAsia="zh-CN"/>
        </w:rPr>
        <w:t xml:space="preserve"> </w:t>
      </w:r>
      <w:r w:rsidR="00ED7EBC" w:rsidRPr="00E043F6">
        <w:t>Vibratory loads induced in building structures by the explosion</w:t>
      </w:r>
    </w:p>
    <w:p w14:paraId="38638219" w14:textId="48EAC8C6" w:rsidR="00ED7EBC" w:rsidRDefault="00622399" w:rsidP="00513590">
      <w:pPr>
        <w:pStyle w:val="ListParagraph"/>
        <w:numPr>
          <w:ilvl w:val="0"/>
          <w:numId w:val="82"/>
        </w:numPr>
        <w:jc w:val="both"/>
        <w:rPr>
          <w:lang w:eastAsia="zh-CN"/>
        </w:rPr>
      </w:pPr>
      <w:r w:rsidRPr="002F589E">
        <w:rPr>
          <w:b/>
          <w:bCs/>
          <w:lang w:eastAsia="zh-CN"/>
        </w:rPr>
        <w:t xml:space="preserve">(Item </w:t>
      </w:r>
      <w:r w:rsidR="003A1233" w:rsidRPr="002F589E">
        <w:rPr>
          <w:b/>
          <w:bCs/>
          <w:lang w:eastAsia="zh-CN"/>
        </w:rPr>
        <w:t>5.127</w:t>
      </w:r>
      <w:r w:rsidRPr="002F589E">
        <w:rPr>
          <w:b/>
          <w:bCs/>
          <w:lang w:eastAsia="zh-CN"/>
        </w:rPr>
        <w:t>)</w:t>
      </w:r>
      <w:r>
        <w:rPr>
          <w:lang w:eastAsia="zh-CN"/>
        </w:rPr>
        <w:t xml:space="preserve"> </w:t>
      </w:r>
      <w:r w:rsidR="00895A34" w:rsidRPr="005E6D71">
        <w:t xml:space="preserve">Protection against the effects of an external explosion by </w:t>
      </w:r>
      <w:r w:rsidR="00895A34">
        <w:t xml:space="preserve">means of </w:t>
      </w:r>
      <w:r w:rsidR="00895A34" w:rsidRPr="005E6D71">
        <w:t>a suitable stand</w:t>
      </w:r>
      <w:r w:rsidR="00895A34" w:rsidRPr="005E6D71">
        <w:rPr>
          <w:rFonts w:ascii="Cambria Math" w:hAnsi="Cambria Math" w:cs="Cambria Math"/>
        </w:rPr>
        <w:t>‑</w:t>
      </w:r>
      <w:r w:rsidR="00895A34" w:rsidRPr="005E6D71">
        <w:t>off distance between the explosion source and the target SSC</w:t>
      </w:r>
    </w:p>
    <w:p w14:paraId="08D2BE67" w14:textId="100D332E" w:rsidR="00895A34" w:rsidRDefault="00622399" w:rsidP="00513590">
      <w:pPr>
        <w:pStyle w:val="ListParagraph"/>
        <w:numPr>
          <w:ilvl w:val="0"/>
          <w:numId w:val="82"/>
        </w:numPr>
        <w:jc w:val="both"/>
        <w:rPr>
          <w:lang w:eastAsia="zh-CN"/>
        </w:rPr>
      </w:pPr>
      <w:r w:rsidRPr="002F589E">
        <w:rPr>
          <w:b/>
          <w:bCs/>
          <w:lang w:eastAsia="zh-CN"/>
        </w:rPr>
        <w:t xml:space="preserve">(Item </w:t>
      </w:r>
      <w:r w:rsidR="000205BE" w:rsidRPr="002F589E">
        <w:rPr>
          <w:b/>
          <w:bCs/>
          <w:lang w:eastAsia="zh-CN"/>
        </w:rPr>
        <w:t>5.128</w:t>
      </w:r>
      <w:r w:rsidRPr="002F589E">
        <w:rPr>
          <w:b/>
          <w:bCs/>
          <w:lang w:eastAsia="zh-CN"/>
        </w:rPr>
        <w:t>)</w:t>
      </w:r>
      <w:r>
        <w:rPr>
          <w:lang w:eastAsia="zh-CN"/>
        </w:rPr>
        <w:t xml:space="preserve"> </w:t>
      </w:r>
      <w:r w:rsidR="007953E6">
        <w:rPr>
          <w:lang w:eastAsia="zh-CN"/>
        </w:rPr>
        <w:t>Consideration</w:t>
      </w:r>
      <w:r w:rsidR="00237663">
        <w:rPr>
          <w:lang w:eastAsia="zh-CN"/>
        </w:rPr>
        <w:t>s</w:t>
      </w:r>
      <w:r w:rsidR="007953E6">
        <w:rPr>
          <w:lang w:eastAsia="zh-CN"/>
        </w:rPr>
        <w:t xml:space="preserve"> in c</w:t>
      </w:r>
      <w:r w:rsidR="00D3166D" w:rsidRPr="00D3166D">
        <w:rPr>
          <w:lang w:eastAsia="zh-CN"/>
        </w:rPr>
        <w:t>alculati</w:t>
      </w:r>
      <w:r w:rsidR="007953E6">
        <w:rPr>
          <w:lang w:eastAsia="zh-CN"/>
        </w:rPr>
        <w:t>ons of</w:t>
      </w:r>
      <w:r w:rsidR="00D3166D" w:rsidRPr="00D3166D">
        <w:rPr>
          <w:lang w:eastAsia="zh-CN"/>
        </w:rPr>
        <w:t xml:space="preserve"> the distances necessary to provide protection by means of separation</w:t>
      </w:r>
      <w:r w:rsidR="007953E6">
        <w:rPr>
          <w:lang w:eastAsia="zh-CN"/>
        </w:rPr>
        <w:t xml:space="preserve">, </w:t>
      </w:r>
      <w:r w:rsidR="00945851">
        <w:rPr>
          <w:lang w:eastAsia="zh-CN"/>
        </w:rPr>
        <w:t>usage of TNT equivalence data</w:t>
      </w:r>
      <w:r w:rsidR="004801B1">
        <w:rPr>
          <w:lang w:eastAsia="zh-CN"/>
        </w:rPr>
        <w:t xml:space="preserve">, </w:t>
      </w:r>
      <w:r w:rsidR="000C1A91">
        <w:rPr>
          <w:lang w:eastAsia="zh-CN"/>
        </w:rPr>
        <w:t>evaluation of protection</w:t>
      </w:r>
      <w:r w:rsidR="00237663">
        <w:rPr>
          <w:lang w:eastAsia="zh-CN"/>
        </w:rPr>
        <w:t xml:space="preserve"> adequacy considering</w:t>
      </w:r>
      <w:r w:rsidR="000C1A91">
        <w:rPr>
          <w:lang w:eastAsia="zh-CN"/>
        </w:rPr>
        <w:t xml:space="preserve"> </w:t>
      </w:r>
      <w:r w:rsidR="00254E70" w:rsidRPr="00254E70">
        <w:rPr>
          <w:lang w:eastAsia="zh-CN"/>
        </w:rPr>
        <w:t>mobile sources on transport routes in the site vicinity</w:t>
      </w:r>
      <w:r w:rsidR="00237663">
        <w:rPr>
          <w:lang w:eastAsia="zh-CN"/>
        </w:rPr>
        <w:t xml:space="preserve"> and a</w:t>
      </w:r>
      <w:r w:rsidR="00254E70" w:rsidRPr="00254E70">
        <w:rPr>
          <w:lang w:eastAsia="zh-CN"/>
        </w:rPr>
        <w:t xml:space="preserve"> sufficient number of plausible locations for the explosion</w:t>
      </w:r>
    </w:p>
    <w:p w14:paraId="0D9D8212" w14:textId="77777777" w:rsidR="005D0C2E" w:rsidRDefault="005D0C2E" w:rsidP="005B5401">
      <w:pPr>
        <w:jc w:val="both"/>
      </w:pPr>
      <w:r>
        <w:rPr>
          <w:lang w:eastAsia="zh-CN"/>
        </w:rPr>
        <w:t>“</w:t>
      </w:r>
      <w:r w:rsidRPr="005D0C2E">
        <w:rPr>
          <w:lang w:eastAsia="zh-CN"/>
        </w:rPr>
        <w:t>Toxic, flammable, corrosive and asphyxiant chemicals and their mixtures in air and liquids</w:t>
      </w:r>
      <w:r>
        <w:rPr>
          <w:lang w:eastAsia="zh-CN"/>
        </w:rPr>
        <w:t>” subsection</w:t>
      </w:r>
      <w:r>
        <w:t xml:space="preserve"> contains POS items related to:</w:t>
      </w:r>
    </w:p>
    <w:p w14:paraId="0A6F900C" w14:textId="2E044119" w:rsidR="00237663" w:rsidRDefault="00622399" w:rsidP="00513590">
      <w:pPr>
        <w:pStyle w:val="ListParagraph"/>
        <w:numPr>
          <w:ilvl w:val="0"/>
          <w:numId w:val="83"/>
        </w:numPr>
        <w:jc w:val="both"/>
      </w:pPr>
      <w:r w:rsidRPr="002F589E">
        <w:rPr>
          <w:b/>
          <w:bCs/>
          <w:lang w:eastAsia="zh-CN"/>
        </w:rPr>
        <w:t xml:space="preserve">(Item </w:t>
      </w:r>
      <w:r w:rsidR="003A1233" w:rsidRPr="002F589E">
        <w:rPr>
          <w:b/>
          <w:bCs/>
          <w:lang w:eastAsia="zh-CN"/>
        </w:rPr>
        <w:t>5.133</w:t>
      </w:r>
      <w:r w:rsidRPr="002F589E">
        <w:rPr>
          <w:b/>
          <w:bCs/>
          <w:lang w:eastAsia="zh-CN"/>
        </w:rPr>
        <w:t>)</w:t>
      </w:r>
      <w:r>
        <w:rPr>
          <w:lang w:eastAsia="zh-CN"/>
        </w:rPr>
        <w:t xml:space="preserve"> </w:t>
      </w:r>
      <w:r w:rsidR="00896CE3" w:rsidRPr="00896CE3">
        <w:rPr>
          <w:lang w:eastAsia="zh-CN"/>
        </w:rPr>
        <w:t>The release of toxic, flammable, corrosive and asphyxiant chemicals</w:t>
      </w:r>
      <w:r w:rsidR="001A1C4B">
        <w:rPr>
          <w:lang w:eastAsia="zh-CN"/>
        </w:rPr>
        <w:t xml:space="preserve"> and associated damage</w:t>
      </w:r>
      <w:r w:rsidR="00874EAB">
        <w:rPr>
          <w:lang w:eastAsia="zh-CN"/>
        </w:rPr>
        <w:t xml:space="preserve">, including </w:t>
      </w:r>
      <w:r w:rsidR="00E06545" w:rsidRPr="00510255">
        <w:t>electrical and electronic equipment located outside buildings.</w:t>
      </w:r>
    </w:p>
    <w:p w14:paraId="5FB87AF7" w14:textId="5FFFF73A" w:rsidR="00E06545" w:rsidRDefault="00622399" w:rsidP="00513590">
      <w:pPr>
        <w:pStyle w:val="ListParagraph"/>
        <w:numPr>
          <w:ilvl w:val="0"/>
          <w:numId w:val="83"/>
        </w:numPr>
        <w:jc w:val="both"/>
        <w:rPr>
          <w:lang w:eastAsia="zh-CN"/>
        </w:rPr>
      </w:pPr>
      <w:r w:rsidRPr="002F589E">
        <w:rPr>
          <w:b/>
          <w:bCs/>
          <w:lang w:eastAsia="zh-CN"/>
        </w:rPr>
        <w:t>(Item</w:t>
      </w:r>
      <w:r w:rsidR="002F589E" w:rsidRPr="002F589E">
        <w:rPr>
          <w:b/>
          <w:bCs/>
          <w:lang w:eastAsia="zh-CN"/>
        </w:rPr>
        <w:t xml:space="preserve"> </w:t>
      </w:r>
      <w:r w:rsidR="002A5679" w:rsidRPr="002F589E">
        <w:rPr>
          <w:b/>
          <w:bCs/>
          <w:lang w:eastAsia="zh-CN"/>
        </w:rPr>
        <w:t>5.134</w:t>
      </w:r>
      <w:r w:rsidRPr="002F589E">
        <w:rPr>
          <w:b/>
          <w:bCs/>
          <w:lang w:eastAsia="zh-CN"/>
        </w:rPr>
        <w:t>)</w:t>
      </w:r>
      <w:r>
        <w:rPr>
          <w:lang w:eastAsia="zh-CN"/>
        </w:rPr>
        <w:t xml:space="preserve"> </w:t>
      </w:r>
      <w:r w:rsidR="0031705F">
        <w:rPr>
          <w:lang w:eastAsia="zh-CN"/>
        </w:rPr>
        <w:t>R</w:t>
      </w:r>
      <w:r w:rsidR="0031705F" w:rsidRPr="0031705F">
        <w:rPr>
          <w:lang w:eastAsia="zh-CN"/>
        </w:rPr>
        <w:t>ecommendations on evaluating hazards from the release of hazardous fluids at or near the installation</w:t>
      </w:r>
    </w:p>
    <w:p w14:paraId="78383EDB" w14:textId="55468F62" w:rsidR="0006444B" w:rsidRDefault="00622399" w:rsidP="00513590">
      <w:pPr>
        <w:pStyle w:val="ListParagraph"/>
        <w:numPr>
          <w:ilvl w:val="0"/>
          <w:numId w:val="83"/>
        </w:numPr>
        <w:jc w:val="both"/>
        <w:rPr>
          <w:lang w:eastAsia="zh-CN"/>
        </w:rPr>
      </w:pPr>
      <w:r w:rsidRPr="002F589E">
        <w:rPr>
          <w:b/>
          <w:bCs/>
          <w:lang w:eastAsia="zh-CN"/>
        </w:rPr>
        <w:t xml:space="preserve">(Item </w:t>
      </w:r>
      <w:r w:rsidR="002A5679" w:rsidRPr="002F589E">
        <w:rPr>
          <w:b/>
          <w:bCs/>
          <w:lang w:eastAsia="zh-CN"/>
        </w:rPr>
        <w:t>5.135</w:t>
      </w:r>
      <w:r w:rsidRPr="002F589E">
        <w:rPr>
          <w:b/>
          <w:bCs/>
          <w:lang w:eastAsia="zh-CN"/>
        </w:rPr>
        <w:t>)</w:t>
      </w:r>
      <w:r>
        <w:rPr>
          <w:lang w:eastAsia="zh-CN"/>
        </w:rPr>
        <w:t xml:space="preserve"> </w:t>
      </w:r>
      <w:r w:rsidR="00CB0DEE">
        <w:rPr>
          <w:lang w:eastAsia="zh-CN"/>
        </w:rPr>
        <w:t xml:space="preserve">Mean of calculation of </w:t>
      </w:r>
      <w:r w:rsidR="00D34CD4" w:rsidRPr="00510255">
        <w:t>the atmospheric dispersion of the released chemicals</w:t>
      </w:r>
    </w:p>
    <w:p w14:paraId="25E7B5E1" w14:textId="686FC688" w:rsidR="00D34CD4" w:rsidRDefault="00622399" w:rsidP="00513590">
      <w:pPr>
        <w:pStyle w:val="ListParagraph"/>
        <w:numPr>
          <w:ilvl w:val="0"/>
          <w:numId w:val="83"/>
        </w:numPr>
        <w:jc w:val="both"/>
        <w:rPr>
          <w:lang w:eastAsia="zh-CN"/>
        </w:rPr>
      </w:pPr>
      <w:r w:rsidRPr="002F589E">
        <w:rPr>
          <w:b/>
          <w:bCs/>
          <w:lang w:eastAsia="zh-CN"/>
        </w:rPr>
        <w:t xml:space="preserve">(Item </w:t>
      </w:r>
      <w:r w:rsidR="002A5679" w:rsidRPr="002F589E">
        <w:rPr>
          <w:b/>
          <w:bCs/>
          <w:lang w:eastAsia="zh-CN"/>
        </w:rPr>
        <w:t>5.136</w:t>
      </w:r>
      <w:r w:rsidRPr="002F589E">
        <w:rPr>
          <w:b/>
          <w:bCs/>
          <w:lang w:eastAsia="zh-CN"/>
        </w:rPr>
        <w:t>)</w:t>
      </w:r>
      <w:r>
        <w:rPr>
          <w:lang w:eastAsia="zh-CN"/>
        </w:rPr>
        <w:t xml:space="preserve"> </w:t>
      </w:r>
      <w:r w:rsidR="003C11F0">
        <w:t>Used models and considerations</w:t>
      </w:r>
    </w:p>
    <w:p w14:paraId="278FFF0E" w14:textId="164BA84B" w:rsidR="003C11F0" w:rsidRDefault="00622399" w:rsidP="00513590">
      <w:pPr>
        <w:pStyle w:val="ListParagraph"/>
        <w:numPr>
          <w:ilvl w:val="0"/>
          <w:numId w:val="83"/>
        </w:numPr>
        <w:jc w:val="both"/>
        <w:rPr>
          <w:lang w:eastAsia="zh-CN"/>
        </w:rPr>
      </w:pPr>
      <w:r w:rsidRPr="002F589E">
        <w:rPr>
          <w:b/>
          <w:bCs/>
          <w:lang w:eastAsia="zh-CN"/>
        </w:rPr>
        <w:t xml:space="preserve">(Item </w:t>
      </w:r>
      <w:r w:rsidR="006A3C48" w:rsidRPr="002F589E">
        <w:rPr>
          <w:b/>
          <w:bCs/>
          <w:lang w:eastAsia="zh-CN"/>
        </w:rPr>
        <w:t>5.137</w:t>
      </w:r>
      <w:r w:rsidRPr="002F589E">
        <w:rPr>
          <w:b/>
          <w:bCs/>
          <w:lang w:eastAsia="zh-CN"/>
        </w:rPr>
        <w:t>)</w:t>
      </w:r>
      <w:r>
        <w:rPr>
          <w:lang w:eastAsia="zh-CN"/>
        </w:rPr>
        <w:t xml:space="preserve"> </w:t>
      </w:r>
      <w:r w:rsidR="00383E91">
        <w:t xml:space="preserve">Considerations and goal for </w:t>
      </w:r>
      <w:r w:rsidR="00995AC5">
        <w:t>t</w:t>
      </w:r>
      <w:r w:rsidR="00995AC5" w:rsidRPr="00510255">
        <w:t xml:space="preserve">he calculation of atmospheric dispersion </w:t>
      </w:r>
      <w:r w:rsidR="00995AC5">
        <w:t>for</w:t>
      </w:r>
      <w:r w:rsidR="00995AC5" w:rsidRPr="00510255">
        <w:t xml:space="preserve"> different scenarios</w:t>
      </w:r>
    </w:p>
    <w:p w14:paraId="23962219" w14:textId="4904815E" w:rsidR="00995AC5" w:rsidRDefault="00622399" w:rsidP="00513590">
      <w:pPr>
        <w:pStyle w:val="ListParagraph"/>
        <w:numPr>
          <w:ilvl w:val="0"/>
          <w:numId w:val="83"/>
        </w:numPr>
        <w:jc w:val="both"/>
        <w:rPr>
          <w:lang w:eastAsia="zh-CN"/>
        </w:rPr>
      </w:pPr>
      <w:r w:rsidRPr="002F589E">
        <w:rPr>
          <w:b/>
          <w:bCs/>
          <w:lang w:eastAsia="zh-CN"/>
        </w:rPr>
        <w:t xml:space="preserve">(Item </w:t>
      </w:r>
      <w:r w:rsidR="006A3C48" w:rsidRPr="002F589E">
        <w:rPr>
          <w:b/>
          <w:bCs/>
          <w:lang w:eastAsia="zh-CN"/>
        </w:rPr>
        <w:t>5.138</w:t>
      </w:r>
      <w:r w:rsidRPr="002F589E">
        <w:rPr>
          <w:b/>
          <w:bCs/>
          <w:lang w:eastAsia="zh-CN"/>
        </w:rPr>
        <w:t>)</w:t>
      </w:r>
      <w:r>
        <w:rPr>
          <w:lang w:eastAsia="zh-CN"/>
        </w:rPr>
        <w:t xml:space="preserve"> </w:t>
      </w:r>
      <w:r w:rsidR="00957B51">
        <w:rPr>
          <w:lang w:eastAsia="zh-CN"/>
        </w:rPr>
        <w:t>Consideration</w:t>
      </w:r>
      <w:r w:rsidR="00AA0BF6">
        <w:rPr>
          <w:lang w:eastAsia="zh-CN"/>
        </w:rPr>
        <w:t xml:space="preserve"> of </w:t>
      </w:r>
      <w:r w:rsidR="00066B02">
        <w:rPr>
          <w:lang w:eastAsia="zh-CN"/>
        </w:rPr>
        <w:t xml:space="preserve">density of </w:t>
      </w:r>
      <w:r w:rsidR="00066B02">
        <w:t>t</w:t>
      </w:r>
      <w:r w:rsidR="00AA0BF6" w:rsidRPr="00510255">
        <w:t xml:space="preserve">oxic, flammable, corrosive or asphyxiant gases and </w:t>
      </w:r>
      <w:r w:rsidR="003A1B00" w:rsidRPr="00510255">
        <w:t>vapor</w:t>
      </w:r>
      <w:r w:rsidR="00AA0BF6" w:rsidRPr="00510255">
        <w:t xml:space="preserve"> clouds</w:t>
      </w:r>
      <w:r w:rsidR="00957B51">
        <w:t xml:space="preserve"> and its effects</w:t>
      </w:r>
      <w:r w:rsidR="009C1C14">
        <w:t xml:space="preserve"> </w:t>
      </w:r>
      <w:r w:rsidR="009C1C14" w:rsidRPr="00510255">
        <w:t>on vertical diffusion</w:t>
      </w:r>
    </w:p>
    <w:p w14:paraId="004CEB80" w14:textId="7B591B36" w:rsidR="009C1C14" w:rsidRDefault="00622399" w:rsidP="00513590">
      <w:pPr>
        <w:pStyle w:val="ListParagraph"/>
        <w:numPr>
          <w:ilvl w:val="0"/>
          <w:numId w:val="83"/>
        </w:numPr>
        <w:jc w:val="both"/>
        <w:rPr>
          <w:lang w:eastAsia="zh-CN"/>
        </w:rPr>
      </w:pPr>
      <w:r w:rsidRPr="002F589E">
        <w:rPr>
          <w:b/>
          <w:bCs/>
          <w:lang w:eastAsia="zh-CN"/>
        </w:rPr>
        <w:t xml:space="preserve">(Item </w:t>
      </w:r>
      <w:r w:rsidR="00561D67" w:rsidRPr="002F589E">
        <w:rPr>
          <w:b/>
          <w:bCs/>
          <w:lang w:eastAsia="zh-CN"/>
        </w:rPr>
        <w:t>5.139</w:t>
      </w:r>
      <w:r w:rsidRPr="002F589E">
        <w:rPr>
          <w:b/>
          <w:bCs/>
          <w:lang w:eastAsia="zh-CN"/>
        </w:rPr>
        <w:t>)</w:t>
      </w:r>
      <w:r>
        <w:rPr>
          <w:lang w:eastAsia="zh-CN"/>
        </w:rPr>
        <w:t xml:space="preserve"> </w:t>
      </w:r>
      <w:r w:rsidR="00A92E4A" w:rsidRPr="00510255">
        <w:t>Beyond design basis releases</w:t>
      </w:r>
    </w:p>
    <w:p w14:paraId="57C1408B" w14:textId="13B30CEE" w:rsidR="00A92E4A" w:rsidRDefault="00622399" w:rsidP="00513590">
      <w:pPr>
        <w:pStyle w:val="ListParagraph"/>
        <w:numPr>
          <w:ilvl w:val="0"/>
          <w:numId w:val="83"/>
        </w:numPr>
        <w:jc w:val="both"/>
        <w:rPr>
          <w:lang w:eastAsia="zh-CN"/>
        </w:rPr>
      </w:pPr>
      <w:r w:rsidRPr="002F589E">
        <w:rPr>
          <w:b/>
          <w:bCs/>
          <w:lang w:eastAsia="zh-CN"/>
        </w:rPr>
        <w:t xml:space="preserve">(Item </w:t>
      </w:r>
      <w:r w:rsidR="00561D67" w:rsidRPr="002F589E">
        <w:rPr>
          <w:b/>
          <w:bCs/>
          <w:lang w:eastAsia="zh-CN"/>
        </w:rPr>
        <w:t>5.140</w:t>
      </w:r>
      <w:r w:rsidRPr="002F589E">
        <w:rPr>
          <w:b/>
          <w:bCs/>
          <w:lang w:eastAsia="zh-CN"/>
        </w:rPr>
        <w:t>)</w:t>
      </w:r>
      <w:r>
        <w:rPr>
          <w:lang w:eastAsia="zh-CN"/>
        </w:rPr>
        <w:t xml:space="preserve"> </w:t>
      </w:r>
      <w:r w:rsidR="0094463E">
        <w:t>Dispersion calculations once</w:t>
      </w:r>
      <w:r w:rsidR="003A1B00">
        <w:t xml:space="preserve"> </w:t>
      </w:r>
      <w:r w:rsidR="00ED7D12" w:rsidRPr="00ED7D12">
        <w:t xml:space="preserve">a toxic, flammable, corrosive, or asphyxiant gas or </w:t>
      </w:r>
      <w:r w:rsidR="003A1B00" w:rsidRPr="00ED7D12">
        <w:t>vapor</w:t>
      </w:r>
      <w:r w:rsidR="00ED7D12" w:rsidRPr="00ED7D12">
        <w:t xml:space="preserve"> cloud has been postulated</w:t>
      </w:r>
      <w:r w:rsidR="00ED7D12">
        <w:t>.</w:t>
      </w:r>
    </w:p>
    <w:p w14:paraId="2B003EFF" w14:textId="0F81C6E1" w:rsidR="00ED7D12" w:rsidRDefault="00622399" w:rsidP="00513590">
      <w:pPr>
        <w:pStyle w:val="ListParagraph"/>
        <w:numPr>
          <w:ilvl w:val="0"/>
          <w:numId w:val="83"/>
        </w:numPr>
        <w:jc w:val="both"/>
        <w:rPr>
          <w:lang w:eastAsia="zh-CN"/>
        </w:rPr>
      </w:pPr>
      <w:r w:rsidRPr="002F589E">
        <w:rPr>
          <w:b/>
          <w:bCs/>
          <w:lang w:eastAsia="zh-CN"/>
        </w:rPr>
        <w:t xml:space="preserve">(Item </w:t>
      </w:r>
      <w:r w:rsidR="00561D67" w:rsidRPr="002F589E">
        <w:rPr>
          <w:b/>
          <w:bCs/>
          <w:lang w:eastAsia="zh-CN"/>
        </w:rPr>
        <w:t>5.142</w:t>
      </w:r>
      <w:r w:rsidRPr="002F589E">
        <w:rPr>
          <w:b/>
          <w:bCs/>
          <w:lang w:eastAsia="zh-CN"/>
        </w:rPr>
        <w:t>)</w:t>
      </w:r>
      <w:r>
        <w:rPr>
          <w:lang w:eastAsia="zh-CN"/>
        </w:rPr>
        <w:t xml:space="preserve"> </w:t>
      </w:r>
      <w:r w:rsidR="003B2609">
        <w:t xml:space="preserve">Assumptions for </w:t>
      </w:r>
      <w:r w:rsidR="003A1B00">
        <w:t>gas or vapor concentrations</w:t>
      </w:r>
    </w:p>
    <w:p w14:paraId="4FE27542" w14:textId="2D538ED4" w:rsidR="00C42BD7" w:rsidRDefault="00622399" w:rsidP="00513590">
      <w:pPr>
        <w:pStyle w:val="ListParagraph"/>
        <w:numPr>
          <w:ilvl w:val="0"/>
          <w:numId w:val="83"/>
        </w:numPr>
        <w:jc w:val="both"/>
        <w:rPr>
          <w:lang w:eastAsia="zh-CN"/>
        </w:rPr>
      </w:pPr>
      <w:r w:rsidRPr="002F589E">
        <w:rPr>
          <w:b/>
          <w:bCs/>
          <w:lang w:eastAsia="zh-CN"/>
        </w:rPr>
        <w:t xml:space="preserve">(Item </w:t>
      </w:r>
      <w:r w:rsidR="00246865" w:rsidRPr="002F589E">
        <w:rPr>
          <w:b/>
          <w:bCs/>
          <w:lang w:eastAsia="zh-CN"/>
        </w:rPr>
        <w:t>5.144</w:t>
      </w:r>
      <w:r w:rsidRPr="002F589E">
        <w:rPr>
          <w:b/>
          <w:bCs/>
          <w:lang w:eastAsia="zh-CN"/>
        </w:rPr>
        <w:t>)</w:t>
      </w:r>
      <w:r>
        <w:rPr>
          <w:lang w:eastAsia="zh-CN"/>
        </w:rPr>
        <w:t xml:space="preserve"> </w:t>
      </w:r>
      <w:r w:rsidR="00C42BD7">
        <w:rPr>
          <w:lang w:eastAsia="zh-CN"/>
        </w:rPr>
        <w:t>T</w:t>
      </w:r>
      <w:r w:rsidR="00C42BD7" w:rsidRPr="004F41D6">
        <w:rPr>
          <w:lang w:eastAsia="zh-CN"/>
        </w:rPr>
        <w:t>echnical basis for the</w:t>
      </w:r>
      <w:r w:rsidR="00C42BD7" w:rsidRPr="0072291C">
        <w:t xml:space="preserve"> </w:t>
      </w:r>
      <w:r w:rsidR="00C42BD7" w:rsidRPr="0072291C">
        <w:rPr>
          <w:lang w:eastAsia="zh-CN"/>
        </w:rPr>
        <w:t>hazardous chemicals</w:t>
      </w:r>
      <w:r w:rsidR="00C42BD7" w:rsidRPr="004F41D6">
        <w:rPr>
          <w:lang w:eastAsia="zh-CN"/>
        </w:rPr>
        <w:t xml:space="preserve"> removal capability</w:t>
      </w:r>
    </w:p>
    <w:p w14:paraId="04A08EBB" w14:textId="52936CB8" w:rsidR="003A1B00" w:rsidRDefault="00622399" w:rsidP="00513590">
      <w:pPr>
        <w:pStyle w:val="ListParagraph"/>
        <w:numPr>
          <w:ilvl w:val="0"/>
          <w:numId w:val="83"/>
        </w:numPr>
        <w:jc w:val="both"/>
        <w:rPr>
          <w:lang w:eastAsia="zh-CN"/>
        </w:rPr>
      </w:pPr>
      <w:r w:rsidRPr="002F589E">
        <w:rPr>
          <w:b/>
          <w:bCs/>
          <w:lang w:eastAsia="zh-CN"/>
        </w:rPr>
        <w:t xml:space="preserve">(Item </w:t>
      </w:r>
      <w:r w:rsidR="00246865" w:rsidRPr="002F589E">
        <w:rPr>
          <w:b/>
          <w:bCs/>
          <w:lang w:eastAsia="zh-CN"/>
        </w:rPr>
        <w:t>5.145</w:t>
      </w:r>
      <w:r w:rsidRPr="002F589E">
        <w:rPr>
          <w:b/>
          <w:bCs/>
          <w:lang w:eastAsia="zh-CN"/>
        </w:rPr>
        <w:t>)</w:t>
      </w:r>
      <w:r>
        <w:rPr>
          <w:lang w:eastAsia="zh-CN"/>
        </w:rPr>
        <w:t xml:space="preserve"> </w:t>
      </w:r>
      <w:r w:rsidR="00A11B2C">
        <w:rPr>
          <w:lang w:eastAsia="zh-CN"/>
        </w:rPr>
        <w:t>Comparison of concentrations to</w:t>
      </w:r>
      <w:r w:rsidR="00493AE5">
        <w:rPr>
          <w:lang w:eastAsia="zh-CN"/>
        </w:rPr>
        <w:t xml:space="preserve"> the limit in national regulations and equipment specifications</w:t>
      </w:r>
    </w:p>
    <w:p w14:paraId="3540A2AB" w14:textId="55AC3F27" w:rsidR="00493AE5" w:rsidRDefault="00622399" w:rsidP="00513590">
      <w:pPr>
        <w:pStyle w:val="ListParagraph"/>
        <w:numPr>
          <w:ilvl w:val="0"/>
          <w:numId w:val="83"/>
        </w:numPr>
        <w:jc w:val="both"/>
        <w:rPr>
          <w:lang w:eastAsia="zh-CN"/>
        </w:rPr>
      </w:pPr>
      <w:r w:rsidRPr="002F589E">
        <w:rPr>
          <w:b/>
          <w:bCs/>
          <w:lang w:eastAsia="zh-CN"/>
        </w:rPr>
        <w:t xml:space="preserve">(Item </w:t>
      </w:r>
      <w:r w:rsidR="00246865" w:rsidRPr="002F589E">
        <w:rPr>
          <w:b/>
          <w:bCs/>
          <w:lang w:eastAsia="zh-CN"/>
        </w:rPr>
        <w:t>5.147</w:t>
      </w:r>
      <w:r w:rsidRPr="002F589E">
        <w:rPr>
          <w:b/>
          <w:bCs/>
          <w:lang w:eastAsia="zh-CN"/>
        </w:rPr>
        <w:t>)</w:t>
      </w:r>
      <w:r>
        <w:rPr>
          <w:lang w:eastAsia="zh-CN"/>
        </w:rPr>
        <w:t xml:space="preserve"> </w:t>
      </w:r>
      <w:r w:rsidR="006D223C">
        <w:rPr>
          <w:lang w:eastAsia="zh-CN"/>
        </w:rPr>
        <w:t>D</w:t>
      </w:r>
      <w:r w:rsidR="006D223C" w:rsidRPr="006D223C">
        <w:rPr>
          <w:lang w:eastAsia="zh-CN"/>
        </w:rPr>
        <w:t>etection systems at control room air intakes</w:t>
      </w:r>
      <w:r w:rsidR="00EC4CD5">
        <w:rPr>
          <w:lang w:eastAsia="zh-CN"/>
        </w:rPr>
        <w:t xml:space="preserve"> and protective systems</w:t>
      </w:r>
      <w:r w:rsidR="008972E5">
        <w:rPr>
          <w:lang w:eastAsia="zh-CN"/>
        </w:rPr>
        <w:t xml:space="preserve"> for concentrations exceeding </w:t>
      </w:r>
      <w:r w:rsidR="0079226E">
        <w:rPr>
          <w:lang w:eastAsia="zh-CN"/>
        </w:rPr>
        <w:t>prescribed limits</w:t>
      </w:r>
    </w:p>
    <w:p w14:paraId="71289A21" w14:textId="0BD21E9D" w:rsidR="0079226E" w:rsidRDefault="00622399" w:rsidP="00513590">
      <w:pPr>
        <w:pStyle w:val="ListParagraph"/>
        <w:numPr>
          <w:ilvl w:val="0"/>
          <w:numId w:val="83"/>
        </w:numPr>
        <w:jc w:val="both"/>
        <w:rPr>
          <w:lang w:eastAsia="zh-CN"/>
        </w:rPr>
      </w:pPr>
      <w:r w:rsidRPr="002F589E">
        <w:rPr>
          <w:b/>
          <w:bCs/>
          <w:lang w:eastAsia="zh-CN"/>
        </w:rPr>
        <w:t xml:space="preserve">(Item </w:t>
      </w:r>
      <w:r w:rsidR="00246865" w:rsidRPr="002F589E">
        <w:rPr>
          <w:b/>
          <w:bCs/>
          <w:lang w:eastAsia="zh-CN"/>
        </w:rPr>
        <w:t>5.148</w:t>
      </w:r>
      <w:r w:rsidRPr="002F589E">
        <w:rPr>
          <w:b/>
          <w:bCs/>
          <w:lang w:eastAsia="zh-CN"/>
        </w:rPr>
        <w:t>)</w:t>
      </w:r>
      <w:r>
        <w:rPr>
          <w:lang w:eastAsia="zh-CN"/>
        </w:rPr>
        <w:t xml:space="preserve"> </w:t>
      </w:r>
      <w:r w:rsidR="00F328EF">
        <w:rPr>
          <w:lang w:eastAsia="zh-CN"/>
        </w:rPr>
        <w:t xml:space="preserve">Provision of </w:t>
      </w:r>
      <w:r w:rsidR="008E7345">
        <w:rPr>
          <w:lang w:eastAsia="zh-CN"/>
        </w:rPr>
        <w:t xml:space="preserve">versatile </w:t>
      </w:r>
      <w:r w:rsidR="00F328EF">
        <w:rPr>
          <w:lang w:eastAsia="zh-CN"/>
        </w:rPr>
        <w:t xml:space="preserve">detectors </w:t>
      </w:r>
      <w:r w:rsidR="00C4032A" w:rsidRPr="00C4032A">
        <w:rPr>
          <w:lang w:eastAsia="zh-CN"/>
        </w:rPr>
        <w:t xml:space="preserve">where multiple types of gas or </w:t>
      </w:r>
      <w:proofErr w:type="spellStart"/>
      <w:r w:rsidR="00C4032A" w:rsidRPr="00C4032A">
        <w:rPr>
          <w:lang w:eastAsia="zh-CN"/>
        </w:rPr>
        <w:t>vapour</w:t>
      </w:r>
      <w:proofErr w:type="spellEnd"/>
      <w:r w:rsidR="00C4032A" w:rsidRPr="00C4032A">
        <w:rPr>
          <w:lang w:eastAsia="zh-CN"/>
        </w:rPr>
        <w:t xml:space="preserve"> could be a hazard</w:t>
      </w:r>
    </w:p>
    <w:p w14:paraId="257E358D" w14:textId="2A0FCF87" w:rsidR="00C4032A" w:rsidRDefault="00622399" w:rsidP="00513590">
      <w:pPr>
        <w:pStyle w:val="ListParagraph"/>
        <w:numPr>
          <w:ilvl w:val="0"/>
          <w:numId w:val="83"/>
        </w:numPr>
        <w:jc w:val="both"/>
        <w:rPr>
          <w:lang w:eastAsia="zh-CN"/>
        </w:rPr>
      </w:pPr>
      <w:r w:rsidRPr="002F589E">
        <w:rPr>
          <w:b/>
          <w:bCs/>
          <w:lang w:eastAsia="zh-CN"/>
        </w:rPr>
        <w:t xml:space="preserve">(Item </w:t>
      </w:r>
      <w:r w:rsidR="00246865" w:rsidRPr="002F589E">
        <w:rPr>
          <w:b/>
          <w:bCs/>
          <w:lang w:eastAsia="zh-CN"/>
        </w:rPr>
        <w:t>5.149</w:t>
      </w:r>
      <w:r w:rsidRPr="002F589E">
        <w:rPr>
          <w:b/>
          <w:bCs/>
          <w:lang w:eastAsia="zh-CN"/>
        </w:rPr>
        <w:t>)</w:t>
      </w:r>
      <w:r>
        <w:rPr>
          <w:lang w:eastAsia="zh-CN"/>
        </w:rPr>
        <w:t xml:space="preserve"> </w:t>
      </w:r>
      <w:r w:rsidR="0075767D">
        <w:rPr>
          <w:lang w:eastAsia="zh-CN"/>
        </w:rPr>
        <w:t>Requirements</w:t>
      </w:r>
      <w:r w:rsidR="003C308A">
        <w:rPr>
          <w:lang w:eastAsia="zh-CN"/>
        </w:rPr>
        <w:t xml:space="preserve"> to the supplementary control room</w:t>
      </w:r>
    </w:p>
    <w:p w14:paraId="5A19876D" w14:textId="1250D01D" w:rsidR="00B37F01" w:rsidRDefault="00622399" w:rsidP="00513590">
      <w:pPr>
        <w:pStyle w:val="ListParagraph"/>
        <w:numPr>
          <w:ilvl w:val="0"/>
          <w:numId w:val="83"/>
        </w:numPr>
        <w:jc w:val="both"/>
        <w:rPr>
          <w:lang w:eastAsia="zh-CN"/>
        </w:rPr>
      </w:pPr>
      <w:r w:rsidRPr="002F589E">
        <w:rPr>
          <w:b/>
          <w:bCs/>
          <w:lang w:eastAsia="zh-CN"/>
        </w:rPr>
        <w:lastRenderedPageBreak/>
        <w:t xml:space="preserve">(Item </w:t>
      </w:r>
      <w:r w:rsidR="0012119D" w:rsidRPr="002F589E">
        <w:rPr>
          <w:b/>
          <w:bCs/>
          <w:lang w:eastAsia="zh-CN"/>
        </w:rPr>
        <w:t>5.150</w:t>
      </w:r>
      <w:r w:rsidRPr="002F589E">
        <w:rPr>
          <w:b/>
          <w:bCs/>
          <w:lang w:eastAsia="zh-CN"/>
        </w:rPr>
        <w:t>)</w:t>
      </w:r>
      <w:r>
        <w:rPr>
          <w:lang w:eastAsia="zh-CN"/>
        </w:rPr>
        <w:t xml:space="preserve"> </w:t>
      </w:r>
      <w:r w:rsidR="00F10482">
        <w:rPr>
          <w:lang w:eastAsia="zh-CN"/>
        </w:rPr>
        <w:t xml:space="preserve">Ensuring the inspection </w:t>
      </w:r>
      <w:r w:rsidR="00BC15FD">
        <w:rPr>
          <w:lang w:eastAsia="zh-CN"/>
        </w:rPr>
        <w:t xml:space="preserve">intervals are sufficient to avoid </w:t>
      </w:r>
      <w:r w:rsidR="00A963E8">
        <w:t xml:space="preserve">safety systems impairment and </w:t>
      </w:r>
      <w:r w:rsidR="00DB5FDC">
        <w:t xml:space="preserve">suggested </w:t>
      </w:r>
      <w:r w:rsidR="00A963E8">
        <w:t>means of</w:t>
      </w:r>
      <w:r w:rsidR="00DB5FDC">
        <w:t xml:space="preserve"> </w:t>
      </w:r>
      <w:r w:rsidR="004F6AD1">
        <w:t xml:space="preserve">protection </w:t>
      </w:r>
    </w:p>
    <w:p w14:paraId="5AB57900" w14:textId="38FCA64B" w:rsidR="00DB5FDC" w:rsidRDefault="00622399" w:rsidP="00513590">
      <w:pPr>
        <w:pStyle w:val="ListParagraph"/>
        <w:numPr>
          <w:ilvl w:val="0"/>
          <w:numId w:val="83"/>
        </w:numPr>
        <w:jc w:val="both"/>
        <w:rPr>
          <w:lang w:eastAsia="zh-CN"/>
        </w:rPr>
      </w:pPr>
      <w:r w:rsidRPr="002F589E">
        <w:rPr>
          <w:b/>
          <w:bCs/>
          <w:lang w:eastAsia="zh-CN"/>
        </w:rPr>
        <w:t xml:space="preserve">(Item </w:t>
      </w:r>
      <w:r w:rsidR="00DC531C" w:rsidRPr="002F589E">
        <w:rPr>
          <w:b/>
          <w:bCs/>
          <w:lang w:eastAsia="zh-CN"/>
        </w:rPr>
        <w:t>5.151</w:t>
      </w:r>
      <w:r w:rsidRPr="002F589E">
        <w:rPr>
          <w:b/>
          <w:bCs/>
          <w:lang w:eastAsia="zh-CN"/>
        </w:rPr>
        <w:t>)</w:t>
      </w:r>
      <w:r>
        <w:rPr>
          <w:lang w:eastAsia="zh-CN"/>
        </w:rPr>
        <w:t xml:space="preserve"> </w:t>
      </w:r>
      <w:r w:rsidR="00110361">
        <w:rPr>
          <w:lang w:eastAsia="zh-CN"/>
        </w:rPr>
        <w:t>Considerations regarding m</w:t>
      </w:r>
      <w:r w:rsidR="006C7E20" w:rsidRPr="006C7E20">
        <w:rPr>
          <w:lang w:eastAsia="zh-CN"/>
        </w:rPr>
        <w:t>ethods in the assessment for beyond design basis</w:t>
      </w:r>
    </w:p>
    <w:p w14:paraId="33522B7D" w14:textId="0CA8742C" w:rsidR="00110361" w:rsidRDefault="0005220A" w:rsidP="00513590">
      <w:pPr>
        <w:pStyle w:val="ListParagraph"/>
        <w:numPr>
          <w:ilvl w:val="0"/>
          <w:numId w:val="83"/>
        </w:numPr>
        <w:jc w:val="both"/>
        <w:rPr>
          <w:lang w:eastAsia="zh-CN"/>
        </w:rPr>
      </w:pPr>
      <w:r w:rsidRPr="002F589E">
        <w:rPr>
          <w:b/>
          <w:bCs/>
          <w:lang w:eastAsia="zh-CN"/>
        </w:rPr>
        <w:t xml:space="preserve">(Item </w:t>
      </w:r>
      <w:r w:rsidR="00DC531C" w:rsidRPr="002F589E">
        <w:rPr>
          <w:b/>
          <w:bCs/>
          <w:lang w:eastAsia="zh-CN"/>
        </w:rPr>
        <w:t>5.152</w:t>
      </w:r>
      <w:r w:rsidRPr="002F589E">
        <w:rPr>
          <w:b/>
          <w:bCs/>
          <w:lang w:eastAsia="zh-CN"/>
        </w:rPr>
        <w:t>)</w:t>
      </w:r>
      <w:r>
        <w:rPr>
          <w:lang w:eastAsia="zh-CN"/>
        </w:rPr>
        <w:t xml:space="preserve"> </w:t>
      </w:r>
      <w:r w:rsidR="00B92B99" w:rsidRPr="007C0F25">
        <w:t>The release of radioactive gases, liquids and aerosols from adjacent operating nuclear units or storage installations, from vehicles transporting new or spent fuel, and from other on</w:t>
      </w:r>
      <w:r w:rsidR="00B92B99" w:rsidRPr="007C0F25">
        <w:rPr>
          <w:rFonts w:ascii="Cambria Math" w:hAnsi="Cambria Math" w:cs="Cambria Math"/>
        </w:rPr>
        <w:t>‑</w:t>
      </w:r>
      <w:r w:rsidR="00B92B99" w:rsidRPr="007C0F25">
        <w:t>site and off</w:t>
      </w:r>
      <w:r w:rsidR="00B92B99" w:rsidRPr="007C0F25">
        <w:rPr>
          <w:rFonts w:ascii="Cambria Math" w:hAnsi="Cambria Math" w:cs="Cambria Math"/>
        </w:rPr>
        <w:t>‑</w:t>
      </w:r>
      <w:r w:rsidR="00B92B99" w:rsidRPr="007C0F25">
        <w:t>site sources</w:t>
      </w:r>
    </w:p>
    <w:p w14:paraId="4042DA8D" w14:textId="29CEC9E5" w:rsidR="00B92B99" w:rsidRDefault="0005220A" w:rsidP="00513590">
      <w:pPr>
        <w:pStyle w:val="ListParagraph"/>
        <w:numPr>
          <w:ilvl w:val="0"/>
          <w:numId w:val="83"/>
        </w:numPr>
        <w:jc w:val="both"/>
        <w:rPr>
          <w:lang w:eastAsia="zh-CN"/>
        </w:rPr>
      </w:pPr>
      <w:r w:rsidRPr="002F589E">
        <w:rPr>
          <w:b/>
          <w:bCs/>
          <w:lang w:eastAsia="zh-CN"/>
        </w:rPr>
        <w:t xml:space="preserve">(Item </w:t>
      </w:r>
      <w:r w:rsidR="00456414" w:rsidRPr="002F589E">
        <w:rPr>
          <w:b/>
          <w:bCs/>
          <w:lang w:eastAsia="zh-CN"/>
        </w:rPr>
        <w:t>5.153</w:t>
      </w:r>
      <w:r w:rsidRPr="002F589E">
        <w:rPr>
          <w:b/>
          <w:bCs/>
          <w:lang w:eastAsia="zh-CN"/>
        </w:rPr>
        <w:t>)</w:t>
      </w:r>
      <w:r>
        <w:rPr>
          <w:lang w:eastAsia="zh-CN"/>
        </w:rPr>
        <w:t xml:space="preserve"> </w:t>
      </w:r>
      <w:r w:rsidR="000163AB">
        <w:t>Recommendation</w:t>
      </w:r>
      <w:r w:rsidR="00545668">
        <w:t xml:space="preserve">s </w:t>
      </w:r>
      <w:r w:rsidR="001E6CC3">
        <w:t xml:space="preserve">to be followed when </w:t>
      </w:r>
      <w:r w:rsidR="00180018" w:rsidRPr="007C0F25">
        <w:t>identifying the external radioactive releases to be considered in the design of the installation</w:t>
      </w:r>
    </w:p>
    <w:p w14:paraId="28EB14BA" w14:textId="4DF09AA7" w:rsidR="001E6CC3" w:rsidRDefault="0005220A" w:rsidP="00513590">
      <w:pPr>
        <w:pStyle w:val="ListParagraph"/>
        <w:numPr>
          <w:ilvl w:val="0"/>
          <w:numId w:val="83"/>
        </w:numPr>
        <w:jc w:val="both"/>
        <w:rPr>
          <w:lang w:eastAsia="zh-CN"/>
        </w:rPr>
      </w:pPr>
      <w:r w:rsidRPr="002F589E">
        <w:rPr>
          <w:b/>
          <w:bCs/>
          <w:lang w:eastAsia="zh-CN"/>
        </w:rPr>
        <w:t xml:space="preserve">(Item </w:t>
      </w:r>
      <w:r w:rsidR="00456414" w:rsidRPr="002F589E">
        <w:rPr>
          <w:b/>
          <w:bCs/>
          <w:lang w:eastAsia="zh-CN"/>
        </w:rPr>
        <w:t>5.154</w:t>
      </w:r>
      <w:r w:rsidRPr="002F589E">
        <w:rPr>
          <w:b/>
          <w:bCs/>
          <w:lang w:eastAsia="zh-CN"/>
        </w:rPr>
        <w:t>)</w:t>
      </w:r>
      <w:r>
        <w:rPr>
          <w:lang w:eastAsia="zh-CN"/>
        </w:rPr>
        <w:t xml:space="preserve"> </w:t>
      </w:r>
      <w:r w:rsidR="00D856E9">
        <w:rPr>
          <w:lang w:eastAsia="zh-CN"/>
        </w:rPr>
        <w:t xml:space="preserve">Approach </w:t>
      </w:r>
      <w:r w:rsidR="005E72D3">
        <w:rPr>
          <w:lang w:eastAsia="zh-CN"/>
        </w:rPr>
        <w:t xml:space="preserve">to define </w:t>
      </w:r>
      <w:r w:rsidR="005E72D3">
        <w:t>b</w:t>
      </w:r>
      <w:r w:rsidR="005E72D3" w:rsidRPr="007C0F25">
        <w:t>eyond design basis releases</w:t>
      </w:r>
    </w:p>
    <w:p w14:paraId="5FFFB2EC" w14:textId="4B0FEB03" w:rsidR="00547FCC" w:rsidRDefault="0005220A" w:rsidP="00513590">
      <w:pPr>
        <w:pStyle w:val="ListParagraph"/>
        <w:numPr>
          <w:ilvl w:val="0"/>
          <w:numId w:val="83"/>
        </w:numPr>
        <w:jc w:val="both"/>
        <w:rPr>
          <w:lang w:eastAsia="zh-CN"/>
        </w:rPr>
      </w:pPr>
      <w:r w:rsidRPr="002F589E">
        <w:rPr>
          <w:b/>
          <w:bCs/>
          <w:lang w:eastAsia="zh-CN"/>
        </w:rPr>
        <w:t>(Item</w:t>
      </w:r>
      <w:r w:rsidR="00E24FA6" w:rsidRPr="002F589E">
        <w:rPr>
          <w:b/>
          <w:bCs/>
          <w:lang w:eastAsia="zh-CN"/>
        </w:rPr>
        <w:t xml:space="preserve"> 5.156</w:t>
      </w:r>
      <w:r w:rsidRPr="002F589E">
        <w:rPr>
          <w:b/>
          <w:bCs/>
          <w:lang w:eastAsia="zh-CN"/>
        </w:rPr>
        <w:t>)</w:t>
      </w:r>
      <w:r>
        <w:rPr>
          <w:lang w:eastAsia="zh-CN"/>
        </w:rPr>
        <w:t xml:space="preserve"> </w:t>
      </w:r>
      <w:r w:rsidR="00EA1008">
        <w:rPr>
          <w:lang w:eastAsia="zh-CN"/>
        </w:rPr>
        <w:t xml:space="preserve">Calculation of </w:t>
      </w:r>
      <w:r w:rsidR="00EA1008" w:rsidRPr="007C0F25">
        <w:t>potential concentration of radionuclides inside the installation</w:t>
      </w:r>
      <w:r w:rsidR="00B530EE" w:rsidRPr="00B530EE">
        <w:t xml:space="preserve"> </w:t>
      </w:r>
      <w:r w:rsidR="00B530EE">
        <w:t>i</w:t>
      </w:r>
      <w:r w:rsidR="00B530EE" w:rsidRPr="00B530EE">
        <w:t>n the case of the release of radioactive material to the atmosphere</w:t>
      </w:r>
      <w:r w:rsidR="00A235B0">
        <w:t xml:space="preserve"> and determination of t</w:t>
      </w:r>
      <w:r w:rsidR="00A235B0" w:rsidRPr="007C0F25">
        <w:t xml:space="preserve">he extension time and the interaction time of the gas or </w:t>
      </w:r>
      <w:r w:rsidR="00325530" w:rsidRPr="007C0F25">
        <w:t>vapor</w:t>
      </w:r>
      <w:r w:rsidR="00A235B0" w:rsidRPr="007C0F25">
        <w:t xml:space="preserve"> cloud</w:t>
      </w:r>
    </w:p>
    <w:p w14:paraId="3A02572D" w14:textId="7487DB11" w:rsidR="005E72D3" w:rsidRDefault="0005220A" w:rsidP="00513590">
      <w:pPr>
        <w:pStyle w:val="ListParagraph"/>
        <w:numPr>
          <w:ilvl w:val="0"/>
          <w:numId w:val="83"/>
        </w:numPr>
        <w:jc w:val="both"/>
        <w:rPr>
          <w:lang w:eastAsia="zh-CN"/>
        </w:rPr>
      </w:pPr>
      <w:r w:rsidRPr="002F589E">
        <w:rPr>
          <w:b/>
          <w:bCs/>
          <w:lang w:eastAsia="zh-CN"/>
        </w:rPr>
        <w:t xml:space="preserve">(Item </w:t>
      </w:r>
      <w:r w:rsidR="00E24FA6" w:rsidRPr="002F589E">
        <w:rPr>
          <w:b/>
          <w:bCs/>
          <w:lang w:eastAsia="zh-CN"/>
        </w:rPr>
        <w:t>5.157</w:t>
      </w:r>
      <w:r w:rsidRPr="002F589E">
        <w:rPr>
          <w:b/>
          <w:bCs/>
          <w:lang w:eastAsia="zh-CN"/>
        </w:rPr>
        <w:t>)</w:t>
      </w:r>
      <w:r>
        <w:rPr>
          <w:lang w:eastAsia="zh-CN"/>
        </w:rPr>
        <w:t xml:space="preserve"> </w:t>
      </w:r>
      <w:r w:rsidR="009A49A9">
        <w:t xml:space="preserve">Consideration of </w:t>
      </w:r>
      <w:r w:rsidR="009A49A9" w:rsidRPr="00F82074">
        <w:t>the effect on the installation and the possible exposure of operating personnel</w:t>
      </w:r>
      <w:r w:rsidR="009A49A9">
        <w:t xml:space="preserve"> in </w:t>
      </w:r>
      <w:r w:rsidR="00CF6484" w:rsidRPr="00F82074">
        <w:t>scenarios in which radioactive material might enter the cooling water intake</w:t>
      </w:r>
    </w:p>
    <w:p w14:paraId="688C8FA8" w14:textId="59AC9263" w:rsidR="009A49A9" w:rsidRDefault="0005220A" w:rsidP="00513590">
      <w:pPr>
        <w:pStyle w:val="ListParagraph"/>
        <w:numPr>
          <w:ilvl w:val="0"/>
          <w:numId w:val="83"/>
        </w:numPr>
        <w:jc w:val="both"/>
        <w:rPr>
          <w:lang w:eastAsia="zh-CN"/>
        </w:rPr>
      </w:pPr>
      <w:r w:rsidRPr="002F589E">
        <w:rPr>
          <w:b/>
          <w:bCs/>
          <w:lang w:eastAsia="zh-CN"/>
        </w:rPr>
        <w:t xml:space="preserve">(Item </w:t>
      </w:r>
      <w:r w:rsidR="00E24FA6" w:rsidRPr="002F589E">
        <w:rPr>
          <w:b/>
          <w:bCs/>
          <w:lang w:eastAsia="zh-CN"/>
        </w:rPr>
        <w:t>5.159</w:t>
      </w:r>
      <w:r w:rsidRPr="002F589E">
        <w:rPr>
          <w:b/>
          <w:bCs/>
          <w:lang w:eastAsia="zh-CN"/>
        </w:rPr>
        <w:t>)</w:t>
      </w:r>
      <w:r>
        <w:rPr>
          <w:lang w:eastAsia="zh-CN"/>
        </w:rPr>
        <w:t xml:space="preserve"> </w:t>
      </w:r>
      <w:r w:rsidR="001F7408" w:rsidRPr="007C0F25">
        <w:t>Recommendations on the protection of operating personnel against asphyxiant and toxic gases</w:t>
      </w:r>
    </w:p>
    <w:p w14:paraId="47553FA1" w14:textId="43D1E9A7" w:rsidR="001F7408" w:rsidRDefault="0005220A" w:rsidP="00513590">
      <w:pPr>
        <w:pStyle w:val="ListParagraph"/>
        <w:numPr>
          <w:ilvl w:val="0"/>
          <w:numId w:val="83"/>
        </w:numPr>
        <w:jc w:val="both"/>
        <w:rPr>
          <w:lang w:eastAsia="zh-CN"/>
        </w:rPr>
      </w:pPr>
      <w:r w:rsidRPr="002F589E">
        <w:rPr>
          <w:b/>
          <w:bCs/>
          <w:lang w:eastAsia="zh-CN"/>
        </w:rPr>
        <w:t xml:space="preserve">(Item </w:t>
      </w:r>
      <w:r w:rsidR="0043285E" w:rsidRPr="002F589E">
        <w:rPr>
          <w:b/>
          <w:bCs/>
          <w:lang w:eastAsia="zh-CN"/>
        </w:rPr>
        <w:t>5.160</w:t>
      </w:r>
      <w:r w:rsidRPr="002F589E">
        <w:rPr>
          <w:b/>
          <w:bCs/>
          <w:lang w:eastAsia="zh-CN"/>
        </w:rPr>
        <w:t>)</w:t>
      </w:r>
      <w:r>
        <w:rPr>
          <w:lang w:eastAsia="zh-CN"/>
        </w:rPr>
        <w:t xml:space="preserve"> </w:t>
      </w:r>
      <w:r w:rsidR="00100677" w:rsidRPr="007C0F25">
        <w:t>Methods in the assessment for beyond design basis releases</w:t>
      </w:r>
    </w:p>
    <w:p w14:paraId="7473C19B" w14:textId="6455DE3D" w:rsidR="00FB55AB" w:rsidRDefault="00FB55AB" w:rsidP="005B5401">
      <w:pPr>
        <w:jc w:val="both"/>
      </w:pPr>
      <w:r>
        <w:rPr>
          <w:lang w:eastAsia="zh-CN"/>
        </w:rPr>
        <w:t>“Aircraft crash”</w:t>
      </w:r>
      <w:r w:rsidRPr="00002A27">
        <w:rPr>
          <w:lang w:eastAsia="zh-CN"/>
        </w:rPr>
        <w:t xml:space="preserve"> </w:t>
      </w:r>
      <w:r>
        <w:rPr>
          <w:lang w:eastAsia="zh-CN"/>
        </w:rPr>
        <w:t>subsection</w:t>
      </w:r>
      <w:r>
        <w:t xml:space="preserve"> contains POS items related to:</w:t>
      </w:r>
    </w:p>
    <w:p w14:paraId="52E8C03D" w14:textId="340663A2" w:rsidR="00FB55AB" w:rsidRDefault="0005220A" w:rsidP="00513590">
      <w:pPr>
        <w:pStyle w:val="ListParagraph"/>
        <w:numPr>
          <w:ilvl w:val="0"/>
          <w:numId w:val="84"/>
        </w:numPr>
        <w:jc w:val="both"/>
      </w:pPr>
      <w:r w:rsidRPr="002F589E">
        <w:rPr>
          <w:b/>
          <w:bCs/>
          <w:lang w:eastAsia="zh-CN"/>
        </w:rPr>
        <w:t xml:space="preserve">(Item </w:t>
      </w:r>
      <w:r w:rsidR="0043285E" w:rsidRPr="002F589E">
        <w:rPr>
          <w:b/>
          <w:bCs/>
          <w:lang w:eastAsia="zh-CN"/>
        </w:rPr>
        <w:t>5.161</w:t>
      </w:r>
      <w:r w:rsidRPr="002F589E">
        <w:rPr>
          <w:b/>
          <w:bCs/>
          <w:lang w:eastAsia="zh-CN"/>
        </w:rPr>
        <w:t>)</w:t>
      </w:r>
      <w:r>
        <w:rPr>
          <w:lang w:eastAsia="zh-CN"/>
        </w:rPr>
        <w:t xml:space="preserve"> </w:t>
      </w:r>
      <w:r w:rsidR="00EF4A73">
        <w:t>R</w:t>
      </w:r>
      <w:r w:rsidR="00EF4A73" w:rsidRPr="00A61196">
        <w:t>ecommendations on evaluating the hazard from an aircraft crash on the nuclear installation site</w:t>
      </w:r>
    </w:p>
    <w:p w14:paraId="764E4451" w14:textId="4D3044B3" w:rsidR="00EF4A73" w:rsidRDefault="0005220A" w:rsidP="00513590">
      <w:pPr>
        <w:pStyle w:val="ListParagraph"/>
        <w:numPr>
          <w:ilvl w:val="0"/>
          <w:numId w:val="84"/>
        </w:numPr>
        <w:jc w:val="both"/>
      </w:pPr>
      <w:r w:rsidRPr="002F589E">
        <w:rPr>
          <w:b/>
          <w:bCs/>
          <w:lang w:eastAsia="zh-CN"/>
        </w:rPr>
        <w:t xml:space="preserve">(Item </w:t>
      </w:r>
      <w:r w:rsidR="0043285E" w:rsidRPr="002F589E">
        <w:rPr>
          <w:b/>
          <w:bCs/>
          <w:lang w:eastAsia="zh-CN"/>
        </w:rPr>
        <w:t>5.162</w:t>
      </w:r>
      <w:r w:rsidRPr="002F589E">
        <w:rPr>
          <w:b/>
          <w:bCs/>
          <w:lang w:eastAsia="zh-CN"/>
        </w:rPr>
        <w:t>)</w:t>
      </w:r>
      <w:r>
        <w:rPr>
          <w:lang w:eastAsia="zh-CN"/>
        </w:rPr>
        <w:t xml:space="preserve"> </w:t>
      </w:r>
      <w:r w:rsidR="00D459D4">
        <w:rPr>
          <w:lang w:eastAsia="zh-CN"/>
        </w:rPr>
        <w:t>Alternative paths</w:t>
      </w:r>
      <w:r w:rsidR="00CD45AC">
        <w:rPr>
          <w:lang w:eastAsia="zh-CN"/>
        </w:rPr>
        <w:t xml:space="preserve"> in </w:t>
      </w:r>
      <w:r w:rsidR="00CD45AC" w:rsidRPr="00A83F5E">
        <w:t>ensure the satisfactory performance of safety functions</w:t>
      </w:r>
      <w:r w:rsidR="003D78DE">
        <w:t xml:space="preserve">, </w:t>
      </w:r>
      <w:r w:rsidR="003B296B">
        <w:t xml:space="preserve">iterations in SSC design and </w:t>
      </w:r>
      <w:r w:rsidR="00551CE9">
        <w:t>SSC</w:t>
      </w:r>
      <w:r w:rsidR="003B296B">
        <w:t xml:space="preserve"> classification</w:t>
      </w:r>
    </w:p>
    <w:p w14:paraId="46F92314" w14:textId="336499AD" w:rsidR="003B296B" w:rsidRDefault="0005220A" w:rsidP="00513590">
      <w:pPr>
        <w:pStyle w:val="ListParagraph"/>
        <w:numPr>
          <w:ilvl w:val="0"/>
          <w:numId w:val="84"/>
        </w:numPr>
        <w:jc w:val="both"/>
      </w:pPr>
      <w:r w:rsidRPr="002F589E">
        <w:rPr>
          <w:b/>
          <w:bCs/>
          <w:lang w:eastAsia="zh-CN"/>
        </w:rPr>
        <w:t xml:space="preserve">(Item </w:t>
      </w:r>
      <w:r w:rsidR="0043285E" w:rsidRPr="002F589E">
        <w:rPr>
          <w:b/>
          <w:bCs/>
          <w:lang w:eastAsia="zh-CN"/>
        </w:rPr>
        <w:t>5.169</w:t>
      </w:r>
      <w:r w:rsidRPr="002F589E">
        <w:rPr>
          <w:b/>
          <w:bCs/>
          <w:lang w:eastAsia="zh-CN"/>
        </w:rPr>
        <w:t>)</w:t>
      </w:r>
      <w:r>
        <w:rPr>
          <w:lang w:eastAsia="zh-CN"/>
        </w:rPr>
        <w:t xml:space="preserve"> </w:t>
      </w:r>
      <w:r w:rsidR="00E14701">
        <w:t xml:space="preserve">Utilization </w:t>
      </w:r>
      <w:r w:rsidR="00BC7E5E">
        <w:t xml:space="preserve">of </w:t>
      </w:r>
      <w:r w:rsidR="00E14701" w:rsidRPr="0029690D">
        <w:t xml:space="preserve">Load–time functions </w:t>
      </w:r>
      <w:r w:rsidR="00BC7E5E">
        <w:t xml:space="preserve">in </w:t>
      </w:r>
      <w:r w:rsidR="00E14701" w:rsidRPr="0029690D">
        <w:t>consider</w:t>
      </w:r>
      <w:r w:rsidR="00BC7E5E">
        <w:t>ing</w:t>
      </w:r>
      <w:r w:rsidR="00E14701" w:rsidRPr="0029690D">
        <w:t xml:space="preserve"> a design basis external event</w:t>
      </w:r>
    </w:p>
    <w:p w14:paraId="599C4AF0" w14:textId="4B1128E7" w:rsidR="00BC7E5E" w:rsidRDefault="0005220A" w:rsidP="00513590">
      <w:pPr>
        <w:pStyle w:val="ListParagraph"/>
        <w:numPr>
          <w:ilvl w:val="0"/>
          <w:numId w:val="84"/>
        </w:numPr>
        <w:jc w:val="both"/>
      </w:pPr>
      <w:r w:rsidRPr="002F589E">
        <w:rPr>
          <w:b/>
          <w:bCs/>
          <w:lang w:eastAsia="zh-CN"/>
        </w:rPr>
        <w:t xml:space="preserve">(Item </w:t>
      </w:r>
      <w:r w:rsidR="00CF574D" w:rsidRPr="002F589E">
        <w:rPr>
          <w:b/>
          <w:bCs/>
          <w:lang w:eastAsia="zh-CN"/>
        </w:rPr>
        <w:t>5.170</w:t>
      </w:r>
      <w:r w:rsidRPr="002F589E">
        <w:rPr>
          <w:b/>
          <w:bCs/>
          <w:lang w:eastAsia="zh-CN"/>
        </w:rPr>
        <w:t>)</w:t>
      </w:r>
      <w:r>
        <w:rPr>
          <w:lang w:eastAsia="zh-CN"/>
        </w:rPr>
        <w:t xml:space="preserve"> </w:t>
      </w:r>
      <w:r w:rsidR="001D52ED">
        <w:t>Ut</w:t>
      </w:r>
      <w:r w:rsidR="00611E54">
        <w:t>i</w:t>
      </w:r>
      <w:r w:rsidR="001D52ED">
        <w:t xml:space="preserve">lization of </w:t>
      </w:r>
      <w:r w:rsidR="00583E88">
        <w:t xml:space="preserve">coupled analysis for determining </w:t>
      </w:r>
      <w:r w:rsidR="00611E54" w:rsidRPr="00A61196">
        <w:t>dynamic interaction between the missile</w:t>
      </w:r>
      <w:r>
        <w:rPr>
          <w:lang w:eastAsia="zh-CN"/>
        </w:rPr>
        <w:t xml:space="preserve"> </w:t>
      </w:r>
      <w:r w:rsidR="00611E54" w:rsidRPr="00A61196">
        <w:t>and the target</w:t>
      </w:r>
      <w:r w:rsidR="00611E54">
        <w:t xml:space="preserve"> </w:t>
      </w:r>
    </w:p>
    <w:p w14:paraId="52BDA7C5" w14:textId="2E826399" w:rsidR="007074CC" w:rsidRDefault="0005220A" w:rsidP="00513590">
      <w:pPr>
        <w:pStyle w:val="ListParagraph"/>
        <w:numPr>
          <w:ilvl w:val="0"/>
          <w:numId w:val="84"/>
        </w:numPr>
        <w:jc w:val="both"/>
        <w:rPr>
          <w:lang w:eastAsia="zh-CN"/>
        </w:rPr>
      </w:pPr>
      <w:r w:rsidRPr="002F589E">
        <w:rPr>
          <w:b/>
          <w:bCs/>
          <w:lang w:eastAsia="zh-CN"/>
        </w:rPr>
        <w:t xml:space="preserve">(Item </w:t>
      </w:r>
      <w:r w:rsidR="00C80920" w:rsidRPr="002F589E">
        <w:rPr>
          <w:b/>
          <w:bCs/>
          <w:lang w:eastAsia="zh-CN"/>
        </w:rPr>
        <w:t>5.182</w:t>
      </w:r>
      <w:r w:rsidRPr="002F589E">
        <w:rPr>
          <w:b/>
          <w:bCs/>
          <w:lang w:eastAsia="zh-CN"/>
        </w:rPr>
        <w:t>)</w:t>
      </w:r>
      <w:r>
        <w:rPr>
          <w:lang w:eastAsia="zh-CN"/>
        </w:rPr>
        <w:t xml:space="preserve"> </w:t>
      </w:r>
      <w:r w:rsidR="007074CC">
        <w:rPr>
          <w:lang w:eastAsia="zh-CN"/>
        </w:rPr>
        <w:t xml:space="preserve">Consideration of soil in </w:t>
      </w:r>
      <w:r w:rsidR="007074CC" w:rsidRPr="00A61196">
        <w:t>analy</w:t>
      </w:r>
      <w:r w:rsidR="007074CC">
        <w:t>sis of</w:t>
      </w:r>
      <w:r w:rsidR="007074CC" w:rsidRPr="00A61196">
        <w:t xml:space="preserve"> the hazard from accidental aircraft crashes at a nuclear installation</w:t>
      </w:r>
    </w:p>
    <w:p w14:paraId="50DA120C" w14:textId="5B864D17" w:rsidR="007074CC" w:rsidRDefault="0005220A" w:rsidP="00513590">
      <w:pPr>
        <w:pStyle w:val="ListParagraph"/>
        <w:numPr>
          <w:ilvl w:val="0"/>
          <w:numId w:val="84"/>
        </w:numPr>
        <w:jc w:val="both"/>
        <w:rPr>
          <w:lang w:eastAsia="zh-CN"/>
        </w:rPr>
      </w:pPr>
      <w:r w:rsidRPr="002F589E">
        <w:rPr>
          <w:b/>
          <w:bCs/>
          <w:lang w:eastAsia="zh-CN"/>
        </w:rPr>
        <w:t xml:space="preserve">(Item </w:t>
      </w:r>
      <w:r w:rsidR="00C80920" w:rsidRPr="002F589E">
        <w:rPr>
          <w:b/>
          <w:bCs/>
          <w:lang w:eastAsia="zh-CN"/>
        </w:rPr>
        <w:t>5.183</w:t>
      </w:r>
      <w:r w:rsidRPr="002F589E">
        <w:rPr>
          <w:b/>
          <w:bCs/>
          <w:lang w:eastAsia="zh-CN"/>
        </w:rPr>
        <w:t>)</w:t>
      </w:r>
      <w:r>
        <w:rPr>
          <w:lang w:eastAsia="zh-CN"/>
        </w:rPr>
        <w:t xml:space="preserve"> </w:t>
      </w:r>
      <w:r w:rsidR="007074CC">
        <w:rPr>
          <w:lang w:eastAsia="zh-CN"/>
        </w:rPr>
        <w:t>Consideration of m</w:t>
      </w:r>
      <w:r w:rsidR="007074CC" w:rsidRPr="00246F99">
        <w:rPr>
          <w:lang w:eastAsia="zh-CN"/>
        </w:rPr>
        <w:t>asses of the structural members</w:t>
      </w:r>
      <w:r w:rsidR="007074CC">
        <w:rPr>
          <w:lang w:eastAsia="zh-CN"/>
        </w:rPr>
        <w:t xml:space="preserve"> and</w:t>
      </w:r>
      <w:r w:rsidR="007074CC" w:rsidRPr="00246F99">
        <w:rPr>
          <w:lang w:eastAsia="zh-CN"/>
        </w:rPr>
        <w:t xml:space="preserve"> the dead load of equipment</w:t>
      </w:r>
      <w:r w:rsidR="007074CC">
        <w:rPr>
          <w:lang w:eastAsia="zh-CN"/>
        </w:rPr>
        <w:t xml:space="preserve"> in numerical model, actual live loads and representation of </w:t>
      </w:r>
      <w:r w:rsidR="007074CC">
        <w:t>f</w:t>
      </w:r>
      <w:r w:rsidR="007074CC" w:rsidRPr="00A61196">
        <w:t>luid stored in tanks or pools</w:t>
      </w:r>
    </w:p>
    <w:p w14:paraId="58F33C43" w14:textId="132A27AD" w:rsidR="007074CC" w:rsidRDefault="00177E48" w:rsidP="00513590">
      <w:pPr>
        <w:pStyle w:val="ListParagraph"/>
        <w:numPr>
          <w:ilvl w:val="0"/>
          <w:numId w:val="84"/>
        </w:numPr>
        <w:jc w:val="both"/>
        <w:rPr>
          <w:lang w:eastAsia="zh-CN"/>
        </w:rPr>
      </w:pPr>
      <w:r w:rsidRPr="002F589E">
        <w:rPr>
          <w:b/>
          <w:bCs/>
          <w:lang w:eastAsia="zh-CN"/>
        </w:rPr>
        <w:t xml:space="preserve">(Item </w:t>
      </w:r>
      <w:r w:rsidR="00C80920" w:rsidRPr="002F589E">
        <w:rPr>
          <w:b/>
          <w:bCs/>
          <w:lang w:eastAsia="zh-CN"/>
        </w:rPr>
        <w:t>5.184</w:t>
      </w:r>
      <w:r w:rsidRPr="002F589E">
        <w:rPr>
          <w:b/>
          <w:bCs/>
          <w:lang w:eastAsia="zh-CN"/>
        </w:rPr>
        <w:t>)</w:t>
      </w:r>
      <w:r>
        <w:rPr>
          <w:lang w:eastAsia="zh-CN"/>
        </w:rPr>
        <w:t xml:space="preserve"> </w:t>
      </w:r>
      <w:r w:rsidR="007074CC">
        <w:t xml:space="preserve">Damping in the global area </w:t>
      </w:r>
    </w:p>
    <w:p w14:paraId="7F1A42C1" w14:textId="787055CE" w:rsidR="00573425" w:rsidRDefault="00177E48" w:rsidP="00513590">
      <w:pPr>
        <w:pStyle w:val="ListParagraph"/>
        <w:numPr>
          <w:ilvl w:val="0"/>
          <w:numId w:val="84"/>
        </w:numPr>
        <w:jc w:val="both"/>
        <w:rPr>
          <w:lang w:eastAsia="zh-CN"/>
        </w:rPr>
      </w:pPr>
      <w:r w:rsidRPr="002F589E">
        <w:rPr>
          <w:b/>
          <w:bCs/>
          <w:lang w:eastAsia="zh-CN"/>
        </w:rPr>
        <w:t xml:space="preserve">(Item </w:t>
      </w:r>
      <w:r w:rsidR="00C80920" w:rsidRPr="002F589E">
        <w:rPr>
          <w:b/>
          <w:bCs/>
          <w:lang w:eastAsia="zh-CN"/>
        </w:rPr>
        <w:t>5.191</w:t>
      </w:r>
      <w:r w:rsidRPr="002F589E">
        <w:rPr>
          <w:b/>
          <w:bCs/>
          <w:lang w:eastAsia="zh-CN"/>
        </w:rPr>
        <w:t>)</w:t>
      </w:r>
      <w:r>
        <w:rPr>
          <w:lang w:eastAsia="zh-CN"/>
        </w:rPr>
        <w:t xml:space="preserve"> </w:t>
      </w:r>
      <w:r w:rsidR="00573425">
        <w:rPr>
          <w:lang w:eastAsia="zh-CN"/>
        </w:rPr>
        <w:t xml:space="preserve">Loads that have to be combined with </w:t>
      </w:r>
      <w:r w:rsidR="00573425" w:rsidRPr="008F11F0">
        <w:t>the aircraft crash load</w:t>
      </w:r>
    </w:p>
    <w:p w14:paraId="416761D3" w14:textId="03A727A7" w:rsidR="00B12C9C" w:rsidRDefault="00B12C9C" w:rsidP="005B5401">
      <w:pPr>
        <w:jc w:val="both"/>
      </w:pPr>
      <w:r>
        <w:rPr>
          <w:lang w:eastAsia="zh-CN"/>
        </w:rPr>
        <w:t>“Electromagnetic interference”</w:t>
      </w:r>
      <w:r w:rsidRPr="00B32F1F">
        <w:rPr>
          <w:lang w:eastAsia="zh-CN"/>
        </w:rPr>
        <w:t xml:space="preserve"> </w:t>
      </w:r>
      <w:r>
        <w:rPr>
          <w:lang w:eastAsia="zh-CN"/>
        </w:rPr>
        <w:t>subsection</w:t>
      </w:r>
      <w:r>
        <w:t xml:space="preserve"> contains POS items related to:</w:t>
      </w:r>
    </w:p>
    <w:p w14:paraId="23E2AD0E" w14:textId="02249F8B" w:rsidR="00632B92" w:rsidRDefault="00177E48" w:rsidP="00513590">
      <w:pPr>
        <w:pStyle w:val="ListParagraph"/>
        <w:numPr>
          <w:ilvl w:val="0"/>
          <w:numId w:val="85"/>
        </w:numPr>
        <w:jc w:val="both"/>
        <w:rPr>
          <w:lang w:eastAsia="zh-CN"/>
        </w:rPr>
      </w:pPr>
      <w:r w:rsidRPr="002F589E">
        <w:rPr>
          <w:b/>
          <w:bCs/>
          <w:lang w:eastAsia="zh-CN"/>
        </w:rPr>
        <w:t xml:space="preserve">(Item </w:t>
      </w:r>
      <w:r w:rsidR="00C80920" w:rsidRPr="002F589E">
        <w:rPr>
          <w:b/>
          <w:bCs/>
          <w:lang w:eastAsia="zh-CN"/>
        </w:rPr>
        <w:t>5.193</w:t>
      </w:r>
      <w:r w:rsidRPr="002F589E">
        <w:rPr>
          <w:b/>
          <w:bCs/>
          <w:lang w:eastAsia="zh-CN"/>
        </w:rPr>
        <w:t>)</w:t>
      </w:r>
      <w:r>
        <w:rPr>
          <w:lang w:eastAsia="zh-CN"/>
        </w:rPr>
        <w:t xml:space="preserve"> </w:t>
      </w:r>
      <w:r w:rsidR="00981B44">
        <w:rPr>
          <w:lang w:eastAsia="zh-CN"/>
        </w:rPr>
        <w:t xml:space="preserve">Protection against </w:t>
      </w:r>
      <w:r w:rsidR="00817970">
        <w:t>h</w:t>
      </w:r>
      <w:r w:rsidR="00817970" w:rsidRPr="00E45C84">
        <w:t>azards relating to electromagnetic interference</w:t>
      </w:r>
    </w:p>
    <w:p w14:paraId="45670CDE" w14:textId="4D8497C9" w:rsidR="000562E4" w:rsidRDefault="00177E48" w:rsidP="00513590">
      <w:pPr>
        <w:pStyle w:val="ListParagraph"/>
        <w:numPr>
          <w:ilvl w:val="0"/>
          <w:numId w:val="85"/>
        </w:numPr>
        <w:jc w:val="both"/>
        <w:rPr>
          <w:lang w:eastAsia="zh-CN"/>
        </w:rPr>
      </w:pPr>
      <w:r w:rsidRPr="002F589E">
        <w:rPr>
          <w:b/>
          <w:bCs/>
          <w:lang w:eastAsia="zh-CN"/>
        </w:rPr>
        <w:t xml:space="preserve">(Item </w:t>
      </w:r>
      <w:r w:rsidR="00C80920" w:rsidRPr="002F589E">
        <w:rPr>
          <w:b/>
          <w:bCs/>
          <w:lang w:eastAsia="zh-CN"/>
        </w:rPr>
        <w:t>5.196</w:t>
      </w:r>
      <w:r w:rsidRPr="002F589E">
        <w:rPr>
          <w:b/>
          <w:bCs/>
          <w:lang w:eastAsia="zh-CN"/>
        </w:rPr>
        <w:t>)</w:t>
      </w:r>
      <w:r>
        <w:rPr>
          <w:lang w:eastAsia="zh-CN"/>
        </w:rPr>
        <w:t xml:space="preserve"> </w:t>
      </w:r>
      <w:r w:rsidR="00C551A5">
        <w:rPr>
          <w:lang w:eastAsia="zh-CN"/>
        </w:rPr>
        <w:t xml:space="preserve">Electromagnetic </w:t>
      </w:r>
      <w:r w:rsidR="000562E4">
        <w:rPr>
          <w:lang w:eastAsia="zh-CN"/>
        </w:rPr>
        <w:t>pulses</w:t>
      </w:r>
    </w:p>
    <w:p w14:paraId="7866F73D" w14:textId="0759F257" w:rsidR="002C5715" w:rsidRDefault="00177E48" w:rsidP="00513590">
      <w:pPr>
        <w:pStyle w:val="ListParagraph"/>
        <w:numPr>
          <w:ilvl w:val="0"/>
          <w:numId w:val="85"/>
        </w:numPr>
        <w:jc w:val="both"/>
        <w:rPr>
          <w:lang w:eastAsia="zh-CN"/>
        </w:rPr>
      </w:pPr>
      <w:r w:rsidRPr="002F589E">
        <w:rPr>
          <w:b/>
          <w:bCs/>
          <w:lang w:eastAsia="zh-CN"/>
        </w:rPr>
        <w:t xml:space="preserve">(Item </w:t>
      </w:r>
      <w:r w:rsidR="00C80920" w:rsidRPr="002F589E">
        <w:rPr>
          <w:b/>
          <w:bCs/>
          <w:lang w:eastAsia="zh-CN"/>
        </w:rPr>
        <w:t>5.198</w:t>
      </w:r>
      <w:r w:rsidRPr="002F589E">
        <w:rPr>
          <w:b/>
          <w:bCs/>
          <w:lang w:eastAsia="zh-CN"/>
        </w:rPr>
        <w:t>)</w:t>
      </w:r>
      <w:r>
        <w:rPr>
          <w:lang w:eastAsia="zh-CN"/>
        </w:rPr>
        <w:t xml:space="preserve"> </w:t>
      </w:r>
      <w:r w:rsidR="002C5715">
        <w:rPr>
          <w:lang w:eastAsia="zh-CN"/>
        </w:rPr>
        <w:t xml:space="preserve">Protection against stationary and mobile </w:t>
      </w:r>
      <w:r w:rsidR="0082754C">
        <w:rPr>
          <w:lang w:eastAsia="zh-CN"/>
        </w:rPr>
        <w:t>s</w:t>
      </w:r>
      <w:r w:rsidR="0082754C" w:rsidRPr="0082754C">
        <w:rPr>
          <w:lang w:eastAsia="zh-CN"/>
        </w:rPr>
        <w:t>ources of electromagnetic interference</w:t>
      </w:r>
    </w:p>
    <w:p w14:paraId="1939757A" w14:textId="7C6B26DD" w:rsidR="0057389C" w:rsidRDefault="0057389C" w:rsidP="005B5401">
      <w:pPr>
        <w:jc w:val="both"/>
      </w:pPr>
      <w:r>
        <w:rPr>
          <w:lang w:eastAsia="zh-CN"/>
        </w:rPr>
        <w:t>”Biological phenomena”</w:t>
      </w:r>
      <w:r w:rsidRPr="00FE7AC5">
        <w:rPr>
          <w:lang w:eastAsia="zh-CN"/>
        </w:rPr>
        <w:t xml:space="preserve"> </w:t>
      </w:r>
      <w:r>
        <w:rPr>
          <w:lang w:eastAsia="zh-CN"/>
        </w:rPr>
        <w:t>subsection</w:t>
      </w:r>
      <w:r>
        <w:t xml:space="preserve"> contains POS items related to:</w:t>
      </w:r>
    </w:p>
    <w:p w14:paraId="1E8AD20D" w14:textId="539F4A28" w:rsidR="0082754C" w:rsidRDefault="00177E48" w:rsidP="00513590">
      <w:pPr>
        <w:pStyle w:val="ListParagraph"/>
        <w:numPr>
          <w:ilvl w:val="0"/>
          <w:numId w:val="86"/>
        </w:numPr>
        <w:jc w:val="both"/>
        <w:rPr>
          <w:lang w:eastAsia="zh-CN"/>
        </w:rPr>
      </w:pPr>
      <w:r w:rsidRPr="002F589E">
        <w:rPr>
          <w:b/>
          <w:bCs/>
          <w:lang w:eastAsia="zh-CN"/>
        </w:rPr>
        <w:t xml:space="preserve">(Item </w:t>
      </w:r>
      <w:r w:rsidR="00C80920" w:rsidRPr="002F589E">
        <w:rPr>
          <w:b/>
          <w:bCs/>
          <w:lang w:eastAsia="zh-CN"/>
        </w:rPr>
        <w:t>5.202</w:t>
      </w:r>
      <w:r w:rsidRPr="002F589E">
        <w:rPr>
          <w:b/>
          <w:bCs/>
          <w:lang w:eastAsia="zh-CN"/>
        </w:rPr>
        <w:t>)</w:t>
      </w:r>
      <w:r>
        <w:rPr>
          <w:lang w:eastAsia="zh-CN"/>
        </w:rPr>
        <w:t xml:space="preserve"> </w:t>
      </w:r>
      <w:r w:rsidR="00FB67A7">
        <w:t>A</w:t>
      </w:r>
      <w:r w:rsidR="00710B25">
        <w:t xml:space="preserve">nalysis of the environmental conditions and establishing </w:t>
      </w:r>
      <w:r w:rsidR="00FB67A7">
        <w:t>a</w:t>
      </w:r>
      <w:r w:rsidR="00FB67A7" w:rsidRPr="00FB67A7">
        <w:t xml:space="preserve"> monitoring regime</w:t>
      </w:r>
    </w:p>
    <w:p w14:paraId="1EF7A3DB" w14:textId="5D1710F5" w:rsidR="003A542B" w:rsidRDefault="003A542B" w:rsidP="005B5401">
      <w:pPr>
        <w:jc w:val="both"/>
      </w:pPr>
      <w:r>
        <w:rPr>
          <w:lang w:eastAsia="zh-CN"/>
        </w:rPr>
        <w:t>“</w:t>
      </w:r>
      <w:r w:rsidRPr="00F400EB">
        <w:rPr>
          <w:lang w:eastAsia="zh-CN"/>
        </w:rPr>
        <w:t>Hazards associated with floating bodies and hazardous liquids</w:t>
      </w:r>
      <w:r>
        <w:rPr>
          <w:lang w:eastAsia="zh-CN"/>
        </w:rPr>
        <w:t>”</w:t>
      </w:r>
      <w:r w:rsidRPr="00FE7AC5">
        <w:rPr>
          <w:lang w:eastAsia="zh-CN"/>
        </w:rPr>
        <w:t xml:space="preserve"> </w:t>
      </w:r>
      <w:r>
        <w:rPr>
          <w:lang w:eastAsia="zh-CN"/>
        </w:rPr>
        <w:t>subsection</w:t>
      </w:r>
      <w:r>
        <w:t xml:space="preserve"> contains </w:t>
      </w:r>
      <w:r w:rsidR="00C96D1E">
        <w:t>POS</w:t>
      </w:r>
      <w:r>
        <w:t xml:space="preserve"> items related to:</w:t>
      </w:r>
    </w:p>
    <w:p w14:paraId="37ACD512" w14:textId="00A9F4CF" w:rsidR="00922030" w:rsidRDefault="00177E48" w:rsidP="00513590">
      <w:pPr>
        <w:pStyle w:val="ListParagraph"/>
        <w:numPr>
          <w:ilvl w:val="0"/>
          <w:numId w:val="77"/>
        </w:numPr>
        <w:jc w:val="both"/>
        <w:rPr>
          <w:lang w:eastAsia="zh-CN"/>
        </w:rPr>
      </w:pPr>
      <w:r w:rsidRPr="002F589E">
        <w:rPr>
          <w:b/>
          <w:bCs/>
          <w:lang w:eastAsia="zh-CN"/>
        </w:rPr>
        <w:t xml:space="preserve">(Item </w:t>
      </w:r>
      <w:r w:rsidR="00AD6E6C" w:rsidRPr="002F589E">
        <w:rPr>
          <w:b/>
          <w:bCs/>
          <w:lang w:eastAsia="zh-CN"/>
        </w:rPr>
        <w:t>5.211</w:t>
      </w:r>
      <w:r w:rsidRPr="002F589E">
        <w:rPr>
          <w:b/>
          <w:bCs/>
          <w:lang w:eastAsia="zh-CN"/>
        </w:rPr>
        <w:t>)</w:t>
      </w:r>
      <w:r>
        <w:rPr>
          <w:lang w:eastAsia="zh-CN"/>
        </w:rPr>
        <w:t xml:space="preserve"> </w:t>
      </w:r>
      <w:r w:rsidR="00922030" w:rsidRPr="00290C88">
        <w:rPr>
          <w:lang w:eastAsia="zh-CN"/>
        </w:rPr>
        <w:t>The collision of floating bodies with water intakes or with structures of the ultimate heat sink</w:t>
      </w:r>
    </w:p>
    <w:p w14:paraId="12A1B7FE" w14:textId="45703ABA" w:rsidR="002A1F36" w:rsidRDefault="00177E48" w:rsidP="00513590">
      <w:pPr>
        <w:pStyle w:val="ListParagraph"/>
        <w:numPr>
          <w:ilvl w:val="0"/>
          <w:numId w:val="77"/>
        </w:numPr>
        <w:jc w:val="both"/>
        <w:rPr>
          <w:lang w:eastAsia="zh-CN"/>
        </w:rPr>
      </w:pPr>
      <w:r w:rsidRPr="002F589E">
        <w:rPr>
          <w:b/>
          <w:bCs/>
          <w:lang w:eastAsia="zh-CN"/>
        </w:rPr>
        <w:t xml:space="preserve">(Item </w:t>
      </w:r>
      <w:r w:rsidR="00AD6E6C" w:rsidRPr="002F589E">
        <w:rPr>
          <w:b/>
          <w:bCs/>
          <w:lang w:eastAsia="zh-CN"/>
        </w:rPr>
        <w:t>5.212</w:t>
      </w:r>
      <w:r w:rsidRPr="002F589E">
        <w:rPr>
          <w:b/>
          <w:bCs/>
          <w:lang w:eastAsia="zh-CN"/>
        </w:rPr>
        <w:t>)</w:t>
      </w:r>
      <w:r>
        <w:rPr>
          <w:lang w:eastAsia="zh-CN"/>
        </w:rPr>
        <w:t xml:space="preserve"> </w:t>
      </w:r>
      <w:r w:rsidR="00824BEF">
        <w:rPr>
          <w:lang w:eastAsia="zh-CN"/>
        </w:rPr>
        <w:t>E</w:t>
      </w:r>
      <w:r w:rsidR="00824BEF" w:rsidRPr="00824BEF">
        <w:rPr>
          <w:lang w:eastAsia="zh-CN"/>
        </w:rPr>
        <w:t>valuation of hazards from ship collisions</w:t>
      </w:r>
      <w:r w:rsidR="009651FB">
        <w:rPr>
          <w:lang w:eastAsia="zh-CN"/>
        </w:rPr>
        <w:t xml:space="preserve"> and</w:t>
      </w:r>
      <w:r w:rsidR="00F33DCF">
        <w:rPr>
          <w:lang w:eastAsia="zh-CN"/>
        </w:rPr>
        <w:t xml:space="preserve"> </w:t>
      </w:r>
      <w:r w:rsidR="009651FB">
        <w:t>a vessel impact design basis</w:t>
      </w:r>
    </w:p>
    <w:p w14:paraId="0DD31554" w14:textId="3E00D6D2" w:rsidR="003A542B" w:rsidRDefault="00177E48" w:rsidP="00513590">
      <w:pPr>
        <w:pStyle w:val="ListParagraph"/>
        <w:numPr>
          <w:ilvl w:val="0"/>
          <w:numId w:val="77"/>
        </w:numPr>
        <w:jc w:val="both"/>
      </w:pPr>
      <w:r w:rsidRPr="002F589E">
        <w:rPr>
          <w:b/>
          <w:bCs/>
          <w:lang w:eastAsia="zh-CN"/>
        </w:rPr>
        <w:t xml:space="preserve">(Item </w:t>
      </w:r>
      <w:r w:rsidR="00AD6E6C" w:rsidRPr="002F589E">
        <w:rPr>
          <w:b/>
          <w:bCs/>
          <w:lang w:eastAsia="zh-CN"/>
        </w:rPr>
        <w:t>5.213</w:t>
      </w:r>
      <w:r w:rsidRPr="002F589E">
        <w:rPr>
          <w:b/>
          <w:bCs/>
          <w:lang w:eastAsia="zh-CN"/>
        </w:rPr>
        <w:t>)</w:t>
      </w:r>
      <w:r>
        <w:rPr>
          <w:lang w:eastAsia="zh-CN"/>
        </w:rPr>
        <w:t xml:space="preserve"> </w:t>
      </w:r>
      <w:r w:rsidR="00B84901">
        <w:t>H</w:t>
      </w:r>
      <w:r w:rsidR="00914E9D">
        <w:t>ead</w:t>
      </w:r>
      <w:r w:rsidR="00914E9D" w:rsidRPr="00B84901">
        <w:rPr>
          <w:rFonts w:ascii="Cambria Math" w:hAnsi="Cambria Math" w:cs="Cambria Math"/>
        </w:rPr>
        <w:noBreakHyphen/>
      </w:r>
      <w:r w:rsidR="00914E9D">
        <w:t>on bow collisions</w:t>
      </w:r>
      <w:r w:rsidR="000248C3" w:rsidRPr="000248C3">
        <w:t xml:space="preserve"> </w:t>
      </w:r>
      <w:r w:rsidR="00B84901">
        <w:t xml:space="preserve">and </w:t>
      </w:r>
      <w:r w:rsidR="000248C3">
        <w:t>sideways collisions</w:t>
      </w:r>
    </w:p>
    <w:p w14:paraId="53476056" w14:textId="430B6B79" w:rsidR="00953756" w:rsidRDefault="00177E48" w:rsidP="00513590">
      <w:pPr>
        <w:pStyle w:val="ListParagraph"/>
        <w:numPr>
          <w:ilvl w:val="0"/>
          <w:numId w:val="77"/>
        </w:numPr>
        <w:jc w:val="both"/>
      </w:pPr>
      <w:r w:rsidRPr="002F589E">
        <w:rPr>
          <w:b/>
          <w:bCs/>
          <w:lang w:eastAsia="zh-CN"/>
        </w:rPr>
        <w:lastRenderedPageBreak/>
        <w:t xml:space="preserve">(Item </w:t>
      </w:r>
      <w:r w:rsidR="00A27227" w:rsidRPr="002F589E">
        <w:rPr>
          <w:b/>
          <w:bCs/>
          <w:lang w:eastAsia="zh-CN"/>
        </w:rPr>
        <w:t>5.214</w:t>
      </w:r>
      <w:r w:rsidRPr="002F589E">
        <w:rPr>
          <w:b/>
          <w:bCs/>
          <w:lang w:eastAsia="zh-CN"/>
        </w:rPr>
        <w:t>)</w:t>
      </w:r>
      <w:r>
        <w:rPr>
          <w:lang w:eastAsia="zh-CN"/>
        </w:rPr>
        <w:t xml:space="preserve"> </w:t>
      </w:r>
      <w:r w:rsidR="00953756">
        <w:rPr>
          <w:lang w:eastAsia="zh-CN"/>
        </w:rPr>
        <w:t xml:space="preserve">Consideration of effects of </w:t>
      </w:r>
      <w:r w:rsidR="00953756" w:rsidRPr="00327C7A">
        <w:rPr>
          <w:lang w:eastAsia="zh-CN"/>
        </w:rPr>
        <w:t>shipping accidents</w:t>
      </w:r>
      <w:r w:rsidR="00953756">
        <w:rPr>
          <w:lang w:eastAsia="zh-CN"/>
        </w:rPr>
        <w:t xml:space="preserve"> </w:t>
      </w:r>
      <w:r w:rsidR="00953756" w:rsidRPr="00327C7A">
        <w:rPr>
          <w:lang w:eastAsia="zh-CN"/>
        </w:rPr>
        <w:t>on the capability to fulfil the heat removal safety function</w:t>
      </w:r>
      <w:r w:rsidR="00953756">
        <w:rPr>
          <w:lang w:eastAsia="zh-CN"/>
        </w:rPr>
        <w:t xml:space="preserve"> (</w:t>
      </w:r>
      <w:r w:rsidR="00953756" w:rsidRPr="00166873">
        <w:t>For sites with a safety related intake of water from navigable water bodies</w:t>
      </w:r>
      <w:r w:rsidR="00953756">
        <w:t>)</w:t>
      </w:r>
    </w:p>
    <w:p w14:paraId="3DE29D78" w14:textId="2E011B92" w:rsidR="001D4DC4" w:rsidRDefault="00177E48" w:rsidP="00513590">
      <w:pPr>
        <w:pStyle w:val="ListParagraph"/>
        <w:numPr>
          <w:ilvl w:val="0"/>
          <w:numId w:val="77"/>
        </w:numPr>
        <w:jc w:val="both"/>
        <w:rPr>
          <w:lang w:eastAsia="zh-CN"/>
        </w:rPr>
      </w:pPr>
      <w:r w:rsidRPr="002F589E">
        <w:rPr>
          <w:b/>
          <w:bCs/>
          <w:lang w:eastAsia="zh-CN"/>
        </w:rPr>
        <w:t xml:space="preserve">(Item </w:t>
      </w:r>
      <w:r w:rsidR="00A27227" w:rsidRPr="002F589E">
        <w:rPr>
          <w:b/>
          <w:bCs/>
          <w:lang w:eastAsia="zh-CN"/>
        </w:rPr>
        <w:t>5.215</w:t>
      </w:r>
      <w:r w:rsidRPr="002F589E">
        <w:rPr>
          <w:b/>
          <w:bCs/>
          <w:lang w:eastAsia="zh-CN"/>
        </w:rPr>
        <w:t>)</w:t>
      </w:r>
      <w:r>
        <w:rPr>
          <w:lang w:eastAsia="zh-CN"/>
        </w:rPr>
        <w:t xml:space="preserve"> </w:t>
      </w:r>
      <w:r w:rsidR="001D4DC4">
        <w:rPr>
          <w:lang w:eastAsia="zh-CN"/>
        </w:rPr>
        <w:t xml:space="preserve">Resilience of the water intake design against </w:t>
      </w:r>
      <w:r w:rsidR="001D4DC4" w:rsidRPr="00483E76">
        <w:rPr>
          <w:lang w:eastAsia="zh-CN"/>
        </w:rPr>
        <w:t>ship collision and oil spills or releases of corrosive fluids or particles</w:t>
      </w:r>
    </w:p>
    <w:p w14:paraId="07FD3F59" w14:textId="05A09CFC" w:rsidR="00856B3F" w:rsidRDefault="00177E48" w:rsidP="00513590">
      <w:pPr>
        <w:pStyle w:val="ListParagraph"/>
        <w:numPr>
          <w:ilvl w:val="0"/>
          <w:numId w:val="77"/>
        </w:numPr>
        <w:jc w:val="both"/>
        <w:rPr>
          <w:lang w:eastAsia="zh-CN"/>
        </w:rPr>
      </w:pPr>
      <w:r w:rsidRPr="002F589E">
        <w:rPr>
          <w:b/>
          <w:bCs/>
          <w:lang w:eastAsia="zh-CN"/>
        </w:rPr>
        <w:t xml:space="preserve">(Item </w:t>
      </w:r>
      <w:r w:rsidR="00A27227" w:rsidRPr="002F589E">
        <w:rPr>
          <w:b/>
          <w:bCs/>
          <w:lang w:eastAsia="zh-CN"/>
        </w:rPr>
        <w:t>5.217</w:t>
      </w:r>
      <w:r w:rsidRPr="002F589E">
        <w:rPr>
          <w:b/>
          <w:bCs/>
          <w:lang w:eastAsia="zh-CN"/>
        </w:rPr>
        <w:t>)</w:t>
      </w:r>
      <w:r>
        <w:rPr>
          <w:lang w:eastAsia="zh-CN"/>
        </w:rPr>
        <w:t xml:space="preserve"> </w:t>
      </w:r>
      <w:r w:rsidR="00E50C76">
        <w:rPr>
          <w:lang w:eastAsia="zh-CN"/>
        </w:rPr>
        <w:t>Requirements to protec</w:t>
      </w:r>
      <w:r w:rsidR="005C36C8">
        <w:rPr>
          <w:lang w:eastAsia="zh-CN"/>
        </w:rPr>
        <w:t>tive measures for coastal sites.</w:t>
      </w:r>
    </w:p>
    <w:p w14:paraId="3C6ACB03" w14:textId="505BBB49" w:rsidR="005C36C8" w:rsidRDefault="00177E48" w:rsidP="00513590">
      <w:pPr>
        <w:pStyle w:val="ListParagraph"/>
        <w:numPr>
          <w:ilvl w:val="0"/>
          <w:numId w:val="77"/>
        </w:numPr>
        <w:jc w:val="both"/>
        <w:rPr>
          <w:lang w:eastAsia="zh-CN"/>
        </w:rPr>
      </w:pPr>
      <w:r w:rsidRPr="002F589E">
        <w:rPr>
          <w:b/>
          <w:bCs/>
          <w:lang w:eastAsia="zh-CN"/>
        </w:rPr>
        <w:t xml:space="preserve">(Item </w:t>
      </w:r>
      <w:r w:rsidR="00A27227" w:rsidRPr="002F589E">
        <w:rPr>
          <w:b/>
          <w:bCs/>
          <w:lang w:eastAsia="zh-CN"/>
        </w:rPr>
        <w:t>5.218</w:t>
      </w:r>
      <w:r w:rsidRPr="002F589E">
        <w:rPr>
          <w:b/>
          <w:bCs/>
          <w:lang w:eastAsia="zh-CN"/>
        </w:rPr>
        <w:t>)</w:t>
      </w:r>
      <w:r>
        <w:rPr>
          <w:lang w:eastAsia="zh-CN"/>
        </w:rPr>
        <w:t xml:space="preserve"> </w:t>
      </w:r>
      <w:r w:rsidR="00E5335E">
        <w:rPr>
          <w:lang w:eastAsia="zh-CN"/>
        </w:rPr>
        <w:t>Establishing pr</w:t>
      </w:r>
      <w:r w:rsidR="00DA5DE3">
        <w:rPr>
          <w:lang w:eastAsia="zh-CN"/>
        </w:rPr>
        <w:t>even</w:t>
      </w:r>
      <w:r w:rsidR="00E5335E">
        <w:rPr>
          <w:lang w:eastAsia="zh-CN"/>
        </w:rPr>
        <w:t>tive measures</w:t>
      </w:r>
      <w:r w:rsidR="00266A53">
        <w:rPr>
          <w:lang w:eastAsia="zh-CN"/>
        </w:rPr>
        <w:t xml:space="preserve"> in coo</w:t>
      </w:r>
      <w:r w:rsidR="00A23518">
        <w:rPr>
          <w:lang w:eastAsia="zh-CN"/>
        </w:rPr>
        <w:t>p</w:t>
      </w:r>
      <w:r w:rsidR="00266A53">
        <w:rPr>
          <w:lang w:eastAsia="zh-CN"/>
        </w:rPr>
        <w:t xml:space="preserve">eration with </w:t>
      </w:r>
      <w:r w:rsidR="00A23518" w:rsidRPr="00A23518">
        <w:rPr>
          <w:lang w:eastAsia="zh-CN"/>
        </w:rPr>
        <w:t>the navigation authorities</w:t>
      </w:r>
      <w:r w:rsidR="00476EA6">
        <w:rPr>
          <w:lang w:eastAsia="zh-CN"/>
        </w:rPr>
        <w:t xml:space="preserve"> and means </w:t>
      </w:r>
      <w:r w:rsidR="00E731CC">
        <w:rPr>
          <w:lang w:eastAsia="zh-CN"/>
        </w:rPr>
        <w:t>to achieve prevention</w:t>
      </w:r>
    </w:p>
    <w:p w14:paraId="52DA6E0F" w14:textId="1FF7726F" w:rsidR="00DA5DE3" w:rsidRDefault="00177E48" w:rsidP="00513590">
      <w:pPr>
        <w:pStyle w:val="ListParagraph"/>
        <w:numPr>
          <w:ilvl w:val="0"/>
          <w:numId w:val="77"/>
        </w:numPr>
        <w:jc w:val="both"/>
        <w:rPr>
          <w:lang w:eastAsia="zh-CN"/>
        </w:rPr>
      </w:pPr>
      <w:r w:rsidRPr="002F589E">
        <w:rPr>
          <w:b/>
          <w:bCs/>
          <w:lang w:eastAsia="zh-CN"/>
        </w:rPr>
        <w:t xml:space="preserve">(Item </w:t>
      </w:r>
      <w:r w:rsidR="00A27227" w:rsidRPr="002F589E">
        <w:rPr>
          <w:b/>
          <w:bCs/>
          <w:lang w:eastAsia="zh-CN"/>
        </w:rPr>
        <w:t>5.220</w:t>
      </w:r>
      <w:r w:rsidRPr="002F589E">
        <w:rPr>
          <w:b/>
          <w:bCs/>
          <w:lang w:eastAsia="zh-CN"/>
        </w:rPr>
        <w:t>)</w:t>
      </w:r>
      <w:r>
        <w:rPr>
          <w:lang w:eastAsia="zh-CN"/>
        </w:rPr>
        <w:t xml:space="preserve"> </w:t>
      </w:r>
      <w:r w:rsidR="00103B51">
        <w:rPr>
          <w:lang w:eastAsia="zh-CN"/>
        </w:rPr>
        <w:t>Requirements for</w:t>
      </w:r>
      <w:r w:rsidR="007F56C7" w:rsidRPr="007F56C7">
        <w:t xml:space="preserve"> </w:t>
      </w:r>
      <w:r w:rsidR="007F56C7">
        <w:t>protective structures and</w:t>
      </w:r>
      <w:r w:rsidR="00103B51">
        <w:rPr>
          <w:lang w:eastAsia="zh-CN"/>
        </w:rPr>
        <w:t xml:space="preserve"> s</w:t>
      </w:r>
      <w:r w:rsidR="003658E5" w:rsidRPr="003658E5">
        <w:rPr>
          <w:lang w:eastAsia="zh-CN"/>
        </w:rPr>
        <w:t>tructures exposed to potential impacts</w:t>
      </w:r>
      <w:r w:rsidR="006168F7">
        <w:rPr>
          <w:lang w:eastAsia="zh-CN"/>
        </w:rPr>
        <w:t xml:space="preserve"> </w:t>
      </w:r>
    </w:p>
    <w:p w14:paraId="76F2445D" w14:textId="2EE03032" w:rsidR="00184D9B" w:rsidRDefault="00177E48" w:rsidP="00513590">
      <w:pPr>
        <w:pStyle w:val="ListParagraph"/>
        <w:numPr>
          <w:ilvl w:val="0"/>
          <w:numId w:val="77"/>
        </w:numPr>
        <w:jc w:val="both"/>
        <w:rPr>
          <w:lang w:eastAsia="zh-CN"/>
        </w:rPr>
      </w:pPr>
      <w:r w:rsidRPr="002F589E">
        <w:rPr>
          <w:b/>
          <w:bCs/>
          <w:lang w:eastAsia="zh-CN"/>
        </w:rPr>
        <w:t xml:space="preserve">(Item </w:t>
      </w:r>
      <w:r w:rsidR="00A27227" w:rsidRPr="002F589E">
        <w:rPr>
          <w:b/>
          <w:bCs/>
          <w:lang w:eastAsia="zh-CN"/>
        </w:rPr>
        <w:t>5.221</w:t>
      </w:r>
      <w:r w:rsidRPr="002F589E">
        <w:rPr>
          <w:b/>
          <w:bCs/>
          <w:lang w:eastAsia="zh-CN"/>
        </w:rPr>
        <w:t>)</w:t>
      </w:r>
      <w:r>
        <w:rPr>
          <w:lang w:eastAsia="zh-CN"/>
        </w:rPr>
        <w:t xml:space="preserve"> </w:t>
      </w:r>
      <w:r w:rsidR="00184D9B">
        <w:rPr>
          <w:lang w:eastAsia="zh-CN"/>
        </w:rPr>
        <w:t xml:space="preserve">Considerations related to </w:t>
      </w:r>
      <w:r w:rsidR="00184D9B" w:rsidRPr="00F77B19">
        <w:rPr>
          <w:lang w:eastAsia="zh-CN"/>
        </w:rPr>
        <w:t>preservation, to the maximum extent possible, of the vessel to avoid spillage or blockage of the water intake.</w:t>
      </w:r>
    </w:p>
    <w:p w14:paraId="4735953A" w14:textId="473547F1" w:rsidR="00184D9B" w:rsidRDefault="00177E48" w:rsidP="00513590">
      <w:pPr>
        <w:pStyle w:val="ListParagraph"/>
        <w:numPr>
          <w:ilvl w:val="0"/>
          <w:numId w:val="77"/>
        </w:numPr>
        <w:jc w:val="both"/>
      </w:pPr>
      <w:r w:rsidRPr="002F589E">
        <w:rPr>
          <w:b/>
          <w:bCs/>
          <w:lang w:eastAsia="zh-CN"/>
        </w:rPr>
        <w:t xml:space="preserve">(Item </w:t>
      </w:r>
      <w:r w:rsidR="00A27227" w:rsidRPr="002F589E">
        <w:rPr>
          <w:b/>
          <w:bCs/>
          <w:lang w:eastAsia="zh-CN"/>
        </w:rPr>
        <w:t>5.222</w:t>
      </w:r>
      <w:r w:rsidRPr="002F589E">
        <w:rPr>
          <w:b/>
          <w:bCs/>
          <w:lang w:eastAsia="zh-CN"/>
        </w:rPr>
        <w:t>)</w:t>
      </w:r>
      <w:r>
        <w:rPr>
          <w:lang w:eastAsia="zh-CN"/>
        </w:rPr>
        <w:t xml:space="preserve"> </w:t>
      </w:r>
      <w:r w:rsidR="00184D9B">
        <w:rPr>
          <w:lang w:eastAsia="zh-CN"/>
        </w:rPr>
        <w:t>P</w:t>
      </w:r>
      <w:r w:rsidR="00184D9B" w:rsidRPr="000713DC">
        <w:rPr>
          <w:lang w:eastAsia="zh-CN"/>
        </w:rPr>
        <w:t xml:space="preserve">rotective structure </w:t>
      </w:r>
      <w:r w:rsidR="00184D9B">
        <w:rPr>
          <w:lang w:eastAsia="zh-CN"/>
        </w:rPr>
        <w:t xml:space="preserve">types that </w:t>
      </w:r>
      <w:r w:rsidR="00184D9B" w:rsidRPr="000713DC">
        <w:rPr>
          <w:lang w:eastAsia="zh-CN"/>
        </w:rPr>
        <w:t>are commonly used in ports or waterways</w:t>
      </w:r>
      <w:r w:rsidR="00184D9B">
        <w:rPr>
          <w:lang w:eastAsia="zh-CN"/>
        </w:rPr>
        <w:t xml:space="preserve"> that may be adapted to</w:t>
      </w:r>
      <w:r w:rsidR="00184D9B" w:rsidRPr="00120486">
        <w:t xml:space="preserve"> protect water intakes and components of the ultimate heat sink</w:t>
      </w:r>
    </w:p>
    <w:p w14:paraId="6DAAAC35" w14:textId="2E236395" w:rsidR="00184D9B" w:rsidRDefault="00177E48" w:rsidP="00513590">
      <w:pPr>
        <w:pStyle w:val="ListParagraph"/>
        <w:numPr>
          <w:ilvl w:val="0"/>
          <w:numId w:val="77"/>
        </w:numPr>
        <w:jc w:val="both"/>
        <w:rPr>
          <w:lang w:eastAsia="zh-CN"/>
        </w:rPr>
      </w:pPr>
      <w:r w:rsidRPr="002F589E">
        <w:rPr>
          <w:b/>
          <w:bCs/>
          <w:lang w:eastAsia="zh-CN"/>
        </w:rPr>
        <w:t xml:space="preserve">(Item </w:t>
      </w:r>
      <w:r w:rsidR="00A27227" w:rsidRPr="002F589E">
        <w:rPr>
          <w:b/>
          <w:bCs/>
          <w:lang w:eastAsia="zh-CN"/>
        </w:rPr>
        <w:t>5.223</w:t>
      </w:r>
      <w:r w:rsidRPr="002F589E">
        <w:rPr>
          <w:b/>
          <w:bCs/>
          <w:lang w:eastAsia="zh-CN"/>
        </w:rPr>
        <w:t>)</w:t>
      </w:r>
      <w:r>
        <w:rPr>
          <w:lang w:eastAsia="zh-CN"/>
        </w:rPr>
        <w:t xml:space="preserve"> </w:t>
      </w:r>
      <w:r w:rsidR="00184D9B">
        <w:rPr>
          <w:lang w:eastAsia="zh-CN"/>
        </w:rPr>
        <w:t>Measures to</w:t>
      </w:r>
      <w:r w:rsidR="00184D9B" w:rsidRPr="00AC3AC1">
        <w:t xml:space="preserve"> </w:t>
      </w:r>
      <w:r w:rsidR="00184D9B" w:rsidRPr="00AC3AC1">
        <w:rPr>
          <w:lang w:eastAsia="zh-CN"/>
        </w:rPr>
        <w:t>maintain the supply of cooling water and ensure the capability of the ultimate heat sink</w:t>
      </w:r>
      <w:r w:rsidR="00184D9B">
        <w:rPr>
          <w:lang w:eastAsia="zh-CN"/>
        </w:rPr>
        <w:t xml:space="preserve"> where </w:t>
      </w:r>
      <w:r w:rsidR="00184D9B" w:rsidRPr="00C03A3D">
        <w:rPr>
          <w:lang w:eastAsia="zh-CN"/>
        </w:rPr>
        <w:t>a potential direct collision with the intake structure is of concern</w:t>
      </w:r>
    </w:p>
    <w:p w14:paraId="479D5ACD" w14:textId="6CDB576C" w:rsidR="00184D9B" w:rsidRDefault="00177E48" w:rsidP="00513590">
      <w:pPr>
        <w:pStyle w:val="ListParagraph"/>
        <w:numPr>
          <w:ilvl w:val="0"/>
          <w:numId w:val="77"/>
        </w:numPr>
        <w:jc w:val="both"/>
        <w:rPr>
          <w:lang w:eastAsia="zh-CN"/>
        </w:rPr>
      </w:pPr>
      <w:r w:rsidRPr="002F589E">
        <w:rPr>
          <w:b/>
          <w:bCs/>
          <w:lang w:eastAsia="zh-CN"/>
        </w:rPr>
        <w:t xml:space="preserve">(Item </w:t>
      </w:r>
      <w:r w:rsidR="00557913" w:rsidRPr="002F589E">
        <w:rPr>
          <w:b/>
          <w:bCs/>
          <w:lang w:eastAsia="zh-CN"/>
        </w:rPr>
        <w:t>5.224</w:t>
      </w:r>
      <w:r w:rsidRPr="002F589E">
        <w:rPr>
          <w:b/>
          <w:bCs/>
          <w:lang w:eastAsia="zh-CN"/>
        </w:rPr>
        <w:t>)</w:t>
      </w:r>
      <w:r>
        <w:rPr>
          <w:lang w:eastAsia="zh-CN"/>
        </w:rPr>
        <w:t xml:space="preserve"> </w:t>
      </w:r>
      <w:r w:rsidR="00184D9B" w:rsidRPr="006254B7">
        <w:rPr>
          <w:lang w:eastAsia="zh-CN"/>
        </w:rPr>
        <w:t>Adequate measures to mitigate the effects of the potential spillage of liquids that could readily mix with the intake water and result in damage to the heat transport system or could seriously degrade the heat transfer capability</w:t>
      </w:r>
    </w:p>
    <w:p w14:paraId="7AB13386" w14:textId="5FE9A8D2" w:rsidR="00184D9B" w:rsidRDefault="00177E48" w:rsidP="00513590">
      <w:pPr>
        <w:pStyle w:val="ListParagraph"/>
        <w:numPr>
          <w:ilvl w:val="0"/>
          <w:numId w:val="77"/>
        </w:numPr>
        <w:jc w:val="both"/>
        <w:rPr>
          <w:lang w:eastAsia="zh-CN"/>
        </w:rPr>
      </w:pPr>
      <w:r w:rsidRPr="002F589E">
        <w:rPr>
          <w:b/>
          <w:bCs/>
          <w:lang w:eastAsia="zh-CN"/>
        </w:rPr>
        <w:t>(Item</w:t>
      </w:r>
      <w:r w:rsidR="00557913" w:rsidRPr="002F589E">
        <w:rPr>
          <w:b/>
          <w:bCs/>
          <w:lang w:eastAsia="zh-CN"/>
        </w:rPr>
        <w:t xml:space="preserve"> 5.227</w:t>
      </w:r>
      <w:r w:rsidRPr="002F589E">
        <w:rPr>
          <w:b/>
          <w:bCs/>
          <w:lang w:eastAsia="zh-CN"/>
        </w:rPr>
        <w:t>)</w:t>
      </w:r>
      <w:r>
        <w:rPr>
          <w:lang w:eastAsia="zh-CN"/>
        </w:rPr>
        <w:t xml:space="preserve"> </w:t>
      </w:r>
      <w:r w:rsidR="00184D9B" w:rsidRPr="008540F7">
        <w:rPr>
          <w:lang w:eastAsia="zh-CN"/>
        </w:rPr>
        <w:t>Methods in the assessment for beyond design basis collisions</w:t>
      </w:r>
      <w:r w:rsidR="00184D9B">
        <w:rPr>
          <w:lang w:eastAsia="zh-CN"/>
        </w:rPr>
        <w:t xml:space="preserve"> and design basis collisions</w:t>
      </w:r>
    </w:p>
    <w:p w14:paraId="7B129FB3" w14:textId="6AB3572E" w:rsidR="00184D9B" w:rsidRDefault="00177E48" w:rsidP="00513590">
      <w:pPr>
        <w:pStyle w:val="ListParagraph"/>
        <w:numPr>
          <w:ilvl w:val="0"/>
          <w:numId w:val="77"/>
        </w:numPr>
        <w:jc w:val="both"/>
        <w:rPr>
          <w:lang w:eastAsia="zh-CN"/>
        </w:rPr>
      </w:pPr>
      <w:r w:rsidRPr="002F589E">
        <w:rPr>
          <w:b/>
          <w:bCs/>
          <w:lang w:eastAsia="zh-CN"/>
        </w:rPr>
        <w:t xml:space="preserve">(Item </w:t>
      </w:r>
      <w:r w:rsidR="006560CD" w:rsidRPr="002F589E">
        <w:rPr>
          <w:b/>
          <w:bCs/>
          <w:lang w:eastAsia="zh-CN"/>
        </w:rPr>
        <w:t>5.228</w:t>
      </w:r>
      <w:r w:rsidRPr="002F589E">
        <w:rPr>
          <w:b/>
          <w:bCs/>
          <w:lang w:eastAsia="zh-CN"/>
        </w:rPr>
        <w:t>)</w:t>
      </w:r>
      <w:r>
        <w:rPr>
          <w:lang w:eastAsia="zh-CN"/>
        </w:rPr>
        <w:t xml:space="preserve"> </w:t>
      </w:r>
      <w:r w:rsidR="00184D9B">
        <w:rPr>
          <w:lang w:eastAsia="zh-CN"/>
        </w:rPr>
        <w:t>D</w:t>
      </w:r>
      <w:r w:rsidR="00184D9B" w:rsidRPr="002F025B">
        <w:rPr>
          <w:lang w:eastAsia="zh-CN"/>
        </w:rPr>
        <w:t>efin</w:t>
      </w:r>
      <w:r w:rsidR="00184D9B">
        <w:rPr>
          <w:lang w:eastAsia="zh-CN"/>
        </w:rPr>
        <w:t>ition of b</w:t>
      </w:r>
      <w:r w:rsidR="00184D9B" w:rsidRPr="002F025B">
        <w:rPr>
          <w:lang w:eastAsia="zh-CN"/>
        </w:rPr>
        <w:t xml:space="preserve">eyond </w:t>
      </w:r>
      <w:r w:rsidR="00184D9B">
        <w:rPr>
          <w:lang w:eastAsia="zh-CN"/>
        </w:rPr>
        <w:t>d</w:t>
      </w:r>
      <w:r w:rsidR="00184D9B" w:rsidRPr="002F025B">
        <w:rPr>
          <w:lang w:eastAsia="zh-CN"/>
        </w:rPr>
        <w:t>esign</w:t>
      </w:r>
      <w:r w:rsidR="00184D9B">
        <w:rPr>
          <w:lang w:eastAsia="zh-CN"/>
        </w:rPr>
        <w:t xml:space="preserve"> b</w:t>
      </w:r>
      <w:r w:rsidR="00184D9B" w:rsidRPr="002F025B">
        <w:rPr>
          <w:lang w:eastAsia="zh-CN"/>
        </w:rPr>
        <w:t>asis external events by increasing the size of the floating body and/or the impact velocity with respect to the design basis values</w:t>
      </w:r>
    </w:p>
    <w:p w14:paraId="01D6D685" w14:textId="4C996826" w:rsidR="00224766" w:rsidRDefault="00457413" w:rsidP="005B5401">
      <w:pPr>
        <w:jc w:val="both"/>
      </w:pPr>
      <w:r>
        <w:rPr>
          <w:lang w:eastAsia="zh-CN"/>
        </w:rPr>
        <w:t>“Other external hazards”</w:t>
      </w:r>
      <w:r w:rsidR="00224766" w:rsidRPr="00224766">
        <w:rPr>
          <w:lang w:eastAsia="zh-CN"/>
        </w:rPr>
        <w:t xml:space="preserve"> </w:t>
      </w:r>
      <w:r w:rsidR="00224766">
        <w:rPr>
          <w:lang w:eastAsia="zh-CN"/>
        </w:rPr>
        <w:t>subsection</w:t>
      </w:r>
      <w:r w:rsidR="00224766">
        <w:t xml:space="preserve"> contains a POS item related to:</w:t>
      </w:r>
    </w:p>
    <w:p w14:paraId="445A7264" w14:textId="11AAC04D" w:rsidR="00B81610" w:rsidRDefault="00177E48" w:rsidP="00513590">
      <w:pPr>
        <w:pStyle w:val="ListParagraph"/>
        <w:numPr>
          <w:ilvl w:val="0"/>
          <w:numId w:val="87"/>
        </w:numPr>
        <w:jc w:val="both"/>
        <w:rPr>
          <w:lang w:eastAsia="zh-CN"/>
        </w:rPr>
      </w:pPr>
      <w:r w:rsidRPr="002F589E">
        <w:rPr>
          <w:b/>
          <w:bCs/>
          <w:lang w:eastAsia="zh-CN"/>
        </w:rPr>
        <w:t xml:space="preserve">(Item </w:t>
      </w:r>
      <w:r w:rsidR="006560CD" w:rsidRPr="002F589E">
        <w:rPr>
          <w:b/>
          <w:bCs/>
          <w:lang w:eastAsia="zh-CN"/>
        </w:rPr>
        <w:t>5.230</w:t>
      </w:r>
      <w:r w:rsidRPr="002F589E">
        <w:rPr>
          <w:b/>
          <w:bCs/>
          <w:lang w:eastAsia="zh-CN"/>
        </w:rPr>
        <w:t>)</w:t>
      </w:r>
      <w:r>
        <w:rPr>
          <w:lang w:eastAsia="zh-CN"/>
        </w:rPr>
        <w:t xml:space="preserve"> </w:t>
      </w:r>
      <w:r w:rsidR="00B94E8B">
        <w:rPr>
          <w:lang w:eastAsia="zh-CN"/>
        </w:rPr>
        <w:t xml:space="preserve">Using </w:t>
      </w:r>
      <w:r w:rsidR="005607E8">
        <w:t>a combination of hazards</w:t>
      </w:r>
      <w:r w:rsidR="006F1DE9" w:rsidRPr="006F1DE9">
        <w:t xml:space="preserve"> </w:t>
      </w:r>
      <w:r w:rsidR="006F1DE9">
        <w:t xml:space="preserve">for the assessment of beyond design basis external events </w:t>
      </w:r>
      <w:r w:rsidR="00B81610">
        <w:t>in case</w:t>
      </w:r>
      <w:r w:rsidR="00D35C19" w:rsidRPr="00D35C19">
        <w:t xml:space="preserve"> hazards for which a specific beyond design basis external event has not been defined</w:t>
      </w:r>
    </w:p>
    <w:p w14:paraId="3577CD2D" w14:textId="77777777" w:rsidR="00325AA5" w:rsidRDefault="00325AA5" w:rsidP="005B5401">
      <w:pPr>
        <w:jc w:val="both"/>
      </w:pPr>
      <w:r>
        <w:rPr>
          <w:lang w:eastAsia="zh-CN"/>
        </w:rPr>
        <w:t>“</w:t>
      </w:r>
      <w:r w:rsidRPr="00FC34FC">
        <w:rPr>
          <w:lang w:eastAsia="zh-CN"/>
        </w:rPr>
        <w:t>Combination of hazards</w:t>
      </w:r>
      <w:r>
        <w:rPr>
          <w:lang w:eastAsia="zh-CN"/>
        </w:rPr>
        <w:t>” subsection</w:t>
      </w:r>
      <w:r>
        <w:t xml:space="preserve"> contains a CWO item related to:</w:t>
      </w:r>
    </w:p>
    <w:p w14:paraId="3C445737" w14:textId="2D52D04A" w:rsidR="00325AA5" w:rsidRDefault="00177E48" w:rsidP="00513590">
      <w:pPr>
        <w:pStyle w:val="ListParagraph"/>
        <w:numPr>
          <w:ilvl w:val="0"/>
          <w:numId w:val="87"/>
        </w:numPr>
        <w:jc w:val="both"/>
        <w:rPr>
          <w:lang w:eastAsia="zh-CN"/>
        </w:rPr>
      </w:pPr>
      <w:r w:rsidRPr="002F589E">
        <w:rPr>
          <w:b/>
          <w:bCs/>
          <w:lang w:eastAsia="zh-CN"/>
        </w:rPr>
        <w:t xml:space="preserve">(Item </w:t>
      </w:r>
      <w:r w:rsidR="006560CD" w:rsidRPr="002F589E">
        <w:rPr>
          <w:b/>
          <w:bCs/>
          <w:lang w:eastAsia="zh-CN"/>
        </w:rPr>
        <w:t>5.231</w:t>
      </w:r>
      <w:r w:rsidRPr="002F589E">
        <w:rPr>
          <w:b/>
          <w:bCs/>
          <w:lang w:eastAsia="zh-CN"/>
        </w:rPr>
        <w:t>)</w:t>
      </w:r>
      <w:r>
        <w:rPr>
          <w:lang w:eastAsia="zh-CN"/>
        </w:rPr>
        <w:t xml:space="preserve"> </w:t>
      </w:r>
      <w:r w:rsidR="00325AA5">
        <w:rPr>
          <w:lang w:eastAsia="zh-CN"/>
        </w:rPr>
        <w:t xml:space="preserve">Conditions under which </w:t>
      </w:r>
      <w:r w:rsidR="00325AA5" w:rsidRPr="00BE6F7A">
        <w:rPr>
          <w:lang w:eastAsia="zh-CN"/>
        </w:rPr>
        <w:t xml:space="preserve">, external hazards </w:t>
      </w:r>
      <w:r w:rsidR="00325AA5">
        <w:rPr>
          <w:lang w:eastAsia="zh-CN"/>
        </w:rPr>
        <w:t xml:space="preserve">can </w:t>
      </w:r>
      <w:r w:rsidR="00325AA5" w:rsidRPr="00BE6F7A">
        <w:rPr>
          <w:lang w:eastAsia="zh-CN"/>
        </w:rPr>
        <w:t>be combined with other extreme loads</w:t>
      </w:r>
    </w:p>
    <w:p w14:paraId="27135DFE" w14:textId="14C1832C" w:rsidR="00A82655" w:rsidRDefault="00A82655" w:rsidP="00A82655">
      <w:pPr>
        <w:jc w:val="both"/>
      </w:pPr>
      <w:r w:rsidRPr="00A82655">
        <w:rPr>
          <w:i/>
          <w:iCs/>
          <w:lang w:eastAsia="zh-CN"/>
        </w:rPr>
        <w:t xml:space="preserve">Refer to </w:t>
      </w:r>
      <w:r w:rsidRPr="00A82655">
        <w:rPr>
          <w:b/>
          <w:bCs/>
          <w:i/>
          <w:iCs/>
          <w:lang w:eastAsia="zh-CN"/>
        </w:rPr>
        <w:t>Subsection 2.</w:t>
      </w:r>
      <w:r w:rsidR="004A60DB">
        <w:rPr>
          <w:b/>
          <w:bCs/>
          <w:i/>
          <w:iCs/>
          <w:lang w:eastAsia="zh-CN"/>
        </w:rPr>
        <w:t>6</w:t>
      </w:r>
      <w:r w:rsidRPr="00A82655">
        <w:rPr>
          <w:b/>
          <w:bCs/>
          <w:i/>
          <w:iCs/>
          <w:lang w:eastAsia="zh-CN"/>
        </w:rPr>
        <w:t xml:space="preserve"> </w:t>
      </w:r>
      <w:r w:rsidRPr="00A82655">
        <w:rPr>
          <w:i/>
          <w:iCs/>
          <w:lang w:eastAsia="zh-CN"/>
        </w:rPr>
        <w:t xml:space="preserve">of the compliance assessment report </w:t>
      </w:r>
      <w:r w:rsidRPr="00A82655">
        <w:rPr>
          <w:i/>
          <w:iCs/>
        </w:rPr>
        <w:t>[</w:t>
      </w:r>
      <w:r w:rsidRPr="00A82655">
        <w:rPr>
          <w:rFonts w:cstheme="minorBidi"/>
          <w:i/>
          <w:iCs/>
          <w:szCs w:val="22"/>
        </w:rPr>
        <w:fldChar w:fldCharType="begin"/>
      </w:r>
      <w:r w:rsidRPr="00A82655">
        <w:rPr>
          <w:rFonts w:cstheme="minorBidi"/>
          <w:i/>
          <w:iCs/>
          <w:szCs w:val="22"/>
        </w:rPr>
        <w:instrText xml:space="preserve"> REF _Ref147227794 \r \h  \* MERGEFORMAT </w:instrText>
      </w:r>
      <w:r w:rsidRPr="00A82655">
        <w:rPr>
          <w:rFonts w:cstheme="minorBidi"/>
          <w:i/>
          <w:iCs/>
          <w:szCs w:val="22"/>
        </w:rPr>
      </w:r>
      <w:r w:rsidRPr="00A82655">
        <w:rPr>
          <w:rFonts w:cstheme="minorBidi"/>
          <w:i/>
          <w:iCs/>
          <w:szCs w:val="22"/>
        </w:rPr>
        <w:fldChar w:fldCharType="separate"/>
      </w:r>
      <w:r w:rsidR="00CE4DAB">
        <w:rPr>
          <w:rFonts w:cstheme="minorBidi"/>
          <w:i/>
          <w:iCs/>
          <w:szCs w:val="22"/>
        </w:rPr>
        <w:t>51</w:t>
      </w:r>
      <w:r w:rsidRPr="00A82655">
        <w:rPr>
          <w:rFonts w:cstheme="minorBidi"/>
          <w:i/>
          <w:iCs/>
          <w:szCs w:val="22"/>
        </w:rPr>
        <w:fldChar w:fldCharType="end"/>
      </w:r>
      <w:r w:rsidRPr="00A82655">
        <w:rPr>
          <w:i/>
          <w:iCs/>
        </w:rPr>
        <w:t xml:space="preserve">] </w:t>
      </w:r>
      <w:r w:rsidRPr="00A82655">
        <w:rPr>
          <w:i/>
          <w:iCs/>
          <w:lang w:eastAsia="zh-CN"/>
        </w:rPr>
        <w:t>for more details.</w:t>
      </w:r>
    </w:p>
    <w:p w14:paraId="35F73A8A" w14:textId="07FA366B" w:rsidR="00763975" w:rsidRDefault="00763975" w:rsidP="005B5401">
      <w:pPr>
        <w:pStyle w:val="Heading4"/>
        <w:jc w:val="both"/>
      </w:pPr>
      <w:r>
        <w:t>SSG 6</w:t>
      </w:r>
      <w:r w:rsidR="00AD7662">
        <w:t>8</w:t>
      </w:r>
      <w:r>
        <w:t xml:space="preserve"> - Section 6</w:t>
      </w:r>
      <w:r w:rsidR="008F6C60">
        <w:t xml:space="preserve"> (</w:t>
      </w:r>
      <w:r w:rsidR="006D7637">
        <w:t>Safety design provisions for nuclear installations other than nuclear power plants)</w:t>
      </w:r>
    </w:p>
    <w:p w14:paraId="57038AD8" w14:textId="37340028" w:rsidR="00763975" w:rsidRDefault="004A60DB" w:rsidP="005B5401">
      <w:pPr>
        <w:jc w:val="both"/>
      </w:pPr>
      <w:r w:rsidRPr="004A60DB">
        <w:rPr>
          <w:b/>
          <w:bCs/>
        </w:rPr>
        <w:t>Section 6</w:t>
      </w:r>
      <w:r>
        <w:t xml:space="preserve"> </w:t>
      </w:r>
      <w:r>
        <w:rPr>
          <w:lang w:eastAsia="zh-CN"/>
        </w:rPr>
        <w:t xml:space="preserve">of </w:t>
      </w:r>
      <w:r>
        <w:t xml:space="preserve">the reference document </w:t>
      </w:r>
      <w:r w:rsidRPr="00B638DA">
        <w:rPr>
          <w:rFonts w:cstheme="minorBidi"/>
          <w:szCs w:val="22"/>
        </w:rPr>
        <w:t>[</w:t>
      </w:r>
      <w:r>
        <w:rPr>
          <w:rFonts w:cstheme="minorBidi"/>
          <w:szCs w:val="22"/>
        </w:rPr>
        <w:fldChar w:fldCharType="begin"/>
      </w:r>
      <w:r>
        <w:rPr>
          <w:rFonts w:cstheme="minorBidi"/>
          <w:szCs w:val="22"/>
        </w:rPr>
        <w:instrText xml:space="preserve"> REF _Ref147227781 \r \h </w:instrText>
      </w:r>
      <w:r>
        <w:rPr>
          <w:rFonts w:cstheme="minorBidi"/>
          <w:szCs w:val="22"/>
        </w:rPr>
      </w:r>
      <w:r>
        <w:rPr>
          <w:rFonts w:cstheme="minorBidi"/>
          <w:szCs w:val="22"/>
        </w:rPr>
        <w:fldChar w:fldCharType="separate"/>
      </w:r>
      <w:r w:rsidR="00CE4DAB">
        <w:rPr>
          <w:rFonts w:cstheme="minorBidi"/>
          <w:szCs w:val="22"/>
        </w:rPr>
        <w:t>21</w:t>
      </w:r>
      <w:r>
        <w:rPr>
          <w:rFonts w:cstheme="minorBidi"/>
          <w:szCs w:val="22"/>
        </w:rPr>
        <w:fldChar w:fldCharType="end"/>
      </w:r>
      <w:r w:rsidRPr="00B638DA">
        <w:rPr>
          <w:rFonts w:cstheme="minorBidi"/>
          <w:szCs w:val="22"/>
        </w:rPr>
        <w:t>]</w:t>
      </w:r>
      <w:r>
        <w:t xml:space="preserve"> </w:t>
      </w:r>
      <w:r w:rsidR="005D2E30" w:rsidRPr="005D2E30">
        <w:t>does not apply to nuclear power plant applications and therefore is not assessed for the AP1000 plant.</w:t>
      </w:r>
    </w:p>
    <w:p w14:paraId="1AD6C5D0" w14:textId="692F68D2" w:rsidR="00763975" w:rsidRDefault="00763975" w:rsidP="005B5401">
      <w:pPr>
        <w:pStyle w:val="Heading4"/>
        <w:jc w:val="both"/>
      </w:pPr>
      <w:r>
        <w:t>SSG 6</w:t>
      </w:r>
      <w:r w:rsidR="00AD7662">
        <w:t>8</w:t>
      </w:r>
      <w:r>
        <w:t xml:space="preserve"> - Section 7</w:t>
      </w:r>
      <w:r w:rsidR="006D7637">
        <w:t xml:space="preserve"> (</w:t>
      </w:r>
      <w:r w:rsidR="00F14200">
        <w:t>Application of the management system to the design of a nuclear installation against external events)</w:t>
      </w:r>
    </w:p>
    <w:p w14:paraId="6638CD06" w14:textId="7944C144" w:rsidR="00763975" w:rsidRDefault="000B3960" w:rsidP="005B5401">
      <w:pPr>
        <w:jc w:val="both"/>
        <w:rPr>
          <w:lang w:eastAsia="zh-CN"/>
        </w:rPr>
      </w:pPr>
      <w:r>
        <w:rPr>
          <w:lang w:eastAsia="zh-CN"/>
        </w:rPr>
        <w:t xml:space="preserve">Guidelines presented in </w:t>
      </w:r>
      <w:r w:rsidRPr="004A60DB">
        <w:rPr>
          <w:b/>
          <w:bCs/>
        </w:rPr>
        <w:t xml:space="preserve">Section </w:t>
      </w:r>
      <w:r w:rsidR="00501876">
        <w:rPr>
          <w:b/>
          <w:bCs/>
        </w:rPr>
        <w:t>7</w:t>
      </w:r>
      <w:r>
        <w:t xml:space="preserve"> </w:t>
      </w:r>
      <w:r>
        <w:rPr>
          <w:lang w:eastAsia="zh-CN"/>
        </w:rPr>
        <w:t xml:space="preserve">of </w:t>
      </w:r>
      <w:r>
        <w:t xml:space="preserve">the reference document </w:t>
      </w:r>
      <w:r w:rsidRPr="00B638DA">
        <w:rPr>
          <w:rFonts w:cstheme="minorBidi"/>
          <w:szCs w:val="22"/>
        </w:rPr>
        <w:t>[</w:t>
      </w:r>
      <w:r>
        <w:rPr>
          <w:rFonts w:cstheme="minorBidi"/>
          <w:szCs w:val="22"/>
        </w:rPr>
        <w:fldChar w:fldCharType="begin"/>
      </w:r>
      <w:r>
        <w:rPr>
          <w:rFonts w:cstheme="minorBidi"/>
          <w:szCs w:val="22"/>
        </w:rPr>
        <w:instrText xml:space="preserve"> REF _Ref147227781 \r \h </w:instrText>
      </w:r>
      <w:r>
        <w:rPr>
          <w:rFonts w:cstheme="minorBidi"/>
          <w:szCs w:val="22"/>
        </w:rPr>
      </w:r>
      <w:r>
        <w:rPr>
          <w:rFonts w:cstheme="minorBidi"/>
          <w:szCs w:val="22"/>
        </w:rPr>
        <w:fldChar w:fldCharType="separate"/>
      </w:r>
      <w:r w:rsidR="00CE4DAB">
        <w:rPr>
          <w:rFonts w:cstheme="minorBidi"/>
          <w:szCs w:val="22"/>
        </w:rPr>
        <w:t>21</w:t>
      </w:r>
      <w:r>
        <w:rPr>
          <w:rFonts w:cstheme="minorBidi"/>
          <w:szCs w:val="22"/>
        </w:rPr>
        <w:fldChar w:fldCharType="end"/>
      </w:r>
      <w:r w:rsidRPr="00B638DA">
        <w:rPr>
          <w:rFonts w:cstheme="minorBidi"/>
          <w:szCs w:val="22"/>
        </w:rPr>
        <w:t>]</w:t>
      </w:r>
      <w:r>
        <w:t xml:space="preserve"> </w:t>
      </w:r>
      <w:r w:rsidR="004E498E">
        <w:rPr>
          <w:lang w:eastAsia="zh-CN"/>
        </w:rPr>
        <w:t>are met by Westinghouse.</w:t>
      </w:r>
    </w:p>
    <w:p w14:paraId="09308992" w14:textId="1D5AE616" w:rsidR="00F55CB4" w:rsidRDefault="00F55CB4" w:rsidP="00F55CB4">
      <w:pPr>
        <w:jc w:val="both"/>
        <w:rPr>
          <w:lang w:eastAsia="zh-CN"/>
        </w:rPr>
      </w:pPr>
      <w:r>
        <w:rPr>
          <w:lang w:eastAsia="zh-CN"/>
        </w:rPr>
        <w:t>Westinghouse has established appropriate plans and programs to support the design, construction and commissioning process of new-built AP1000 plants. The Westinghouse program for quality assurance during the plant design, construction, and operation phases is described in DCD Chapter 17 - Quality Assurance.</w:t>
      </w:r>
    </w:p>
    <w:p w14:paraId="706CC56D" w14:textId="261A691B" w:rsidR="00505359" w:rsidRDefault="00F55CB4" w:rsidP="00F55CB4">
      <w:pPr>
        <w:jc w:val="both"/>
        <w:rPr>
          <w:lang w:eastAsia="zh-CN"/>
        </w:rPr>
      </w:pPr>
      <w:r>
        <w:rPr>
          <w:lang w:eastAsia="zh-CN"/>
        </w:rPr>
        <w:t>Detailed design is considered after provisions of the site-specific project input data by the Owner.</w:t>
      </w:r>
    </w:p>
    <w:p w14:paraId="3BB156D8" w14:textId="2B91C68E" w:rsidR="00BC2925" w:rsidRDefault="009F3CBD" w:rsidP="005B5401">
      <w:pPr>
        <w:jc w:val="both"/>
        <w:rPr>
          <w:lang w:eastAsia="zh-CN"/>
        </w:rPr>
      </w:pPr>
      <w:r>
        <w:rPr>
          <w:lang w:eastAsia="zh-CN"/>
        </w:rPr>
        <w:lastRenderedPageBreak/>
        <w:t xml:space="preserve">POS </w:t>
      </w:r>
      <w:r w:rsidR="00BC2925">
        <w:rPr>
          <w:lang w:eastAsia="zh-CN"/>
        </w:rPr>
        <w:t>items</w:t>
      </w:r>
      <w:r w:rsidR="000531D2">
        <w:rPr>
          <w:lang w:eastAsia="zh-CN"/>
        </w:rPr>
        <w:t>,</w:t>
      </w:r>
      <w:r w:rsidR="007F71F9">
        <w:rPr>
          <w:lang w:eastAsia="zh-CN"/>
        </w:rPr>
        <w:t xml:space="preserve"> </w:t>
      </w:r>
      <w:r w:rsidR="00BC2925">
        <w:rPr>
          <w:lang w:eastAsia="zh-CN"/>
        </w:rPr>
        <w:t>identified in</w:t>
      </w:r>
      <w:r w:rsidR="000531D2">
        <w:rPr>
          <w:lang w:eastAsia="zh-CN"/>
        </w:rPr>
        <w:t xml:space="preserve"> the </w:t>
      </w:r>
      <w:r w:rsidR="00501876" w:rsidRPr="00501876">
        <w:rPr>
          <w:b/>
          <w:bCs/>
          <w:lang w:eastAsia="zh-CN"/>
        </w:rPr>
        <w:t>Section 7</w:t>
      </w:r>
      <w:r w:rsidR="0067527F">
        <w:rPr>
          <w:lang w:eastAsia="zh-CN"/>
        </w:rPr>
        <w:t xml:space="preserve"> are related to</w:t>
      </w:r>
      <w:r w:rsidR="00391E00">
        <w:rPr>
          <w:lang w:eastAsia="zh-CN"/>
        </w:rPr>
        <w:t>:</w:t>
      </w:r>
    </w:p>
    <w:p w14:paraId="458B7493" w14:textId="2DC2142A" w:rsidR="00222E32" w:rsidRDefault="00177E48" w:rsidP="00513590">
      <w:pPr>
        <w:pStyle w:val="ListParagraph"/>
        <w:numPr>
          <w:ilvl w:val="0"/>
          <w:numId w:val="78"/>
        </w:numPr>
        <w:jc w:val="both"/>
        <w:rPr>
          <w:lang w:eastAsia="zh-CN"/>
        </w:rPr>
      </w:pPr>
      <w:r w:rsidRPr="002F589E">
        <w:rPr>
          <w:b/>
          <w:bCs/>
          <w:lang w:eastAsia="zh-CN"/>
        </w:rPr>
        <w:t xml:space="preserve">(Item </w:t>
      </w:r>
      <w:r w:rsidR="006560CD" w:rsidRPr="002F589E">
        <w:rPr>
          <w:b/>
          <w:bCs/>
          <w:lang w:eastAsia="zh-CN"/>
        </w:rPr>
        <w:t>7.1</w:t>
      </w:r>
      <w:r w:rsidRPr="002F589E">
        <w:rPr>
          <w:b/>
          <w:bCs/>
          <w:lang w:eastAsia="zh-CN"/>
        </w:rPr>
        <w:t>)</w:t>
      </w:r>
      <w:r>
        <w:rPr>
          <w:lang w:eastAsia="zh-CN"/>
        </w:rPr>
        <w:t xml:space="preserve"> </w:t>
      </w:r>
      <w:r w:rsidR="00E008E3">
        <w:rPr>
          <w:lang w:eastAsia="zh-CN"/>
        </w:rPr>
        <w:t>Management</w:t>
      </w:r>
      <w:r w:rsidR="00DA30E4">
        <w:rPr>
          <w:lang w:eastAsia="zh-CN"/>
        </w:rPr>
        <w:t xml:space="preserve"> system</w:t>
      </w:r>
    </w:p>
    <w:p w14:paraId="4FF0C977" w14:textId="3592142F" w:rsidR="00501876" w:rsidRDefault="00177E48" w:rsidP="00513590">
      <w:pPr>
        <w:pStyle w:val="ListParagraph"/>
        <w:numPr>
          <w:ilvl w:val="0"/>
          <w:numId w:val="78"/>
        </w:numPr>
        <w:jc w:val="both"/>
        <w:rPr>
          <w:lang w:eastAsia="zh-CN"/>
        </w:rPr>
      </w:pPr>
      <w:r w:rsidRPr="002F589E">
        <w:rPr>
          <w:b/>
          <w:bCs/>
          <w:lang w:eastAsia="zh-CN"/>
        </w:rPr>
        <w:t xml:space="preserve">(Item </w:t>
      </w:r>
      <w:r w:rsidR="006560CD" w:rsidRPr="002F589E">
        <w:rPr>
          <w:b/>
          <w:bCs/>
          <w:lang w:eastAsia="zh-CN"/>
        </w:rPr>
        <w:t>7.2</w:t>
      </w:r>
      <w:r w:rsidRPr="002F589E">
        <w:rPr>
          <w:b/>
          <w:bCs/>
          <w:lang w:eastAsia="zh-CN"/>
        </w:rPr>
        <w:t>)</w:t>
      </w:r>
      <w:r>
        <w:rPr>
          <w:lang w:eastAsia="zh-CN"/>
        </w:rPr>
        <w:t xml:space="preserve"> </w:t>
      </w:r>
      <w:r w:rsidR="00997BD0">
        <w:rPr>
          <w:lang w:eastAsia="zh-CN"/>
        </w:rPr>
        <w:t>Activities included to design process</w:t>
      </w:r>
    </w:p>
    <w:p w14:paraId="01039037" w14:textId="5BAA953C" w:rsidR="00501876" w:rsidRDefault="00501876" w:rsidP="00501876">
      <w:pPr>
        <w:jc w:val="both"/>
      </w:pPr>
      <w:r w:rsidRPr="00501876">
        <w:rPr>
          <w:i/>
          <w:iCs/>
          <w:lang w:eastAsia="zh-CN"/>
        </w:rPr>
        <w:t xml:space="preserve">Refer to </w:t>
      </w:r>
      <w:r w:rsidRPr="00501876">
        <w:rPr>
          <w:b/>
          <w:bCs/>
          <w:i/>
          <w:iCs/>
          <w:lang w:eastAsia="zh-CN"/>
        </w:rPr>
        <w:t>Subsection 2.</w:t>
      </w:r>
      <w:r>
        <w:rPr>
          <w:b/>
          <w:bCs/>
          <w:i/>
          <w:iCs/>
          <w:lang w:eastAsia="zh-CN"/>
        </w:rPr>
        <w:t>8</w:t>
      </w:r>
      <w:r w:rsidRPr="00501876">
        <w:rPr>
          <w:b/>
          <w:bCs/>
          <w:i/>
          <w:iCs/>
          <w:lang w:eastAsia="zh-CN"/>
        </w:rPr>
        <w:t xml:space="preserve"> </w:t>
      </w:r>
      <w:r w:rsidRPr="00501876">
        <w:rPr>
          <w:i/>
          <w:iCs/>
          <w:lang w:eastAsia="zh-CN"/>
        </w:rPr>
        <w:t xml:space="preserve">of the compliance assessment report </w:t>
      </w:r>
      <w:r w:rsidRPr="00501876">
        <w:rPr>
          <w:i/>
          <w:iCs/>
        </w:rPr>
        <w:t>[</w:t>
      </w:r>
      <w:r w:rsidRPr="00501876">
        <w:rPr>
          <w:rFonts w:cstheme="minorBidi"/>
          <w:i/>
          <w:iCs/>
          <w:szCs w:val="22"/>
        </w:rPr>
        <w:fldChar w:fldCharType="begin"/>
      </w:r>
      <w:r w:rsidRPr="00501876">
        <w:rPr>
          <w:rFonts w:cstheme="minorBidi"/>
          <w:i/>
          <w:iCs/>
          <w:szCs w:val="22"/>
        </w:rPr>
        <w:instrText xml:space="preserve"> REF _Ref147227794 \r \h  \* MERGEFORMAT </w:instrText>
      </w:r>
      <w:r w:rsidRPr="00501876">
        <w:rPr>
          <w:rFonts w:cstheme="minorBidi"/>
          <w:i/>
          <w:iCs/>
          <w:szCs w:val="22"/>
        </w:rPr>
      </w:r>
      <w:r w:rsidRPr="00501876">
        <w:rPr>
          <w:rFonts w:cstheme="minorBidi"/>
          <w:i/>
          <w:iCs/>
          <w:szCs w:val="22"/>
        </w:rPr>
        <w:fldChar w:fldCharType="separate"/>
      </w:r>
      <w:r w:rsidR="00CE4DAB">
        <w:rPr>
          <w:rFonts w:cstheme="minorBidi"/>
          <w:i/>
          <w:iCs/>
          <w:szCs w:val="22"/>
        </w:rPr>
        <w:t>51</w:t>
      </w:r>
      <w:r w:rsidRPr="00501876">
        <w:rPr>
          <w:rFonts w:cstheme="minorBidi"/>
          <w:i/>
          <w:iCs/>
          <w:szCs w:val="22"/>
        </w:rPr>
        <w:fldChar w:fldCharType="end"/>
      </w:r>
      <w:r w:rsidRPr="00501876">
        <w:rPr>
          <w:i/>
          <w:iCs/>
        </w:rPr>
        <w:t xml:space="preserve">] </w:t>
      </w:r>
      <w:r w:rsidRPr="00501876">
        <w:rPr>
          <w:i/>
          <w:iCs/>
          <w:lang w:eastAsia="zh-CN"/>
        </w:rPr>
        <w:t>for more details.</w:t>
      </w:r>
    </w:p>
    <w:p w14:paraId="144F6299" w14:textId="77777777" w:rsidR="000C29F0" w:rsidRPr="00C81969" w:rsidRDefault="000C29F0" w:rsidP="005B5401">
      <w:pPr>
        <w:pStyle w:val="Heading3"/>
        <w:jc w:val="both"/>
      </w:pPr>
      <w:bookmarkStart w:id="159" w:name="_Toc151365419"/>
      <w:bookmarkStart w:id="160" w:name="_Toc151366988"/>
      <w:bookmarkStart w:id="161" w:name="_Toc151368555"/>
      <w:bookmarkStart w:id="162" w:name="_Toc152671880"/>
      <w:bookmarkEnd w:id="159"/>
      <w:bookmarkEnd w:id="160"/>
      <w:bookmarkEnd w:id="161"/>
      <w:r>
        <w:t>Non Compliance</w:t>
      </w:r>
      <w:bookmarkEnd w:id="162"/>
    </w:p>
    <w:p w14:paraId="1BF7E93C" w14:textId="45CE614A" w:rsidR="00AF15C2" w:rsidRDefault="006F362D" w:rsidP="005B5401">
      <w:pPr>
        <w:jc w:val="both"/>
      </w:pPr>
      <w:r>
        <w:t xml:space="preserve">No “Non Compliances” have been identified in the assessment </w:t>
      </w:r>
      <w:r w:rsidR="00AF15C2">
        <w:rPr>
          <w:rFonts w:cstheme="minorBidi"/>
          <w:szCs w:val="22"/>
        </w:rPr>
        <w:t>[</w:t>
      </w:r>
      <w:r w:rsidR="00AF15C2">
        <w:rPr>
          <w:rFonts w:cstheme="minorBidi"/>
          <w:szCs w:val="22"/>
        </w:rPr>
        <w:fldChar w:fldCharType="begin"/>
      </w:r>
      <w:r w:rsidR="00AF15C2">
        <w:rPr>
          <w:rFonts w:cstheme="minorBidi"/>
          <w:szCs w:val="22"/>
        </w:rPr>
        <w:instrText xml:space="preserve"> REF _Ref147227794 \r \h </w:instrText>
      </w:r>
      <w:r w:rsidR="005B5401">
        <w:rPr>
          <w:rFonts w:cstheme="minorBidi"/>
          <w:szCs w:val="22"/>
        </w:rPr>
        <w:instrText xml:space="preserve"> \* MERGEFORMAT </w:instrText>
      </w:r>
      <w:r w:rsidR="00AF15C2">
        <w:rPr>
          <w:rFonts w:cstheme="minorBidi"/>
          <w:szCs w:val="22"/>
        </w:rPr>
      </w:r>
      <w:r w:rsidR="00AF15C2">
        <w:rPr>
          <w:rFonts w:cstheme="minorBidi"/>
          <w:szCs w:val="22"/>
        </w:rPr>
        <w:fldChar w:fldCharType="separate"/>
      </w:r>
      <w:r w:rsidR="00CE4DAB">
        <w:rPr>
          <w:rFonts w:cstheme="minorBidi"/>
          <w:szCs w:val="22"/>
        </w:rPr>
        <w:t>51</w:t>
      </w:r>
      <w:r w:rsidR="00AF15C2">
        <w:rPr>
          <w:rFonts w:cstheme="minorBidi"/>
          <w:szCs w:val="22"/>
        </w:rPr>
        <w:fldChar w:fldCharType="end"/>
      </w:r>
      <w:r w:rsidR="00AF15C2">
        <w:t>].</w:t>
      </w:r>
    </w:p>
    <w:p w14:paraId="448654E8" w14:textId="77777777" w:rsidR="000C29F0" w:rsidRDefault="000C29F0" w:rsidP="005B5401">
      <w:pPr>
        <w:jc w:val="both"/>
        <w:rPr>
          <w:rFonts w:cstheme="minorBidi"/>
          <w:szCs w:val="22"/>
        </w:rPr>
      </w:pPr>
    </w:p>
    <w:p w14:paraId="369A201A" w14:textId="77777777" w:rsidR="00B3225A" w:rsidRDefault="00B3225A" w:rsidP="005B5401">
      <w:pPr>
        <w:tabs>
          <w:tab w:val="clear" w:pos="720"/>
          <w:tab w:val="clear" w:pos="1296"/>
          <w:tab w:val="clear" w:pos="1872"/>
          <w:tab w:val="clear" w:pos="2448"/>
        </w:tabs>
        <w:spacing w:before="0" w:after="0" w:line="240" w:lineRule="auto"/>
        <w:jc w:val="both"/>
        <w:rPr>
          <w:rFonts w:cstheme="minorBidi"/>
          <w:szCs w:val="22"/>
        </w:rPr>
      </w:pPr>
      <w:r>
        <w:rPr>
          <w:rFonts w:cstheme="minorBidi"/>
          <w:szCs w:val="22"/>
        </w:rPr>
        <w:br w:type="page"/>
      </w:r>
    </w:p>
    <w:p w14:paraId="225699EA" w14:textId="77777777" w:rsidR="00CF0EEB" w:rsidRPr="00CF0EEB" w:rsidRDefault="00CF0EEB" w:rsidP="005B5401">
      <w:pPr>
        <w:pStyle w:val="Heading2"/>
        <w:jc w:val="both"/>
        <w:rPr>
          <w:rFonts w:cstheme="minorBidi"/>
          <w:caps w:val="0"/>
          <w:szCs w:val="22"/>
        </w:rPr>
      </w:pPr>
      <w:bookmarkStart w:id="163" w:name="_Toc152671881"/>
      <w:r w:rsidRPr="00CF0EEB">
        <w:rPr>
          <w:rFonts w:cstheme="minorBidi"/>
          <w:caps w:val="0"/>
          <w:szCs w:val="22"/>
        </w:rPr>
        <w:lastRenderedPageBreak/>
        <w:t>SSG-69 EQUIPMENT QUALIFICATION FOR NUCLEAR INSTALLATIONS</w:t>
      </w:r>
      <w:bookmarkEnd w:id="163"/>
    </w:p>
    <w:p w14:paraId="3C2BA08C" w14:textId="1F287D49" w:rsidR="00D8131C" w:rsidRDefault="00A54E30" w:rsidP="005B5401">
      <w:pPr>
        <w:jc w:val="both"/>
        <w:rPr>
          <w:rFonts w:cstheme="minorBidi"/>
          <w:szCs w:val="22"/>
        </w:rPr>
      </w:pPr>
      <w:r w:rsidRPr="00B638DA">
        <w:rPr>
          <w:rFonts w:cstheme="minorBidi"/>
          <w:szCs w:val="22"/>
        </w:rPr>
        <w:t>Following summary reflects results of the assessment conducted against reference [</w:t>
      </w:r>
      <w:r w:rsidR="000A487E">
        <w:rPr>
          <w:rFonts w:cstheme="minorBidi"/>
          <w:szCs w:val="22"/>
        </w:rPr>
        <w:fldChar w:fldCharType="begin"/>
      </w:r>
      <w:r w:rsidR="000A487E">
        <w:rPr>
          <w:rFonts w:cstheme="minorBidi"/>
          <w:szCs w:val="22"/>
        </w:rPr>
        <w:instrText xml:space="preserve"> REF _Ref152233814 \r \h </w:instrText>
      </w:r>
      <w:r w:rsidR="000A487E">
        <w:rPr>
          <w:rFonts w:cstheme="minorBidi"/>
          <w:szCs w:val="22"/>
        </w:rPr>
      </w:r>
      <w:r w:rsidR="000A487E">
        <w:rPr>
          <w:rFonts w:cstheme="minorBidi"/>
          <w:szCs w:val="22"/>
        </w:rPr>
        <w:fldChar w:fldCharType="separate"/>
      </w:r>
      <w:r w:rsidR="00CE4DAB">
        <w:rPr>
          <w:rFonts w:cstheme="minorBidi"/>
          <w:szCs w:val="22"/>
        </w:rPr>
        <w:t>22</w:t>
      </w:r>
      <w:r w:rsidR="000A487E">
        <w:rPr>
          <w:rFonts w:cstheme="minorBidi"/>
          <w:szCs w:val="22"/>
        </w:rPr>
        <w:fldChar w:fldCharType="end"/>
      </w:r>
      <w:r w:rsidRPr="00B638DA">
        <w:rPr>
          <w:rFonts w:cstheme="minorBidi"/>
          <w:szCs w:val="22"/>
        </w:rPr>
        <w:t>] as part of the compliance assessment report [</w:t>
      </w:r>
      <w:r w:rsidR="000E2886">
        <w:rPr>
          <w:rFonts w:cstheme="minorBidi"/>
          <w:szCs w:val="22"/>
        </w:rPr>
        <w:fldChar w:fldCharType="begin"/>
      </w:r>
      <w:r w:rsidR="000E2886">
        <w:rPr>
          <w:rFonts w:cstheme="minorBidi"/>
          <w:szCs w:val="22"/>
        </w:rPr>
        <w:instrText xml:space="preserve"> REF _Ref145685126 \r \h </w:instrText>
      </w:r>
      <w:r w:rsidR="000E2886">
        <w:rPr>
          <w:rFonts w:cstheme="minorBidi"/>
          <w:szCs w:val="22"/>
        </w:rPr>
      </w:r>
      <w:r w:rsidR="000E2886">
        <w:rPr>
          <w:rFonts w:cstheme="minorBidi"/>
          <w:szCs w:val="22"/>
        </w:rPr>
        <w:fldChar w:fldCharType="separate"/>
      </w:r>
      <w:r w:rsidR="00CE4DAB">
        <w:rPr>
          <w:rFonts w:cstheme="minorBidi"/>
          <w:szCs w:val="22"/>
        </w:rPr>
        <w:t>52</w:t>
      </w:r>
      <w:r w:rsidR="000E2886">
        <w:rPr>
          <w:rFonts w:cstheme="minorBidi"/>
          <w:szCs w:val="22"/>
        </w:rPr>
        <w:fldChar w:fldCharType="end"/>
      </w:r>
      <w:r w:rsidRPr="00B638DA">
        <w:rPr>
          <w:rFonts w:cstheme="minorBidi"/>
          <w:szCs w:val="22"/>
        </w:rPr>
        <w:t>] that is included in Attachment 1.</w:t>
      </w:r>
    </w:p>
    <w:p w14:paraId="18792220" w14:textId="614BB430" w:rsidR="0035690C" w:rsidRPr="00785D34" w:rsidRDefault="00D8131C" w:rsidP="005B5401">
      <w:pPr>
        <w:pStyle w:val="Heading3"/>
        <w:jc w:val="both"/>
      </w:pPr>
      <w:bookmarkStart w:id="164" w:name="_Toc152671882"/>
      <w:r w:rsidRPr="006874BD">
        <w:t>High Level Risk Assessment</w:t>
      </w:r>
      <w:r w:rsidR="007E3FEE">
        <w:t xml:space="preserve"> Summary</w:t>
      </w:r>
      <w:bookmarkEnd w:id="164"/>
    </w:p>
    <w:p w14:paraId="317C073B" w14:textId="09DDC789" w:rsidR="00F106DC" w:rsidRDefault="00E70D7B" w:rsidP="00E70D7B">
      <w:pPr>
        <w:jc w:val="both"/>
      </w:pPr>
      <w:r w:rsidRPr="00E70D7B">
        <w:t>Conducted compliance assessment [</w:t>
      </w:r>
      <w:r>
        <w:rPr>
          <w:rFonts w:cstheme="minorBidi"/>
          <w:szCs w:val="22"/>
        </w:rPr>
        <w:fldChar w:fldCharType="begin"/>
      </w:r>
      <w:r>
        <w:rPr>
          <w:rFonts w:cstheme="minorBidi"/>
          <w:szCs w:val="22"/>
        </w:rPr>
        <w:instrText xml:space="preserve"> REF _Ref145685126 \r \h </w:instrText>
      </w:r>
      <w:r>
        <w:rPr>
          <w:rFonts w:cstheme="minorBidi"/>
          <w:szCs w:val="22"/>
        </w:rPr>
      </w:r>
      <w:r>
        <w:rPr>
          <w:rFonts w:cstheme="minorBidi"/>
          <w:szCs w:val="22"/>
        </w:rPr>
        <w:fldChar w:fldCharType="separate"/>
      </w:r>
      <w:r w:rsidR="00CE4DAB">
        <w:rPr>
          <w:rFonts w:cstheme="minorBidi"/>
          <w:szCs w:val="22"/>
        </w:rPr>
        <w:t>52</w:t>
      </w:r>
      <w:r>
        <w:rPr>
          <w:rFonts w:cstheme="minorBidi"/>
          <w:szCs w:val="22"/>
        </w:rPr>
        <w:fldChar w:fldCharType="end"/>
      </w:r>
      <w:r w:rsidRPr="00E70D7B">
        <w:t xml:space="preserve">] indicates that compliance with the guidelines presented in “IAEA Specific Safety Guide No. SSG-69: Equipment Qualification for Nuclear Installations” </w:t>
      </w:r>
      <w:r w:rsidRPr="00B638DA">
        <w:rPr>
          <w:rFonts w:cstheme="minorBidi"/>
          <w:szCs w:val="22"/>
        </w:rPr>
        <w:t>[</w:t>
      </w:r>
      <w:r>
        <w:rPr>
          <w:rFonts w:cstheme="minorBidi"/>
          <w:szCs w:val="22"/>
        </w:rPr>
        <w:fldChar w:fldCharType="begin"/>
      </w:r>
      <w:r>
        <w:rPr>
          <w:rFonts w:cstheme="minorBidi"/>
          <w:szCs w:val="22"/>
        </w:rPr>
        <w:instrText xml:space="preserve"> REF _Ref152233814 \r \h </w:instrText>
      </w:r>
      <w:r>
        <w:rPr>
          <w:rFonts w:cstheme="minorBidi"/>
          <w:szCs w:val="22"/>
        </w:rPr>
      </w:r>
      <w:r>
        <w:rPr>
          <w:rFonts w:cstheme="minorBidi"/>
          <w:szCs w:val="22"/>
        </w:rPr>
        <w:fldChar w:fldCharType="separate"/>
      </w:r>
      <w:r w:rsidR="00CE4DAB">
        <w:rPr>
          <w:rFonts w:cstheme="minorBidi"/>
          <w:szCs w:val="22"/>
        </w:rPr>
        <w:t>22</w:t>
      </w:r>
      <w:r>
        <w:rPr>
          <w:rFonts w:cstheme="minorBidi"/>
          <w:szCs w:val="22"/>
        </w:rPr>
        <w:fldChar w:fldCharType="end"/>
      </w:r>
      <w:r w:rsidRPr="00B638DA">
        <w:rPr>
          <w:rFonts w:cstheme="minorBidi"/>
          <w:szCs w:val="22"/>
        </w:rPr>
        <w:t xml:space="preserve">] </w:t>
      </w:r>
      <w:r w:rsidRPr="00E70D7B">
        <w:t>is expected to be demonstrated either via compliance with the guidelines “as stated” or via compliance with their objectives. Since no non-compliances have been identified and site-specific scope items are not expected to result in design changes or additional design analyses, “IAEA Specific Safety Guide No. SSG-69: Equipment Qualification for Nuclear Installations” has been assigned to a “</w:t>
      </w:r>
      <w:r w:rsidRPr="00B810C0">
        <w:rPr>
          <w:b/>
          <w:bCs/>
        </w:rPr>
        <w:t>Low Risk</w:t>
      </w:r>
      <w:r w:rsidRPr="00E70D7B">
        <w:t>” c</w:t>
      </w:r>
      <w:r w:rsidR="00B810C0">
        <w:t>ategory</w:t>
      </w:r>
      <w:r w:rsidRPr="00E70D7B">
        <w:t>.</w:t>
      </w:r>
    </w:p>
    <w:p w14:paraId="264966AD" w14:textId="624C0105" w:rsidR="002F7EDC" w:rsidRPr="00F106DC" w:rsidRDefault="002F7EDC" w:rsidP="002F7EDC">
      <w:pPr>
        <w:pStyle w:val="Heading3"/>
      </w:pPr>
      <w:bookmarkStart w:id="165" w:name="_Toc152671883"/>
      <w:r w:rsidRPr="002C005C">
        <w:t>Roadmap of Items Specifically Discussed in the</w:t>
      </w:r>
      <w:r>
        <w:t xml:space="preserve"> Guide Assessment</w:t>
      </w:r>
      <w:bookmarkEnd w:id="165"/>
    </w:p>
    <w:p w14:paraId="0FC4903F" w14:textId="79C090CB" w:rsidR="00FF2B24" w:rsidRDefault="00F850F3" w:rsidP="005B5401">
      <w:pPr>
        <w:pStyle w:val="Heading4"/>
        <w:jc w:val="both"/>
      </w:pPr>
      <w:r>
        <w:t xml:space="preserve">SSG 69 - </w:t>
      </w:r>
      <w:r w:rsidR="004D60AC">
        <w:t>Section 2</w:t>
      </w:r>
      <w:r w:rsidR="0099445E">
        <w:t xml:space="preserve"> (</w:t>
      </w:r>
      <w:r w:rsidR="00BE649C">
        <w:t>Concepts and process of equipment qualification)</w:t>
      </w:r>
    </w:p>
    <w:p w14:paraId="0095D4BB" w14:textId="56EBC818" w:rsidR="00CD3A8B" w:rsidRDefault="00174AC0" w:rsidP="005B5401">
      <w:pPr>
        <w:jc w:val="both"/>
        <w:rPr>
          <w:color w:val="000000" w:themeColor="text1"/>
        </w:rPr>
      </w:pPr>
      <w:r>
        <w:rPr>
          <w:color w:val="000000" w:themeColor="text1"/>
        </w:rPr>
        <w:t>Guideline</w:t>
      </w:r>
      <w:r w:rsidR="00FD06AC">
        <w:rPr>
          <w:color w:val="000000" w:themeColor="text1"/>
        </w:rPr>
        <w:t>s,</w:t>
      </w:r>
      <w:r>
        <w:rPr>
          <w:color w:val="000000" w:themeColor="text1"/>
        </w:rPr>
        <w:t xml:space="preserve"> presented in </w:t>
      </w:r>
      <w:r w:rsidRPr="004D470A">
        <w:rPr>
          <w:b/>
          <w:bCs/>
          <w:color w:val="000000" w:themeColor="text1"/>
        </w:rPr>
        <w:t>Section 2</w:t>
      </w:r>
      <w:r>
        <w:rPr>
          <w:color w:val="000000" w:themeColor="text1"/>
        </w:rPr>
        <w:t xml:space="preserve"> of the reference document </w:t>
      </w:r>
      <w:r w:rsidRPr="00B638DA">
        <w:rPr>
          <w:rFonts w:cstheme="minorBidi"/>
          <w:szCs w:val="22"/>
        </w:rPr>
        <w:t>[</w:t>
      </w:r>
      <w:r>
        <w:rPr>
          <w:rFonts w:cstheme="minorBidi"/>
          <w:szCs w:val="22"/>
        </w:rPr>
        <w:fldChar w:fldCharType="begin"/>
      </w:r>
      <w:r>
        <w:rPr>
          <w:rFonts w:cstheme="minorBidi"/>
          <w:szCs w:val="22"/>
        </w:rPr>
        <w:instrText xml:space="preserve"> REF _Ref152233814 \r \h </w:instrText>
      </w:r>
      <w:r>
        <w:rPr>
          <w:rFonts w:cstheme="minorBidi"/>
          <w:szCs w:val="22"/>
        </w:rPr>
      </w:r>
      <w:r>
        <w:rPr>
          <w:rFonts w:cstheme="minorBidi"/>
          <w:szCs w:val="22"/>
        </w:rPr>
        <w:fldChar w:fldCharType="separate"/>
      </w:r>
      <w:r w:rsidR="00CE4DAB">
        <w:rPr>
          <w:rFonts w:cstheme="minorBidi"/>
          <w:szCs w:val="22"/>
        </w:rPr>
        <w:t>22</w:t>
      </w:r>
      <w:r>
        <w:rPr>
          <w:rFonts w:cstheme="minorBidi"/>
          <w:szCs w:val="22"/>
        </w:rPr>
        <w:fldChar w:fldCharType="end"/>
      </w:r>
      <w:r w:rsidRPr="00B638DA">
        <w:rPr>
          <w:rFonts w:cstheme="minorBidi"/>
          <w:szCs w:val="22"/>
        </w:rPr>
        <w:t>]</w:t>
      </w:r>
      <w:r w:rsidR="00FD06AC">
        <w:rPr>
          <w:rFonts w:cstheme="minorBidi"/>
          <w:szCs w:val="22"/>
        </w:rPr>
        <w:t>,</w:t>
      </w:r>
      <w:r w:rsidRPr="00B638DA">
        <w:rPr>
          <w:rFonts w:cstheme="minorBidi"/>
          <w:szCs w:val="22"/>
        </w:rPr>
        <w:t xml:space="preserve"> </w:t>
      </w:r>
      <w:r w:rsidR="00FD06AC">
        <w:rPr>
          <w:rFonts w:cstheme="minorBidi"/>
          <w:szCs w:val="22"/>
        </w:rPr>
        <w:t>that</w:t>
      </w:r>
      <w:r w:rsidR="004D470A">
        <w:rPr>
          <w:rFonts w:cstheme="minorBidi"/>
          <w:szCs w:val="22"/>
        </w:rPr>
        <w:t xml:space="preserve"> address</w:t>
      </w:r>
      <w:r>
        <w:rPr>
          <w:color w:val="000000" w:themeColor="text1"/>
        </w:rPr>
        <w:t xml:space="preserve"> b</w:t>
      </w:r>
      <w:r w:rsidR="006104D0">
        <w:rPr>
          <w:color w:val="000000" w:themeColor="text1"/>
        </w:rPr>
        <w:t>asic concepts of the EQ</w:t>
      </w:r>
      <w:r w:rsidR="0079582C">
        <w:rPr>
          <w:color w:val="000000" w:themeColor="text1"/>
        </w:rPr>
        <w:t>,</w:t>
      </w:r>
      <w:r w:rsidR="007B1489">
        <w:rPr>
          <w:color w:val="000000" w:themeColor="text1"/>
        </w:rPr>
        <w:t xml:space="preserve"> equipment qualification process, qualified life</w:t>
      </w:r>
      <w:r w:rsidR="00A017C6">
        <w:rPr>
          <w:color w:val="000000" w:themeColor="text1"/>
        </w:rPr>
        <w:t>, Quality Management System,</w:t>
      </w:r>
      <w:r w:rsidR="00581DE0">
        <w:rPr>
          <w:color w:val="000000" w:themeColor="text1"/>
        </w:rPr>
        <w:t xml:space="preserve"> documentation and </w:t>
      </w:r>
      <w:r w:rsidR="00942CB3">
        <w:rPr>
          <w:color w:val="000000" w:themeColor="text1"/>
        </w:rPr>
        <w:t>training for equipment qualification</w:t>
      </w:r>
      <w:r w:rsidR="00363F60">
        <w:rPr>
          <w:color w:val="000000" w:themeColor="text1"/>
        </w:rPr>
        <w:t xml:space="preserve"> </w:t>
      </w:r>
      <w:r w:rsidR="006104D0">
        <w:rPr>
          <w:color w:val="000000" w:themeColor="text1"/>
        </w:rPr>
        <w:t>are</w:t>
      </w:r>
      <w:r w:rsidR="000A7258">
        <w:rPr>
          <w:color w:val="000000" w:themeColor="text1"/>
        </w:rPr>
        <w:t xml:space="preserve"> met </w:t>
      </w:r>
      <w:r w:rsidR="003C4753">
        <w:rPr>
          <w:color w:val="000000" w:themeColor="text1"/>
        </w:rPr>
        <w:t xml:space="preserve">by Westinghouse </w:t>
      </w:r>
      <w:r w:rsidR="000A7258">
        <w:rPr>
          <w:color w:val="000000" w:themeColor="text1"/>
        </w:rPr>
        <w:t>“as stated”</w:t>
      </w:r>
      <w:r w:rsidR="003C4753">
        <w:rPr>
          <w:color w:val="000000" w:themeColor="text1"/>
        </w:rPr>
        <w:t>.</w:t>
      </w:r>
    </w:p>
    <w:p w14:paraId="72DE8337" w14:textId="4EF7B3CC" w:rsidR="00363F60" w:rsidRDefault="000A7258" w:rsidP="005B5401">
      <w:pPr>
        <w:jc w:val="both"/>
        <w:rPr>
          <w:color w:val="000000" w:themeColor="text1"/>
        </w:rPr>
      </w:pPr>
      <w:r>
        <w:rPr>
          <w:color w:val="000000" w:themeColor="text1"/>
        </w:rPr>
        <w:t>Guidelines addressing</w:t>
      </w:r>
      <w:r w:rsidR="005139DF">
        <w:rPr>
          <w:color w:val="000000" w:themeColor="text1"/>
        </w:rPr>
        <w:t xml:space="preserve"> </w:t>
      </w:r>
      <w:r w:rsidR="00B564DC">
        <w:rPr>
          <w:color w:val="000000" w:themeColor="text1"/>
        </w:rPr>
        <w:t>licensi</w:t>
      </w:r>
      <w:r w:rsidR="00CB6F38">
        <w:rPr>
          <w:color w:val="000000" w:themeColor="text1"/>
        </w:rPr>
        <w:t>ng</w:t>
      </w:r>
      <w:r w:rsidR="00DF0C48">
        <w:rPr>
          <w:color w:val="000000" w:themeColor="text1"/>
        </w:rPr>
        <w:t>, cooperation with</w:t>
      </w:r>
      <w:r w:rsidR="005139DF">
        <w:rPr>
          <w:color w:val="000000" w:themeColor="text1"/>
        </w:rPr>
        <w:t xml:space="preserve"> regulatory bodies</w:t>
      </w:r>
      <w:r w:rsidR="00DF0C48">
        <w:rPr>
          <w:color w:val="000000" w:themeColor="text1"/>
        </w:rPr>
        <w:t xml:space="preserve">, </w:t>
      </w:r>
      <w:r w:rsidR="00DF0C48">
        <w:rPr>
          <w:rFonts w:eastAsiaTheme="minorHAnsi" w:cstheme="minorBidi"/>
          <w:color w:val="000000" w:themeColor="text1"/>
          <w:kern w:val="0"/>
        </w:rPr>
        <w:t>preservation of the status of qualified components</w:t>
      </w:r>
      <w:r w:rsidR="00295DB8">
        <w:rPr>
          <w:rFonts w:eastAsiaTheme="minorHAnsi" w:cstheme="minorBidi"/>
          <w:color w:val="000000" w:themeColor="text1"/>
          <w:kern w:val="0"/>
        </w:rPr>
        <w:t>, monitoring of environmental conditions during operations,</w:t>
      </w:r>
      <w:r w:rsidR="007F6C8B">
        <w:rPr>
          <w:rFonts w:eastAsiaTheme="minorHAnsi" w:cstheme="minorBidi"/>
          <w:color w:val="000000" w:themeColor="text1"/>
          <w:kern w:val="0"/>
        </w:rPr>
        <w:t xml:space="preserve"> </w:t>
      </w:r>
      <w:r w:rsidR="00CA2552">
        <w:rPr>
          <w:rStyle w:val="normaltextrun"/>
          <w:rFonts w:ascii="Calibri" w:hAnsi="Calibri" w:cs="Calibri"/>
          <w:color w:val="000000"/>
          <w:shd w:val="clear" w:color="auto" w:fill="FFFFFF"/>
        </w:rPr>
        <w:t>maintenance of the equipment qualification program during plant life, development and maintenance of a management system</w:t>
      </w:r>
      <w:r w:rsidR="00D42A2C">
        <w:rPr>
          <w:rStyle w:val="normaltextrun"/>
          <w:rFonts w:ascii="Calibri" w:hAnsi="Calibri" w:cs="Calibri"/>
          <w:color w:val="000000"/>
          <w:shd w:val="clear" w:color="auto" w:fill="FFFFFF"/>
        </w:rPr>
        <w:t xml:space="preserve">, </w:t>
      </w:r>
      <w:r w:rsidR="005B08ED">
        <w:rPr>
          <w:rStyle w:val="normaltextrun"/>
          <w:rFonts w:ascii="Calibri" w:hAnsi="Calibri" w:cs="Calibri"/>
          <w:color w:val="000000"/>
          <w:shd w:val="clear" w:color="auto" w:fill="FFFFFF"/>
        </w:rPr>
        <w:t>m</w:t>
      </w:r>
      <w:r w:rsidR="005B08ED" w:rsidRPr="005B08ED">
        <w:rPr>
          <w:rStyle w:val="normaltextrun"/>
          <w:rFonts w:ascii="Calibri" w:hAnsi="Calibri" w:cs="Calibri"/>
          <w:color w:val="000000"/>
          <w:shd w:val="clear" w:color="auto" w:fill="FFFFFF"/>
        </w:rPr>
        <w:t>aintaining the documentation</w:t>
      </w:r>
      <w:r w:rsidR="00482B9D">
        <w:rPr>
          <w:rStyle w:val="normaltextrun"/>
          <w:rFonts w:ascii="Calibri" w:hAnsi="Calibri" w:cs="Calibri"/>
          <w:color w:val="000000"/>
          <w:shd w:val="clear" w:color="auto" w:fill="FFFFFF"/>
        </w:rPr>
        <w:t xml:space="preserve"> and training of its personnel to support the maintenance of the equipment qualification program while the equipment is in service</w:t>
      </w:r>
      <w:r w:rsidR="00C276EB">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fall under</w:t>
      </w:r>
      <w:r w:rsidR="00C276EB">
        <w:rPr>
          <w:rStyle w:val="normaltextrun"/>
          <w:rFonts w:ascii="Calibri" w:hAnsi="Calibri" w:cs="Calibri"/>
          <w:color w:val="000000"/>
          <w:shd w:val="clear" w:color="auto" w:fill="FFFFFF"/>
        </w:rPr>
        <w:t xml:space="preserve"> responsibility of </w:t>
      </w:r>
      <w:r>
        <w:rPr>
          <w:rStyle w:val="normaltextrun"/>
          <w:rFonts w:ascii="Calibri" w:hAnsi="Calibri" w:cs="Calibri"/>
          <w:color w:val="000000"/>
          <w:shd w:val="clear" w:color="auto" w:fill="FFFFFF"/>
        </w:rPr>
        <w:t xml:space="preserve">the </w:t>
      </w:r>
      <w:r w:rsidR="003141DD" w:rsidRPr="008F038C">
        <w:rPr>
          <w:rFonts w:eastAsiaTheme="minorHAnsi" w:cstheme="minorBidi"/>
          <w:color w:val="000000" w:themeColor="text1"/>
          <w:kern w:val="0"/>
        </w:rPr>
        <w:t>Owner and/or Licensee.</w:t>
      </w:r>
    </w:p>
    <w:p w14:paraId="6A63CF94" w14:textId="0FB965D7" w:rsidR="002E6BF3" w:rsidRDefault="007931F0" w:rsidP="005B5401">
      <w:pPr>
        <w:pStyle w:val="Heading4"/>
        <w:jc w:val="both"/>
      </w:pPr>
      <w:r>
        <w:t xml:space="preserve">SSG 69 - </w:t>
      </w:r>
      <w:r w:rsidR="003141DD">
        <w:t>Section 3 (</w:t>
      </w:r>
      <w:r w:rsidR="00581A06">
        <w:t>D</w:t>
      </w:r>
      <w:r w:rsidR="00581A06" w:rsidRPr="005F2F6F">
        <w:t>esign inputs for equipment qualification</w:t>
      </w:r>
      <w:r w:rsidR="005F2F6F">
        <w:t>)</w:t>
      </w:r>
    </w:p>
    <w:p w14:paraId="1E130A67" w14:textId="6DE90DED" w:rsidR="00681BB0" w:rsidRDefault="003C4753" w:rsidP="005B5401">
      <w:pPr>
        <w:jc w:val="both"/>
        <w:rPr>
          <w:color w:val="000000" w:themeColor="text1"/>
        </w:rPr>
      </w:pPr>
      <w:r>
        <w:t xml:space="preserve">Guidelines in </w:t>
      </w:r>
      <w:r w:rsidRPr="004D470A">
        <w:rPr>
          <w:b/>
          <w:bCs/>
          <w:color w:val="000000" w:themeColor="text1"/>
        </w:rPr>
        <w:t xml:space="preserve">Section </w:t>
      </w:r>
      <w:r>
        <w:rPr>
          <w:b/>
          <w:bCs/>
          <w:color w:val="000000" w:themeColor="text1"/>
        </w:rPr>
        <w:t>3</w:t>
      </w:r>
      <w:r>
        <w:rPr>
          <w:color w:val="000000" w:themeColor="text1"/>
        </w:rPr>
        <w:t xml:space="preserve"> of the reference document </w:t>
      </w:r>
      <w:r w:rsidRPr="00B638DA">
        <w:rPr>
          <w:rFonts w:cstheme="minorBidi"/>
          <w:szCs w:val="22"/>
        </w:rPr>
        <w:t>[</w:t>
      </w:r>
      <w:r>
        <w:rPr>
          <w:rFonts w:cstheme="minorBidi"/>
          <w:szCs w:val="22"/>
        </w:rPr>
        <w:fldChar w:fldCharType="begin"/>
      </w:r>
      <w:r>
        <w:rPr>
          <w:rFonts w:cstheme="minorBidi"/>
          <w:szCs w:val="22"/>
        </w:rPr>
        <w:instrText xml:space="preserve"> REF _Ref152233814 \r \h </w:instrText>
      </w:r>
      <w:r>
        <w:rPr>
          <w:rFonts w:cstheme="minorBidi"/>
          <w:szCs w:val="22"/>
        </w:rPr>
      </w:r>
      <w:r>
        <w:rPr>
          <w:rFonts w:cstheme="minorBidi"/>
          <w:szCs w:val="22"/>
        </w:rPr>
        <w:fldChar w:fldCharType="separate"/>
      </w:r>
      <w:r w:rsidR="00CE4DAB">
        <w:rPr>
          <w:rFonts w:cstheme="minorBidi"/>
          <w:szCs w:val="22"/>
        </w:rPr>
        <w:t>22</w:t>
      </w:r>
      <w:r>
        <w:rPr>
          <w:rFonts w:cstheme="minorBidi"/>
          <w:szCs w:val="22"/>
        </w:rPr>
        <w:fldChar w:fldCharType="end"/>
      </w:r>
      <w:r w:rsidRPr="00B638DA">
        <w:rPr>
          <w:rFonts w:cstheme="minorBidi"/>
          <w:szCs w:val="22"/>
        </w:rPr>
        <w:t xml:space="preserve">] </w:t>
      </w:r>
      <w:r w:rsidR="00FD06AC">
        <w:t>that</w:t>
      </w:r>
      <w:r>
        <w:t xml:space="preserve"> address</w:t>
      </w:r>
      <w:r w:rsidR="00E34468">
        <w:t xml:space="preserve"> design inputs for equipment qualification and </w:t>
      </w:r>
      <w:r w:rsidR="00423F6E">
        <w:t>i</w:t>
      </w:r>
      <w:r w:rsidR="00553BF1">
        <w:t xml:space="preserve">dentification of equipment performance </w:t>
      </w:r>
      <w:r w:rsidR="00553BF1">
        <w:rPr>
          <w:color w:val="000000" w:themeColor="text1"/>
        </w:rPr>
        <w:t xml:space="preserve">are </w:t>
      </w:r>
      <w:r>
        <w:rPr>
          <w:color w:val="000000" w:themeColor="text1"/>
        </w:rPr>
        <w:t>met by Westinghouse “as stated”.</w:t>
      </w:r>
    </w:p>
    <w:p w14:paraId="7CF51A62" w14:textId="2BE7B283" w:rsidR="008D5FC0" w:rsidRDefault="003C4753" w:rsidP="005B5401">
      <w:pPr>
        <w:jc w:val="both"/>
        <w:rPr>
          <w:rFonts w:eastAsiaTheme="minorHAnsi" w:cstheme="minorBidi"/>
          <w:color w:val="000000" w:themeColor="text1"/>
          <w:kern w:val="0"/>
        </w:rPr>
      </w:pPr>
      <w:r>
        <w:rPr>
          <w:color w:val="000000" w:themeColor="text1"/>
        </w:rPr>
        <w:t xml:space="preserve">Guidelines addressing </w:t>
      </w:r>
      <w:r w:rsidR="00F16298">
        <w:rPr>
          <w:color w:val="000000" w:themeColor="text1"/>
        </w:rPr>
        <w:t>identification of service conditions is met by Westing</w:t>
      </w:r>
      <w:r w:rsidR="00581A06">
        <w:rPr>
          <w:color w:val="000000" w:themeColor="text1"/>
        </w:rPr>
        <w:t>h</w:t>
      </w:r>
      <w:r w:rsidR="00F16298">
        <w:rPr>
          <w:color w:val="000000" w:themeColor="text1"/>
        </w:rPr>
        <w:t>ouse, however part of this re</w:t>
      </w:r>
      <w:r w:rsidR="00152F76">
        <w:rPr>
          <w:color w:val="000000" w:themeColor="text1"/>
        </w:rPr>
        <w:t>q</w:t>
      </w:r>
      <w:r w:rsidR="00F16298">
        <w:rPr>
          <w:color w:val="000000" w:themeColor="text1"/>
        </w:rPr>
        <w:t xml:space="preserve">uirement </w:t>
      </w:r>
      <w:r w:rsidR="00152F76">
        <w:rPr>
          <w:color w:val="000000" w:themeColor="text1"/>
        </w:rPr>
        <w:t xml:space="preserve">which addresses </w:t>
      </w:r>
      <w:r w:rsidR="00152F76">
        <w:rPr>
          <w:rFonts w:eastAsiaTheme="minorHAnsi" w:cstheme="minorBidi"/>
          <w:color w:val="000000" w:themeColor="text1"/>
          <w:kern w:val="0"/>
        </w:rPr>
        <w:t xml:space="preserve">plant specific conditions during operation are responsibility of </w:t>
      </w:r>
      <w:r>
        <w:rPr>
          <w:rFonts w:eastAsiaTheme="minorHAnsi" w:cstheme="minorBidi"/>
          <w:color w:val="000000" w:themeColor="text1"/>
          <w:kern w:val="0"/>
        </w:rPr>
        <w:t xml:space="preserve">the </w:t>
      </w:r>
      <w:r w:rsidR="00152F76" w:rsidRPr="008F038C">
        <w:rPr>
          <w:rFonts w:eastAsiaTheme="minorHAnsi" w:cstheme="minorBidi"/>
          <w:color w:val="000000" w:themeColor="text1"/>
          <w:kern w:val="0"/>
        </w:rPr>
        <w:t>Owner and/or Licensee.</w:t>
      </w:r>
    </w:p>
    <w:p w14:paraId="18AC896A" w14:textId="6DDE33EE" w:rsidR="005320BE" w:rsidRDefault="003E1C13" w:rsidP="005B5401">
      <w:pPr>
        <w:jc w:val="both"/>
        <w:rPr>
          <w:color w:val="000000" w:themeColor="text1"/>
        </w:rPr>
      </w:pPr>
      <w:r>
        <w:rPr>
          <w:color w:val="000000" w:themeColor="text1"/>
        </w:rPr>
        <w:t xml:space="preserve">The AP1000 plant is designed as a </w:t>
      </w:r>
      <w:r w:rsidR="00F16F3C">
        <w:rPr>
          <w:color w:val="000000" w:themeColor="text1"/>
        </w:rPr>
        <w:t>S</w:t>
      </w:r>
      <w:r>
        <w:rPr>
          <w:color w:val="000000" w:themeColor="text1"/>
        </w:rPr>
        <w:t xml:space="preserve">tandard </w:t>
      </w:r>
      <w:r w:rsidR="00F16F3C">
        <w:rPr>
          <w:color w:val="000000" w:themeColor="text1"/>
        </w:rPr>
        <w:t>D</w:t>
      </w:r>
      <w:r>
        <w:rPr>
          <w:color w:val="000000" w:themeColor="text1"/>
        </w:rPr>
        <w:t xml:space="preserve">esign that can be applied in different regions. As such, a preliminary suitability assessment </w:t>
      </w:r>
      <w:r w:rsidR="00F16F3C">
        <w:rPr>
          <w:color w:val="000000" w:themeColor="text1"/>
        </w:rPr>
        <w:t xml:space="preserve">requirement </w:t>
      </w:r>
      <w:r>
        <w:rPr>
          <w:color w:val="000000" w:themeColor="text1"/>
        </w:rPr>
        <w:t>is no longer applicable to future AP1000 projects.</w:t>
      </w:r>
    </w:p>
    <w:p w14:paraId="611040CD" w14:textId="72B81757" w:rsidR="00885209" w:rsidRDefault="007931F0" w:rsidP="005B5401">
      <w:pPr>
        <w:pStyle w:val="Heading4"/>
        <w:jc w:val="both"/>
      </w:pPr>
      <w:r>
        <w:t xml:space="preserve">SSG 69 - </w:t>
      </w:r>
      <w:r w:rsidR="00885209">
        <w:t xml:space="preserve">Section 4 (Establishing </w:t>
      </w:r>
      <w:r w:rsidR="00DD3BF2">
        <w:t xml:space="preserve">equipment </w:t>
      </w:r>
      <w:r w:rsidR="00581A06">
        <w:t>qualification</w:t>
      </w:r>
      <w:r w:rsidR="00DA5636">
        <w:t>)</w:t>
      </w:r>
    </w:p>
    <w:p w14:paraId="4AD28FBD" w14:textId="3918F06F" w:rsidR="004019E0" w:rsidRDefault="001C1445" w:rsidP="005B5401">
      <w:pPr>
        <w:jc w:val="both"/>
        <w:rPr>
          <w:rFonts w:eastAsiaTheme="minorEastAsia" w:cstheme="minorBidi"/>
          <w:kern w:val="0"/>
        </w:rPr>
      </w:pPr>
      <w:r>
        <w:t xml:space="preserve">Guidelines in </w:t>
      </w:r>
      <w:r w:rsidRPr="004D470A">
        <w:rPr>
          <w:b/>
          <w:bCs/>
          <w:color w:val="000000" w:themeColor="text1"/>
        </w:rPr>
        <w:t xml:space="preserve">Section </w:t>
      </w:r>
      <w:r>
        <w:rPr>
          <w:b/>
          <w:bCs/>
          <w:color w:val="000000" w:themeColor="text1"/>
        </w:rPr>
        <w:t>4</w:t>
      </w:r>
      <w:r>
        <w:rPr>
          <w:color w:val="000000" w:themeColor="text1"/>
        </w:rPr>
        <w:t xml:space="preserve"> of the reference document </w:t>
      </w:r>
      <w:r w:rsidRPr="00B638DA">
        <w:rPr>
          <w:rFonts w:cstheme="minorBidi"/>
          <w:szCs w:val="22"/>
        </w:rPr>
        <w:t>[</w:t>
      </w:r>
      <w:r>
        <w:rPr>
          <w:rFonts w:cstheme="minorBidi"/>
          <w:szCs w:val="22"/>
        </w:rPr>
        <w:fldChar w:fldCharType="begin"/>
      </w:r>
      <w:r>
        <w:rPr>
          <w:rFonts w:cstheme="minorBidi"/>
          <w:szCs w:val="22"/>
        </w:rPr>
        <w:instrText xml:space="preserve"> REF _Ref152233814 \r \h </w:instrText>
      </w:r>
      <w:r>
        <w:rPr>
          <w:rFonts w:cstheme="minorBidi"/>
          <w:szCs w:val="22"/>
        </w:rPr>
      </w:r>
      <w:r>
        <w:rPr>
          <w:rFonts w:cstheme="minorBidi"/>
          <w:szCs w:val="22"/>
        </w:rPr>
        <w:fldChar w:fldCharType="separate"/>
      </w:r>
      <w:r w:rsidR="00CE4DAB">
        <w:rPr>
          <w:rFonts w:cstheme="minorBidi"/>
          <w:szCs w:val="22"/>
        </w:rPr>
        <w:t>22</w:t>
      </w:r>
      <w:r>
        <w:rPr>
          <w:rFonts w:cstheme="minorBidi"/>
          <w:szCs w:val="22"/>
        </w:rPr>
        <w:fldChar w:fldCharType="end"/>
      </w:r>
      <w:r w:rsidRPr="00B638DA">
        <w:rPr>
          <w:rFonts w:cstheme="minorBidi"/>
          <w:szCs w:val="22"/>
        </w:rPr>
        <w:t>]</w:t>
      </w:r>
      <w:r w:rsidRPr="001C1445">
        <w:rPr>
          <w:lang w:eastAsia="zh-CN"/>
        </w:rPr>
        <w:t xml:space="preserve"> </w:t>
      </w:r>
      <w:r>
        <w:rPr>
          <w:lang w:eastAsia="zh-CN"/>
        </w:rPr>
        <w:t>are met by Westinghouse either “as stated” or via compliance with their objectives.</w:t>
      </w:r>
    </w:p>
    <w:p w14:paraId="398ACAFF" w14:textId="6975B801" w:rsidR="003652B6" w:rsidRDefault="008712CD" w:rsidP="005B5401">
      <w:pPr>
        <w:jc w:val="both"/>
        <w:rPr>
          <w:rFonts w:eastAsiaTheme="minorEastAsia" w:cstheme="minorBidi"/>
          <w:kern w:val="0"/>
        </w:rPr>
      </w:pPr>
      <w:r>
        <w:rPr>
          <w:rFonts w:eastAsiaTheme="minorEastAsia" w:cstheme="minorBidi"/>
          <w:kern w:val="0"/>
        </w:rPr>
        <w:t>“Compliant with objective” (</w:t>
      </w:r>
      <w:r w:rsidR="001C1445">
        <w:rPr>
          <w:rFonts w:eastAsiaTheme="minorEastAsia" w:cstheme="minorBidi"/>
          <w:kern w:val="0"/>
        </w:rPr>
        <w:t>CWO</w:t>
      </w:r>
      <w:r>
        <w:rPr>
          <w:rFonts w:eastAsiaTheme="minorEastAsia" w:cstheme="minorBidi"/>
          <w:kern w:val="0"/>
        </w:rPr>
        <w:t>)</w:t>
      </w:r>
      <w:r w:rsidR="003652B6" w:rsidRPr="003652B6">
        <w:rPr>
          <w:rFonts w:eastAsiaTheme="minorEastAsia" w:cstheme="minorBidi"/>
          <w:kern w:val="0"/>
        </w:rPr>
        <w:t xml:space="preserve"> items were identified in the </w:t>
      </w:r>
      <w:r w:rsidR="00FA2311">
        <w:rPr>
          <w:rFonts w:eastAsiaTheme="minorEastAsia" w:cstheme="minorBidi"/>
          <w:kern w:val="0"/>
        </w:rPr>
        <w:t>“qualification by</w:t>
      </w:r>
      <w:r w:rsidR="008F37FD">
        <w:rPr>
          <w:rFonts w:eastAsiaTheme="minorEastAsia" w:cstheme="minorBidi"/>
          <w:kern w:val="0"/>
        </w:rPr>
        <w:t xml:space="preserve"> type testing</w:t>
      </w:r>
      <w:r w:rsidR="00FA2311">
        <w:rPr>
          <w:rFonts w:eastAsiaTheme="minorEastAsia" w:cstheme="minorBidi"/>
          <w:kern w:val="0"/>
        </w:rPr>
        <w:t>”</w:t>
      </w:r>
      <w:r w:rsidR="008F37FD">
        <w:rPr>
          <w:rFonts w:eastAsiaTheme="minorEastAsia" w:cstheme="minorBidi"/>
          <w:kern w:val="0"/>
        </w:rPr>
        <w:t xml:space="preserve"> </w:t>
      </w:r>
      <w:r w:rsidR="003652B6" w:rsidRPr="003652B6">
        <w:rPr>
          <w:rFonts w:eastAsiaTheme="minorEastAsia" w:cstheme="minorBidi"/>
          <w:kern w:val="0"/>
        </w:rPr>
        <w:t>subsection</w:t>
      </w:r>
      <w:r w:rsidR="00C9270A">
        <w:rPr>
          <w:rFonts w:eastAsiaTheme="minorEastAsia" w:cstheme="minorBidi"/>
          <w:kern w:val="0"/>
        </w:rPr>
        <w:t xml:space="preserve"> and</w:t>
      </w:r>
      <w:r w:rsidR="007A54BA">
        <w:rPr>
          <w:rFonts w:eastAsiaTheme="minorEastAsia" w:cstheme="minorBidi"/>
          <w:kern w:val="0"/>
        </w:rPr>
        <w:t xml:space="preserve"> are related to:</w:t>
      </w:r>
    </w:p>
    <w:p w14:paraId="1DA63FB6" w14:textId="07C88A4E" w:rsidR="00290928" w:rsidRPr="00DF4204" w:rsidRDefault="001C3982" w:rsidP="00513590">
      <w:pPr>
        <w:pStyle w:val="ListParagraph"/>
        <w:numPr>
          <w:ilvl w:val="0"/>
          <w:numId w:val="59"/>
        </w:numPr>
        <w:jc w:val="both"/>
        <w:rPr>
          <w:rFonts w:eastAsiaTheme="minorEastAsia" w:cstheme="minorBidi"/>
          <w:kern w:val="0"/>
        </w:rPr>
      </w:pPr>
      <w:r w:rsidRPr="001C1445">
        <w:rPr>
          <w:rFonts w:eastAsiaTheme="minorEastAsia" w:cstheme="minorBidi"/>
          <w:b/>
          <w:bCs/>
          <w:kern w:val="0"/>
        </w:rPr>
        <w:t>(Item 4.11)</w:t>
      </w:r>
      <w:r>
        <w:rPr>
          <w:rFonts w:eastAsiaTheme="minorEastAsia" w:cstheme="minorBidi"/>
          <w:kern w:val="0"/>
        </w:rPr>
        <w:t xml:space="preserve"> </w:t>
      </w:r>
      <w:r w:rsidR="00C8757D" w:rsidRPr="00DF4204">
        <w:rPr>
          <w:rFonts w:eastAsiaTheme="minorEastAsia" w:cstheme="minorBidi"/>
          <w:kern w:val="0"/>
        </w:rPr>
        <w:t>An evaluation to determine how many test specimens need to be tested to ensure an accurate representation of the performance of the equipment to be qualified.</w:t>
      </w:r>
    </w:p>
    <w:p w14:paraId="196F451A" w14:textId="12E8CA11" w:rsidR="00C8757D" w:rsidRPr="00DF4204" w:rsidRDefault="00E05AF9" w:rsidP="00513590">
      <w:pPr>
        <w:pStyle w:val="ListParagraph"/>
        <w:numPr>
          <w:ilvl w:val="0"/>
          <w:numId w:val="59"/>
        </w:numPr>
        <w:jc w:val="both"/>
        <w:rPr>
          <w:rFonts w:eastAsiaTheme="minorEastAsia" w:cstheme="minorBidi"/>
          <w:kern w:val="0"/>
        </w:rPr>
      </w:pPr>
      <w:r w:rsidRPr="001C1445">
        <w:rPr>
          <w:rFonts w:eastAsiaTheme="minorEastAsia" w:cstheme="minorBidi"/>
          <w:b/>
          <w:bCs/>
          <w:kern w:val="0"/>
        </w:rPr>
        <w:t>(Item 4.30)</w:t>
      </w:r>
      <w:r>
        <w:rPr>
          <w:rFonts w:eastAsiaTheme="minorEastAsia" w:cstheme="minorBidi"/>
          <w:kern w:val="0"/>
        </w:rPr>
        <w:t xml:space="preserve"> T</w:t>
      </w:r>
      <w:r w:rsidR="009B091D" w:rsidRPr="00DF4204">
        <w:rPr>
          <w:rFonts w:eastAsiaTheme="minorEastAsia" w:cstheme="minorBidi"/>
          <w:kern w:val="0"/>
        </w:rPr>
        <w:t>he simulation of radiation ageing</w:t>
      </w:r>
      <w:r w:rsidR="001C1445">
        <w:rPr>
          <w:rFonts w:eastAsiaTheme="minorEastAsia" w:cstheme="minorBidi"/>
          <w:kern w:val="0"/>
        </w:rPr>
        <w:t>.</w:t>
      </w:r>
    </w:p>
    <w:p w14:paraId="1A9D6250" w14:textId="4224C166" w:rsidR="00632608" w:rsidRDefault="00D9201C" w:rsidP="005B5401">
      <w:pPr>
        <w:jc w:val="both"/>
        <w:rPr>
          <w:rFonts w:eastAsiaTheme="minorEastAsia" w:cstheme="minorBidi"/>
          <w:kern w:val="0"/>
        </w:rPr>
      </w:pPr>
      <w:r>
        <w:rPr>
          <w:rFonts w:eastAsiaTheme="minorEastAsia" w:cstheme="minorBidi"/>
          <w:kern w:val="0"/>
        </w:rPr>
        <w:lastRenderedPageBreak/>
        <w:t>T</w:t>
      </w:r>
      <w:r w:rsidRPr="00C130FC">
        <w:rPr>
          <w:rFonts w:eastAsiaTheme="minorEastAsia" w:cstheme="minorBidi"/>
          <w:kern w:val="0"/>
        </w:rPr>
        <w:t xml:space="preserve">ype testing methods used by Westinghouse </w:t>
      </w:r>
      <w:r>
        <w:rPr>
          <w:rFonts w:eastAsiaTheme="minorEastAsia" w:cstheme="minorBidi"/>
          <w:kern w:val="0"/>
        </w:rPr>
        <w:t>fully comply</w:t>
      </w:r>
      <w:r w:rsidRPr="00C130FC">
        <w:rPr>
          <w:rFonts w:eastAsiaTheme="minorEastAsia" w:cstheme="minorBidi"/>
          <w:kern w:val="0"/>
        </w:rPr>
        <w:t xml:space="preserve"> </w:t>
      </w:r>
      <w:r w:rsidR="00B20CE3">
        <w:rPr>
          <w:rFonts w:eastAsiaTheme="minorEastAsia" w:cstheme="minorBidi"/>
          <w:kern w:val="0"/>
        </w:rPr>
        <w:t>with the guideline</w:t>
      </w:r>
      <w:r w:rsidR="00BD2CD3">
        <w:rPr>
          <w:rFonts w:eastAsiaTheme="minorEastAsia" w:cstheme="minorBidi"/>
          <w:kern w:val="0"/>
        </w:rPr>
        <w:t>s</w:t>
      </w:r>
      <w:r>
        <w:rPr>
          <w:rFonts w:eastAsiaTheme="minorEastAsia" w:cstheme="minorBidi"/>
          <w:kern w:val="0"/>
        </w:rPr>
        <w:t xml:space="preserve">, </w:t>
      </w:r>
      <w:r w:rsidR="007D64C6">
        <w:rPr>
          <w:rFonts w:eastAsiaTheme="minorEastAsia" w:cstheme="minorBidi"/>
          <w:kern w:val="0"/>
        </w:rPr>
        <w:t>except for</w:t>
      </w:r>
      <w:r w:rsidR="006556C3">
        <w:rPr>
          <w:rFonts w:eastAsiaTheme="minorEastAsia" w:cstheme="minorBidi"/>
          <w:kern w:val="0"/>
        </w:rPr>
        <w:t xml:space="preserve"> one</w:t>
      </w:r>
      <w:r>
        <w:rPr>
          <w:rFonts w:eastAsiaTheme="minorEastAsia" w:cstheme="minorBidi"/>
          <w:kern w:val="0"/>
        </w:rPr>
        <w:t xml:space="preserve"> </w:t>
      </w:r>
      <w:r w:rsidR="006556C3">
        <w:rPr>
          <w:rFonts w:eastAsiaTheme="minorEastAsia" w:cstheme="minorBidi"/>
          <w:kern w:val="0"/>
        </w:rPr>
        <w:t>item</w:t>
      </w:r>
      <w:r w:rsidRPr="00C130FC">
        <w:rPr>
          <w:rFonts w:eastAsiaTheme="minorEastAsia" w:cstheme="minorBidi"/>
          <w:kern w:val="0"/>
        </w:rPr>
        <w:t xml:space="preserve"> </w:t>
      </w:r>
      <w:r w:rsidR="00AF32FA">
        <w:rPr>
          <w:rFonts w:eastAsiaTheme="minorEastAsia" w:cstheme="minorBidi"/>
          <w:kern w:val="0"/>
        </w:rPr>
        <w:t>for which</w:t>
      </w:r>
      <w:r w:rsidR="00CD7AA8">
        <w:rPr>
          <w:rFonts w:eastAsiaTheme="minorEastAsia" w:cstheme="minorBidi"/>
          <w:kern w:val="0"/>
        </w:rPr>
        <w:t xml:space="preserve"> is slightly different from the </w:t>
      </w:r>
      <w:r w:rsidR="00B20CE3">
        <w:rPr>
          <w:rFonts w:eastAsiaTheme="minorEastAsia" w:cstheme="minorBidi"/>
          <w:kern w:val="0"/>
        </w:rPr>
        <w:t>guideline</w:t>
      </w:r>
      <w:r w:rsidR="00CD7AA8">
        <w:rPr>
          <w:rFonts w:eastAsiaTheme="minorEastAsia" w:cstheme="minorBidi"/>
          <w:kern w:val="0"/>
        </w:rPr>
        <w:t xml:space="preserve"> but is consistent with </w:t>
      </w:r>
      <w:r w:rsidR="00747F2E">
        <w:rPr>
          <w:rFonts w:eastAsiaTheme="minorEastAsia" w:cstheme="minorBidi"/>
          <w:kern w:val="0"/>
        </w:rPr>
        <w:t xml:space="preserve">its objective. </w:t>
      </w:r>
      <w:r w:rsidR="00C01458">
        <w:rPr>
          <w:rFonts w:eastAsiaTheme="minorEastAsia" w:cstheme="minorBidi"/>
          <w:kern w:val="0"/>
        </w:rPr>
        <w:t xml:space="preserve">This </w:t>
      </w:r>
      <w:r w:rsidR="00B20CE3">
        <w:rPr>
          <w:rFonts w:eastAsiaTheme="minorEastAsia" w:cstheme="minorBidi"/>
          <w:kern w:val="0"/>
        </w:rPr>
        <w:t>CWO</w:t>
      </w:r>
      <w:r w:rsidR="00C01458">
        <w:rPr>
          <w:rFonts w:eastAsiaTheme="minorEastAsia" w:cstheme="minorBidi"/>
          <w:kern w:val="0"/>
        </w:rPr>
        <w:t xml:space="preserve"> item, however, has no effect on the plant design</w:t>
      </w:r>
      <w:r w:rsidR="00F351D5">
        <w:rPr>
          <w:rFonts w:eastAsiaTheme="minorEastAsia" w:cstheme="minorBidi"/>
          <w:kern w:val="0"/>
        </w:rPr>
        <w:t xml:space="preserve">, </w:t>
      </w:r>
      <w:r w:rsidR="00F2132A">
        <w:rPr>
          <w:rFonts w:eastAsiaTheme="minorEastAsia" w:cstheme="minorBidi"/>
          <w:kern w:val="0"/>
        </w:rPr>
        <w:t xml:space="preserve">and therefore </w:t>
      </w:r>
      <w:r w:rsidR="002650A3">
        <w:rPr>
          <w:rFonts w:eastAsiaTheme="minorEastAsia" w:cstheme="minorBidi"/>
          <w:kern w:val="0"/>
        </w:rPr>
        <w:t>d</w:t>
      </w:r>
      <w:r w:rsidR="00F8001E">
        <w:rPr>
          <w:rFonts w:eastAsiaTheme="minorEastAsia" w:cstheme="minorBidi"/>
          <w:kern w:val="0"/>
        </w:rPr>
        <w:t xml:space="preserve">oes not affect </w:t>
      </w:r>
      <w:r w:rsidR="009565D5">
        <w:rPr>
          <w:rFonts w:eastAsiaTheme="minorEastAsia" w:cstheme="minorBidi"/>
          <w:kern w:val="0"/>
        </w:rPr>
        <w:t>the risk factor.</w:t>
      </w:r>
    </w:p>
    <w:p w14:paraId="214C89C1" w14:textId="20259EBF" w:rsidR="00DD1EF7" w:rsidRDefault="002B79DC" w:rsidP="005B5401">
      <w:pPr>
        <w:jc w:val="both"/>
        <w:rPr>
          <w:color w:val="000000" w:themeColor="text1"/>
        </w:rPr>
      </w:pPr>
      <w:r>
        <w:rPr>
          <w:rFonts w:eastAsiaTheme="minorEastAsia" w:cstheme="minorBidi"/>
          <w:kern w:val="0"/>
        </w:rPr>
        <w:t>Guidelines</w:t>
      </w:r>
      <w:r w:rsidR="00D34C40">
        <w:rPr>
          <w:rFonts w:eastAsiaTheme="minorEastAsia" w:cstheme="minorBidi"/>
          <w:kern w:val="0"/>
        </w:rPr>
        <w:t xml:space="preserve"> addressing q</w:t>
      </w:r>
      <w:r w:rsidR="00DD1EF7">
        <w:rPr>
          <w:rFonts w:eastAsiaTheme="minorEastAsia" w:cstheme="minorBidi"/>
          <w:kern w:val="0"/>
        </w:rPr>
        <w:t>ualification by analysis</w:t>
      </w:r>
      <w:r w:rsidR="00D34C40">
        <w:rPr>
          <w:rFonts w:eastAsiaTheme="minorEastAsia" w:cstheme="minorBidi"/>
          <w:kern w:val="0"/>
        </w:rPr>
        <w:t xml:space="preserve"> and</w:t>
      </w:r>
      <w:r w:rsidR="00DD1EF7">
        <w:rPr>
          <w:rFonts w:eastAsiaTheme="minorEastAsia" w:cstheme="minorBidi"/>
          <w:kern w:val="0"/>
        </w:rPr>
        <w:t xml:space="preserve"> </w:t>
      </w:r>
      <w:r w:rsidR="00931994">
        <w:rPr>
          <w:rFonts w:eastAsiaTheme="minorEastAsia" w:cstheme="minorBidi"/>
          <w:kern w:val="0"/>
        </w:rPr>
        <w:t>combined methods are</w:t>
      </w:r>
      <w:r>
        <w:rPr>
          <w:color w:val="000000" w:themeColor="text1"/>
        </w:rPr>
        <w:t xml:space="preserve"> met by Westinghouse “as stated”.</w:t>
      </w:r>
    </w:p>
    <w:p w14:paraId="4EF46CAD" w14:textId="1FF61B76" w:rsidR="00632608" w:rsidRPr="00632608" w:rsidRDefault="00632608" w:rsidP="005B5401">
      <w:pPr>
        <w:jc w:val="both"/>
        <w:rPr>
          <w:rFonts w:eastAsiaTheme="minorEastAsia" w:cstheme="minorBidi"/>
          <w:i/>
          <w:iCs/>
          <w:kern w:val="0"/>
        </w:rPr>
      </w:pPr>
      <w:r w:rsidRPr="00632608">
        <w:rPr>
          <w:rFonts w:eastAsiaTheme="minorEastAsia" w:cstheme="minorBidi"/>
          <w:i/>
          <w:iCs/>
          <w:kern w:val="0"/>
        </w:rPr>
        <w:t xml:space="preserve">Refer to </w:t>
      </w:r>
      <w:r w:rsidRPr="00632608">
        <w:rPr>
          <w:rFonts w:eastAsiaTheme="minorEastAsia" w:cstheme="minorBidi"/>
          <w:b/>
          <w:bCs/>
          <w:i/>
          <w:iCs/>
          <w:kern w:val="0"/>
        </w:rPr>
        <w:t>Subsection 2.</w:t>
      </w:r>
      <w:r w:rsidR="00AB17E0">
        <w:rPr>
          <w:rFonts w:eastAsiaTheme="minorEastAsia" w:cstheme="minorBidi"/>
          <w:b/>
          <w:bCs/>
          <w:i/>
          <w:iCs/>
          <w:kern w:val="0"/>
        </w:rPr>
        <w:t>2.3</w:t>
      </w:r>
      <w:r w:rsidRPr="00632608">
        <w:rPr>
          <w:rFonts w:eastAsiaTheme="minorEastAsia" w:cstheme="minorBidi"/>
          <w:i/>
          <w:iCs/>
          <w:kern w:val="0"/>
        </w:rPr>
        <w:t xml:space="preserve"> of the compliance assessment report </w:t>
      </w:r>
      <w:r w:rsidRPr="00632608">
        <w:rPr>
          <w:rFonts w:cstheme="minorBidi"/>
          <w:i/>
          <w:iCs/>
          <w:szCs w:val="22"/>
        </w:rPr>
        <w:t>[</w:t>
      </w:r>
      <w:r w:rsidRPr="00632608">
        <w:rPr>
          <w:rFonts w:cstheme="minorBidi"/>
          <w:i/>
          <w:iCs/>
          <w:szCs w:val="22"/>
        </w:rPr>
        <w:fldChar w:fldCharType="begin"/>
      </w:r>
      <w:r w:rsidRPr="00632608">
        <w:rPr>
          <w:rFonts w:cstheme="minorBidi"/>
          <w:i/>
          <w:iCs/>
          <w:szCs w:val="22"/>
        </w:rPr>
        <w:instrText xml:space="preserve"> REF _Ref145685126 \r \h </w:instrText>
      </w:r>
      <w:r>
        <w:rPr>
          <w:rFonts w:cstheme="minorBidi"/>
          <w:i/>
          <w:iCs/>
          <w:szCs w:val="22"/>
        </w:rPr>
        <w:instrText xml:space="preserve"> \* MERGEFORMAT </w:instrText>
      </w:r>
      <w:r w:rsidRPr="00632608">
        <w:rPr>
          <w:rFonts w:cstheme="minorBidi"/>
          <w:i/>
          <w:iCs/>
          <w:szCs w:val="22"/>
        </w:rPr>
      </w:r>
      <w:r w:rsidRPr="00632608">
        <w:rPr>
          <w:rFonts w:cstheme="minorBidi"/>
          <w:i/>
          <w:iCs/>
          <w:szCs w:val="22"/>
        </w:rPr>
        <w:fldChar w:fldCharType="separate"/>
      </w:r>
      <w:r w:rsidR="00CE4DAB">
        <w:rPr>
          <w:rFonts w:cstheme="minorBidi"/>
          <w:i/>
          <w:iCs/>
          <w:szCs w:val="22"/>
        </w:rPr>
        <w:t>52</w:t>
      </w:r>
      <w:r w:rsidRPr="00632608">
        <w:rPr>
          <w:rFonts w:cstheme="minorBidi"/>
          <w:i/>
          <w:iCs/>
          <w:szCs w:val="22"/>
        </w:rPr>
        <w:fldChar w:fldCharType="end"/>
      </w:r>
      <w:r w:rsidRPr="00632608">
        <w:rPr>
          <w:rFonts w:cstheme="minorBidi"/>
          <w:i/>
          <w:iCs/>
          <w:szCs w:val="22"/>
        </w:rPr>
        <w:t xml:space="preserve">] </w:t>
      </w:r>
      <w:r w:rsidRPr="00632608">
        <w:rPr>
          <w:rFonts w:eastAsiaTheme="minorEastAsia" w:cstheme="minorBidi"/>
          <w:i/>
          <w:iCs/>
          <w:kern w:val="0"/>
        </w:rPr>
        <w:t>for more details.</w:t>
      </w:r>
    </w:p>
    <w:p w14:paraId="011338AF" w14:textId="68C36EF1" w:rsidR="00581A06" w:rsidRDefault="007931F0" w:rsidP="005B5401">
      <w:pPr>
        <w:pStyle w:val="Heading4"/>
        <w:jc w:val="both"/>
      </w:pPr>
      <w:r>
        <w:t xml:space="preserve">SSG 69 - </w:t>
      </w:r>
      <w:r w:rsidR="00EB1F5E">
        <w:t>Section 5 (Preservation of equipment qualification)</w:t>
      </w:r>
    </w:p>
    <w:p w14:paraId="78FC7B01" w14:textId="6AB3C248" w:rsidR="00FD679C" w:rsidRDefault="00BD2CD3" w:rsidP="005B5401">
      <w:pPr>
        <w:jc w:val="both"/>
        <w:rPr>
          <w:rFonts w:eastAsiaTheme="minorHAnsi" w:cstheme="minorBidi"/>
          <w:color w:val="000000" w:themeColor="text1"/>
          <w:kern w:val="0"/>
        </w:rPr>
      </w:pPr>
      <w:r w:rsidRPr="004D470A">
        <w:rPr>
          <w:b/>
          <w:bCs/>
          <w:color w:val="000000" w:themeColor="text1"/>
        </w:rPr>
        <w:t xml:space="preserve">Section </w:t>
      </w:r>
      <w:r>
        <w:rPr>
          <w:b/>
          <w:bCs/>
          <w:color w:val="000000" w:themeColor="text1"/>
        </w:rPr>
        <w:t>5</w:t>
      </w:r>
      <w:r>
        <w:rPr>
          <w:color w:val="000000" w:themeColor="text1"/>
        </w:rPr>
        <w:t xml:space="preserve"> of the reference document </w:t>
      </w:r>
      <w:r w:rsidRPr="00B638DA">
        <w:rPr>
          <w:rFonts w:cstheme="minorBidi"/>
          <w:szCs w:val="22"/>
        </w:rPr>
        <w:t>[</w:t>
      </w:r>
      <w:r>
        <w:rPr>
          <w:rFonts w:cstheme="minorBidi"/>
          <w:szCs w:val="22"/>
        </w:rPr>
        <w:fldChar w:fldCharType="begin"/>
      </w:r>
      <w:r>
        <w:rPr>
          <w:rFonts w:cstheme="minorBidi"/>
          <w:szCs w:val="22"/>
        </w:rPr>
        <w:instrText xml:space="preserve"> REF _Ref152233814 \r \h </w:instrText>
      </w:r>
      <w:r>
        <w:rPr>
          <w:rFonts w:cstheme="minorBidi"/>
          <w:szCs w:val="22"/>
        </w:rPr>
      </w:r>
      <w:r>
        <w:rPr>
          <w:rFonts w:cstheme="minorBidi"/>
          <w:szCs w:val="22"/>
        </w:rPr>
        <w:fldChar w:fldCharType="separate"/>
      </w:r>
      <w:r w:rsidR="00CE4DAB">
        <w:rPr>
          <w:rFonts w:cstheme="minorBidi"/>
          <w:szCs w:val="22"/>
        </w:rPr>
        <w:t>22</w:t>
      </w:r>
      <w:r>
        <w:rPr>
          <w:rFonts w:cstheme="minorBidi"/>
          <w:szCs w:val="22"/>
        </w:rPr>
        <w:fldChar w:fldCharType="end"/>
      </w:r>
      <w:r w:rsidRPr="00B638DA">
        <w:rPr>
          <w:rFonts w:cstheme="minorBidi"/>
          <w:szCs w:val="22"/>
        </w:rPr>
        <w:t>]</w:t>
      </w:r>
      <w:r w:rsidRPr="001C1445">
        <w:rPr>
          <w:lang w:eastAsia="zh-CN"/>
        </w:rPr>
        <w:t xml:space="preserve"> </w:t>
      </w:r>
      <w:r w:rsidR="00FD679C">
        <w:rPr>
          <w:color w:val="000000" w:themeColor="text1"/>
        </w:rPr>
        <w:t xml:space="preserve">is predominantly responsibility of </w:t>
      </w:r>
      <w:r w:rsidR="00FD679C" w:rsidRPr="008F038C">
        <w:rPr>
          <w:rFonts w:eastAsiaTheme="minorHAnsi" w:cstheme="minorBidi"/>
          <w:color w:val="000000" w:themeColor="text1"/>
          <w:kern w:val="0"/>
        </w:rPr>
        <w:t>Owner and/or Licensee.</w:t>
      </w:r>
    </w:p>
    <w:p w14:paraId="5FC19EDE" w14:textId="34354C25" w:rsidR="00C36C98" w:rsidRPr="00E651B3" w:rsidRDefault="00E0460C" w:rsidP="005B5401">
      <w:pPr>
        <w:jc w:val="both"/>
        <w:rPr>
          <w:color w:val="000000" w:themeColor="text1"/>
        </w:rPr>
      </w:pPr>
      <w:r>
        <w:rPr>
          <w:rFonts w:eastAsiaTheme="minorHAnsi" w:cstheme="minorBidi"/>
          <w:color w:val="000000" w:themeColor="text1"/>
          <w:kern w:val="0"/>
        </w:rPr>
        <w:t>G</w:t>
      </w:r>
      <w:r w:rsidR="00E651B3">
        <w:rPr>
          <w:rFonts w:eastAsiaTheme="minorHAnsi" w:cstheme="minorBidi"/>
          <w:color w:val="000000" w:themeColor="text1"/>
          <w:kern w:val="0"/>
        </w:rPr>
        <w:t>uidelines</w:t>
      </w:r>
      <w:r>
        <w:rPr>
          <w:rFonts w:eastAsiaTheme="minorHAnsi" w:cstheme="minorBidi"/>
          <w:color w:val="000000" w:themeColor="text1"/>
          <w:kern w:val="0"/>
        </w:rPr>
        <w:t xml:space="preserve"> </w:t>
      </w:r>
      <w:r w:rsidR="00E651B3">
        <w:rPr>
          <w:rFonts w:eastAsiaTheme="minorHAnsi" w:cstheme="minorBidi"/>
          <w:color w:val="000000" w:themeColor="text1"/>
          <w:kern w:val="0"/>
        </w:rPr>
        <w:t>addressing</w:t>
      </w:r>
      <w:r w:rsidR="00C36C98" w:rsidRPr="00C36C98">
        <w:rPr>
          <w:rFonts w:eastAsiaTheme="minorHAnsi" w:cstheme="minorBidi"/>
          <w:color w:val="000000" w:themeColor="text1"/>
          <w:kern w:val="0"/>
        </w:rPr>
        <w:t xml:space="preserve"> aging</w:t>
      </w:r>
      <w:r w:rsidR="00BE7F8A">
        <w:rPr>
          <w:rFonts w:eastAsiaTheme="minorHAnsi" w:cstheme="minorBidi"/>
          <w:color w:val="000000" w:themeColor="text1"/>
          <w:kern w:val="0"/>
        </w:rPr>
        <w:t>,</w:t>
      </w:r>
      <w:r w:rsidR="00BE7F8A" w:rsidRPr="00BE7F8A">
        <w:rPr>
          <w:color w:val="000000" w:themeColor="text1"/>
        </w:rPr>
        <w:t xml:space="preserve"> </w:t>
      </w:r>
      <w:r w:rsidR="00BE7F8A">
        <w:rPr>
          <w:color w:val="000000" w:themeColor="text1"/>
        </w:rPr>
        <w:t>protective barriers</w:t>
      </w:r>
      <w:r w:rsidR="003A3770">
        <w:rPr>
          <w:color w:val="000000" w:themeColor="text1"/>
        </w:rPr>
        <w:t>,</w:t>
      </w:r>
      <w:r w:rsidR="00BE7F8A">
        <w:rPr>
          <w:color w:val="000000" w:themeColor="text1"/>
        </w:rPr>
        <w:t xml:space="preserve"> </w:t>
      </w:r>
      <w:r w:rsidR="00A33BD0">
        <w:rPr>
          <w:color w:val="000000" w:themeColor="text1"/>
        </w:rPr>
        <w:t>marking and i</w:t>
      </w:r>
      <w:r w:rsidR="001A119A">
        <w:rPr>
          <w:color w:val="000000" w:themeColor="text1"/>
        </w:rPr>
        <w:t xml:space="preserve">nspection of </w:t>
      </w:r>
      <w:r w:rsidR="00DA6E53">
        <w:rPr>
          <w:color w:val="000000" w:themeColor="text1"/>
        </w:rPr>
        <w:t>procure</w:t>
      </w:r>
      <w:r w:rsidR="001A119A">
        <w:rPr>
          <w:color w:val="000000" w:themeColor="text1"/>
        </w:rPr>
        <w:t>d qualified equipment</w:t>
      </w:r>
      <w:r w:rsidR="00DA6E53">
        <w:rPr>
          <w:color w:val="000000" w:themeColor="text1"/>
        </w:rPr>
        <w:t xml:space="preserve"> </w:t>
      </w:r>
      <w:r w:rsidR="00C36C98" w:rsidRPr="00C36C98">
        <w:rPr>
          <w:rFonts w:eastAsiaTheme="minorHAnsi" w:cstheme="minorBidi"/>
          <w:color w:val="000000" w:themeColor="text1"/>
          <w:kern w:val="0"/>
        </w:rPr>
        <w:t xml:space="preserve">are </w:t>
      </w:r>
      <w:r w:rsidR="00E651B3">
        <w:rPr>
          <w:color w:val="000000" w:themeColor="text1"/>
        </w:rPr>
        <w:t>met by Westinghouse “as stated”.</w:t>
      </w:r>
    </w:p>
    <w:p w14:paraId="1A794479" w14:textId="61B95BAE" w:rsidR="009835F2" w:rsidRDefault="00E651B3" w:rsidP="005B5401">
      <w:pPr>
        <w:jc w:val="both"/>
        <w:rPr>
          <w:rFonts w:eastAsiaTheme="minorHAnsi" w:cstheme="minorBidi"/>
          <w:color w:val="000000" w:themeColor="text1"/>
          <w:kern w:val="0"/>
        </w:rPr>
      </w:pPr>
      <w:r>
        <w:rPr>
          <w:color w:val="000000" w:themeColor="text1"/>
        </w:rPr>
        <w:t>Guidelines</w:t>
      </w:r>
      <w:r w:rsidR="00E0460C">
        <w:rPr>
          <w:color w:val="000000" w:themeColor="text1"/>
        </w:rPr>
        <w:t xml:space="preserve"> addressing</w:t>
      </w:r>
      <w:r w:rsidR="009835F2">
        <w:rPr>
          <w:color w:val="000000" w:themeColor="text1"/>
        </w:rPr>
        <w:t xml:space="preserve"> m</w:t>
      </w:r>
      <w:r w:rsidR="008665A5">
        <w:rPr>
          <w:color w:val="000000" w:themeColor="text1"/>
        </w:rPr>
        <w:t xml:space="preserve">onitoring during operation, </w:t>
      </w:r>
      <w:r w:rsidR="009835F2">
        <w:rPr>
          <w:color w:val="000000" w:themeColor="text1"/>
        </w:rPr>
        <w:t>m</w:t>
      </w:r>
      <w:r w:rsidR="008665A5" w:rsidRPr="008665A5">
        <w:rPr>
          <w:color w:val="000000" w:themeColor="text1"/>
        </w:rPr>
        <w:t>onitoring the condition of qualified equipment</w:t>
      </w:r>
      <w:r w:rsidR="008665A5">
        <w:rPr>
          <w:color w:val="000000" w:themeColor="text1"/>
        </w:rPr>
        <w:t>,</w:t>
      </w:r>
      <w:r w:rsidR="00CC1B0A">
        <w:rPr>
          <w:color w:val="000000" w:themeColor="text1"/>
        </w:rPr>
        <w:t xml:space="preserve"> </w:t>
      </w:r>
      <w:r w:rsidR="009835F2">
        <w:rPr>
          <w:color w:val="000000" w:themeColor="text1"/>
        </w:rPr>
        <w:t>p</w:t>
      </w:r>
      <w:r w:rsidR="00CC1B0A" w:rsidRPr="00CC1B0A">
        <w:rPr>
          <w:color w:val="000000" w:themeColor="text1"/>
        </w:rPr>
        <w:t>eriodic surveillance of qualified equipment</w:t>
      </w:r>
      <w:r w:rsidR="00CC1B0A">
        <w:rPr>
          <w:color w:val="000000" w:themeColor="text1"/>
        </w:rPr>
        <w:t xml:space="preserve">, </w:t>
      </w:r>
      <w:r w:rsidR="009835F2">
        <w:rPr>
          <w:color w:val="000000" w:themeColor="text1"/>
        </w:rPr>
        <w:t>m</w:t>
      </w:r>
      <w:r w:rsidR="00CC1B0A" w:rsidRPr="00CC1B0A">
        <w:rPr>
          <w:color w:val="000000" w:themeColor="text1"/>
        </w:rPr>
        <w:t>aintenance relating to qualified equipment</w:t>
      </w:r>
      <w:r w:rsidR="00CC1B0A">
        <w:rPr>
          <w:color w:val="000000" w:themeColor="text1"/>
        </w:rPr>
        <w:t xml:space="preserve"> and </w:t>
      </w:r>
      <w:r w:rsidR="009835F2">
        <w:rPr>
          <w:color w:val="000000" w:themeColor="text1"/>
        </w:rPr>
        <w:t>p</w:t>
      </w:r>
      <w:r w:rsidR="0020433D">
        <w:rPr>
          <w:color w:val="000000" w:themeColor="text1"/>
        </w:rPr>
        <w:t xml:space="preserve">rotective barriers for qualified equipment, reassessment due to changes of operating condition, </w:t>
      </w:r>
      <w:r w:rsidR="00E0460C">
        <w:t>t</w:t>
      </w:r>
      <w:r w:rsidR="009835F2">
        <w:t xml:space="preserve">he storage of qualified equipment with a defined shelf life and replacement of qualified equipment </w:t>
      </w:r>
      <w:r w:rsidR="009835F2">
        <w:rPr>
          <w:rFonts w:eastAsiaTheme="minorHAnsi" w:cstheme="minorBidi"/>
          <w:color w:val="000000" w:themeColor="text1"/>
          <w:kern w:val="0"/>
        </w:rPr>
        <w:t xml:space="preserve">are responsibility of </w:t>
      </w:r>
      <w:r w:rsidR="00E0460C">
        <w:rPr>
          <w:rFonts w:eastAsiaTheme="minorHAnsi" w:cstheme="minorBidi"/>
          <w:color w:val="000000" w:themeColor="text1"/>
          <w:kern w:val="0"/>
        </w:rPr>
        <w:t xml:space="preserve">the </w:t>
      </w:r>
      <w:r w:rsidR="009835F2" w:rsidRPr="008F038C">
        <w:rPr>
          <w:rFonts w:eastAsiaTheme="minorHAnsi" w:cstheme="minorBidi"/>
          <w:color w:val="000000" w:themeColor="text1"/>
          <w:kern w:val="0"/>
        </w:rPr>
        <w:t>Owner and/or Licensee.</w:t>
      </w:r>
    </w:p>
    <w:p w14:paraId="1A21DAE7" w14:textId="1EFF01F9" w:rsidR="001A119A" w:rsidRDefault="007931F0" w:rsidP="005B5401">
      <w:pPr>
        <w:pStyle w:val="Heading4"/>
        <w:jc w:val="both"/>
        <w:rPr>
          <w:rFonts w:eastAsiaTheme="minorHAnsi" w:cstheme="minorBidi"/>
          <w:kern w:val="0"/>
        </w:rPr>
      </w:pPr>
      <w:r>
        <w:t xml:space="preserve">SSG 69 - </w:t>
      </w:r>
      <w:r w:rsidR="00497DA8">
        <w:rPr>
          <w:rFonts w:eastAsiaTheme="minorHAnsi" w:cstheme="minorBidi"/>
          <w:kern w:val="0"/>
        </w:rPr>
        <w:t>Section 6 (</w:t>
      </w:r>
      <w:r w:rsidR="00F74C77">
        <w:t xml:space="preserve">Evaluation of the effectiveness of the equipment qualification </w:t>
      </w:r>
      <w:proofErr w:type="spellStart"/>
      <w:r w:rsidR="00F74C77">
        <w:t>programmes</w:t>
      </w:r>
      <w:proofErr w:type="spellEnd"/>
      <w:r w:rsidR="00F74C77">
        <w:t xml:space="preserve"> and processes)</w:t>
      </w:r>
    </w:p>
    <w:p w14:paraId="51729239" w14:textId="312A67DE" w:rsidR="00EB1F5E" w:rsidRDefault="00E0460C" w:rsidP="005B5401">
      <w:pPr>
        <w:jc w:val="both"/>
      </w:pPr>
      <w:r>
        <w:t>Guidelines</w:t>
      </w:r>
      <w:r w:rsidR="00080B19">
        <w:t>,</w:t>
      </w:r>
      <w:r>
        <w:t xml:space="preserve"> presented in </w:t>
      </w:r>
      <w:r w:rsidRPr="004D470A">
        <w:rPr>
          <w:b/>
          <w:bCs/>
          <w:color w:val="000000" w:themeColor="text1"/>
        </w:rPr>
        <w:t xml:space="preserve">Section </w:t>
      </w:r>
      <w:r>
        <w:rPr>
          <w:b/>
          <w:bCs/>
          <w:color w:val="000000" w:themeColor="text1"/>
        </w:rPr>
        <w:t>6</w:t>
      </w:r>
      <w:r>
        <w:rPr>
          <w:color w:val="000000" w:themeColor="text1"/>
        </w:rPr>
        <w:t xml:space="preserve"> of the reference document </w:t>
      </w:r>
      <w:r w:rsidRPr="00B638DA">
        <w:rPr>
          <w:rFonts w:cstheme="minorBidi"/>
          <w:szCs w:val="22"/>
        </w:rPr>
        <w:t>[</w:t>
      </w:r>
      <w:r>
        <w:rPr>
          <w:rFonts w:cstheme="minorBidi"/>
          <w:szCs w:val="22"/>
        </w:rPr>
        <w:fldChar w:fldCharType="begin"/>
      </w:r>
      <w:r>
        <w:rPr>
          <w:rFonts w:cstheme="minorBidi"/>
          <w:szCs w:val="22"/>
        </w:rPr>
        <w:instrText xml:space="preserve"> REF _Ref152233814 \r \h </w:instrText>
      </w:r>
      <w:r>
        <w:rPr>
          <w:rFonts w:cstheme="minorBidi"/>
          <w:szCs w:val="22"/>
        </w:rPr>
      </w:r>
      <w:r>
        <w:rPr>
          <w:rFonts w:cstheme="minorBidi"/>
          <w:szCs w:val="22"/>
        </w:rPr>
        <w:fldChar w:fldCharType="separate"/>
      </w:r>
      <w:r w:rsidR="00CE4DAB">
        <w:rPr>
          <w:rFonts w:cstheme="minorBidi"/>
          <w:szCs w:val="22"/>
        </w:rPr>
        <w:t>22</w:t>
      </w:r>
      <w:r>
        <w:rPr>
          <w:rFonts w:cstheme="minorBidi"/>
          <w:szCs w:val="22"/>
        </w:rPr>
        <w:fldChar w:fldCharType="end"/>
      </w:r>
      <w:r w:rsidRPr="00B638DA">
        <w:rPr>
          <w:rFonts w:cstheme="minorBidi"/>
          <w:szCs w:val="22"/>
        </w:rPr>
        <w:t>]</w:t>
      </w:r>
      <w:r w:rsidR="00080B19">
        <w:rPr>
          <w:rFonts w:cstheme="minorBidi"/>
          <w:szCs w:val="22"/>
        </w:rPr>
        <w:t>,</w:t>
      </w:r>
      <w:r>
        <w:rPr>
          <w:rFonts w:cstheme="minorBidi"/>
          <w:szCs w:val="22"/>
        </w:rPr>
        <w:t xml:space="preserve"> </w:t>
      </w:r>
      <w:r w:rsidR="00080B19">
        <w:rPr>
          <w:rFonts w:cstheme="minorBidi"/>
          <w:szCs w:val="22"/>
        </w:rPr>
        <w:t>that</w:t>
      </w:r>
      <w:r>
        <w:rPr>
          <w:rFonts w:cstheme="minorBidi"/>
          <w:szCs w:val="22"/>
        </w:rPr>
        <w:t xml:space="preserve"> address</w:t>
      </w:r>
      <w:r w:rsidRPr="001C1445">
        <w:rPr>
          <w:lang w:eastAsia="zh-CN"/>
        </w:rPr>
        <w:t xml:space="preserve"> </w:t>
      </w:r>
      <w:r w:rsidR="00751AEF">
        <w:rPr>
          <w:color w:val="000000" w:themeColor="text1"/>
        </w:rPr>
        <w:t xml:space="preserve">evaluation of the effectiveness of the equipment qualification </w:t>
      </w:r>
      <w:proofErr w:type="spellStart"/>
      <w:r w:rsidR="00751AEF">
        <w:rPr>
          <w:color w:val="000000" w:themeColor="text1"/>
        </w:rPr>
        <w:t>programme</w:t>
      </w:r>
      <w:proofErr w:type="spellEnd"/>
      <w:r w:rsidR="00751AEF">
        <w:rPr>
          <w:color w:val="000000" w:themeColor="text1"/>
        </w:rPr>
        <w:t xml:space="preserve"> are </w:t>
      </w:r>
      <w:r w:rsidR="00751AEF" w:rsidRPr="00F704DD">
        <w:t>mainly the responsibility of the Owner.</w:t>
      </w:r>
    </w:p>
    <w:p w14:paraId="29D5B059" w14:textId="05560FE0" w:rsidR="00F74C77" w:rsidRDefault="007931F0" w:rsidP="005B5401">
      <w:pPr>
        <w:pStyle w:val="Heading4"/>
        <w:jc w:val="both"/>
      </w:pPr>
      <w:r>
        <w:t xml:space="preserve">SSG 69 - </w:t>
      </w:r>
      <w:r w:rsidR="00F74C77">
        <w:t>Section 7 (Integration of equipment</w:t>
      </w:r>
      <w:r w:rsidR="00061BCB">
        <w:t xml:space="preserve"> qualification into safety </w:t>
      </w:r>
      <w:proofErr w:type="spellStart"/>
      <w:r w:rsidR="00061BCB">
        <w:t>programmes</w:t>
      </w:r>
      <w:proofErr w:type="spellEnd"/>
      <w:r w:rsidR="00061BCB">
        <w:t xml:space="preserve"> and processes)</w:t>
      </w:r>
    </w:p>
    <w:p w14:paraId="500C3FE7" w14:textId="1581E863" w:rsidR="00272A37" w:rsidRPr="00272A37" w:rsidRDefault="00080B19" w:rsidP="005B5401">
      <w:pPr>
        <w:jc w:val="both"/>
        <w:rPr>
          <w:color w:val="000000" w:themeColor="text1"/>
        </w:rPr>
      </w:pPr>
      <w:r>
        <w:rPr>
          <w:color w:val="000000" w:themeColor="text1"/>
        </w:rPr>
        <w:t>Guidelines</w:t>
      </w:r>
      <w:r w:rsidR="00272A37">
        <w:rPr>
          <w:color w:val="000000" w:themeColor="text1"/>
        </w:rPr>
        <w:t xml:space="preserve"> </w:t>
      </w:r>
      <w:r>
        <w:rPr>
          <w:color w:val="000000" w:themeColor="text1"/>
        </w:rPr>
        <w:t>addressing</w:t>
      </w:r>
      <w:r w:rsidR="00272A37">
        <w:rPr>
          <w:color w:val="000000" w:themeColor="text1"/>
        </w:rPr>
        <w:t xml:space="preserve"> safety analysis report </w:t>
      </w:r>
      <w:r>
        <w:rPr>
          <w:color w:val="000000" w:themeColor="text1"/>
        </w:rPr>
        <w:t xml:space="preserve">in </w:t>
      </w:r>
      <w:r w:rsidRPr="004D470A">
        <w:rPr>
          <w:b/>
          <w:bCs/>
          <w:color w:val="000000" w:themeColor="text1"/>
        </w:rPr>
        <w:t xml:space="preserve">Section </w:t>
      </w:r>
      <w:r>
        <w:rPr>
          <w:b/>
          <w:bCs/>
          <w:color w:val="000000" w:themeColor="text1"/>
        </w:rPr>
        <w:t>7</w:t>
      </w:r>
      <w:r>
        <w:rPr>
          <w:color w:val="000000" w:themeColor="text1"/>
        </w:rPr>
        <w:t xml:space="preserve"> of the reference document </w:t>
      </w:r>
      <w:r w:rsidRPr="00B638DA">
        <w:rPr>
          <w:rFonts w:cstheme="minorBidi"/>
          <w:szCs w:val="22"/>
        </w:rPr>
        <w:t>[</w:t>
      </w:r>
      <w:r>
        <w:rPr>
          <w:rFonts w:cstheme="minorBidi"/>
          <w:szCs w:val="22"/>
        </w:rPr>
        <w:fldChar w:fldCharType="begin"/>
      </w:r>
      <w:r>
        <w:rPr>
          <w:rFonts w:cstheme="minorBidi"/>
          <w:szCs w:val="22"/>
        </w:rPr>
        <w:instrText xml:space="preserve"> REF _Ref152233814 \r \h </w:instrText>
      </w:r>
      <w:r>
        <w:rPr>
          <w:rFonts w:cstheme="minorBidi"/>
          <w:szCs w:val="22"/>
        </w:rPr>
      </w:r>
      <w:r>
        <w:rPr>
          <w:rFonts w:cstheme="minorBidi"/>
          <w:szCs w:val="22"/>
        </w:rPr>
        <w:fldChar w:fldCharType="separate"/>
      </w:r>
      <w:r w:rsidR="00CE4DAB">
        <w:rPr>
          <w:rFonts w:cstheme="minorBidi"/>
          <w:szCs w:val="22"/>
        </w:rPr>
        <w:t>22</w:t>
      </w:r>
      <w:r>
        <w:rPr>
          <w:rFonts w:cstheme="minorBidi"/>
          <w:szCs w:val="22"/>
        </w:rPr>
        <w:fldChar w:fldCharType="end"/>
      </w:r>
      <w:r w:rsidRPr="00B638DA">
        <w:rPr>
          <w:rFonts w:cstheme="minorBidi"/>
          <w:szCs w:val="22"/>
        </w:rPr>
        <w:t>]</w:t>
      </w:r>
      <w:r w:rsidRPr="00080B19">
        <w:rPr>
          <w:rFonts w:eastAsiaTheme="minorHAnsi" w:cstheme="minorBidi"/>
          <w:color w:val="000000" w:themeColor="text1"/>
          <w:kern w:val="0"/>
        </w:rPr>
        <w:t xml:space="preserve"> </w:t>
      </w:r>
      <w:r w:rsidRPr="00C36C98">
        <w:rPr>
          <w:rFonts w:eastAsiaTheme="minorHAnsi" w:cstheme="minorBidi"/>
          <w:color w:val="000000" w:themeColor="text1"/>
          <w:kern w:val="0"/>
        </w:rPr>
        <w:t xml:space="preserve">are </w:t>
      </w:r>
      <w:r>
        <w:rPr>
          <w:color w:val="000000" w:themeColor="text1"/>
        </w:rPr>
        <w:t>met by Westinghouse “as stated”.</w:t>
      </w:r>
    </w:p>
    <w:p w14:paraId="6AA21AA1" w14:textId="0A6A3896" w:rsidR="00F67C81" w:rsidRPr="00C4149F" w:rsidRDefault="00434E6D" w:rsidP="00F51642">
      <w:pPr>
        <w:jc w:val="both"/>
      </w:pPr>
      <w:r>
        <w:rPr>
          <w:color w:val="000000" w:themeColor="text1"/>
        </w:rPr>
        <w:t xml:space="preserve">The Westinghouse will supply necessary documentation related to interface between the equipment qualification </w:t>
      </w:r>
      <w:proofErr w:type="spellStart"/>
      <w:r>
        <w:rPr>
          <w:color w:val="000000" w:themeColor="text1"/>
        </w:rPr>
        <w:t>programme</w:t>
      </w:r>
      <w:proofErr w:type="spellEnd"/>
      <w:r>
        <w:rPr>
          <w:color w:val="000000" w:themeColor="text1"/>
        </w:rPr>
        <w:t xml:space="preserve"> and other </w:t>
      </w:r>
      <w:proofErr w:type="spellStart"/>
      <w:r>
        <w:rPr>
          <w:color w:val="000000" w:themeColor="text1"/>
        </w:rPr>
        <w:t>programmes</w:t>
      </w:r>
      <w:proofErr w:type="spellEnd"/>
      <w:r>
        <w:rPr>
          <w:color w:val="000000" w:themeColor="text1"/>
        </w:rPr>
        <w:t xml:space="preserve">, however, </w:t>
      </w:r>
      <w:proofErr w:type="spellStart"/>
      <w:r>
        <w:rPr>
          <w:color w:val="000000" w:themeColor="text1"/>
        </w:rPr>
        <w:t>programmes</w:t>
      </w:r>
      <w:proofErr w:type="spellEnd"/>
      <w:r>
        <w:rPr>
          <w:color w:val="000000" w:themeColor="text1"/>
        </w:rPr>
        <w:t xml:space="preserve"> regarding licensing, long term operation etc. is full responsibility of the Owner.</w:t>
      </w:r>
      <w:r w:rsidR="00272A37">
        <w:rPr>
          <w:color w:val="000000" w:themeColor="text1"/>
        </w:rPr>
        <w:t xml:space="preserve"> In addition, a</w:t>
      </w:r>
      <w:r w:rsidR="00337B79">
        <w:rPr>
          <w:color w:val="000000" w:themeColor="text1"/>
        </w:rPr>
        <w:t>ny modifications are</w:t>
      </w:r>
      <w:r w:rsidR="00272A37">
        <w:rPr>
          <w:color w:val="000000" w:themeColor="text1"/>
        </w:rPr>
        <w:t xml:space="preserve"> also</w:t>
      </w:r>
      <w:r w:rsidR="00337B79">
        <w:rPr>
          <w:color w:val="000000" w:themeColor="text1"/>
        </w:rPr>
        <w:t xml:space="preserve"> responsibility of the Owner and/or Licensee.</w:t>
      </w:r>
    </w:p>
    <w:p w14:paraId="569DCB4F" w14:textId="77777777" w:rsidR="00D8131C" w:rsidRPr="00C81969" w:rsidRDefault="00D8131C" w:rsidP="005B5401">
      <w:pPr>
        <w:pStyle w:val="Heading3"/>
        <w:jc w:val="both"/>
      </w:pPr>
      <w:bookmarkStart w:id="166" w:name="_Toc152671884"/>
      <w:r>
        <w:t>Non Compliance</w:t>
      </w:r>
      <w:bookmarkEnd w:id="166"/>
    </w:p>
    <w:p w14:paraId="46A4138A" w14:textId="6D57123F" w:rsidR="004C5421" w:rsidRDefault="006F362D" w:rsidP="005B5401">
      <w:pPr>
        <w:jc w:val="both"/>
      </w:pPr>
      <w:r>
        <w:t xml:space="preserve">No “Non Compliances” have been identified in the assessment </w:t>
      </w:r>
      <w:r w:rsidR="004C5421">
        <w:rPr>
          <w:rFonts w:cstheme="minorBidi"/>
          <w:szCs w:val="22"/>
        </w:rPr>
        <w:t>[</w:t>
      </w:r>
      <w:r w:rsidR="004C5421">
        <w:rPr>
          <w:rFonts w:cstheme="minorBidi"/>
          <w:szCs w:val="22"/>
        </w:rPr>
        <w:fldChar w:fldCharType="begin"/>
      </w:r>
      <w:r w:rsidR="004C5421">
        <w:rPr>
          <w:rFonts w:cstheme="minorBidi"/>
          <w:szCs w:val="22"/>
        </w:rPr>
        <w:instrText xml:space="preserve"> REF _Ref145685126 \r \h </w:instrText>
      </w:r>
      <w:r w:rsidR="005B5401">
        <w:rPr>
          <w:rFonts w:cstheme="minorBidi"/>
          <w:szCs w:val="22"/>
        </w:rPr>
        <w:instrText xml:space="preserve"> \* MERGEFORMAT </w:instrText>
      </w:r>
      <w:r w:rsidR="004C5421">
        <w:rPr>
          <w:rFonts w:cstheme="minorBidi"/>
          <w:szCs w:val="22"/>
        </w:rPr>
      </w:r>
      <w:r w:rsidR="004C5421">
        <w:rPr>
          <w:rFonts w:cstheme="minorBidi"/>
          <w:szCs w:val="22"/>
        </w:rPr>
        <w:fldChar w:fldCharType="separate"/>
      </w:r>
      <w:r w:rsidR="00CE4DAB">
        <w:rPr>
          <w:rFonts w:cstheme="minorBidi"/>
          <w:szCs w:val="22"/>
        </w:rPr>
        <w:t>52</w:t>
      </w:r>
      <w:r w:rsidR="004C5421">
        <w:rPr>
          <w:rFonts w:cstheme="minorBidi"/>
          <w:szCs w:val="22"/>
        </w:rPr>
        <w:fldChar w:fldCharType="end"/>
      </w:r>
      <w:r w:rsidR="004C5421">
        <w:t>].</w:t>
      </w:r>
    </w:p>
    <w:p w14:paraId="010B2B66" w14:textId="77777777" w:rsidR="00B3225A" w:rsidRDefault="00B3225A" w:rsidP="005B5401">
      <w:pPr>
        <w:jc w:val="both"/>
        <w:rPr>
          <w:rFonts w:cstheme="minorBidi"/>
          <w:szCs w:val="22"/>
        </w:rPr>
      </w:pPr>
    </w:p>
    <w:p w14:paraId="248C88CD" w14:textId="77777777" w:rsidR="00B3225A" w:rsidRDefault="00B3225A" w:rsidP="005B5401">
      <w:pPr>
        <w:tabs>
          <w:tab w:val="clear" w:pos="720"/>
          <w:tab w:val="clear" w:pos="1296"/>
          <w:tab w:val="clear" w:pos="1872"/>
          <w:tab w:val="clear" w:pos="2448"/>
        </w:tabs>
        <w:spacing w:before="0" w:after="0" w:line="240" w:lineRule="auto"/>
        <w:jc w:val="both"/>
        <w:rPr>
          <w:rFonts w:cstheme="minorBidi"/>
          <w:szCs w:val="22"/>
        </w:rPr>
      </w:pPr>
      <w:r>
        <w:rPr>
          <w:rFonts w:cstheme="minorBidi"/>
          <w:szCs w:val="22"/>
        </w:rPr>
        <w:br w:type="page"/>
      </w:r>
    </w:p>
    <w:p w14:paraId="2195786A" w14:textId="2DA7A370" w:rsidR="00CF0EEB" w:rsidRPr="00CF0EEB" w:rsidRDefault="00CF0EEB" w:rsidP="00CF0EEB">
      <w:pPr>
        <w:pStyle w:val="Heading2"/>
        <w:rPr>
          <w:rFonts w:cstheme="minorBidi"/>
          <w:caps w:val="0"/>
          <w:szCs w:val="22"/>
        </w:rPr>
      </w:pPr>
      <w:bookmarkStart w:id="167" w:name="_Toc152671885"/>
      <w:r w:rsidRPr="00CF0EEB">
        <w:rPr>
          <w:rFonts w:cstheme="minorBidi"/>
          <w:caps w:val="0"/>
          <w:szCs w:val="22"/>
        </w:rPr>
        <w:lastRenderedPageBreak/>
        <w:t>SSG-7</w:t>
      </w:r>
      <w:r w:rsidR="00BA3D95">
        <w:rPr>
          <w:rFonts w:cstheme="minorBidi"/>
          <w:caps w:val="0"/>
          <w:szCs w:val="22"/>
        </w:rPr>
        <w:t>0</w:t>
      </w:r>
      <w:r w:rsidRPr="00CF0EEB">
        <w:rPr>
          <w:rFonts w:cstheme="minorBidi"/>
          <w:caps w:val="0"/>
          <w:szCs w:val="22"/>
        </w:rPr>
        <w:t xml:space="preserve"> OPERATIONAL LIMITS AND CONDITIONS AND OPERATING PROCEDURES FOR NUCLEAR POWER PLANTS</w:t>
      </w:r>
      <w:bookmarkEnd w:id="167"/>
    </w:p>
    <w:p w14:paraId="71D160E9" w14:textId="6F5884AC" w:rsidR="00686CCF" w:rsidRPr="00686CCF" w:rsidRDefault="00994920" w:rsidP="00686CCF">
      <w:pPr>
        <w:jc w:val="both"/>
      </w:pPr>
      <w:r w:rsidRPr="00B638DA">
        <w:rPr>
          <w:rFonts w:cstheme="minorBidi"/>
          <w:szCs w:val="22"/>
        </w:rPr>
        <w:t>Following summary reflects results of the assessment conducted against reference [</w:t>
      </w:r>
      <w:r>
        <w:rPr>
          <w:rFonts w:cstheme="minorBidi"/>
          <w:szCs w:val="22"/>
        </w:rPr>
        <w:fldChar w:fldCharType="begin"/>
      </w:r>
      <w:r>
        <w:rPr>
          <w:rFonts w:cstheme="minorBidi"/>
          <w:szCs w:val="22"/>
        </w:rPr>
        <w:instrText xml:space="preserve"> REF _Ref145752582 \r \h </w:instrText>
      </w:r>
      <w:r>
        <w:rPr>
          <w:rFonts w:cstheme="minorBidi"/>
          <w:szCs w:val="22"/>
        </w:rPr>
      </w:r>
      <w:r>
        <w:rPr>
          <w:rFonts w:cstheme="minorBidi"/>
          <w:szCs w:val="22"/>
        </w:rPr>
        <w:fldChar w:fldCharType="separate"/>
      </w:r>
      <w:r w:rsidR="00CE4DAB">
        <w:rPr>
          <w:rFonts w:cstheme="minorBidi"/>
          <w:szCs w:val="22"/>
        </w:rPr>
        <w:t>23</w:t>
      </w:r>
      <w:r>
        <w:rPr>
          <w:rFonts w:cstheme="minorBidi"/>
          <w:szCs w:val="22"/>
        </w:rPr>
        <w:fldChar w:fldCharType="end"/>
      </w:r>
      <w:r w:rsidRPr="00B638DA">
        <w:rPr>
          <w:rFonts w:cstheme="minorBidi"/>
          <w:szCs w:val="22"/>
        </w:rPr>
        <w:t>] as part of the compliance assessment report [</w:t>
      </w:r>
      <w:r>
        <w:rPr>
          <w:rFonts w:cstheme="minorBidi"/>
          <w:szCs w:val="22"/>
        </w:rPr>
        <w:fldChar w:fldCharType="begin"/>
      </w:r>
      <w:r>
        <w:rPr>
          <w:rFonts w:cstheme="minorBidi"/>
          <w:szCs w:val="22"/>
        </w:rPr>
        <w:instrText xml:space="preserve"> REF _Ref145752617 \r \h </w:instrText>
      </w:r>
      <w:r>
        <w:rPr>
          <w:rFonts w:cstheme="minorBidi"/>
          <w:szCs w:val="22"/>
        </w:rPr>
      </w:r>
      <w:r>
        <w:rPr>
          <w:rFonts w:cstheme="minorBidi"/>
          <w:szCs w:val="22"/>
        </w:rPr>
        <w:fldChar w:fldCharType="separate"/>
      </w:r>
      <w:r w:rsidR="00CE4DAB">
        <w:rPr>
          <w:rFonts w:cstheme="minorBidi"/>
          <w:szCs w:val="22"/>
        </w:rPr>
        <w:t>53</w:t>
      </w:r>
      <w:r>
        <w:rPr>
          <w:rFonts w:cstheme="minorBidi"/>
          <w:szCs w:val="22"/>
        </w:rPr>
        <w:fldChar w:fldCharType="end"/>
      </w:r>
      <w:r w:rsidRPr="00B638DA">
        <w:rPr>
          <w:rFonts w:cstheme="minorBidi"/>
          <w:szCs w:val="22"/>
        </w:rPr>
        <w:t>] that is included in Attachment 1.</w:t>
      </w:r>
    </w:p>
    <w:p w14:paraId="263D0D2C" w14:textId="1713D659" w:rsidR="004842F0" w:rsidRDefault="004842F0" w:rsidP="004842F0">
      <w:pPr>
        <w:pStyle w:val="Heading3"/>
      </w:pPr>
      <w:bookmarkStart w:id="168" w:name="_Toc151365426"/>
      <w:bookmarkStart w:id="169" w:name="_Toc151366995"/>
      <w:bookmarkStart w:id="170" w:name="_Toc151368561"/>
      <w:bookmarkStart w:id="171" w:name="_Toc152671886"/>
      <w:bookmarkEnd w:id="168"/>
      <w:bookmarkEnd w:id="169"/>
      <w:bookmarkEnd w:id="170"/>
      <w:r w:rsidRPr="006874BD">
        <w:t>High Level Risk Assessment</w:t>
      </w:r>
      <w:r w:rsidR="00A45D18">
        <w:t xml:space="preserve"> Summary</w:t>
      </w:r>
      <w:bookmarkEnd w:id="171"/>
    </w:p>
    <w:p w14:paraId="238EC803" w14:textId="4BF5F69D" w:rsidR="00994920" w:rsidRDefault="004E59FA" w:rsidP="00994920">
      <w:r w:rsidRPr="004E59FA">
        <w:t>Conducted compliance assessment [</w:t>
      </w:r>
      <w:r>
        <w:rPr>
          <w:rFonts w:cstheme="minorBidi"/>
          <w:szCs w:val="22"/>
        </w:rPr>
        <w:fldChar w:fldCharType="begin"/>
      </w:r>
      <w:r>
        <w:rPr>
          <w:rFonts w:cstheme="minorBidi"/>
          <w:szCs w:val="22"/>
        </w:rPr>
        <w:instrText xml:space="preserve"> REF _Ref145752617 \r \h </w:instrText>
      </w:r>
      <w:r>
        <w:rPr>
          <w:rFonts w:cstheme="minorBidi"/>
          <w:szCs w:val="22"/>
        </w:rPr>
      </w:r>
      <w:r>
        <w:rPr>
          <w:rFonts w:cstheme="minorBidi"/>
          <w:szCs w:val="22"/>
        </w:rPr>
        <w:fldChar w:fldCharType="separate"/>
      </w:r>
      <w:r w:rsidR="00CE4DAB">
        <w:rPr>
          <w:rFonts w:cstheme="minorBidi"/>
          <w:szCs w:val="22"/>
        </w:rPr>
        <w:t>53</w:t>
      </w:r>
      <w:r>
        <w:rPr>
          <w:rFonts w:cstheme="minorBidi"/>
          <w:szCs w:val="22"/>
        </w:rPr>
        <w:fldChar w:fldCharType="end"/>
      </w:r>
      <w:r w:rsidRPr="004E59FA">
        <w:t xml:space="preserve">] indicates that compliance with the guidelines presented in “IAEA Specific Safety Guide No. SSG-70: Operational Limits and Conditions and Operating Procedures for Nuclear Power Plants” </w:t>
      </w:r>
      <w:r w:rsidR="00A45D18">
        <w:t>[</w:t>
      </w:r>
      <w:r>
        <w:rPr>
          <w:rFonts w:cstheme="minorBidi"/>
          <w:szCs w:val="22"/>
        </w:rPr>
        <w:fldChar w:fldCharType="begin"/>
      </w:r>
      <w:r>
        <w:rPr>
          <w:rFonts w:cstheme="minorBidi"/>
          <w:szCs w:val="22"/>
        </w:rPr>
        <w:instrText xml:space="preserve"> REF _Ref145752582 \r \h </w:instrText>
      </w:r>
      <w:r>
        <w:rPr>
          <w:rFonts w:cstheme="minorBidi"/>
          <w:szCs w:val="22"/>
        </w:rPr>
      </w:r>
      <w:r>
        <w:rPr>
          <w:rFonts w:cstheme="minorBidi"/>
          <w:szCs w:val="22"/>
        </w:rPr>
        <w:fldChar w:fldCharType="separate"/>
      </w:r>
      <w:r w:rsidR="00CE4DAB">
        <w:rPr>
          <w:rFonts w:cstheme="minorBidi"/>
          <w:szCs w:val="22"/>
        </w:rPr>
        <w:t>23</w:t>
      </w:r>
      <w:r>
        <w:rPr>
          <w:rFonts w:cstheme="minorBidi"/>
          <w:szCs w:val="22"/>
        </w:rPr>
        <w:fldChar w:fldCharType="end"/>
      </w:r>
      <w:r w:rsidR="00A45D18">
        <w:rPr>
          <w:rFonts w:cstheme="minorBidi"/>
          <w:szCs w:val="22"/>
        </w:rPr>
        <w:t xml:space="preserve">] </w:t>
      </w:r>
      <w:r w:rsidRPr="004E59FA">
        <w:t>is expected to be demonstrated either via compliance with the guidelines “as stated” or via compliance with their objectives. Since no non-compliances have been identified and site-specific scope items are not expected to result in design changes or additional design analyses, “IAEA Specific Safety Guide No. SSG-70: Operational Limits and Conditions and Operating Procedures for Nuclear Power Plants” has been assigned to a “</w:t>
      </w:r>
      <w:r w:rsidRPr="004E59FA">
        <w:rPr>
          <w:b/>
          <w:bCs/>
        </w:rPr>
        <w:t>Low Risk</w:t>
      </w:r>
      <w:r w:rsidRPr="004E59FA">
        <w:t>” c</w:t>
      </w:r>
      <w:r w:rsidR="00A45D18">
        <w:t>ategory</w:t>
      </w:r>
      <w:r w:rsidRPr="004E59FA">
        <w:t>.</w:t>
      </w:r>
    </w:p>
    <w:p w14:paraId="0AA326A8" w14:textId="4FE7025E" w:rsidR="003E52AD" w:rsidRPr="00994920" w:rsidRDefault="003E52AD" w:rsidP="00994920">
      <w:pPr>
        <w:pStyle w:val="Heading3"/>
      </w:pPr>
      <w:bookmarkStart w:id="172" w:name="_Toc152671887"/>
      <w:r w:rsidRPr="002C005C">
        <w:t>Roadmap of Items Specifically Discussed in the</w:t>
      </w:r>
      <w:r>
        <w:t xml:space="preserve"> Guide Assessment</w:t>
      </w:r>
      <w:bookmarkEnd w:id="172"/>
    </w:p>
    <w:p w14:paraId="1C9A0CED" w14:textId="5E74D9C8" w:rsidR="0048678D" w:rsidRDefault="00A941BB" w:rsidP="00A941BB">
      <w:pPr>
        <w:pStyle w:val="Heading4"/>
      </w:pPr>
      <w:r>
        <w:t xml:space="preserve">SSG 70 - </w:t>
      </w:r>
      <w:r w:rsidR="003B708C">
        <w:t xml:space="preserve">Section 2 </w:t>
      </w:r>
      <w:r w:rsidR="003D01F5">
        <w:t xml:space="preserve">(The concept of </w:t>
      </w:r>
      <w:r w:rsidR="00F905F8">
        <w:t>operational limits and conditions and their development):</w:t>
      </w:r>
    </w:p>
    <w:p w14:paraId="55339936" w14:textId="24445352" w:rsidR="00F905F8" w:rsidRDefault="001806EB" w:rsidP="00205F14">
      <w:pPr>
        <w:jc w:val="both"/>
        <w:rPr>
          <w:rFonts w:cstheme="minorHAnsi"/>
          <w:szCs w:val="22"/>
        </w:rPr>
      </w:pPr>
      <w:r>
        <w:rPr>
          <w:rFonts w:cstheme="minorHAnsi"/>
          <w:szCs w:val="22"/>
        </w:rPr>
        <w:t xml:space="preserve">The recommended </w:t>
      </w:r>
      <w:r w:rsidR="001106DF">
        <w:rPr>
          <w:rFonts w:cstheme="minorHAnsi"/>
          <w:szCs w:val="22"/>
        </w:rPr>
        <w:t xml:space="preserve">Operational Limits and Conditions (OLCs), </w:t>
      </w:r>
      <w:r w:rsidR="00394FE5">
        <w:rPr>
          <w:rFonts w:cstheme="minorHAnsi"/>
          <w:szCs w:val="22"/>
        </w:rPr>
        <w:t xml:space="preserve">that were developed by Westinghouse meet all the </w:t>
      </w:r>
      <w:r w:rsidR="00333426">
        <w:rPr>
          <w:rFonts w:cstheme="minorHAnsi"/>
          <w:szCs w:val="22"/>
        </w:rPr>
        <w:t xml:space="preserve">guidelines presented in </w:t>
      </w:r>
      <w:r w:rsidR="00333426" w:rsidRPr="00054298">
        <w:rPr>
          <w:rFonts w:cstheme="minorHAnsi"/>
          <w:b/>
          <w:bCs/>
          <w:szCs w:val="22"/>
        </w:rPr>
        <w:t>Section 2</w:t>
      </w:r>
      <w:r w:rsidR="00333426">
        <w:rPr>
          <w:rFonts w:cstheme="minorHAnsi"/>
          <w:szCs w:val="22"/>
        </w:rPr>
        <w:t xml:space="preserve"> of the reference document </w:t>
      </w:r>
      <w:r w:rsidR="00394FE5">
        <w:rPr>
          <w:rFonts w:cstheme="minorHAnsi"/>
          <w:szCs w:val="22"/>
        </w:rPr>
        <w:t xml:space="preserve"> </w:t>
      </w:r>
      <w:r w:rsidR="00333426" w:rsidRPr="00B638DA">
        <w:rPr>
          <w:rFonts w:cstheme="minorBidi"/>
          <w:szCs w:val="22"/>
        </w:rPr>
        <w:t>[</w:t>
      </w:r>
      <w:r w:rsidR="00333426">
        <w:rPr>
          <w:rFonts w:cstheme="minorBidi"/>
          <w:szCs w:val="22"/>
        </w:rPr>
        <w:fldChar w:fldCharType="begin"/>
      </w:r>
      <w:r w:rsidR="00333426">
        <w:rPr>
          <w:rFonts w:cstheme="minorBidi"/>
          <w:szCs w:val="22"/>
        </w:rPr>
        <w:instrText xml:space="preserve"> REF _Ref145752582 \r \h </w:instrText>
      </w:r>
      <w:r w:rsidR="00333426">
        <w:rPr>
          <w:rFonts w:cstheme="minorBidi"/>
          <w:szCs w:val="22"/>
        </w:rPr>
      </w:r>
      <w:r w:rsidR="00333426">
        <w:rPr>
          <w:rFonts w:cstheme="minorBidi"/>
          <w:szCs w:val="22"/>
        </w:rPr>
        <w:fldChar w:fldCharType="separate"/>
      </w:r>
      <w:r w:rsidR="00CE4DAB">
        <w:rPr>
          <w:rFonts w:cstheme="minorBidi"/>
          <w:szCs w:val="22"/>
        </w:rPr>
        <w:t>23</w:t>
      </w:r>
      <w:r w:rsidR="00333426">
        <w:rPr>
          <w:rFonts w:cstheme="minorBidi"/>
          <w:szCs w:val="22"/>
        </w:rPr>
        <w:fldChar w:fldCharType="end"/>
      </w:r>
      <w:r w:rsidR="00333426" w:rsidRPr="00B638DA">
        <w:rPr>
          <w:rFonts w:cstheme="minorBidi"/>
          <w:szCs w:val="22"/>
        </w:rPr>
        <w:t xml:space="preserve">] </w:t>
      </w:r>
      <w:r w:rsidR="00621533">
        <w:rPr>
          <w:rFonts w:cstheme="minorBidi"/>
          <w:szCs w:val="22"/>
        </w:rPr>
        <w:t xml:space="preserve">“as stated ” </w:t>
      </w:r>
      <w:r w:rsidR="00394FE5">
        <w:rPr>
          <w:rFonts w:cstheme="minorHAnsi"/>
          <w:szCs w:val="22"/>
        </w:rPr>
        <w:t xml:space="preserve">and will be provided by Westinghouse. </w:t>
      </w:r>
    </w:p>
    <w:p w14:paraId="24613BED" w14:textId="27DAB206" w:rsidR="00001F06" w:rsidRDefault="00054298" w:rsidP="00205F14">
      <w:pPr>
        <w:jc w:val="both"/>
        <w:rPr>
          <w:rFonts w:cstheme="minorHAnsi"/>
          <w:szCs w:val="22"/>
        </w:rPr>
      </w:pPr>
      <w:r>
        <w:rPr>
          <w:rFonts w:cstheme="minorHAnsi"/>
          <w:szCs w:val="22"/>
        </w:rPr>
        <w:t>Guidelines</w:t>
      </w:r>
      <w:r w:rsidR="00F42AC2">
        <w:rPr>
          <w:rFonts w:cstheme="minorHAnsi"/>
          <w:szCs w:val="22"/>
        </w:rPr>
        <w:t xml:space="preserve"> </w:t>
      </w:r>
      <w:r w:rsidR="006E5481">
        <w:rPr>
          <w:rFonts w:cstheme="minorHAnsi"/>
          <w:szCs w:val="22"/>
        </w:rPr>
        <w:t>related to OLCs during plant operation life are responsib</w:t>
      </w:r>
      <w:r w:rsidR="004B4B13">
        <w:rPr>
          <w:rFonts w:cstheme="minorHAnsi"/>
          <w:szCs w:val="22"/>
        </w:rPr>
        <w:t>ilit</w:t>
      </w:r>
      <w:r w:rsidR="006E5481">
        <w:rPr>
          <w:rFonts w:cstheme="minorHAnsi"/>
          <w:szCs w:val="22"/>
        </w:rPr>
        <w:t>y of the Owner.</w:t>
      </w:r>
    </w:p>
    <w:p w14:paraId="4EE1A245" w14:textId="6D4E4C04" w:rsidR="00930BA8" w:rsidRDefault="00A941BB" w:rsidP="00A941BB">
      <w:pPr>
        <w:pStyle w:val="Heading4"/>
      </w:pPr>
      <w:r w:rsidRPr="00A941BB">
        <w:t xml:space="preserve">SSG 70 - </w:t>
      </w:r>
      <w:r w:rsidR="00930BA8">
        <w:t>Section 3 (</w:t>
      </w:r>
      <w:r w:rsidR="00022BAC">
        <w:t>Safety limits):</w:t>
      </w:r>
    </w:p>
    <w:p w14:paraId="1AFC2F3D" w14:textId="060E980B" w:rsidR="00054298" w:rsidRDefault="000958FA" w:rsidP="00205F14">
      <w:pPr>
        <w:jc w:val="both"/>
        <w:rPr>
          <w:rFonts w:cstheme="minorHAnsi"/>
          <w:szCs w:val="22"/>
        </w:rPr>
      </w:pPr>
      <w:r>
        <w:rPr>
          <w:rFonts w:cstheme="minorHAnsi"/>
          <w:szCs w:val="22"/>
        </w:rPr>
        <w:t>Guidelines</w:t>
      </w:r>
      <w:r w:rsidR="009C2A00">
        <w:rPr>
          <w:rFonts w:cstheme="minorHAnsi"/>
          <w:szCs w:val="22"/>
        </w:rPr>
        <w:t xml:space="preserve"> that address </w:t>
      </w:r>
      <w:r w:rsidR="00022BAC" w:rsidRPr="00022BAC">
        <w:rPr>
          <w:rFonts w:cstheme="minorHAnsi"/>
          <w:szCs w:val="22"/>
        </w:rPr>
        <w:t xml:space="preserve">safety limits </w:t>
      </w:r>
      <w:r>
        <w:rPr>
          <w:rFonts w:cstheme="minorHAnsi"/>
          <w:szCs w:val="22"/>
        </w:rPr>
        <w:t xml:space="preserve">in </w:t>
      </w:r>
      <w:r w:rsidRPr="00054298">
        <w:rPr>
          <w:rFonts w:cstheme="minorHAnsi"/>
          <w:b/>
          <w:bCs/>
          <w:szCs w:val="22"/>
        </w:rPr>
        <w:t xml:space="preserve">Section </w:t>
      </w:r>
      <w:r>
        <w:rPr>
          <w:rFonts w:cstheme="minorHAnsi"/>
          <w:b/>
          <w:bCs/>
          <w:szCs w:val="22"/>
        </w:rPr>
        <w:t>3</w:t>
      </w:r>
      <w:r>
        <w:rPr>
          <w:rFonts w:cstheme="minorHAnsi"/>
          <w:szCs w:val="22"/>
        </w:rPr>
        <w:t xml:space="preserve"> of the reference document </w:t>
      </w:r>
      <w:r w:rsidR="00961229" w:rsidRPr="00B638DA">
        <w:rPr>
          <w:rFonts w:cstheme="minorBidi"/>
          <w:szCs w:val="22"/>
        </w:rPr>
        <w:t>[</w:t>
      </w:r>
      <w:r w:rsidR="00961229">
        <w:rPr>
          <w:rFonts w:cstheme="minorBidi"/>
          <w:szCs w:val="22"/>
        </w:rPr>
        <w:fldChar w:fldCharType="begin"/>
      </w:r>
      <w:r w:rsidR="00961229">
        <w:rPr>
          <w:rFonts w:cstheme="minorBidi"/>
          <w:szCs w:val="22"/>
        </w:rPr>
        <w:instrText xml:space="preserve"> REF _Ref145752582 \r \h </w:instrText>
      </w:r>
      <w:r w:rsidR="00961229">
        <w:rPr>
          <w:rFonts w:cstheme="minorBidi"/>
          <w:szCs w:val="22"/>
        </w:rPr>
      </w:r>
      <w:r w:rsidR="00961229">
        <w:rPr>
          <w:rFonts w:cstheme="minorBidi"/>
          <w:szCs w:val="22"/>
        </w:rPr>
        <w:fldChar w:fldCharType="separate"/>
      </w:r>
      <w:r w:rsidR="00CE4DAB">
        <w:rPr>
          <w:rFonts w:cstheme="minorBidi"/>
          <w:szCs w:val="22"/>
        </w:rPr>
        <w:t>23</w:t>
      </w:r>
      <w:r w:rsidR="00961229">
        <w:rPr>
          <w:rFonts w:cstheme="minorBidi"/>
          <w:szCs w:val="22"/>
        </w:rPr>
        <w:fldChar w:fldCharType="end"/>
      </w:r>
      <w:r w:rsidR="00961229" w:rsidRPr="00B638DA">
        <w:rPr>
          <w:rFonts w:cstheme="minorBidi"/>
          <w:szCs w:val="22"/>
        </w:rPr>
        <w:t xml:space="preserve">] </w:t>
      </w:r>
      <w:r>
        <w:rPr>
          <w:rFonts w:cstheme="minorBidi"/>
          <w:szCs w:val="22"/>
        </w:rPr>
        <w:t xml:space="preserve">are </w:t>
      </w:r>
      <w:r w:rsidR="009C2A00">
        <w:rPr>
          <w:rFonts w:cstheme="minorHAnsi"/>
          <w:szCs w:val="22"/>
        </w:rPr>
        <w:t>met by Westinghouse</w:t>
      </w:r>
      <w:r>
        <w:rPr>
          <w:rFonts w:cstheme="minorHAnsi"/>
          <w:szCs w:val="22"/>
        </w:rPr>
        <w:t xml:space="preserve"> “as stated”</w:t>
      </w:r>
      <w:r w:rsidR="00022BAC" w:rsidRPr="00022BAC">
        <w:rPr>
          <w:rFonts w:cstheme="minorHAnsi"/>
          <w:szCs w:val="22"/>
        </w:rPr>
        <w:t xml:space="preserve">. </w:t>
      </w:r>
    </w:p>
    <w:p w14:paraId="7C288984" w14:textId="4DF71562" w:rsidR="00022BAC" w:rsidRDefault="00022BAC" w:rsidP="00205F14">
      <w:pPr>
        <w:jc w:val="both"/>
        <w:rPr>
          <w:rFonts w:cstheme="minorHAnsi"/>
          <w:szCs w:val="22"/>
        </w:rPr>
      </w:pPr>
      <w:r w:rsidRPr="00022BAC">
        <w:rPr>
          <w:rFonts w:cstheme="minorHAnsi"/>
          <w:szCs w:val="22"/>
        </w:rPr>
        <w:t>Obeying these limits during operation is the responsibility of the Owner.</w:t>
      </w:r>
    </w:p>
    <w:p w14:paraId="0680BD5C" w14:textId="70721469" w:rsidR="009C2A00" w:rsidRDefault="00A941BB" w:rsidP="00A941BB">
      <w:pPr>
        <w:pStyle w:val="Heading4"/>
      </w:pPr>
      <w:r w:rsidRPr="00A941BB">
        <w:t xml:space="preserve">SSG 70 - </w:t>
      </w:r>
      <w:r w:rsidR="009C2A00">
        <w:t>Section 4 (</w:t>
      </w:r>
      <w:r w:rsidR="00185A63">
        <w:t>Limiting settings for safety systems):</w:t>
      </w:r>
    </w:p>
    <w:p w14:paraId="762FD5AC" w14:textId="016F12AA" w:rsidR="00BB3E05" w:rsidRPr="00C45A9F" w:rsidRDefault="00C45A9F" w:rsidP="00205F14">
      <w:pPr>
        <w:jc w:val="both"/>
        <w:rPr>
          <w:rFonts w:cstheme="minorHAnsi"/>
          <w:szCs w:val="22"/>
        </w:rPr>
      </w:pPr>
      <w:r>
        <w:rPr>
          <w:rFonts w:cstheme="minorHAnsi"/>
          <w:szCs w:val="22"/>
        </w:rPr>
        <w:t xml:space="preserve">Guidelines presented in </w:t>
      </w:r>
      <w:r w:rsidRPr="00054298">
        <w:rPr>
          <w:rFonts w:cstheme="minorHAnsi"/>
          <w:b/>
          <w:bCs/>
          <w:szCs w:val="22"/>
        </w:rPr>
        <w:t xml:space="preserve">Section </w:t>
      </w:r>
      <w:r>
        <w:rPr>
          <w:rFonts w:cstheme="minorHAnsi"/>
          <w:b/>
          <w:bCs/>
          <w:szCs w:val="22"/>
        </w:rPr>
        <w:t>4</w:t>
      </w:r>
      <w:r>
        <w:rPr>
          <w:rFonts w:cstheme="minorHAnsi"/>
          <w:szCs w:val="22"/>
        </w:rPr>
        <w:t xml:space="preserve"> of the reference document </w:t>
      </w:r>
      <w:r w:rsidRPr="00B638DA">
        <w:rPr>
          <w:rFonts w:cstheme="minorBidi"/>
          <w:szCs w:val="22"/>
        </w:rPr>
        <w:t>[</w:t>
      </w:r>
      <w:r>
        <w:rPr>
          <w:rFonts w:cstheme="minorBidi"/>
          <w:szCs w:val="22"/>
        </w:rPr>
        <w:fldChar w:fldCharType="begin"/>
      </w:r>
      <w:r>
        <w:rPr>
          <w:rFonts w:cstheme="minorBidi"/>
          <w:szCs w:val="22"/>
        </w:rPr>
        <w:instrText xml:space="preserve"> REF _Ref145752582 \r \h </w:instrText>
      </w:r>
      <w:r>
        <w:rPr>
          <w:rFonts w:cstheme="minorBidi"/>
          <w:szCs w:val="22"/>
        </w:rPr>
      </w:r>
      <w:r>
        <w:rPr>
          <w:rFonts w:cstheme="minorBidi"/>
          <w:szCs w:val="22"/>
        </w:rPr>
        <w:fldChar w:fldCharType="separate"/>
      </w:r>
      <w:r w:rsidR="00CE4DAB">
        <w:rPr>
          <w:rFonts w:cstheme="minorBidi"/>
          <w:szCs w:val="22"/>
        </w:rPr>
        <w:t>23</w:t>
      </w:r>
      <w:r>
        <w:rPr>
          <w:rFonts w:cstheme="minorBidi"/>
          <w:szCs w:val="22"/>
        </w:rPr>
        <w:fldChar w:fldCharType="end"/>
      </w:r>
      <w:r w:rsidRPr="00B638DA">
        <w:rPr>
          <w:rFonts w:cstheme="minorBidi"/>
          <w:szCs w:val="22"/>
        </w:rPr>
        <w:t xml:space="preserve">] </w:t>
      </w:r>
      <w:r>
        <w:rPr>
          <w:rFonts w:cstheme="minorBidi"/>
          <w:szCs w:val="22"/>
        </w:rPr>
        <w:t xml:space="preserve">are </w:t>
      </w:r>
      <w:r>
        <w:rPr>
          <w:rFonts w:cstheme="minorHAnsi"/>
          <w:szCs w:val="22"/>
        </w:rPr>
        <w:t>met by Westinghouse “as stated”</w:t>
      </w:r>
      <w:r w:rsidRPr="00022BAC">
        <w:rPr>
          <w:rFonts w:cstheme="minorHAnsi"/>
          <w:szCs w:val="22"/>
        </w:rPr>
        <w:t xml:space="preserve">. </w:t>
      </w:r>
    </w:p>
    <w:p w14:paraId="05FD5FAE" w14:textId="115B49ED" w:rsidR="00D7260D" w:rsidRDefault="00D7260D" w:rsidP="00205F14">
      <w:pPr>
        <w:jc w:val="both"/>
        <w:rPr>
          <w:rFonts w:eastAsiaTheme="minorEastAsia" w:cstheme="minorBidi"/>
          <w:kern w:val="0"/>
        </w:rPr>
      </w:pPr>
      <w:r w:rsidRPr="00CD61BC">
        <w:rPr>
          <w:rFonts w:eastAsiaTheme="minorEastAsia" w:cstheme="minorBidi"/>
          <w:kern w:val="0"/>
        </w:rPr>
        <w:t>It is a responsibility of the Owner to use them as recommended.</w:t>
      </w:r>
    </w:p>
    <w:p w14:paraId="1884AD86" w14:textId="4130E109" w:rsidR="00D7260D" w:rsidRDefault="00A941BB" w:rsidP="00A941BB">
      <w:pPr>
        <w:pStyle w:val="Heading4"/>
      </w:pPr>
      <w:r w:rsidRPr="00A941BB">
        <w:t xml:space="preserve">SSG 70 - </w:t>
      </w:r>
      <w:r w:rsidR="00D7260D">
        <w:t xml:space="preserve">Section 5 (Limits and </w:t>
      </w:r>
      <w:r w:rsidR="00A84051">
        <w:t>conditions for normal operation):</w:t>
      </w:r>
    </w:p>
    <w:p w14:paraId="7D5B9E17" w14:textId="3360309B" w:rsidR="000777A7" w:rsidRPr="00C45A9F" w:rsidRDefault="000777A7" w:rsidP="000777A7">
      <w:pPr>
        <w:jc w:val="both"/>
        <w:rPr>
          <w:rFonts w:cstheme="minorHAnsi"/>
          <w:szCs w:val="22"/>
        </w:rPr>
      </w:pPr>
      <w:r>
        <w:rPr>
          <w:rFonts w:cstheme="minorHAnsi"/>
          <w:szCs w:val="22"/>
        </w:rPr>
        <w:t xml:space="preserve">Guidelines presented in </w:t>
      </w:r>
      <w:r w:rsidRPr="00054298">
        <w:rPr>
          <w:rFonts w:cstheme="minorHAnsi"/>
          <w:b/>
          <w:bCs/>
          <w:szCs w:val="22"/>
        </w:rPr>
        <w:t xml:space="preserve">Section </w:t>
      </w:r>
      <w:r>
        <w:rPr>
          <w:rFonts w:cstheme="minorHAnsi"/>
          <w:b/>
          <w:bCs/>
          <w:szCs w:val="22"/>
        </w:rPr>
        <w:t>5</w:t>
      </w:r>
      <w:r>
        <w:rPr>
          <w:rFonts w:cstheme="minorHAnsi"/>
          <w:szCs w:val="22"/>
        </w:rPr>
        <w:t xml:space="preserve"> of the reference document </w:t>
      </w:r>
      <w:r w:rsidRPr="00B638DA">
        <w:rPr>
          <w:rFonts w:cstheme="minorBidi"/>
          <w:szCs w:val="22"/>
        </w:rPr>
        <w:t>[</w:t>
      </w:r>
      <w:r>
        <w:rPr>
          <w:rFonts w:cstheme="minorBidi"/>
          <w:szCs w:val="22"/>
        </w:rPr>
        <w:fldChar w:fldCharType="begin"/>
      </w:r>
      <w:r>
        <w:rPr>
          <w:rFonts w:cstheme="minorBidi"/>
          <w:szCs w:val="22"/>
        </w:rPr>
        <w:instrText xml:space="preserve"> REF _Ref145752582 \r \h </w:instrText>
      </w:r>
      <w:r>
        <w:rPr>
          <w:rFonts w:cstheme="minorBidi"/>
          <w:szCs w:val="22"/>
        </w:rPr>
      </w:r>
      <w:r>
        <w:rPr>
          <w:rFonts w:cstheme="minorBidi"/>
          <w:szCs w:val="22"/>
        </w:rPr>
        <w:fldChar w:fldCharType="separate"/>
      </w:r>
      <w:r w:rsidR="00CE4DAB">
        <w:rPr>
          <w:rFonts w:cstheme="minorBidi"/>
          <w:szCs w:val="22"/>
        </w:rPr>
        <w:t>23</w:t>
      </w:r>
      <w:r>
        <w:rPr>
          <w:rFonts w:cstheme="minorBidi"/>
          <w:szCs w:val="22"/>
        </w:rPr>
        <w:fldChar w:fldCharType="end"/>
      </w:r>
      <w:r w:rsidRPr="00B638DA">
        <w:rPr>
          <w:rFonts w:cstheme="minorBidi"/>
          <w:szCs w:val="22"/>
        </w:rPr>
        <w:t xml:space="preserve">] </w:t>
      </w:r>
      <w:r>
        <w:rPr>
          <w:rFonts w:cstheme="minorBidi"/>
          <w:szCs w:val="22"/>
        </w:rPr>
        <w:t xml:space="preserve">are </w:t>
      </w:r>
      <w:r>
        <w:rPr>
          <w:rFonts w:cstheme="minorHAnsi"/>
          <w:szCs w:val="22"/>
        </w:rPr>
        <w:t>met by Westinghouse “as stated”</w:t>
      </w:r>
      <w:r w:rsidRPr="00022BAC">
        <w:rPr>
          <w:rFonts w:cstheme="minorHAnsi"/>
          <w:szCs w:val="22"/>
        </w:rPr>
        <w:t xml:space="preserve">. </w:t>
      </w:r>
    </w:p>
    <w:p w14:paraId="1CB41E3B" w14:textId="16587E14" w:rsidR="00A84051" w:rsidRDefault="00A84051" w:rsidP="00205F14">
      <w:pPr>
        <w:jc w:val="both"/>
        <w:rPr>
          <w:rFonts w:eastAsiaTheme="minorHAnsi" w:cstheme="minorBidi"/>
          <w:color w:val="000000" w:themeColor="text1"/>
          <w:kern w:val="0"/>
        </w:rPr>
      </w:pPr>
      <w:r>
        <w:rPr>
          <w:rFonts w:eastAsiaTheme="minorHAnsi" w:cstheme="minorBidi"/>
          <w:color w:val="000000" w:themeColor="text1"/>
          <w:kern w:val="0"/>
        </w:rPr>
        <w:t>It is the responsibility of the Owner to adopt these limits and safely operate the plant.</w:t>
      </w:r>
    </w:p>
    <w:p w14:paraId="2FC783E6" w14:textId="03BC41CF" w:rsidR="00A84051" w:rsidRDefault="00A941BB" w:rsidP="00A941BB">
      <w:pPr>
        <w:pStyle w:val="Heading4"/>
      </w:pPr>
      <w:r w:rsidRPr="00A941BB">
        <w:t xml:space="preserve">SSG 70 - </w:t>
      </w:r>
      <w:r w:rsidR="00A84051">
        <w:t>Section 6 (</w:t>
      </w:r>
      <w:r w:rsidR="00AB7573">
        <w:t>Surveillance and testing requirements):</w:t>
      </w:r>
    </w:p>
    <w:p w14:paraId="6B47B514" w14:textId="7AFA9478" w:rsidR="00D3343C" w:rsidRDefault="00AB7573" w:rsidP="00205F14">
      <w:pPr>
        <w:jc w:val="both"/>
        <w:rPr>
          <w:rFonts w:eastAsiaTheme="minorHAnsi" w:cstheme="minorBidi"/>
          <w:color w:val="000000" w:themeColor="text1"/>
          <w:kern w:val="0"/>
        </w:rPr>
      </w:pPr>
      <w:r>
        <w:rPr>
          <w:rFonts w:eastAsiaTheme="minorHAnsi" w:cstheme="minorBidi"/>
          <w:color w:val="000000" w:themeColor="text1"/>
          <w:kern w:val="0"/>
        </w:rPr>
        <w:t xml:space="preserve">All the surveillance and testing requirements will be recommended by Westinghouse </w:t>
      </w:r>
      <w:r w:rsidR="00712F20">
        <w:rPr>
          <w:rFonts w:eastAsiaTheme="minorHAnsi" w:cstheme="minorBidi"/>
          <w:color w:val="000000" w:themeColor="text1"/>
          <w:kern w:val="0"/>
        </w:rPr>
        <w:t xml:space="preserve">and </w:t>
      </w:r>
      <w:r w:rsidR="00E9300D">
        <w:rPr>
          <w:rFonts w:eastAsiaTheme="minorHAnsi" w:cstheme="minorBidi"/>
          <w:color w:val="000000" w:themeColor="text1"/>
          <w:kern w:val="0"/>
        </w:rPr>
        <w:t xml:space="preserve"> meet guidelines presented </w:t>
      </w:r>
      <w:r w:rsidR="00E9300D" w:rsidRPr="00054298">
        <w:rPr>
          <w:rFonts w:cstheme="minorHAnsi"/>
          <w:b/>
          <w:bCs/>
          <w:szCs w:val="22"/>
        </w:rPr>
        <w:t xml:space="preserve">Section </w:t>
      </w:r>
      <w:r w:rsidR="00D3343C">
        <w:rPr>
          <w:rFonts w:cstheme="minorHAnsi"/>
          <w:b/>
          <w:bCs/>
          <w:szCs w:val="22"/>
        </w:rPr>
        <w:t>6</w:t>
      </w:r>
      <w:r w:rsidR="00E9300D">
        <w:rPr>
          <w:rFonts w:cstheme="minorHAnsi"/>
          <w:szCs w:val="22"/>
        </w:rPr>
        <w:t xml:space="preserve"> of the reference document </w:t>
      </w:r>
      <w:r w:rsidR="00E9300D" w:rsidRPr="00B638DA">
        <w:rPr>
          <w:rFonts w:cstheme="minorBidi"/>
          <w:szCs w:val="22"/>
        </w:rPr>
        <w:t>[</w:t>
      </w:r>
      <w:r w:rsidR="00E9300D">
        <w:rPr>
          <w:rFonts w:cstheme="minorBidi"/>
          <w:szCs w:val="22"/>
        </w:rPr>
        <w:fldChar w:fldCharType="begin"/>
      </w:r>
      <w:r w:rsidR="00E9300D">
        <w:rPr>
          <w:rFonts w:cstheme="minorBidi"/>
          <w:szCs w:val="22"/>
        </w:rPr>
        <w:instrText xml:space="preserve"> REF _Ref145752582 \r \h </w:instrText>
      </w:r>
      <w:r w:rsidR="00E9300D">
        <w:rPr>
          <w:rFonts w:cstheme="minorBidi"/>
          <w:szCs w:val="22"/>
        </w:rPr>
      </w:r>
      <w:r w:rsidR="00E9300D">
        <w:rPr>
          <w:rFonts w:cstheme="minorBidi"/>
          <w:szCs w:val="22"/>
        </w:rPr>
        <w:fldChar w:fldCharType="separate"/>
      </w:r>
      <w:r w:rsidR="00CE4DAB">
        <w:rPr>
          <w:rFonts w:cstheme="minorBidi"/>
          <w:szCs w:val="22"/>
        </w:rPr>
        <w:t>23</w:t>
      </w:r>
      <w:r w:rsidR="00E9300D">
        <w:rPr>
          <w:rFonts w:cstheme="minorBidi"/>
          <w:szCs w:val="22"/>
        </w:rPr>
        <w:fldChar w:fldCharType="end"/>
      </w:r>
      <w:r w:rsidR="00E9300D" w:rsidRPr="00B638DA">
        <w:rPr>
          <w:rFonts w:cstheme="minorBidi"/>
          <w:szCs w:val="22"/>
        </w:rPr>
        <w:t xml:space="preserve">] </w:t>
      </w:r>
      <w:r>
        <w:rPr>
          <w:rFonts w:eastAsiaTheme="minorHAnsi" w:cstheme="minorBidi"/>
          <w:color w:val="000000" w:themeColor="text1"/>
          <w:kern w:val="0"/>
        </w:rPr>
        <w:t xml:space="preserve">. </w:t>
      </w:r>
    </w:p>
    <w:p w14:paraId="793EB8DD" w14:textId="4032788E" w:rsidR="00AB7573" w:rsidRDefault="00AB7573" w:rsidP="00205F14">
      <w:pPr>
        <w:jc w:val="both"/>
        <w:rPr>
          <w:rFonts w:eastAsiaTheme="minorHAnsi" w:cstheme="minorBidi"/>
          <w:color w:val="000000" w:themeColor="text1"/>
          <w:kern w:val="0"/>
        </w:rPr>
      </w:pPr>
      <w:r>
        <w:rPr>
          <w:rFonts w:eastAsiaTheme="minorHAnsi" w:cstheme="minorBidi"/>
          <w:color w:val="000000" w:themeColor="text1"/>
          <w:kern w:val="0"/>
        </w:rPr>
        <w:t>The rest is the responsibility of the Owner.</w:t>
      </w:r>
    </w:p>
    <w:p w14:paraId="0B8C2FB5" w14:textId="246197EA" w:rsidR="00E630A7" w:rsidRDefault="00682B92" w:rsidP="00E630A7">
      <w:pPr>
        <w:jc w:val="both"/>
        <w:rPr>
          <w:rFonts w:eastAsiaTheme="minorEastAsia" w:cstheme="minorBidi"/>
          <w:kern w:val="0"/>
        </w:rPr>
      </w:pPr>
      <w:r>
        <w:rPr>
          <w:rFonts w:eastAsiaTheme="minorEastAsia" w:cstheme="minorBidi"/>
          <w:kern w:val="0"/>
        </w:rPr>
        <w:t xml:space="preserve">One </w:t>
      </w:r>
      <w:r w:rsidR="00453599">
        <w:rPr>
          <w:rFonts w:eastAsiaTheme="minorEastAsia" w:cstheme="minorBidi"/>
          <w:kern w:val="0"/>
        </w:rPr>
        <w:t>“Compliant with objective” (</w:t>
      </w:r>
      <w:r w:rsidR="00D3343C">
        <w:rPr>
          <w:rFonts w:eastAsiaTheme="minorEastAsia" w:cstheme="minorBidi"/>
          <w:kern w:val="0"/>
        </w:rPr>
        <w:t>CWO</w:t>
      </w:r>
      <w:r w:rsidR="00453599">
        <w:rPr>
          <w:rFonts w:eastAsiaTheme="minorEastAsia" w:cstheme="minorBidi"/>
          <w:kern w:val="0"/>
        </w:rPr>
        <w:t>)</w:t>
      </w:r>
      <w:r w:rsidR="00E630A7" w:rsidRPr="003652B6">
        <w:rPr>
          <w:rFonts w:eastAsiaTheme="minorEastAsia" w:cstheme="minorBidi"/>
          <w:kern w:val="0"/>
        </w:rPr>
        <w:t xml:space="preserve"> item w</w:t>
      </w:r>
      <w:r>
        <w:rPr>
          <w:rFonts w:eastAsiaTheme="minorEastAsia" w:cstheme="minorBidi"/>
          <w:kern w:val="0"/>
        </w:rPr>
        <w:t>as</w:t>
      </w:r>
      <w:r w:rsidR="00E630A7" w:rsidRPr="003652B6">
        <w:rPr>
          <w:rFonts w:eastAsiaTheme="minorEastAsia" w:cstheme="minorBidi"/>
          <w:kern w:val="0"/>
        </w:rPr>
        <w:t xml:space="preserve"> identified in </w:t>
      </w:r>
      <w:r w:rsidR="00D3343C" w:rsidRPr="00054298">
        <w:rPr>
          <w:rFonts w:cstheme="minorHAnsi"/>
          <w:b/>
          <w:bCs/>
          <w:szCs w:val="22"/>
        </w:rPr>
        <w:t xml:space="preserve">Section </w:t>
      </w:r>
      <w:r w:rsidR="00D3343C">
        <w:rPr>
          <w:rFonts w:cstheme="minorHAnsi"/>
          <w:b/>
          <w:bCs/>
          <w:szCs w:val="22"/>
        </w:rPr>
        <w:t>6</w:t>
      </w:r>
      <w:r w:rsidR="00D3343C">
        <w:rPr>
          <w:rFonts w:cstheme="minorHAnsi"/>
          <w:szCs w:val="22"/>
        </w:rPr>
        <w:t xml:space="preserve"> </w:t>
      </w:r>
      <w:r>
        <w:rPr>
          <w:rFonts w:eastAsiaTheme="minorEastAsia" w:cstheme="minorBidi"/>
          <w:kern w:val="0"/>
        </w:rPr>
        <w:t xml:space="preserve">and is </w:t>
      </w:r>
      <w:r w:rsidR="00E630A7">
        <w:rPr>
          <w:rFonts w:eastAsiaTheme="minorEastAsia" w:cstheme="minorBidi"/>
          <w:kern w:val="0"/>
        </w:rPr>
        <w:t>related to:</w:t>
      </w:r>
    </w:p>
    <w:p w14:paraId="51D1A579" w14:textId="12750240" w:rsidR="005B3DE5" w:rsidRDefault="007D4DDC" w:rsidP="00513590">
      <w:pPr>
        <w:pStyle w:val="ListParagraph"/>
        <w:numPr>
          <w:ilvl w:val="0"/>
          <w:numId w:val="60"/>
        </w:numPr>
        <w:jc w:val="both"/>
        <w:rPr>
          <w:rFonts w:eastAsiaTheme="minorEastAsia" w:cstheme="minorBidi"/>
          <w:kern w:val="0"/>
        </w:rPr>
      </w:pPr>
      <w:r w:rsidRPr="00781789">
        <w:rPr>
          <w:rFonts w:eastAsiaTheme="minorEastAsia" w:cstheme="minorBidi"/>
          <w:b/>
          <w:bCs/>
          <w:kern w:val="0"/>
        </w:rPr>
        <w:t>(Item 6.4)</w:t>
      </w:r>
      <w:r w:rsidR="00A13E3B">
        <w:rPr>
          <w:rFonts w:eastAsiaTheme="minorEastAsia" w:cstheme="minorBidi"/>
          <w:kern w:val="0"/>
        </w:rPr>
        <w:t xml:space="preserve"> </w:t>
      </w:r>
      <w:r w:rsidR="00E62A1C" w:rsidRPr="000C0B74">
        <w:rPr>
          <w:rFonts w:eastAsiaTheme="minorEastAsia" w:cstheme="minorBidi"/>
          <w:kern w:val="0"/>
        </w:rPr>
        <w:t>C</w:t>
      </w:r>
      <w:r w:rsidR="00CA4FA3" w:rsidRPr="000C0B74">
        <w:rPr>
          <w:rFonts w:eastAsiaTheme="minorEastAsia" w:cstheme="minorBidi"/>
          <w:kern w:val="0"/>
        </w:rPr>
        <w:t>overage</w:t>
      </w:r>
      <w:r w:rsidR="00E62A1C" w:rsidRPr="000C0B74">
        <w:rPr>
          <w:rFonts w:eastAsiaTheme="minorEastAsia" w:cstheme="minorBidi"/>
          <w:kern w:val="0"/>
        </w:rPr>
        <w:t xml:space="preserve"> of</w:t>
      </w:r>
      <w:r w:rsidR="00CA4FA3" w:rsidRPr="000C0B74">
        <w:rPr>
          <w:rFonts w:eastAsiaTheme="minorEastAsia" w:cstheme="minorBidi"/>
          <w:kern w:val="0"/>
        </w:rPr>
        <w:t xml:space="preserve"> activities to detect ageing and other forms of deterioration due to corrosion, fatigue and other mechanism</w:t>
      </w:r>
      <w:r w:rsidR="00E62A1C" w:rsidRPr="000C0B74">
        <w:rPr>
          <w:rFonts w:eastAsiaTheme="minorEastAsia" w:cstheme="minorBidi"/>
          <w:kern w:val="0"/>
        </w:rPr>
        <w:t xml:space="preserve"> </w:t>
      </w:r>
      <w:r w:rsidR="00831F39" w:rsidRPr="000C0B74">
        <w:rPr>
          <w:rFonts w:eastAsiaTheme="minorEastAsia" w:cstheme="minorBidi"/>
          <w:kern w:val="0"/>
        </w:rPr>
        <w:t>by the surveillance requirements.</w:t>
      </w:r>
    </w:p>
    <w:p w14:paraId="6DFC852B" w14:textId="0A530415" w:rsidR="00807CD1" w:rsidRPr="00807CD1" w:rsidRDefault="00807CD1" w:rsidP="00807CD1">
      <w:pPr>
        <w:jc w:val="both"/>
        <w:rPr>
          <w:rFonts w:eastAsiaTheme="minorEastAsia" w:cstheme="minorBidi"/>
          <w:i/>
          <w:iCs/>
          <w:kern w:val="0"/>
        </w:rPr>
      </w:pPr>
      <w:r w:rsidRPr="00807CD1">
        <w:rPr>
          <w:rFonts w:eastAsiaTheme="minorEastAsia" w:cstheme="minorBidi"/>
          <w:i/>
          <w:iCs/>
          <w:kern w:val="0"/>
        </w:rPr>
        <w:t xml:space="preserve">Refer to </w:t>
      </w:r>
      <w:r w:rsidRPr="00807CD1">
        <w:rPr>
          <w:rFonts w:eastAsiaTheme="minorEastAsia" w:cstheme="minorBidi"/>
          <w:b/>
          <w:bCs/>
          <w:i/>
          <w:iCs/>
          <w:kern w:val="0"/>
        </w:rPr>
        <w:t>Subsection 2.</w:t>
      </w:r>
      <w:r w:rsidR="0088340A">
        <w:rPr>
          <w:rFonts w:eastAsiaTheme="minorEastAsia" w:cstheme="minorBidi"/>
          <w:b/>
          <w:bCs/>
          <w:i/>
          <w:iCs/>
          <w:kern w:val="0"/>
        </w:rPr>
        <w:t>1</w:t>
      </w:r>
      <w:r w:rsidRPr="00807CD1">
        <w:rPr>
          <w:rFonts w:eastAsiaTheme="minorEastAsia" w:cstheme="minorBidi"/>
          <w:b/>
          <w:bCs/>
          <w:i/>
          <w:iCs/>
          <w:kern w:val="0"/>
        </w:rPr>
        <w:t>.</w:t>
      </w:r>
      <w:r w:rsidR="0088340A">
        <w:rPr>
          <w:rFonts w:eastAsiaTheme="minorEastAsia" w:cstheme="minorBidi"/>
          <w:b/>
          <w:bCs/>
          <w:i/>
          <w:iCs/>
          <w:kern w:val="0"/>
        </w:rPr>
        <w:t>5</w:t>
      </w:r>
      <w:r w:rsidRPr="00807CD1">
        <w:rPr>
          <w:rFonts w:eastAsiaTheme="minorEastAsia" w:cstheme="minorBidi"/>
          <w:i/>
          <w:iCs/>
          <w:kern w:val="0"/>
        </w:rPr>
        <w:t xml:space="preserve"> of the compliance assessment report </w:t>
      </w:r>
      <w:r w:rsidRPr="00807CD1">
        <w:rPr>
          <w:rFonts w:cstheme="minorBidi"/>
          <w:i/>
          <w:iCs/>
          <w:szCs w:val="22"/>
        </w:rPr>
        <w:t>[</w:t>
      </w:r>
      <w:r w:rsidRPr="00807CD1">
        <w:rPr>
          <w:rFonts w:cstheme="minorBidi"/>
          <w:i/>
          <w:iCs/>
          <w:szCs w:val="22"/>
        </w:rPr>
        <w:fldChar w:fldCharType="begin"/>
      </w:r>
      <w:r w:rsidRPr="00807CD1">
        <w:rPr>
          <w:rFonts w:cstheme="minorBidi"/>
          <w:i/>
          <w:iCs/>
          <w:szCs w:val="22"/>
        </w:rPr>
        <w:instrText xml:space="preserve"> REF _Ref145752617 \r \h  \* MERGEFORMAT </w:instrText>
      </w:r>
      <w:r w:rsidRPr="00807CD1">
        <w:rPr>
          <w:rFonts w:cstheme="minorBidi"/>
          <w:i/>
          <w:iCs/>
          <w:szCs w:val="22"/>
        </w:rPr>
      </w:r>
      <w:r w:rsidRPr="00807CD1">
        <w:rPr>
          <w:rFonts w:cstheme="minorBidi"/>
          <w:i/>
          <w:iCs/>
          <w:szCs w:val="22"/>
        </w:rPr>
        <w:fldChar w:fldCharType="separate"/>
      </w:r>
      <w:r w:rsidR="00CE4DAB">
        <w:rPr>
          <w:rFonts w:cstheme="minorBidi"/>
          <w:i/>
          <w:iCs/>
          <w:szCs w:val="22"/>
        </w:rPr>
        <w:t>53</w:t>
      </w:r>
      <w:r w:rsidRPr="00807CD1">
        <w:rPr>
          <w:rFonts w:cstheme="minorBidi"/>
          <w:i/>
          <w:iCs/>
          <w:szCs w:val="22"/>
        </w:rPr>
        <w:fldChar w:fldCharType="end"/>
      </w:r>
      <w:r w:rsidRPr="00807CD1">
        <w:rPr>
          <w:rFonts w:cstheme="minorBidi"/>
          <w:i/>
          <w:iCs/>
          <w:szCs w:val="22"/>
        </w:rPr>
        <w:t>]</w:t>
      </w:r>
      <w:r w:rsidRPr="00B638DA">
        <w:rPr>
          <w:rFonts w:cstheme="minorBidi"/>
          <w:szCs w:val="22"/>
        </w:rPr>
        <w:t xml:space="preserve"> </w:t>
      </w:r>
      <w:r w:rsidRPr="00807CD1">
        <w:rPr>
          <w:rFonts w:eastAsiaTheme="minorEastAsia" w:cstheme="minorBidi"/>
          <w:i/>
          <w:iCs/>
          <w:kern w:val="0"/>
        </w:rPr>
        <w:t>for more details.</w:t>
      </w:r>
    </w:p>
    <w:p w14:paraId="52A64AD8" w14:textId="77777777" w:rsidR="00807CD1" w:rsidRPr="00807CD1" w:rsidRDefault="00807CD1" w:rsidP="00807CD1">
      <w:pPr>
        <w:jc w:val="both"/>
        <w:rPr>
          <w:rFonts w:eastAsiaTheme="minorEastAsia" w:cstheme="minorBidi"/>
          <w:kern w:val="0"/>
        </w:rPr>
      </w:pPr>
    </w:p>
    <w:p w14:paraId="5504F0D9" w14:textId="763DAAFC" w:rsidR="006D308A" w:rsidRDefault="00A941BB" w:rsidP="00A941BB">
      <w:pPr>
        <w:pStyle w:val="Heading4"/>
      </w:pPr>
      <w:r w:rsidRPr="00A941BB">
        <w:t xml:space="preserve">SSG 70 - </w:t>
      </w:r>
      <w:r w:rsidR="006D308A">
        <w:t>Section 7 (Operating</w:t>
      </w:r>
      <w:r w:rsidR="00C608B0">
        <w:t xml:space="preserve"> procedures and guidelines):</w:t>
      </w:r>
    </w:p>
    <w:p w14:paraId="40F9BF71" w14:textId="290E6ECC" w:rsidR="00897D34" w:rsidRDefault="007419FF" w:rsidP="00205F14">
      <w:pPr>
        <w:jc w:val="both"/>
        <w:rPr>
          <w:rFonts w:cstheme="minorHAnsi"/>
          <w:szCs w:val="22"/>
        </w:rPr>
      </w:pPr>
      <w:r w:rsidRPr="007419FF">
        <w:rPr>
          <w:rFonts w:cstheme="minorHAnsi"/>
          <w:szCs w:val="22"/>
        </w:rPr>
        <w:t>All the operating procedures and guidelines will be provided by Westinghouse and these documents meet the</w:t>
      </w:r>
      <w:r w:rsidR="00897D34">
        <w:rPr>
          <w:rFonts w:cstheme="minorHAnsi"/>
          <w:szCs w:val="22"/>
        </w:rPr>
        <w:t xml:space="preserve"> guidelines presented in</w:t>
      </w:r>
      <w:r w:rsidR="00897D34" w:rsidRPr="00897D34">
        <w:rPr>
          <w:rFonts w:cstheme="minorHAnsi"/>
          <w:szCs w:val="22"/>
        </w:rPr>
        <w:t xml:space="preserve"> </w:t>
      </w:r>
      <w:r w:rsidR="00897D34">
        <w:rPr>
          <w:rFonts w:cstheme="minorHAnsi"/>
          <w:szCs w:val="22"/>
        </w:rPr>
        <w:t xml:space="preserve">in </w:t>
      </w:r>
      <w:r w:rsidR="00897D34" w:rsidRPr="00054298">
        <w:rPr>
          <w:rFonts w:cstheme="minorHAnsi"/>
          <w:b/>
          <w:bCs/>
          <w:szCs w:val="22"/>
        </w:rPr>
        <w:t xml:space="preserve">Section </w:t>
      </w:r>
      <w:r w:rsidR="00897D34">
        <w:rPr>
          <w:rFonts w:cstheme="minorHAnsi"/>
          <w:b/>
          <w:bCs/>
          <w:szCs w:val="22"/>
        </w:rPr>
        <w:t>7</w:t>
      </w:r>
      <w:r w:rsidR="00897D34">
        <w:rPr>
          <w:rFonts w:cstheme="minorHAnsi"/>
          <w:szCs w:val="22"/>
        </w:rPr>
        <w:t xml:space="preserve"> of the reference document </w:t>
      </w:r>
      <w:r w:rsidR="00897D34" w:rsidRPr="00B638DA">
        <w:rPr>
          <w:rFonts w:cstheme="minorBidi"/>
          <w:szCs w:val="22"/>
        </w:rPr>
        <w:t>[</w:t>
      </w:r>
      <w:r w:rsidR="00897D34">
        <w:rPr>
          <w:rFonts w:cstheme="minorBidi"/>
          <w:szCs w:val="22"/>
        </w:rPr>
        <w:fldChar w:fldCharType="begin"/>
      </w:r>
      <w:r w:rsidR="00897D34">
        <w:rPr>
          <w:rFonts w:cstheme="minorBidi"/>
          <w:szCs w:val="22"/>
        </w:rPr>
        <w:instrText xml:space="preserve"> REF _Ref145752582 \r \h </w:instrText>
      </w:r>
      <w:r w:rsidR="00897D34">
        <w:rPr>
          <w:rFonts w:cstheme="minorBidi"/>
          <w:szCs w:val="22"/>
        </w:rPr>
      </w:r>
      <w:r w:rsidR="00897D34">
        <w:rPr>
          <w:rFonts w:cstheme="minorBidi"/>
          <w:szCs w:val="22"/>
        </w:rPr>
        <w:fldChar w:fldCharType="separate"/>
      </w:r>
      <w:r w:rsidR="00CE4DAB">
        <w:rPr>
          <w:rFonts w:cstheme="minorBidi"/>
          <w:szCs w:val="22"/>
        </w:rPr>
        <w:t>23</w:t>
      </w:r>
      <w:r w:rsidR="00897D34">
        <w:rPr>
          <w:rFonts w:cstheme="minorBidi"/>
          <w:szCs w:val="22"/>
        </w:rPr>
        <w:fldChar w:fldCharType="end"/>
      </w:r>
      <w:r w:rsidR="00897D34" w:rsidRPr="00B638DA">
        <w:rPr>
          <w:rFonts w:cstheme="minorBidi"/>
          <w:szCs w:val="22"/>
        </w:rPr>
        <w:t>]</w:t>
      </w:r>
      <w:r w:rsidRPr="007419FF">
        <w:rPr>
          <w:rFonts w:cstheme="minorHAnsi"/>
          <w:szCs w:val="22"/>
        </w:rPr>
        <w:t xml:space="preserve">. </w:t>
      </w:r>
    </w:p>
    <w:p w14:paraId="530EF049" w14:textId="59E85460" w:rsidR="00C608B0" w:rsidRDefault="007419FF" w:rsidP="00205F14">
      <w:pPr>
        <w:jc w:val="both"/>
        <w:rPr>
          <w:rFonts w:cstheme="minorHAnsi"/>
          <w:szCs w:val="22"/>
        </w:rPr>
      </w:pPr>
      <w:r w:rsidRPr="007419FF">
        <w:rPr>
          <w:rFonts w:cstheme="minorHAnsi"/>
          <w:szCs w:val="22"/>
        </w:rPr>
        <w:t>The rest is the responsibility of the Owner.</w:t>
      </w:r>
    </w:p>
    <w:p w14:paraId="5D5C0332" w14:textId="18F74B8E" w:rsidR="0091665E" w:rsidRDefault="00453599" w:rsidP="00205F14">
      <w:pPr>
        <w:jc w:val="both"/>
        <w:rPr>
          <w:rFonts w:cstheme="minorHAnsi"/>
          <w:szCs w:val="22"/>
        </w:rPr>
      </w:pPr>
      <w:r>
        <w:rPr>
          <w:lang w:eastAsia="zh-CN"/>
        </w:rPr>
        <w:t>“Project of site-specific scope” (POS)</w:t>
      </w:r>
      <w:r>
        <w:rPr>
          <w:rFonts w:cstheme="minorHAnsi"/>
          <w:szCs w:val="22"/>
        </w:rPr>
        <w:t xml:space="preserve"> </w:t>
      </w:r>
      <w:r w:rsidR="00CD383E" w:rsidRPr="00CD383E">
        <w:rPr>
          <w:rFonts w:cstheme="minorHAnsi"/>
          <w:szCs w:val="22"/>
        </w:rPr>
        <w:t xml:space="preserve">items were identified </w:t>
      </w:r>
      <w:r w:rsidR="00055402">
        <w:rPr>
          <w:rFonts w:cstheme="minorHAnsi"/>
          <w:szCs w:val="22"/>
        </w:rPr>
        <w:t xml:space="preserve">in </w:t>
      </w:r>
      <w:r w:rsidR="004B54E5">
        <w:rPr>
          <w:rFonts w:cstheme="minorHAnsi"/>
          <w:szCs w:val="22"/>
        </w:rPr>
        <w:t>two subsections.</w:t>
      </w:r>
    </w:p>
    <w:p w14:paraId="7FDC8AD7" w14:textId="41CE95BE" w:rsidR="00E3473C" w:rsidRDefault="00E3473C" w:rsidP="00E3473C">
      <w:pPr>
        <w:jc w:val="both"/>
        <w:rPr>
          <w:rFonts w:cstheme="minorHAnsi"/>
          <w:szCs w:val="22"/>
        </w:rPr>
      </w:pPr>
      <w:r>
        <w:rPr>
          <w:rFonts w:cstheme="minorHAnsi"/>
          <w:szCs w:val="22"/>
        </w:rPr>
        <w:t>“</w:t>
      </w:r>
      <w:r w:rsidR="009E50CA">
        <w:rPr>
          <w:rFonts w:cstheme="minorHAnsi"/>
          <w:szCs w:val="22"/>
        </w:rPr>
        <w:t>S</w:t>
      </w:r>
      <w:r w:rsidR="009E50CA" w:rsidRPr="009E50CA">
        <w:rPr>
          <w:rFonts w:cstheme="minorHAnsi"/>
          <w:szCs w:val="22"/>
        </w:rPr>
        <w:t>evere accident management guidelines</w:t>
      </w:r>
      <w:r>
        <w:rPr>
          <w:rFonts w:cstheme="minorHAnsi"/>
          <w:szCs w:val="22"/>
        </w:rPr>
        <w:t xml:space="preserve">” subsection contains </w:t>
      </w:r>
      <w:r w:rsidR="00870E1A">
        <w:rPr>
          <w:rFonts w:cstheme="minorHAnsi"/>
          <w:szCs w:val="22"/>
        </w:rPr>
        <w:t>POS</w:t>
      </w:r>
      <w:r>
        <w:rPr>
          <w:rFonts w:cstheme="minorHAnsi"/>
          <w:szCs w:val="22"/>
        </w:rPr>
        <w:t xml:space="preserve"> related to: </w:t>
      </w:r>
    </w:p>
    <w:p w14:paraId="4382E7C8" w14:textId="269FDCF1" w:rsidR="005F2EBE" w:rsidRPr="005F2EBE" w:rsidRDefault="002D6528" w:rsidP="00513590">
      <w:pPr>
        <w:pStyle w:val="ListParagraph"/>
        <w:numPr>
          <w:ilvl w:val="0"/>
          <w:numId w:val="60"/>
        </w:numPr>
        <w:jc w:val="both"/>
        <w:rPr>
          <w:rFonts w:cstheme="minorHAnsi"/>
          <w:szCs w:val="22"/>
        </w:rPr>
      </w:pPr>
      <w:r w:rsidRPr="00634340">
        <w:rPr>
          <w:rFonts w:cstheme="minorHAnsi"/>
          <w:b/>
          <w:bCs/>
          <w:szCs w:val="22"/>
        </w:rPr>
        <w:t>(Item 7.28)</w:t>
      </w:r>
      <w:r>
        <w:rPr>
          <w:rFonts w:cstheme="minorHAnsi"/>
          <w:szCs w:val="22"/>
        </w:rPr>
        <w:t xml:space="preserve"> A</w:t>
      </w:r>
      <w:r w:rsidR="005F2EBE" w:rsidRPr="005F2EBE">
        <w:rPr>
          <w:rFonts w:cstheme="minorHAnsi"/>
          <w:szCs w:val="22"/>
        </w:rPr>
        <w:t xml:space="preserve">ddressing plant specific details as a part of the </w:t>
      </w:r>
      <w:r w:rsidR="005F2EBE" w:rsidRPr="00A92E39">
        <w:t>identification and selection of the most suitable actions to cope with severe accidents</w:t>
      </w:r>
      <w:r w:rsidR="005F2EBE" w:rsidRPr="005F2EBE">
        <w:rPr>
          <w:rFonts w:cstheme="minorHAnsi"/>
          <w:szCs w:val="22"/>
        </w:rPr>
        <w:t xml:space="preserve"> </w:t>
      </w:r>
      <w:r w:rsidR="00634340">
        <w:rPr>
          <w:rFonts w:cstheme="minorHAnsi"/>
          <w:szCs w:val="22"/>
        </w:rPr>
        <w:t>.</w:t>
      </w:r>
    </w:p>
    <w:p w14:paraId="10DB223C" w14:textId="3BFBBCB3" w:rsidR="004842B7" w:rsidRDefault="004842B7" w:rsidP="004842B7">
      <w:pPr>
        <w:jc w:val="both"/>
        <w:rPr>
          <w:rFonts w:cstheme="minorHAnsi"/>
          <w:szCs w:val="22"/>
        </w:rPr>
      </w:pPr>
      <w:r w:rsidRPr="004842B7">
        <w:rPr>
          <w:rFonts w:cstheme="minorHAnsi"/>
          <w:szCs w:val="22"/>
        </w:rPr>
        <w:t>“</w:t>
      </w:r>
      <w:r w:rsidR="001A0EDE">
        <w:rPr>
          <w:rFonts w:cstheme="minorHAnsi"/>
          <w:szCs w:val="22"/>
        </w:rPr>
        <w:t>A</w:t>
      </w:r>
      <w:r w:rsidR="001A0EDE" w:rsidRPr="001A0EDE">
        <w:rPr>
          <w:rFonts w:cstheme="minorHAnsi"/>
          <w:szCs w:val="22"/>
        </w:rPr>
        <w:t>ccidents at multiple unit sites</w:t>
      </w:r>
      <w:r w:rsidRPr="004842B7">
        <w:rPr>
          <w:rFonts w:cstheme="minorHAnsi"/>
          <w:szCs w:val="22"/>
        </w:rPr>
        <w:t xml:space="preserve">” subsection contains POS related to: </w:t>
      </w:r>
    </w:p>
    <w:p w14:paraId="541025E7" w14:textId="5DEBCD6F" w:rsidR="001A0EDE" w:rsidRPr="006944B8" w:rsidRDefault="000577B5" w:rsidP="00513590">
      <w:pPr>
        <w:pStyle w:val="ListParagraph"/>
        <w:numPr>
          <w:ilvl w:val="0"/>
          <w:numId w:val="60"/>
        </w:numPr>
        <w:jc w:val="both"/>
        <w:rPr>
          <w:rFonts w:cstheme="minorHAnsi"/>
          <w:szCs w:val="22"/>
        </w:rPr>
      </w:pPr>
      <w:r w:rsidRPr="00634340">
        <w:rPr>
          <w:b/>
          <w:bCs/>
          <w:lang w:eastAsia="zh-CN"/>
        </w:rPr>
        <w:t>(Item 7.32)</w:t>
      </w:r>
      <w:r>
        <w:rPr>
          <w:lang w:eastAsia="zh-CN"/>
        </w:rPr>
        <w:t xml:space="preserve"> </w:t>
      </w:r>
      <w:r w:rsidR="0032255A">
        <w:rPr>
          <w:lang w:eastAsia="zh-CN"/>
        </w:rPr>
        <w:t>M</w:t>
      </w:r>
      <w:r w:rsidR="00BB1D66">
        <w:rPr>
          <w:lang w:eastAsia="zh-CN"/>
        </w:rPr>
        <w:t>ultiple units being concurrently affected by an accident</w:t>
      </w:r>
      <w:r w:rsidR="00634340">
        <w:rPr>
          <w:lang w:eastAsia="zh-CN"/>
        </w:rPr>
        <w:t>.</w:t>
      </w:r>
    </w:p>
    <w:p w14:paraId="37AF219C" w14:textId="1FEFB86D" w:rsidR="00F1537B" w:rsidRDefault="000577B5" w:rsidP="00513590">
      <w:pPr>
        <w:pStyle w:val="ListParagraph"/>
        <w:numPr>
          <w:ilvl w:val="0"/>
          <w:numId w:val="60"/>
        </w:numPr>
        <w:jc w:val="both"/>
      </w:pPr>
      <w:r w:rsidRPr="00634340">
        <w:rPr>
          <w:b/>
          <w:bCs/>
          <w:lang w:eastAsia="zh-CN"/>
        </w:rPr>
        <w:t xml:space="preserve">(Item </w:t>
      </w:r>
      <w:r w:rsidR="00CB5B15" w:rsidRPr="00634340">
        <w:rPr>
          <w:b/>
          <w:bCs/>
          <w:lang w:eastAsia="zh-CN"/>
        </w:rPr>
        <w:t>7.34)</w:t>
      </w:r>
      <w:r w:rsidR="00CB5B15">
        <w:rPr>
          <w:lang w:eastAsia="zh-CN"/>
        </w:rPr>
        <w:t xml:space="preserve"> </w:t>
      </w:r>
      <w:r>
        <w:rPr>
          <w:lang w:eastAsia="zh-CN"/>
        </w:rPr>
        <w:t>I</w:t>
      </w:r>
      <w:r w:rsidR="00A77A5E">
        <w:rPr>
          <w:lang w:eastAsia="zh-CN"/>
        </w:rPr>
        <w:t>nterconnections between units</w:t>
      </w:r>
      <w:r w:rsidR="00634340">
        <w:rPr>
          <w:lang w:eastAsia="zh-CN"/>
        </w:rPr>
        <w:t>.</w:t>
      </w:r>
    </w:p>
    <w:p w14:paraId="11EDA20C" w14:textId="0EBC586B" w:rsidR="007419FF" w:rsidRDefault="00AF5DCC" w:rsidP="00205F14">
      <w:pPr>
        <w:jc w:val="both"/>
        <w:rPr>
          <w:rFonts w:eastAsiaTheme="minorHAnsi" w:cstheme="minorBidi"/>
          <w:color w:val="000000" w:themeColor="text1"/>
          <w:kern w:val="0"/>
        </w:rPr>
      </w:pPr>
      <w:r>
        <w:rPr>
          <w:rFonts w:eastAsiaTheme="minorHAnsi" w:cstheme="minorBidi"/>
          <w:color w:val="000000" w:themeColor="text1"/>
          <w:kern w:val="0"/>
        </w:rPr>
        <w:t>The procedures during commissioning require cooperation of both the Westinghouse and the Owner and/or Licensee</w:t>
      </w:r>
      <w:r w:rsidR="00807CD1">
        <w:rPr>
          <w:rFonts w:eastAsiaTheme="minorHAnsi" w:cstheme="minorBidi"/>
          <w:color w:val="000000" w:themeColor="text1"/>
          <w:kern w:val="0"/>
        </w:rPr>
        <w:t>.</w:t>
      </w:r>
    </w:p>
    <w:p w14:paraId="541BB939" w14:textId="5CB1EF02" w:rsidR="00807CD1" w:rsidRPr="00807CD1" w:rsidRDefault="00807CD1" w:rsidP="00205F14">
      <w:pPr>
        <w:jc w:val="both"/>
        <w:rPr>
          <w:rFonts w:eastAsiaTheme="minorEastAsia" w:cstheme="minorBidi"/>
          <w:i/>
          <w:iCs/>
          <w:kern w:val="0"/>
        </w:rPr>
      </w:pPr>
      <w:r w:rsidRPr="00807CD1">
        <w:rPr>
          <w:rFonts w:eastAsiaTheme="minorEastAsia" w:cstheme="minorBidi"/>
          <w:i/>
          <w:iCs/>
          <w:kern w:val="0"/>
        </w:rPr>
        <w:t xml:space="preserve">Refer to </w:t>
      </w:r>
      <w:r w:rsidRPr="00807CD1">
        <w:rPr>
          <w:rFonts w:eastAsiaTheme="minorEastAsia" w:cstheme="minorBidi"/>
          <w:b/>
          <w:bCs/>
          <w:i/>
          <w:iCs/>
          <w:kern w:val="0"/>
        </w:rPr>
        <w:t>Subsection 2.</w:t>
      </w:r>
      <w:r w:rsidR="001672D7">
        <w:rPr>
          <w:rFonts w:eastAsiaTheme="minorEastAsia" w:cstheme="minorBidi"/>
          <w:b/>
          <w:bCs/>
          <w:i/>
          <w:iCs/>
          <w:kern w:val="0"/>
        </w:rPr>
        <w:t>1.6</w:t>
      </w:r>
      <w:r w:rsidRPr="00807CD1">
        <w:rPr>
          <w:rFonts w:eastAsiaTheme="minorEastAsia" w:cstheme="minorBidi"/>
          <w:i/>
          <w:iCs/>
          <w:kern w:val="0"/>
        </w:rPr>
        <w:t xml:space="preserve"> of the compliance assessment report </w:t>
      </w:r>
      <w:r w:rsidRPr="00807CD1">
        <w:rPr>
          <w:rFonts w:cstheme="minorBidi"/>
          <w:i/>
          <w:iCs/>
          <w:szCs w:val="22"/>
        </w:rPr>
        <w:t>[</w:t>
      </w:r>
      <w:r w:rsidRPr="00807CD1">
        <w:rPr>
          <w:rFonts w:cstheme="minorBidi"/>
          <w:i/>
          <w:iCs/>
          <w:szCs w:val="22"/>
        </w:rPr>
        <w:fldChar w:fldCharType="begin"/>
      </w:r>
      <w:r w:rsidRPr="00807CD1">
        <w:rPr>
          <w:rFonts w:cstheme="minorBidi"/>
          <w:i/>
          <w:iCs/>
          <w:szCs w:val="22"/>
        </w:rPr>
        <w:instrText xml:space="preserve"> REF _Ref145752617 \r \h  \* MERGEFORMAT </w:instrText>
      </w:r>
      <w:r w:rsidRPr="00807CD1">
        <w:rPr>
          <w:rFonts w:cstheme="minorBidi"/>
          <w:i/>
          <w:iCs/>
          <w:szCs w:val="22"/>
        </w:rPr>
      </w:r>
      <w:r w:rsidRPr="00807CD1">
        <w:rPr>
          <w:rFonts w:cstheme="minorBidi"/>
          <w:i/>
          <w:iCs/>
          <w:szCs w:val="22"/>
        </w:rPr>
        <w:fldChar w:fldCharType="separate"/>
      </w:r>
      <w:r w:rsidR="00CE4DAB">
        <w:rPr>
          <w:rFonts w:cstheme="minorBidi"/>
          <w:i/>
          <w:iCs/>
          <w:szCs w:val="22"/>
        </w:rPr>
        <w:t>53</w:t>
      </w:r>
      <w:r w:rsidRPr="00807CD1">
        <w:rPr>
          <w:rFonts w:cstheme="minorBidi"/>
          <w:i/>
          <w:iCs/>
          <w:szCs w:val="22"/>
        </w:rPr>
        <w:fldChar w:fldCharType="end"/>
      </w:r>
      <w:r w:rsidRPr="00807CD1">
        <w:rPr>
          <w:rFonts w:cstheme="minorBidi"/>
          <w:i/>
          <w:iCs/>
          <w:szCs w:val="22"/>
        </w:rPr>
        <w:t>]</w:t>
      </w:r>
      <w:r w:rsidRPr="00807CD1">
        <w:rPr>
          <w:rFonts w:cstheme="minorBidi"/>
          <w:szCs w:val="22"/>
        </w:rPr>
        <w:t xml:space="preserve"> </w:t>
      </w:r>
      <w:r w:rsidRPr="00807CD1">
        <w:rPr>
          <w:rFonts w:eastAsiaTheme="minorEastAsia" w:cstheme="minorBidi"/>
          <w:i/>
          <w:iCs/>
          <w:kern w:val="0"/>
        </w:rPr>
        <w:t>for more details.</w:t>
      </w:r>
    </w:p>
    <w:p w14:paraId="614157BA" w14:textId="60E7215B" w:rsidR="00584012" w:rsidRDefault="00A941BB" w:rsidP="00A941BB">
      <w:pPr>
        <w:pStyle w:val="Heading4"/>
      </w:pPr>
      <w:r w:rsidRPr="00A941BB">
        <w:t xml:space="preserve">SSG 70 - </w:t>
      </w:r>
      <w:r w:rsidR="00584012">
        <w:t>Section 8 (Development of operating procedures):</w:t>
      </w:r>
    </w:p>
    <w:p w14:paraId="2E735B74" w14:textId="58140897" w:rsidR="00634340" w:rsidRPr="00C45A9F" w:rsidRDefault="00634340" w:rsidP="00634340">
      <w:pPr>
        <w:jc w:val="both"/>
        <w:rPr>
          <w:rFonts w:cstheme="minorHAnsi"/>
          <w:szCs w:val="22"/>
        </w:rPr>
      </w:pPr>
      <w:r>
        <w:rPr>
          <w:rFonts w:cstheme="minorHAnsi"/>
          <w:szCs w:val="22"/>
        </w:rPr>
        <w:t xml:space="preserve">Guidelines presented in </w:t>
      </w:r>
      <w:r w:rsidRPr="00054298">
        <w:rPr>
          <w:rFonts w:cstheme="minorHAnsi"/>
          <w:b/>
          <w:bCs/>
          <w:szCs w:val="22"/>
        </w:rPr>
        <w:t xml:space="preserve">Section </w:t>
      </w:r>
      <w:r w:rsidR="00DF3322">
        <w:rPr>
          <w:rFonts w:cstheme="minorHAnsi"/>
          <w:b/>
          <w:bCs/>
          <w:szCs w:val="22"/>
        </w:rPr>
        <w:t>8</w:t>
      </w:r>
      <w:r>
        <w:rPr>
          <w:rFonts w:cstheme="minorHAnsi"/>
          <w:szCs w:val="22"/>
        </w:rPr>
        <w:t xml:space="preserve"> of the reference document </w:t>
      </w:r>
      <w:r w:rsidRPr="00B638DA">
        <w:rPr>
          <w:rFonts w:cstheme="minorBidi"/>
          <w:szCs w:val="22"/>
        </w:rPr>
        <w:t>[</w:t>
      </w:r>
      <w:r>
        <w:rPr>
          <w:rFonts w:cstheme="minorBidi"/>
          <w:szCs w:val="22"/>
        </w:rPr>
        <w:fldChar w:fldCharType="begin"/>
      </w:r>
      <w:r>
        <w:rPr>
          <w:rFonts w:cstheme="minorBidi"/>
          <w:szCs w:val="22"/>
        </w:rPr>
        <w:instrText xml:space="preserve"> REF _Ref145752582 \r \h </w:instrText>
      </w:r>
      <w:r>
        <w:rPr>
          <w:rFonts w:cstheme="minorBidi"/>
          <w:szCs w:val="22"/>
        </w:rPr>
      </w:r>
      <w:r>
        <w:rPr>
          <w:rFonts w:cstheme="minorBidi"/>
          <w:szCs w:val="22"/>
        </w:rPr>
        <w:fldChar w:fldCharType="separate"/>
      </w:r>
      <w:r w:rsidR="00CE4DAB">
        <w:rPr>
          <w:rFonts w:cstheme="minorBidi"/>
          <w:szCs w:val="22"/>
        </w:rPr>
        <w:t>23</w:t>
      </w:r>
      <w:r>
        <w:rPr>
          <w:rFonts w:cstheme="minorBidi"/>
          <w:szCs w:val="22"/>
        </w:rPr>
        <w:fldChar w:fldCharType="end"/>
      </w:r>
      <w:r w:rsidRPr="00B638DA">
        <w:rPr>
          <w:rFonts w:cstheme="minorBidi"/>
          <w:szCs w:val="22"/>
        </w:rPr>
        <w:t xml:space="preserve">] </w:t>
      </w:r>
      <w:r>
        <w:rPr>
          <w:rFonts w:cstheme="minorBidi"/>
          <w:szCs w:val="22"/>
        </w:rPr>
        <w:t xml:space="preserve">are </w:t>
      </w:r>
      <w:r>
        <w:rPr>
          <w:rFonts w:cstheme="minorHAnsi"/>
          <w:szCs w:val="22"/>
        </w:rPr>
        <w:t>met by Westinghouse “as stated”</w:t>
      </w:r>
      <w:r w:rsidRPr="00022BAC">
        <w:rPr>
          <w:rFonts w:cstheme="minorHAnsi"/>
          <w:szCs w:val="22"/>
        </w:rPr>
        <w:t xml:space="preserve">. </w:t>
      </w:r>
    </w:p>
    <w:p w14:paraId="131BA89A" w14:textId="20A854FF" w:rsidR="00584012" w:rsidRDefault="00486E32" w:rsidP="00205F14">
      <w:pPr>
        <w:jc w:val="both"/>
        <w:rPr>
          <w:rFonts w:cstheme="minorHAnsi"/>
          <w:szCs w:val="22"/>
        </w:rPr>
      </w:pPr>
      <w:r w:rsidRPr="00486E32">
        <w:rPr>
          <w:rFonts w:cstheme="minorHAnsi"/>
          <w:szCs w:val="22"/>
        </w:rPr>
        <w:t>It is the responsibility of the Owner and/or Licensee to adopt them.</w:t>
      </w:r>
    </w:p>
    <w:p w14:paraId="0207C9C2" w14:textId="291CF27A" w:rsidR="00486E32" w:rsidRDefault="00A941BB" w:rsidP="00A941BB">
      <w:pPr>
        <w:pStyle w:val="Heading4"/>
      </w:pPr>
      <w:r w:rsidRPr="00A941BB">
        <w:t xml:space="preserve">SSG 70 - </w:t>
      </w:r>
      <w:r w:rsidR="00486E32">
        <w:t>Section 9 (</w:t>
      </w:r>
      <w:r w:rsidR="00A74B5C">
        <w:t>C</w:t>
      </w:r>
      <w:r w:rsidR="00A74B5C" w:rsidRPr="00A74B5C">
        <w:t>ompliance with operational limits and conditions and operating</w:t>
      </w:r>
      <w:r w:rsidR="006D774C">
        <w:t xml:space="preserve"> </w:t>
      </w:r>
      <w:r w:rsidR="00A74B5C" w:rsidRPr="00A74B5C">
        <w:t>procedures</w:t>
      </w:r>
      <w:r w:rsidR="00A74B5C">
        <w:t>):</w:t>
      </w:r>
    </w:p>
    <w:p w14:paraId="16C3BE4A" w14:textId="24CED814" w:rsidR="00496158" w:rsidRPr="00496158" w:rsidRDefault="00EE17DC" w:rsidP="00496158">
      <w:pPr>
        <w:jc w:val="both"/>
        <w:rPr>
          <w:rFonts w:cstheme="minorHAnsi"/>
          <w:szCs w:val="22"/>
        </w:rPr>
      </w:pPr>
      <w:r>
        <w:rPr>
          <w:rFonts w:cstheme="minorHAnsi"/>
          <w:szCs w:val="22"/>
        </w:rPr>
        <w:t xml:space="preserve">Guidelines presented in </w:t>
      </w:r>
      <w:r w:rsidRPr="00054298">
        <w:rPr>
          <w:rFonts w:cstheme="minorHAnsi"/>
          <w:b/>
          <w:bCs/>
          <w:szCs w:val="22"/>
        </w:rPr>
        <w:t xml:space="preserve">Section </w:t>
      </w:r>
      <w:r>
        <w:rPr>
          <w:rFonts w:cstheme="minorHAnsi"/>
          <w:b/>
          <w:bCs/>
          <w:szCs w:val="22"/>
        </w:rPr>
        <w:t>9</w:t>
      </w:r>
      <w:r>
        <w:rPr>
          <w:rFonts w:cstheme="minorHAnsi"/>
          <w:szCs w:val="22"/>
        </w:rPr>
        <w:t xml:space="preserve"> of the reference document </w:t>
      </w:r>
      <w:r w:rsidRPr="00B638DA">
        <w:rPr>
          <w:rFonts w:cstheme="minorBidi"/>
          <w:szCs w:val="22"/>
        </w:rPr>
        <w:t>[</w:t>
      </w:r>
      <w:r>
        <w:rPr>
          <w:rFonts w:cstheme="minorBidi"/>
          <w:szCs w:val="22"/>
        </w:rPr>
        <w:fldChar w:fldCharType="begin"/>
      </w:r>
      <w:r>
        <w:rPr>
          <w:rFonts w:cstheme="minorBidi"/>
          <w:szCs w:val="22"/>
        </w:rPr>
        <w:instrText xml:space="preserve"> REF _Ref145752582 \r \h </w:instrText>
      </w:r>
      <w:r>
        <w:rPr>
          <w:rFonts w:cstheme="minorBidi"/>
          <w:szCs w:val="22"/>
        </w:rPr>
      </w:r>
      <w:r>
        <w:rPr>
          <w:rFonts w:cstheme="minorBidi"/>
          <w:szCs w:val="22"/>
        </w:rPr>
        <w:fldChar w:fldCharType="separate"/>
      </w:r>
      <w:r w:rsidR="00CE4DAB">
        <w:rPr>
          <w:rFonts w:cstheme="minorBidi"/>
          <w:szCs w:val="22"/>
        </w:rPr>
        <w:t>23</w:t>
      </w:r>
      <w:r>
        <w:rPr>
          <w:rFonts w:cstheme="minorBidi"/>
          <w:szCs w:val="22"/>
        </w:rPr>
        <w:fldChar w:fldCharType="end"/>
      </w:r>
      <w:r w:rsidRPr="00B638DA">
        <w:rPr>
          <w:rFonts w:cstheme="minorBidi"/>
          <w:szCs w:val="22"/>
        </w:rPr>
        <w:t xml:space="preserve">] </w:t>
      </w:r>
      <w:r w:rsidR="00496158" w:rsidRPr="00496158">
        <w:rPr>
          <w:rFonts w:cstheme="minorHAnsi"/>
          <w:szCs w:val="22"/>
        </w:rPr>
        <w:t>are responsibility of the Owner and/or Licensee.</w:t>
      </w:r>
    </w:p>
    <w:p w14:paraId="6414F6E2" w14:textId="6E67E689" w:rsidR="00A74B5C" w:rsidRDefault="00496158" w:rsidP="00496158">
      <w:pPr>
        <w:jc w:val="both"/>
        <w:rPr>
          <w:rFonts w:cstheme="minorHAnsi"/>
          <w:szCs w:val="22"/>
        </w:rPr>
      </w:pPr>
      <w:r w:rsidRPr="00496158">
        <w:rPr>
          <w:rFonts w:cstheme="minorHAnsi"/>
          <w:szCs w:val="22"/>
        </w:rPr>
        <w:t>The generic plant design operating procedures and documentation are consistent with the generic plant Limits and Conditions.</w:t>
      </w:r>
    </w:p>
    <w:p w14:paraId="22EAC1C2" w14:textId="230D9515" w:rsidR="00455594" w:rsidRDefault="002E75DB" w:rsidP="00496158">
      <w:pPr>
        <w:jc w:val="both"/>
        <w:rPr>
          <w:rFonts w:cstheme="minorHAnsi"/>
          <w:szCs w:val="22"/>
        </w:rPr>
      </w:pPr>
      <w:r>
        <w:rPr>
          <w:rFonts w:cstheme="minorHAnsi"/>
          <w:szCs w:val="22"/>
        </w:rPr>
        <w:t xml:space="preserve">One </w:t>
      </w:r>
      <w:r w:rsidR="00634340">
        <w:rPr>
          <w:rFonts w:cstheme="minorHAnsi"/>
          <w:szCs w:val="22"/>
        </w:rPr>
        <w:t xml:space="preserve">POS </w:t>
      </w:r>
      <w:r w:rsidR="00455594" w:rsidRPr="00CD383E">
        <w:rPr>
          <w:rFonts w:cstheme="minorHAnsi"/>
          <w:szCs w:val="22"/>
        </w:rPr>
        <w:t>item w</w:t>
      </w:r>
      <w:r w:rsidR="00CE0E17">
        <w:rPr>
          <w:rFonts w:cstheme="minorHAnsi"/>
          <w:szCs w:val="22"/>
        </w:rPr>
        <w:t>as</w:t>
      </w:r>
      <w:r w:rsidR="00455594" w:rsidRPr="00CD383E">
        <w:rPr>
          <w:rFonts w:cstheme="minorHAnsi"/>
          <w:szCs w:val="22"/>
        </w:rPr>
        <w:t xml:space="preserve"> identified </w:t>
      </w:r>
      <w:r w:rsidR="0007612E">
        <w:rPr>
          <w:rFonts w:cstheme="minorHAnsi"/>
          <w:szCs w:val="22"/>
        </w:rPr>
        <w:t>in the following section</w:t>
      </w:r>
      <w:r w:rsidR="00E53ABB">
        <w:rPr>
          <w:rFonts w:cstheme="minorHAnsi"/>
          <w:szCs w:val="22"/>
        </w:rPr>
        <w:t xml:space="preserve"> and is related to:</w:t>
      </w:r>
    </w:p>
    <w:p w14:paraId="3FA4F4A0" w14:textId="74D535CC" w:rsidR="00807CD1" w:rsidRPr="00E53ABB" w:rsidRDefault="000E0DA0" w:rsidP="00513590">
      <w:pPr>
        <w:pStyle w:val="ListParagraph"/>
        <w:numPr>
          <w:ilvl w:val="0"/>
          <w:numId w:val="61"/>
        </w:numPr>
        <w:rPr>
          <w:color w:val="000000" w:themeColor="text1"/>
        </w:rPr>
      </w:pPr>
      <w:r w:rsidRPr="00634340">
        <w:rPr>
          <w:rFonts w:cstheme="minorHAnsi"/>
          <w:b/>
          <w:bCs/>
          <w:szCs w:val="22"/>
        </w:rPr>
        <w:t>(Item 9.3)</w:t>
      </w:r>
      <w:r>
        <w:rPr>
          <w:rFonts w:cstheme="minorHAnsi"/>
          <w:szCs w:val="22"/>
        </w:rPr>
        <w:t xml:space="preserve"> </w:t>
      </w:r>
      <w:r w:rsidR="00577F0C" w:rsidRPr="00E53ABB">
        <w:rPr>
          <w:rFonts w:cstheme="minorHAnsi"/>
          <w:szCs w:val="22"/>
        </w:rPr>
        <w:t xml:space="preserve">Requirement regarding </w:t>
      </w:r>
      <w:r w:rsidR="00254158" w:rsidRPr="00E53ABB">
        <w:rPr>
          <w:rFonts w:cstheme="minorHAnsi"/>
          <w:szCs w:val="22"/>
        </w:rPr>
        <w:t>form of presenting OLCs for sites with multiple units</w:t>
      </w:r>
      <w:r w:rsidR="005D719E">
        <w:rPr>
          <w:rFonts w:cstheme="minorHAnsi"/>
          <w:szCs w:val="22"/>
        </w:rPr>
        <w:t>.</w:t>
      </w:r>
    </w:p>
    <w:p w14:paraId="2C1C75E4" w14:textId="0C9AD97C" w:rsidR="003D4F51" w:rsidRPr="00807CD1" w:rsidRDefault="00807CD1" w:rsidP="00807CD1">
      <w:pPr>
        <w:jc w:val="both"/>
        <w:rPr>
          <w:rFonts w:eastAsiaTheme="minorEastAsia" w:cstheme="minorBidi"/>
          <w:i/>
          <w:iCs/>
          <w:kern w:val="0"/>
        </w:rPr>
      </w:pPr>
      <w:r w:rsidRPr="00807CD1">
        <w:rPr>
          <w:rFonts w:eastAsiaTheme="minorEastAsia" w:cstheme="minorBidi"/>
          <w:i/>
          <w:iCs/>
          <w:kern w:val="0"/>
        </w:rPr>
        <w:t xml:space="preserve">Refer to </w:t>
      </w:r>
      <w:r w:rsidRPr="00807CD1">
        <w:rPr>
          <w:rFonts w:eastAsiaTheme="minorEastAsia" w:cstheme="minorBidi"/>
          <w:b/>
          <w:bCs/>
          <w:i/>
          <w:iCs/>
          <w:kern w:val="0"/>
        </w:rPr>
        <w:t>Subsection 2.</w:t>
      </w:r>
      <w:r w:rsidR="001672D7">
        <w:rPr>
          <w:rFonts w:eastAsiaTheme="minorEastAsia" w:cstheme="minorBidi"/>
          <w:b/>
          <w:bCs/>
          <w:i/>
          <w:iCs/>
          <w:kern w:val="0"/>
        </w:rPr>
        <w:t>1.8</w:t>
      </w:r>
      <w:r w:rsidRPr="00807CD1">
        <w:rPr>
          <w:rFonts w:eastAsiaTheme="minorEastAsia" w:cstheme="minorBidi"/>
          <w:i/>
          <w:iCs/>
          <w:kern w:val="0"/>
        </w:rPr>
        <w:t xml:space="preserve"> of the compliance assessment report </w:t>
      </w:r>
      <w:r w:rsidRPr="00807CD1">
        <w:rPr>
          <w:rFonts w:cstheme="minorBidi"/>
          <w:i/>
          <w:iCs/>
          <w:szCs w:val="22"/>
        </w:rPr>
        <w:t>[</w:t>
      </w:r>
      <w:r w:rsidRPr="00807CD1">
        <w:rPr>
          <w:rFonts w:cstheme="minorBidi"/>
          <w:i/>
          <w:iCs/>
          <w:szCs w:val="22"/>
        </w:rPr>
        <w:fldChar w:fldCharType="begin"/>
      </w:r>
      <w:r w:rsidRPr="00807CD1">
        <w:rPr>
          <w:rFonts w:cstheme="minorBidi"/>
          <w:i/>
          <w:iCs/>
          <w:szCs w:val="22"/>
        </w:rPr>
        <w:instrText xml:space="preserve"> REF _Ref145752617 \r \h  \* MERGEFORMAT </w:instrText>
      </w:r>
      <w:r w:rsidRPr="00807CD1">
        <w:rPr>
          <w:rFonts w:cstheme="minorBidi"/>
          <w:i/>
          <w:iCs/>
          <w:szCs w:val="22"/>
        </w:rPr>
      </w:r>
      <w:r w:rsidRPr="00807CD1">
        <w:rPr>
          <w:rFonts w:cstheme="minorBidi"/>
          <w:i/>
          <w:iCs/>
          <w:szCs w:val="22"/>
        </w:rPr>
        <w:fldChar w:fldCharType="separate"/>
      </w:r>
      <w:r w:rsidR="00CE4DAB">
        <w:rPr>
          <w:rFonts w:cstheme="minorBidi"/>
          <w:i/>
          <w:iCs/>
          <w:szCs w:val="22"/>
        </w:rPr>
        <w:t>53</w:t>
      </w:r>
      <w:r w:rsidRPr="00807CD1">
        <w:rPr>
          <w:rFonts w:cstheme="minorBidi"/>
          <w:i/>
          <w:iCs/>
          <w:szCs w:val="22"/>
        </w:rPr>
        <w:fldChar w:fldCharType="end"/>
      </w:r>
      <w:r w:rsidRPr="00807CD1">
        <w:rPr>
          <w:rFonts w:cstheme="minorBidi"/>
          <w:i/>
          <w:iCs/>
          <w:szCs w:val="22"/>
        </w:rPr>
        <w:t>]</w:t>
      </w:r>
      <w:r w:rsidRPr="00807CD1">
        <w:rPr>
          <w:rFonts w:cstheme="minorBidi"/>
          <w:szCs w:val="22"/>
        </w:rPr>
        <w:t xml:space="preserve"> </w:t>
      </w:r>
      <w:r w:rsidRPr="00807CD1">
        <w:rPr>
          <w:rFonts w:eastAsiaTheme="minorEastAsia" w:cstheme="minorBidi"/>
          <w:i/>
          <w:iCs/>
          <w:kern w:val="0"/>
        </w:rPr>
        <w:t>for more details.</w:t>
      </w:r>
    </w:p>
    <w:p w14:paraId="1D294DBE" w14:textId="77777777" w:rsidR="004842F0" w:rsidRPr="00C81969" w:rsidRDefault="004842F0" w:rsidP="004842F0">
      <w:pPr>
        <w:pStyle w:val="Heading3"/>
      </w:pPr>
      <w:bookmarkStart w:id="173" w:name="_Toc152671888"/>
      <w:r>
        <w:t>Non Compliance</w:t>
      </w:r>
      <w:bookmarkEnd w:id="173"/>
    </w:p>
    <w:p w14:paraId="1F743866" w14:textId="3B8C919B" w:rsidR="00AD1FB8" w:rsidRDefault="006F362D" w:rsidP="00AD1FB8">
      <w:r>
        <w:t xml:space="preserve">No “Non Compliances” have been identified in the assessment </w:t>
      </w:r>
      <w:r w:rsidR="00AD1FB8">
        <w:rPr>
          <w:rFonts w:cstheme="minorBidi"/>
          <w:szCs w:val="22"/>
        </w:rPr>
        <w:t>[</w:t>
      </w:r>
      <w:r w:rsidR="00AD1FB8">
        <w:rPr>
          <w:rFonts w:cstheme="minorBidi"/>
          <w:szCs w:val="22"/>
        </w:rPr>
        <w:fldChar w:fldCharType="begin"/>
      </w:r>
      <w:r w:rsidR="00AD1FB8">
        <w:rPr>
          <w:rFonts w:cstheme="minorBidi"/>
          <w:szCs w:val="22"/>
        </w:rPr>
        <w:instrText xml:space="preserve"> REF _Ref145752617 \r \h </w:instrText>
      </w:r>
      <w:r w:rsidR="00AD1FB8">
        <w:rPr>
          <w:rFonts w:cstheme="minorBidi"/>
          <w:szCs w:val="22"/>
        </w:rPr>
      </w:r>
      <w:r w:rsidR="00AD1FB8">
        <w:rPr>
          <w:rFonts w:cstheme="minorBidi"/>
          <w:szCs w:val="22"/>
        </w:rPr>
        <w:fldChar w:fldCharType="separate"/>
      </w:r>
      <w:r w:rsidR="00CE4DAB">
        <w:rPr>
          <w:rFonts w:cstheme="minorBidi"/>
          <w:szCs w:val="22"/>
        </w:rPr>
        <w:t>53</w:t>
      </w:r>
      <w:r w:rsidR="00AD1FB8">
        <w:rPr>
          <w:rFonts w:cstheme="minorBidi"/>
          <w:szCs w:val="22"/>
        </w:rPr>
        <w:fldChar w:fldCharType="end"/>
      </w:r>
      <w:r w:rsidR="00AD1FB8">
        <w:t>].</w:t>
      </w:r>
    </w:p>
    <w:p w14:paraId="2542A1BF" w14:textId="77777777" w:rsidR="00B3225A" w:rsidRDefault="00B3225A" w:rsidP="00B3225A">
      <w:pPr>
        <w:rPr>
          <w:rFonts w:cstheme="minorBidi"/>
          <w:szCs w:val="22"/>
        </w:rPr>
      </w:pPr>
    </w:p>
    <w:p w14:paraId="0843D2DD" w14:textId="77777777" w:rsidR="00B3225A" w:rsidRDefault="00B3225A" w:rsidP="00B3225A">
      <w:pPr>
        <w:tabs>
          <w:tab w:val="clear" w:pos="720"/>
          <w:tab w:val="clear" w:pos="1296"/>
          <w:tab w:val="clear" w:pos="1872"/>
          <w:tab w:val="clear" w:pos="2448"/>
        </w:tabs>
        <w:spacing w:before="0" w:after="0" w:line="240" w:lineRule="auto"/>
        <w:rPr>
          <w:rFonts w:cstheme="minorBidi"/>
          <w:szCs w:val="22"/>
        </w:rPr>
      </w:pPr>
      <w:r>
        <w:rPr>
          <w:rFonts w:cstheme="minorBidi"/>
          <w:szCs w:val="22"/>
        </w:rPr>
        <w:br w:type="page"/>
      </w:r>
    </w:p>
    <w:p w14:paraId="7677423F" w14:textId="5ABE1B29" w:rsidR="00CF0EEB" w:rsidRPr="00CF0EEB" w:rsidRDefault="00CF0EEB" w:rsidP="00CF0EEB">
      <w:pPr>
        <w:pStyle w:val="Heading2"/>
        <w:rPr>
          <w:rFonts w:cstheme="minorBidi"/>
          <w:caps w:val="0"/>
          <w:szCs w:val="22"/>
        </w:rPr>
      </w:pPr>
      <w:bookmarkStart w:id="174" w:name="_Toc152671889"/>
      <w:r w:rsidRPr="00CF0EEB">
        <w:rPr>
          <w:rFonts w:cstheme="minorBidi"/>
          <w:caps w:val="0"/>
          <w:szCs w:val="22"/>
        </w:rPr>
        <w:lastRenderedPageBreak/>
        <w:t>SSG-73 CORE MANAGEMENT AND FUEL HANDLING FOR NUCLEAR POWER PLANTS</w:t>
      </w:r>
      <w:bookmarkEnd w:id="174"/>
    </w:p>
    <w:p w14:paraId="1711AEB9" w14:textId="17F7CE8B" w:rsidR="00D94123" w:rsidRPr="007E22F3" w:rsidRDefault="00A47A47" w:rsidP="006B6C0E">
      <w:pPr>
        <w:jc w:val="both"/>
        <w:rPr>
          <w:rFonts w:cstheme="minorBidi"/>
          <w:szCs w:val="22"/>
        </w:rPr>
      </w:pPr>
      <w:r>
        <w:rPr>
          <w:rFonts w:cstheme="minorBidi"/>
          <w:szCs w:val="22"/>
        </w:rPr>
        <w:t xml:space="preserve">Following </w:t>
      </w:r>
      <w:r w:rsidRPr="00A47A47">
        <w:rPr>
          <w:rFonts w:cstheme="minorBidi"/>
          <w:szCs w:val="22"/>
        </w:rPr>
        <w:t>summary reflects results of the assessment conducted against reference</w:t>
      </w:r>
      <w:r w:rsidR="008A1B1E">
        <w:rPr>
          <w:rFonts w:cstheme="minorBidi"/>
          <w:szCs w:val="22"/>
        </w:rPr>
        <w:t xml:space="preserve"> </w:t>
      </w:r>
      <w:r w:rsidRPr="00A47A47">
        <w:rPr>
          <w:rFonts w:cstheme="minorBidi"/>
          <w:szCs w:val="22"/>
        </w:rPr>
        <w:t>[</w:t>
      </w:r>
      <w:r w:rsidR="009D2FAA">
        <w:rPr>
          <w:rFonts w:cstheme="minorBidi"/>
          <w:szCs w:val="22"/>
        </w:rPr>
        <w:fldChar w:fldCharType="begin"/>
      </w:r>
      <w:r w:rsidR="009D2FAA">
        <w:rPr>
          <w:rFonts w:cstheme="minorBidi"/>
          <w:szCs w:val="22"/>
        </w:rPr>
        <w:instrText xml:space="preserve"> REF _Ref148367302 \r \h </w:instrText>
      </w:r>
      <w:r w:rsidR="009D2FAA">
        <w:rPr>
          <w:rFonts w:cstheme="minorBidi"/>
          <w:szCs w:val="22"/>
        </w:rPr>
      </w:r>
      <w:r w:rsidR="009D2FAA">
        <w:rPr>
          <w:rFonts w:cstheme="minorBidi"/>
          <w:szCs w:val="22"/>
        </w:rPr>
        <w:fldChar w:fldCharType="separate"/>
      </w:r>
      <w:r w:rsidR="00CE4DAB">
        <w:rPr>
          <w:rFonts w:cstheme="minorBidi"/>
          <w:szCs w:val="22"/>
        </w:rPr>
        <w:t>24</w:t>
      </w:r>
      <w:r w:rsidR="009D2FAA">
        <w:rPr>
          <w:rFonts w:cstheme="minorBidi"/>
          <w:szCs w:val="22"/>
        </w:rPr>
        <w:fldChar w:fldCharType="end"/>
      </w:r>
      <w:r w:rsidRPr="00A47A47">
        <w:rPr>
          <w:rFonts w:cstheme="minorBidi"/>
          <w:szCs w:val="22"/>
        </w:rPr>
        <w:t>] as part of the compliance assessment report [</w:t>
      </w:r>
      <w:r w:rsidR="009D2FAA">
        <w:rPr>
          <w:rFonts w:cstheme="minorBidi"/>
          <w:szCs w:val="22"/>
        </w:rPr>
        <w:fldChar w:fldCharType="begin"/>
      </w:r>
      <w:r w:rsidR="009D2FAA">
        <w:rPr>
          <w:rFonts w:cstheme="minorBidi"/>
          <w:szCs w:val="22"/>
        </w:rPr>
        <w:instrText xml:space="preserve"> REF _Ref148367379 \r \h </w:instrText>
      </w:r>
      <w:r w:rsidR="009D2FAA">
        <w:rPr>
          <w:rFonts w:cstheme="minorBidi"/>
          <w:szCs w:val="22"/>
        </w:rPr>
      </w:r>
      <w:r w:rsidR="009D2FAA">
        <w:rPr>
          <w:rFonts w:cstheme="minorBidi"/>
          <w:szCs w:val="22"/>
        </w:rPr>
        <w:fldChar w:fldCharType="separate"/>
      </w:r>
      <w:r w:rsidR="00CE4DAB">
        <w:rPr>
          <w:rFonts w:cstheme="minorBidi"/>
          <w:szCs w:val="22"/>
        </w:rPr>
        <w:t>54</w:t>
      </w:r>
      <w:r w:rsidR="009D2FAA">
        <w:rPr>
          <w:rFonts w:cstheme="minorBidi"/>
          <w:szCs w:val="22"/>
        </w:rPr>
        <w:fldChar w:fldCharType="end"/>
      </w:r>
      <w:r w:rsidRPr="00A47A47">
        <w:rPr>
          <w:rFonts w:cstheme="minorBidi"/>
          <w:szCs w:val="22"/>
        </w:rPr>
        <w:t>] that is included in Attachment 1.</w:t>
      </w:r>
    </w:p>
    <w:p w14:paraId="1C689E1E" w14:textId="669897FE" w:rsidR="00D94123" w:rsidRDefault="00D94123" w:rsidP="006B6C0E">
      <w:pPr>
        <w:pStyle w:val="Heading3"/>
        <w:jc w:val="both"/>
      </w:pPr>
      <w:bookmarkStart w:id="175" w:name="_Toc152671890"/>
      <w:r w:rsidRPr="006874BD">
        <w:t>High Level Risk Assessment</w:t>
      </w:r>
      <w:r w:rsidR="00FF4A87">
        <w:t xml:space="preserve"> Summary</w:t>
      </w:r>
      <w:bookmarkEnd w:id="175"/>
    </w:p>
    <w:p w14:paraId="74DE13D5" w14:textId="0EAE0474" w:rsidR="00AA4FF7" w:rsidRDefault="00AA4FF7" w:rsidP="008E6620">
      <w:pPr>
        <w:jc w:val="both"/>
      </w:pPr>
      <w:r w:rsidRPr="00AA4FF7">
        <w:t>Conducted compliance assessment [</w:t>
      </w:r>
      <w:r w:rsidR="00FF4A87">
        <w:rPr>
          <w:rFonts w:cstheme="minorBidi"/>
          <w:szCs w:val="22"/>
        </w:rPr>
        <w:fldChar w:fldCharType="begin"/>
      </w:r>
      <w:r w:rsidR="00FF4A87">
        <w:rPr>
          <w:rFonts w:cstheme="minorBidi"/>
          <w:szCs w:val="22"/>
        </w:rPr>
        <w:instrText xml:space="preserve"> REF _Ref148367379 \r \h </w:instrText>
      </w:r>
      <w:r w:rsidR="008E6620">
        <w:rPr>
          <w:rFonts w:cstheme="minorBidi"/>
          <w:szCs w:val="22"/>
        </w:rPr>
        <w:instrText xml:space="preserve"> \* MERGEFORMAT </w:instrText>
      </w:r>
      <w:r w:rsidR="00FF4A87">
        <w:rPr>
          <w:rFonts w:cstheme="minorBidi"/>
          <w:szCs w:val="22"/>
        </w:rPr>
      </w:r>
      <w:r w:rsidR="00FF4A87">
        <w:rPr>
          <w:rFonts w:cstheme="minorBidi"/>
          <w:szCs w:val="22"/>
        </w:rPr>
        <w:fldChar w:fldCharType="separate"/>
      </w:r>
      <w:r w:rsidR="00CE4DAB">
        <w:rPr>
          <w:rFonts w:cstheme="minorBidi"/>
          <w:szCs w:val="22"/>
        </w:rPr>
        <w:t>54</w:t>
      </w:r>
      <w:r w:rsidR="00FF4A87">
        <w:rPr>
          <w:rFonts w:cstheme="minorBidi"/>
          <w:szCs w:val="22"/>
        </w:rPr>
        <w:fldChar w:fldCharType="end"/>
      </w:r>
      <w:r w:rsidRPr="00AA4FF7">
        <w:t>] indicates that compliance with the guidelines presented in “IAEA Specific Safety Guide No. SSG-73: Core Management and Fuel Handling for Nuclear Power Plants”</w:t>
      </w:r>
      <w:r w:rsidR="008E6620">
        <w:t xml:space="preserve"> </w:t>
      </w:r>
      <w:r w:rsidR="008E6620" w:rsidRPr="00A47A47">
        <w:rPr>
          <w:rFonts w:cstheme="minorBidi"/>
          <w:szCs w:val="22"/>
        </w:rPr>
        <w:t>[</w:t>
      </w:r>
      <w:r w:rsidR="008E6620">
        <w:rPr>
          <w:rFonts w:cstheme="minorBidi"/>
          <w:szCs w:val="22"/>
        </w:rPr>
        <w:fldChar w:fldCharType="begin"/>
      </w:r>
      <w:r w:rsidR="008E6620">
        <w:rPr>
          <w:rFonts w:cstheme="minorBidi"/>
          <w:szCs w:val="22"/>
        </w:rPr>
        <w:instrText xml:space="preserve"> REF _Ref148367302 \r \h  \* MERGEFORMAT </w:instrText>
      </w:r>
      <w:r w:rsidR="008E6620">
        <w:rPr>
          <w:rFonts w:cstheme="minorBidi"/>
          <w:szCs w:val="22"/>
        </w:rPr>
      </w:r>
      <w:r w:rsidR="008E6620">
        <w:rPr>
          <w:rFonts w:cstheme="minorBidi"/>
          <w:szCs w:val="22"/>
        </w:rPr>
        <w:fldChar w:fldCharType="separate"/>
      </w:r>
      <w:r w:rsidR="00CE4DAB">
        <w:rPr>
          <w:rFonts w:cstheme="minorBidi"/>
          <w:szCs w:val="22"/>
        </w:rPr>
        <w:t>24</w:t>
      </w:r>
      <w:r w:rsidR="008E6620">
        <w:rPr>
          <w:rFonts w:cstheme="minorBidi"/>
          <w:szCs w:val="22"/>
        </w:rPr>
        <w:fldChar w:fldCharType="end"/>
      </w:r>
      <w:r w:rsidR="008E6620" w:rsidRPr="00A47A47">
        <w:rPr>
          <w:rFonts w:cstheme="minorBidi"/>
          <w:szCs w:val="22"/>
        </w:rPr>
        <w:t>]</w:t>
      </w:r>
      <w:r w:rsidRPr="00AA4FF7">
        <w:t xml:space="preserve"> is expected to be demonstrated either via compliance with the guidelines “as stated” or via compliance with their objectives. Since no non-compliances have been identified and site-specific scope items are not expected to result in design changes or additional design analyses, “IAEA Specific Safety Guide No. SSG-73: Core Management and Fuel Handling for Nuclear Power Plants” has been assigned to a “</w:t>
      </w:r>
      <w:r w:rsidRPr="00FF4A87">
        <w:rPr>
          <w:b/>
          <w:bCs/>
        </w:rPr>
        <w:t>Low Risk</w:t>
      </w:r>
      <w:r w:rsidRPr="00FF4A87">
        <w:t xml:space="preserve">” </w:t>
      </w:r>
      <w:r w:rsidRPr="00AA4FF7">
        <w:t>c</w:t>
      </w:r>
      <w:r w:rsidR="00FF4A87">
        <w:t>ategory</w:t>
      </w:r>
      <w:r w:rsidRPr="00AA4FF7">
        <w:t>.</w:t>
      </w:r>
    </w:p>
    <w:p w14:paraId="04E00AF1" w14:textId="1D63A20D" w:rsidR="003E52AD" w:rsidRPr="00AA4FF7" w:rsidRDefault="003E52AD" w:rsidP="003E52AD">
      <w:pPr>
        <w:pStyle w:val="Heading3"/>
      </w:pPr>
      <w:bookmarkStart w:id="176" w:name="_Toc152671891"/>
      <w:r w:rsidRPr="002C005C">
        <w:t>Roadmap of Items Specifically Discussed in the</w:t>
      </w:r>
      <w:r>
        <w:t xml:space="preserve"> Guide Assessment</w:t>
      </w:r>
      <w:bookmarkEnd w:id="176"/>
    </w:p>
    <w:p w14:paraId="5F8D00BC" w14:textId="26403656" w:rsidR="00696393" w:rsidRDefault="00696393" w:rsidP="006B6C0E">
      <w:pPr>
        <w:pStyle w:val="Heading4"/>
        <w:jc w:val="both"/>
      </w:pPr>
      <w:r>
        <w:t>SSG 73 - Section 2</w:t>
      </w:r>
      <w:r w:rsidR="009738B9">
        <w:t xml:space="preserve"> (</w:t>
      </w:r>
      <w:r w:rsidR="00D63CF8">
        <w:t>C</w:t>
      </w:r>
      <w:r w:rsidR="00164748">
        <w:t>ore management)</w:t>
      </w:r>
    </w:p>
    <w:p w14:paraId="7EA94A2D" w14:textId="68C238B0" w:rsidR="00612EC4" w:rsidRDefault="006563C7" w:rsidP="006B6C0E">
      <w:pPr>
        <w:jc w:val="both"/>
        <w:rPr>
          <w:lang w:eastAsia="zh-CN"/>
        </w:rPr>
      </w:pPr>
      <w:r>
        <w:rPr>
          <w:lang w:eastAsia="zh-CN"/>
        </w:rPr>
        <w:t>Guidelines present</w:t>
      </w:r>
      <w:r w:rsidR="00481E1E">
        <w:rPr>
          <w:lang w:eastAsia="zh-CN"/>
        </w:rPr>
        <w:t>ed</w:t>
      </w:r>
      <w:r>
        <w:rPr>
          <w:lang w:eastAsia="zh-CN"/>
        </w:rPr>
        <w:t xml:space="preserve"> in </w:t>
      </w:r>
      <w:r w:rsidRPr="00481E1E">
        <w:rPr>
          <w:b/>
          <w:bCs/>
          <w:lang w:eastAsia="zh-CN"/>
        </w:rPr>
        <w:t>Section 2</w:t>
      </w:r>
      <w:r>
        <w:rPr>
          <w:lang w:eastAsia="zh-CN"/>
        </w:rPr>
        <w:t xml:space="preserve"> of the reference </w:t>
      </w:r>
      <w:r w:rsidR="008A1B1E">
        <w:rPr>
          <w:lang w:eastAsia="zh-CN"/>
        </w:rPr>
        <w:t xml:space="preserve">document </w:t>
      </w:r>
      <w:r w:rsidR="008A1B1E" w:rsidRPr="00A47A47">
        <w:rPr>
          <w:rFonts w:cstheme="minorBidi"/>
          <w:szCs w:val="22"/>
        </w:rPr>
        <w:t>[</w:t>
      </w:r>
      <w:r w:rsidR="008A1B1E">
        <w:rPr>
          <w:rFonts w:cstheme="minorBidi"/>
          <w:szCs w:val="22"/>
        </w:rPr>
        <w:fldChar w:fldCharType="begin"/>
      </w:r>
      <w:r w:rsidR="008A1B1E">
        <w:rPr>
          <w:rFonts w:cstheme="minorBidi"/>
          <w:szCs w:val="22"/>
        </w:rPr>
        <w:instrText xml:space="preserve"> REF _Ref148367302 \r \h </w:instrText>
      </w:r>
      <w:r w:rsidR="008A1B1E">
        <w:rPr>
          <w:rFonts w:cstheme="minorBidi"/>
          <w:szCs w:val="22"/>
        </w:rPr>
      </w:r>
      <w:r w:rsidR="008A1B1E">
        <w:rPr>
          <w:rFonts w:cstheme="minorBidi"/>
          <w:szCs w:val="22"/>
        </w:rPr>
        <w:fldChar w:fldCharType="separate"/>
      </w:r>
      <w:r w:rsidR="00CE4DAB">
        <w:rPr>
          <w:rFonts w:cstheme="minorBidi"/>
          <w:szCs w:val="22"/>
        </w:rPr>
        <w:t>24</w:t>
      </w:r>
      <w:r w:rsidR="008A1B1E">
        <w:rPr>
          <w:rFonts w:cstheme="minorBidi"/>
          <w:szCs w:val="22"/>
        </w:rPr>
        <w:fldChar w:fldCharType="end"/>
      </w:r>
      <w:r w:rsidR="008A1B1E" w:rsidRPr="00A47A47">
        <w:rPr>
          <w:rFonts w:cstheme="minorBidi"/>
          <w:szCs w:val="22"/>
        </w:rPr>
        <w:t xml:space="preserve">] </w:t>
      </w:r>
      <w:r w:rsidR="008A1B1E">
        <w:rPr>
          <w:rFonts w:cstheme="minorBidi"/>
          <w:szCs w:val="22"/>
        </w:rPr>
        <w:t>are met by Westinghouse either “as stated” or via compliance with their objectives. The rest of the guidelines</w:t>
      </w:r>
      <w:r w:rsidR="008A1B1E">
        <w:rPr>
          <w:lang w:eastAsia="zh-CN"/>
        </w:rPr>
        <w:t xml:space="preserve"> are</w:t>
      </w:r>
      <w:r w:rsidR="00473FF6">
        <w:rPr>
          <w:lang w:eastAsia="zh-CN"/>
        </w:rPr>
        <w:t xml:space="preserve"> responsibility of the Owner.</w:t>
      </w:r>
    </w:p>
    <w:p w14:paraId="57FAEFAA" w14:textId="5031C59A" w:rsidR="0043286D" w:rsidRDefault="000E5024" w:rsidP="006B6C0E">
      <w:pPr>
        <w:jc w:val="both"/>
        <w:rPr>
          <w:lang w:eastAsia="zh-CN"/>
        </w:rPr>
      </w:pPr>
      <w:r>
        <w:rPr>
          <w:lang w:eastAsia="zh-CN"/>
        </w:rPr>
        <w:t>“Compliant with objective” (</w:t>
      </w:r>
      <w:r w:rsidR="008A1B1E">
        <w:rPr>
          <w:lang w:eastAsia="zh-CN"/>
        </w:rPr>
        <w:t>CWO</w:t>
      </w:r>
      <w:r>
        <w:rPr>
          <w:lang w:eastAsia="zh-CN"/>
        </w:rPr>
        <w:t>)</w:t>
      </w:r>
      <w:r w:rsidR="008A1B1E">
        <w:rPr>
          <w:lang w:eastAsia="zh-CN"/>
        </w:rPr>
        <w:t xml:space="preserve"> </w:t>
      </w:r>
      <w:r w:rsidR="0043286D">
        <w:rPr>
          <w:lang w:eastAsia="zh-CN"/>
        </w:rPr>
        <w:t>item</w:t>
      </w:r>
      <w:r w:rsidR="008A1B1E">
        <w:rPr>
          <w:lang w:eastAsia="zh-CN"/>
        </w:rPr>
        <w:t>s</w:t>
      </w:r>
      <w:r w:rsidR="0043286D">
        <w:rPr>
          <w:lang w:eastAsia="zh-CN"/>
        </w:rPr>
        <w:t xml:space="preserve"> were identified in </w:t>
      </w:r>
      <w:r w:rsidR="00906F70">
        <w:rPr>
          <w:lang w:eastAsia="zh-CN"/>
        </w:rPr>
        <w:t>the “</w:t>
      </w:r>
      <w:r w:rsidR="004052F6">
        <w:rPr>
          <w:lang w:eastAsia="zh-CN"/>
        </w:rPr>
        <w:t>Computational methods for core calculations</w:t>
      </w:r>
      <w:r w:rsidR="00906F70">
        <w:rPr>
          <w:lang w:eastAsia="zh-CN"/>
        </w:rPr>
        <w:t>”</w:t>
      </w:r>
      <w:r w:rsidR="0043286D">
        <w:rPr>
          <w:lang w:eastAsia="zh-CN"/>
        </w:rPr>
        <w:t xml:space="preserve"> subsection</w:t>
      </w:r>
      <w:r w:rsidR="009F3032">
        <w:rPr>
          <w:lang w:eastAsia="zh-CN"/>
        </w:rPr>
        <w:t xml:space="preserve"> and are related to:</w:t>
      </w:r>
    </w:p>
    <w:p w14:paraId="4CB21429" w14:textId="7B56D920" w:rsidR="009F3032" w:rsidRDefault="00B81EEE" w:rsidP="00513590">
      <w:pPr>
        <w:pStyle w:val="ListParagraph"/>
        <w:numPr>
          <w:ilvl w:val="0"/>
          <w:numId w:val="61"/>
        </w:numPr>
        <w:jc w:val="both"/>
        <w:rPr>
          <w:lang w:eastAsia="zh-CN"/>
        </w:rPr>
      </w:pPr>
      <w:r w:rsidRPr="000A62BC">
        <w:rPr>
          <w:b/>
          <w:bCs/>
          <w:lang w:eastAsia="zh-CN"/>
        </w:rPr>
        <w:t>(Item 2.15)</w:t>
      </w:r>
      <w:r>
        <w:rPr>
          <w:lang w:eastAsia="zh-CN"/>
        </w:rPr>
        <w:t xml:space="preserve"> </w:t>
      </w:r>
      <w:r w:rsidR="00973CCE">
        <w:rPr>
          <w:lang w:eastAsia="zh-CN"/>
        </w:rPr>
        <w:t>Validation tests</w:t>
      </w:r>
      <w:r w:rsidR="000A62BC">
        <w:rPr>
          <w:lang w:eastAsia="zh-CN"/>
        </w:rPr>
        <w:t>.</w:t>
      </w:r>
    </w:p>
    <w:p w14:paraId="199324EF" w14:textId="131324C2" w:rsidR="00D34E5F" w:rsidRDefault="000A62BC" w:rsidP="00513590">
      <w:pPr>
        <w:pStyle w:val="ListParagraph"/>
        <w:numPr>
          <w:ilvl w:val="0"/>
          <w:numId w:val="61"/>
        </w:numPr>
        <w:jc w:val="both"/>
        <w:rPr>
          <w:lang w:eastAsia="zh-CN"/>
        </w:rPr>
      </w:pPr>
      <w:r>
        <w:rPr>
          <w:b/>
          <w:bCs/>
          <w:lang w:eastAsia="zh-CN"/>
        </w:rPr>
        <w:t xml:space="preserve">(Item 2.17) </w:t>
      </w:r>
      <w:r w:rsidR="007D5B48">
        <w:rPr>
          <w:lang w:eastAsia="zh-CN"/>
        </w:rPr>
        <w:t>Requirements to</w:t>
      </w:r>
      <w:r w:rsidR="000328D6">
        <w:rPr>
          <w:lang w:eastAsia="zh-CN"/>
        </w:rPr>
        <w:t xml:space="preserve"> </w:t>
      </w:r>
      <w:r w:rsidR="00CE1FAA" w:rsidRPr="000B38FB">
        <w:t>modifications to the software and databases used for core calculations</w:t>
      </w:r>
      <w:r>
        <w:t>.</w:t>
      </w:r>
    </w:p>
    <w:p w14:paraId="0A990E1F" w14:textId="39C9ED88" w:rsidR="00D34E5F" w:rsidRPr="00D34E5F" w:rsidRDefault="00D34E5F" w:rsidP="00D34E5F">
      <w:pPr>
        <w:jc w:val="both"/>
        <w:rPr>
          <w:rFonts w:eastAsiaTheme="minorEastAsia" w:cstheme="minorBidi"/>
          <w:i/>
          <w:iCs/>
          <w:kern w:val="0"/>
        </w:rPr>
      </w:pPr>
      <w:r w:rsidRPr="00D34E5F">
        <w:rPr>
          <w:rFonts w:eastAsiaTheme="minorEastAsia" w:cstheme="minorBidi"/>
          <w:i/>
          <w:iCs/>
          <w:kern w:val="0"/>
        </w:rPr>
        <w:t xml:space="preserve">Refer to </w:t>
      </w:r>
      <w:r w:rsidRPr="00D34E5F">
        <w:rPr>
          <w:rFonts w:eastAsiaTheme="minorEastAsia" w:cstheme="minorBidi"/>
          <w:b/>
          <w:bCs/>
          <w:i/>
          <w:iCs/>
          <w:kern w:val="0"/>
        </w:rPr>
        <w:t>Subsection 2.</w:t>
      </w:r>
      <w:r w:rsidR="00147089">
        <w:rPr>
          <w:rFonts w:eastAsiaTheme="minorEastAsia" w:cstheme="minorBidi"/>
          <w:b/>
          <w:bCs/>
          <w:i/>
          <w:iCs/>
          <w:kern w:val="0"/>
        </w:rPr>
        <w:t>3</w:t>
      </w:r>
      <w:r w:rsidRPr="00D34E5F">
        <w:rPr>
          <w:rFonts w:eastAsiaTheme="minorEastAsia" w:cstheme="minorBidi"/>
          <w:i/>
          <w:iCs/>
          <w:kern w:val="0"/>
        </w:rPr>
        <w:t xml:space="preserve"> of the compliance assessment report </w:t>
      </w:r>
      <w:r w:rsidRPr="00D34E5F">
        <w:rPr>
          <w:rFonts w:cstheme="minorBidi"/>
          <w:i/>
          <w:iCs/>
          <w:szCs w:val="22"/>
        </w:rPr>
        <w:t>[</w:t>
      </w:r>
      <w:r w:rsidRPr="00D34E5F">
        <w:rPr>
          <w:rFonts w:cstheme="minorBidi"/>
          <w:i/>
          <w:iCs/>
          <w:szCs w:val="22"/>
        </w:rPr>
        <w:fldChar w:fldCharType="begin"/>
      </w:r>
      <w:r w:rsidRPr="00D34E5F">
        <w:rPr>
          <w:rFonts w:cstheme="minorBidi"/>
          <w:i/>
          <w:iCs/>
          <w:szCs w:val="22"/>
        </w:rPr>
        <w:instrText xml:space="preserve"> REF _Ref148367379 \r \h  \* MERGEFORMAT </w:instrText>
      </w:r>
      <w:r w:rsidRPr="00D34E5F">
        <w:rPr>
          <w:rFonts w:cstheme="minorBidi"/>
          <w:i/>
          <w:iCs/>
          <w:szCs w:val="22"/>
        </w:rPr>
      </w:r>
      <w:r w:rsidRPr="00D34E5F">
        <w:rPr>
          <w:rFonts w:cstheme="minorBidi"/>
          <w:i/>
          <w:iCs/>
          <w:szCs w:val="22"/>
        </w:rPr>
        <w:fldChar w:fldCharType="separate"/>
      </w:r>
      <w:r w:rsidR="00CE4DAB">
        <w:rPr>
          <w:rFonts w:cstheme="minorBidi"/>
          <w:i/>
          <w:iCs/>
          <w:szCs w:val="22"/>
        </w:rPr>
        <w:t>54</w:t>
      </w:r>
      <w:r w:rsidRPr="00D34E5F">
        <w:rPr>
          <w:rFonts w:cstheme="minorBidi"/>
          <w:i/>
          <w:iCs/>
          <w:szCs w:val="22"/>
        </w:rPr>
        <w:fldChar w:fldCharType="end"/>
      </w:r>
      <w:r w:rsidRPr="00D34E5F">
        <w:rPr>
          <w:rFonts w:cstheme="minorBidi"/>
          <w:i/>
          <w:iCs/>
          <w:szCs w:val="22"/>
        </w:rPr>
        <w:t xml:space="preserve">] </w:t>
      </w:r>
      <w:r w:rsidRPr="00D34E5F">
        <w:rPr>
          <w:rFonts w:eastAsiaTheme="minorEastAsia" w:cstheme="minorBidi"/>
          <w:i/>
          <w:iCs/>
          <w:kern w:val="0"/>
        </w:rPr>
        <w:t>for more details.</w:t>
      </w:r>
    </w:p>
    <w:p w14:paraId="263712B9" w14:textId="4673338F" w:rsidR="00164748" w:rsidRDefault="00164748" w:rsidP="006B6C0E">
      <w:pPr>
        <w:pStyle w:val="Heading4"/>
        <w:jc w:val="both"/>
      </w:pPr>
      <w:r>
        <w:t xml:space="preserve">SSG 73 - Section </w:t>
      </w:r>
      <w:r w:rsidR="003D05E8">
        <w:t>3</w:t>
      </w:r>
      <w:r>
        <w:t xml:space="preserve"> (</w:t>
      </w:r>
      <w:r w:rsidR="00D63CF8">
        <w:t>H</w:t>
      </w:r>
      <w:r w:rsidR="003D05E8">
        <w:t>andling</w:t>
      </w:r>
      <w:r w:rsidR="00341406">
        <w:t xml:space="preserve"> and storage of fresh fuel</w:t>
      </w:r>
      <w:r>
        <w:t>)</w:t>
      </w:r>
    </w:p>
    <w:p w14:paraId="7F042E78" w14:textId="28DF640C" w:rsidR="00481E1E" w:rsidRDefault="00F47FF7" w:rsidP="006B6C0E">
      <w:pPr>
        <w:jc w:val="both"/>
        <w:rPr>
          <w:lang w:eastAsia="zh-CN"/>
        </w:rPr>
      </w:pPr>
      <w:r>
        <w:rPr>
          <w:lang w:eastAsia="zh-CN"/>
        </w:rPr>
        <w:t xml:space="preserve">Most of the </w:t>
      </w:r>
      <w:r w:rsidR="00481E1E">
        <w:rPr>
          <w:lang w:eastAsia="zh-CN"/>
        </w:rPr>
        <w:t xml:space="preserve">guidelines presented in </w:t>
      </w:r>
      <w:r w:rsidR="00481E1E" w:rsidRPr="00481E1E">
        <w:rPr>
          <w:b/>
          <w:bCs/>
          <w:lang w:eastAsia="zh-CN"/>
        </w:rPr>
        <w:t xml:space="preserve">Section </w:t>
      </w:r>
      <w:r w:rsidR="00481E1E">
        <w:rPr>
          <w:b/>
          <w:bCs/>
          <w:lang w:eastAsia="zh-CN"/>
        </w:rPr>
        <w:t>3</w:t>
      </w:r>
      <w:r w:rsidR="00481E1E">
        <w:rPr>
          <w:lang w:eastAsia="zh-CN"/>
        </w:rPr>
        <w:t xml:space="preserve"> of the reference document </w:t>
      </w:r>
      <w:r w:rsidR="00481E1E" w:rsidRPr="00A47A47">
        <w:rPr>
          <w:rFonts w:cstheme="minorBidi"/>
          <w:szCs w:val="22"/>
        </w:rPr>
        <w:t>[</w:t>
      </w:r>
      <w:r w:rsidR="00481E1E">
        <w:rPr>
          <w:rFonts w:cstheme="minorBidi"/>
          <w:szCs w:val="22"/>
        </w:rPr>
        <w:fldChar w:fldCharType="begin"/>
      </w:r>
      <w:r w:rsidR="00481E1E">
        <w:rPr>
          <w:rFonts w:cstheme="minorBidi"/>
          <w:szCs w:val="22"/>
        </w:rPr>
        <w:instrText xml:space="preserve"> REF _Ref148367302 \r \h </w:instrText>
      </w:r>
      <w:r w:rsidR="00481E1E">
        <w:rPr>
          <w:rFonts w:cstheme="minorBidi"/>
          <w:szCs w:val="22"/>
        </w:rPr>
      </w:r>
      <w:r w:rsidR="00481E1E">
        <w:rPr>
          <w:rFonts w:cstheme="minorBidi"/>
          <w:szCs w:val="22"/>
        </w:rPr>
        <w:fldChar w:fldCharType="separate"/>
      </w:r>
      <w:r w:rsidR="00CE4DAB">
        <w:rPr>
          <w:rFonts w:cstheme="minorBidi"/>
          <w:szCs w:val="22"/>
        </w:rPr>
        <w:t>24</w:t>
      </w:r>
      <w:r w:rsidR="00481E1E">
        <w:rPr>
          <w:rFonts w:cstheme="minorBidi"/>
          <w:szCs w:val="22"/>
        </w:rPr>
        <w:fldChar w:fldCharType="end"/>
      </w:r>
      <w:r w:rsidR="00481E1E" w:rsidRPr="00A47A47">
        <w:rPr>
          <w:rFonts w:cstheme="minorBidi"/>
          <w:szCs w:val="22"/>
        </w:rPr>
        <w:t xml:space="preserve">] </w:t>
      </w:r>
      <w:r w:rsidR="00411BF1">
        <w:rPr>
          <w:lang w:eastAsia="zh-CN"/>
        </w:rPr>
        <w:t xml:space="preserve">are </w:t>
      </w:r>
      <w:r w:rsidR="00F51ED7">
        <w:rPr>
          <w:lang w:eastAsia="zh-CN"/>
        </w:rPr>
        <w:t xml:space="preserve">responsibility of the </w:t>
      </w:r>
      <w:r w:rsidR="00481E1E">
        <w:rPr>
          <w:lang w:eastAsia="zh-CN"/>
        </w:rPr>
        <w:t>O</w:t>
      </w:r>
      <w:r w:rsidR="00F51ED7">
        <w:rPr>
          <w:lang w:eastAsia="zh-CN"/>
        </w:rPr>
        <w:t>wner</w:t>
      </w:r>
      <w:r w:rsidR="00A157D5">
        <w:rPr>
          <w:lang w:eastAsia="zh-CN"/>
        </w:rPr>
        <w:t xml:space="preserve">. </w:t>
      </w:r>
    </w:p>
    <w:p w14:paraId="3225A3A1" w14:textId="4D581AE2" w:rsidR="00B21025" w:rsidRPr="00B21025" w:rsidRDefault="00481E1E" w:rsidP="006B6C0E">
      <w:pPr>
        <w:jc w:val="both"/>
        <w:rPr>
          <w:lang w:eastAsia="zh-CN"/>
        </w:rPr>
      </w:pPr>
      <w:r>
        <w:rPr>
          <w:lang w:eastAsia="zh-CN"/>
        </w:rPr>
        <w:t xml:space="preserve">Guidelines that fall under responsibility of Westinghouse are </w:t>
      </w:r>
      <w:r w:rsidR="004F742B">
        <w:rPr>
          <w:lang w:eastAsia="zh-CN"/>
        </w:rPr>
        <w:t>met “as stated”.</w:t>
      </w:r>
    </w:p>
    <w:p w14:paraId="57C6D6FA" w14:textId="25E26724" w:rsidR="00164748" w:rsidRDefault="00164748" w:rsidP="006B6C0E">
      <w:pPr>
        <w:pStyle w:val="Heading4"/>
        <w:jc w:val="both"/>
      </w:pPr>
      <w:r>
        <w:t xml:space="preserve">SSG 73 - Section </w:t>
      </w:r>
      <w:r w:rsidR="003D05E8">
        <w:t>4</w:t>
      </w:r>
      <w:r>
        <w:t xml:space="preserve"> (</w:t>
      </w:r>
      <w:r w:rsidR="00D63CF8">
        <w:t>I</w:t>
      </w:r>
      <w:r w:rsidR="00CD3865">
        <w:t xml:space="preserve">mplementation of the refueling </w:t>
      </w:r>
      <w:proofErr w:type="spellStart"/>
      <w:r w:rsidR="00CD3865">
        <w:t>programme</w:t>
      </w:r>
      <w:proofErr w:type="spellEnd"/>
      <w:r>
        <w:t>)</w:t>
      </w:r>
    </w:p>
    <w:p w14:paraId="0AE62FF8" w14:textId="3947AA9A" w:rsidR="00E015E3" w:rsidRDefault="00E015E3" w:rsidP="006B6C0E">
      <w:pPr>
        <w:jc w:val="both"/>
        <w:rPr>
          <w:rFonts w:cstheme="minorBidi"/>
          <w:szCs w:val="22"/>
        </w:rPr>
      </w:pPr>
      <w:r>
        <w:rPr>
          <w:lang w:eastAsia="zh-CN"/>
        </w:rPr>
        <w:t xml:space="preserve">Guidelines presented in </w:t>
      </w:r>
      <w:r w:rsidRPr="00481E1E">
        <w:rPr>
          <w:b/>
          <w:bCs/>
          <w:lang w:eastAsia="zh-CN"/>
        </w:rPr>
        <w:t xml:space="preserve">Section </w:t>
      </w:r>
      <w:r>
        <w:rPr>
          <w:b/>
          <w:bCs/>
          <w:lang w:eastAsia="zh-CN"/>
        </w:rPr>
        <w:t>4</w:t>
      </w:r>
      <w:r>
        <w:rPr>
          <w:lang w:eastAsia="zh-CN"/>
        </w:rPr>
        <w:t xml:space="preserve"> of the reference document </w:t>
      </w:r>
      <w:r w:rsidRPr="00A47A47">
        <w:rPr>
          <w:rFonts w:cstheme="minorBidi"/>
          <w:szCs w:val="22"/>
        </w:rPr>
        <w:t>[</w:t>
      </w:r>
      <w:r>
        <w:rPr>
          <w:rFonts w:cstheme="minorBidi"/>
          <w:szCs w:val="22"/>
        </w:rPr>
        <w:fldChar w:fldCharType="begin"/>
      </w:r>
      <w:r>
        <w:rPr>
          <w:rFonts w:cstheme="minorBidi"/>
          <w:szCs w:val="22"/>
        </w:rPr>
        <w:instrText xml:space="preserve"> REF _Ref148367302 \r \h </w:instrText>
      </w:r>
      <w:r>
        <w:rPr>
          <w:rFonts w:cstheme="minorBidi"/>
          <w:szCs w:val="22"/>
        </w:rPr>
      </w:r>
      <w:r>
        <w:rPr>
          <w:rFonts w:cstheme="minorBidi"/>
          <w:szCs w:val="22"/>
        </w:rPr>
        <w:fldChar w:fldCharType="separate"/>
      </w:r>
      <w:r w:rsidR="00CE4DAB">
        <w:rPr>
          <w:rFonts w:cstheme="minorBidi"/>
          <w:szCs w:val="22"/>
        </w:rPr>
        <w:t>24</w:t>
      </w:r>
      <w:r>
        <w:rPr>
          <w:rFonts w:cstheme="minorBidi"/>
          <w:szCs w:val="22"/>
        </w:rPr>
        <w:fldChar w:fldCharType="end"/>
      </w:r>
      <w:r w:rsidRPr="00A47A47">
        <w:rPr>
          <w:rFonts w:cstheme="minorBidi"/>
          <w:szCs w:val="22"/>
        </w:rPr>
        <w:t xml:space="preserve">] </w:t>
      </w:r>
      <w:r>
        <w:rPr>
          <w:rFonts w:cstheme="minorBidi"/>
          <w:szCs w:val="22"/>
        </w:rPr>
        <w:t xml:space="preserve">are met by Westinghouse </w:t>
      </w:r>
      <w:r>
        <w:rPr>
          <w:lang w:eastAsia="zh-CN"/>
        </w:rPr>
        <w:t>“as stated”.</w:t>
      </w:r>
    </w:p>
    <w:p w14:paraId="5E7CE420" w14:textId="77777777" w:rsidR="00E015E3" w:rsidRDefault="00590B5A" w:rsidP="006B6C0E">
      <w:pPr>
        <w:jc w:val="both"/>
        <w:rPr>
          <w:lang w:eastAsia="zh-CN"/>
        </w:rPr>
      </w:pPr>
      <w:r w:rsidRPr="00590B5A">
        <w:rPr>
          <w:lang w:eastAsia="zh-CN"/>
        </w:rPr>
        <w:t xml:space="preserve">After the initial fuel loading for the AP1000 plant, the Owner has the overall responsibility for the refueling plan.  </w:t>
      </w:r>
    </w:p>
    <w:p w14:paraId="03B13B76" w14:textId="435E1E61" w:rsidR="00A95A80" w:rsidRPr="00223FB4" w:rsidRDefault="00E015E3" w:rsidP="006B6C0E">
      <w:pPr>
        <w:jc w:val="both"/>
        <w:rPr>
          <w:lang w:eastAsia="zh-CN"/>
        </w:rPr>
      </w:pPr>
      <w:r>
        <w:rPr>
          <w:lang w:eastAsia="zh-CN"/>
        </w:rPr>
        <w:t>In add</w:t>
      </w:r>
      <w:r w:rsidR="00BD7E82">
        <w:rPr>
          <w:lang w:eastAsia="zh-CN"/>
        </w:rPr>
        <w:t>ition</w:t>
      </w:r>
      <w:r w:rsidR="00590B5A">
        <w:rPr>
          <w:lang w:eastAsia="zh-CN"/>
        </w:rPr>
        <w:t xml:space="preserve">, </w:t>
      </w:r>
      <w:r w:rsidR="004E2FCF">
        <w:rPr>
          <w:lang w:eastAsia="zh-CN"/>
        </w:rPr>
        <w:t>t</w:t>
      </w:r>
      <w:r w:rsidR="004E2FCF" w:rsidRPr="004E2FCF">
        <w:rPr>
          <w:lang w:eastAsia="zh-CN"/>
        </w:rPr>
        <w:t>he Owner will be responsible for the foreign material exclusion program for the operating life of the plant.</w:t>
      </w:r>
    </w:p>
    <w:p w14:paraId="028E8EFF" w14:textId="1FB3B413" w:rsidR="00164748" w:rsidRDefault="00164748" w:rsidP="006B6C0E">
      <w:pPr>
        <w:pStyle w:val="Heading4"/>
        <w:jc w:val="both"/>
      </w:pPr>
      <w:r>
        <w:t xml:space="preserve">SSG 73 - Section </w:t>
      </w:r>
      <w:r w:rsidR="003D05E8">
        <w:t>5</w:t>
      </w:r>
      <w:r>
        <w:t xml:space="preserve"> (</w:t>
      </w:r>
      <w:r w:rsidR="00D63CF8">
        <w:t>H</w:t>
      </w:r>
      <w:r w:rsidR="00CE2CF8">
        <w:t>andling, storage and inspection of irradiated fuel</w:t>
      </w:r>
      <w:r>
        <w:t>)</w:t>
      </w:r>
    </w:p>
    <w:p w14:paraId="246C85ED" w14:textId="01A8A0AA" w:rsidR="003524A3" w:rsidRDefault="003524A3" w:rsidP="006B6C0E">
      <w:pPr>
        <w:jc w:val="both"/>
        <w:rPr>
          <w:rFonts w:cstheme="minorBidi"/>
          <w:szCs w:val="22"/>
        </w:rPr>
      </w:pPr>
      <w:r>
        <w:rPr>
          <w:lang w:eastAsia="zh-CN"/>
        </w:rPr>
        <w:t xml:space="preserve">Guidelines presented in </w:t>
      </w:r>
      <w:r w:rsidRPr="00481E1E">
        <w:rPr>
          <w:b/>
          <w:bCs/>
          <w:lang w:eastAsia="zh-CN"/>
        </w:rPr>
        <w:t xml:space="preserve">Section </w:t>
      </w:r>
      <w:r>
        <w:rPr>
          <w:b/>
          <w:bCs/>
          <w:lang w:eastAsia="zh-CN"/>
        </w:rPr>
        <w:t>5</w:t>
      </w:r>
      <w:r>
        <w:rPr>
          <w:lang w:eastAsia="zh-CN"/>
        </w:rPr>
        <w:t xml:space="preserve"> of the reference document </w:t>
      </w:r>
      <w:r w:rsidRPr="00A47A47">
        <w:rPr>
          <w:rFonts w:cstheme="minorBidi"/>
          <w:szCs w:val="22"/>
        </w:rPr>
        <w:t>[</w:t>
      </w:r>
      <w:r>
        <w:rPr>
          <w:rFonts w:cstheme="minorBidi"/>
          <w:szCs w:val="22"/>
        </w:rPr>
        <w:fldChar w:fldCharType="begin"/>
      </w:r>
      <w:r>
        <w:rPr>
          <w:rFonts w:cstheme="minorBidi"/>
          <w:szCs w:val="22"/>
        </w:rPr>
        <w:instrText xml:space="preserve"> REF _Ref148367302 \r \h </w:instrText>
      </w:r>
      <w:r>
        <w:rPr>
          <w:rFonts w:cstheme="minorBidi"/>
          <w:szCs w:val="22"/>
        </w:rPr>
      </w:r>
      <w:r>
        <w:rPr>
          <w:rFonts w:cstheme="minorBidi"/>
          <w:szCs w:val="22"/>
        </w:rPr>
        <w:fldChar w:fldCharType="separate"/>
      </w:r>
      <w:r w:rsidR="00CE4DAB">
        <w:rPr>
          <w:rFonts w:cstheme="minorBidi"/>
          <w:szCs w:val="22"/>
        </w:rPr>
        <w:t>24</w:t>
      </w:r>
      <w:r>
        <w:rPr>
          <w:rFonts w:cstheme="minorBidi"/>
          <w:szCs w:val="22"/>
        </w:rPr>
        <w:fldChar w:fldCharType="end"/>
      </w:r>
      <w:r w:rsidRPr="00A47A47">
        <w:rPr>
          <w:rFonts w:cstheme="minorBidi"/>
          <w:szCs w:val="22"/>
        </w:rPr>
        <w:t xml:space="preserve">] </w:t>
      </w:r>
      <w:r>
        <w:rPr>
          <w:rFonts w:cstheme="minorBidi"/>
          <w:szCs w:val="22"/>
        </w:rPr>
        <w:t xml:space="preserve">are met by Westinghouse either “as stated” or via compliance with their objectives. </w:t>
      </w:r>
    </w:p>
    <w:p w14:paraId="59D360E2" w14:textId="2DD6CC68" w:rsidR="00E010B6" w:rsidRDefault="00E010B6" w:rsidP="006B6C0E">
      <w:pPr>
        <w:jc w:val="both"/>
        <w:rPr>
          <w:lang w:eastAsia="zh-CN"/>
        </w:rPr>
      </w:pPr>
      <w:r>
        <w:rPr>
          <w:lang w:eastAsia="zh-CN"/>
        </w:rPr>
        <w:t>Procedures for handling, movement and storage of the spent fuel are the responsibility of the Owner.</w:t>
      </w:r>
    </w:p>
    <w:p w14:paraId="463049D6" w14:textId="14981343" w:rsidR="00E010B6" w:rsidRDefault="00E010B6" w:rsidP="006B6C0E">
      <w:pPr>
        <w:jc w:val="both"/>
        <w:rPr>
          <w:lang w:eastAsia="zh-CN"/>
        </w:rPr>
      </w:pPr>
      <w:r>
        <w:rPr>
          <w:lang w:eastAsia="zh-CN"/>
        </w:rPr>
        <w:lastRenderedPageBreak/>
        <w:t>Fuel repair, activities associated with transport of casks or inspection of spent fuel or casks, personal radiation protection equipment, decontamination equipment, personal communication equipment, and fuel inspection equipment are the responsibility of the Owner</w:t>
      </w:r>
      <w:r w:rsidR="003524A3">
        <w:rPr>
          <w:lang w:eastAsia="zh-CN"/>
        </w:rPr>
        <w:t xml:space="preserve"> as well</w:t>
      </w:r>
      <w:r>
        <w:rPr>
          <w:lang w:eastAsia="zh-CN"/>
        </w:rPr>
        <w:t>.</w:t>
      </w:r>
    </w:p>
    <w:p w14:paraId="5BCF9D3C" w14:textId="391A6F65" w:rsidR="00282C96" w:rsidRDefault="00CE1BE8" w:rsidP="006B6C0E">
      <w:pPr>
        <w:jc w:val="both"/>
        <w:rPr>
          <w:lang w:eastAsia="zh-CN"/>
        </w:rPr>
      </w:pPr>
      <w:r>
        <w:rPr>
          <w:lang w:eastAsia="zh-CN"/>
        </w:rPr>
        <w:t>One CWO item was identified</w:t>
      </w:r>
      <w:r w:rsidR="00314E98">
        <w:rPr>
          <w:lang w:eastAsia="zh-CN"/>
        </w:rPr>
        <w:t xml:space="preserve"> in “storage of irradiated fuel” subsection and is related to:</w:t>
      </w:r>
    </w:p>
    <w:p w14:paraId="121B0EF5" w14:textId="0482FDA5" w:rsidR="00314E98" w:rsidRDefault="003E1027" w:rsidP="00513590">
      <w:pPr>
        <w:pStyle w:val="ListParagraph"/>
        <w:numPr>
          <w:ilvl w:val="0"/>
          <w:numId w:val="88"/>
        </w:numPr>
        <w:jc w:val="both"/>
        <w:rPr>
          <w:lang w:eastAsia="zh-CN"/>
        </w:rPr>
      </w:pPr>
      <w:r w:rsidRPr="003524A3">
        <w:rPr>
          <w:b/>
          <w:bCs/>
          <w:lang w:eastAsia="zh-CN"/>
        </w:rPr>
        <w:t>(Item 5.20)</w:t>
      </w:r>
      <w:r>
        <w:rPr>
          <w:lang w:eastAsia="zh-CN"/>
        </w:rPr>
        <w:t xml:space="preserve"> </w:t>
      </w:r>
      <w:r w:rsidR="00A62B52" w:rsidRPr="00A62B52">
        <w:rPr>
          <w:lang w:eastAsia="zh-CN"/>
        </w:rPr>
        <w:t>Plans for dealing with damaged or leaking fuel assemblies, and appropriate storage arrangements</w:t>
      </w:r>
      <w:r w:rsidR="003524A3">
        <w:rPr>
          <w:lang w:eastAsia="zh-CN"/>
        </w:rPr>
        <w:t>.</w:t>
      </w:r>
    </w:p>
    <w:p w14:paraId="59CE0BCD" w14:textId="4E72851B" w:rsidR="00147089" w:rsidRPr="00147089" w:rsidRDefault="00147089" w:rsidP="00147089">
      <w:pPr>
        <w:jc w:val="both"/>
        <w:rPr>
          <w:rFonts w:eastAsiaTheme="minorEastAsia" w:cstheme="minorBidi"/>
          <w:i/>
          <w:iCs/>
          <w:kern w:val="0"/>
        </w:rPr>
      </w:pPr>
      <w:r w:rsidRPr="00147089">
        <w:rPr>
          <w:rFonts w:eastAsiaTheme="minorEastAsia" w:cstheme="minorBidi"/>
          <w:i/>
          <w:iCs/>
          <w:kern w:val="0"/>
        </w:rPr>
        <w:t xml:space="preserve">Refer to </w:t>
      </w:r>
      <w:r w:rsidRPr="00147089">
        <w:rPr>
          <w:rFonts w:eastAsiaTheme="minorEastAsia" w:cstheme="minorBidi"/>
          <w:b/>
          <w:bCs/>
          <w:i/>
          <w:iCs/>
          <w:kern w:val="0"/>
        </w:rPr>
        <w:t>Subsection 2.</w:t>
      </w:r>
      <w:r>
        <w:rPr>
          <w:rFonts w:eastAsiaTheme="minorEastAsia" w:cstheme="minorBidi"/>
          <w:b/>
          <w:bCs/>
          <w:i/>
          <w:iCs/>
          <w:kern w:val="0"/>
        </w:rPr>
        <w:t>6</w:t>
      </w:r>
      <w:r w:rsidRPr="00147089">
        <w:rPr>
          <w:rFonts w:eastAsiaTheme="minorEastAsia" w:cstheme="minorBidi"/>
          <w:i/>
          <w:iCs/>
          <w:kern w:val="0"/>
        </w:rPr>
        <w:t xml:space="preserve"> of the compliance assessment report </w:t>
      </w:r>
      <w:r w:rsidRPr="00147089">
        <w:rPr>
          <w:rFonts w:cstheme="minorBidi"/>
          <w:i/>
          <w:iCs/>
          <w:szCs w:val="22"/>
        </w:rPr>
        <w:t>[</w:t>
      </w:r>
      <w:r w:rsidRPr="00147089">
        <w:rPr>
          <w:rFonts w:cstheme="minorBidi"/>
          <w:i/>
          <w:iCs/>
          <w:szCs w:val="22"/>
        </w:rPr>
        <w:fldChar w:fldCharType="begin"/>
      </w:r>
      <w:r w:rsidRPr="00147089">
        <w:rPr>
          <w:rFonts w:cstheme="minorBidi"/>
          <w:i/>
          <w:iCs/>
          <w:szCs w:val="22"/>
        </w:rPr>
        <w:instrText xml:space="preserve"> REF _Ref148367379 \r \h  \* MERGEFORMAT </w:instrText>
      </w:r>
      <w:r w:rsidRPr="00147089">
        <w:rPr>
          <w:rFonts w:cstheme="minorBidi"/>
          <w:i/>
          <w:iCs/>
          <w:szCs w:val="22"/>
        </w:rPr>
      </w:r>
      <w:r w:rsidRPr="00147089">
        <w:rPr>
          <w:rFonts w:cstheme="minorBidi"/>
          <w:i/>
          <w:iCs/>
          <w:szCs w:val="22"/>
        </w:rPr>
        <w:fldChar w:fldCharType="separate"/>
      </w:r>
      <w:r w:rsidR="00CE4DAB">
        <w:rPr>
          <w:rFonts w:cstheme="minorBidi"/>
          <w:i/>
          <w:iCs/>
          <w:szCs w:val="22"/>
        </w:rPr>
        <w:t>54</w:t>
      </w:r>
      <w:r w:rsidRPr="00147089">
        <w:rPr>
          <w:rFonts w:cstheme="minorBidi"/>
          <w:i/>
          <w:iCs/>
          <w:szCs w:val="22"/>
        </w:rPr>
        <w:fldChar w:fldCharType="end"/>
      </w:r>
      <w:r w:rsidRPr="00147089">
        <w:rPr>
          <w:rFonts w:cstheme="minorBidi"/>
          <w:i/>
          <w:iCs/>
          <w:szCs w:val="22"/>
        </w:rPr>
        <w:t xml:space="preserve">] </w:t>
      </w:r>
      <w:r w:rsidRPr="00147089">
        <w:rPr>
          <w:rFonts w:eastAsiaTheme="minorEastAsia" w:cstheme="minorBidi"/>
          <w:i/>
          <w:iCs/>
          <w:kern w:val="0"/>
        </w:rPr>
        <w:t>for more details.</w:t>
      </w:r>
    </w:p>
    <w:p w14:paraId="2C7F2692" w14:textId="7D69D597" w:rsidR="00164748" w:rsidRDefault="00164748" w:rsidP="006B6C0E">
      <w:pPr>
        <w:pStyle w:val="Heading4"/>
        <w:jc w:val="both"/>
      </w:pPr>
      <w:r>
        <w:t xml:space="preserve">SSG 73 - Section </w:t>
      </w:r>
      <w:r w:rsidR="003D05E8">
        <w:t>6</w:t>
      </w:r>
      <w:r>
        <w:t xml:space="preserve"> (</w:t>
      </w:r>
      <w:r w:rsidR="00D63CF8">
        <w:t>H</w:t>
      </w:r>
      <w:r w:rsidR="006356E4">
        <w:t>andling and storage of core components</w:t>
      </w:r>
      <w:r>
        <w:t>)</w:t>
      </w:r>
    </w:p>
    <w:p w14:paraId="681903B6" w14:textId="54398F42" w:rsidR="007C0F5D" w:rsidRPr="00B42C1C" w:rsidRDefault="00F206A2" w:rsidP="006B6C0E">
      <w:pPr>
        <w:jc w:val="both"/>
      </w:pPr>
      <w:r w:rsidRPr="00B42C1C">
        <w:t xml:space="preserve">Guidelines </w:t>
      </w:r>
      <w:r w:rsidR="00B42C1C" w:rsidRPr="00B42C1C">
        <w:t xml:space="preserve">presented in </w:t>
      </w:r>
      <w:r w:rsidR="0058584C" w:rsidRPr="00B42C1C">
        <w:rPr>
          <w:b/>
          <w:bCs/>
        </w:rPr>
        <w:t>Section 6</w:t>
      </w:r>
      <w:r w:rsidR="0058584C" w:rsidRPr="00B42C1C">
        <w:rPr>
          <w:lang w:eastAsia="zh-CN"/>
        </w:rPr>
        <w:t xml:space="preserve"> of the reference document </w:t>
      </w:r>
      <w:r w:rsidR="0058584C" w:rsidRPr="00B42C1C">
        <w:rPr>
          <w:rFonts w:cstheme="minorBidi"/>
          <w:szCs w:val="22"/>
        </w:rPr>
        <w:t>[</w:t>
      </w:r>
      <w:r w:rsidR="0058584C" w:rsidRPr="00B42C1C">
        <w:rPr>
          <w:rFonts w:cstheme="minorBidi"/>
          <w:szCs w:val="22"/>
        </w:rPr>
        <w:fldChar w:fldCharType="begin"/>
      </w:r>
      <w:r w:rsidR="0058584C" w:rsidRPr="00B42C1C">
        <w:rPr>
          <w:rFonts w:cstheme="minorBidi"/>
          <w:szCs w:val="22"/>
        </w:rPr>
        <w:instrText xml:space="preserve"> REF _Ref148367302 \r \h </w:instrText>
      </w:r>
      <w:r w:rsidR="00B42C1C">
        <w:rPr>
          <w:rFonts w:cstheme="minorBidi"/>
          <w:szCs w:val="22"/>
        </w:rPr>
        <w:instrText xml:space="preserve"> \* MERGEFORMAT </w:instrText>
      </w:r>
      <w:r w:rsidR="0058584C" w:rsidRPr="00B42C1C">
        <w:rPr>
          <w:rFonts w:cstheme="minorBidi"/>
          <w:szCs w:val="22"/>
        </w:rPr>
      </w:r>
      <w:r w:rsidR="0058584C" w:rsidRPr="00B42C1C">
        <w:rPr>
          <w:rFonts w:cstheme="minorBidi"/>
          <w:szCs w:val="22"/>
        </w:rPr>
        <w:fldChar w:fldCharType="separate"/>
      </w:r>
      <w:r w:rsidR="00CE4DAB">
        <w:rPr>
          <w:rFonts w:cstheme="minorBidi"/>
          <w:szCs w:val="22"/>
        </w:rPr>
        <w:t>24</w:t>
      </w:r>
      <w:r w:rsidR="0058584C" w:rsidRPr="00B42C1C">
        <w:rPr>
          <w:rFonts w:cstheme="minorBidi"/>
          <w:szCs w:val="22"/>
        </w:rPr>
        <w:fldChar w:fldCharType="end"/>
      </w:r>
      <w:r w:rsidR="0058584C" w:rsidRPr="00B42C1C">
        <w:rPr>
          <w:rFonts w:cstheme="minorBidi"/>
          <w:szCs w:val="22"/>
        </w:rPr>
        <w:t xml:space="preserve">] </w:t>
      </w:r>
      <w:r w:rsidR="00B42C1C">
        <w:rPr>
          <w:rFonts w:cstheme="minorBidi"/>
          <w:szCs w:val="22"/>
        </w:rPr>
        <w:t>fall under the Owner’s scope.</w:t>
      </w:r>
    </w:p>
    <w:p w14:paraId="256D69D7" w14:textId="11A0FD10" w:rsidR="007D7B21" w:rsidRDefault="007D7B21" w:rsidP="006B6C0E">
      <w:pPr>
        <w:jc w:val="both"/>
      </w:pPr>
      <w:r>
        <w:t>Adequate specified storage positions for storage of irradiated core components and tools are a part of the AP1000 plant design i.e. reactor vessel internals storage stands, control rod drive shaft storage racks and tool storage racks and other needed for core component shuffling in the Spent Fuel Pool.</w:t>
      </w:r>
    </w:p>
    <w:p w14:paraId="7182343F" w14:textId="77777777" w:rsidR="007D7B21" w:rsidRDefault="007D7B21" w:rsidP="006B6C0E">
      <w:pPr>
        <w:jc w:val="both"/>
      </w:pPr>
      <w:r>
        <w:t>Procedures and operation of storage, handling, inspection, testing, and maintenance activities after the initial fuel loading for the AP1000 plant is the responsibility of the Owner and should follow the refueling plans prepared.</w:t>
      </w:r>
    </w:p>
    <w:p w14:paraId="15A6A995" w14:textId="5C938FD8" w:rsidR="004C40F5" w:rsidRDefault="00365712" w:rsidP="006B6C0E">
      <w:pPr>
        <w:jc w:val="both"/>
        <w:rPr>
          <w:lang w:eastAsia="zh-CN"/>
        </w:rPr>
      </w:pPr>
      <w:r w:rsidRPr="00365712">
        <w:rPr>
          <w:lang w:eastAsia="zh-CN"/>
        </w:rPr>
        <w:t>Each refueling outage will have a specific plan to address that cycle’s core design requirements. This may be developed by Westinghouse or by the Owner depending on the scope of the refueling contract.</w:t>
      </w:r>
    </w:p>
    <w:p w14:paraId="1234C3E8" w14:textId="3604E39C" w:rsidR="00164748" w:rsidRDefault="00164748" w:rsidP="006B6C0E">
      <w:pPr>
        <w:pStyle w:val="Heading4"/>
        <w:jc w:val="both"/>
      </w:pPr>
      <w:r>
        <w:t xml:space="preserve">SSG 73 - Section </w:t>
      </w:r>
      <w:r w:rsidR="003D05E8">
        <w:t>7</w:t>
      </w:r>
      <w:r>
        <w:t xml:space="preserve"> (</w:t>
      </w:r>
      <w:r w:rsidR="00D63CF8">
        <w:t>P</w:t>
      </w:r>
      <w:r w:rsidR="006356E4">
        <w:t>reparation of fuel for dispatch</w:t>
      </w:r>
      <w:r>
        <w:t>)</w:t>
      </w:r>
    </w:p>
    <w:p w14:paraId="48CA0DD1" w14:textId="222A4025" w:rsidR="00551CBA" w:rsidRPr="00551CBA" w:rsidRDefault="00551CBA" w:rsidP="006B6C0E">
      <w:pPr>
        <w:jc w:val="both"/>
        <w:rPr>
          <w:lang w:eastAsia="zh-CN"/>
        </w:rPr>
      </w:pPr>
      <w:r>
        <w:t xml:space="preserve">Procedures and actions for preparation, transport, and control of the spent fuel package off the site </w:t>
      </w:r>
      <w:r w:rsidR="00587FEC">
        <w:t xml:space="preserve">discussed in </w:t>
      </w:r>
      <w:r w:rsidR="00587FEC" w:rsidRPr="00587FEC">
        <w:rPr>
          <w:b/>
          <w:bCs/>
        </w:rPr>
        <w:t>Section 7</w:t>
      </w:r>
      <w:r w:rsidR="00587FEC" w:rsidRPr="00587FEC">
        <w:rPr>
          <w:lang w:eastAsia="zh-CN"/>
        </w:rPr>
        <w:t xml:space="preserve"> </w:t>
      </w:r>
      <w:r w:rsidR="00587FEC" w:rsidRPr="00B42C1C">
        <w:rPr>
          <w:lang w:eastAsia="zh-CN"/>
        </w:rPr>
        <w:t xml:space="preserve">of the reference document </w:t>
      </w:r>
      <w:r w:rsidR="00587FEC" w:rsidRPr="00B42C1C">
        <w:rPr>
          <w:rFonts w:cstheme="minorBidi"/>
          <w:szCs w:val="22"/>
        </w:rPr>
        <w:t>[</w:t>
      </w:r>
      <w:r w:rsidR="00587FEC" w:rsidRPr="00B42C1C">
        <w:rPr>
          <w:rFonts w:cstheme="minorBidi"/>
          <w:szCs w:val="22"/>
        </w:rPr>
        <w:fldChar w:fldCharType="begin"/>
      </w:r>
      <w:r w:rsidR="00587FEC" w:rsidRPr="00B42C1C">
        <w:rPr>
          <w:rFonts w:cstheme="minorBidi"/>
          <w:szCs w:val="22"/>
        </w:rPr>
        <w:instrText xml:space="preserve"> REF _Ref148367302 \r \h </w:instrText>
      </w:r>
      <w:r w:rsidR="00587FEC">
        <w:rPr>
          <w:rFonts w:cstheme="minorBidi"/>
          <w:szCs w:val="22"/>
        </w:rPr>
        <w:instrText xml:space="preserve"> \* MERGEFORMAT </w:instrText>
      </w:r>
      <w:r w:rsidR="00587FEC" w:rsidRPr="00B42C1C">
        <w:rPr>
          <w:rFonts w:cstheme="minorBidi"/>
          <w:szCs w:val="22"/>
        </w:rPr>
      </w:r>
      <w:r w:rsidR="00587FEC" w:rsidRPr="00B42C1C">
        <w:rPr>
          <w:rFonts w:cstheme="minorBidi"/>
          <w:szCs w:val="22"/>
        </w:rPr>
        <w:fldChar w:fldCharType="separate"/>
      </w:r>
      <w:r w:rsidR="00CE4DAB">
        <w:rPr>
          <w:rFonts w:cstheme="minorBidi"/>
          <w:szCs w:val="22"/>
        </w:rPr>
        <w:t>24</w:t>
      </w:r>
      <w:r w:rsidR="00587FEC" w:rsidRPr="00B42C1C">
        <w:rPr>
          <w:rFonts w:cstheme="minorBidi"/>
          <w:szCs w:val="22"/>
        </w:rPr>
        <w:fldChar w:fldCharType="end"/>
      </w:r>
      <w:r w:rsidR="00587FEC" w:rsidRPr="00B42C1C">
        <w:rPr>
          <w:rFonts w:cstheme="minorBidi"/>
          <w:szCs w:val="22"/>
        </w:rPr>
        <w:t xml:space="preserve">] </w:t>
      </w:r>
      <w:r>
        <w:t>are the full responsibility of the Owner, therefore this section of IAEA SSG-73 is not assessed. Refer to the SSG-73 content for more details on the guidelines imposed on the Owner</w:t>
      </w:r>
      <w:r w:rsidR="009677D9">
        <w:t>.</w:t>
      </w:r>
    </w:p>
    <w:p w14:paraId="1517F80A" w14:textId="6BBA9B21" w:rsidR="00164748" w:rsidRDefault="00164748" w:rsidP="006B6C0E">
      <w:pPr>
        <w:pStyle w:val="Heading4"/>
        <w:jc w:val="both"/>
      </w:pPr>
      <w:r>
        <w:t xml:space="preserve">SSG 73 - Section </w:t>
      </w:r>
      <w:r w:rsidR="003D05E8">
        <w:t>8</w:t>
      </w:r>
      <w:r>
        <w:t xml:space="preserve"> (</w:t>
      </w:r>
      <w:r w:rsidR="00D63CF8">
        <w:t>A</w:t>
      </w:r>
      <w:r w:rsidR="00B3467F">
        <w:t>dministrative and organizational aspects of Core management and fuel handling</w:t>
      </w:r>
      <w:r>
        <w:t>)</w:t>
      </w:r>
    </w:p>
    <w:p w14:paraId="4DBAC0CF" w14:textId="6CC99403" w:rsidR="007A1766" w:rsidRPr="007A1766" w:rsidRDefault="007A1766" w:rsidP="006B6C0E">
      <w:pPr>
        <w:jc w:val="both"/>
      </w:pPr>
      <w:r>
        <w:t>Administrative and organizational aspects of core management and fuel handling</w:t>
      </w:r>
      <w:r w:rsidR="00D34E5F" w:rsidRPr="00D34E5F">
        <w:t xml:space="preserve"> </w:t>
      </w:r>
      <w:r w:rsidR="00D34E5F">
        <w:t xml:space="preserve">discussed in </w:t>
      </w:r>
      <w:r w:rsidR="00D34E5F" w:rsidRPr="00587FEC">
        <w:rPr>
          <w:b/>
          <w:bCs/>
        </w:rPr>
        <w:t xml:space="preserve">Section </w:t>
      </w:r>
      <w:r w:rsidR="00D34E5F">
        <w:rPr>
          <w:b/>
          <w:bCs/>
        </w:rPr>
        <w:t>8</w:t>
      </w:r>
      <w:r w:rsidR="00D34E5F" w:rsidRPr="00587FEC">
        <w:rPr>
          <w:lang w:eastAsia="zh-CN"/>
        </w:rPr>
        <w:t xml:space="preserve"> </w:t>
      </w:r>
      <w:r w:rsidR="00D34E5F" w:rsidRPr="00B42C1C">
        <w:rPr>
          <w:lang w:eastAsia="zh-CN"/>
        </w:rPr>
        <w:t xml:space="preserve">of the reference document </w:t>
      </w:r>
      <w:r w:rsidR="00D34E5F" w:rsidRPr="00B42C1C">
        <w:rPr>
          <w:rFonts w:cstheme="minorBidi"/>
          <w:szCs w:val="22"/>
        </w:rPr>
        <w:t>[</w:t>
      </w:r>
      <w:r w:rsidR="00D34E5F" w:rsidRPr="00B42C1C">
        <w:rPr>
          <w:rFonts w:cstheme="minorBidi"/>
          <w:szCs w:val="22"/>
        </w:rPr>
        <w:fldChar w:fldCharType="begin"/>
      </w:r>
      <w:r w:rsidR="00D34E5F" w:rsidRPr="00B42C1C">
        <w:rPr>
          <w:rFonts w:cstheme="minorBidi"/>
          <w:szCs w:val="22"/>
        </w:rPr>
        <w:instrText xml:space="preserve"> REF _Ref148367302 \r \h </w:instrText>
      </w:r>
      <w:r w:rsidR="00D34E5F">
        <w:rPr>
          <w:rFonts w:cstheme="minorBidi"/>
          <w:szCs w:val="22"/>
        </w:rPr>
        <w:instrText xml:space="preserve"> \* MERGEFORMAT </w:instrText>
      </w:r>
      <w:r w:rsidR="00D34E5F" w:rsidRPr="00B42C1C">
        <w:rPr>
          <w:rFonts w:cstheme="minorBidi"/>
          <w:szCs w:val="22"/>
        </w:rPr>
      </w:r>
      <w:r w:rsidR="00D34E5F" w:rsidRPr="00B42C1C">
        <w:rPr>
          <w:rFonts w:cstheme="minorBidi"/>
          <w:szCs w:val="22"/>
        </w:rPr>
        <w:fldChar w:fldCharType="separate"/>
      </w:r>
      <w:r w:rsidR="00CE4DAB">
        <w:rPr>
          <w:rFonts w:cstheme="minorBidi"/>
          <w:szCs w:val="22"/>
        </w:rPr>
        <w:t>24</w:t>
      </w:r>
      <w:r w:rsidR="00D34E5F" w:rsidRPr="00B42C1C">
        <w:rPr>
          <w:rFonts w:cstheme="minorBidi"/>
          <w:szCs w:val="22"/>
        </w:rPr>
        <w:fldChar w:fldCharType="end"/>
      </w:r>
      <w:r w:rsidR="00D34E5F" w:rsidRPr="00B42C1C">
        <w:rPr>
          <w:rFonts w:cstheme="minorBidi"/>
          <w:szCs w:val="22"/>
        </w:rPr>
        <w:t>]</w:t>
      </w:r>
      <w:r>
        <w:t xml:space="preserve"> are the full responsibility of the Owner, therefore this section of IAEA SSG-73 is not assessed. Refer to the SSG-73 content for more details on the guidelines imposed on the Owner.</w:t>
      </w:r>
    </w:p>
    <w:p w14:paraId="68F62A28" w14:textId="68921455" w:rsidR="003D05E8" w:rsidRDefault="003D05E8" w:rsidP="006B6C0E">
      <w:pPr>
        <w:pStyle w:val="Heading4"/>
        <w:jc w:val="both"/>
      </w:pPr>
      <w:r>
        <w:t>SSG 73 - Section 9 (</w:t>
      </w:r>
      <w:r w:rsidR="006B5F72">
        <w:t>D</w:t>
      </w:r>
      <w:r w:rsidR="00D63CF8">
        <w:t>ocumentation for core management and Fuel handling activities</w:t>
      </w:r>
      <w:r>
        <w:t>)</w:t>
      </w:r>
    </w:p>
    <w:p w14:paraId="5A4DA5B7" w14:textId="13ECC8B9" w:rsidR="00164748" w:rsidRPr="00461543" w:rsidRDefault="00461543" w:rsidP="006B6C0E">
      <w:pPr>
        <w:jc w:val="both"/>
        <w:rPr>
          <w:sz w:val="24"/>
          <w:szCs w:val="24"/>
        </w:rPr>
      </w:pPr>
      <w:r>
        <w:t xml:space="preserve">Documentation for core management and fuel handling activities </w:t>
      </w:r>
      <w:r w:rsidR="00D34E5F">
        <w:t xml:space="preserve">discussed in </w:t>
      </w:r>
      <w:r w:rsidR="00D34E5F" w:rsidRPr="00587FEC">
        <w:rPr>
          <w:b/>
          <w:bCs/>
        </w:rPr>
        <w:t xml:space="preserve">Section </w:t>
      </w:r>
      <w:r w:rsidR="00D34E5F">
        <w:rPr>
          <w:b/>
          <w:bCs/>
        </w:rPr>
        <w:t>9</w:t>
      </w:r>
      <w:r w:rsidR="00D34E5F" w:rsidRPr="00587FEC">
        <w:rPr>
          <w:lang w:eastAsia="zh-CN"/>
        </w:rPr>
        <w:t xml:space="preserve"> </w:t>
      </w:r>
      <w:r w:rsidR="00D34E5F" w:rsidRPr="00B42C1C">
        <w:rPr>
          <w:lang w:eastAsia="zh-CN"/>
        </w:rPr>
        <w:t xml:space="preserve">of the reference document </w:t>
      </w:r>
      <w:r w:rsidR="00D34E5F" w:rsidRPr="00B42C1C">
        <w:rPr>
          <w:rFonts w:cstheme="minorBidi"/>
          <w:szCs w:val="22"/>
        </w:rPr>
        <w:t>[</w:t>
      </w:r>
      <w:r w:rsidR="00D34E5F" w:rsidRPr="00B42C1C">
        <w:rPr>
          <w:rFonts w:cstheme="minorBidi"/>
          <w:szCs w:val="22"/>
        </w:rPr>
        <w:fldChar w:fldCharType="begin"/>
      </w:r>
      <w:r w:rsidR="00D34E5F" w:rsidRPr="00B42C1C">
        <w:rPr>
          <w:rFonts w:cstheme="minorBidi"/>
          <w:szCs w:val="22"/>
        </w:rPr>
        <w:instrText xml:space="preserve"> REF _Ref148367302 \r \h </w:instrText>
      </w:r>
      <w:r w:rsidR="00D34E5F">
        <w:rPr>
          <w:rFonts w:cstheme="minorBidi"/>
          <w:szCs w:val="22"/>
        </w:rPr>
        <w:instrText xml:space="preserve"> \* MERGEFORMAT </w:instrText>
      </w:r>
      <w:r w:rsidR="00D34E5F" w:rsidRPr="00B42C1C">
        <w:rPr>
          <w:rFonts w:cstheme="minorBidi"/>
          <w:szCs w:val="22"/>
        </w:rPr>
      </w:r>
      <w:r w:rsidR="00D34E5F" w:rsidRPr="00B42C1C">
        <w:rPr>
          <w:rFonts w:cstheme="minorBidi"/>
          <w:szCs w:val="22"/>
        </w:rPr>
        <w:fldChar w:fldCharType="separate"/>
      </w:r>
      <w:r w:rsidR="00CE4DAB">
        <w:rPr>
          <w:rFonts w:cstheme="minorBidi"/>
          <w:szCs w:val="22"/>
        </w:rPr>
        <w:t>24</w:t>
      </w:r>
      <w:r w:rsidR="00D34E5F" w:rsidRPr="00B42C1C">
        <w:rPr>
          <w:rFonts w:cstheme="minorBidi"/>
          <w:szCs w:val="22"/>
        </w:rPr>
        <w:fldChar w:fldCharType="end"/>
      </w:r>
      <w:r w:rsidR="00D34E5F" w:rsidRPr="00B42C1C">
        <w:rPr>
          <w:rFonts w:cstheme="minorBidi"/>
          <w:szCs w:val="22"/>
        </w:rPr>
        <w:t xml:space="preserve">] </w:t>
      </w:r>
      <w:r>
        <w:t>is the full responsibility of the Owner, therefore this section of IAEA SSG-73 is not assessed. Westinghouse will provide, as contracted, the design related information of the AP1000 standard plant in terms of core management and fuel handling activities, necessary to be included in such documentation. Refer to the IAEA SSG-73 content for more details on the guidelines imposed on the Owner.</w:t>
      </w:r>
    </w:p>
    <w:p w14:paraId="6A9A7C18" w14:textId="77777777" w:rsidR="00D94123" w:rsidRPr="00C81969" w:rsidRDefault="00D94123" w:rsidP="006B6C0E">
      <w:pPr>
        <w:pStyle w:val="Heading3"/>
        <w:jc w:val="both"/>
      </w:pPr>
      <w:bookmarkStart w:id="177" w:name="_Toc152671892"/>
      <w:r>
        <w:t>Non Compliance</w:t>
      </w:r>
      <w:bookmarkEnd w:id="177"/>
    </w:p>
    <w:p w14:paraId="2C7DF211" w14:textId="24587BCB" w:rsidR="003755E3" w:rsidRDefault="000110BB" w:rsidP="00741D32">
      <w:pPr>
        <w:jc w:val="both"/>
        <w:rPr>
          <w:rFonts w:cstheme="minorBidi"/>
          <w:szCs w:val="22"/>
        </w:rPr>
        <w:sectPr w:rsidR="003755E3" w:rsidSect="00431005">
          <w:endnotePr>
            <w:numFmt w:val="decimal"/>
          </w:endnotePr>
          <w:pgSz w:w="12240" w:h="15840" w:code="1"/>
          <w:pgMar w:top="1440" w:right="1440" w:bottom="1440" w:left="1440" w:header="720" w:footer="720" w:gutter="0"/>
          <w:cols w:space="720"/>
          <w:noEndnote/>
          <w:docGrid w:linePitch="299"/>
        </w:sectPr>
      </w:pPr>
      <w:r w:rsidRPr="000110BB">
        <w:rPr>
          <w:rFonts w:cstheme="minorBidi"/>
          <w:szCs w:val="22"/>
        </w:rPr>
        <w:t xml:space="preserve">No “Non Compliances” have been </w:t>
      </w:r>
      <w:r w:rsidR="004161E2">
        <w:rPr>
          <w:rFonts w:cstheme="minorBidi"/>
          <w:szCs w:val="22"/>
        </w:rPr>
        <w:t>identified</w:t>
      </w:r>
      <w:r w:rsidRPr="000110BB">
        <w:rPr>
          <w:rFonts w:cstheme="minorBidi"/>
          <w:szCs w:val="22"/>
        </w:rPr>
        <w:t xml:space="preserve"> in the assessment [</w:t>
      </w:r>
      <w:r>
        <w:rPr>
          <w:rFonts w:cstheme="minorBidi"/>
          <w:szCs w:val="22"/>
        </w:rPr>
        <w:fldChar w:fldCharType="begin"/>
      </w:r>
      <w:r>
        <w:rPr>
          <w:rFonts w:cstheme="minorBidi"/>
          <w:szCs w:val="22"/>
        </w:rPr>
        <w:instrText xml:space="preserve"> REF _Ref148367379 \r \h </w:instrText>
      </w:r>
      <w:r w:rsidR="006B6C0E">
        <w:rPr>
          <w:rFonts w:cstheme="minorBidi"/>
          <w:szCs w:val="22"/>
        </w:rPr>
        <w:instrText xml:space="preserve"> \* MERGEFORMAT </w:instrText>
      </w:r>
      <w:r>
        <w:rPr>
          <w:rFonts w:cstheme="minorBidi"/>
          <w:szCs w:val="22"/>
        </w:rPr>
      </w:r>
      <w:r>
        <w:rPr>
          <w:rFonts w:cstheme="minorBidi"/>
          <w:szCs w:val="22"/>
        </w:rPr>
        <w:fldChar w:fldCharType="separate"/>
      </w:r>
      <w:r w:rsidR="00CE4DAB">
        <w:rPr>
          <w:rFonts w:cstheme="minorBidi"/>
          <w:szCs w:val="22"/>
        </w:rPr>
        <w:t>54</w:t>
      </w:r>
      <w:r>
        <w:rPr>
          <w:rFonts w:cstheme="minorBidi"/>
          <w:szCs w:val="22"/>
        </w:rPr>
        <w:fldChar w:fldCharType="end"/>
      </w:r>
      <w:r w:rsidRPr="000110BB">
        <w:rPr>
          <w:rFonts w:cstheme="minorBidi"/>
          <w:szCs w:val="22"/>
        </w:rPr>
        <w:t>].</w:t>
      </w:r>
    </w:p>
    <w:p w14:paraId="114C4648" w14:textId="7A971E72" w:rsidR="00CF0EEB" w:rsidRPr="00CF0EEB" w:rsidRDefault="00CF0EEB" w:rsidP="00CF0EEB">
      <w:pPr>
        <w:pStyle w:val="Heading2"/>
        <w:rPr>
          <w:rFonts w:cstheme="minorBidi"/>
          <w:caps w:val="0"/>
          <w:szCs w:val="22"/>
        </w:rPr>
      </w:pPr>
      <w:bookmarkStart w:id="178" w:name="_Toc152671893"/>
      <w:r w:rsidRPr="00CF0EEB">
        <w:rPr>
          <w:rFonts w:cstheme="minorBidi"/>
          <w:caps w:val="0"/>
          <w:szCs w:val="22"/>
        </w:rPr>
        <w:lastRenderedPageBreak/>
        <w:t>*WENRA REPORT SAFETY OF NEW NPP DESIGNS</w:t>
      </w:r>
      <w:bookmarkEnd w:id="178"/>
    </w:p>
    <w:p w14:paraId="596DC823" w14:textId="50B7954B" w:rsidR="00AD060B" w:rsidRPr="003014A7" w:rsidRDefault="00AD060B" w:rsidP="00AD060B">
      <w:pPr>
        <w:rPr>
          <w:rFonts w:cstheme="minorBidi"/>
          <w:szCs w:val="22"/>
        </w:rPr>
      </w:pPr>
      <w:r>
        <w:rPr>
          <w:rFonts w:cstheme="minorBidi"/>
          <w:szCs w:val="22"/>
        </w:rPr>
        <w:t>Following summary reflects results of the assessment conducted against reference [</w:t>
      </w:r>
      <w:r>
        <w:rPr>
          <w:rFonts w:cstheme="minorBidi"/>
          <w:szCs w:val="22"/>
        </w:rPr>
        <w:fldChar w:fldCharType="begin"/>
      </w:r>
      <w:r>
        <w:rPr>
          <w:rFonts w:cstheme="minorBidi"/>
          <w:szCs w:val="22"/>
        </w:rPr>
        <w:instrText xml:space="preserve"> REF _Ref150427959 \r \h </w:instrText>
      </w:r>
      <w:r>
        <w:rPr>
          <w:rFonts w:cstheme="minorBidi"/>
          <w:szCs w:val="22"/>
        </w:rPr>
      </w:r>
      <w:r>
        <w:rPr>
          <w:rFonts w:cstheme="minorBidi"/>
          <w:szCs w:val="22"/>
        </w:rPr>
        <w:fldChar w:fldCharType="separate"/>
      </w:r>
      <w:r w:rsidR="00CE4DAB">
        <w:rPr>
          <w:rFonts w:cstheme="minorBidi"/>
          <w:szCs w:val="22"/>
        </w:rPr>
        <w:t>25</w:t>
      </w:r>
      <w:r>
        <w:rPr>
          <w:rFonts w:cstheme="minorBidi"/>
          <w:szCs w:val="22"/>
        </w:rPr>
        <w:fldChar w:fldCharType="end"/>
      </w:r>
      <w:r>
        <w:rPr>
          <w:rFonts w:cstheme="minorBidi"/>
          <w:szCs w:val="22"/>
        </w:rPr>
        <w:t>] as part of the compliance assessment report [</w:t>
      </w:r>
      <w:r>
        <w:rPr>
          <w:rFonts w:cstheme="minorBidi"/>
          <w:szCs w:val="22"/>
        </w:rPr>
        <w:fldChar w:fldCharType="begin"/>
      </w:r>
      <w:r>
        <w:rPr>
          <w:rFonts w:cstheme="minorBidi"/>
          <w:szCs w:val="22"/>
        </w:rPr>
        <w:instrText xml:space="preserve"> REF _Ref150427972 \r \h </w:instrText>
      </w:r>
      <w:r>
        <w:rPr>
          <w:rFonts w:cstheme="minorBidi"/>
          <w:szCs w:val="22"/>
        </w:rPr>
      </w:r>
      <w:r>
        <w:rPr>
          <w:rFonts w:cstheme="minorBidi"/>
          <w:szCs w:val="22"/>
        </w:rPr>
        <w:fldChar w:fldCharType="separate"/>
      </w:r>
      <w:r w:rsidR="00CE4DAB">
        <w:rPr>
          <w:rFonts w:cstheme="minorBidi"/>
          <w:szCs w:val="22"/>
        </w:rPr>
        <w:t>55</w:t>
      </w:r>
      <w:r>
        <w:rPr>
          <w:rFonts w:cstheme="minorBidi"/>
          <w:szCs w:val="22"/>
        </w:rPr>
        <w:fldChar w:fldCharType="end"/>
      </w:r>
      <w:r>
        <w:rPr>
          <w:rFonts w:cstheme="minorBidi"/>
          <w:szCs w:val="22"/>
        </w:rPr>
        <w:t>] that is included in Attachment 1.</w:t>
      </w:r>
    </w:p>
    <w:p w14:paraId="437B8A38" w14:textId="57E1A9D2" w:rsidR="00084C1D" w:rsidRDefault="00084C1D" w:rsidP="00D53BA5">
      <w:pPr>
        <w:pStyle w:val="Heading3"/>
        <w:jc w:val="both"/>
      </w:pPr>
      <w:bookmarkStart w:id="179" w:name="_Toc152671894"/>
      <w:r w:rsidRPr="006874BD">
        <w:t>High Level Risk Assessment</w:t>
      </w:r>
      <w:r w:rsidR="0098165E">
        <w:t xml:space="preserve"> Summary</w:t>
      </w:r>
      <w:bookmarkEnd w:id="179"/>
    </w:p>
    <w:p w14:paraId="3C110463" w14:textId="79E588EE" w:rsidR="00CE727F" w:rsidRDefault="003848CD" w:rsidP="007C69B3">
      <w:pPr>
        <w:jc w:val="both"/>
        <w:rPr>
          <w:rFonts w:eastAsia="SimSun"/>
        </w:rPr>
      </w:pPr>
      <w:r w:rsidRPr="003848CD">
        <w:t>Conducted compliance assessment [</w:t>
      </w:r>
      <w:r w:rsidR="007C69B3">
        <w:fldChar w:fldCharType="begin"/>
      </w:r>
      <w:r w:rsidR="007C69B3">
        <w:instrText xml:space="preserve"> REF _Ref150427972 \r \h </w:instrText>
      </w:r>
      <w:r w:rsidR="007C69B3">
        <w:fldChar w:fldCharType="separate"/>
      </w:r>
      <w:r w:rsidR="00CE4DAB">
        <w:t>55</w:t>
      </w:r>
      <w:r w:rsidR="007C69B3">
        <w:fldChar w:fldCharType="end"/>
      </w:r>
      <w:r w:rsidRPr="003848CD">
        <w:t xml:space="preserve">] indicates that compliance with the requirements presented in “WENRA Report Safety of New NPP Designs (2013)” </w:t>
      </w:r>
      <w:r w:rsidR="0030534A">
        <w:t>[</w:t>
      </w:r>
      <w:r w:rsidR="00404F25">
        <w:fldChar w:fldCharType="begin"/>
      </w:r>
      <w:r w:rsidR="00404F25">
        <w:instrText xml:space="preserve"> REF _Ref150427959 \r \h </w:instrText>
      </w:r>
      <w:r w:rsidR="00404F25">
        <w:fldChar w:fldCharType="separate"/>
      </w:r>
      <w:r w:rsidR="00CE4DAB">
        <w:t>25</w:t>
      </w:r>
      <w:r w:rsidR="00404F25">
        <w:fldChar w:fldCharType="end"/>
      </w:r>
      <w:r w:rsidR="0030534A">
        <w:t xml:space="preserve">] </w:t>
      </w:r>
      <w:r w:rsidRPr="003848CD">
        <w:t>is expected to be demonstrated either via compliance with the requirements “as stated” or via compliance with their objectives. Since no non-compliances have been identified and site-specific scope items are not expected to result in design changes or additional design analyses, “WENRA Report Safety of New NPP Designs (2013)” has been assigned to a “</w:t>
      </w:r>
      <w:r w:rsidRPr="0065497C">
        <w:rPr>
          <w:b/>
          <w:bCs/>
        </w:rPr>
        <w:t>Low Risk</w:t>
      </w:r>
      <w:r w:rsidRPr="003848CD">
        <w:t>” c</w:t>
      </w:r>
      <w:r w:rsidR="0065497C">
        <w:t>ategory</w:t>
      </w:r>
      <w:r w:rsidRPr="003848CD">
        <w:t>.</w:t>
      </w:r>
    </w:p>
    <w:p w14:paraId="71FAE536" w14:textId="2246D70B" w:rsidR="0065497C" w:rsidRPr="0065497C" w:rsidRDefault="0065497C" w:rsidP="0065497C">
      <w:pPr>
        <w:pStyle w:val="Heading3"/>
      </w:pPr>
      <w:bookmarkStart w:id="180" w:name="_Toc152671895"/>
      <w:r w:rsidRPr="002C005C">
        <w:t>Roadmap of Items Specifically Discussed in the</w:t>
      </w:r>
      <w:r>
        <w:t xml:space="preserve"> WENRA </w:t>
      </w:r>
      <w:r w:rsidR="00837090">
        <w:t>Report</w:t>
      </w:r>
      <w:bookmarkEnd w:id="180"/>
    </w:p>
    <w:p w14:paraId="0D48C451" w14:textId="40E8BFC0" w:rsidR="00640398" w:rsidRDefault="00B82672" w:rsidP="00D53BA5">
      <w:pPr>
        <w:pStyle w:val="Heading4"/>
        <w:jc w:val="both"/>
      </w:pPr>
      <w:r>
        <w:t>Section 2 (WENRA safety objectives for new nuclear power plants)</w:t>
      </w:r>
    </w:p>
    <w:p w14:paraId="59652310" w14:textId="57429A6B" w:rsidR="007658CD" w:rsidRDefault="004A3EB1" w:rsidP="00D53BA5">
      <w:pPr>
        <w:jc w:val="both"/>
      </w:pPr>
      <w:r w:rsidRPr="0098165E">
        <w:rPr>
          <w:b/>
          <w:bCs/>
        </w:rPr>
        <w:t>Section 2</w:t>
      </w:r>
      <w:r w:rsidR="0098165E">
        <w:t xml:space="preserve"> of the reference document [</w:t>
      </w:r>
      <w:r w:rsidR="0098165E">
        <w:rPr>
          <w:rFonts w:cstheme="minorBidi"/>
          <w:szCs w:val="22"/>
        </w:rPr>
        <w:fldChar w:fldCharType="begin"/>
      </w:r>
      <w:r w:rsidR="0098165E">
        <w:rPr>
          <w:rFonts w:cstheme="minorBidi"/>
          <w:szCs w:val="22"/>
        </w:rPr>
        <w:instrText xml:space="preserve"> REF _Ref150427959 \r \h </w:instrText>
      </w:r>
      <w:r w:rsidR="0098165E">
        <w:rPr>
          <w:rFonts w:cstheme="minorBidi"/>
          <w:szCs w:val="22"/>
        </w:rPr>
      </w:r>
      <w:r w:rsidR="0098165E">
        <w:rPr>
          <w:rFonts w:cstheme="minorBidi"/>
          <w:szCs w:val="22"/>
        </w:rPr>
        <w:fldChar w:fldCharType="separate"/>
      </w:r>
      <w:r w:rsidR="00CE4DAB">
        <w:rPr>
          <w:rFonts w:cstheme="minorBidi"/>
          <w:szCs w:val="22"/>
        </w:rPr>
        <w:t>25</w:t>
      </w:r>
      <w:r w:rsidR="0098165E">
        <w:rPr>
          <w:rFonts w:cstheme="minorBidi"/>
          <w:szCs w:val="22"/>
        </w:rPr>
        <w:fldChar w:fldCharType="end"/>
      </w:r>
      <w:r w:rsidR="0098165E">
        <w:t>]</w:t>
      </w:r>
      <w:r w:rsidRPr="006D43D8">
        <w:t xml:space="preserve"> </w:t>
      </w:r>
      <w:r w:rsidR="006D43D8">
        <w:t>contains explanatory statements</w:t>
      </w:r>
      <w:r w:rsidR="000516D3" w:rsidRPr="006D43D8">
        <w:t>.</w:t>
      </w:r>
    </w:p>
    <w:p w14:paraId="3756628D" w14:textId="79162513" w:rsidR="00B82672" w:rsidRDefault="00B82672" w:rsidP="00D53BA5">
      <w:pPr>
        <w:pStyle w:val="Heading4"/>
        <w:jc w:val="both"/>
      </w:pPr>
      <w:r>
        <w:t>Section 3 (</w:t>
      </w:r>
      <w:r w:rsidR="00C13C1A" w:rsidRPr="00C13C1A">
        <w:t>Selected key safety issues</w:t>
      </w:r>
      <w:r>
        <w:t>)</w:t>
      </w:r>
    </w:p>
    <w:p w14:paraId="004F4B85" w14:textId="54A4CAFA" w:rsidR="005919B3" w:rsidRDefault="005919B3" w:rsidP="00D53BA5">
      <w:pPr>
        <w:jc w:val="both"/>
      </w:pPr>
      <w:r>
        <w:t>the AP1000 plant design has been evaluated against WENRA common positions on specific safety issues</w:t>
      </w:r>
      <w:r w:rsidR="0054105E">
        <w:t xml:space="preserve"> (</w:t>
      </w:r>
      <w:r w:rsidR="0054105E" w:rsidRPr="0054105E">
        <w:rPr>
          <w:b/>
          <w:bCs/>
        </w:rPr>
        <w:t xml:space="preserve">Section 3 </w:t>
      </w:r>
      <w:r w:rsidR="0054105E">
        <w:t>of</w:t>
      </w:r>
      <w:r w:rsidR="0054105E" w:rsidRPr="0054105E">
        <w:t xml:space="preserve"> </w:t>
      </w:r>
      <w:r w:rsidR="0054105E">
        <w:t>the reference document [</w:t>
      </w:r>
      <w:r w:rsidR="0054105E">
        <w:rPr>
          <w:rFonts w:cstheme="minorBidi"/>
          <w:szCs w:val="22"/>
        </w:rPr>
        <w:fldChar w:fldCharType="begin"/>
      </w:r>
      <w:r w:rsidR="0054105E">
        <w:rPr>
          <w:rFonts w:cstheme="minorBidi"/>
          <w:szCs w:val="22"/>
        </w:rPr>
        <w:instrText xml:space="preserve"> REF _Ref150427959 \r \h </w:instrText>
      </w:r>
      <w:r w:rsidR="0054105E">
        <w:rPr>
          <w:rFonts w:cstheme="minorBidi"/>
          <w:szCs w:val="22"/>
        </w:rPr>
      </w:r>
      <w:r w:rsidR="0054105E">
        <w:rPr>
          <w:rFonts w:cstheme="minorBidi"/>
          <w:szCs w:val="22"/>
        </w:rPr>
        <w:fldChar w:fldCharType="separate"/>
      </w:r>
      <w:r w:rsidR="00CE4DAB">
        <w:rPr>
          <w:rFonts w:cstheme="minorBidi"/>
          <w:szCs w:val="22"/>
        </w:rPr>
        <w:t>25</w:t>
      </w:r>
      <w:r w:rsidR="0054105E">
        <w:rPr>
          <w:rFonts w:cstheme="minorBidi"/>
          <w:szCs w:val="22"/>
        </w:rPr>
        <w:fldChar w:fldCharType="end"/>
      </w:r>
      <w:r w:rsidR="0054105E">
        <w:rPr>
          <w:rFonts w:cstheme="minorBidi"/>
          <w:szCs w:val="22"/>
        </w:rPr>
        <w:t>])</w:t>
      </w:r>
      <w:r>
        <w:t xml:space="preserve">: </w:t>
      </w:r>
    </w:p>
    <w:p w14:paraId="7D10D014" w14:textId="77777777" w:rsidR="005919B3" w:rsidRDefault="005919B3" w:rsidP="00D53BA5">
      <w:pPr>
        <w:jc w:val="both"/>
      </w:pPr>
      <w:r>
        <w:t>•</w:t>
      </w:r>
      <w:r>
        <w:tab/>
        <w:t xml:space="preserve">Position 1 – defense-in-depth approach for new nuclear power plants, </w:t>
      </w:r>
    </w:p>
    <w:p w14:paraId="090B9A43" w14:textId="77777777" w:rsidR="005919B3" w:rsidRDefault="005919B3" w:rsidP="00D53BA5">
      <w:pPr>
        <w:jc w:val="both"/>
      </w:pPr>
      <w:r>
        <w:t>•</w:t>
      </w:r>
      <w:r>
        <w:tab/>
        <w:t xml:space="preserve">Position 2 – independence of the levels of defense-in-depth, </w:t>
      </w:r>
    </w:p>
    <w:p w14:paraId="1D29BC1B" w14:textId="77777777" w:rsidR="005919B3" w:rsidRDefault="005919B3" w:rsidP="00D53BA5">
      <w:pPr>
        <w:jc w:val="both"/>
      </w:pPr>
      <w:r>
        <w:t>•</w:t>
      </w:r>
      <w:r>
        <w:tab/>
        <w:t xml:space="preserve">Position 3 – multiple failure events, </w:t>
      </w:r>
    </w:p>
    <w:p w14:paraId="65222163" w14:textId="77777777" w:rsidR="005919B3" w:rsidRDefault="005919B3" w:rsidP="00D53BA5">
      <w:pPr>
        <w:jc w:val="both"/>
      </w:pPr>
      <w:r>
        <w:t>•</w:t>
      </w:r>
      <w:r>
        <w:tab/>
        <w:t xml:space="preserve">Position 4 – provisions to mitigate core melt and radiological consequences, </w:t>
      </w:r>
    </w:p>
    <w:p w14:paraId="6967BB0A" w14:textId="77777777" w:rsidR="005919B3" w:rsidRDefault="005919B3" w:rsidP="00D53BA5">
      <w:pPr>
        <w:jc w:val="both"/>
      </w:pPr>
      <w:r>
        <w:t>•</w:t>
      </w:r>
      <w:r>
        <w:tab/>
        <w:t xml:space="preserve">Position 5 – practical elimination, </w:t>
      </w:r>
    </w:p>
    <w:p w14:paraId="4B7F53EF" w14:textId="7D7FB4C3" w:rsidR="005919B3" w:rsidRDefault="005919B3" w:rsidP="00D53BA5">
      <w:pPr>
        <w:jc w:val="both"/>
      </w:pPr>
      <w:r>
        <w:t>•</w:t>
      </w:r>
      <w:r>
        <w:tab/>
        <w:t xml:space="preserve">Position 6 – external hazards, </w:t>
      </w:r>
    </w:p>
    <w:p w14:paraId="0EC02413" w14:textId="112AAB35" w:rsidR="005919B3" w:rsidRPr="005919B3" w:rsidRDefault="005919B3" w:rsidP="00D53BA5">
      <w:pPr>
        <w:jc w:val="both"/>
      </w:pPr>
      <w:r>
        <w:t>•</w:t>
      </w:r>
      <w:r>
        <w:tab/>
        <w:t>Position 7 – intentional crash of a commercial airplane.</w:t>
      </w:r>
    </w:p>
    <w:p w14:paraId="6EFF3F33" w14:textId="676BE042" w:rsidR="00F071F6" w:rsidRDefault="006A0BDD" w:rsidP="00D53BA5">
      <w:pPr>
        <w:jc w:val="both"/>
      </w:pPr>
      <w:r>
        <w:t xml:space="preserve">Requirements presented in the Positions 1 to 7 </w:t>
      </w:r>
      <w:r w:rsidR="005D0966">
        <w:t>are met by Westinghouse.</w:t>
      </w:r>
    </w:p>
    <w:p w14:paraId="312F0597" w14:textId="48F44D84" w:rsidR="005D0966" w:rsidRDefault="00A92FD6" w:rsidP="00D53BA5">
      <w:pPr>
        <w:jc w:val="both"/>
        <w:rPr>
          <w:b/>
          <w:bCs/>
        </w:rPr>
      </w:pPr>
      <w:r>
        <w:t xml:space="preserve">One </w:t>
      </w:r>
      <w:r w:rsidR="00761B62">
        <w:t>“Compliant with objective”</w:t>
      </w:r>
      <w:r w:rsidR="00D572DC">
        <w:t xml:space="preserve"> </w:t>
      </w:r>
      <w:r w:rsidR="0054105E">
        <w:t>CWO</w:t>
      </w:r>
      <w:r w:rsidR="00230F47">
        <w:t xml:space="preserve"> </w:t>
      </w:r>
      <w:r>
        <w:t xml:space="preserve"> item was identified for </w:t>
      </w:r>
      <w:r w:rsidR="00404F25">
        <w:t>“</w:t>
      </w:r>
      <w:r w:rsidR="00F97141" w:rsidRPr="00DD3AEB">
        <w:rPr>
          <w:b/>
          <w:bCs/>
        </w:rPr>
        <w:t xml:space="preserve">Position </w:t>
      </w:r>
      <w:r w:rsidR="00DD3AEB" w:rsidRPr="00DD3AEB">
        <w:rPr>
          <w:b/>
          <w:bCs/>
        </w:rPr>
        <w:t>3: multiple failures event</w:t>
      </w:r>
      <w:r w:rsidR="00404F25">
        <w:rPr>
          <w:b/>
          <w:bCs/>
        </w:rPr>
        <w:t>”</w:t>
      </w:r>
      <w:r w:rsidR="0054105E">
        <w:rPr>
          <w:b/>
          <w:bCs/>
        </w:rPr>
        <w:t xml:space="preserve"> </w:t>
      </w:r>
      <w:r w:rsidR="0054105E" w:rsidRPr="00715330">
        <w:t xml:space="preserve">and is addressed in </w:t>
      </w:r>
      <w:r w:rsidR="00494499" w:rsidRPr="00715330">
        <w:t xml:space="preserve">subsection </w:t>
      </w:r>
      <w:r w:rsidR="00494499" w:rsidRPr="00715330">
        <w:fldChar w:fldCharType="begin"/>
      </w:r>
      <w:r w:rsidR="00494499" w:rsidRPr="00715330">
        <w:instrText xml:space="preserve"> REF _Ref152284781 \r \h </w:instrText>
      </w:r>
      <w:r w:rsidR="00715330">
        <w:instrText xml:space="preserve"> \* MERGEFORMAT </w:instrText>
      </w:r>
      <w:r w:rsidR="00494499" w:rsidRPr="00715330">
        <w:fldChar w:fldCharType="separate"/>
      </w:r>
      <w:r w:rsidR="00CE4DAB">
        <w:t>2.25.4</w:t>
      </w:r>
      <w:r w:rsidR="00494499" w:rsidRPr="00715330">
        <w:fldChar w:fldCharType="end"/>
      </w:r>
      <w:r w:rsidR="00715330" w:rsidRPr="00715330">
        <w:t xml:space="preserve"> of this report</w:t>
      </w:r>
      <w:r w:rsidR="00404F25" w:rsidRPr="00715330">
        <w:t>.</w:t>
      </w:r>
    </w:p>
    <w:p w14:paraId="6F57883F" w14:textId="7C220890" w:rsidR="00C13C1A" w:rsidRDefault="00C13C1A" w:rsidP="00D53BA5">
      <w:pPr>
        <w:pStyle w:val="Heading4"/>
        <w:jc w:val="both"/>
      </w:pPr>
      <w:r>
        <w:t xml:space="preserve">Section 4 (Lessons Learnt from the Fukushima </w:t>
      </w:r>
      <w:proofErr w:type="spellStart"/>
      <w:r>
        <w:t>Dai-ichi</w:t>
      </w:r>
      <w:proofErr w:type="spellEnd"/>
      <w:r>
        <w:t xml:space="preserve"> accident)</w:t>
      </w:r>
    </w:p>
    <w:p w14:paraId="5604B06F" w14:textId="63DA8355" w:rsidR="00A42691" w:rsidRDefault="00546949" w:rsidP="00D53BA5">
      <w:pPr>
        <w:jc w:val="both"/>
      </w:pPr>
      <w:r>
        <w:t>A</w:t>
      </w:r>
      <w:r w:rsidR="008C7C80">
        <w:t>P</w:t>
      </w:r>
      <w:r w:rsidR="004F0C5C">
        <w:t xml:space="preserve">1000 Standard Design is aligned with the statements and recommendations presented in </w:t>
      </w:r>
      <w:r w:rsidR="00954B58" w:rsidRPr="00A42691">
        <w:rPr>
          <w:b/>
          <w:bCs/>
        </w:rPr>
        <w:t>Section 4</w:t>
      </w:r>
      <w:r w:rsidR="00A42691" w:rsidRPr="00A42691">
        <w:t xml:space="preserve"> </w:t>
      </w:r>
      <w:r w:rsidR="00A42691">
        <w:t>of the reference document [</w:t>
      </w:r>
      <w:r w:rsidR="00A42691">
        <w:rPr>
          <w:rFonts w:cstheme="minorBidi"/>
          <w:szCs w:val="22"/>
        </w:rPr>
        <w:fldChar w:fldCharType="begin"/>
      </w:r>
      <w:r w:rsidR="00A42691">
        <w:rPr>
          <w:rFonts w:cstheme="minorBidi"/>
          <w:szCs w:val="22"/>
        </w:rPr>
        <w:instrText xml:space="preserve"> REF _Ref150427959 \r \h </w:instrText>
      </w:r>
      <w:r w:rsidR="00A42691">
        <w:rPr>
          <w:rFonts w:cstheme="minorBidi"/>
          <w:szCs w:val="22"/>
        </w:rPr>
      </w:r>
      <w:r w:rsidR="00A42691">
        <w:rPr>
          <w:rFonts w:cstheme="minorBidi"/>
          <w:szCs w:val="22"/>
        </w:rPr>
        <w:fldChar w:fldCharType="separate"/>
      </w:r>
      <w:r w:rsidR="00CE4DAB">
        <w:rPr>
          <w:rFonts w:cstheme="minorBidi"/>
          <w:szCs w:val="22"/>
        </w:rPr>
        <w:t>25</w:t>
      </w:r>
      <w:r w:rsidR="00A42691">
        <w:rPr>
          <w:rFonts w:cstheme="minorBidi"/>
          <w:szCs w:val="22"/>
        </w:rPr>
        <w:fldChar w:fldCharType="end"/>
      </w:r>
      <w:r w:rsidR="00A42691">
        <w:t>]</w:t>
      </w:r>
      <w:r w:rsidR="004F0C5C">
        <w:t>.</w:t>
      </w:r>
    </w:p>
    <w:p w14:paraId="716D2196" w14:textId="5EE6C447" w:rsidR="00230F47" w:rsidRDefault="004F0C5C" w:rsidP="00D53BA5">
      <w:pPr>
        <w:jc w:val="both"/>
      </w:pPr>
      <w:r>
        <w:t xml:space="preserve"> </w:t>
      </w:r>
      <w:r w:rsidR="0024220E">
        <w:t>Fulfilment of several statements will require site-specific inputs.</w:t>
      </w:r>
    </w:p>
    <w:p w14:paraId="15D6ACFE" w14:textId="4E4DCD32" w:rsidR="00A76D64" w:rsidRDefault="007066BC" w:rsidP="00D53BA5">
      <w:pPr>
        <w:jc w:val="both"/>
      </w:pPr>
      <w:r w:rsidRPr="00726D3A">
        <w:rPr>
          <w:b/>
          <w:bCs/>
        </w:rPr>
        <w:t>Subsection 04.1</w:t>
      </w:r>
      <w:r w:rsidR="00726D3A">
        <w:t xml:space="preserve"> falls </w:t>
      </w:r>
      <w:r w:rsidR="00726D3A" w:rsidRPr="00BE1202">
        <w:t xml:space="preserve">under </w:t>
      </w:r>
      <w:r w:rsidR="00A81456">
        <w:t>"P</w:t>
      </w:r>
      <w:r w:rsidR="00726D3A" w:rsidRPr="00BE1202">
        <w:t>roject or site-specific scope</w:t>
      </w:r>
      <w:r w:rsidR="00A81456">
        <w:t>”</w:t>
      </w:r>
      <w:r w:rsidR="00726D3A" w:rsidRPr="00BE1202">
        <w:t xml:space="preserve"> (POS) as </w:t>
      </w:r>
      <w:r w:rsidR="004B50B3" w:rsidRPr="00BE1202">
        <w:t xml:space="preserve">all possible external hazards should be identified by the Owner and </w:t>
      </w:r>
      <w:r w:rsidR="00316A95" w:rsidRPr="00BE1202">
        <w:t>are dependent on a specific site.</w:t>
      </w:r>
    </w:p>
    <w:p w14:paraId="4EF746DB" w14:textId="57206BD1" w:rsidR="00316A95" w:rsidRDefault="00316A95" w:rsidP="00D53BA5">
      <w:pPr>
        <w:jc w:val="both"/>
      </w:pPr>
      <w:r w:rsidRPr="00FA2443">
        <w:t xml:space="preserve">Apart from identification of </w:t>
      </w:r>
      <w:r w:rsidR="009237F4" w:rsidRPr="00FA2443">
        <w:t>periodic safety</w:t>
      </w:r>
      <w:r w:rsidR="009237F4">
        <w:t xml:space="preserve"> </w:t>
      </w:r>
      <w:r w:rsidR="00115A6B" w:rsidRPr="00FA2443">
        <w:t>reviews</w:t>
      </w:r>
      <w:r w:rsidR="00115A6B">
        <w:t xml:space="preserve"> </w:t>
      </w:r>
      <w:r w:rsidR="009237F4">
        <w:t>(</w:t>
      </w:r>
      <w:r w:rsidR="00115A6B">
        <w:t>04.1)</w:t>
      </w:r>
      <w:r w:rsidRPr="00FA2443">
        <w:t xml:space="preserve"> ex</w:t>
      </w:r>
      <w:r w:rsidR="00AD670D" w:rsidRPr="00FA2443">
        <w:t>ternal hazards</w:t>
      </w:r>
      <w:r w:rsidR="00115A6B">
        <w:t xml:space="preserve"> (04.06)</w:t>
      </w:r>
      <w:r w:rsidR="00AD670D" w:rsidRPr="00FA2443">
        <w:t xml:space="preserve">, </w:t>
      </w:r>
      <w:r w:rsidR="00115A6B">
        <w:t>and</w:t>
      </w:r>
      <w:r w:rsidR="00AD670D" w:rsidRPr="00FA2443">
        <w:t xml:space="preserve"> </w:t>
      </w:r>
      <w:r w:rsidR="008C26A3" w:rsidRPr="00FA2443">
        <w:t xml:space="preserve"> emergency response center </w:t>
      </w:r>
      <w:r w:rsidR="00115A6B">
        <w:t>(04.6)</w:t>
      </w:r>
      <w:r w:rsidR="008C26A3" w:rsidRPr="00FA2443">
        <w:t xml:space="preserve"> fall under the scope of </w:t>
      </w:r>
      <w:r w:rsidR="00AD670D" w:rsidRPr="00FA2443">
        <w:t>the Owner/Licensee</w:t>
      </w:r>
      <w:r w:rsidR="008C26A3" w:rsidRPr="00FA2443">
        <w:t>.</w:t>
      </w:r>
    </w:p>
    <w:p w14:paraId="53289F42" w14:textId="3CAAA4BD" w:rsidR="00A217AF" w:rsidRDefault="00405B66" w:rsidP="00D53BA5">
      <w:pPr>
        <w:pStyle w:val="Heading4"/>
        <w:jc w:val="both"/>
      </w:pPr>
      <w:r>
        <w:lastRenderedPageBreak/>
        <w:t>Annex 1 (</w:t>
      </w:r>
      <w:r w:rsidR="00FF15A1">
        <w:t>WENRA</w:t>
      </w:r>
      <w:r w:rsidR="00FF15A1" w:rsidRPr="00FF15A1">
        <w:t xml:space="preserve"> statement on safety objectives for new nuclear power plants, </w:t>
      </w:r>
      <w:r w:rsidR="001269C5">
        <w:t>N</w:t>
      </w:r>
      <w:r w:rsidR="00FF15A1" w:rsidRPr="00FF15A1">
        <w:t>ovember 201</w:t>
      </w:r>
      <w:r w:rsidR="001269C5">
        <w:t>0)</w:t>
      </w:r>
    </w:p>
    <w:p w14:paraId="2B81426C" w14:textId="390D9A57" w:rsidR="00A42691" w:rsidRDefault="00A42691" w:rsidP="00D53BA5">
      <w:pPr>
        <w:jc w:val="both"/>
      </w:pPr>
      <w:r w:rsidRPr="00C3042C">
        <w:rPr>
          <w:b/>
          <w:bCs/>
        </w:rPr>
        <w:t>Annex</w:t>
      </w:r>
      <w:r w:rsidR="00C3042C" w:rsidRPr="00C3042C">
        <w:rPr>
          <w:b/>
          <w:bCs/>
        </w:rPr>
        <w:t xml:space="preserve"> 1</w:t>
      </w:r>
      <w:r w:rsidR="00C3042C">
        <w:t xml:space="preserve"> of the reference document [</w:t>
      </w:r>
      <w:r w:rsidR="00C3042C">
        <w:rPr>
          <w:rFonts w:cstheme="minorBidi"/>
          <w:szCs w:val="22"/>
        </w:rPr>
        <w:fldChar w:fldCharType="begin"/>
      </w:r>
      <w:r w:rsidR="00C3042C">
        <w:rPr>
          <w:rFonts w:cstheme="minorBidi"/>
          <w:szCs w:val="22"/>
        </w:rPr>
        <w:instrText xml:space="preserve"> REF _Ref150427959 \r \h </w:instrText>
      </w:r>
      <w:r w:rsidR="00C3042C">
        <w:rPr>
          <w:rFonts w:cstheme="minorBidi"/>
          <w:szCs w:val="22"/>
        </w:rPr>
      </w:r>
      <w:r w:rsidR="00C3042C">
        <w:rPr>
          <w:rFonts w:cstheme="minorBidi"/>
          <w:szCs w:val="22"/>
        </w:rPr>
        <w:fldChar w:fldCharType="separate"/>
      </w:r>
      <w:r w:rsidR="00CE4DAB">
        <w:rPr>
          <w:rFonts w:cstheme="minorBidi"/>
          <w:szCs w:val="22"/>
        </w:rPr>
        <w:t>25</w:t>
      </w:r>
      <w:r w:rsidR="00C3042C">
        <w:rPr>
          <w:rFonts w:cstheme="minorBidi"/>
          <w:szCs w:val="22"/>
        </w:rPr>
        <w:fldChar w:fldCharType="end"/>
      </w:r>
      <w:r w:rsidR="00C3042C">
        <w:t>]</w:t>
      </w:r>
      <w:r w:rsidR="00C60A2C">
        <w:t xml:space="preserve"> elaborates on Objectives developed by WENRA.</w:t>
      </w:r>
    </w:p>
    <w:p w14:paraId="62C8CCB1" w14:textId="0644175A" w:rsidR="00861164" w:rsidRDefault="00861164" w:rsidP="00D53BA5">
      <w:pPr>
        <w:jc w:val="both"/>
      </w:pPr>
      <w:r>
        <w:t xml:space="preserve">Although the AP1000 plant design has taken U.S. Nuclear Regulatory Commission (NRC), American Society of Mechanical Engineers (ASME), American Nuclear Society (ANS), IAEA, and other international organizations’ standards into account, and thus a high level of compliance was expected, a thorough evaluation of the seven safety objectives proposed by the WENRA RHWG was performed against the AP1000 plant design and is presented in the </w:t>
      </w:r>
      <w:r w:rsidR="00177F60">
        <w:t xml:space="preserve">compliance assessment </w:t>
      </w:r>
      <w:r>
        <w:t xml:space="preserve">report </w:t>
      </w:r>
      <w:r w:rsidRPr="007E22F3">
        <w:rPr>
          <w:rFonts w:cstheme="minorBidi"/>
          <w:szCs w:val="22"/>
        </w:rPr>
        <w:t>[</w:t>
      </w:r>
      <w:r>
        <w:rPr>
          <w:rFonts w:cstheme="minorBidi"/>
          <w:szCs w:val="22"/>
        </w:rPr>
        <w:fldChar w:fldCharType="begin"/>
      </w:r>
      <w:r>
        <w:rPr>
          <w:rFonts w:cstheme="minorBidi"/>
          <w:szCs w:val="22"/>
        </w:rPr>
        <w:instrText xml:space="preserve"> REF _Ref150427972 \r \h </w:instrText>
      </w:r>
      <w:r w:rsidR="00D53BA5">
        <w:rPr>
          <w:rFonts w:cstheme="minorBidi"/>
          <w:szCs w:val="22"/>
        </w:rPr>
        <w:instrText xml:space="preserve"> \* MERGEFORMAT </w:instrText>
      </w:r>
      <w:r>
        <w:rPr>
          <w:rFonts w:cstheme="minorBidi"/>
          <w:szCs w:val="22"/>
        </w:rPr>
      </w:r>
      <w:r>
        <w:rPr>
          <w:rFonts w:cstheme="minorBidi"/>
          <w:szCs w:val="22"/>
        </w:rPr>
        <w:fldChar w:fldCharType="separate"/>
      </w:r>
      <w:r w:rsidR="00CE4DAB">
        <w:rPr>
          <w:rFonts w:cstheme="minorBidi"/>
          <w:szCs w:val="22"/>
        </w:rPr>
        <w:t>55</w:t>
      </w:r>
      <w:r>
        <w:rPr>
          <w:rFonts w:cstheme="minorBidi"/>
          <w:szCs w:val="22"/>
        </w:rPr>
        <w:fldChar w:fldCharType="end"/>
      </w:r>
      <w:r w:rsidRPr="007E22F3">
        <w:rPr>
          <w:rFonts w:cstheme="minorBidi"/>
          <w:szCs w:val="22"/>
        </w:rPr>
        <w:t>]</w:t>
      </w:r>
      <w:r>
        <w:t>.  It is the conclusion of this assessment that the AP1000 plant design is in compliance with all WENRA objectives:</w:t>
      </w:r>
    </w:p>
    <w:p w14:paraId="4C617E2A" w14:textId="77777777" w:rsidR="00861164" w:rsidRDefault="00861164" w:rsidP="00D53BA5">
      <w:pPr>
        <w:jc w:val="both"/>
      </w:pPr>
      <w:r>
        <w:t>•</w:t>
      </w:r>
      <w:r>
        <w:tab/>
        <w:t>O1 (normal operation, abnormal events, and prevention of accidents)</w:t>
      </w:r>
    </w:p>
    <w:p w14:paraId="5331DF42" w14:textId="77777777" w:rsidR="00861164" w:rsidRDefault="00861164" w:rsidP="00D53BA5">
      <w:pPr>
        <w:jc w:val="both"/>
      </w:pPr>
      <w:r>
        <w:t>•</w:t>
      </w:r>
      <w:r>
        <w:tab/>
        <w:t>O2 (accidents without core melt)</w:t>
      </w:r>
    </w:p>
    <w:p w14:paraId="3B4EC430" w14:textId="77777777" w:rsidR="00861164" w:rsidRDefault="00861164" w:rsidP="00D53BA5">
      <w:pPr>
        <w:jc w:val="both"/>
      </w:pPr>
      <w:r>
        <w:t>•</w:t>
      </w:r>
      <w:r>
        <w:tab/>
        <w:t>O3 (accidents with core melt)</w:t>
      </w:r>
    </w:p>
    <w:p w14:paraId="57C93DC7" w14:textId="77777777" w:rsidR="00861164" w:rsidRDefault="00861164" w:rsidP="00D53BA5">
      <w:pPr>
        <w:jc w:val="both"/>
      </w:pPr>
      <w:r>
        <w:t>•</w:t>
      </w:r>
      <w:r>
        <w:tab/>
        <w:t>O4 (independence among defense-in-depth levels)</w:t>
      </w:r>
    </w:p>
    <w:p w14:paraId="5E53DB0D" w14:textId="77777777" w:rsidR="00861164" w:rsidRDefault="00861164" w:rsidP="00D53BA5">
      <w:pPr>
        <w:jc w:val="both"/>
      </w:pPr>
      <w:r>
        <w:t>•</w:t>
      </w:r>
      <w:r>
        <w:tab/>
        <w:t>O5 (safety and security interfaces)</w:t>
      </w:r>
    </w:p>
    <w:p w14:paraId="520760CE" w14:textId="77777777" w:rsidR="00861164" w:rsidRDefault="00861164" w:rsidP="00D53BA5">
      <w:pPr>
        <w:jc w:val="both"/>
      </w:pPr>
      <w:r>
        <w:t>•</w:t>
      </w:r>
      <w:r>
        <w:tab/>
        <w:t>O6 (radiation protection and waste management), and</w:t>
      </w:r>
    </w:p>
    <w:p w14:paraId="2310C8EF" w14:textId="4682681C" w:rsidR="001269C5" w:rsidRDefault="00861164" w:rsidP="00D53BA5">
      <w:pPr>
        <w:jc w:val="both"/>
      </w:pPr>
      <w:r>
        <w:t>•</w:t>
      </w:r>
      <w:r>
        <w:tab/>
        <w:t xml:space="preserve">O7 (leadership and management for safety). </w:t>
      </w:r>
    </w:p>
    <w:p w14:paraId="7F998E7D" w14:textId="2E397EE7" w:rsidR="00BC59D0" w:rsidRPr="00405EA7" w:rsidRDefault="00405EA7" w:rsidP="00D53BA5">
      <w:pPr>
        <w:jc w:val="both"/>
      </w:pPr>
      <w:r w:rsidRPr="004B0845">
        <w:rPr>
          <w:b/>
          <w:bCs/>
        </w:rPr>
        <w:t xml:space="preserve">Objectives </w:t>
      </w:r>
      <w:r>
        <w:t xml:space="preserve">are fundamentally met by AP1000 design see assessment </w:t>
      </w:r>
      <w:r w:rsidR="00541B9B">
        <w:t>[</w:t>
      </w:r>
      <w:r w:rsidR="00C73BC9">
        <w:fldChar w:fldCharType="begin"/>
      </w:r>
      <w:r w:rsidR="00C73BC9">
        <w:instrText xml:space="preserve"> REF _Ref150427972 \r \h </w:instrText>
      </w:r>
      <w:r w:rsidR="00C73BC9">
        <w:fldChar w:fldCharType="separate"/>
      </w:r>
      <w:r w:rsidR="00CE4DAB">
        <w:t>55</w:t>
      </w:r>
      <w:r w:rsidR="00C73BC9">
        <w:fldChar w:fldCharType="end"/>
      </w:r>
      <w:r w:rsidR="00541B9B">
        <w:t>]</w:t>
      </w:r>
      <w:r w:rsidR="00AB2F3A">
        <w:t xml:space="preserve"> section</w:t>
      </w:r>
      <w:r w:rsidR="00C73BC9">
        <w:t>s</w:t>
      </w:r>
      <w:r w:rsidR="00A3398F">
        <w:t xml:space="preserve"> 2 a</w:t>
      </w:r>
      <w:r w:rsidR="003D116F">
        <w:t>n</w:t>
      </w:r>
      <w:r w:rsidR="00A3398F">
        <w:t>d 3. However p</w:t>
      </w:r>
      <w:r w:rsidR="00F21DC2">
        <w:t>a</w:t>
      </w:r>
      <w:r w:rsidR="00A3398F">
        <w:t>rt of the</w:t>
      </w:r>
      <w:r w:rsidR="00041FAD">
        <w:t xml:space="preserve"> objectives</w:t>
      </w:r>
      <w:r w:rsidR="00A3398F">
        <w:t xml:space="preserve"> contain requirements that are </w:t>
      </w:r>
      <w:r w:rsidR="00F21DC2">
        <w:t>either site specific or also contain requirements for the License.</w:t>
      </w:r>
    </w:p>
    <w:p w14:paraId="607A9EE2" w14:textId="4C94B2BB" w:rsidR="00BD4812" w:rsidRDefault="005178E4" w:rsidP="00D53BA5">
      <w:pPr>
        <w:jc w:val="both"/>
      </w:pPr>
      <w:r w:rsidRPr="004B0845">
        <w:rPr>
          <w:b/>
          <w:bCs/>
        </w:rPr>
        <w:t xml:space="preserve">Objectives 4, 6 </w:t>
      </w:r>
      <w:r w:rsidRPr="004B0845">
        <w:t>and</w:t>
      </w:r>
      <w:r w:rsidRPr="004B0845">
        <w:rPr>
          <w:b/>
          <w:bCs/>
        </w:rPr>
        <w:t xml:space="preserve"> 7</w:t>
      </w:r>
      <w:r w:rsidR="00751E46">
        <w:t xml:space="preserve"> have Owner/Licensee being responsible for </w:t>
      </w:r>
      <w:r w:rsidR="00081A5C">
        <w:t>specific parts of the imposed requirements.</w:t>
      </w:r>
    </w:p>
    <w:p w14:paraId="568F65DE" w14:textId="528CE103" w:rsidR="00081A5C" w:rsidRPr="007B6441" w:rsidRDefault="00081A5C" w:rsidP="00D53BA5">
      <w:pPr>
        <w:jc w:val="both"/>
      </w:pPr>
      <w:r w:rsidRPr="004B0845">
        <w:rPr>
          <w:b/>
          <w:bCs/>
        </w:rPr>
        <w:t xml:space="preserve">Objectives 4 </w:t>
      </w:r>
      <w:r w:rsidRPr="004B0845">
        <w:t>and</w:t>
      </w:r>
      <w:r w:rsidRPr="004B0845">
        <w:rPr>
          <w:b/>
          <w:bCs/>
        </w:rPr>
        <w:t xml:space="preserve"> 6</w:t>
      </w:r>
      <w:r>
        <w:t xml:space="preserve"> also include requirements that</w:t>
      </w:r>
      <w:r w:rsidR="004B0845">
        <w:t xml:space="preserve"> are to</w:t>
      </w:r>
      <w:r>
        <w:t xml:space="preserve"> be resolved on a site-specific basis.</w:t>
      </w:r>
    </w:p>
    <w:p w14:paraId="3E796CEA" w14:textId="77777777" w:rsidR="00084C1D" w:rsidRPr="00C81969" w:rsidRDefault="00084C1D" w:rsidP="00D53BA5">
      <w:pPr>
        <w:pStyle w:val="Heading3"/>
        <w:jc w:val="both"/>
      </w:pPr>
      <w:bookmarkStart w:id="181" w:name="_Toc151365436"/>
      <w:bookmarkStart w:id="182" w:name="_Toc151367003"/>
      <w:bookmarkStart w:id="183" w:name="_Toc151368569"/>
      <w:bookmarkStart w:id="184" w:name="_Toc152671896"/>
      <w:bookmarkEnd w:id="181"/>
      <w:bookmarkEnd w:id="182"/>
      <w:bookmarkEnd w:id="183"/>
      <w:r>
        <w:t>Non Compliance</w:t>
      </w:r>
      <w:bookmarkEnd w:id="184"/>
    </w:p>
    <w:p w14:paraId="53541084" w14:textId="432E3053" w:rsidR="00084C1D" w:rsidRDefault="004161E2" w:rsidP="00D53BA5">
      <w:pPr>
        <w:jc w:val="both"/>
        <w:rPr>
          <w:rFonts w:cstheme="minorBidi"/>
          <w:szCs w:val="22"/>
        </w:rPr>
      </w:pPr>
      <w:r w:rsidRPr="000110BB">
        <w:rPr>
          <w:rFonts w:cstheme="minorBidi"/>
          <w:szCs w:val="22"/>
        </w:rPr>
        <w:t xml:space="preserve">No “Non Compliances” have been </w:t>
      </w:r>
      <w:r>
        <w:rPr>
          <w:rFonts w:cstheme="minorBidi"/>
          <w:szCs w:val="22"/>
        </w:rPr>
        <w:t>identified</w:t>
      </w:r>
      <w:r w:rsidRPr="000110BB">
        <w:rPr>
          <w:rFonts w:cstheme="minorBidi"/>
          <w:szCs w:val="22"/>
        </w:rPr>
        <w:t xml:space="preserve"> in the assessment </w:t>
      </w:r>
      <w:r w:rsidR="00640398" w:rsidRPr="007E22F3">
        <w:rPr>
          <w:rFonts w:cstheme="minorBidi"/>
          <w:szCs w:val="22"/>
        </w:rPr>
        <w:t>[</w:t>
      </w:r>
      <w:r w:rsidR="00640398">
        <w:rPr>
          <w:rFonts w:cstheme="minorBidi"/>
          <w:szCs w:val="22"/>
        </w:rPr>
        <w:fldChar w:fldCharType="begin"/>
      </w:r>
      <w:r w:rsidR="00640398">
        <w:rPr>
          <w:rFonts w:cstheme="minorBidi"/>
          <w:szCs w:val="22"/>
        </w:rPr>
        <w:instrText xml:space="preserve"> REF _Ref150427972 \r \h </w:instrText>
      </w:r>
      <w:r w:rsidR="00D53BA5">
        <w:rPr>
          <w:rFonts w:cstheme="minorBidi"/>
          <w:szCs w:val="22"/>
        </w:rPr>
        <w:instrText xml:space="preserve"> \* MERGEFORMAT </w:instrText>
      </w:r>
      <w:r w:rsidR="00640398">
        <w:rPr>
          <w:rFonts w:cstheme="minorBidi"/>
          <w:szCs w:val="22"/>
        </w:rPr>
      </w:r>
      <w:r w:rsidR="00640398">
        <w:rPr>
          <w:rFonts w:cstheme="minorBidi"/>
          <w:szCs w:val="22"/>
        </w:rPr>
        <w:fldChar w:fldCharType="separate"/>
      </w:r>
      <w:r w:rsidR="00CE4DAB">
        <w:rPr>
          <w:rFonts w:cstheme="minorBidi"/>
          <w:szCs w:val="22"/>
        </w:rPr>
        <w:t>55</w:t>
      </w:r>
      <w:r w:rsidR="00640398">
        <w:rPr>
          <w:rFonts w:cstheme="minorBidi"/>
          <w:szCs w:val="22"/>
        </w:rPr>
        <w:fldChar w:fldCharType="end"/>
      </w:r>
      <w:r w:rsidR="00640398" w:rsidRPr="007E22F3">
        <w:rPr>
          <w:rFonts w:cstheme="minorBidi"/>
          <w:szCs w:val="22"/>
        </w:rPr>
        <w:t>]</w:t>
      </w:r>
      <w:r w:rsidR="00640398">
        <w:rPr>
          <w:rFonts w:cstheme="minorBidi"/>
          <w:szCs w:val="22"/>
        </w:rPr>
        <w:t>.</w:t>
      </w:r>
    </w:p>
    <w:p w14:paraId="5B0A8B0B" w14:textId="77777777" w:rsidR="00084C1D" w:rsidRDefault="00084C1D" w:rsidP="00D53BA5">
      <w:pPr>
        <w:pStyle w:val="Heading3"/>
        <w:jc w:val="both"/>
      </w:pPr>
      <w:bookmarkStart w:id="185" w:name="_Ref152284781"/>
      <w:bookmarkStart w:id="186" w:name="_Toc152671897"/>
      <w:r w:rsidRPr="003076C9">
        <w:t>Identified Potential Risks To Be Addressed In Bulgaria Project</w:t>
      </w:r>
      <w:bookmarkEnd w:id="185"/>
      <w:bookmarkEnd w:id="186"/>
    </w:p>
    <w:p w14:paraId="47854B55" w14:textId="60DE4F58" w:rsidR="00B83CC5" w:rsidRDefault="00B83CC5" w:rsidP="004B042C">
      <w:pPr>
        <w:jc w:val="both"/>
      </w:pPr>
      <w:r>
        <w:t xml:space="preserve">The only risk </w:t>
      </w:r>
      <w:r w:rsidR="00E619AB">
        <w:t xml:space="preserve">was identified </w:t>
      </w:r>
      <w:r w:rsidR="00030898">
        <w:t>in</w:t>
      </w:r>
      <w:r w:rsidR="00E619AB">
        <w:t xml:space="preserve"> </w:t>
      </w:r>
      <w:r w:rsidR="00030898" w:rsidRPr="00030898">
        <w:rPr>
          <w:bCs/>
        </w:rPr>
        <w:t>“</w:t>
      </w:r>
      <w:r w:rsidR="00E619AB" w:rsidRPr="0054105E">
        <w:rPr>
          <w:b/>
        </w:rPr>
        <w:t>Position 3</w:t>
      </w:r>
      <w:r w:rsidR="00030898" w:rsidRPr="0054105E">
        <w:rPr>
          <w:b/>
        </w:rPr>
        <w:t>: multiple failure event</w:t>
      </w:r>
      <w:r w:rsidR="00030898" w:rsidRPr="00030898">
        <w:rPr>
          <w:bCs/>
        </w:rPr>
        <w:t>”</w:t>
      </w:r>
      <w:r w:rsidR="00E619AB">
        <w:t xml:space="preserve"> and is </w:t>
      </w:r>
      <w:r>
        <w:t>cause</w:t>
      </w:r>
      <w:r w:rsidR="00DA5924">
        <w:t>d</w:t>
      </w:r>
      <w:r>
        <w:t xml:space="preserve"> by </w:t>
      </w:r>
      <w:r w:rsidR="0089766A">
        <w:t xml:space="preserve">difference </w:t>
      </w:r>
      <w:r w:rsidR="00E579CC">
        <w:t xml:space="preserve">of approach in deriving </w:t>
      </w:r>
      <w:r w:rsidR="00563A13">
        <w:t>requirements for diversity between AP1000 design and WENRA</w:t>
      </w:r>
      <w:r w:rsidR="00030898">
        <w:t>.</w:t>
      </w:r>
    </w:p>
    <w:p w14:paraId="387CB003" w14:textId="284AD116" w:rsidR="00CB08DB" w:rsidRPr="00CF0EEB" w:rsidRDefault="00CD2B3A" w:rsidP="004B042C">
      <w:pPr>
        <w:jc w:val="both"/>
      </w:pPr>
      <w:r w:rsidRPr="00CD2B3A">
        <w:t>AP1000 plant requirements for diversity were derived from the aggressive PRA goals: the higher the frequency of an event, the more reliable the mitigation means needs to be in order to bring the corresponding CDF and LRF to the targeted order of magnitude.  While this approach differs from a formal point of view from the more deterministic approach presented by WENRA, the end result is essentially the same and achieves a very robust level of diversity and redundancy in the design, with verification focused on the screening of higher frequency initiating events.</w:t>
      </w:r>
    </w:p>
    <w:p w14:paraId="60EA7673" w14:textId="77777777" w:rsidR="00B3225A" w:rsidRDefault="00B3225A" w:rsidP="00D53BA5">
      <w:pPr>
        <w:jc w:val="both"/>
        <w:rPr>
          <w:rFonts w:cstheme="minorBidi"/>
          <w:szCs w:val="22"/>
        </w:rPr>
      </w:pPr>
    </w:p>
    <w:p w14:paraId="1DCEF99D" w14:textId="77777777" w:rsidR="00B3225A" w:rsidRDefault="00B3225A" w:rsidP="00D53BA5">
      <w:pPr>
        <w:tabs>
          <w:tab w:val="clear" w:pos="720"/>
          <w:tab w:val="clear" w:pos="1296"/>
          <w:tab w:val="clear" w:pos="1872"/>
          <w:tab w:val="clear" w:pos="2448"/>
        </w:tabs>
        <w:spacing w:before="0" w:after="0" w:line="240" w:lineRule="auto"/>
        <w:jc w:val="both"/>
        <w:rPr>
          <w:rFonts w:cstheme="minorBidi"/>
          <w:szCs w:val="22"/>
        </w:rPr>
      </w:pPr>
      <w:r>
        <w:rPr>
          <w:rFonts w:cstheme="minorBidi"/>
          <w:szCs w:val="22"/>
        </w:rPr>
        <w:br w:type="page"/>
      </w:r>
    </w:p>
    <w:p w14:paraId="76FDAF24" w14:textId="2ABF85F3" w:rsidR="001019EC" w:rsidRPr="00CF0EEB" w:rsidRDefault="061F7411" w:rsidP="00CF0EEB">
      <w:pPr>
        <w:pStyle w:val="Heading2"/>
        <w:rPr>
          <w:rFonts w:cstheme="minorBidi"/>
          <w:caps w:val="0"/>
          <w:szCs w:val="22"/>
        </w:rPr>
      </w:pPr>
      <w:bookmarkStart w:id="187" w:name="_Ref152341521"/>
      <w:bookmarkStart w:id="188" w:name="_Toc152671898"/>
      <w:r w:rsidRPr="2833418B">
        <w:rPr>
          <w:rFonts w:cstheme="minorBidi"/>
          <w:caps w:val="0"/>
        </w:rPr>
        <w:lastRenderedPageBreak/>
        <w:t>ENERGY ACT</w:t>
      </w:r>
      <w:bookmarkEnd w:id="187"/>
      <w:bookmarkEnd w:id="188"/>
    </w:p>
    <w:bookmarkEnd w:id="39"/>
    <w:p w14:paraId="3559AE0B" w14:textId="560B2375" w:rsidR="00003ECA" w:rsidRPr="003014A7" w:rsidRDefault="00003ECA" w:rsidP="00003ECA">
      <w:pPr>
        <w:rPr>
          <w:rFonts w:cstheme="minorBidi"/>
          <w:szCs w:val="22"/>
        </w:rPr>
      </w:pPr>
      <w:r>
        <w:rPr>
          <w:rFonts w:cstheme="minorBidi"/>
          <w:szCs w:val="22"/>
        </w:rPr>
        <w:t>Following summary reflects results of the assessment conducted against reference [</w:t>
      </w:r>
      <w:r>
        <w:rPr>
          <w:rFonts w:cstheme="minorBidi"/>
          <w:szCs w:val="22"/>
        </w:rPr>
        <w:fldChar w:fldCharType="begin"/>
      </w:r>
      <w:r>
        <w:rPr>
          <w:rFonts w:cstheme="minorBidi"/>
          <w:szCs w:val="22"/>
        </w:rPr>
        <w:instrText xml:space="preserve"> REF _Ref149026689 \r \h </w:instrText>
      </w:r>
      <w:r>
        <w:rPr>
          <w:rFonts w:cstheme="minorBidi"/>
          <w:szCs w:val="22"/>
        </w:rPr>
      </w:r>
      <w:r>
        <w:rPr>
          <w:rFonts w:cstheme="minorBidi"/>
          <w:szCs w:val="22"/>
        </w:rPr>
        <w:fldChar w:fldCharType="separate"/>
      </w:r>
      <w:r w:rsidR="00CE4DAB">
        <w:rPr>
          <w:rFonts w:cstheme="minorBidi"/>
          <w:szCs w:val="22"/>
        </w:rPr>
        <w:t>26</w:t>
      </w:r>
      <w:r>
        <w:rPr>
          <w:rFonts w:cstheme="minorBidi"/>
          <w:szCs w:val="22"/>
        </w:rPr>
        <w:fldChar w:fldCharType="end"/>
      </w:r>
      <w:r>
        <w:rPr>
          <w:rFonts w:cstheme="minorBidi"/>
          <w:szCs w:val="22"/>
        </w:rPr>
        <w:t>] as part of the compliance assessment report [</w:t>
      </w:r>
      <w:r w:rsidR="0078669B">
        <w:rPr>
          <w:rFonts w:cstheme="minorBidi"/>
          <w:szCs w:val="22"/>
        </w:rPr>
        <w:fldChar w:fldCharType="begin"/>
      </w:r>
      <w:r w:rsidR="0078669B">
        <w:rPr>
          <w:rFonts w:cstheme="minorBidi"/>
          <w:szCs w:val="22"/>
        </w:rPr>
        <w:instrText xml:space="preserve"> REF _Ref149026794 \r \h </w:instrText>
      </w:r>
      <w:r w:rsidR="0078669B">
        <w:rPr>
          <w:rFonts w:cstheme="minorBidi"/>
          <w:szCs w:val="22"/>
        </w:rPr>
      </w:r>
      <w:r w:rsidR="0078669B">
        <w:rPr>
          <w:rFonts w:cstheme="minorBidi"/>
          <w:szCs w:val="22"/>
        </w:rPr>
        <w:fldChar w:fldCharType="separate"/>
      </w:r>
      <w:r w:rsidR="00CE4DAB">
        <w:rPr>
          <w:rFonts w:cstheme="minorBidi"/>
          <w:szCs w:val="22"/>
        </w:rPr>
        <w:t>56</w:t>
      </w:r>
      <w:r w:rsidR="0078669B">
        <w:rPr>
          <w:rFonts w:cstheme="minorBidi"/>
          <w:szCs w:val="22"/>
        </w:rPr>
        <w:fldChar w:fldCharType="end"/>
      </w:r>
      <w:r>
        <w:rPr>
          <w:rFonts w:cstheme="minorBidi"/>
          <w:szCs w:val="22"/>
        </w:rPr>
        <w:t>] that is included in Attachment 1.</w:t>
      </w:r>
    </w:p>
    <w:p w14:paraId="03370B2D" w14:textId="77777777" w:rsidR="00373236" w:rsidRPr="00965DBE" w:rsidRDefault="00373236" w:rsidP="00025BC8">
      <w:pPr>
        <w:pStyle w:val="Heading3"/>
        <w:jc w:val="both"/>
        <w:rPr>
          <w:sz w:val="22"/>
          <w:szCs w:val="22"/>
        </w:rPr>
      </w:pPr>
      <w:bookmarkStart w:id="189" w:name="_Toc152671899"/>
      <w:r w:rsidRPr="00965DBE">
        <w:rPr>
          <w:sz w:val="22"/>
          <w:szCs w:val="22"/>
        </w:rPr>
        <w:t>High Level Risk Assessment</w:t>
      </w:r>
      <w:bookmarkEnd w:id="189"/>
    </w:p>
    <w:p w14:paraId="7366B0CD" w14:textId="2101C4F0" w:rsidR="006E0670" w:rsidRDefault="006E0670" w:rsidP="006E0670">
      <w:pPr>
        <w:jc w:val="both"/>
        <w:rPr>
          <w:rFonts w:cstheme="minorHAnsi"/>
        </w:rPr>
      </w:pPr>
      <w:r w:rsidRPr="00FB701E">
        <w:t>Conducted</w:t>
      </w:r>
      <w:r>
        <w:t xml:space="preserve"> compliance assessment [</w:t>
      </w:r>
      <w:r w:rsidR="00303914">
        <w:rPr>
          <w:rFonts w:cstheme="minorBidi"/>
          <w:szCs w:val="22"/>
        </w:rPr>
        <w:fldChar w:fldCharType="begin"/>
      </w:r>
      <w:r w:rsidR="00303914">
        <w:rPr>
          <w:rFonts w:cstheme="minorBidi"/>
          <w:szCs w:val="22"/>
        </w:rPr>
        <w:instrText xml:space="preserve"> REF _Ref149026794 \r \h </w:instrText>
      </w:r>
      <w:r w:rsidR="00303914">
        <w:rPr>
          <w:rFonts w:cstheme="minorBidi"/>
          <w:szCs w:val="22"/>
        </w:rPr>
      </w:r>
      <w:r w:rsidR="00303914">
        <w:rPr>
          <w:rFonts w:cstheme="minorBidi"/>
          <w:szCs w:val="22"/>
        </w:rPr>
        <w:fldChar w:fldCharType="separate"/>
      </w:r>
      <w:r w:rsidR="00CE4DAB">
        <w:rPr>
          <w:rFonts w:cstheme="minorBidi"/>
          <w:szCs w:val="22"/>
        </w:rPr>
        <w:t>56</w:t>
      </w:r>
      <w:r w:rsidR="00303914">
        <w:rPr>
          <w:rFonts w:cstheme="minorBidi"/>
          <w:szCs w:val="22"/>
        </w:rPr>
        <w:fldChar w:fldCharType="end"/>
      </w:r>
      <w:r>
        <w:t xml:space="preserve">] indicates that compliance with the requirements presented in Bulgarian </w:t>
      </w:r>
      <w:r w:rsidRPr="001B2270">
        <w:t>“</w:t>
      </w:r>
      <w:r>
        <w:t xml:space="preserve">Energy Act” </w:t>
      </w:r>
      <w:r w:rsidR="00303914">
        <w:t>[</w:t>
      </w:r>
      <w:r w:rsidR="00303914">
        <w:rPr>
          <w:rFonts w:cstheme="minorBidi"/>
          <w:szCs w:val="22"/>
        </w:rPr>
        <w:fldChar w:fldCharType="begin"/>
      </w:r>
      <w:r w:rsidR="00303914">
        <w:rPr>
          <w:rFonts w:cstheme="minorBidi"/>
          <w:szCs w:val="22"/>
        </w:rPr>
        <w:instrText xml:space="preserve"> REF _Ref149026689 \r \h </w:instrText>
      </w:r>
      <w:r w:rsidR="00303914">
        <w:rPr>
          <w:rFonts w:cstheme="minorBidi"/>
          <w:szCs w:val="22"/>
        </w:rPr>
      </w:r>
      <w:r w:rsidR="00303914">
        <w:rPr>
          <w:rFonts w:cstheme="minorBidi"/>
          <w:szCs w:val="22"/>
        </w:rPr>
        <w:fldChar w:fldCharType="separate"/>
      </w:r>
      <w:r w:rsidR="00CE4DAB">
        <w:rPr>
          <w:rFonts w:cstheme="minorBidi"/>
          <w:szCs w:val="22"/>
        </w:rPr>
        <w:t>26</w:t>
      </w:r>
      <w:r w:rsidR="00303914">
        <w:rPr>
          <w:rFonts w:cstheme="minorBidi"/>
          <w:szCs w:val="22"/>
        </w:rPr>
        <w:fldChar w:fldCharType="end"/>
      </w:r>
      <w:r w:rsidR="00303914">
        <w:t xml:space="preserve">] </w:t>
      </w:r>
      <w:r>
        <w:t xml:space="preserve">is expected to be fully demonstrated via compliance with the requirements “as stated”. </w:t>
      </w:r>
      <w:r>
        <w:rPr>
          <w:rFonts w:cstheme="minorHAnsi"/>
          <w:szCs w:val="22"/>
        </w:rPr>
        <w:t xml:space="preserve">Since </w:t>
      </w:r>
      <w:r>
        <w:rPr>
          <w:rFonts w:cstheme="minorHAnsi"/>
        </w:rPr>
        <w:t xml:space="preserve">no non-compliances have been identified and site-specific scope items are not expected to result in design changes or additional design analyses, </w:t>
      </w:r>
      <w:r>
        <w:t xml:space="preserve">Bulgarian </w:t>
      </w:r>
      <w:r w:rsidRPr="001B2270">
        <w:t>“</w:t>
      </w:r>
      <w:r>
        <w:t>Energy Act</w:t>
      </w:r>
      <w:r w:rsidRPr="001B2270">
        <w:t xml:space="preserve">” </w:t>
      </w:r>
      <w:r>
        <w:rPr>
          <w:rFonts w:cstheme="minorHAnsi"/>
        </w:rPr>
        <w:t>has been assigned to a “</w:t>
      </w:r>
      <w:r w:rsidRPr="001B2270">
        <w:rPr>
          <w:rFonts w:cstheme="minorHAnsi"/>
          <w:b/>
          <w:bCs/>
        </w:rPr>
        <w:t>Low Risk</w:t>
      </w:r>
      <w:r>
        <w:rPr>
          <w:rFonts w:cstheme="minorHAnsi"/>
        </w:rPr>
        <w:t>” c</w:t>
      </w:r>
      <w:r w:rsidR="00FB36FE">
        <w:rPr>
          <w:rFonts w:cstheme="minorHAnsi"/>
        </w:rPr>
        <w:t>ategory</w:t>
      </w:r>
      <w:r>
        <w:rPr>
          <w:rFonts w:cstheme="minorHAnsi"/>
        </w:rPr>
        <w:t>.</w:t>
      </w:r>
    </w:p>
    <w:p w14:paraId="31236747" w14:textId="1F5F633A" w:rsidR="00847C20" w:rsidRPr="00965DBE" w:rsidRDefault="006E0670" w:rsidP="006E0670">
      <w:pPr>
        <w:jc w:val="both"/>
        <w:rPr>
          <w:rFonts w:ascii="Calibri" w:hAnsi="Calibri" w:cs="Calibri"/>
          <w:szCs w:val="22"/>
        </w:rPr>
      </w:pPr>
      <w:r>
        <w:rPr>
          <w:rFonts w:ascii="Calibri" w:hAnsi="Calibri" w:cstheme="minorHAnsi"/>
        </w:rPr>
        <w:t>Potential risks associated with the “Energy Act” are presented in “</w:t>
      </w:r>
      <w:r w:rsidRPr="001273BE">
        <w:rPr>
          <w:rFonts w:ascii="Calibri" w:hAnsi="Calibri" w:cstheme="minorHAnsi"/>
        </w:rPr>
        <w:t>Identified Potential Risks To Be Addressed In Bulgaria Project</w:t>
      </w:r>
      <w:r>
        <w:rPr>
          <w:rFonts w:ascii="Calibri" w:hAnsi="Calibri" w:cstheme="minorHAnsi"/>
        </w:rPr>
        <w:t>” subsection.</w:t>
      </w:r>
    </w:p>
    <w:p w14:paraId="1CFCCD41" w14:textId="061EAD74" w:rsidR="00564EA5" w:rsidRPr="00965DBE" w:rsidRDefault="00425A1A" w:rsidP="00025BC8">
      <w:pPr>
        <w:spacing w:after="280"/>
        <w:jc w:val="both"/>
        <w:rPr>
          <w:rFonts w:ascii="Calibri" w:hAnsi="Calibri" w:cs="Calibri"/>
          <w:szCs w:val="22"/>
        </w:rPr>
      </w:pPr>
      <w:r w:rsidRPr="00965DBE">
        <w:rPr>
          <w:rFonts w:ascii="Calibri" w:hAnsi="Calibri" w:cs="Calibri"/>
          <w:szCs w:val="22"/>
        </w:rPr>
        <w:t>AP1000 Standard Design or Reference Plant do not consider District Heating/Heat Generation. Nevertheless, in case heat production will be requested, requirements for the connection of the plant to the heating mains will apply. A specific study will need to be developed for this scenario. In case of heat production, AP1000 plant is expected to be connected to the existing KNPP heat supply infrastructure.</w:t>
      </w:r>
    </w:p>
    <w:p w14:paraId="34952697" w14:textId="77777777" w:rsidR="00373236" w:rsidRPr="00C81969" w:rsidRDefault="00373236" w:rsidP="00025BC8">
      <w:pPr>
        <w:pStyle w:val="Heading3"/>
        <w:jc w:val="both"/>
      </w:pPr>
      <w:bookmarkStart w:id="190" w:name="_Toc152671900"/>
      <w:r>
        <w:t>Non Compliance</w:t>
      </w:r>
      <w:bookmarkEnd w:id="190"/>
    </w:p>
    <w:p w14:paraId="17469EDD" w14:textId="2E0C390C" w:rsidR="00564EA5" w:rsidRDefault="006857CE" w:rsidP="00025BC8">
      <w:pPr>
        <w:jc w:val="both"/>
        <w:rPr>
          <w:rFonts w:cstheme="minorBidi"/>
          <w:szCs w:val="22"/>
        </w:rPr>
      </w:pPr>
      <w:r w:rsidRPr="000110BB">
        <w:rPr>
          <w:rFonts w:cstheme="minorBidi"/>
          <w:szCs w:val="22"/>
        </w:rPr>
        <w:t xml:space="preserve">No “Non Compliances” have been </w:t>
      </w:r>
      <w:r w:rsidR="00564EA5">
        <w:rPr>
          <w:rFonts w:cstheme="minorBidi"/>
          <w:szCs w:val="22"/>
        </w:rPr>
        <w:t>identified</w:t>
      </w:r>
      <w:r w:rsidRPr="000110BB">
        <w:rPr>
          <w:rFonts w:cstheme="minorBidi"/>
          <w:szCs w:val="22"/>
        </w:rPr>
        <w:t xml:space="preserve"> in the assessment [</w:t>
      </w:r>
      <w:r w:rsidR="00564EA5">
        <w:rPr>
          <w:rFonts w:cstheme="minorBidi"/>
          <w:szCs w:val="22"/>
        </w:rPr>
        <w:fldChar w:fldCharType="begin"/>
      </w:r>
      <w:r w:rsidR="00564EA5">
        <w:rPr>
          <w:rFonts w:cstheme="minorBidi"/>
          <w:szCs w:val="22"/>
        </w:rPr>
        <w:instrText xml:space="preserve"> REF _Ref149026794 \r \h </w:instrText>
      </w:r>
      <w:r w:rsidR="00025BC8">
        <w:rPr>
          <w:rFonts w:cstheme="minorBidi"/>
          <w:szCs w:val="22"/>
        </w:rPr>
        <w:instrText xml:space="preserve"> \* MERGEFORMAT </w:instrText>
      </w:r>
      <w:r w:rsidR="00564EA5">
        <w:rPr>
          <w:rFonts w:cstheme="minorBidi"/>
          <w:szCs w:val="22"/>
        </w:rPr>
      </w:r>
      <w:r w:rsidR="00564EA5">
        <w:rPr>
          <w:rFonts w:cstheme="minorBidi"/>
          <w:szCs w:val="22"/>
        </w:rPr>
        <w:fldChar w:fldCharType="separate"/>
      </w:r>
      <w:r w:rsidR="00CE4DAB">
        <w:rPr>
          <w:rFonts w:cstheme="minorBidi"/>
          <w:szCs w:val="22"/>
        </w:rPr>
        <w:t>56</w:t>
      </w:r>
      <w:r w:rsidR="00564EA5">
        <w:rPr>
          <w:rFonts w:cstheme="minorBidi"/>
          <w:szCs w:val="22"/>
        </w:rPr>
        <w:fldChar w:fldCharType="end"/>
      </w:r>
      <w:r w:rsidRPr="000110BB">
        <w:rPr>
          <w:rFonts w:cstheme="minorBidi"/>
          <w:szCs w:val="22"/>
        </w:rPr>
        <w:t>].</w:t>
      </w:r>
    </w:p>
    <w:p w14:paraId="7C86185E" w14:textId="77777777" w:rsidR="00373236" w:rsidRPr="00965DBE" w:rsidRDefault="00373236" w:rsidP="00025BC8">
      <w:pPr>
        <w:pStyle w:val="Heading3"/>
        <w:jc w:val="both"/>
        <w:rPr>
          <w:sz w:val="22"/>
          <w:szCs w:val="18"/>
        </w:rPr>
      </w:pPr>
      <w:bookmarkStart w:id="191" w:name="_Toc152671901"/>
      <w:r w:rsidRPr="00965DBE">
        <w:rPr>
          <w:sz w:val="22"/>
          <w:szCs w:val="18"/>
        </w:rPr>
        <w:t>Identified Potential Risks To Be Addressed In Bulgaria Project</w:t>
      </w:r>
      <w:bookmarkEnd w:id="191"/>
    </w:p>
    <w:p w14:paraId="365DE858" w14:textId="7F1498EB" w:rsidR="006857CE" w:rsidRPr="00965DBE" w:rsidRDefault="006857CE" w:rsidP="00025BC8">
      <w:pPr>
        <w:spacing w:after="280"/>
        <w:jc w:val="both"/>
        <w:rPr>
          <w:rFonts w:ascii="Calibri" w:hAnsi="Calibri" w:cs="Calibri"/>
          <w:szCs w:val="18"/>
        </w:rPr>
      </w:pPr>
      <w:r w:rsidRPr="00965DBE">
        <w:rPr>
          <w:rFonts w:ascii="Calibri" w:hAnsi="Calibri" w:cs="Calibri"/>
          <w:szCs w:val="18"/>
        </w:rPr>
        <w:t xml:space="preserve">In the potential request to provide Heat/District Heating by KNPP-NB a specific study of this option </w:t>
      </w:r>
      <w:r w:rsidR="00567465">
        <w:rPr>
          <w:rFonts w:ascii="Calibri" w:hAnsi="Calibri" w:cs="Calibri"/>
          <w:szCs w:val="18"/>
        </w:rPr>
        <w:t>will</w:t>
      </w:r>
      <w:r w:rsidRPr="00965DBE">
        <w:rPr>
          <w:rFonts w:ascii="Calibri" w:hAnsi="Calibri" w:cs="Calibri"/>
          <w:szCs w:val="18"/>
        </w:rPr>
        <w:t xml:space="preserve"> need to be performed.</w:t>
      </w:r>
    </w:p>
    <w:p w14:paraId="20F36EC7" w14:textId="0BF4D24A" w:rsidR="007A7D3B" w:rsidRDefault="006857CE" w:rsidP="00025BC8">
      <w:pPr>
        <w:jc w:val="both"/>
      </w:pPr>
      <w:r w:rsidRPr="00965DBE">
        <w:rPr>
          <w:rFonts w:ascii="Calibri" w:hAnsi="Calibri" w:cs="Calibri"/>
          <w:szCs w:val="18"/>
        </w:rPr>
        <w:t xml:space="preserve">Additional risks including both standard design and cogeneration option comes from ordinances addressing  electrical generation and heat supply and being referred to in </w:t>
      </w:r>
      <w:r w:rsidRPr="00965DBE">
        <w:rPr>
          <w:rFonts w:ascii="Calibri" w:hAnsi="Calibri" w:cs="Calibri"/>
          <w:b/>
          <w:bCs/>
          <w:szCs w:val="22"/>
        </w:rPr>
        <w:t>Article 83 (3)</w:t>
      </w:r>
      <w:r w:rsidRPr="00965DBE">
        <w:rPr>
          <w:rFonts w:ascii="Calibri" w:hAnsi="Calibri" w:cs="Calibri"/>
          <w:szCs w:val="22"/>
        </w:rPr>
        <w:t xml:space="preserve"> and </w:t>
      </w:r>
      <w:r w:rsidRPr="00965DBE">
        <w:rPr>
          <w:rFonts w:ascii="Calibri" w:hAnsi="Calibri" w:cs="Calibri"/>
          <w:b/>
          <w:bCs/>
          <w:szCs w:val="22"/>
        </w:rPr>
        <w:t xml:space="preserve">Article 125 (3) </w:t>
      </w:r>
      <w:r w:rsidRPr="00965DBE">
        <w:rPr>
          <w:rFonts w:ascii="Calibri" w:hAnsi="Calibri" w:cs="Calibri"/>
          <w:szCs w:val="22"/>
        </w:rPr>
        <w:t xml:space="preserve">respectively.  </w:t>
      </w:r>
      <w:r w:rsidR="007B4020">
        <w:rPr>
          <w:rFonts w:ascii="Calibri" w:hAnsi="Calibri" w:cs="Calibri"/>
          <w:szCs w:val="22"/>
        </w:rPr>
        <w:t>These</w:t>
      </w:r>
      <w:r w:rsidRPr="00965DBE">
        <w:rPr>
          <w:rFonts w:ascii="Calibri" w:hAnsi="Calibri" w:cs="Calibri"/>
          <w:szCs w:val="22"/>
        </w:rPr>
        <w:t xml:space="preserve"> ordinances established by Minister of Regional Development and Public Works and the Minister of Energy might contain additional design requirements that were not presented in the “Energy Act”.  This is not assessable </w:t>
      </w:r>
      <w:r w:rsidR="007B4020">
        <w:rPr>
          <w:rFonts w:ascii="Calibri" w:hAnsi="Calibri" w:cs="Calibri"/>
          <w:szCs w:val="22"/>
        </w:rPr>
        <w:t>at</w:t>
      </w:r>
      <w:r w:rsidRPr="00965DBE">
        <w:rPr>
          <w:rFonts w:ascii="Calibri" w:hAnsi="Calibri" w:cs="Calibri"/>
          <w:szCs w:val="22"/>
        </w:rPr>
        <w:t xml:space="preserve"> this stage, and although not expected to impact the design, will need to be further investigated in the subsequent steps of the project</w:t>
      </w:r>
      <w:r w:rsidR="00F86218">
        <w:t>.</w:t>
      </w:r>
    </w:p>
    <w:p w14:paraId="22656E04" w14:textId="77777777" w:rsidR="00FE55B6" w:rsidRDefault="00FE55B6" w:rsidP="00AB692D">
      <w:pPr>
        <w:sectPr w:rsidR="00FE55B6" w:rsidSect="00431005">
          <w:endnotePr>
            <w:numFmt w:val="decimal"/>
          </w:endnotePr>
          <w:pgSz w:w="12240" w:h="15840" w:code="1"/>
          <w:pgMar w:top="1440" w:right="1440" w:bottom="1440" w:left="1440" w:header="720" w:footer="720" w:gutter="0"/>
          <w:cols w:space="720"/>
          <w:noEndnote/>
          <w:docGrid w:linePitch="299"/>
        </w:sectPr>
      </w:pPr>
    </w:p>
    <w:p w14:paraId="301BB0BA" w14:textId="5ACAA056" w:rsidR="00B409DA" w:rsidRPr="00D12033" w:rsidRDefault="003A475E" w:rsidP="00B409DA">
      <w:pPr>
        <w:pStyle w:val="Heading1"/>
        <w:rPr>
          <w:rFonts w:cstheme="minorHAnsi"/>
        </w:rPr>
      </w:pPr>
      <w:bookmarkStart w:id="192" w:name="_Toc151365443"/>
      <w:bookmarkStart w:id="193" w:name="_Toc151367010"/>
      <w:bookmarkStart w:id="194" w:name="_Toc151368576"/>
      <w:bookmarkStart w:id="195" w:name="_Toc151365679"/>
      <w:bookmarkStart w:id="196" w:name="_Toc151367246"/>
      <w:bookmarkStart w:id="197" w:name="_Toc151368812"/>
      <w:bookmarkStart w:id="198" w:name="_Toc151366474"/>
      <w:bookmarkStart w:id="199" w:name="_Toc151368041"/>
      <w:bookmarkStart w:id="200" w:name="_Toc151369607"/>
      <w:bookmarkStart w:id="201" w:name="_Toc151366583"/>
      <w:bookmarkStart w:id="202" w:name="_Toc151368150"/>
      <w:bookmarkStart w:id="203" w:name="_Toc151369716"/>
      <w:bookmarkStart w:id="204" w:name="_Toc151366746"/>
      <w:bookmarkStart w:id="205" w:name="_Toc151368313"/>
      <w:bookmarkStart w:id="206" w:name="_Toc151369879"/>
      <w:bookmarkStart w:id="207" w:name="_Toc151366902"/>
      <w:bookmarkStart w:id="208" w:name="_Toc151368469"/>
      <w:bookmarkStart w:id="209" w:name="_Toc151370035"/>
      <w:bookmarkStart w:id="210" w:name="_Toc128661469"/>
      <w:bookmarkStart w:id="211" w:name="_Ref138706938"/>
      <w:bookmarkStart w:id="212" w:name="_Toc152671902"/>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rPr>
          <w:rFonts w:cstheme="minorHAnsi"/>
        </w:rPr>
        <w:lastRenderedPageBreak/>
        <w:t>SUMMARY AND CONCLUSIONS</w:t>
      </w:r>
      <w:bookmarkEnd w:id="210"/>
      <w:bookmarkEnd w:id="211"/>
      <w:bookmarkEnd w:id="212"/>
    </w:p>
    <w:p w14:paraId="3157A67D" w14:textId="6B2A821C" w:rsidR="00B409DA" w:rsidRPr="00D12033" w:rsidRDefault="00C53911" w:rsidP="00B409DA">
      <w:pPr>
        <w:pStyle w:val="Heading2"/>
        <w:rPr>
          <w:rFonts w:cstheme="minorHAnsi"/>
        </w:rPr>
      </w:pPr>
      <w:bookmarkStart w:id="213" w:name="_Toc128661470"/>
      <w:bookmarkStart w:id="214" w:name="_Ref152342011"/>
      <w:bookmarkStart w:id="215" w:name="_Toc152671903"/>
      <w:r>
        <w:rPr>
          <w:rFonts w:cstheme="minorHAnsi"/>
        </w:rPr>
        <w:t>ASSIGNED RISK CLASSES</w:t>
      </w:r>
      <w:bookmarkEnd w:id="213"/>
      <w:bookmarkEnd w:id="214"/>
      <w:bookmarkEnd w:id="215"/>
    </w:p>
    <w:p w14:paraId="0FC57FDA" w14:textId="5CE85DBD" w:rsidR="00C53911" w:rsidRDefault="00C90CF6" w:rsidP="000D0CAA">
      <w:pPr>
        <w:jc w:val="both"/>
        <w:rPr>
          <w:rFonts w:cstheme="minorBidi"/>
        </w:rPr>
      </w:pPr>
      <w:r w:rsidRPr="00C90CF6">
        <w:rPr>
          <w:rFonts w:cstheme="minorBidi"/>
        </w:rPr>
        <w:t>As</w:t>
      </w:r>
      <w:r>
        <w:rPr>
          <w:rFonts w:cstheme="minorBidi"/>
        </w:rPr>
        <w:t xml:space="preserve"> a result of conducted compliance assessments no high </w:t>
      </w:r>
      <w:r w:rsidR="009B0E39">
        <w:rPr>
          <w:rFonts w:cstheme="minorBidi"/>
        </w:rPr>
        <w:t>risk documents were identified.</w:t>
      </w:r>
    </w:p>
    <w:p w14:paraId="7D000859" w14:textId="577C0C10" w:rsidR="009B0E39" w:rsidRDefault="0006539D" w:rsidP="000D0CAA">
      <w:pPr>
        <w:jc w:val="both"/>
        <w:rPr>
          <w:rFonts w:cstheme="minorBidi"/>
        </w:rPr>
      </w:pPr>
      <w:r>
        <w:rPr>
          <w:rFonts w:cstheme="minorBidi"/>
        </w:rPr>
        <w:t xml:space="preserve">Some </w:t>
      </w:r>
      <w:r w:rsidR="00C87256">
        <w:rPr>
          <w:rFonts w:cstheme="minorBidi"/>
        </w:rPr>
        <w:t>documents were c</w:t>
      </w:r>
      <w:r w:rsidR="007E5E83">
        <w:rPr>
          <w:rFonts w:cstheme="minorBidi"/>
        </w:rPr>
        <w:t>ategorized</w:t>
      </w:r>
      <w:r w:rsidR="00C87256">
        <w:rPr>
          <w:rFonts w:cstheme="minorBidi"/>
        </w:rPr>
        <w:t xml:space="preserve"> as “</w:t>
      </w:r>
      <w:r w:rsidR="005C692C" w:rsidRPr="005C692C">
        <w:rPr>
          <w:rFonts w:cstheme="minorBidi"/>
          <w:b/>
          <w:bCs/>
        </w:rPr>
        <w:t>M</w:t>
      </w:r>
      <w:r w:rsidR="00C87256" w:rsidRPr="005C692C">
        <w:rPr>
          <w:rFonts w:cstheme="minorBidi"/>
          <w:b/>
          <w:bCs/>
        </w:rPr>
        <w:t xml:space="preserve">edium </w:t>
      </w:r>
      <w:r w:rsidR="005C692C" w:rsidRPr="005C692C">
        <w:rPr>
          <w:rFonts w:cstheme="minorBidi"/>
          <w:b/>
          <w:bCs/>
        </w:rPr>
        <w:t>R</w:t>
      </w:r>
      <w:r w:rsidR="00C87256" w:rsidRPr="005C692C">
        <w:rPr>
          <w:rFonts w:cstheme="minorBidi"/>
          <w:b/>
          <w:bCs/>
        </w:rPr>
        <w:t>isk</w:t>
      </w:r>
      <w:r w:rsidR="00C87256">
        <w:rPr>
          <w:rFonts w:cstheme="minorBidi"/>
        </w:rPr>
        <w:t xml:space="preserve">” as additional design analyses or evaluations would be required to fully comply with specific requirements </w:t>
      </w:r>
      <w:r w:rsidR="00100076">
        <w:rPr>
          <w:rFonts w:cstheme="minorBidi"/>
        </w:rPr>
        <w:t>or guidelines presented in them.</w:t>
      </w:r>
    </w:p>
    <w:p w14:paraId="5852A90C" w14:textId="4CE7A8D7" w:rsidR="00867844" w:rsidRDefault="00867844" w:rsidP="000D0CAA">
      <w:pPr>
        <w:jc w:val="both"/>
        <w:rPr>
          <w:rFonts w:cstheme="minorBidi"/>
        </w:rPr>
      </w:pPr>
      <w:r>
        <w:rPr>
          <w:rFonts w:cstheme="minorBidi"/>
        </w:rPr>
        <w:t>Majority of the documents were assigned a “</w:t>
      </w:r>
      <w:r w:rsidR="005C692C" w:rsidRPr="005C692C">
        <w:rPr>
          <w:rFonts w:cstheme="minorBidi"/>
          <w:b/>
          <w:bCs/>
        </w:rPr>
        <w:t>L</w:t>
      </w:r>
      <w:r w:rsidRPr="005C692C">
        <w:rPr>
          <w:rFonts w:cstheme="minorBidi"/>
          <w:b/>
          <w:bCs/>
        </w:rPr>
        <w:t xml:space="preserve">ow </w:t>
      </w:r>
      <w:r w:rsidR="005C692C" w:rsidRPr="005C692C">
        <w:rPr>
          <w:rFonts w:cstheme="minorBidi"/>
          <w:b/>
          <w:bCs/>
        </w:rPr>
        <w:t>R</w:t>
      </w:r>
      <w:r w:rsidRPr="005C692C">
        <w:rPr>
          <w:rFonts w:cstheme="minorBidi"/>
          <w:b/>
          <w:bCs/>
        </w:rPr>
        <w:t>isk</w:t>
      </w:r>
      <w:r>
        <w:rPr>
          <w:rFonts w:cstheme="minorBidi"/>
        </w:rPr>
        <w:t>” c</w:t>
      </w:r>
      <w:r w:rsidR="007E5E83">
        <w:rPr>
          <w:rFonts w:cstheme="minorBidi"/>
        </w:rPr>
        <w:t>ategory</w:t>
      </w:r>
      <w:r>
        <w:rPr>
          <w:rFonts w:cstheme="minorBidi"/>
        </w:rPr>
        <w:t>. Despite the fac</w:t>
      </w:r>
      <w:r w:rsidR="005D7D5C">
        <w:rPr>
          <w:rFonts w:cstheme="minorBidi"/>
        </w:rPr>
        <w:t xml:space="preserve">t that some of the requirements were met as “compliance with objective” </w:t>
      </w:r>
      <w:r w:rsidR="009F0D32">
        <w:rPr>
          <w:rFonts w:cstheme="minorBidi"/>
        </w:rPr>
        <w:t xml:space="preserve">or a site-specific scope needs to be done, </w:t>
      </w:r>
      <w:r w:rsidR="00932B70">
        <w:rPr>
          <w:rFonts w:cstheme="minorBidi"/>
        </w:rPr>
        <w:t>no additional analyses or design changes are anticipated.</w:t>
      </w:r>
    </w:p>
    <w:p w14:paraId="605F5D7B" w14:textId="6733340E" w:rsidR="00932B70" w:rsidRDefault="00CF1EA7" w:rsidP="000D0CAA">
      <w:pPr>
        <w:jc w:val="both"/>
        <w:rPr>
          <w:rFonts w:cstheme="minorBidi"/>
        </w:rPr>
      </w:pPr>
      <w:r w:rsidRPr="008219AE">
        <w:rPr>
          <w:rFonts w:cstheme="minorBidi"/>
          <w:b/>
          <w:bCs/>
        </w:rPr>
        <w:t>Table 3</w:t>
      </w:r>
      <w:r w:rsidR="000D0CAA" w:rsidRPr="008219AE">
        <w:rPr>
          <w:rFonts w:cstheme="minorBidi"/>
          <w:b/>
          <w:bCs/>
        </w:rPr>
        <w:t>-</w:t>
      </w:r>
      <w:r w:rsidRPr="008219AE">
        <w:rPr>
          <w:rFonts w:cstheme="minorBidi"/>
          <w:b/>
          <w:bCs/>
        </w:rPr>
        <w:t>1</w:t>
      </w:r>
      <w:r>
        <w:rPr>
          <w:rFonts w:cstheme="minorBidi"/>
        </w:rPr>
        <w:t xml:space="preserve"> presents the summary of risk classification </w:t>
      </w:r>
      <w:r w:rsidR="00C11F8B">
        <w:rPr>
          <w:rFonts w:cstheme="minorBidi"/>
        </w:rPr>
        <w:t>for the received regulations, requirements and guidelines.</w:t>
      </w:r>
    </w:p>
    <w:p w14:paraId="43232D05" w14:textId="5EA5A943" w:rsidR="000D0CAA" w:rsidRPr="004F0FE2" w:rsidRDefault="000D0CAA" w:rsidP="000D0CAA">
      <w:pPr>
        <w:pStyle w:val="Caption"/>
        <w:keepNext/>
        <w:rPr>
          <w:rFonts w:asciiTheme="minorHAnsi" w:hAnsiTheme="minorHAnsi" w:cstheme="minorHAnsi"/>
          <w:b/>
          <w:bCs/>
          <w:sz w:val="22"/>
          <w:szCs w:val="20"/>
        </w:rPr>
      </w:pPr>
      <w:bookmarkStart w:id="216" w:name="_Ref152342127"/>
      <w:r w:rsidRPr="004F0FE2">
        <w:rPr>
          <w:rFonts w:asciiTheme="minorHAnsi" w:hAnsiTheme="minorHAnsi" w:cstheme="minorHAnsi"/>
          <w:b/>
          <w:bCs/>
          <w:sz w:val="22"/>
          <w:szCs w:val="20"/>
        </w:rPr>
        <w:t xml:space="preserve">Table </w:t>
      </w:r>
      <w:r w:rsidR="004F0FE2" w:rsidRPr="004F0FE2">
        <w:rPr>
          <w:rFonts w:asciiTheme="minorHAnsi" w:hAnsiTheme="minorHAnsi" w:cstheme="minorHAnsi"/>
          <w:b/>
          <w:bCs/>
          <w:sz w:val="22"/>
          <w:szCs w:val="20"/>
        </w:rPr>
        <w:fldChar w:fldCharType="begin"/>
      </w:r>
      <w:r w:rsidR="004F0FE2" w:rsidRPr="004F0FE2">
        <w:rPr>
          <w:rFonts w:asciiTheme="minorHAnsi" w:hAnsiTheme="minorHAnsi" w:cstheme="minorHAnsi"/>
          <w:b/>
          <w:bCs/>
          <w:sz w:val="22"/>
          <w:szCs w:val="20"/>
        </w:rPr>
        <w:instrText xml:space="preserve"> STYLEREF 1 \s </w:instrText>
      </w:r>
      <w:r w:rsidR="004F0FE2" w:rsidRPr="004F0FE2">
        <w:rPr>
          <w:rFonts w:asciiTheme="minorHAnsi" w:hAnsiTheme="minorHAnsi" w:cstheme="minorHAnsi"/>
          <w:b/>
          <w:bCs/>
          <w:sz w:val="22"/>
          <w:szCs w:val="20"/>
        </w:rPr>
        <w:fldChar w:fldCharType="separate"/>
      </w:r>
      <w:r w:rsidR="00CE4DAB">
        <w:rPr>
          <w:rFonts w:asciiTheme="minorHAnsi" w:hAnsiTheme="minorHAnsi" w:cstheme="minorHAnsi"/>
          <w:b/>
          <w:bCs/>
          <w:noProof/>
          <w:sz w:val="22"/>
          <w:szCs w:val="20"/>
        </w:rPr>
        <w:t>3</w:t>
      </w:r>
      <w:r w:rsidR="004F0FE2" w:rsidRPr="004F0FE2">
        <w:rPr>
          <w:rFonts w:asciiTheme="minorHAnsi" w:hAnsiTheme="minorHAnsi" w:cstheme="minorHAnsi"/>
          <w:b/>
          <w:bCs/>
          <w:sz w:val="22"/>
          <w:szCs w:val="20"/>
        </w:rPr>
        <w:fldChar w:fldCharType="end"/>
      </w:r>
      <w:r w:rsidR="004F0FE2" w:rsidRPr="004F0FE2">
        <w:rPr>
          <w:rFonts w:asciiTheme="minorHAnsi" w:hAnsiTheme="minorHAnsi" w:cstheme="minorHAnsi"/>
          <w:b/>
          <w:bCs/>
          <w:sz w:val="22"/>
          <w:szCs w:val="20"/>
        </w:rPr>
        <w:noBreakHyphen/>
      </w:r>
      <w:r w:rsidR="004F0FE2" w:rsidRPr="004F0FE2">
        <w:rPr>
          <w:rFonts w:asciiTheme="minorHAnsi" w:hAnsiTheme="minorHAnsi" w:cstheme="minorHAnsi"/>
          <w:b/>
          <w:bCs/>
          <w:sz w:val="22"/>
          <w:szCs w:val="20"/>
        </w:rPr>
        <w:fldChar w:fldCharType="begin"/>
      </w:r>
      <w:r w:rsidR="004F0FE2" w:rsidRPr="004F0FE2">
        <w:rPr>
          <w:rFonts w:asciiTheme="minorHAnsi" w:hAnsiTheme="minorHAnsi" w:cstheme="minorHAnsi"/>
          <w:b/>
          <w:bCs/>
          <w:sz w:val="22"/>
          <w:szCs w:val="20"/>
        </w:rPr>
        <w:instrText xml:space="preserve"> SEQ Table \* ARABIC \s 1 </w:instrText>
      </w:r>
      <w:r w:rsidR="004F0FE2" w:rsidRPr="004F0FE2">
        <w:rPr>
          <w:rFonts w:asciiTheme="minorHAnsi" w:hAnsiTheme="minorHAnsi" w:cstheme="minorHAnsi"/>
          <w:b/>
          <w:bCs/>
          <w:sz w:val="22"/>
          <w:szCs w:val="20"/>
        </w:rPr>
        <w:fldChar w:fldCharType="separate"/>
      </w:r>
      <w:r w:rsidR="00CE4DAB">
        <w:rPr>
          <w:rFonts w:asciiTheme="minorHAnsi" w:hAnsiTheme="minorHAnsi" w:cstheme="minorHAnsi"/>
          <w:b/>
          <w:bCs/>
          <w:noProof/>
          <w:sz w:val="22"/>
          <w:szCs w:val="20"/>
        </w:rPr>
        <w:t>1</w:t>
      </w:r>
      <w:r w:rsidR="004F0FE2" w:rsidRPr="004F0FE2">
        <w:rPr>
          <w:rFonts w:asciiTheme="minorHAnsi" w:hAnsiTheme="minorHAnsi" w:cstheme="minorHAnsi"/>
          <w:b/>
          <w:bCs/>
          <w:sz w:val="22"/>
          <w:szCs w:val="20"/>
        </w:rPr>
        <w:fldChar w:fldCharType="end"/>
      </w:r>
      <w:bookmarkEnd w:id="216"/>
      <w:r w:rsidRPr="004F0FE2">
        <w:rPr>
          <w:rFonts w:asciiTheme="minorHAnsi" w:hAnsiTheme="minorHAnsi" w:cstheme="minorHAnsi"/>
          <w:b/>
          <w:bCs/>
          <w:sz w:val="22"/>
          <w:szCs w:val="20"/>
        </w:rPr>
        <w:t xml:space="preserve"> </w:t>
      </w:r>
      <w:r w:rsidR="00B9673B" w:rsidRPr="004F0FE2">
        <w:rPr>
          <w:rFonts w:asciiTheme="minorHAnsi" w:hAnsiTheme="minorHAnsi" w:cstheme="minorHAnsi"/>
          <w:b/>
          <w:bCs/>
          <w:sz w:val="22"/>
          <w:szCs w:val="20"/>
        </w:rPr>
        <w:t>Summary of assigned risks classes</w:t>
      </w:r>
    </w:p>
    <w:tbl>
      <w:tblPr>
        <w:tblStyle w:val="TableGrid"/>
        <w:tblW w:w="0" w:type="auto"/>
        <w:tblLook w:val="04A0" w:firstRow="1" w:lastRow="0" w:firstColumn="1" w:lastColumn="0" w:noHBand="0" w:noVBand="1"/>
      </w:tblPr>
      <w:tblGrid>
        <w:gridCol w:w="2155"/>
        <w:gridCol w:w="5670"/>
        <w:gridCol w:w="1525"/>
      </w:tblGrid>
      <w:tr w:rsidR="00203DAF" w14:paraId="52759B93" w14:textId="77777777" w:rsidTr="00203DAF">
        <w:tc>
          <w:tcPr>
            <w:tcW w:w="2155" w:type="dxa"/>
            <w:tcBorders>
              <w:top w:val="single" w:sz="4" w:space="0" w:color="auto"/>
              <w:left w:val="single" w:sz="4" w:space="0" w:color="auto"/>
              <w:bottom w:val="single" w:sz="4" w:space="0" w:color="auto"/>
              <w:right w:val="single" w:sz="4" w:space="0" w:color="auto"/>
            </w:tcBorders>
            <w:shd w:val="clear" w:color="auto" w:fill="auto"/>
          </w:tcPr>
          <w:p w14:paraId="092A70A5" w14:textId="01F05091" w:rsidR="00203DAF" w:rsidRPr="00F6748D" w:rsidRDefault="00203DAF" w:rsidP="00203DAF">
            <w:pPr>
              <w:jc w:val="center"/>
              <w:rPr>
                <w:rFonts w:ascii="Calibri" w:hAnsi="Calibri" w:cs="Calibri"/>
                <w:b/>
                <w:bCs/>
                <w:i/>
                <w:iCs/>
                <w:color w:val="000000"/>
                <w:szCs w:val="22"/>
              </w:rPr>
            </w:pPr>
            <w:r w:rsidRPr="00C80DC7">
              <w:t>BGP-GW-GL-201</w:t>
            </w:r>
          </w:p>
        </w:tc>
        <w:tc>
          <w:tcPr>
            <w:tcW w:w="5670" w:type="dxa"/>
            <w:tcBorders>
              <w:top w:val="single" w:sz="4" w:space="0" w:color="auto"/>
              <w:left w:val="nil"/>
              <w:bottom w:val="single" w:sz="4" w:space="0" w:color="auto"/>
              <w:right w:val="single" w:sz="4" w:space="0" w:color="auto"/>
            </w:tcBorders>
            <w:shd w:val="clear" w:color="auto" w:fill="auto"/>
          </w:tcPr>
          <w:p w14:paraId="3C301E51" w14:textId="7B4F7874" w:rsidR="00203DAF" w:rsidRPr="00F6748D" w:rsidRDefault="00203DAF" w:rsidP="00203DAF">
            <w:pPr>
              <w:rPr>
                <w:rFonts w:ascii="Calibri" w:hAnsi="Calibri" w:cs="Calibri"/>
                <w:b/>
                <w:bCs/>
                <w:i/>
                <w:iCs/>
                <w:color w:val="000000"/>
                <w:szCs w:val="22"/>
              </w:rPr>
            </w:pPr>
            <w:r w:rsidRPr="00C80DC7">
              <w:t>*Act on the Safe Use of Nuclear Energy</w:t>
            </w:r>
          </w:p>
        </w:tc>
        <w:tc>
          <w:tcPr>
            <w:tcW w:w="1525" w:type="dxa"/>
          </w:tcPr>
          <w:p w14:paraId="1D07E1FE" w14:textId="32CCF9AC" w:rsidR="00203DAF" w:rsidRPr="00F6748D" w:rsidRDefault="00203DAF" w:rsidP="00203DAF">
            <w:pPr>
              <w:jc w:val="center"/>
              <w:rPr>
                <w:rFonts w:cstheme="minorBidi"/>
                <w:b/>
                <w:bCs/>
                <w:i/>
                <w:iCs/>
              </w:rPr>
            </w:pPr>
            <w:r w:rsidRPr="00C80DC7">
              <w:t>Low</w:t>
            </w:r>
          </w:p>
        </w:tc>
      </w:tr>
      <w:tr w:rsidR="00203DAF" w14:paraId="681A881A" w14:textId="77777777" w:rsidTr="00203DAF">
        <w:tc>
          <w:tcPr>
            <w:tcW w:w="2155" w:type="dxa"/>
            <w:tcBorders>
              <w:top w:val="single" w:sz="4" w:space="0" w:color="auto"/>
              <w:left w:val="single" w:sz="4" w:space="0" w:color="auto"/>
              <w:bottom w:val="single" w:sz="4" w:space="0" w:color="auto"/>
              <w:right w:val="single" w:sz="4" w:space="0" w:color="auto"/>
            </w:tcBorders>
            <w:shd w:val="clear" w:color="auto" w:fill="auto"/>
          </w:tcPr>
          <w:p w14:paraId="49C3B852" w14:textId="7C930BE1" w:rsidR="00203DAF" w:rsidRDefault="00203DAF" w:rsidP="00203DAF">
            <w:pPr>
              <w:jc w:val="center"/>
              <w:rPr>
                <w:rFonts w:cstheme="minorBidi"/>
              </w:rPr>
            </w:pPr>
            <w:r w:rsidRPr="00C80DC7">
              <w:t>BGP-GW-GL-202</w:t>
            </w:r>
          </w:p>
        </w:tc>
        <w:tc>
          <w:tcPr>
            <w:tcW w:w="5670" w:type="dxa"/>
            <w:tcBorders>
              <w:top w:val="single" w:sz="4" w:space="0" w:color="auto"/>
              <w:left w:val="nil"/>
              <w:bottom w:val="single" w:sz="4" w:space="0" w:color="auto"/>
              <w:right w:val="single" w:sz="4" w:space="0" w:color="auto"/>
            </w:tcBorders>
            <w:shd w:val="clear" w:color="auto" w:fill="auto"/>
          </w:tcPr>
          <w:p w14:paraId="74830CEF" w14:textId="303BB31F" w:rsidR="00203DAF" w:rsidRDefault="00203DAF" w:rsidP="00203DAF">
            <w:pPr>
              <w:rPr>
                <w:rFonts w:cstheme="minorBidi"/>
              </w:rPr>
            </w:pPr>
            <w:r w:rsidRPr="00C80DC7">
              <w:t>*Regulation on Radiation Protection</w:t>
            </w:r>
          </w:p>
        </w:tc>
        <w:tc>
          <w:tcPr>
            <w:tcW w:w="1525" w:type="dxa"/>
          </w:tcPr>
          <w:p w14:paraId="62942349" w14:textId="7D5373D1" w:rsidR="00203DAF" w:rsidRDefault="00203DAF" w:rsidP="00203DAF">
            <w:pPr>
              <w:jc w:val="center"/>
              <w:rPr>
                <w:rFonts w:cstheme="minorBidi"/>
              </w:rPr>
            </w:pPr>
            <w:r w:rsidRPr="00C80DC7">
              <w:t>Medium</w:t>
            </w:r>
          </w:p>
        </w:tc>
      </w:tr>
      <w:tr w:rsidR="00203DAF" w14:paraId="160FA605" w14:textId="77777777" w:rsidTr="00203DAF">
        <w:tc>
          <w:tcPr>
            <w:tcW w:w="2155" w:type="dxa"/>
            <w:tcBorders>
              <w:top w:val="nil"/>
              <w:left w:val="single" w:sz="4" w:space="0" w:color="auto"/>
              <w:bottom w:val="single" w:sz="4" w:space="0" w:color="auto"/>
              <w:right w:val="single" w:sz="4" w:space="0" w:color="auto"/>
            </w:tcBorders>
            <w:shd w:val="clear" w:color="auto" w:fill="auto"/>
          </w:tcPr>
          <w:p w14:paraId="5CE42C74" w14:textId="058F04AD" w:rsidR="00203DAF" w:rsidRDefault="00203DAF" w:rsidP="00203DAF">
            <w:pPr>
              <w:jc w:val="center"/>
              <w:rPr>
                <w:rFonts w:cstheme="minorBidi"/>
              </w:rPr>
            </w:pPr>
            <w:r w:rsidRPr="00C80DC7">
              <w:t>BGP-GW-GL-203</w:t>
            </w:r>
          </w:p>
        </w:tc>
        <w:tc>
          <w:tcPr>
            <w:tcW w:w="5670" w:type="dxa"/>
            <w:tcBorders>
              <w:top w:val="nil"/>
              <w:left w:val="nil"/>
              <w:bottom w:val="single" w:sz="4" w:space="0" w:color="auto"/>
              <w:right w:val="single" w:sz="4" w:space="0" w:color="auto"/>
            </w:tcBorders>
            <w:shd w:val="clear" w:color="auto" w:fill="auto"/>
          </w:tcPr>
          <w:p w14:paraId="388A4445" w14:textId="5AB31C1D" w:rsidR="00203DAF" w:rsidRDefault="00203DAF" w:rsidP="00203DAF">
            <w:pPr>
              <w:rPr>
                <w:rFonts w:cstheme="minorBidi"/>
              </w:rPr>
            </w:pPr>
            <w:r w:rsidRPr="00C80DC7">
              <w:t>*Regulation on Ensuring the Safety of Nuclear Power Plants</w:t>
            </w:r>
          </w:p>
        </w:tc>
        <w:tc>
          <w:tcPr>
            <w:tcW w:w="1525" w:type="dxa"/>
          </w:tcPr>
          <w:p w14:paraId="2B69D4A6" w14:textId="244A7860" w:rsidR="00203DAF" w:rsidRDefault="00203DAF" w:rsidP="00203DAF">
            <w:pPr>
              <w:jc w:val="center"/>
              <w:rPr>
                <w:rFonts w:cstheme="minorBidi"/>
              </w:rPr>
            </w:pPr>
            <w:r w:rsidRPr="00C80DC7">
              <w:t>Medium</w:t>
            </w:r>
          </w:p>
        </w:tc>
      </w:tr>
      <w:tr w:rsidR="00203DAF" w14:paraId="718368F5" w14:textId="77777777" w:rsidTr="00203DAF">
        <w:tc>
          <w:tcPr>
            <w:tcW w:w="2155" w:type="dxa"/>
            <w:tcBorders>
              <w:top w:val="nil"/>
              <w:left w:val="single" w:sz="4" w:space="0" w:color="auto"/>
              <w:bottom w:val="single" w:sz="4" w:space="0" w:color="auto"/>
              <w:right w:val="single" w:sz="4" w:space="0" w:color="auto"/>
            </w:tcBorders>
            <w:shd w:val="clear" w:color="auto" w:fill="auto"/>
          </w:tcPr>
          <w:p w14:paraId="7160CCC1" w14:textId="57F8CDAB" w:rsidR="00203DAF" w:rsidRDefault="00203DAF" w:rsidP="00203DAF">
            <w:pPr>
              <w:jc w:val="center"/>
              <w:rPr>
                <w:rFonts w:cstheme="minorBidi"/>
              </w:rPr>
            </w:pPr>
            <w:r w:rsidRPr="00C80DC7">
              <w:t>BGP-GW-GL-204</w:t>
            </w:r>
          </w:p>
        </w:tc>
        <w:tc>
          <w:tcPr>
            <w:tcW w:w="5670" w:type="dxa"/>
            <w:tcBorders>
              <w:top w:val="nil"/>
              <w:left w:val="nil"/>
              <w:bottom w:val="single" w:sz="4" w:space="0" w:color="auto"/>
              <w:right w:val="single" w:sz="4" w:space="0" w:color="auto"/>
            </w:tcBorders>
            <w:shd w:val="clear" w:color="auto" w:fill="auto"/>
          </w:tcPr>
          <w:p w14:paraId="299BF822" w14:textId="7EF70E4E" w:rsidR="00203DAF" w:rsidRDefault="00203DAF" w:rsidP="00203DAF">
            <w:pPr>
              <w:rPr>
                <w:rFonts w:cstheme="minorBidi"/>
              </w:rPr>
            </w:pPr>
            <w:r w:rsidRPr="00C80DC7">
              <w:t>*Regulation on Ensuring the Safety in Spent Fuel Management</w:t>
            </w:r>
          </w:p>
        </w:tc>
        <w:tc>
          <w:tcPr>
            <w:tcW w:w="1525" w:type="dxa"/>
          </w:tcPr>
          <w:p w14:paraId="5F8AF91B" w14:textId="66ECC9D5" w:rsidR="00203DAF" w:rsidRDefault="00203DAF" w:rsidP="00203DAF">
            <w:pPr>
              <w:jc w:val="center"/>
              <w:rPr>
                <w:rFonts w:cstheme="minorBidi"/>
              </w:rPr>
            </w:pPr>
            <w:r w:rsidRPr="00C80DC7">
              <w:t>Medium</w:t>
            </w:r>
          </w:p>
        </w:tc>
      </w:tr>
      <w:tr w:rsidR="00203DAF" w14:paraId="3E113397" w14:textId="77777777" w:rsidTr="00203DAF">
        <w:tc>
          <w:tcPr>
            <w:tcW w:w="2155" w:type="dxa"/>
            <w:tcBorders>
              <w:top w:val="nil"/>
              <w:left w:val="single" w:sz="4" w:space="0" w:color="auto"/>
              <w:bottom w:val="single" w:sz="4" w:space="0" w:color="auto"/>
              <w:right w:val="single" w:sz="4" w:space="0" w:color="auto"/>
            </w:tcBorders>
            <w:shd w:val="clear" w:color="auto" w:fill="auto"/>
          </w:tcPr>
          <w:p w14:paraId="595E6B46" w14:textId="2507E831" w:rsidR="00203DAF" w:rsidRPr="00B06E3C" w:rsidRDefault="00203DAF" w:rsidP="00203DAF">
            <w:pPr>
              <w:jc w:val="center"/>
              <w:rPr>
                <w:rFonts w:cstheme="minorBidi"/>
              </w:rPr>
            </w:pPr>
            <w:r w:rsidRPr="00C80DC7">
              <w:t>BGP-GW-GL-205</w:t>
            </w:r>
          </w:p>
        </w:tc>
        <w:tc>
          <w:tcPr>
            <w:tcW w:w="5670" w:type="dxa"/>
            <w:tcBorders>
              <w:top w:val="nil"/>
              <w:left w:val="nil"/>
              <w:bottom w:val="single" w:sz="4" w:space="0" w:color="auto"/>
              <w:right w:val="single" w:sz="4" w:space="0" w:color="auto"/>
            </w:tcBorders>
            <w:shd w:val="clear" w:color="auto" w:fill="auto"/>
          </w:tcPr>
          <w:p w14:paraId="16464867" w14:textId="3B636449" w:rsidR="00203DAF" w:rsidRDefault="00203DAF" w:rsidP="00203DAF">
            <w:pPr>
              <w:rPr>
                <w:rFonts w:cstheme="minorBidi"/>
              </w:rPr>
            </w:pPr>
            <w:r w:rsidRPr="00C80DC7">
              <w:t>*Regulation on Safe Management of Radioactive Waste</w:t>
            </w:r>
          </w:p>
        </w:tc>
        <w:tc>
          <w:tcPr>
            <w:tcW w:w="1525" w:type="dxa"/>
          </w:tcPr>
          <w:p w14:paraId="21546772" w14:textId="6F0B1F1B" w:rsidR="00203DAF" w:rsidRDefault="00203DAF" w:rsidP="00203DAF">
            <w:pPr>
              <w:jc w:val="center"/>
              <w:rPr>
                <w:rFonts w:cstheme="minorBidi"/>
              </w:rPr>
            </w:pPr>
            <w:r w:rsidRPr="00C80DC7">
              <w:t>Medium</w:t>
            </w:r>
          </w:p>
        </w:tc>
      </w:tr>
      <w:tr w:rsidR="00203DAF" w14:paraId="6C3D0A5C" w14:textId="77777777" w:rsidTr="00203DAF">
        <w:tc>
          <w:tcPr>
            <w:tcW w:w="2155" w:type="dxa"/>
            <w:tcBorders>
              <w:top w:val="nil"/>
              <w:left w:val="single" w:sz="4" w:space="0" w:color="auto"/>
              <w:bottom w:val="single" w:sz="4" w:space="0" w:color="auto"/>
              <w:right w:val="single" w:sz="4" w:space="0" w:color="auto"/>
            </w:tcBorders>
            <w:shd w:val="clear" w:color="auto" w:fill="auto"/>
          </w:tcPr>
          <w:p w14:paraId="34F50405" w14:textId="18B53FCE" w:rsidR="00203DAF" w:rsidRPr="00B06E3C" w:rsidRDefault="00203DAF" w:rsidP="00203DAF">
            <w:pPr>
              <w:jc w:val="center"/>
              <w:rPr>
                <w:rFonts w:cstheme="minorBidi"/>
              </w:rPr>
            </w:pPr>
            <w:r w:rsidRPr="00C80DC7">
              <w:t>APP-GW-G0R-004</w:t>
            </w:r>
          </w:p>
        </w:tc>
        <w:tc>
          <w:tcPr>
            <w:tcW w:w="5670" w:type="dxa"/>
            <w:tcBorders>
              <w:top w:val="nil"/>
              <w:left w:val="nil"/>
              <w:bottom w:val="single" w:sz="4" w:space="0" w:color="auto"/>
              <w:right w:val="single" w:sz="4" w:space="0" w:color="auto"/>
            </w:tcBorders>
            <w:shd w:val="clear" w:color="auto" w:fill="auto"/>
          </w:tcPr>
          <w:p w14:paraId="36A7F754" w14:textId="7C5D7203" w:rsidR="00203DAF" w:rsidRDefault="00203DAF" w:rsidP="00203DAF">
            <w:pPr>
              <w:rPr>
                <w:rFonts w:cstheme="minorBidi"/>
              </w:rPr>
            </w:pPr>
            <w:r w:rsidRPr="00C80DC7">
              <w:t>*GSR Part 3 Radiation Protection and Safety of Radiation Sources</w:t>
            </w:r>
          </w:p>
        </w:tc>
        <w:tc>
          <w:tcPr>
            <w:tcW w:w="1525" w:type="dxa"/>
          </w:tcPr>
          <w:p w14:paraId="64C81E3E" w14:textId="27EBD56D" w:rsidR="00203DAF" w:rsidRDefault="00203DAF" w:rsidP="00203DAF">
            <w:pPr>
              <w:jc w:val="center"/>
              <w:rPr>
                <w:rFonts w:cstheme="minorBidi"/>
              </w:rPr>
            </w:pPr>
            <w:r w:rsidRPr="00C80DC7">
              <w:t>Medium</w:t>
            </w:r>
          </w:p>
        </w:tc>
      </w:tr>
      <w:tr w:rsidR="00203DAF" w14:paraId="1C04E35A" w14:textId="77777777" w:rsidTr="00203DAF">
        <w:tc>
          <w:tcPr>
            <w:tcW w:w="2155" w:type="dxa"/>
            <w:tcBorders>
              <w:top w:val="nil"/>
              <w:left w:val="single" w:sz="4" w:space="0" w:color="auto"/>
              <w:bottom w:val="single" w:sz="4" w:space="0" w:color="auto"/>
              <w:right w:val="single" w:sz="4" w:space="0" w:color="auto"/>
            </w:tcBorders>
            <w:shd w:val="clear" w:color="auto" w:fill="auto"/>
          </w:tcPr>
          <w:p w14:paraId="7CC36374" w14:textId="1D6785A6" w:rsidR="00203DAF" w:rsidRPr="00B06E3C" w:rsidRDefault="00203DAF" w:rsidP="00203DAF">
            <w:pPr>
              <w:jc w:val="center"/>
              <w:rPr>
                <w:rFonts w:cstheme="minorBidi"/>
              </w:rPr>
            </w:pPr>
            <w:r w:rsidRPr="00C80DC7">
              <w:t>APP-GW-GL-704</w:t>
            </w:r>
          </w:p>
        </w:tc>
        <w:tc>
          <w:tcPr>
            <w:tcW w:w="5670" w:type="dxa"/>
            <w:tcBorders>
              <w:top w:val="nil"/>
              <w:left w:val="nil"/>
              <w:bottom w:val="single" w:sz="4" w:space="0" w:color="auto"/>
              <w:right w:val="single" w:sz="4" w:space="0" w:color="auto"/>
            </w:tcBorders>
            <w:shd w:val="clear" w:color="auto" w:fill="auto"/>
          </w:tcPr>
          <w:p w14:paraId="6ECB590A" w14:textId="277EFCFC" w:rsidR="00203DAF" w:rsidRDefault="00203DAF" w:rsidP="00203DAF">
            <w:pPr>
              <w:rPr>
                <w:rFonts w:cstheme="minorBidi"/>
              </w:rPr>
            </w:pPr>
            <w:r w:rsidRPr="00C80DC7">
              <w:t>*GSR Part 4 Safety Assessment for Facilities And Activities</w:t>
            </w:r>
          </w:p>
        </w:tc>
        <w:tc>
          <w:tcPr>
            <w:tcW w:w="1525" w:type="dxa"/>
          </w:tcPr>
          <w:p w14:paraId="0A23D73D" w14:textId="4DBC148E" w:rsidR="00203DAF" w:rsidRDefault="00203DAF" w:rsidP="00203DAF">
            <w:pPr>
              <w:jc w:val="center"/>
              <w:rPr>
                <w:rFonts w:cstheme="minorBidi"/>
              </w:rPr>
            </w:pPr>
            <w:r w:rsidRPr="00C80DC7">
              <w:t>Medium</w:t>
            </w:r>
          </w:p>
        </w:tc>
      </w:tr>
      <w:tr w:rsidR="00203DAF" w14:paraId="23B27281" w14:textId="77777777" w:rsidTr="00203DAF">
        <w:tc>
          <w:tcPr>
            <w:tcW w:w="2155" w:type="dxa"/>
            <w:tcBorders>
              <w:top w:val="nil"/>
              <w:left w:val="single" w:sz="4" w:space="0" w:color="auto"/>
              <w:bottom w:val="single" w:sz="4" w:space="0" w:color="auto"/>
              <w:right w:val="single" w:sz="4" w:space="0" w:color="auto"/>
            </w:tcBorders>
            <w:shd w:val="clear" w:color="auto" w:fill="auto"/>
          </w:tcPr>
          <w:p w14:paraId="0292C346" w14:textId="436D7097" w:rsidR="00203DAF" w:rsidRPr="00B06E3C" w:rsidRDefault="00203DAF" w:rsidP="00203DAF">
            <w:pPr>
              <w:jc w:val="center"/>
              <w:rPr>
                <w:rFonts w:cstheme="minorBidi"/>
              </w:rPr>
            </w:pPr>
            <w:r w:rsidRPr="00C80DC7">
              <w:t>APP-GW-GL-059</w:t>
            </w:r>
          </w:p>
        </w:tc>
        <w:tc>
          <w:tcPr>
            <w:tcW w:w="5670" w:type="dxa"/>
            <w:tcBorders>
              <w:top w:val="nil"/>
              <w:left w:val="nil"/>
              <w:bottom w:val="single" w:sz="4" w:space="0" w:color="auto"/>
              <w:right w:val="single" w:sz="4" w:space="0" w:color="auto"/>
            </w:tcBorders>
            <w:shd w:val="clear" w:color="auto" w:fill="auto"/>
          </w:tcPr>
          <w:p w14:paraId="535A0428" w14:textId="58852500" w:rsidR="00203DAF" w:rsidRDefault="00203DAF" w:rsidP="00203DAF">
            <w:pPr>
              <w:rPr>
                <w:rFonts w:cstheme="minorBidi"/>
              </w:rPr>
            </w:pPr>
            <w:r w:rsidRPr="00C80DC7">
              <w:t>*SSR-2/1 Safety of Nuclear Power Plants: Design</w:t>
            </w:r>
          </w:p>
        </w:tc>
        <w:tc>
          <w:tcPr>
            <w:tcW w:w="1525" w:type="dxa"/>
          </w:tcPr>
          <w:p w14:paraId="3F5E676C" w14:textId="06E94A2B" w:rsidR="00203DAF" w:rsidRDefault="00203DAF" w:rsidP="00203DAF">
            <w:pPr>
              <w:jc w:val="center"/>
              <w:rPr>
                <w:rFonts w:cstheme="minorBidi"/>
              </w:rPr>
            </w:pPr>
            <w:r w:rsidRPr="00C80DC7">
              <w:t>Low</w:t>
            </w:r>
          </w:p>
        </w:tc>
      </w:tr>
      <w:tr w:rsidR="00203DAF" w14:paraId="0666AC2B" w14:textId="77777777" w:rsidTr="00203DAF">
        <w:tc>
          <w:tcPr>
            <w:tcW w:w="2155" w:type="dxa"/>
            <w:tcBorders>
              <w:top w:val="single" w:sz="4" w:space="0" w:color="auto"/>
              <w:left w:val="single" w:sz="4" w:space="0" w:color="auto"/>
              <w:bottom w:val="single" w:sz="4" w:space="0" w:color="auto"/>
              <w:right w:val="single" w:sz="4" w:space="0" w:color="auto"/>
            </w:tcBorders>
            <w:shd w:val="clear" w:color="auto" w:fill="auto"/>
          </w:tcPr>
          <w:p w14:paraId="5BDA6137" w14:textId="3ECF0CF1" w:rsidR="00203DAF" w:rsidRPr="00B06E3C" w:rsidRDefault="00203DAF" w:rsidP="00203DAF">
            <w:pPr>
              <w:jc w:val="center"/>
              <w:rPr>
                <w:rFonts w:ascii="Calibri" w:hAnsi="Calibri" w:cs="Calibri"/>
                <w:szCs w:val="22"/>
              </w:rPr>
            </w:pPr>
            <w:r w:rsidRPr="00C80DC7">
              <w:t>APP-GW-G0R-005</w:t>
            </w:r>
          </w:p>
        </w:tc>
        <w:tc>
          <w:tcPr>
            <w:tcW w:w="5670" w:type="dxa"/>
            <w:tcBorders>
              <w:top w:val="single" w:sz="4" w:space="0" w:color="auto"/>
              <w:left w:val="nil"/>
              <w:bottom w:val="single" w:sz="4" w:space="0" w:color="auto"/>
              <w:right w:val="single" w:sz="4" w:space="0" w:color="auto"/>
            </w:tcBorders>
            <w:shd w:val="clear" w:color="auto" w:fill="auto"/>
          </w:tcPr>
          <w:p w14:paraId="63D07410" w14:textId="283051AB" w:rsidR="00203DAF" w:rsidRDefault="00203DAF" w:rsidP="00203DAF">
            <w:pPr>
              <w:rPr>
                <w:rFonts w:ascii="Calibri" w:hAnsi="Calibri" w:cs="Calibri"/>
                <w:color w:val="000000"/>
                <w:szCs w:val="22"/>
              </w:rPr>
            </w:pPr>
            <w:r w:rsidRPr="00C80DC7">
              <w:t>SSG-30 Safety Classification of Structures, Systems and Components In Nuclear Power Plants</w:t>
            </w:r>
          </w:p>
        </w:tc>
        <w:tc>
          <w:tcPr>
            <w:tcW w:w="1525" w:type="dxa"/>
          </w:tcPr>
          <w:p w14:paraId="4F017808" w14:textId="60B9D7F9" w:rsidR="00203DAF" w:rsidRDefault="00203DAF" w:rsidP="00203DAF">
            <w:pPr>
              <w:jc w:val="center"/>
              <w:rPr>
                <w:rFonts w:cstheme="minorBidi"/>
              </w:rPr>
            </w:pPr>
            <w:r w:rsidRPr="00C80DC7">
              <w:t>Low</w:t>
            </w:r>
          </w:p>
        </w:tc>
      </w:tr>
      <w:tr w:rsidR="00203DAF" w14:paraId="501CA0C5" w14:textId="77777777" w:rsidTr="00203DAF">
        <w:tc>
          <w:tcPr>
            <w:tcW w:w="2155" w:type="dxa"/>
            <w:tcBorders>
              <w:top w:val="single" w:sz="4" w:space="0" w:color="auto"/>
              <w:left w:val="single" w:sz="4" w:space="0" w:color="auto"/>
              <w:bottom w:val="single" w:sz="4" w:space="0" w:color="auto"/>
              <w:right w:val="single" w:sz="4" w:space="0" w:color="auto"/>
            </w:tcBorders>
            <w:shd w:val="clear" w:color="auto" w:fill="auto"/>
          </w:tcPr>
          <w:p w14:paraId="556596BE" w14:textId="549F56E7" w:rsidR="00203DAF" w:rsidRDefault="00203DAF" w:rsidP="00203DAF">
            <w:pPr>
              <w:jc w:val="center"/>
              <w:rPr>
                <w:rFonts w:ascii="Calibri" w:hAnsi="Calibri" w:cs="Calibri"/>
                <w:color w:val="000000"/>
                <w:szCs w:val="22"/>
              </w:rPr>
            </w:pPr>
            <w:r w:rsidRPr="00C80DC7">
              <w:t>APP-GW-G0R-006</w:t>
            </w:r>
          </w:p>
        </w:tc>
        <w:tc>
          <w:tcPr>
            <w:tcW w:w="5670" w:type="dxa"/>
            <w:tcBorders>
              <w:top w:val="single" w:sz="4" w:space="0" w:color="auto"/>
              <w:left w:val="nil"/>
              <w:bottom w:val="single" w:sz="4" w:space="0" w:color="auto"/>
              <w:right w:val="single" w:sz="4" w:space="0" w:color="auto"/>
            </w:tcBorders>
            <w:shd w:val="clear" w:color="auto" w:fill="auto"/>
          </w:tcPr>
          <w:p w14:paraId="3554D2A9" w14:textId="7FD5C7E3" w:rsidR="00203DAF" w:rsidRDefault="00203DAF" w:rsidP="00203DAF">
            <w:pPr>
              <w:rPr>
                <w:rFonts w:ascii="Calibri" w:hAnsi="Calibri" w:cs="Calibri"/>
                <w:color w:val="000000"/>
                <w:szCs w:val="22"/>
              </w:rPr>
            </w:pPr>
            <w:r w:rsidRPr="00C80DC7">
              <w:t>SSG-34 Design of Electrical Power Systems for Nuclear Power Plants</w:t>
            </w:r>
          </w:p>
        </w:tc>
        <w:tc>
          <w:tcPr>
            <w:tcW w:w="1525" w:type="dxa"/>
          </w:tcPr>
          <w:p w14:paraId="12227CDB" w14:textId="476245DA" w:rsidR="00203DAF" w:rsidRDefault="00203DAF" w:rsidP="00203DAF">
            <w:pPr>
              <w:jc w:val="center"/>
              <w:rPr>
                <w:rFonts w:cstheme="minorBidi"/>
              </w:rPr>
            </w:pPr>
            <w:r w:rsidRPr="00C80DC7">
              <w:t>Medium</w:t>
            </w:r>
          </w:p>
        </w:tc>
      </w:tr>
      <w:tr w:rsidR="00203DAF" w14:paraId="3CF62282" w14:textId="77777777" w:rsidTr="00203DAF">
        <w:tc>
          <w:tcPr>
            <w:tcW w:w="2155" w:type="dxa"/>
            <w:tcBorders>
              <w:top w:val="single" w:sz="4" w:space="0" w:color="auto"/>
              <w:left w:val="single" w:sz="4" w:space="0" w:color="auto"/>
              <w:bottom w:val="single" w:sz="4" w:space="0" w:color="auto"/>
              <w:right w:val="single" w:sz="4" w:space="0" w:color="auto"/>
            </w:tcBorders>
            <w:shd w:val="clear" w:color="auto" w:fill="auto"/>
          </w:tcPr>
          <w:p w14:paraId="53012CFF" w14:textId="201E95BD" w:rsidR="00203DAF" w:rsidRDefault="00203DAF" w:rsidP="00203DAF">
            <w:pPr>
              <w:jc w:val="center"/>
              <w:rPr>
                <w:rFonts w:ascii="Calibri" w:hAnsi="Calibri" w:cs="Calibri"/>
                <w:color w:val="000000"/>
                <w:szCs w:val="22"/>
              </w:rPr>
            </w:pPr>
            <w:r w:rsidRPr="00C80DC7">
              <w:t>APP-GW-G0R-007</w:t>
            </w:r>
          </w:p>
        </w:tc>
        <w:tc>
          <w:tcPr>
            <w:tcW w:w="5670" w:type="dxa"/>
            <w:tcBorders>
              <w:top w:val="single" w:sz="4" w:space="0" w:color="auto"/>
              <w:left w:val="nil"/>
              <w:bottom w:val="single" w:sz="4" w:space="0" w:color="auto"/>
              <w:right w:val="single" w:sz="4" w:space="0" w:color="auto"/>
            </w:tcBorders>
            <w:shd w:val="clear" w:color="auto" w:fill="auto"/>
          </w:tcPr>
          <w:p w14:paraId="6F280F52" w14:textId="50632975" w:rsidR="00203DAF" w:rsidRDefault="00203DAF" w:rsidP="00203DAF">
            <w:pPr>
              <w:rPr>
                <w:rFonts w:ascii="Calibri" w:hAnsi="Calibri" w:cs="Calibri"/>
                <w:color w:val="000000"/>
                <w:szCs w:val="22"/>
              </w:rPr>
            </w:pPr>
            <w:r w:rsidRPr="00C80DC7">
              <w:t>SSG-39 Design of Instrumentation and Control Systems For Nuclear Power Plants</w:t>
            </w:r>
          </w:p>
        </w:tc>
        <w:tc>
          <w:tcPr>
            <w:tcW w:w="1525" w:type="dxa"/>
          </w:tcPr>
          <w:p w14:paraId="6EE0B113" w14:textId="281A9A25" w:rsidR="00203DAF" w:rsidRPr="002D2C66" w:rsidRDefault="00086D89" w:rsidP="00203DAF">
            <w:pPr>
              <w:jc w:val="center"/>
              <w:rPr>
                <w:rFonts w:cstheme="minorBidi"/>
              </w:rPr>
            </w:pPr>
            <w:r>
              <w:t>Medium</w:t>
            </w:r>
          </w:p>
        </w:tc>
      </w:tr>
      <w:tr w:rsidR="00203DAF" w14:paraId="1B31F2B2" w14:textId="77777777" w:rsidTr="00203DAF">
        <w:tc>
          <w:tcPr>
            <w:tcW w:w="2155" w:type="dxa"/>
            <w:tcBorders>
              <w:top w:val="single" w:sz="4" w:space="0" w:color="auto"/>
              <w:left w:val="single" w:sz="4" w:space="0" w:color="auto"/>
              <w:bottom w:val="single" w:sz="4" w:space="0" w:color="auto"/>
              <w:right w:val="single" w:sz="4" w:space="0" w:color="auto"/>
            </w:tcBorders>
            <w:shd w:val="clear" w:color="auto" w:fill="auto"/>
          </w:tcPr>
          <w:p w14:paraId="3E55E18F" w14:textId="6436F0F7" w:rsidR="00203DAF" w:rsidRPr="00B06E3C" w:rsidRDefault="00203DAF" w:rsidP="00203DAF">
            <w:pPr>
              <w:jc w:val="center"/>
              <w:rPr>
                <w:rFonts w:cstheme="minorBidi"/>
              </w:rPr>
            </w:pPr>
            <w:r w:rsidRPr="00C80DC7">
              <w:t>APP-GW-G0R-008</w:t>
            </w:r>
          </w:p>
        </w:tc>
        <w:tc>
          <w:tcPr>
            <w:tcW w:w="5670" w:type="dxa"/>
            <w:tcBorders>
              <w:top w:val="single" w:sz="4" w:space="0" w:color="auto"/>
              <w:left w:val="nil"/>
              <w:bottom w:val="single" w:sz="4" w:space="0" w:color="auto"/>
              <w:right w:val="single" w:sz="4" w:space="0" w:color="auto"/>
            </w:tcBorders>
            <w:shd w:val="clear" w:color="auto" w:fill="auto"/>
          </w:tcPr>
          <w:p w14:paraId="7FBB0ADB" w14:textId="2AC70D92" w:rsidR="00203DAF" w:rsidRDefault="00203DAF" w:rsidP="00203DAF">
            <w:pPr>
              <w:rPr>
                <w:rFonts w:cstheme="minorBidi"/>
              </w:rPr>
            </w:pPr>
            <w:r w:rsidRPr="00C80DC7">
              <w:t>SSG-52 Design of the Reactor Core for Nuclear power plants</w:t>
            </w:r>
          </w:p>
        </w:tc>
        <w:tc>
          <w:tcPr>
            <w:tcW w:w="1525" w:type="dxa"/>
          </w:tcPr>
          <w:p w14:paraId="459C6094" w14:textId="31606BB6" w:rsidR="00203DAF" w:rsidRDefault="00203DAF" w:rsidP="00203DAF">
            <w:pPr>
              <w:jc w:val="center"/>
              <w:rPr>
                <w:rFonts w:cstheme="minorBidi"/>
              </w:rPr>
            </w:pPr>
            <w:r w:rsidRPr="00C80DC7">
              <w:t>Low</w:t>
            </w:r>
          </w:p>
        </w:tc>
      </w:tr>
      <w:tr w:rsidR="00203DAF" w14:paraId="06BC5F31" w14:textId="77777777" w:rsidTr="00203DAF">
        <w:tc>
          <w:tcPr>
            <w:tcW w:w="2155" w:type="dxa"/>
            <w:tcBorders>
              <w:top w:val="nil"/>
              <w:left w:val="single" w:sz="4" w:space="0" w:color="auto"/>
              <w:bottom w:val="single" w:sz="4" w:space="0" w:color="auto"/>
              <w:right w:val="single" w:sz="4" w:space="0" w:color="auto"/>
            </w:tcBorders>
            <w:shd w:val="clear" w:color="auto" w:fill="auto"/>
          </w:tcPr>
          <w:p w14:paraId="521DE1BA" w14:textId="5B10FE81" w:rsidR="00203DAF" w:rsidRDefault="00203DAF" w:rsidP="00203DAF">
            <w:pPr>
              <w:jc w:val="center"/>
              <w:rPr>
                <w:rFonts w:cstheme="minorBidi"/>
              </w:rPr>
            </w:pPr>
            <w:r w:rsidRPr="00C80DC7">
              <w:t>APP-GW-G0R-009</w:t>
            </w:r>
          </w:p>
        </w:tc>
        <w:tc>
          <w:tcPr>
            <w:tcW w:w="5670" w:type="dxa"/>
            <w:tcBorders>
              <w:top w:val="nil"/>
              <w:left w:val="nil"/>
              <w:bottom w:val="single" w:sz="4" w:space="0" w:color="auto"/>
              <w:right w:val="single" w:sz="4" w:space="0" w:color="auto"/>
            </w:tcBorders>
            <w:shd w:val="clear" w:color="auto" w:fill="auto"/>
          </w:tcPr>
          <w:p w14:paraId="5F698D1C" w14:textId="36008F74" w:rsidR="00203DAF" w:rsidRPr="00F6748D" w:rsidRDefault="00203DAF" w:rsidP="00203DAF">
            <w:pPr>
              <w:rPr>
                <w:rFonts w:ascii="Calibri" w:hAnsi="Calibri" w:cs="Calibri"/>
                <w:color w:val="000000"/>
                <w:szCs w:val="22"/>
              </w:rPr>
            </w:pPr>
            <w:r w:rsidRPr="00C80DC7">
              <w:t>SSG-53 Design of the Reactor Containment and Associated Systems For Nuclear Power Plants</w:t>
            </w:r>
          </w:p>
        </w:tc>
        <w:tc>
          <w:tcPr>
            <w:tcW w:w="1525" w:type="dxa"/>
            <w:tcBorders>
              <w:bottom w:val="single" w:sz="4" w:space="0" w:color="auto"/>
            </w:tcBorders>
          </w:tcPr>
          <w:p w14:paraId="6F5764A1" w14:textId="4E8C20E4" w:rsidR="00203DAF" w:rsidRDefault="00203DAF" w:rsidP="00203DAF">
            <w:pPr>
              <w:jc w:val="center"/>
              <w:rPr>
                <w:rFonts w:cstheme="minorBidi"/>
              </w:rPr>
            </w:pPr>
            <w:r w:rsidRPr="00C80DC7">
              <w:t>Low</w:t>
            </w:r>
          </w:p>
        </w:tc>
      </w:tr>
      <w:tr w:rsidR="00203DAF" w14:paraId="0B71574E" w14:textId="77777777" w:rsidTr="00203DAF">
        <w:tc>
          <w:tcPr>
            <w:tcW w:w="2155" w:type="dxa"/>
            <w:tcBorders>
              <w:top w:val="single" w:sz="4" w:space="0" w:color="auto"/>
              <w:left w:val="single" w:sz="4" w:space="0" w:color="auto"/>
              <w:bottom w:val="single" w:sz="4" w:space="0" w:color="auto"/>
              <w:right w:val="single" w:sz="4" w:space="0" w:color="auto"/>
            </w:tcBorders>
            <w:shd w:val="clear" w:color="auto" w:fill="auto"/>
          </w:tcPr>
          <w:p w14:paraId="039C8118" w14:textId="70D6BD2B" w:rsidR="00203DAF" w:rsidRDefault="00203DAF" w:rsidP="00203DAF">
            <w:pPr>
              <w:jc w:val="center"/>
              <w:rPr>
                <w:rFonts w:cstheme="minorBidi"/>
              </w:rPr>
            </w:pPr>
            <w:r w:rsidRPr="00C80DC7">
              <w:lastRenderedPageBreak/>
              <w:t>APP-GW-G0R-010</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2611223A" w14:textId="7923FB80" w:rsidR="00203DAF" w:rsidRDefault="00203DAF" w:rsidP="00203DAF">
            <w:pPr>
              <w:rPr>
                <w:rFonts w:cstheme="minorBidi"/>
              </w:rPr>
            </w:pPr>
            <w:r w:rsidRPr="00C80DC7">
              <w:t xml:space="preserve">SSG-54 Accident Management </w:t>
            </w:r>
            <w:proofErr w:type="spellStart"/>
            <w:r w:rsidRPr="00C80DC7">
              <w:t>Programmes</w:t>
            </w:r>
            <w:proofErr w:type="spellEnd"/>
            <w:r w:rsidRPr="00C80DC7">
              <w:t xml:space="preserve"> for Nuclear Power Plants</w:t>
            </w:r>
          </w:p>
        </w:tc>
        <w:tc>
          <w:tcPr>
            <w:tcW w:w="1525" w:type="dxa"/>
            <w:tcBorders>
              <w:top w:val="single" w:sz="4" w:space="0" w:color="auto"/>
              <w:left w:val="single" w:sz="4" w:space="0" w:color="auto"/>
              <w:bottom w:val="single" w:sz="4" w:space="0" w:color="auto"/>
              <w:right w:val="single" w:sz="4" w:space="0" w:color="auto"/>
            </w:tcBorders>
          </w:tcPr>
          <w:p w14:paraId="7A5AE0DC" w14:textId="74745874" w:rsidR="00203DAF" w:rsidRDefault="00203DAF" w:rsidP="00203DAF">
            <w:pPr>
              <w:jc w:val="center"/>
              <w:rPr>
                <w:rFonts w:cstheme="minorBidi"/>
              </w:rPr>
            </w:pPr>
            <w:r w:rsidRPr="00C80DC7">
              <w:t>Low</w:t>
            </w:r>
          </w:p>
        </w:tc>
      </w:tr>
      <w:tr w:rsidR="00203DAF" w14:paraId="5D68DFC3" w14:textId="77777777" w:rsidTr="00203DAF">
        <w:tc>
          <w:tcPr>
            <w:tcW w:w="2155" w:type="dxa"/>
            <w:tcBorders>
              <w:top w:val="single" w:sz="4" w:space="0" w:color="auto"/>
              <w:left w:val="single" w:sz="4" w:space="0" w:color="auto"/>
              <w:bottom w:val="single" w:sz="4" w:space="0" w:color="auto"/>
              <w:right w:val="single" w:sz="4" w:space="0" w:color="auto"/>
            </w:tcBorders>
            <w:shd w:val="clear" w:color="auto" w:fill="auto"/>
          </w:tcPr>
          <w:p w14:paraId="162EF6B9" w14:textId="2E725D31" w:rsidR="00203DAF" w:rsidRDefault="00203DAF" w:rsidP="00203DAF">
            <w:pPr>
              <w:jc w:val="center"/>
              <w:rPr>
                <w:rFonts w:cstheme="minorBidi"/>
              </w:rPr>
            </w:pPr>
            <w:r w:rsidRPr="00C80DC7">
              <w:t>APP-GW-G0R-011</w:t>
            </w:r>
          </w:p>
        </w:tc>
        <w:tc>
          <w:tcPr>
            <w:tcW w:w="5670" w:type="dxa"/>
            <w:tcBorders>
              <w:top w:val="single" w:sz="4" w:space="0" w:color="auto"/>
              <w:left w:val="nil"/>
              <w:bottom w:val="single" w:sz="4" w:space="0" w:color="auto"/>
              <w:right w:val="single" w:sz="4" w:space="0" w:color="auto"/>
            </w:tcBorders>
            <w:shd w:val="clear" w:color="auto" w:fill="auto"/>
          </w:tcPr>
          <w:p w14:paraId="22BBD134" w14:textId="746DEECC" w:rsidR="00203DAF" w:rsidRDefault="00203DAF" w:rsidP="00203DAF">
            <w:pPr>
              <w:rPr>
                <w:rFonts w:cstheme="minorBidi"/>
              </w:rPr>
            </w:pPr>
            <w:r w:rsidRPr="00C80DC7">
              <w:t>SSG-56 Design of the Reactor Coolant System and Associated Systems For Nuclear Power Plants</w:t>
            </w:r>
          </w:p>
        </w:tc>
        <w:tc>
          <w:tcPr>
            <w:tcW w:w="1525" w:type="dxa"/>
            <w:tcBorders>
              <w:top w:val="single" w:sz="4" w:space="0" w:color="auto"/>
            </w:tcBorders>
          </w:tcPr>
          <w:p w14:paraId="1A5581FF" w14:textId="386F0BAF" w:rsidR="00203DAF" w:rsidRDefault="00203DAF" w:rsidP="00203DAF">
            <w:pPr>
              <w:jc w:val="center"/>
              <w:rPr>
                <w:rFonts w:cstheme="minorBidi"/>
              </w:rPr>
            </w:pPr>
            <w:r w:rsidRPr="00C80DC7">
              <w:t>Low</w:t>
            </w:r>
          </w:p>
        </w:tc>
      </w:tr>
      <w:tr w:rsidR="00203DAF" w14:paraId="2068C927" w14:textId="77777777" w:rsidTr="00203DAF">
        <w:tc>
          <w:tcPr>
            <w:tcW w:w="2155" w:type="dxa"/>
            <w:tcBorders>
              <w:top w:val="nil"/>
              <w:left w:val="single" w:sz="4" w:space="0" w:color="auto"/>
              <w:bottom w:val="single" w:sz="4" w:space="0" w:color="auto"/>
              <w:right w:val="single" w:sz="4" w:space="0" w:color="auto"/>
            </w:tcBorders>
            <w:shd w:val="clear" w:color="auto" w:fill="auto"/>
          </w:tcPr>
          <w:p w14:paraId="07B79313" w14:textId="172010EB" w:rsidR="00203DAF" w:rsidRDefault="00203DAF" w:rsidP="00203DAF">
            <w:pPr>
              <w:jc w:val="center"/>
              <w:rPr>
                <w:rFonts w:cstheme="minorBidi"/>
              </w:rPr>
            </w:pPr>
            <w:r w:rsidRPr="00C80DC7">
              <w:t>APP-GW-G0R-003</w:t>
            </w:r>
          </w:p>
        </w:tc>
        <w:tc>
          <w:tcPr>
            <w:tcW w:w="5670" w:type="dxa"/>
            <w:tcBorders>
              <w:top w:val="nil"/>
              <w:left w:val="nil"/>
              <w:bottom w:val="single" w:sz="4" w:space="0" w:color="auto"/>
              <w:right w:val="single" w:sz="4" w:space="0" w:color="auto"/>
            </w:tcBorders>
            <w:shd w:val="clear" w:color="auto" w:fill="auto"/>
          </w:tcPr>
          <w:p w14:paraId="2891FCE5" w14:textId="4435C0C4" w:rsidR="00203DAF" w:rsidRDefault="00203DAF" w:rsidP="00203DAF">
            <w:pPr>
              <w:rPr>
                <w:rFonts w:cstheme="minorBidi"/>
              </w:rPr>
            </w:pPr>
            <w:r w:rsidRPr="00C80DC7">
              <w:t>SSG-61 Format And Content of the Safety Analysis Report For Nuclear Power Plants</w:t>
            </w:r>
          </w:p>
        </w:tc>
        <w:tc>
          <w:tcPr>
            <w:tcW w:w="1525" w:type="dxa"/>
          </w:tcPr>
          <w:p w14:paraId="039FB17D" w14:textId="5D30FE49" w:rsidR="00203DAF" w:rsidRDefault="00203DAF" w:rsidP="00203DAF">
            <w:pPr>
              <w:jc w:val="center"/>
              <w:rPr>
                <w:rFonts w:cstheme="minorBidi"/>
              </w:rPr>
            </w:pPr>
            <w:r w:rsidRPr="00C80DC7">
              <w:t>Medium</w:t>
            </w:r>
          </w:p>
        </w:tc>
      </w:tr>
      <w:tr w:rsidR="00203DAF" w14:paraId="0488B028" w14:textId="77777777" w:rsidTr="00203DAF">
        <w:tc>
          <w:tcPr>
            <w:tcW w:w="2155" w:type="dxa"/>
            <w:tcBorders>
              <w:top w:val="nil"/>
              <w:left w:val="single" w:sz="4" w:space="0" w:color="auto"/>
              <w:bottom w:val="single" w:sz="4" w:space="0" w:color="auto"/>
              <w:right w:val="single" w:sz="4" w:space="0" w:color="auto"/>
            </w:tcBorders>
            <w:shd w:val="clear" w:color="auto" w:fill="auto"/>
          </w:tcPr>
          <w:p w14:paraId="6EF98E3E" w14:textId="3B98239E" w:rsidR="00203DAF" w:rsidRDefault="00203DAF" w:rsidP="00203DAF">
            <w:pPr>
              <w:jc w:val="center"/>
              <w:rPr>
                <w:rFonts w:cstheme="minorBidi"/>
              </w:rPr>
            </w:pPr>
            <w:r w:rsidRPr="00C80DC7">
              <w:t>APP-GW-G0R-012</w:t>
            </w:r>
          </w:p>
        </w:tc>
        <w:tc>
          <w:tcPr>
            <w:tcW w:w="5670" w:type="dxa"/>
            <w:tcBorders>
              <w:top w:val="nil"/>
              <w:left w:val="nil"/>
              <w:bottom w:val="single" w:sz="4" w:space="0" w:color="auto"/>
              <w:right w:val="single" w:sz="4" w:space="0" w:color="auto"/>
            </w:tcBorders>
            <w:shd w:val="clear" w:color="auto" w:fill="auto"/>
          </w:tcPr>
          <w:p w14:paraId="76D2DFC0" w14:textId="569B29DB" w:rsidR="00203DAF" w:rsidRDefault="00203DAF" w:rsidP="00203DAF">
            <w:pPr>
              <w:rPr>
                <w:rFonts w:cstheme="minorBidi"/>
              </w:rPr>
            </w:pPr>
            <w:r w:rsidRPr="00C80DC7">
              <w:t>SSG-62 Design of Auxiliary Systems and Supporting Systems For Nuclear Power Plants</w:t>
            </w:r>
          </w:p>
        </w:tc>
        <w:tc>
          <w:tcPr>
            <w:tcW w:w="1525" w:type="dxa"/>
          </w:tcPr>
          <w:p w14:paraId="12DEB314" w14:textId="19A19F03" w:rsidR="00203DAF" w:rsidRDefault="00203DAF" w:rsidP="00203DAF">
            <w:pPr>
              <w:jc w:val="center"/>
              <w:rPr>
                <w:rFonts w:cstheme="minorBidi"/>
              </w:rPr>
            </w:pPr>
            <w:r w:rsidRPr="00C80DC7">
              <w:t>Low</w:t>
            </w:r>
          </w:p>
        </w:tc>
      </w:tr>
      <w:tr w:rsidR="00203DAF" w14:paraId="6D03B595" w14:textId="77777777" w:rsidTr="00203DAF">
        <w:tc>
          <w:tcPr>
            <w:tcW w:w="2155" w:type="dxa"/>
            <w:tcBorders>
              <w:top w:val="nil"/>
              <w:left w:val="single" w:sz="4" w:space="0" w:color="auto"/>
              <w:bottom w:val="single" w:sz="4" w:space="0" w:color="auto"/>
              <w:right w:val="single" w:sz="4" w:space="0" w:color="auto"/>
            </w:tcBorders>
            <w:shd w:val="clear" w:color="auto" w:fill="auto"/>
          </w:tcPr>
          <w:p w14:paraId="0ADA9041" w14:textId="685DF181" w:rsidR="00203DAF" w:rsidRDefault="00203DAF" w:rsidP="00203DAF">
            <w:pPr>
              <w:jc w:val="center"/>
              <w:rPr>
                <w:rFonts w:cstheme="minorBidi"/>
              </w:rPr>
            </w:pPr>
            <w:r w:rsidRPr="00C80DC7">
              <w:t>APP-GW-G0R-013</w:t>
            </w:r>
          </w:p>
        </w:tc>
        <w:tc>
          <w:tcPr>
            <w:tcW w:w="5670" w:type="dxa"/>
            <w:tcBorders>
              <w:top w:val="nil"/>
              <w:left w:val="nil"/>
              <w:bottom w:val="single" w:sz="4" w:space="0" w:color="auto"/>
              <w:right w:val="single" w:sz="4" w:space="0" w:color="auto"/>
            </w:tcBorders>
            <w:shd w:val="clear" w:color="auto" w:fill="auto"/>
          </w:tcPr>
          <w:p w14:paraId="7DDCB70C" w14:textId="7706E3A3" w:rsidR="00203DAF" w:rsidRDefault="00203DAF" w:rsidP="00203DAF">
            <w:pPr>
              <w:rPr>
                <w:rFonts w:cstheme="minorBidi"/>
              </w:rPr>
            </w:pPr>
            <w:r w:rsidRPr="00C80DC7">
              <w:t>SSG-63 Design of Fuel Handling and Storage Systems For Nuclear Power Plants</w:t>
            </w:r>
          </w:p>
        </w:tc>
        <w:tc>
          <w:tcPr>
            <w:tcW w:w="1525" w:type="dxa"/>
          </w:tcPr>
          <w:p w14:paraId="1767325C" w14:textId="5E57D521" w:rsidR="00203DAF" w:rsidRDefault="00203DAF" w:rsidP="00203DAF">
            <w:pPr>
              <w:jc w:val="center"/>
              <w:rPr>
                <w:rFonts w:cstheme="minorBidi"/>
              </w:rPr>
            </w:pPr>
            <w:r w:rsidRPr="00C80DC7">
              <w:t>Low</w:t>
            </w:r>
          </w:p>
        </w:tc>
      </w:tr>
      <w:tr w:rsidR="00203DAF" w14:paraId="67E7D293" w14:textId="77777777" w:rsidTr="00203DAF">
        <w:tc>
          <w:tcPr>
            <w:tcW w:w="2155" w:type="dxa"/>
            <w:tcBorders>
              <w:top w:val="nil"/>
              <w:left w:val="single" w:sz="4" w:space="0" w:color="auto"/>
              <w:bottom w:val="single" w:sz="4" w:space="0" w:color="auto"/>
              <w:right w:val="single" w:sz="4" w:space="0" w:color="auto"/>
            </w:tcBorders>
            <w:shd w:val="clear" w:color="000000" w:fill="FFFFFF"/>
          </w:tcPr>
          <w:p w14:paraId="4259FDE1" w14:textId="6A984900" w:rsidR="00203DAF" w:rsidRDefault="00203DAF" w:rsidP="00203DAF">
            <w:pPr>
              <w:jc w:val="center"/>
              <w:rPr>
                <w:rFonts w:cstheme="minorBidi"/>
              </w:rPr>
            </w:pPr>
            <w:r w:rsidRPr="00C80DC7">
              <w:t>APP-GW-G0R-014</w:t>
            </w:r>
          </w:p>
        </w:tc>
        <w:tc>
          <w:tcPr>
            <w:tcW w:w="5670" w:type="dxa"/>
            <w:tcBorders>
              <w:top w:val="nil"/>
              <w:left w:val="nil"/>
              <w:bottom w:val="single" w:sz="4" w:space="0" w:color="auto"/>
              <w:right w:val="single" w:sz="4" w:space="0" w:color="auto"/>
            </w:tcBorders>
            <w:shd w:val="clear" w:color="auto" w:fill="auto"/>
          </w:tcPr>
          <w:p w14:paraId="116D782F" w14:textId="6F35620F" w:rsidR="00203DAF" w:rsidRDefault="00203DAF" w:rsidP="00203DAF">
            <w:pPr>
              <w:rPr>
                <w:rFonts w:cstheme="minorBidi"/>
              </w:rPr>
            </w:pPr>
            <w:r w:rsidRPr="00C80DC7">
              <w:t>SSG-64 Protection Against Internal Hazards in the Design of Nuclear Power Plants</w:t>
            </w:r>
          </w:p>
        </w:tc>
        <w:tc>
          <w:tcPr>
            <w:tcW w:w="1525" w:type="dxa"/>
          </w:tcPr>
          <w:p w14:paraId="2FA85594" w14:textId="6DFFCA37" w:rsidR="00203DAF" w:rsidRDefault="00203DAF" w:rsidP="00203DAF">
            <w:pPr>
              <w:jc w:val="center"/>
              <w:rPr>
                <w:rFonts w:cstheme="minorBidi"/>
              </w:rPr>
            </w:pPr>
            <w:r w:rsidRPr="00C80DC7">
              <w:t>Medium</w:t>
            </w:r>
          </w:p>
        </w:tc>
      </w:tr>
      <w:tr w:rsidR="00203DAF" w14:paraId="0F683BC2" w14:textId="77777777" w:rsidTr="00203DAF">
        <w:tc>
          <w:tcPr>
            <w:tcW w:w="2155" w:type="dxa"/>
            <w:tcBorders>
              <w:top w:val="nil"/>
              <w:left w:val="single" w:sz="4" w:space="0" w:color="auto"/>
              <w:bottom w:val="single" w:sz="4" w:space="0" w:color="auto"/>
              <w:right w:val="single" w:sz="4" w:space="0" w:color="auto"/>
            </w:tcBorders>
            <w:shd w:val="clear" w:color="auto" w:fill="auto"/>
          </w:tcPr>
          <w:p w14:paraId="43863A01" w14:textId="08FD880F" w:rsidR="00203DAF" w:rsidRDefault="00203DAF" w:rsidP="00203DAF">
            <w:pPr>
              <w:jc w:val="center"/>
              <w:rPr>
                <w:rFonts w:cstheme="minorBidi"/>
              </w:rPr>
            </w:pPr>
            <w:r w:rsidRPr="00C80DC7">
              <w:t>APP-GW-G0R-015</w:t>
            </w:r>
          </w:p>
        </w:tc>
        <w:tc>
          <w:tcPr>
            <w:tcW w:w="5670" w:type="dxa"/>
            <w:tcBorders>
              <w:top w:val="nil"/>
              <w:left w:val="nil"/>
              <w:bottom w:val="single" w:sz="4" w:space="0" w:color="auto"/>
              <w:right w:val="single" w:sz="4" w:space="0" w:color="auto"/>
            </w:tcBorders>
            <w:shd w:val="clear" w:color="auto" w:fill="auto"/>
          </w:tcPr>
          <w:p w14:paraId="0F6C01B9" w14:textId="01596678" w:rsidR="00203DAF" w:rsidRDefault="00203DAF" w:rsidP="00203DAF">
            <w:pPr>
              <w:rPr>
                <w:rFonts w:cstheme="minorBidi"/>
              </w:rPr>
            </w:pPr>
            <w:r w:rsidRPr="00C80DC7">
              <w:t>SSG-67 Seismic Design for Nuclear Installations</w:t>
            </w:r>
          </w:p>
        </w:tc>
        <w:tc>
          <w:tcPr>
            <w:tcW w:w="1525" w:type="dxa"/>
          </w:tcPr>
          <w:p w14:paraId="3D8AC304" w14:textId="5DBCB3DA" w:rsidR="00203DAF" w:rsidRDefault="00203DAF" w:rsidP="00203DAF">
            <w:pPr>
              <w:jc w:val="center"/>
              <w:rPr>
                <w:rFonts w:cstheme="minorBidi"/>
              </w:rPr>
            </w:pPr>
            <w:r w:rsidRPr="00C80DC7">
              <w:t>Low</w:t>
            </w:r>
          </w:p>
        </w:tc>
      </w:tr>
      <w:tr w:rsidR="00203DAF" w14:paraId="1B59ED58" w14:textId="77777777" w:rsidTr="00203DAF">
        <w:tc>
          <w:tcPr>
            <w:tcW w:w="2155" w:type="dxa"/>
            <w:tcBorders>
              <w:top w:val="nil"/>
              <w:left w:val="single" w:sz="4" w:space="0" w:color="auto"/>
              <w:bottom w:val="single" w:sz="4" w:space="0" w:color="auto"/>
              <w:right w:val="single" w:sz="4" w:space="0" w:color="auto"/>
            </w:tcBorders>
            <w:shd w:val="clear" w:color="auto" w:fill="auto"/>
          </w:tcPr>
          <w:p w14:paraId="2CC94A02" w14:textId="2B4C9D1F" w:rsidR="00203DAF" w:rsidRDefault="00203DAF" w:rsidP="00203DAF">
            <w:pPr>
              <w:jc w:val="center"/>
              <w:rPr>
                <w:rFonts w:cstheme="minorBidi"/>
              </w:rPr>
            </w:pPr>
            <w:r w:rsidRPr="00C80DC7">
              <w:t>APP-GW-G0R-016</w:t>
            </w:r>
          </w:p>
        </w:tc>
        <w:tc>
          <w:tcPr>
            <w:tcW w:w="5670" w:type="dxa"/>
            <w:tcBorders>
              <w:top w:val="nil"/>
              <w:left w:val="nil"/>
              <w:bottom w:val="single" w:sz="4" w:space="0" w:color="auto"/>
              <w:right w:val="single" w:sz="4" w:space="0" w:color="auto"/>
            </w:tcBorders>
            <w:shd w:val="clear" w:color="auto" w:fill="auto"/>
          </w:tcPr>
          <w:p w14:paraId="412901F9" w14:textId="353474EC" w:rsidR="00203DAF" w:rsidRDefault="00203DAF" w:rsidP="00203DAF">
            <w:pPr>
              <w:rPr>
                <w:rFonts w:cstheme="minorBidi"/>
              </w:rPr>
            </w:pPr>
            <w:r w:rsidRPr="00C80DC7">
              <w:t>SSG-68 Design of Nuclear Installations Against External Events Excluding Earthquakes</w:t>
            </w:r>
          </w:p>
        </w:tc>
        <w:tc>
          <w:tcPr>
            <w:tcW w:w="1525" w:type="dxa"/>
          </w:tcPr>
          <w:p w14:paraId="5D3D7FBA" w14:textId="3876403A" w:rsidR="00203DAF" w:rsidRDefault="00203DAF" w:rsidP="00203DAF">
            <w:pPr>
              <w:jc w:val="center"/>
              <w:rPr>
                <w:rFonts w:cstheme="minorBidi"/>
              </w:rPr>
            </w:pPr>
            <w:r w:rsidRPr="00C80DC7">
              <w:t>Low</w:t>
            </w:r>
          </w:p>
        </w:tc>
      </w:tr>
      <w:tr w:rsidR="00203DAF" w14:paraId="0FFDA0D1" w14:textId="77777777" w:rsidTr="00203DAF">
        <w:tc>
          <w:tcPr>
            <w:tcW w:w="2155" w:type="dxa"/>
            <w:tcBorders>
              <w:top w:val="nil"/>
              <w:left w:val="single" w:sz="4" w:space="0" w:color="auto"/>
              <w:bottom w:val="single" w:sz="4" w:space="0" w:color="auto"/>
              <w:right w:val="single" w:sz="4" w:space="0" w:color="auto"/>
            </w:tcBorders>
            <w:shd w:val="clear" w:color="auto" w:fill="auto"/>
          </w:tcPr>
          <w:p w14:paraId="63F31C96" w14:textId="2B8AB748" w:rsidR="00203DAF" w:rsidRDefault="00203DAF" w:rsidP="00203DAF">
            <w:pPr>
              <w:jc w:val="center"/>
              <w:rPr>
                <w:rFonts w:cstheme="minorBidi"/>
              </w:rPr>
            </w:pPr>
            <w:r w:rsidRPr="00C80DC7">
              <w:t>APP-GW-G0R-017</w:t>
            </w:r>
          </w:p>
        </w:tc>
        <w:tc>
          <w:tcPr>
            <w:tcW w:w="5670" w:type="dxa"/>
            <w:tcBorders>
              <w:top w:val="nil"/>
              <w:left w:val="nil"/>
              <w:bottom w:val="single" w:sz="4" w:space="0" w:color="auto"/>
              <w:right w:val="single" w:sz="4" w:space="0" w:color="auto"/>
            </w:tcBorders>
            <w:shd w:val="clear" w:color="auto" w:fill="auto"/>
          </w:tcPr>
          <w:p w14:paraId="009C9B9C" w14:textId="03A60034" w:rsidR="00203DAF" w:rsidRDefault="00203DAF" w:rsidP="00203DAF">
            <w:pPr>
              <w:rPr>
                <w:rFonts w:cstheme="minorBidi"/>
              </w:rPr>
            </w:pPr>
            <w:r w:rsidRPr="00C80DC7">
              <w:t>SSG-69 Equipment Qualification for Nuclear Installations</w:t>
            </w:r>
          </w:p>
        </w:tc>
        <w:tc>
          <w:tcPr>
            <w:tcW w:w="1525" w:type="dxa"/>
          </w:tcPr>
          <w:p w14:paraId="130A5F7B" w14:textId="12628377" w:rsidR="00203DAF" w:rsidRDefault="00203DAF" w:rsidP="00203DAF">
            <w:pPr>
              <w:jc w:val="center"/>
              <w:rPr>
                <w:rFonts w:cstheme="minorBidi"/>
              </w:rPr>
            </w:pPr>
            <w:r w:rsidRPr="00C80DC7">
              <w:t>Low</w:t>
            </w:r>
          </w:p>
        </w:tc>
      </w:tr>
      <w:tr w:rsidR="00203DAF" w14:paraId="074CEFE6" w14:textId="77777777" w:rsidTr="00203DAF">
        <w:tc>
          <w:tcPr>
            <w:tcW w:w="2155" w:type="dxa"/>
            <w:tcBorders>
              <w:top w:val="nil"/>
              <w:left w:val="single" w:sz="4" w:space="0" w:color="auto"/>
              <w:bottom w:val="single" w:sz="4" w:space="0" w:color="auto"/>
              <w:right w:val="single" w:sz="4" w:space="0" w:color="auto"/>
            </w:tcBorders>
            <w:shd w:val="clear" w:color="auto" w:fill="auto"/>
          </w:tcPr>
          <w:p w14:paraId="100F3A92" w14:textId="685A2506" w:rsidR="00203DAF" w:rsidRDefault="00203DAF" w:rsidP="00203DAF">
            <w:pPr>
              <w:jc w:val="center"/>
              <w:rPr>
                <w:rFonts w:cstheme="minorBidi"/>
              </w:rPr>
            </w:pPr>
            <w:r w:rsidRPr="00C80DC7">
              <w:t>APP-GW-G0R-018</w:t>
            </w:r>
          </w:p>
        </w:tc>
        <w:tc>
          <w:tcPr>
            <w:tcW w:w="5670" w:type="dxa"/>
            <w:tcBorders>
              <w:top w:val="nil"/>
              <w:left w:val="nil"/>
              <w:bottom w:val="single" w:sz="4" w:space="0" w:color="auto"/>
              <w:right w:val="single" w:sz="4" w:space="0" w:color="auto"/>
            </w:tcBorders>
            <w:shd w:val="clear" w:color="auto" w:fill="auto"/>
          </w:tcPr>
          <w:p w14:paraId="3346BD8E" w14:textId="654B4B3E" w:rsidR="00203DAF" w:rsidRDefault="00203DAF" w:rsidP="00203DAF">
            <w:pPr>
              <w:rPr>
                <w:rFonts w:cstheme="minorBidi"/>
              </w:rPr>
            </w:pPr>
            <w:r w:rsidRPr="00C80DC7">
              <w:t>SSG-70 Operational Limits and Conditions and Operating Procedures For Nuclear Power Plants</w:t>
            </w:r>
          </w:p>
        </w:tc>
        <w:tc>
          <w:tcPr>
            <w:tcW w:w="1525" w:type="dxa"/>
          </w:tcPr>
          <w:p w14:paraId="3BE2CFDC" w14:textId="1492713A" w:rsidR="00203DAF" w:rsidRDefault="00203DAF" w:rsidP="00203DAF">
            <w:pPr>
              <w:jc w:val="center"/>
              <w:rPr>
                <w:rFonts w:cstheme="minorBidi"/>
              </w:rPr>
            </w:pPr>
            <w:r w:rsidRPr="00C80DC7">
              <w:t>Low</w:t>
            </w:r>
          </w:p>
        </w:tc>
      </w:tr>
      <w:tr w:rsidR="00203DAF" w14:paraId="60AB82BB" w14:textId="77777777" w:rsidTr="00203DAF">
        <w:tc>
          <w:tcPr>
            <w:tcW w:w="2155" w:type="dxa"/>
            <w:tcBorders>
              <w:top w:val="nil"/>
              <w:left w:val="single" w:sz="4" w:space="0" w:color="auto"/>
              <w:bottom w:val="single" w:sz="4" w:space="0" w:color="auto"/>
              <w:right w:val="single" w:sz="4" w:space="0" w:color="auto"/>
            </w:tcBorders>
            <w:shd w:val="clear" w:color="auto" w:fill="auto"/>
          </w:tcPr>
          <w:p w14:paraId="2D9BF291" w14:textId="510E8088" w:rsidR="00203DAF" w:rsidRDefault="00203DAF" w:rsidP="00203DAF">
            <w:pPr>
              <w:jc w:val="center"/>
              <w:rPr>
                <w:rFonts w:cstheme="minorBidi"/>
              </w:rPr>
            </w:pPr>
            <w:r w:rsidRPr="00C80DC7">
              <w:t>APP-GW-G0R-019</w:t>
            </w:r>
          </w:p>
        </w:tc>
        <w:tc>
          <w:tcPr>
            <w:tcW w:w="5670" w:type="dxa"/>
            <w:tcBorders>
              <w:top w:val="nil"/>
              <w:left w:val="nil"/>
              <w:bottom w:val="single" w:sz="4" w:space="0" w:color="auto"/>
              <w:right w:val="single" w:sz="4" w:space="0" w:color="auto"/>
            </w:tcBorders>
            <w:shd w:val="clear" w:color="auto" w:fill="auto"/>
          </w:tcPr>
          <w:p w14:paraId="52B57E5D" w14:textId="3465BFAB" w:rsidR="00203DAF" w:rsidRDefault="00203DAF" w:rsidP="00203DAF">
            <w:pPr>
              <w:rPr>
                <w:rFonts w:cstheme="minorBidi"/>
              </w:rPr>
            </w:pPr>
            <w:r w:rsidRPr="00C80DC7">
              <w:t>SSG-73 Core Management and Fuel Handling For Nuclear Power Plants</w:t>
            </w:r>
          </w:p>
        </w:tc>
        <w:tc>
          <w:tcPr>
            <w:tcW w:w="1525" w:type="dxa"/>
          </w:tcPr>
          <w:p w14:paraId="17BD9FE3" w14:textId="3E76C9EE" w:rsidR="00203DAF" w:rsidRDefault="00203DAF" w:rsidP="00203DAF">
            <w:pPr>
              <w:jc w:val="center"/>
              <w:rPr>
                <w:rFonts w:cstheme="minorBidi"/>
              </w:rPr>
            </w:pPr>
            <w:r w:rsidRPr="00C80DC7">
              <w:t>Low</w:t>
            </w:r>
          </w:p>
        </w:tc>
      </w:tr>
      <w:tr w:rsidR="00203DAF" w14:paraId="2AC222D4" w14:textId="77777777" w:rsidTr="00203DAF">
        <w:tc>
          <w:tcPr>
            <w:tcW w:w="2155" w:type="dxa"/>
            <w:tcBorders>
              <w:top w:val="nil"/>
              <w:left w:val="single" w:sz="4" w:space="0" w:color="auto"/>
              <w:bottom w:val="single" w:sz="4" w:space="0" w:color="auto"/>
              <w:right w:val="single" w:sz="4" w:space="0" w:color="auto"/>
            </w:tcBorders>
            <w:shd w:val="clear" w:color="auto" w:fill="auto"/>
          </w:tcPr>
          <w:p w14:paraId="2EC333C6" w14:textId="6E2D7BE3" w:rsidR="00203DAF" w:rsidRDefault="00203DAF" w:rsidP="00203DAF">
            <w:pPr>
              <w:jc w:val="center"/>
              <w:rPr>
                <w:rFonts w:cstheme="minorBidi"/>
              </w:rPr>
            </w:pPr>
            <w:r w:rsidRPr="00C80DC7">
              <w:t> EPS-GW-GL-701</w:t>
            </w:r>
          </w:p>
        </w:tc>
        <w:tc>
          <w:tcPr>
            <w:tcW w:w="5670" w:type="dxa"/>
            <w:tcBorders>
              <w:top w:val="nil"/>
              <w:left w:val="nil"/>
              <w:bottom w:val="single" w:sz="4" w:space="0" w:color="auto"/>
              <w:right w:val="single" w:sz="4" w:space="0" w:color="auto"/>
            </w:tcBorders>
            <w:shd w:val="clear" w:color="auto" w:fill="auto"/>
          </w:tcPr>
          <w:p w14:paraId="11A605BB" w14:textId="61F697CB" w:rsidR="00203DAF" w:rsidRDefault="00203DAF" w:rsidP="00203DAF">
            <w:pPr>
              <w:rPr>
                <w:rFonts w:cstheme="minorBidi"/>
              </w:rPr>
            </w:pPr>
            <w:r w:rsidRPr="00C80DC7">
              <w:t>*WENRA Report Safety of New NPP Designs, RHWG, 2013</w:t>
            </w:r>
          </w:p>
        </w:tc>
        <w:tc>
          <w:tcPr>
            <w:tcW w:w="1525" w:type="dxa"/>
            <w:tcBorders>
              <w:bottom w:val="single" w:sz="4" w:space="0" w:color="auto"/>
            </w:tcBorders>
          </w:tcPr>
          <w:p w14:paraId="29367F66" w14:textId="4C2A28FA" w:rsidR="00203DAF" w:rsidRDefault="00203DAF" w:rsidP="00203DAF">
            <w:pPr>
              <w:jc w:val="center"/>
              <w:rPr>
                <w:rFonts w:cstheme="minorBidi"/>
              </w:rPr>
            </w:pPr>
            <w:r w:rsidRPr="00C80DC7">
              <w:t>Low</w:t>
            </w:r>
          </w:p>
        </w:tc>
      </w:tr>
      <w:tr w:rsidR="00203DAF" w14:paraId="3C27A8D6" w14:textId="77777777" w:rsidTr="00203DAF">
        <w:tc>
          <w:tcPr>
            <w:tcW w:w="2155" w:type="dxa"/>
            <w:tcBorders>
              <w:top w:val="single" w:sz="4" w:space="0" w:color="auto"/>
              <w:left w:val="single" w:sz="4" w:space="0" w:color="auto"/>
              <w:bottom w:val="single" w:sz="4" w:space="0" w:color="auto"/>
              <w:right w:val="single" w:sz="4" w:space="0" w:color="auto"/>
            </w:tcBorders>
            <w:shd w:val="clear" w:color="auto" w:fill="auto"/>
          </w:tcPr>
          <w:p w14:paraId="74BEF063" w14:textId="0872DDAF" w:rsidR="00203DAF" w:rsidRDefault="00203DAF" w:rsidP="00203DAF">
            <w:pPr>
              <w:jc w:val="center"/>
              <w:rPr>
                <w:rFonts w:cstheme="minorBidi"/>
              </w:rPr>
            </w:pPr>
            <w:r w:rsidRPr="00C80DC7">
              <w:t>BGP-GW-GL-206</w:t>
            </w:r>
          </w:p>
        </w:tc>
        <w:tc>
          <w:tcPr>
            <w:tcW w:w="5670" w:type="dxa"/>
            <w:tcBorders>
              <w:top w:val="single" w:sz="4" w:space="0" w:color="auto"/>
              <w:left w:val="nil"/>
              <w:bottom w:val="single" w:sz="4" w:space="0" w:color="auto"/>
              <w:right w:val="single" w:sz="4" w:space="0" w:color="auto"/>
            </w:tcBorders>
            <w:shd w:val="clear" w:color="auto" w:fill="auto"/>
          </w:tcPr>
          <w:p w14:paraId="5C18E9D8" w14:textId="39AF3467" w:rsidR="00203DAF" w:rsidRDefault="00203DAF" w:rsidP="00203DAF">
            <w:pPr>
              <w:rPr>
                <w:rFonts w:cstheme="minorBidi"/>
              </w:rPr>
            </w:pPr>
            <w:r w:rsidRPr="00C80DC7">
              <w:t>Energy Act</w:t>
            </w:r>
          </w:p>
        </w:tc>
        <w:tc>
          <w:tcPr>
            <w:tcW w:w="1525" w:type="dxa"/>
            <w:tcBorders>
              <w:top w:val="single" w:sz="4" w:space="0" w:color="auto"/>
              <w:bottom w:val="single" w:sz="4" w:space="0" w:color="auto"/>
            </w:tcBorders>
          </w:tcPr>
          <w:p w14:paraId="42CFE241" w14:textId="117A253E" w:rsidR="00203DAF" w:rsidRDefault="00203DAF" w:rsidP="00203DAF">
            <w:pPr>
              <w:jc w:val="center"/>
              <w:rPr>
                <w:rFonts w:cstheme="minorBidi"/>
              </w:rPr>
            </w:pPr>
            <w:r w:rsidRPr="00C80DC7">
              <w:t>Low</w:t>
            </w:r>
          </w:p>
        </w:tc>
      </w:tr>
      <w:tr w:rsidR="00203DAF" w14:paraId="14CD03F5" w14:textId="77777777" w:rsidTr="00203DAF">
        <w:tc>
          <w:tcPr>
            <w:tcW w:w="2155" w:type="dxa"/>
            <w:tcBorders>
              <w:top w:val="single" w:sz="4" w:space="0" w:color="auto"/>
              <w:left w:val="single" w:sz="4" w:space="0" w:color="auto"/>
              <w:bottom w:val="single" w:sz="4" w:space="0" w:color="auto"/>
              <w:right w:val="single" w:sz="4" w:space="0" w:color="auto"/>
            </w:tcBorders>
            <w:shd w:val="clear" w:color="auto" w:fill="auto"/>
          </w:tcPr>
          <w:p w14:paraId="4CE04B82" w14:textId="15F37C7D" w:rsidR="00203DAF" w:rsidRDefault="00203DAF" w:rsidP="00203DAF">
            <w:pPr>
              <w:jc w:val="center"/>
              <w:rPr>
                <w:rFonts w:cstheme="minorBidi"/>
              </w:rPr>
            </w:pPr>
            <w:r w:rsidRPr="00C80DC7">
              <w:t>BGP-GW-GL-201</w:t>
            </w:r>
          </w:p>
        </w:tc>
        <w:tc>
          <w:tcPr>
            <w:tcW w:w="5670" w:type="dxa"/>
            <w:tcBorders>
              <w:top w:val="single" w:sz="4" w:space="0" w:color="auto"/>
              <w:left w:val="nil"/>
              <w:bottom w:val="single" w:sz="4" w:space="0" w:color="auto"/>
              <w:right w:val="single" w:sz="4" w:space="0" w:color="auto"/>
            </w:tcBorders>
            <w:shd w:val="clear" w:color="auto" w:fill="auto"/>
          </w:tcPr>
          <w:p w14:paraId="53BD9231" w14:textId="38FB8D65" w:rsidR="00203DAF" w:rsidRDefault="00203DAF" w:rsidP="00203DAF">
            <w:pPr>
              <w:rPr>
                <w:rFonts w:cstheme="minorBidi"/>
              </w:rPr>
            </w:pPr>
            <w:r w:rsidRPr="00C80DC7">
              <w:t>*Act on the Safe Use of Nuclear Energy</w:t>
            </w:r>
          </w:p>
        </w:tc>
        <w:tc>
          <w:tcPr>
            <w:tcW w:w="1525" w:type="dxa"/>
            <w:tcBorders>
              <w:top w:val="single" w:sz="4" w:space="0" w:color="auto"/>
            </w:tcBorders>
          </w:tcPr>
          <w:p w14:paraId="2A9E4515" w14:textId="256C2832" w:rsidR="00203DAF" w:rsidRDefault="00203DAF" w:rsidP="00203DAF">
            <w:pPr>
              <w:jc w:val="center"/>
              <w:rPr>
                <w:rFonts w:cstheme="minorBidi"/>
              </w:rPr>
            </w:pPr>
            <w:r w:rsidRPr="00C80DC7">
              <w:t>Low</w:t>
            </w:r>
          </w:p>
        </w:tc>
      </w:tr>
    </w:tbl>
    <w:p w14:paraId="2BC0F86E" w14:textId="05F281CA" w:rsidR="00C11F8B" w:rsidRPr="00C90CF6" w:rsidRDefault="00C11F8B" w:rsidP="00B409DA">
      <w:pPr>
        <w:rPr>
          <w:rFonts w:cstheme="minorBidi"/>
        </w:rPr>
      </w:pPr>
    </w:p>
    <w:p w14:paraId="4369D51C" w14:textId="77777777" w:rsidR="003364D2" w:rsidRDefault="003364D2">
      <w:pPr>
        <w:tabs>
          <w:tab w:val="clear" w:pos="720"/>
          <w:tab w:val="clear" w:pos="1296"/>
          <w:tab w:val="clear" w:pos="1872"/>
          <w:tab w:val="clear" w:pos="2448"/>
        </w:tabs>
        <w:spacing w:before="0" w:after="0" w:line="240" w:lineRule="auto"/>
        <w:rPr>
          <w:rFonts w:cstheme="minorBidi"/>
        </w:rPr>
      </w:pPr>
      <w:r>
        <w:rPr>
          <w:rFonts w:cstheme="minorBidi"/>
        </w:rPr>
        <w:br w:type="page"/>
      </w:r>
    </w:p>
    <w:p w14:paraId="32B995BB" w14:textId="68167104" w:rsidR="00B409DA" w:rsidRPr="004E5350" w:rsidRDefault="00387E82" w:rsidP="00B409DA">
      <w:pPr>
        <w:pStyle w:val="Heading2"/>
        <w:rPr>
          <w:rFonts w:cstheme="minorHAnsi"/>
        </w:rPr>
      </w:pPr>
      <w:bookmarkStart w:id="217" w:name="_Toc152626364"/>
      <w:bookmarkStart w:id="218" w:name="_Toc128661471"/>
      <w:bookmarkStart w:id="219" w:name="_Ref142498059"/>
      <w:bookmarkStart w:id="220" w:name="_Ref152342043"/>
      <w:bookmarkStart w:id="221" w:name="_Toc152671904"/>
      <w:bookmarkEnd w:id="217"/>
      <w:r>
        <w:rPr>
          <w:rFonts w:cstheme="minorHAnsi"/>
        </w:rPr>
        <w:lastRenderedPageBreak/>
        <w:t>Main</w:t>
      </w:r>
      <w:r w:rsidR="00674838">
        <w:rPr>
          <w:rFonts w:cstheme="minorHAnsi"/>
        </w:rPr>
        <w:t xml:space="preserve"> </w:t>
      </w:r>
      <w:r w:rsidR="006B7102">
        <w:rPr>
          <w:rFonts w:cstheme="minorHAnsi"/>
        </w:rPr>
        <w:t xml:space="preserve">risks </w:t>
      </w:r>
      <w:r w:rsidR="00B409DA" w:rsidRPr="00923982">
        <w:rPr>
          <w:rFonts w:cstheme="minorHAnsi"/>
        </w:rPr>
        <w:t xml:space="preserve">to be addressed in </w:t>
      </w:r>
      <w:r w:rsidR="00B409DA">
        <w:rPr>
          <w:rFonts w:cstheme="minorHAnsi"/>
        </w:rPr>
        <w:t>Bulgaria</w:t>
      </w:r>
      <w:r w:rsidR="00B409DA" w:rsidRPr="00923982">
        <w:rPr>
          <w:rFonts w:cstheme="minorHAnsi"/>
        </w:rPr>
        <w:t xml:space="preserve"> projec</w:t>
      </w:r>
      <w:r w:rsidR="00B409DA" w:rsidRPr="004E5350">
        <w:rPr>
          <w:rFonts w:cstheme="minorHAnsi"/>
        </w:rPr>
        <w:t>t</w:t>
      </w:r>
      <w:bookmarkEnd w:id="218"/>
      <w:bookmarkEnd w:id="219"/>
      <w:bookmarkEnd w:id="220"/>
      <w:bookmarkEnd w:id="221"/>
    </w:p>
    <w:p w14:paraId="2E3B37EC" w14:textId="46DAE4C1" w:rsidR="00F11BA2" w:rsidRDefault="00376448" w:rsidP="00010177">
      <w:pPr>
        <w:jc w:val="both"/>
      </w:pPr>
      <w:r>
        <w:t xml:space="preserve">This </w:t>
      </w:r>
      <w:r w:rsidR="00946C92">
        <w:t xml:space="preserve">subsection </w:t>
      </w:r>
      <w:r w:rsidR="00E125B5">
        <w:t>covers</w:t>
      </w:r>
      <w:r w:rsidR="00F94CA0">
        <w:t xml:space="preserve"> </w:t>
      </w:r>
      <w:r w:rsidR="004269EC">
        <w:t>main</w:t>
      </w:r>
      <w:r w:rsidR="00E125B5">
        <w:t xml:space="preserve"> risks and topic</w:t>
      </w:r>
      <w:r w:rsidR="00241E38">
        <w:t>s</w:t>
      </w:r>
      <w:r w:rsidR="00E125B5">
        <w:t xml:space="preserve"> for further discussion</w:t>
      </w:r>
      <w:r w:rsidR="00241E38">
        <w:t xml:space="preserve"> that </w:t>
      </w:r>
      <w:r w:rsidR="008712B6">
        <w:t xml:space="preserve">were identified </w:t>
      </w:r>
      <w:r w:rsidR="003B3825">
        <w:t xml:space="preserve">in </w:t>
      </w:r>
      <w:r w:rsidR="007E5E83">
        <w:t xml:space="preserve">the </w:t>
      </w:r>
      <w:r w:rsidR="003B3825">
        <w:t xml:space="preserve">regulations, codes and standards </w:t>
      </w:r>
      <w:r w:rsidR="00B1591D">
        <w:t xml:space="preserve">marked </w:t>
      </w:r>
      <w:r w:rsidR="00404DE4">
        <w:t xml:space="preserve">by the customer </w:t>
      </w:r>
      <w:r w:rsidR="00B1591D">
        <w:t xml:space="preserve">as mandatory to comply with. Additionally, </w:t>
      </w:r>
      <w:r w:rsidR="0056160B">
        <w:t xml:space="preserve">this subsection covers risks and </w:t>
      </w:r>
      <w:r w:rsidR="00457068">
        <w:t xml:space="preserve">topics for further discussion that </w:t>
      </w:r>
      <w:r w:rsidR="00660E78">
        <w:t xml:space="preserve">resulted in “Medium Risk” category for </w:t>
      </w:r>
      <w:r w:rsidR="00490FCF">
        <w:t xml:space="preserve">some </w:t>
      </w:r>
      <w:r w:rsidR="00660E78">
        <w:t xml:space="preserve">regulations, codes </w:t>
      </w:r>
      <w:r w:rsidR="00712A4E">
        <w:t>and standards</w:t>
      </w:r>
      <w:r w:rsidR="00457068">
        <w:t xml:space="preserve"> </w:t>
      </w:r>
      <w:r w:rsidR="00B8372A">
        <w:t>outside of the “mandatory” scope.</w:t>
      </w:r>
      <w:r w:rsidR="00F94CA0">
        <w:t xml:space="preserve"> </w:t>
      </w:r>
    </w:p>
    <w:p w14:paraId="2F38D534" w14:textId="416321E5" w:rsidR="00BA33F0" w:rsidRDefault="00514AD4" w:rsidP="00010177">
      <w:pPr>
        <w:pStyle w:val="Heading3"/>
        <w:jc w:val="both"/>
      </w:pPr>
      <w:bookmarkStart w:id="222" w:name="_Toc152626366"/>
      <w:bookmarkStart w:id="223" w:name="_Toc152671905"/>
      <w:bookmarkEnd w:id="222"/>
      <w:r>
        <w:t>R</w:t>
      </w:r>
      <w:r w:rsidR="00654BB0">
        <w:t>isks</w:t>
      </w:r>
      <w:r w:rsidR="00085F14">
        <w:t xml:space="preserve"> and topics for further consideration</w:t>
      </w:r>
      <w:bookmarkEnd w:id="223"/>
    </w:p>
    <w:p w14:paraId="03A4D16A" w14:textId="53C1BA95" w:rsidR="001558A3" w:rsidRDefault="001558A3" w:rsidP="001558A3">
      <w:pPr>
        <w:pStyle w:val="Heading4"/>
        <w:jc w:val="both"/>
      </w:pPr>
      <w:r>
        <w:t xml:space="preserve">Site </w:t>
      </w:r>
      <w:r w:rsidR="00DA094B">
        <w:t>A</w:t>
      </w:r>
      <w:r>
        <w:t xml:space="preserve">ssessment and </w:t>
      </w:r>
      <w:r w:rsidR="00DA094B">
        <w:t>Ex</w:t>
      </w:r>
      <w:r>
        <w:t xml:space="preserve">ternal </w:t>
      </w:r>
      <w:r w:rsidR="00DA094B">
        <w:t>H</w:t>
      </w:r>
      <w:r>
        <w:t>azards</w:t>
      </w:r>
    </w:p>
    <w:p w14:paraId="650275F2" w14:textId="77777777" w:rsidR="001558A3" w:rsidRPr="00D33DCA" w:rsidRDefault="001558A3" w:rsidP="001558A3">
      <w:pPr>
        <w:jc w:val="both"/>
        <w:rPr>
          <w:b/>
          <w:i/>
          <w:lang w:eastAsia="zh-CN"/>
        </w:rPr>
      </w:pPr>
      <w:r w:rsidRPr="00D33DCA">
        <w:rPr>
          <w:rFonts w:ascii="Calibri" w:hAnsi="Calibri" w:cs="Calibri"/>
          <w:b/>
          <w:i/>
          <w:szCs w:val="18"/>
        </w:rPr>
        <w:t xml:space="preserve">Applicable to: </w:t>
      </w:r>
      <w:r w:rsidRPr="00D33DCA">
        <w:rPr>
          <w:rFonts w:ascii="Calibri" w:hAnsi="Calibri" w:cs="Calibri"/>
          <w:b/>
          <w:i/>
          <w:color w:val="000000" w:themeColor="text1"/>
        </w:rPr>
        <w:t>“Bulgarian Regulation Related to Ensuring Safety of Nuclear Power Plants”</w:t>
      </w:r>
      <w:r w:rsidRPr="00D33DCA">
        <w:rPr>
          <w:rFonts w:ascii="Calibri" w:hAnsi="Calibri" w:cs="Calibri"/>
          <w:b/>
          <w:i/>
          <w:szCs w:val="18"/>
        </w:rPr>
        <w:t xml:space="preserve"> (Articles 33 (5), 80 (5), 81, 83 (4, 6-7), 84 (2), 85, 86, 125), </w:t>
      </w:r>
      <w:r w:rsidRPr="00D33DCA">
        <w:rPr>
          <w:rFonts w:ascii="Calibri" w:hAnsi="Calibri" w:cs="Calibri"/>
          <w:b/>
          <w:bCs/>
          <w:i/>
          <w:iCs/>
          <w:szCs w:val="18"/>
        </w:rPr>
        <w:t>“Bulgarian Regulation Related to Ensuring the Safety in Spent Fuel Management”</w:t>
      </w:r>
      <w:r w:rsidRPr="00D33DCA">
        <w:rPr>
          <w:rFonts w:ascii="Calibri" w:hAnsi="Calibri" w:cs="Calibri"/>
          <w:b/>
          <w:i/>
          <w:szCs w:val="18"/>
        </w:rPr>
        <w:t xml:space="preserve"> (Article 23 (Points 1-2)).</w:t>
      </w:r>
    </w:p>
    <w:p w14:paraId="2A73A5B9" w14:textId="77777777" w:rsidR="001558A3" w:rsidRDefault="001558A3" w:rsidP="001558A3">
      <w:pPr>
        <w:jc w:val="both"/>
        <w:rPr>
          <w:rFonts w:cstheme="minorHAnsi"/>
        </w:rPr>
      </w:pPr>
      <w:r w:rsidRPr="004C6401">
        <w:rPr>
          <w:rFonts w:cstheme="minorHAnsi"/>
        </w:rPr>
        <w:t>The design of the AP1000 plant nuclear safety systems and engineered safety features includes allowances for natural environmental disturbances such as earthquakes, floods, and storms at the station site. The nuclear island structures</w:t>
      </w:r>
      <w:r>
        <w:rPr>
          <w:rFonts w:cstheme="minorHAnsi"/>
        </w:rPr>
        <w:t>, including Fuel Handling and Storage Area,</w:t>
      </w:r>
      <w:r w:rsidRPr="004C6401">
        <w:rPr>
          <w:rFonts w:cstheme="minorHAnsi"/>
        </w:rPr>
        <w:t xml:space="preserve"> are designed to withstand the effects of natural phenomena such as hurricanes, floods, tornadoes, tsunamis, and earthquakes without the loss of capability to perform safety functions.</w:t>
      </w:r>
    </w:p>
    <w:p w14:paraId="31A977C2" w14:textId="77777777" w:rsidR="001558A3" w:rsidRDefault="001558A3" w:rsidP="001558A3">
      <w:pPr>
        <w:jc w:val="both"/>
        <w:rPr>
          <w:rFonts w:cstheme="minorHAnsi"/>
        </w:rPr>
      </w:pPr>
      <w:r w:rsidRPr="004C6401">
        <w:rPr>
          <w:rFonts w:cstheme="minorHAnsi"/>
        </w:rPr>
        <w:t xml:space="preserve">Design for natural phenomena is based on the industry standards and the SSCs vital to the shutdown capability of the reactor are designed to withstand the envelope of probable natural phenomena described in DCD </w:t>
      </w:r>
      <w:r>
        <w:rPr>
          <w:rFonts w:cstheme="minorHAnsi"/>
        </w:rPr>
        <w:t>Chapter 2</w:t>
      </w:r>
      <w:r w:rsidRPr="004C6401">
        <w:rPr>
          <w:rFonts w:cstheme="minorHAnsi"/>
        </w:rPr>
        <w:t xml:space="preserve">. </w:t>
      </w:r>
    </w:p>
    <w:p w14:paraId="4D64273D" w14:textId="66783066" w:rsidR="001558A3" w:rsidRDefault="001558A3" w:rsidP="001558A3">
      <w:pPr>
        <w:jc w:val="both"/>
      </w:pPr>
      <w:r w:rsidRPr="004C6401">
        <w:rPr>
          <w:rFonts w:cstheme="minorHAnsi"/>
        </w:rPr>
        <w:t>In the event that site-specific external events are identified for a specific site that are not bounded by the existing AP1000 plant design analyses, additional analysis is performed to demonstrate either acceptability of the design or if necessary</w:t>
      </w:r>
      <w:r w:rsidR="001378F3">
        <w:rPr>
          <w:rFonts w:cstheme="minorHAnsi"/>
        </w:rPr>
        <w:t xml:space="preserve"> and possible</w:t>
      </w:r>
      <w:r w:rsidRPr="004C6401">
        <w:rPr>
          <w:rFonts w:cstheme="minorHAnsi"/>
        </w:rPr>
        <w:t xml:space="preserve">, </w:t>
      </w:r>
      <w:r>
        <w:t xml:space="preserve">the design will be reconciled for new conditions, depending on a site-specific data and site-specific regulatory expectations about recurrence intervals. </w:t>
      </w:r>
    </w:p>
    <w:p w14:paraId="53513BD5" w14:textId="77777777" w:rsidR="006E5765" w:rsidRDefault="001558A3" w:rsidP="001558A3">
      <w:pPr>
        <w:jc w:val="both"/>
      </w:pPr>
      <w:r>
        <w:t xml:space="preserve">As described in DCD Section 2.2, site-specific analyses of accidents and events external to the nuclear plant that are potential hazards within the site vicinity are to be performed by the Owner. </w:t>
      </w:r>
    </w:p>
    <w:p w14:paraId="1642403B" w14:textId="7AC6841A" w:rsidR="001558A3" w:rsidRDefault="006E5765" w:rsidP="001558A3">
      <w:pPr>
        <w:jc w:val="both"/>
      </w:pPr>
      <w:r>
        <w:t>Due to robust design solutions for AP1000, it is expected that there will be no major design changes needed due to site-specific characteristics and hazards. However, this may require new analyses to confirm that there are no hazards which could affect the safety of the AP1000.</w:t>
      </w:r>
      <w:r w:rsidR="000B224C">
        <w:t xml:space="preserve"> </w:t>
      </w:r>
      <w:r w:rsidR="001558A3">
        <w:t xml:space="preserve">If a phenomena </w:t>
      </w:r>
      <w:r w:rsidR="000B224C">
        <w:t>are</w:t>
      </w:r>
      <w:r w:rsidR="001558A3">
        <w:t xml:space="preserve"> identified for which the probability of a severe consequence is </w:t>
      </w:r>
      <w:r w:rsidR="00523C4C">
        <w:t>not enveloped by the standard des</w:t>
      </w:r>
      <w:r w:rsidR="005F1DC9">
        <w:t>ign</w:t>
      </w:r>
      <w:r w:rsidR="001558A3">
        <w:t xml:space="preserve">, specific changes to the AP1000 plant analysis or design will be identified.  </w:t>
      </w:r>
    </w:p>
    <w:p w14:paraId="4FFE8D1F" w14:textId="77777777" w:rsidR="00D62DAF" w:rsidRDefault="00D62DAF" w:rsidP="001558A3">
      <w:pPr>
        <w:jc w:val="both"/>
      </w:pPr>
    </w:p>
    <w:p w14:paraId="6EF7466E" w14:textId="30C9FFD3" w:rsidR="004B2651" w:rsidRPr="00A03E95" w:rsidRDefault="004B2651" w:rsidP="004B2651">
      <w:pPr>
        <w:pStyle w:val="Heading4"/>
        <w:jc w:val="both"/>
      </w:pPr>
      <w:r w:rsidRPr="00A03E95">
        <w:t xml:space="preserve">Site </w:t>
      </w:r>
      <w:r w:rsidR="00DA094B">
        <w:t>C</w:t>
      </w:r>
      <w:r w:rsidRPr="00A03E95">
        <w:t>ompatibility</w:t>
      </w:r>
    </w:p>
    <w:p w14:paraId="1F55D064" w14:textId="77777777" w:rsidR="004B2651" w:rsidRPr="00576F07" w:rsidRDefault="004B2651" w:rsidP="004B2651">
      <w:pPr>
        <w:jc w:val="both"/>
        <w:rPr>
          <w:b/>
          <w:i/>
          <w:lang w:eastAsia="zh-CN"/>
        </w:rPr>
      </w:pPr>
      <w:r w:rsidRPr="00576F07">
        <w:rPr>
          <w:b/>
          <w:i/>
          <w:lang w:eastAsia="zh-CN"/>
        </w:rPr>
        <w:t xml:space="preserve">Applicable to: </w:t>
      </w:r>
      <w:r w:rsidRPr="00576F07">
        <w:rPr>
          <w:rFonts w:ascii="Calibri" w:hAnsi="Calibri" w:cs="Calibri"/>
          <w:b/>
          <w:i/>
          <w:color w:val="000000" w:themeColor="text1"/>
        </w:rPr>
        <w:t>“Bulgarian Regulation Related to Ensuring Safety of Nuclear Power Plants”</w:t>
      </w:r>
      <w:r w:rsidRPr="00576F07">
        <w:rPr>
          <w:b/>
          <w:i/>
          <w:lang w:eastAsia="zh-CN"/>
        </w:rPr>
        <w:t xml:space="preserve"> (Articles </w:t>
      </w:r>
      <w:r w:rsidRPr="008744C7">
        <w:rPr>
          <w:b/>
          <w:i/>
        </w:rPr>
        <w:t>3 (1), 4 (3), 28</w:t>
      </w:r>
      <w:r w:rsidRPr="00576F07">
        <w:rPr>
          <w:b/>
          <w:bCs/>
          <w:i/>
          <w:iCs/>
        </w:rPr>
        <w:t>)</w:t>
      </w:r>
      <w:r>
        <w:rPr>
          <w:b/>
          <w:bCs/>
          <w:i/>
          <w:iCs/>
        </w:rPr>
        <w:t>.</w:t>
      </w:r>
    </w:p>
    <w:p w14:paraId="3A284B7E" w14:textId="77777777" w:rsidR="004B2651" w:rsidRPr="00A47F56" w:rsidRDefault="004B2651" w:rsidP="004B2651">
      <w:pPr>
        <w:jc w:val="both"/>
        <w:rPr>
          <w:lang w:eastAsia="zh-CN"/>
        </w:rPr>
      </w:pPr>
      <w:r w:rsidRPr="00A47F56">
        <w:rPr>
          <w:lang w:eastAsia="zh-CN"/>
        </w:rPr>
        <w:t>Additional Analyses Needed.</w:t>
      </w:r>
    </w:p>
    <w:p w14:paraId="36E4FF55" w14:textId="46E27E40" w:rsidR="004B2651" w:rsidRDefault="004B2651" w:rsidP="004B2651">
      <w:pPr>
        <w:jc w:val="both"/>
        <w:rPr>
          <w:lang w:eastAsia="zh-CN"/>
        </w:rPr>
      </w:pPr>
      <w:r w:rsidRPr="008744C7">
        <w:rPr>
          <w:lang w:eastAsia="zh-CN"/>
        </w:rPr>
        <w:t xml:space="preserve">The compatibility of the site and site conditions are studied in report KZG-GW-GL-100 </w:t>
      </w:r>
      <w:r w:rsidR="00745084">
        <w:rPr>
          <w:lang w:eastAsia="zh-CN"/>
        </w:rPr>
        <w:t xml:space="preserve">(Reference </w:t>
      </w:r>
      <w:r w:rsidRPr="008744C7">
        <w:rPr>
          <w:lang w:eastAsia="zh-CN"/>
        </w:rPr>
        <w:t>[</w:t>
      </w:r>
      <w:r w:rsidR="002B3EF9">
        <w:rPr>
          <w:lang w:eastAsia="zh-CN"/>
        </w:rPr>
        <w:t>9</w:t>
      </w:r>
      <w:r w:rsidRPr="008744C7">
        <w:rPr>
          <w:lang w:eastAsia="zh-CN"/>
        </w:rPr>
        <w:t>]</w:t>
      </w:r>
      <w:r w:rsidR="00745084">
        <w:rPr>
          <w:lang w:eastAsia="zh-CN"/>
        </w:rPr>
        <w:t xml:space="preserve"> of the compliance assessment report [</w:t>
      </w:r>
      <w:r w:rsidR="00745084">
        <w:rPr>
          <w:lang w:eastAsia="zh-CN"/>
        </w:rPr>
        <w:fldChar w:fldCharType="begin"/>
      </w:r>
      <w:r w:rsidR="00745084">
        <w:rPr>
          <w:lang w:eastAsia="zh-CN"/>
        </w:rPr>
        <w:instrText xml:space="preserve"> REF _Ref152285350 \r \h </w:instrText>
      </w:r>
      <w:r w:rsidR="00745084">
        <w:rPr>
          <w:lang w:eastAsia="zh-CN"/>
        </w:rPr>
      </w:r>
      <w:r w:rsidR="00745084">
        <w:rPr>
          <w:lang w:eastAsia="zh-CN"/>
        </w:rPr>
        <w:fldChar w:fldCharType="separate"/>
      </w:r>
      <w:r w:rsidR="00CE4DAB">
        <w:rPr>
          <w:lang w:eastAsia="zh-CN"/>
        </w:rPr>
        <w:t>33</w:t>
      </w:r>
      <w:r w:rsidR="00745084">
        <w:rPr>
          <w:lang w:eastAsia="zh-CN"/>
        </w:rPr>
        <w:fldChar w:fldCharType="end"/>
      </w:r>
      <w:r w:rsidR="00745084">
        <w:rPr>
          <w:lang w:eastAsia="zh-CN"/>
        </w:rPr>
        <w:t>])</w:t>
      </w:r>
      <w:r w:rsidRPr="008744C7">
        <w:rPr>
          <w:lang w:eastAsia="zh-CN"/>
        </w:rPr>
        <w:t xml:space="preserve"> and related to seismic and geotechnics in report KZG-GE01-X7R-001 </w:t>
      </w:r>
      <w:r w:rsidR="00745084">
        <w:rPr>
          <w:lang w:eastAsia="zh-CN"/>
        </w:rPr>
        <w:t xml:space="preserve">(Reference </w:t>
      </w:r>
      <w:r w:rsidR="00745084" w:rsidRPr="008744C7">
        <w:rPr>
          <w:lang w:eastAsia="zh-CN"/>
        </w:rPr>
        <w:t>[</w:t>
      </w:r>
      <w:r w:rsidR="00745084">
        <w:rPr>
          <w:lang w:eastAsia="zh-CN"/>
        </w:rPr>
        <w:t>10</w:t>
      </w:r>
      <w:r w:rsidR="00745084" w:rsidRPr="008744C7">
        <w:rPr>
          <w:lang w:eastAsia="zh-CN"/>
        </w:rPr>
        <w:t>]</w:t>
      </w:r>
      <w:r w:rsidR="00745084">
        <w:rPr>
          <w:lang w:eastAsia="zh-CN"/>
        </w:rPr>
        <w:t xml:space="preserve"> of the compliance assessment report [</w:t>
      </w:r>
      <w:r w:rsidR="00745084">
        <w:rPr>
          <w:lang w:eastAsia="zh-CN"/>
        </w:rPr>
        <w:fldChar w:fldCharType="begin"/>
      </w:r>
      <w:r w:rsidR="00745084">
        <w:rPr>
          <w:lang w:eastAsia="zh-CN"/>
        </w:rPr>
        <w:instrText xml:space="preserve"> REF _Ref152285350 \r \h </w:instrText>
      </w:r>
      <w:r w:rsidR="00745084">
        <w:rPr>
          <w:lang w:eastAsia="zh-CN"/>
        </w:rPr>
      </w:r>
      <w:r w:rsidR="00745084">
        <w:rPr>
          <w:lang w:eastAsia="zh-CN"/>
        </w:rPr>
        <w:fldChar w:fldCharType="separate"/>
      </w:r>
      <w:r w:rsidR="00CE4DAB">
        <w:rPr>
          <w:lang w:eastAsia="zh-CN"/>
        </w:rPr>
        <w:t>33</w:t>
      </w:r>
      <w:r w:rsidR="00745084">
        <w:rPr>
          <w:lang w:eastAsia="zh-CN"/>
        </w:rPr>
        <w:fldChar w:fldCharType="end"/>
      </w:r>
      <w:r w:rsidR="00745084">
        <w:rPr>
          <w:lang w:eastAsia="zh-CN"/>
        </w:rPr>
        <w:t>]).</w:t>
      </w:r>
      <w:r w:rsidR="00745084" w:rsidRPr="008744C7">
        <w:rPr>
          <w:lang w:eastAsia="zh-CN"/>
        </w:rPr>
        <w:t xml:space="preserve"> </w:t>
      </w:r>
      <w:r w:rsidRPr="008744C7">
        <w:rPr>
          <w:lang w:eastAsia="zh-CN"/>
        </w:rPr>
        <w:t>Full compatibility of the proposed units with the conditions on site will need to be demonstrated taking into consideration the recommendations in these reports.</w:t>
      </w:r>
    </w:p>
    <w:p w14:paraId="271CEA8C" w14:textId="71A18563" w:rsidR="00112107" w:rsidRDefault="00B81D10" w:rsidP="004B2651">
      <w:pPr>
        <w:jc w:val="both"/>
        <w:rPr>
          <w:lang w:eastAsia="zh-CN"/>
        </w:rPr>
      </w:pPr>
      <w:r>
        <w:rPr>
          <w:lang w:eastAsia="zh-CN"/>
        </w:rPr>
        <w:lastRenderedPageBreak/>
        <w:t>Thus,</w:t>
      </w:r>
      <w:r w:rsidR="00112107">
        <w:rPr>
          <w:lang w:eastAsia="zh-CN"/>
        </w:rPr>
        <w:t xml:space="preserve"> as specified</w:t>
      </w:r>
      <w:r w:rsidR="00F5150D">
        <w:rPr>
          <w:lang w:eastAsia="zh-CN"/>
        </w:rPr>
        <w:t xml:space="preserve"> in previous sections</w:t>
      </w:r>
      <w:r w:rsidR="00B768B2">
        <w:rPr>
          <w:lang w:eastAsia="zh-CN"/>
        </w:rPr>
        <w:t xml:space="preserve"> recommendations about additional analyses</w:t>
      </w:r>
      <w:r w:rsidR="00083C87">
        <w:rPr>
          <w:lang w:eastAsia="zh-CN"/>
        </w:rPr>
        <w:t xml:space="preserve"> are to be addressed. This </w:t>
      </w:r>
      <w:r w:rsidR="00F3617A">
        <w:rPr>
          <w:lang w:eastAsia="zh-CN"/>
        </w:rPr>
        <w:t>includes</w:t>
      </w:r>
      <w:r w:rsidR="00083C87">
        <w:rPr>
          <w:lang w:eastAsia="zh-CN"/>
        </w:rPr>
        <w:t xml:space="preserve"> some </w:t>
      </w:r>
      <w:r w:rsidR="00661CEF">
        <w:rPr>
          <w:lang w:eastAsia="zh-CN"/>
        </w:rPr>
        <w:t xml:space="preserve">geotechnical, </w:t>
      </w:r>
      <w:r>
        <w:rPr>
          <w:lang w:eastAsia="zh-CN"/>
        </w:rPr>
        <w:t>seismic, site characterization and clarification on external hazards (natural and technogenic)</w:t>
      </w:r>
      <w:r w:rsidR="0011594C">
        <w:rPr>
          <w:lang w:eastAsia="zh-CN"/>
        </w:rPr>
        <w:t>.</w:t>
      </w:r>
    </w:p>
    <w:p w14:paraId="50B060DA" w14:textId="77777777" w:rsidR="00D62DAF" w:rsidRPr="009B655D" w:rsidRDefault="00D62DAF" w:rsidP="004B2651">
      <w:pPr>
        <w:jc w:val="both"/>
        <w:rPr>
          <w:lang w:eastAsia="zh-CN"/>
        </w:rPr>
      </w:pPr>
    </w:p>
    <w:p w14:paraId="4D120F5E" w14:textId="77777777" w:rsidR="009E5F6B" w:rsidRDefault="009E5F6B" w:rsidP="009E5F6B">
      <w:pPr>
        <w:pStyle w:val="Heading4"/>
        <w:jc w:val="both"/>
      </w:pPr>
      <w:r>
        <w:t>Aircraft crash</w:t>
      </w:r>
    </w:p>
    <w:p w14:paraId="48E47725" w14:textId="77777777" w:rsidR="009E5F6B" w:rsidRPr="00576F07" w:rsidRDefault="009E5F6B" w:rsidP="009E5F6B">
      <w:pPr>
        <w:jc w:val="both"/>
        <w:rPr>
          <w:b/>
          <w:i/>
          <w:lang w:eastAsia="zh-CN"/>
        </w:rPr>
      </w:pPr>
      <w:r w:rsidRPr="00576F07">
        <w:rPr>
          <w:b/>
          <w:i/>
          <w:lang w:eastAsia="zh-CN"/>
        </w:rPr>
        <w:t xml:space="preserve">Applicable to: </w:t>
      </w:r>
      <w:r w:rsidRPr="00576F07">
        <w:rPr>
          <w:rFonts w:ascii="Calibri" w:hAnsi="Calibri" w:cs="Calibri"/>
          <w:b/>
          <w:i/>
          <w:color w:val="000000" w:themeColor="text1"/>
        </w:rPr>
        <w:t>“Bulgarian Regulation Related to Ensuring Safety of Nuclear Power Plants”</w:t>
      </w:r>
      <w:r w:rsidRPr="00576F07">
        <w:rPr>
          <w:b/>
          <w:i/>
          <w:lang w:eastAsia="zh-CN"/>
        </w:rPr>
        <w:t xml:space="preserve"> (Articles </w:t>
      </w:r>
      <w:r w:rsidRPr="008744C7">
        <w:rPr>
          <w:b/>
          <w:i/>
        </w:rPr>
        <w:t>33 (5), 85, 86</w:t>
      </w:r>
      <w:r w:rsidRPr="00576F07">
        <w:rPr>
          <w:b/>
          <w:bCs/>
          <w:i/>
          <w:iCs/>
        </w:rPr>
        <w:t>)</w:t>
      </w:r>
      <w:r>
        <w:rPr>
          <w:b/>
          <w:bCs/>
          <w:i/>
          <w:iCs/>
        </w:rPr>
        <w:t>.</w:t>
      </w:r>
    </w:p>
    <w:p w14:paraId="7FBB92CA" w14:textId="77777777" w:rsidR="009E5F6B" w:rsidRDefault="009E5F6B" w:rsidP="009E5F6B">
      <w:pPr>
        <w:jc w:val="both"/>
        <w:rPr>
          <w:lang w:eastAsia="zh-CN"/>
        </w:rPr>
      </w:pPr>
      <w:r w:rsidRPr="008A7ACE">
        <w:rPr>
          <w:lang w:eastAsia="zh-CN"/>
        </w:rPr>
        <w:t>Westinghouse has performed a rigorous assessment of the AP1000 plant design to demonstrate that the plant’s design features, and functional capabilities provide inherent protection against the effects of an aircraft impact, this assessment count with regulatory approvals that will need to be validated by BNRA.</w:t>
      </w:r>
    </w:p>
    <w:p w14:paraId="34F68B59" w14:textId="77777777" w:rsidR="00D62DAF" w:rsidRPr="009B655D" w:rsidRDefault="00D62DAF" w:rsidP="009E5F6B">
      <w:pPr>
        <w:jc w:val="both"/>
        <w:rPr>
          <w:lang w:eastAsia="zh-CN"/>
        </w:rPr>
      </w:pPr>
    </w:p>
    <w:p w14:paraId="7023ADB2" w14:textId="77777777" w:rsidR="003F5509" w:rsidRDefault="003F5509" w:rsidP="003F5509">
      <w:pPr>
        <w:pStyle w:val="Heading4"/>
        <w:jc w:val="both"/>
      </w:pPr>
      <w:r w:rsidRPr="00022FF4">
        <w:t>Multiple NPP’s on site</w:t>
      </w:r>
    </w:p>
    <w:p w14:paraId="23CB7AC7" w14:textId="77777777" w:rsidR="003F5509" w:rsidRPr="00576F07" w:rsidRDefault="003F5509" w:rsidP="003F5509">
      <w:pPr>
        <w:jc w:val="both"/>
        <w:rPr>
          <w:b/>
          <w:i/>
          <w:lang w:eastAsia="zh-CN"/>
        </w:rPr>
      </w:pPr>
      <w:r w:rsidRPr="00576F07">
        <w:rPr>
          <w:b/>
          <w:i/>
          <w:lang w:eastAsia="zh-CN"/>
        </w:rPr>
        <w:t xml:space="preserve">Applicable to: </w:t>
      </w:r>
      <w:r w:rsidRPr="00576F07">
        <w:rPr>
          <w:rFonts w:ascii="Calibri" w:hAnsi="Calibri" w:cs="Calibri"/>
          <w:b/>
          <w:i/>
          <w:color w:val="000000" w:themeColor="text1"/>
        </w:rPr>
        <w:t>“Bulgarian Regulation Related to Ensuring Safety of Nuclear Power Plants”</w:t>
      </w:r>
      <w:r w:rsidRPr="00576F07">
        <w:rPr>
          <w:b/>
          <w:i/>
          <w:lang w:eastAsia="zh-CN"/>
        </w:rPr>
        <w:t xml:space="preserve"> (Articles 30 (2), 174</w:t>
      </w:r>
      <w:r w:rsidRPr="00576F07">
        <w:rPr>
          <w:b/>
          <w:bCs/>
          <w:i/>
          <w:iCs/>
          <w:lang w:eastAsia="zh-CN"/>
        </w:rPr>
        <w:t>)</w:t>
      </w:r>
      <w:r>
        <w:rPr>
          <w:b/>
          <w:bCs/>
          <w:i/>
          <w:iCs/>
          <w:lang w:eastAsia="zh-CN"/>
        </w:rPr>
        <w:t>.</w:t>
      </w:r>
    </w:p>
    <w:p w14:paraId="79EC9710" w14:textId="34E9C9A7" w:rsidR="00740EB5" w:rsidRDefault="003F5509" w:rsidP="00720B3B">
      <w:r w:rsidRPr="008744C7">
        <w:t>Selected site includes existing nuclear facilities. This may need further considerations in the design and safety analyses.</w:t>
      </w:r>
      <w:r w:rsidR="002453CC">
        <w:t xml:space="preserve"> </w:t>
      </w:r>
    </w:p>
    <w:p w14:paraId="3C20DDA4" w14:textId="77777777" w:rsidR="00AA2AB6" w:rsidRDefault="00AA2AB6" w:rsidP="00720B3B"/>
    <w:p w14:paraId="2EB39E38" w14:textId="325026D3" w:rsidR="00845A4E" w:rsidRDefault="00016A0C" w:rsidP="003F6A9F">
      <w:pPr>
        <w:pStyle w:val="Heading4"/>
      </w:pPr>
      <w:r>
        <w:t>S</w:t>
      </w:r>
      <w:r w:rsidR="003F6A9F" w:rsidRPr="004E244D">
        <w:t>ubcriticality analysis in the spent fuel pool</w:t>
      </w:r>
      <w:r w:rsidR="0033148D">
        <w:t>.</w:t>
      </w:r>
    </w:p>
    <w:p w14:paraId="5CB1519B" w14:textId="20E08708" w:rsidR="003F6A9F" w:rsidRPr="00711935" w:rsidRDefault="001D1536" w:rsidP="003F6A9F">
      <w:pPr>
        <w:rPr>
          <w:b/>
          <w:bCs/>
          <w:i/>
          <w:iCs/>
          <w:lang w:eastAsia="zh-CN"/>
        </w:rPr>
      </w:pPr>
      <w:r w:rsidRPr="00711935">
        <w:rPr>
          <w:b/>
          <w:bCs/>
          <w:i/>
          <w:iCs/>
          <w:lang w:eastAsia="zh-CN"/>
        </w:rPr>
        <w:t>Applicable to: “</w:t>
      </w:r>
      <w:r w:rsidRPr="00711935">
        <w:rPr>
          <w:b/>
          <w:bCs/>
          <w:i/>
          <w:iCs/>
        </w:rPr>
        <w:t>Bulgarian Regulation Related to Ensuring the Safety in Spent Fuel Management” (Article 113</w:t>
      </w:r>
      <w:r w:rsidR="00711935" w:rsidRPr="00711935">
        <w:rPr>
          <w:b/>
          <w:bCs/>
          <w:i/>
          <w:iCs/>
        </w:rPr>
        <w:t xml:space="preserve"> (Point </w:t>
      </w:r>
      <w:r w:rsidRPr="00711935">
        <w:rPr>
          <w:b/>
          <w:bCs/>
          <w:i/>
          <w:iCs/>
        </w:rPr>
        <w:t>8)</w:t>
      </w:r>
      <w:r w:rsidR="00711935" w:rsidRPr="00711935">
        <w:rPr>
          <w:b/>
          <w:bCs/>
          <w:i/>
          <w:iCs/>
        </w:rPr>
        <w:t>).</w:t>
      </w:r>
    </w:p>
    <w:p w14:paraId="046C3DF2" w14:textId="77777777" w:rsidR="00740EB5" w:rsidRPr="004E244D" w:rsidRDefault="00740EB5" w:rsidP="00740EB5">
      <w:pPr>
        <w:jc w:val="both"/>
        <w:rPr>
          <w:lang w:eastAsia="zh-CN"/>
        </w:rPr>
      </w:pPr>
      <w:r w:rsidRPr="004E244D">
        <w:rPr>
          <w:b/>
          <w:bCs/>
          <w:lang w:eastAsia="zh-CN"/>
        </w:rPr>
        <w:t>Article 113</w:t>
      </w:r>
      <w:r w:rsidRPr="004E244D">
        <w:rPr>
          <w:lang w:eastAsia="zh-CN"/>
        </w:rPr>
        <w:t xml:space="preserve">. </w:t>
      </w:r>
      <w:r w:rsidRPr="004E244D">
        <w:rPr>
          <w:b/>
          <w:bCs/>
          <w:lang w:eastAsia="zh-CN"/>
        </w:rPr>
        <w:t>Point 8</w:t>
      </w:r>
      <w:r w:rsidRPr="004037C7">
        <w:rPr>
          <w:lang w:eastAsia="zh-CN"/>
        </w:rPr>
        <w:t xml:space="preserve"> of</w:t>
      </w:r>
      <w:r>
        <w:rPr>
          <w:b/>
          <w:bCs/>
          <w:lang w:eastAsia="zh-CN"/>
        </w:rPr>
        <w:t xml:space="preserve"> </w:t>
      </w:r>
      <w:r>
        <w:rPr>
          <w:rFonts w:ascii="Calibri" w:hAnsi="Calibri" w:cs="Calibri"/>
          <w:color w:val="000000" w:themeColor="text1"/>
        </w:rPr>
        <w:t>“</w:t>
      </w:r>
      <w:r w:rsidRPr="4F994FDA">
        <w:rPr>
          <w:rFonts w:ascii="Calibri" w:hAnsi="Calibri" w:cs="Calibri"/>
          <w:color w:val="000000" w:themeColor="text1"/>
        </w:rPr>
        <w:t>Bulgarian Regulation Related to Ensuring the Safety in Spent Fuel Management</w:t>
      </w:r>
      <w:r>
        <w:rPr>
          <w:rFonts w:ascii="Calibri" w:hAnsi="Calibri" w:cs="Calibri"/>
          <w:color w:val="000000" w:themeColor="text1"/>
        </w:rPr>
        <w:t xml:space="preserve">” </w:t>
      </w:r>
      <w:r w:rsidRPr="004E244D">
        <w:rPr>
          <w:lang w:eastAsia="zh-CN"/>
        </w:rPr>
        <w:t>on credit for soluble boron for subcriticality analysis in the spent fuel pool. Generally, no soluble boron is required to maintain subcriticality below K</w:t>
      </w:r>
      <w:r w:rsidRPr="004E244D">
        <w:rPr>
          <w:vertAlign w:val="subscript"/>
          <w:lang w:eastAsia="zh-CN"/>
        </w:rPr>
        <w:t>eff</w:t>
      </w:r>
      <w:r w:rsidRPr="004E244D">
        <w:rPr>
          <w:lang w:eastAsia="zh-CN"/>
        </w:rPr>
        <w:t>&lt;0.95 in the Spent Fuel Pool for most the credited accidents. In the case of a mislocated or misloaded maximum enrichment fresh fuel assembly, to maintain</w:t>
      </w:r>
      <w:r w:rsidRPr="004E244D">
        <w:rPr>
          <w:vertAlign w:val="subscript"/>
          <w:lang w:eastAsia="zh-CN"/>
        </w:rPr>
        <w:t xml:space="preserve"> </w:t>
      </w:r>
      <w:r w:rsidRPr="004E244D">
        <w:rPr>
          <w:lang w:eastAsia="zh-CN"/>
        </w:rPr>
        <w:t>K</w:t>
      </w:r>
      <w:r w:rsidRPr="004E244D">
        <w:rPr>
          <w:vertAlign w:val="subscript"/>
          <w:lang w:eastAsia="zh-CN"/>
        </w:rPr>
        <w:t>eff</w:t>
      </w:r>
      <w:r w:rsidRPr="004E244D">
        <w:rPr>
          <w:lang w:eastAsia="zh-CN"/>
        </w:rPr>
        <w:t xml:space="preserve">&lt;0.95, the analysis concludes that 800 ppm of boron is the maximum required soluble boron concentration for the most limiting condition. </w:t>
      </w:r>
    </w:p>
    <w:p w14:paraId="47912D94" w14:textId="77777777" w:rsidR="00740EB5" w:rsidRPr="004E244D" w:rsidRDefault="00740EB5" w:rsidP="00740EB5">
      <w:pPr>
        <w:jc w:val="both"/>
        <w:rPr>
          <w:lang w:eastAsia="zh-CN"/>
        </w:rPr>
      </w:pPr>
      <w:r w:rsidRPr="004E244D">
        <w:rPr>
          <w:lang w:eastAsia="zh-CN"/>
        </w:rPr>
        <w:t>Indeed, the criticality analyses performed for the AP1000 plant design and which support the certification of the standard design reflect two requirements:</w:t>
      </w:r>
    </w:p>
    <w:p w14:paraId="278E573E" w14:textId="77777777" w:rsidR="00740EB5" w:rsidRPr="004E244D" w:rsidRDefault="00740EB5" w:rsidP="00740EB5">
      <w:pPr>
        <w:numPr>
          <w:ilvl w:val="2"/>
          <w:numId w:val="118"/>
        </w:numPr>
        <w:ind w:left="720"/>
        <w:jc w:val="both"/>
        <w:rPr>
          <w:lang w:eastAsia="zh-CN"/>
        </w:rPr>
      </w:pPr>
      <w:r w:rsidRPr="004E244D">
        <w:rPr>
          <w:lang w:eastAsia="zh-CN"/>
        </w:rPr>
        <w:t xml:space="preserve">First, </w:t>
      </w:r>
      <w:proofErr w:type="spellStart"/>
      <w:r w:rsidRPr="004E244D">
        <w:rPr>
          <w:lang w:eastAsia="zh-CN"/>
        </w:rPr>
        <w:t>k</w:t>
      </w:r>
      <w:r w:rsidRPr="004E244D">
        <w:rPr>
          <w:vertAlign w:val="subscript"/>
          <w:lang w:eastAsia="zh-CN"/>
        </w:rPr>
        <w:t>eff</w:t>
      </w:r>
      <w:proofErr w:type="spellEnd"/>
      <w:r w:rsidRPr="004E244D">
        <w:rPr>
          <w:vertAlign w:val="subscript"/>
          <w:lang w:eastAsia="zh-CN"/>
        </w:rPr>
        <w:t xml:space="preserve"> </w:t>
      </w:r>
      <w:r w:rsidRPr="004E244D">
        <w:rPr>
          <w:lang w:eastAsia="zh-CN"/>
        </w:rPr>
        <w:t xml:space="preserve">must be maintained less than or equal to 0.95 with the Spent Fuel Pool loaded with fuel of the maximum fuel assembly reactivity when crediting boron for normal operation as well as design basis events such as misloading or mislocated fuel. </w:t>
      </w:r>
    </w:p>
    <w:p w14:paraId="1AB59C26" w14:textId="77777777" w:rsidR="00740EB5" w:rsidRPr="004E244D" w:rsidRDefault="00740EB5" w:rsidP="00740EB5">
      <w:pPr>
        <w:numPr>
          <w:ilvl w:val="2"/>
          <w:numId w:val="118"/>
        </w:numPr>
        <w:ind w:left="720"/>
        <w:jc w:val="both"/>
        <w:rPr>
          <w:lang w:eastAsia="zh-CN"/>
        </w:rPr>
      </w:pPr>
      <w:r w:rsidRPr="004E244D">
        <w:rPr>
          <w:lang w:eastAsia="zh-CN"/>
        </w:rPr>
        <w:t xml:space="preserve">Second, it must be shown that </w:t>
      </w:r>
      <w:proofErr w:type="spellStart"/>
      <w:r w:rsidRPr="004E244D">
        <w:rPr>
          <w:lang w:eastAsia="zh-CN"/>
        </w:rPr>
        <w:t>k</w:t>
      </w:r>
      <w:r w:rsidRPr="004E244D">
        <w:rPr>
          <w:vertAlign w:val="subscript"/>
          <w:lang w:eastAsia="zh-CN"/>
        </w:rPr>
        <w:t>eff</w:t>
      </w:r>
      <w:proofErr w:type="spellEnd"/>
      <w:r w:rsidRPr="004E244D">
        <w:rPr>
          <w:lang w:eastAsia="zh-CN"/>
        </w:rPr>
        <w:t xml:space="preserve"> will remain below 1.0 in the unlikely event of a complete loss of boron.</w:t>
      </w:r>
    </w:p>
    <w:p w14:paraId="58A0DF65" w14:textId="77777777" w:rsidR="000542D7" w:rsidRDefault="00740EB5" w:rsidP="00740EB5">
      <w:pPr>
        <w:jc w:val="both"/>
        <w:rPr>
          <w:lang w:eastAsia="zh-CN"/>
        </w:rPr>
      </w:pPr>
      <w:r w:rsidRPr="004E244D">
        <w:rPr>
          <w:lang w:eastAsia="zh-CN"/>
        </w:rPr>
        <w:t xml:space="preserve">The double contingency principle outlined in Section 4.2.2 of ANSI/ANS-8.1-1998;R2007;W2014, “Nuclear Criticality Safety in Operations with Fissionable Materials Outside Reactors” indicates that it should take two independent, unlikely, and concurrent events for a criticality to occur. This combination of events is considered outside of the design basis of the plant. </w:t>
      </w:r>
    </w:p>
    <w:p w14:paraId="4434213D" w14:textId="5CC04EEE" w:rsidR="00740EB5" w:rsidRPr="004E244D" w:rsidRDefault="00740EB5" w:rsidP="00740EB5">
      <w:pPr>
        <w:jc w:val="both"/>
        <w:rPr>
          <w:lang w:eastAsia="zh-CN"/>
        </w:rPr>
      </w:pPr>
      <w:r w:rsidRPr="004E244D">
        <w:rPr>
          <w:lang w:eastAsia="zh-CN"/>
        </w:rPr>
        <w:t>Because soluble boron is not credited to ensure that all normal operating conditions remain subcritical (</w:t>
      </w:r>
      <w:proofErr w:type="spellStart"/>
      <w:r w:rsidRPr="004E244D">
        <w:rPr>
          <w:lang w:eastAsia="zh-CN"/>
        </w:rPr>
        <w:t>k</w:t>
      </w:r>
      <w:r w:rsidRPr="004E244D">
        <w:rPr>
          <w:vertAlign w:val="subscript"/>
          <w:lang w:eastAsia="zh-CN"/>
        </w:rPr>
        <w:t>eff</w:t>
      </w:r>
      <w:proofErr w:type="spellEnd"/>
      <w:r w:rsidRPr="004E244D">
        <w:rPr>
          <w:lang w:eastAsia="zh-CN"/>
        </w:rPr>
        <w:t xml:space="preserve">&lt; 1.0 at 0 ppm soluble boron), the soluble boron present in the pool can be credited to offset the </w:t>
      </w:r>
      <w:r w:rsidRPr="004E244D">
        <w:rPr>
          <w:lang w:eastAsia="zh-CN"/>
        </w:rPr>
        <w:lastRenderedPageBreak/>
        <w:t>reactivity impacts associated with accident conditions. For accidents that are independent of a soluble boron dilution event, the full minimum soluble boron requirement in the Technical Specifications can be credited. For accidents which are not independent of the soluble boron accident (they share a common mode initiator), soluble boron credit can be taken up to the minimum credible concentration identified in the boron dilution analysis.</w:t>
      </w:r>
    </w:p>
    <w:p w14:paraId="1EEC0D49" w14:textId="77777777" w:rsidR="00740EB5" w:rsidRPr="004E244D" w:rsidRDefault="00740EB5" w:rsidP="00740EB5">
      <w:pPr>
        <w:jc w:val="both"/>
        <w:rPr>
          <w:lang w:eastAsia="zh-CN"/>
        </w:rPr>
      </w:pPr>
      <w:r w:rsidRPr="004E244D">
        <w:rPr>
          <w:lang w:eastAsia="zh-CN"/>
        </w:rPr>
        <w:t>Dilution of the spent fuel pool water to below this concentration is considered highly unlikely.:</w:t>
      </w:r>
    </w:p>
    <w:p w14:paraId="60C6611D" w14:textId="77777777" w:rsidR="00740EB5" w:rsidRDefault="00740EB5" w:rsidP="00740EB5">
      <w:pPr>
        <w:numPr>
          <w:ilvl w:val="2"/>
          <w:numId w:val="118"/>
        </w:numPr>
        <w:ind w:left="720"/>
        <w:jc w:val="both"/>
        <w:rPr>
          <w:lang w:eastAsia="zh-CN"/>
        </w:rPr>
      </w:pPr>
      <w:r w:rsidRPr="004E244D">
        <w:rPr>
          <w:lang w:eastAsia="zh-CN"/>
        </w:rPr>
        <w:t xml:space="preserve">The Spent Fuel Pool is initially filled with water at a nominal boron concentration of 2700 ppm. </w:t>
      </w:r>
    </w:p>
    <w:p w14:paraId="30C2548F" w14:textId="06AAA109" w:rsidR="009A18F6" w:rsidRPr="004E244D" w:rsidRDefault="00607016" w:rsidP="007710E4">
      <w:pPr>
        <w:pStyle w:val="ListParagraph"/>
        <w:numPr>
          <w:ilvl w:val="0"/>
          <w:numId w:val="118"/>
        </w:numPr>
        <w:jc w:val="both"/>
        <w:rPr>
          <w:lang w:eastAsia="zh-CN"/>
        </w:rPr>
      </w:pPr>
      <w:r>
        <w:rPr>
          <w:lang w:eastAsia="zh-CN"/>
        </w:rPr>
        <w:t xml:space="preserve">For accidental conditions </w:t>
      </w:r>
      <w:r w:rsidR="00F73495">
        <w:rPr>
          <w:lang w:eastAsia="zh-CN"/>
        </w:rPr>
        <w:t>added to</w:t>
      </w:r>
      <w:r w:rsidR="009129A8">
        <w:rPr>
          <w:lang w:eastAsia="zh-CN"/>
        </w:rPr>
        <w:t xml:space="preserve"> a</w:t>
      </w:r>
      <w:r>
        <w:rPr>
          <w:lang w:eastAsia="zh-CN"/>
        </w:rPr>
        <w:t xml:space="preserve"> severe spent </w:t>
      </w:r>
      <w:r w:rsidR="007C5222">
        <w:rPr>
          <w:lang w:eastAsia="zh-CN"/>
        </w:rPr>
        <w:t xml:space="preserve">fuel </w:t>
      </w:r>
      <w:r w:rsidR="009A18F6" w:rsidRPr="004E244D">
        <w:rPr>
          <w:lang w:eastAsia="zh-CN"/>
        </w:rPr>
        <w:t>pool</w:t>
      </w:r>
      <w:r w:rsidR="009129A8">
        <w:rPr>
          <w:lang w:eastAsia="zh-CN"/>
        </w:rPr>
        <w:t xml:space="preserve"> </w:t>
      </w:r>
      <w:r w:rsidR="002C1780">
        <w:rPr>
          <w:lang w:eastAsia="zh-CN"/>
        </w:rPr>
        <w:t>inadvertent</w:t>
      </w:r>
      <w:r w:rsidR="00222C42">
        <w:rPr>
          <w:lang w:eastAsia="zh-CN"/>
        </w:rPr>
        <w:t xml:space="preserve"> dil</w:t>
      </w:r>
      <w:r w:rsidR="00FF4DA2">
        <w:rPr>
          <w:lang w:eastAsia="zh-CN"/>
        </w:rPr>
        <w:t>ution</w:t>
      </w:r>
      <w:r w:rsidR="00F73495">
        <w:rPr>
          <w:lang w:eastAsia="zh-CN"/>
        </w:rPr>
        <w:t xml:space="preserve"> such</w:t>
      </w:r>
      <w:r w:rsidR="009A18F6">
        <w:rPr>
          <w:lang w:eastAsia="zh-CN"/>
        </w:rPr>
        <w:t xml:space="preserve"> as i</w:t>
      </w:r>
      <w:r w:rsidR="009A18F6" w:rsidRPr="0070400C">
        <w:rPr>
          <w:lang w:eastAsia="zh-CN"/>
        </w:rPr>
        <w:t>n the case of a mislocated or misloaded maximum enrichment fresh fuel assembly, to maintain Keff&lt;0.95, the analysis concludes that 800 ppm of boron is the maximum required soluble boron concentration for the most limiting condition of a misloaded assembly in region 2 (and 650 ppm in the case of a mislocated assembly). Also, in region 1 in the case of a mislocated assembly 250 ppm are credited.</w:t>
      </w:r>
    </w:p>
    <w:p w14:paraId="35888D32" w14:textId="77777777" w:rsidR="00740EB5" w:rsidRPr="004E244D" w:rsidRDefault="00740EB5" w:rsidP="00740EB5">
      <w:pPr>
        <w:numPr>
          <w:ilvl w:val="2"/>
          <w:numId w:val="118"/>
        </w:numPr>
        <w:ind w:left="720"/>
        <w:jc w:val="both"/>
        <w:rPr>
          <w:lang w:eastAsia="zh-CN"/>
        </w:rPr>
      </w:pPr>
      <w:r w:rsidRPr="004E244D">
        <w:rPr>
          <w:lang w:eastAsia="zh-CN"/>
        </w:rPr>
        <w:t xml:space="preserve">Demineralized water can be added for makeup purposes (e.g., to replace evaporation losses from the demineralized water transfer and storage system). Boron concentration in the Spent Fuel Pool during operation is monitored via manual sampling occurring at a minimum of every 7 days. If the sampling shows any decrease in boron concentration outside Technical Specification limits, immediate actions are required to be taken. If needed, boron is added to the Spent Fuel Pool from the chemical and volume control system (CVS). </w:t>
      </w:r>
    </w:p>
    <w:p w14:paraId="529D9413" w14:textId="77777777" w:rsidR="00740EB5" w:rsidRPr="004E244D" w:rsidRDefault="00740EB5" w:rsidP="00740EB5">
      <w:pPr>
        <w:numPr>
          <w:ilvl w:val="2"/>
          <w:numId w:val="118"/>
        </w:numPr>
        <w:ind w:left="720"/>
        <w:jc w:val="both"/>
        <w:rPr>
          <w:lang w:eastAsia="zh-CN"/>
        </w:rPr>
      </w:pPr>
      <w:r w:rsidRPr="004E244D">
        <w:rPr>
          <w:lang w:eastAsia="zh-CN"/>
        </w:rPr>
        <w:t xml:space="preserve">Dilution of the Spent Fuel Pool cannot be caused by a single design basis external or internal event, such as flooding. Furthermore, it is not expected that a beyond design basis (BDB) external flood event could cause a boron dilution of the SFP. Indeed the top of the Spent Fuel Pool is located at elevation 135 ft (110.7 m) compared to the design basis flooding which is defined as elevation 100 ft (100 m). This provides a very large margin even against BDB flooding. </w:t>
      </w:r>
    </w:p>
    <w:p w14:paraId="02467FBD" w14:textId="77777777" w:rsidR="00740EB5" w:rsidRPr="004E244D" w:rsidRDefault="00740EB5" w:rsidP="00740EB5">
      <w:pPr>
        <w:numPr>
          <w:ilvl w:val="2"/>
          <w:numId w:val="118"/>
        </w:numPr>
        <w:ind w:left="720"/>
        <w:jc w:val="both"/>
        <w:rPr>
          <w:lang w:eastAsia="zh-CN"/>
        </w:rPr>
      </w:pPr>
      <w:r w:rsidRPr="004E244D">
        <w:rPr>
          <w:lang w:eastAsia="zh-CN"/>
        </w:rPr>
        <w:t xml:space="preserve">Therefore, the only credible initiator of a dilution in the Spent Fuel Pool is operator error such as opening manual valves. There are different ways of detecting a dilution event. Alarms are provided in the control room for a high level in the Spent Fuel Pool, water detected in normally empty tanks, high levels in normally full tanks as the Spent Fuel Pool water spills into the adjacent tanks, and low levels in the dilution sources. There will be either high-ranked alarms or multiple alarms for any Spent Fuel Pool dilution events. In addition, these specific alarm combinations are unique for this event case, and the operators will repeatedly see this event at their simulator training. Taken together, these items make it unlikely that the operators will not interpret the alarms correctly. </w:t>
      </w:r>
    </w:p>
    <w:p w14:paraId="659F192D" w14:textId="77777777" w:rsidR="00740EB5" w:rsidRPr="004E244D" w:rsidRDefault="00740EB5" w:rsidP="00740EB5">
      <w:pPr>
        <w:jc w:val="both"/>
        <w:rPr>
          <w:lang w:eastAsia="zh-CN"/>
        </w:rPr>
      </w:pPr>
      <w:r w:rsidRPr="004E244D">
        <w:rPr>
          <w:lang w:eastAsia="zh-CN"/>
        </w:rPr>
        <w:t xml:space="preserve">It should also be noted that the water in the spent fuel pool will become intimately mixed with the water in the reactor coolant system during fuel handling and refueling operations. As such, the spent fuel pool must remain borated to ensure subcriticality in the reactor even if no credit is taken for soluble boron in the spent fuel pool criticality analyses. </w:t>
      </w:r>
    </w:p>
    <w:p w14:paraId="5FE2EF88" w14:textId="77777777" w:rsidR="009900C2" w:rsidRDefault="00740EB5" w:rsidP="00740EB5">
      <w:pPr>
        <w:jc w:val="both"/>
        <w:rPr>
          <w:ins w:id="224" w:author="Kryvonishchenko, Hlib" w:date="2023-12-21T12:14:00Z"/>
          <w:lang w:eastAsia="zh-CN"/>
        </w:rPr>
      </w:pPr>
      <w:r w:rsidRPr="004E244D">
        <w:rPr>
          <w:lang w:eastAsia="zh-CN"/>
        </w:rPr>
        <w:t xml:space="preserve">However, if this accidental condition must be considered in coincidence with the severe inadvertent boron dilution in the spent fuel </w:t>
      </w:r>
      <w:r w:rsidR="000F14D7">
        <w:rPr>
          <w:lang w:eastAsia="zh-CN"/>
        </w:rPr>
        <w:t>a</w:t>
      </w:r>
      <w:r w:rsidR="007C640B" w:rsidRPr="004E244D">
        <w:rPr>
          <w:lang w:eastAsia="zh-CN"/>
        </w:rPr>
        <w:t>dditional measures can be taken in the design</w:t>
      </w:r>
      <w:r w:rsidR="003921D8">
        <w:rPr>
          <w:lang w:eastAsia="zh-CN"/>
        </w:rPr>
        <w:t>.</w:t>
      </w:r>
      <w:r w:rsidR="006E3EAA">
        <w:rPr>
          <w:lang w:eastAsia="zh-CN"/>
        </w:rPr>
        <w:t xml:space="preserve"> </w:t>
      </w:r>
    </w:p>
    <w:p w14:paraId="2395B0F0" w14:textId="5EDB10E4" w:rsidR="00740EB5" w:rsidRPr="004E244D" w:rsidRDefault="00A619D8" w:rsidP="00740EB5">
      <w:pPr>
        <w:jc w:val="both"/>
        <w:rPr>
          <w:lang w:eastAsia="zh-CN"/>
        </w:rPr>
      </w:pPr>
      <w:r>
        <w:rPr>
          <w:lang w:eastAsia="zh-CN"/>
        </w:rPr>
        <w:t>Additional measures may include</w:t>
      </w:r>
      <w:r w:rsidR="00740EB5" w:rsidRPr="004E244D">
        <w:rPr>
          <w:lang w:eastAsia="zh-CN"/>
        </w:rPr>
        <w:t xml:space="preserve"> elimination of the number of available spaces in Rack 2 storage; including caps on some positions in the spent fuel pool which will not allow the insertion of elements in such positions; or if so desired, but not envisaged, proceed to a redesign of Racks in Region 2 similar to the Racks in Region 1 (</w:t>
      </w:r>
      <w:r w:rsidR="00F26B33">
        <w:rPr>
          <w:lang w:eastAsia="zh-CN"/>
        </w:rPr>
        <w:t>so as not to</w:t>
      </w:r>
      <w:r w:rsidR="00740EB5" w:rsidRPr="004E244D">
        <w:rPr>
          <w:lang w:eastAsia="zh-CN"/>
        </w:rPr>
        <w:t xml:space="preserve"> need soluble boron).</w:t>
      </w:r>
    </w:p>
    <w:p w14:paraId="40B1ACA5" w14:textId="27D83F07" w:rsidR="00740EB5" w:rsidRDefault="00740EB5" w:rsidP="00740EB5">
      <w:pPr>
        <w:jc w:val="both"/>
        <w:rPr>
          <w:lang w:eastAsia="zh-CN"/>
        </w:rPr>
      </w:pPr>
      <w:r w:rsidRPr="004E244D">
        <w:rPr>
          <w:lang w:eastAsia="zh-CN"/>
        </w:rPr>
        <w:lastRenderedPageBreak/>
        <w:t>Input from the Customer for future discussions of this topic is Included as Attachment 1 to</w:t>
      </w:r>
      <w:r w:rsidR="00BD093E">
        <w:rPr>
          <w:lang w:eastAsia="zh-CN"/>
        </w:rPr>
        <w:t xml:space="preserve"> [</w:t>
      </w:r>
      <w:r w:rsidR="00BF0DB7">
        <w:rPr>
          <w:lang w:eastAsia="zh-CN"/>
        </w:rPr>
        <w:fldChar w:fldCharType="begin"/>
      </w:r>
      <w:r w:rsidR="00BF0DB7">
        <w:rPr>
          <w:lang w:eastAsia="zh-CN"/>
        </w:rPr>
        <w:instrText xml:space="preserve"> REF _Ref151039833 \r \h </w:instrText>
      </w:r>
      <w:r w:rsidR="00BF0DB7">
        <w:rPr>
          <w:lang w:eastAsia="zh-CN"/>
        </w:rPr>
      </w:r>
      <w:r w:rsidR="00BF0DB7">
        <w:rPr>
          <w:lang w:eastAsia="zh-CN"/>
        </w:rPr>
        <w:fldChar w:fldCharType="separate"/>
      </w:r>
      <w:r w:rsidR="00CE4DAB">
        <w:rPr>
          <w:lang w:eastAsia="zh-CN"/>
        </w:rPr>
        <w:t>34</w:t>
      </w:r>
      <w:r w:rsidR="00BF0DB7">
        <w:rPr>
          <w:lang w:eastAsia="zh-CN"/>
        </w:rPr>
        <w:fldChar w:fldCharType="end"/>
      </w:r>
      <w:r w:rsidR="00BD093E">
        <w:rPr>
          <w:lang w:eastAsia="zh-CN"/>
        </w:rPr>
        <w:t>]</w:t>
      </w:r>
      <w:r w:rsidRPr="004E244D">
        <w:rPr>
          <w:lang w:eastAsia="zh-CN"/>
        </w:rPr>
        <w:t>.</w:t>
      </w:r>
    </w:p>
    <w:p w14:paraId="06FD46D8" w14:textId="77777777" w:rsidR="001558A3" w:rsidRPr="001558A3" w:rsidRDefault="001558A3" w:rsidP="001558A3"/>
    <w:p w14:paraId="3C6F31C2" w14:textId="6C4FD315" w:rsidR="00641378" w:rsidRDefault="00CC2E5A" w:rsidP="00010177">
      <w:pPr>
        <w:pStyle w:val="Heading4"/>
        <w:jc w:val="both"/>
      </w:pPr>
      <w:r>
        <w:t xml:space="preserve">Radiological </w:t>
      </w:r>
      <w:r w:rsidR="00286AB1">
        <w:t xml:space="preserve">Analyses needed for </w:t>
      </w:r>
      <w:r w:rsidR="006E0E5E">
        <w:t>Planned Exposure and Emergency Exposure</w:t>
      </w:r>
      <w:r w:rsidR="00C62DEF">
        <w:t>.</w:t>
      </w:r>
    </w:p>
    <w:p w14:paraId="59D012EC" w14:textId="719E3EEF" w:rsidR="00B91614" w:rsidRDefault="00B91614" w:rsidP="00010177">
      <w:pPr>
        <w:jc w:val="both"/>
        <w:rPr>
          <w:rFonts w:ascii="Calibri" w:hAnsi="Calibri" w:cs="Calibri"/>
          <w:b/>
          <w:i/>
          <w:szCs w:val="18"/>
        </w:rPr>
      </w:pPr>
      <w:r w:rsidRPr="00E667DC">
        <w:rPr>
          <w:rFonts w:ascii="Calibri" w:hAnsi="Calibri" w:cs="Calibri"/>
          <w:b/>
          <w:i/>
          <w:szCs w:val="18"/>
        </w:rPr>
        <w:t>Applicable to:</w:t>
      </w:r>
      <w:r w:rsidR="00664A25" w:rsidRPr="00E667DC">
        <w:rPr>
          <w:rFonts w:ascii="Calibri" w:hAnsi="Calibri" w:cs="Calibri"/>
          <w:b/>
          <w:i/>
          <w:szCs w:val="18"/>
        </w:rPr>
        <w:t xml:space="preserve"> </w:t>
      </w:r>
      <w:r w:rsidR="004C146C" w:rsidRPr="00E667DC">
        <w:rPr>
          <w:rFonts w:ascii="Calibri" w:hAnsi="Calibri" w:cs="Calibri"/>
          <w:b/>
          <w:i/>
          <w:color w:val="000000" w:themeColor="text1"/>
        </w:rPr>
        <w:t>“Bulgarian Regulation on Radiation Protection”</w:t>
      </w:r>
      <w:r w:rsidR="004C146C" w:rsidRPr="00E667DC">
        <w:rPr>
          <w:rFonts w:ascii="Calibri" w:hAnsi="Calibri" w:cs="Calibri"/>
          <w:b/>
          <w:i/>
          <w:szCs w:val="18"/>
        </w:rPr>
        <w:t xml:space="preserve"> </w:t>
      </w:r>
      <w:r w:rsidR="007C405E" w:rsidRPr="00E667DC">
        <w:rPr>
          <w:rFonts w:ascii="Calibri" w:hAnsi="Calibri" w:cs="Calibri"/>
          <w:b/>
          <w:i/>
          <w:szCs w:val="18"/>
        </w:rPr>
        <w:t>(Articles 11,</w:t>
      </w:r>
      <w:r w:rsidR="005E2D40" w:rsidRPr="00E667DC">
        <w:rPr>
          <w:rFonts w:ascii="Calibri" w:hAnsi="Calibri" w:cs="Calibri"/>
          <w:b/>
          <w:i/>
          <w:szCs w:val="18"/>
        </w:rPr>
        <w:t xml:space="preserve"> 13,</w:t>
      </w:r>
      <w:r w:rsidR="007C405E" w:rsidRPr="00E667DC">
        <w:rPr>
          <w:rFonts w:ascii="Calibri" w:hAnsi="Calibri" w:cs="Calibri"/>
          <w:b/>
          <w:i/>
          <w:szCs w:val="18"/>
        </w:rPr>
        <w:t xml:space="preserve"> 15,</w:t>
      </w:r>
      <w:r w:rsidR="005E2D40" w:rsidRPr="00E667DC">
        <w:rPr>
          <w:rFonts w:ascii="Calibri" w:hAnsi="Calibri" w:cs="Calibri"/>
          <w:b/>
          <w:i/>
          <w:szCs w:val="18"/>
        </w:rPr>
        <w:t xml:space="preserve"> 18(1-2), </w:t>
      </w:r>
      <w:r w:rsidR="00B42CDC" w:rsidRPr="00E667DC">
        <w:rPr>
          <w:rFonts w:ascii="Calibri" w:hAnsi="Calibri" w:cs="Calibri"/>
          <w:b/>
          <w:i/>
          <w:szCs w:val="18"/>
        </w:rPr>
        <w:t xml:space="preserve">98(3), </w:t>
      </w:r>
      <w:r w:rsidR="005E2D40" w:rsidRPr="00E667DC">
        <w:rPr>
          <w:rFonts w:ascii="Calibri" w:hAnsi="Calibri" w:cs="Calibri"/>
          <w:b/>
          <w:i/>
          <w:szCs w:val="18"/>
        </w:rPr>
        <w:t>103(1),</w:t>
      </w:r>
      <w:r w:rsidR="007C405E" w:rsidRPr="00E667DC">
        <w:rPr>
          <w:rFonts w:ascii="Calibri" w:hAnsi="Calibri" w:cs="Calibri"/>
          <w:b/>
          <w:i/>
          <w:szCs w:val="18"/>
        </w:rPr>
        <w:t xml:space="preserve"> 135 (1)</w:t>
      </w:r>
      <w:r w:rsidR="00A10394" w:rsidRPr="00E667DC">
        <w:rPr>
          <w:rFonts w:ascii="Calibri" w:hAnsi="Calibri" w:cs="Calibri"/>
          <w:b/>
          <w:i/>
          <w:szCs w:val="18"/>
        </w:rPr>
        <w:t>)</w:t>
      </w:r>
      <w:r w:rsidR="00B42CDC" w:rsidRPr="00E667DC">
        <w:rPr>
          <w:rFonts w:ascii="Calibri" w:hAnsi="Calibri" w:cs="Calibri"/>
          <w:b/>
          <w:i/>
          <w:szCs w:val="18"/>
        </w:rPr>
        <w:t xml:space="preserve">; </w:t>
      </w:r>
      <w:r w:rsidR="00E461CB" w:rsidRPr="00E667DC">
        <w:rPr>
          <w:rFonts w:ascii="Calibri" w:hAnsi="Calibri" w:cs="Calibri"/>
          <w:b/>
          <w:i/>
          <w:color w:val="000000" w:themeColor="text1"/>
        </w:rPr>
        <w:t>“Bulgarian Regulation Related to Ensuring Safety of Nuclear Power Plants”</w:t>
      </w:r>
      <w:r w:rsidR="00E461CB" w:rsidRPr="00E667DC">
        <w:rPr>
          <w:rFonts w:ascii="Calibri" w:hAnsi="Calibri" w:cs="Calibri"/>
          <w:b/>
          <w:i/>
          <w:szCs w:val="18"/>
        </w:rPr>
        <w:t xml:space="preserve"> </w:t>
      </w:r>
      <w:r w:rsidR="00A10394" w:rsidRPr="00E667DC">
        <w:rPr>
          <w:rFonts w:ascii="Calibri" w:hAnsi="Calibri" w:cs="Calibri"/>
          <w:b/>
          <w:i/>
          <w:szCs w:val="18"/>
        </w:rPr>
        <w:t xml:space="preserve">(Articles </w:t>
      </w:r>
      <w:r w:rsidR="000C708B" w:rsidRPr="00E667DC">
        <w:rPr>
          <w:rFonts w:ascii="Calibri" w:hAnsi="Calibri" w:cs="Calibri"/>
          <w:b/>
          <w:i/>
          <w:szCs w:val="18"/>
        </w:rPr>
        <w:t>2 (1)</w:t>
      </w:r>
      <w:r w:rsidR="003747EC" w:rsidRPr="00E667DC">
        <w:rPr>
          <w:rFonts w:ascii="Calibri" w:hAnsi="Calibri" w:cs="Calibri"/>
          <w:b/>
          <w:i/>
          <w:szCs w:val="18"/>
        </w:rPr>
        <w:t>, 4</w:t>
      </w:r>
      <w:r w:rsidR="00F054C9" w:rsidRPr="00E667DC">
        <w:rPr>
          <w:rFonts w:ascii="Calibri" w:hAnsi="Calibri" w:cs="Calibri"/>
          <w:b/>
          <w:i/>
          <w:szCs w:val="18"/>
        </w:rPr>
        <w:t xml:space="preserve"> (3), 43</w:t>
      </w:r>
      <w:r w:rsidR="0021783C" w:rsidRPr="00E667DC">
        <w:rPr>
          <w:rFonts w:ascii="Calibri" w:hAnsi="Calibri" w:cs="Calibri"/>
          <w:b/>
          <w:i/>
          <w:szCs w:val="18"/>
        </w:rPr>
        <w:t>)</w:t>
      </w:r>
      <w:r w:rsidR="00A137DA" w:rsidRPr="00E667DC">
        <w:rPr>
          <w:rFonts w:ascii="Calibri" w:hAnsi="Calibri" w:cs="Calibri"/>
          <w:b/>
          <w:i/>
          <w:szCs w:val="18"/>
        </w:rPr>
        <w:t xml:space="preserve">, </w:t>
      </w:r>
      <w:r w:rsidR="006A3C71" w:rsidRPr="00E667DC">
        <w:rPr>
          <w:rFonts w:ascii="Calibri" w:hAnsi="Calibri" w:cs="Calibri"/>
          <w:b/>
          <w:i/>
          <w:color w:val="000000" w:themeColor="text1"/>
        </w:rPr>
        <w:t>“Bulgarian Regulation Related to Ensuring the Safety in Spent Fuel Management”</w:t>
      </w:r>
      <w:r w:rsidR="006A3C71" w:rsidRPr="00E667DC">
        <w:rPr>
          <w:rFonts w:ascii="Calibri" w:hAnsi="Calibri" w:cs="Calibri"/>
          <w:b/>
          <w:i/>
          <w:szCs w:val="18"/>
        </w:rPr>
        <w:t xml:space="preserve"> </w:t>
      </w:r>
      <w:r w:rsidR="00D720E2" w:rsidRPr="00E667DC">
        <w:rPr>
          <w:rFonts w:ascii="Calibri" w:hAnsi="Calibri" w:cs="Calibri"/>
          <w:b/>
          <w:i/>
          <w:szCs w:val="18"/>
        </w:rPr>
        <w:t>(Article 4</w:t>
      </w:r>
      <w:r w:rsidR="002A39A9" w:rsidRPr="00E667DC">
        <w:rPr>
          <w:rFonts w:ascii="Calibri" w:hAnsi="Calibri" w:cs="Calibri"/>
          <w:b/>
          <w:i/>
          <w:szCs w:val="18"/>
        </w:rPr>
        <w:t xml:space="preserve"> (Points 1-4), </w:t>
      </w:r>
      <w:r w:rsidR="000D7B85" w:rsidRPr="00E667DC">
        <w:rPr>
          <w:rFonts w:ascii="Calibri" w:hAnsi="Calibri" w:cs="Calibri"/>
          <w:b/>
          <w:i/>
          <w:szCs w:val="18"/>
        </w:rPr>
        <w:t xml:space="preserve">“Bulgarian Regulation Related to Safe Management of Radioactive Waste” </w:t>
      </w:r>
      <w:r w:rsidR="00B474F9" w:rsidRPr="00E667DC">
        <w:rPr>
          <w:rFonts w:ascii="Calibri" w:hAnsi="Calibri" w:cs="Calibri"/>
          <w:b/>
          <w:i/>
          <w:szCs w:val="18"/>
        </w:rPr>
        <w:t>(Article 8)</w:t>
      </w:r>
      <w:r w:rsidR="00150BA2" w:rsidRPr="00E667DC">
        <w:rPr>
          <w:rFonts w:ascii="Calibri" w:hAnsi="Calibri" w:cs="Calibri"/>
          <w:b/>
          <w:i/>
          <w:szCs w:val="18"/>
        </w:rPr>
        <w:t xml:space="preserve">, </w:t>
      </w:r>
      <w:r w:rsidR="007E1CC3" w:rsidRPr="00E667DC">
        <w:rPr>
          <w:rFonts w:ascii="Calibri" w:hAnsi="Calibri" w:cs="Calibri"/>
          <w:b/>
          <w:i/>
          <w:szCs w:val="18"/>
        </w:rPr>
        <w:t xml:space="preserve">“IAEA Safety Standards Series, General Safety Requirements No. GSR Part 3 Radiation Protection and Safety of Radiation Sources” </w:t>
      </w:r>
      <w:r w:rsidR="00150BA2" w:rsidRPr="00E667DC">
        <w:rPr>
          <w:rFonts w:ascii="Calibri" w:hAnsi="Calibri" w:cs="Calibri"/>
          <w:b/>
          <w:i/>
          <w:szCs w:val="18"/>
        </w:rPr>
        <w:t>(Requirement 12, 19, 29, 30).</w:t>
      </w:r>
    </w:p>
    <w:p w14:paraId="29977624" w14:textId="564A81ED" w:rsidR="00C35820" w:rsidRPr="00E667DC" w:rsidRDefault="00C35820" w:rsidP="00010177">
      <w:pPr>
        <w:jc w:val="both"/>
        <w:rPr>
          <w:b/>
          <w:i/>
          <w:lang w:eastAsia="zh-CN"/>
        </w:rPr>
      </w:pPr>
      <w:r>
        <w:rPr>
          <w:rFonts w:ascii="Calibri" w:hAnsi="Calibri" w:cs="Calibri"/>
          <w:b/>
          <w:i/>
          <w:szCs w:val="18"/>
        </w:rPr>
        <w:t>A complete set of radiological impact analysis against dose limits and dose con</w:t>
      </w:r>
      <w:r w:rsidR="00B75E1A">
        <w:rPr>
          <w:rFonts w:ascii="Calibri" w:hAnsi="Calibri" w:cs="Calibri"/>
          <w:b/>
          <w:i/>
          <w:szCs w:val="18"/>
        </w:rPr>
        <w:t>st</w:t>
      </w:r>
      <w:r>
        <w:rPr>
          <w:rFonts w:ascii="Calibri" w:hAnsi="Calibri" w:cs="Calibri"/>
          <w:b/>
          <w:i/>
          <w:szCs w:val="18"/>
        </w:rPr>
        <w:t>rains for the public and workers are needed</w:t>
      </w:r>
      <w:r w:rsidR="008C56DD">
        <w:rPr>
          <w:rFonts w:ascii="Calibri" w:hAnsi="Calibri" w:cs="Calibri"/>
          <w:b/>
          <w:i/>
          <w:szCs w:val="18"/>
        </w:rPr>
        <w:t>. S</w:t>
      </w:r>
      <w:r>
        <w:rPr>
          <w:rFonts w:ascii="Calibri" w:hAnsi="Calibri" w:cs="Calibri"/>
          <w:b/>
          <w:i/>
          <w:szCs w:val="18"/>
        </w:rPr>
        <w:t>ee assessments</w:t>
      </w:r>
      <w:r w:rsidR="009F3F4A">
        <w:rPr>
          <w:rFonts w:ascii="Calibri" w:hAnsi="Calibri" w:cs="Calibri"/>
          <w:b/>
          <w:i/>
          <w:szCs w:val="18"/>
        </w:rPr>
        <w:t>.</w:t>
      </w:r>
    </w:p>
    <w:p w14:paraId="414B0742" w14:textId="2A734545" w:rsidR="00CB2828" w:rsidRPr="00CA5A7B" w:rsidRDefault="005A50E6" w:rsidP="00010177">
      <w:pPr>
        <w:jc w:val="both"/>
        <w:rPr>
          <w:b/>
        </w:rPr>
      </w:pPr>
      <w:r w:rsidRPr="00CA5A7B">
        <w:rPr>
          <w:b/>
          <w:bCs/>
        </w:rPr>
        <w:t>For planned Exposure</w:t>
      </w:r>
      <w:r w:rsidR="00592700" w:rsidRPr="00CA5A7B">
        <w:rPr>
          <w:b/>
          <w:bCs/>
        </w:rPr>
        <w:t xml:space="preserve"> (Normal Operation) </w:t>
      </w:r>
    </w:p>
    <w:p w14:paraId="4DD0EB82" w14:textId="77777777" w:rsidR="00CE07C7" w:rsidRPr="00160A6E" w:rsidRDefault="00CE07C7" w:rsidP="00CE07C7">
      <w:pPr>
        <w:jc w:val="both"/>
        <w:rPr>
          <w:rFonts w:cstheme="minorBidi"/>
        </w:rPr>
      </w:pPr>
      <w:r w:rsidRPr="5C5EC585">
        <w:rPr>
          <w:rFonts w:cstheme="minorBidi"/>
        </w:rPr>
        <w:t>The AP1000 was designed attending the US-NRC regulatory framework. This regulatory framework is mainly collected in the following: Title 10, Part 20, of the Code of Federal Regulations (10 CFR Part 20), "Standards for Protection Against Radiation"; 10 CFR Part 50, "Domestic Licensing of Production and Utilization Facilities"; and Appendix I to 10 CFR Part 50, "Numerical Guides for Design Objectives and Limiting Conditions for Operation to Meet the Criterion 'As Low as is Reasonably Achievable' for Radioactive Material in Light-Water-Cooled Nuclear Power Reactor Effluents."</w:t>
      </w:r>
    </w:p>
    <w:p w14:paraId="62E7A66D" w14:textId="77777777" w:rsidR="00CE07C7" w:rsidRPr="00160A6E" w:rsidRDefault="00CE07C7" w:rsidP="00CE07C7">
      <w:pPr>
        <w:jc w:val="both"/>
        <w:rPr>
          <w:rFonts w:cstheme="minorBidi"/>
        </w:rPr>
      </w:pPr>
      <w:r>
        <w:rPr>
          <w:rFonts w:cstheme="minorBidi"/>
        </w:rPr>
        <w:t>I</w:t>
      </w:r>
      <w:r w:rsidRPr="5C5EC585">
        <w:rPr>
          <w:rFonts w:cstheme="minorBidi"/>
        </w:rPr>
        <w:t>n relation to Assuring that Occupational Radiation Exposures Are As-Low-As-Reasonably Achievable</w:t>
      </w:r>
      <w:r>
        <w:rPr>
          <w:rFonts w:cstheme="minorBidi"/>
        </w:rPr>
        <w:t xml:space="preserve"> in AP1000 design</w:t>
      </w:r>
      <w:r w:rsidRPr="5C5EC585">
        <w:rPr>
          <w:rFonts w:cstheme="minorBidi"/>
        </w:rPr>
        <w:t>:</w:t>
      </w:r>
    </w:p>
    <w:p w14:paraId="6BE89962" w14:textId="6F8D06CA" w:rsidR="00CE07C7" w:rsidRPr="00160A6E" w:rsidRDefault="00CE07C7" w:rsidP="00CE07C7">
      <w:pPr>
        <w:pStyle w:val="ListParagraph"/>
        <w:numPr>
          <w:ilvl w:val="0"/>
          <w:numId w:val="152"/>
        </w:numPr>
        <w:jc w:val="both"/>
        <w:rPr>
          <w:rFonts w:cstheme="minorHAnsi"/>
          <w:szCs w:val="22"/>
        </w:rPr>
      </w:pPr>
      <w:r>
        <w:rPr>
          <w:rFonts w:cstheme="minorHAnsi"/>
          <w:szCs w:val="22"/>
        </w:rPr>
        <w:t>AP1000 design c</w:t>
      </w:r>
      <w:r w:rsidRPr="00160A6E">
        <w:rPr>
          <w:rFonts w:cstheme="minorHAnsi"/>
          <w:szCs w:val="22"/>
        </w:rPr>
        <w:t xml:space="preserve">ompliance with 10 CFR 20 is confirmed </w:t>
      </w:r>
      <w:r>
        <w:rPr>
          <w:rFonts w:cstheme="minorHAnsi"/>
          <w:szCs w:val="22"/>
        </w:rPr>
        <w:t>for</w:t>
      </w:r>
      <w:r w:rsidRPr="00160A6E">
        <w:rPr>
          <w:rFonts w:cstheme="minorHAnsi"/>
          <w:szCs w:val="22"/>
        </w:rPr>
        <w:t xml:space="preserve"> the design and operation of the facility </w:t>
      </w:r>
      <w:r>
        <w:rPr>
          <w:rFonts w:cstheme="minorHAnsi"/>
          <w:szCs w:val="22"/>
        </w:rPr>
        <w:t>following</w:t>
      </w:r>
      <w:r w:rsidRPr="00160A6E">
        <w:rPr>
          <w:rFonts w:cstheme="minorHAnsi"/>
          <w:szCs w:val="22"/>
        </w:rPr>
        <w:t xml:space="preserve"> the guidelines of Regulatory Guides 1.8, 8.8, and 8.10. Compliance with Regulatory Guides is addressed as discussed in DCD [</w:t>
      </w:r>
      <w:r w:rsidR="00D20F4C">
        <w:rPr>
          <w:rFonts w:cstheme="minorHAnsi"/>
          <w:szCs w:val="22"/>
        </w:rPr>
        <w:fldChar w:fldCharType="begin"/>
      </w:r>
      <w:r w:rsidR="00D20F4C">
        <w:rPr>
          <w:rFonts w:cstheme="minorHAnsi"/>
          <w:szCs w:val="22"/>
        </w:rPr>
        <w:instrText xml:space="preserve"> REF _Ref142134603 \r \h </w:instrText>
      </w:r>
      <w:r w:rsidR="00D20F4C">
        <w:rPr>
          <w:rFonts w:cstheme="minorHAnsi"/>
          <w:szCs w:val="22"/>
        </w:rPr>
      </w:r>
      <w:r w:rsidR="00D20F4C">
        <w:rPr>
          <w:rFonts w:cstheme="minorHAnsi"/>
          <w:szCs w:val="22"/>
        </w:rPr>
        <w:fldChar w:fldCharType="separate"/>
      </w:r>
      <w:r w:rsidR="00CE4DAB">
        <w:rPr>
          <w:rFonts w:cstheme="minorHAnsi"/>
          <w:szCs w:val="22"/>
        </w:rPr>
        <w:t>28</w:t>
      </w:r>
      <w:r w:rsidR="00D20F4C">
        <w:rPr>
          <w:rFonts w:cstheme="minorHAnsi"/>
          <w:szCs w:val="22"/>
        </w:rPr>
        <w:fldChar w:fldCharType="end"/>
      </w:r>
      <w:r w:rsidRPr="00160A6E">
        <w:rPr>
          <w:rFonts w:cstheme="minorHAnsi"/>
          <w:szCs w:val="22"/>
        </w:rPr>
        <w:t xml:space="preserve">] subsection 12.1.3 The design of AP1000 meets the guidelines of Regulatory Guide 8.8, Sections C.2 and C.4, which address facility, equipment and instrumentation design features. Features of the plant that are examples of compliance with Regulatory Guide 8.8 are delineated in Section 12.3. </w:t>
      </w:r>
    </w:p>
    <w:p w14:paraId="5551331F" w14:textId="0FE879C8" w:rsidR="00CE07C7" w:rsidRPr="00160A6E" w:rsidRDefault="00CE07C7" w:rsidP="00CE07C7">
      <w:pPr>
        <w:pStyle w:val="ListParagraph"/>
        <w:numPr>
          <w:ilvl w:val="0"/>
          <w:numId w:val="152"/>
        </w:numPr>
        <w:jc w:val="both"/>
        <w:rPr>
          <w:rFonts w:cstheme="minorHAnsi"/>
          <w:szCs w:val="22"/>
        </w:rPr>
      </w:pPr>
      <w:r>
        <w:rPr>
          <w:rFonts w:cstheme="minorHAnsi"/>
          <w:szCs w:val="22"/>
        </w:rPr>
        <w:t>A</w:t>
      </w:r>
      <w:r w:rsidRPr="00160A6E">
        <w:rPr>
          <w:rFonts w:cstheme="minorHAnsi"/>
          <w:szCs w:val="22"/>
        </w:rPr>
        <w:t>s explained in DCD</w:t>
      </w:r>
      <w:r>
        <w:rPr>
          <w:rFonts w:cstheme="minorHAnsi"/>
          <w:szCs w:val="22"/>
        </w:rPr>
        <w:t xml:space="preserve"> </w:t>
      </w:r>
      <w:r w:rsidRPr="00160A6E">
        <w:rPr>
          <w:rFonts w:cstheme="minorHAnsi"/>
          <w:szCs w:val="22"/>
        </w:rPr>
        <w:t>[</w:t>
      </w:r>
      <w:r w:rsidR="00293BE0">
        <w:rPr>
          <w:rFonts w:cstheme="minorHAnsi"/>
          <w:szCs w:val="22"/>
        </w:rPr>
        <w:fldChar w:fldCharType="begin"/>
      </w:r>
      <w:r w:rsidR="00293BE0">
        <w:rPr>
          <w:rFonts w:cstheme="minorHAnsi"/>
          <w:szCs w:val="22"/>
        </w:rPr>
        <w:instrText xml:space="preserve"> REF _Ref142134603 \r \h </w:instrText>
      </w:r>
      <w:r w:rsidR="00293BE0">
        <w:rPr>
          <w:rFonts w:cstheme="minorHAnsi"/>
          <w:szCs w:val="22"/>
        </w:rPr>
      </w:r>
      <w:r w:rsidR="00293BE0">
        <w:rPr>
          <w:rFonts w:cstheme="minorHAnsi"/>
          <w:szCs w:val="22"/>
        </w:rPr>
        <w:fldChar w:fldCharType="separate"/>
      </w:r>
      <w:r w:rsidR="00CE4DAB">
        <w:rPr>
          <w:rFonts w:cstheme="minorHAnsi"/>
          <w:szCs w:val="22"/>
        </w:rPr>
        <w:t>28</w:t>
      </w:r>
      <w:r w:rsidR="00293BE0">
        <w:rPr>
          <w:rFonts w:cstheme="minorHAnsi"/>
          <w:szCs w:val="22"/>
        </w:rPr>
        <w:fldChar w:fldCharType="end"/>
      </w:r>
      <w:r w:rsidRPr="00160A6E">
        <w:rPr>
          <w:rFonts w:cstheme="minorHAnsi"/>
          <w:szCs w:val="22"/>
        </w:rPr>
        <w:t>] subsection 12.1.3 the operational considerations of ALARA, as well as the related policies, programs and operational procedures that grant compliance with occupational exposure are to be addressed under the responsibility of the Licensee (the Nuclear Power Plant Operator), this includes the operational considerations included in Standard Review Plan (NUREG-0800), Regulatory Guides that will be addressed include: 8.2, 8.7, 8.9, 8.13, 8.15, 8.20, 8.25, 8.26, 8.27, 8.28, 8.29, 8.34, 8.35, 8.36, and 8.38.</w:t>
      </w:r>
    </w:p>
    <w:p w14:paraId="2723031B" w14:textId="3601BAFF" w:rsidR="00CE07C7" w:rsidRDefault="00CE07C7" w:rsidP="00CE07C7">
      <w:pPr>
        <w:jc w:val="both"/>
        <w:rPr>
          <w:rFonts w:cstheme="minorBidi"/>
          <w:color w:val="333333"/>
          <w:shd w:val="clear" w:color="auto" w:fill="FFFFFF"/>
        </w:rPr>
      </w:pPr>
      <w:r w:rsidRPr="5C5EC585">
        <w:rPr>
          <w:rFonts w:cstheme="minorBidi"/>
        </w:rPr>
        <w:t>It must be noted that NRC Regulation on Radiation Protection has not been updated to the ICRP Publication 103, reference [</w:t>
      </w:r>
      <w:r w:rsidR="00CE4DAB">
        <w:rPr>
          <w:rFonts w:cstheme="minorBidi"/>
        </w:rPr>
        <w:t>11</w:t>
      </w:r>
      <w:r w:rsidRPr="5C5EC585">
        <w:rPr>
          <w:rFonts w:cstheme="minorBidi"/>
        </w:rPr>
        <w:t>]</w:t>
      </w:r>
      <w:r w:rsidR="00C71B8B">
        <w:rPr>
          <w:rFonts w:cstheme="minorBidi"/>
        </w:rPr>
        <w:t xml:space="preserve"> of </w:t>
      </w:r>
      <w:r w:rsidR="00354B58">
        <w:rPr>
          <w:rFonts w:cstheme="minorBidi"/>
        </w:rPr>
        <w:t>[</w:t>
      </w:r>
      <w:r w:rsidR="00354B58">
        <w:rPr>
          <w:rFonts w:cstheme="minorBidi"/>
        </w:rPr>
        <w:fldChar w:fldCharType="begin"/>
      </w:r>
      <w:r w:rsidR="00354B58">
        <w:rPr>
          <w:rFonts w:cstheme="minorBidi"/>
        </w:rPr>
        <w:instrText xml:space="preserve"> REF _Ref145254740 \r \h </w:instrText>
      </w:r>
      <w:r w:rsidR="00354B58">
        <w:rPr>
          <w:rFonts w:cstheme="minorBidi"/>
        </w:rPr>
      </w:r>
      <w:r w:rsidR="00354B58">
        <w:rPr>
          <w:rFonts w:cstheme="minorBidi"/>
        </w:rPr>
        <w:fldChar w:fldCharType="separate"/>
      </w:r>
      <w:r w:rsidR="00CE4DAB">
        <w:rPr>
          <w:rFonts w:cstheme="minorBidi"/>
        </w:rPr>
        <w:t>32</w:t>
      </w:r>
      <w:r w:rsidR="00354B58">
        <w:rPr>
          <w:rFonts w:cstheme="minorBidi"/>
        </w:rPr>
        <w:fldChar w:fldCharType="end"/>
      </w:r>
      <w:r w:rsidR="00354B58">
        <w:rPr>
          <w:rFonts w:cstheme="minorBidi"/>
        </w:rPr>
        <w:t>]</w:t>
      </w:r>
      <w:r w:rsidRPr="5C5EC585">
        <w:rPr>
          <w:rFonts w:cstheme="minorBidi"/>
        </w:rPr>
        <w:t xml:space="preserve">, see attachment included to this assessment with a more detailed explanation. However, the US-NRC </w:t>
      </w:r>
      <w:r w:rsidRPr="5C5EC585">
        <w:rPr>
          <w:rFonts w:cstheme="minorBidi"/>
          <w:color w:val="333333"/>
          <w:shd w:val="clear" w:color="auto" w:fill="FFFFFF"/>
        </w:rPr>
        <w:t>believes that NRC's current regulatory framework continues to adequately protect the health and safety of nuclear industry workers, the public, and the environment.</w:t>
      </w:r>
    </w:p>
    <w:p w14:paraId="053AEA4B" w14:textId="04B61420" w:rsidR="00CE07C7" w:rsidRDefault="00CE07C7" w:rsidP="00CE07C7">
      <w:pPr>
        <w:jc w:val="both"/>
        <w:rPr>
          <w:rFonts w:cstheme="minorBidi"/>
          <w:color w:val="333333"/>
          <w:shd w:val="clear" w:color="auto" w:fill="FFFFFF"/>
        </w:rPr>
      </w:pPr>
      <w:r w:rsidRPr="5C5EC585">
        <w:rPr>
          <w:rFonts w:cstheme="minorBidi"/>
          <w:b/>
          <w:color w:val="333333"/>
          <w:shd w:val="clear" w:color="auto" w:fill="FFFFFF"/>
        </w:rPr>
        <w:t>The AP1000 Standard Design</w:t>
      </w:r>
      <w:r w:rsidRPr="5C5EC585">
        <w:rPr>
          <w:rFonts w:cstheme="minorBidi"/>
          <w:color w:val="333333"/>
          <w:shd w:val="clear" w:color="auto" w:fill="FFFFFF"/>
        </w:rPr>
        <w:t xml:space="preserve"> contained in the DCD [</w:t>
      </w:r>
      <w:r w:rsidR="00293BE0">
        <w:rPr>
          <w:rFonts w:cstheme="minorHAnsi"/>
          <w:szCs w:val="22"/>
        </w:rPr>
        <w:fldChar w:fldCharType="begin"/>
      </w:r>
      <w:r w:rsidR="00293BE0">
        <w:rPr>
          <w:rFonts w:cstheme="minorHAnsi"/>
          <w:szCs w:val="22"/>
        </w:rPr>
        <w:instrText xml:space="preserve"> REF _Ref142134603 \r \h </w:instrText>
      </w:r>
      <w:r w:rsidR="00293BE0">
        <w:rPr>
          <w:rFonts w:cstheme="minorHAnsi"/>
          <w:szCs w:val="22"/>
        </w:rPr>
      </w:r>
      <w:r w:rsidR="00293BE0">
        <w:rPr>
          <w:rFonts w:cstheme="minorHAnsi"/>
          <w:szCs w:val="22"/>
        </w:rPr>
        <w:fldChar w:fldCharType="separate"/>
      </w:r>
      <w:r w:rsidR="00CE4DAB">
        <w:rPr>
          <w:rFonts w:cstheme="minorHAnsi"/>
          <w:szCs w:val="22"/>
        </w:rPr>
        <w:t>28</w:t>
      </w:r>
      <w:r w:rsidR="00293BE0">
        <w:rPr>
          <w:rFonts w:cstheme="minorHAnsi"/>
          <w:szCs w:val="22"/>
        </w:rPr>
        <w:fldChar w:fldCharType="end"/>
      </w:r>
      <w:r w:rsidRPr="5C5EC585">
        <w:rPr>
          <w:rFonts w:cstheme="minorBidi"/>
          <w:color w:val="333333"/>
          <w:shd w:val="clear" w:color="auto" w:fill="FFFFFF"/>
        </w:rPr>
        <w:t xml:space="preserve">] and Vogtle Reference plant for Bulgaria Project </w:t>
      </w:r>
      <w:r w:rsidRPr="5C5EC585">
        <w:rPr>
          <w:rFonts w:cstheme="minorBidi"/>
          <w:b/>
          <w:color w:val="333333"/>
          <w:shd w:val="clear" w:color="auto" w:fill="FFFFFF"/>
        </w:rPr>
        <w:t>Licensing Basis are based on this US-NRC Regulatory Framework. However, this will not be considered as Non Compliance for the project,</w:t>
      </w:r>
      <w:r w:rsidRPr="5C5EC585">
        <w:rPr>
          <w:rFonts w:cstheme="minorBidi"/>
          <w:color w:val="333333"/>
          <w:shd w:val="clear" w:color="auto" w:fill="FFFFFF"/>
        </w:rPr>
        <w:t xml:space="preserve"> since the extensive use of ALARA considerations in the Design, and existing analysis, shows that the reduction of some limits is achievable with the current design once Operational Radiation Programs are set in place.</w:t>
      </w:r>
    </w:p>
    <w:p w14:paraId="048CAAED" w14:textId="158F47A7" w:rsidR="00CE07C7" w:rsidRDefault="00F16557" w:rsidP="00010177">
      <w:pPr>
        <w:jc w:val="both"/>
      </w:pPr>
      <w:r>
        <w:lastRenderedPageBreak/>
        <w:t xml:space="preserve">A more detailed Assessment can be found in </w:t>
      </w:r>
      <w:r w:rsidR="00EB49DC">
        <w:t>[</w:t>
      </w:r>
      <w:r w:rsidR="00BF0E0E">
        <w:fldChar w:fldCharType="begin"/>
      </w:r>
      <w:r w:rsidR="00BF0E0E">
        <w:instrText xml:space="preserve"> REF _Ref145254740 \r \h </w:instrText>
      </w:r>
      <w:r w:rsidR="00BF0E0E">
        <w:fldChar w:fldCharType="separate"/>
      </w:r>
      <w:r w:rsidR="00CE4DAB">
        <w:t>32</w:t>
      </w:r>
      <w:r w:rsidR="00BF0E0E">
        <w:fldChar w:fldCharType="end"/>
      </w:r>
      <w:r w:rsidR="00EB49DC">
        <w:t>]</w:t>
      </w:r>
      <w:r w:rsidR="00293BE0">
        <w:t>.</w:t>
      </w:r>
    </w:p>
    <w:p w14:paraId="40973D01" w14:textId="40D97E08" w:rsidR="00CB2828" w:rsidRPr="00CA5A7B" w:rsidRDefault="00CA5A7B" w:rsidP="00010177">
      <w:pPr>
        <w:jc w:val="both"/>
        <w:rPr>
          <w:b/>
        </w:rPr>
      </w:pPr>
      <w:r w:rsidRPr="00CA5A7B">
        <w:rPr>
          <w:b/>
          <w:bCs/>
        </w:rPr>
        <w:t>For Emergency Exposure (Accidental Conditions)</w:t>
      </w:r>
    </w:p>
    <w:p w14:paraId="485FF5C5" w14:textId="422DAF22" w:rsidR="009379D8" w:rsidRPr="007C4275" w:rsidRDefault="00CA5A7B" w:rsidP="00010177">
      <w:pPr>
        <w:jc w:val="both"/>
      </w:pPr>
      <w:r>
        <w:t>A</w:t>
      </w:r>
      <w:r w:rsidR="009379D8" w:rsidRPr="007C4275">
        <w:t>lthough the NRC requirements seem to be less strict</w:t>
      </w:r>
      <w:r w:rsidR="009379D8">
        <w:t>,</w:t>
      </w:r>
      <w:r w:rsidR="009379D8" w:rsidRPr="007C4275">
        <w:t xml:space="preserve"> this is not necessarily true due to the conservatisms that are included in the U</w:t>
      </w:r>
      <w:r w:rsidR="009379D8">
        <w:t>.</w:t>
      </w:r>
      <w:r w:rsidR="009379D8" w:rsidRPr="007C4275">
        <w:t>S NRC approach (mainly the requirement that the source term is based on a deterministic core melt accident, a significantly more conservative source term). Note that the U.S NRC requires the dose assessment for LOCAs to postulate a source term consistent with full core melt, despite the safety analysis prediction of limited fuel rod failures and the maintenance of coolable geometry. The US analysis requirements, which are thus significantly more conservative, have correspondingly higher limits than in other countries and in some cases</w:t>
      </w:r>
      <w:r w:rsidR="009379D8">
        <w:t>;</w:t>
      </w:r>
      <w:r w:rsidR="009379D8" w:rsidRPr="007C4275">
        <w:t xml:space="preserve"> this is the reason that the DCD results would not comply with the limits prescribed in other countries, but the reason, as explained above, is simply due to the different licensing methodology and terminology used in dose analyses in the US.</w:t>
      </w:r>
      <w:r w:rsidR="009379D8">
        <w:t>-specific</w:t>
      </w:r>
      <w:r w:rsidR="009379D8" w:rsidRPr="007C4275">
        <w:t xml:space="preserve"> analyses.</w:t>
      </w:r>
    </w:p>
    <w:p w14:paraId="24646D5F" w14:textId="77777777" w:rsidR="009379D8" w:rsidRDefault="009379D8" w:rsidP="00010177">
      <w:pPr>
        <w:jc w:val="both"/>
      </w:pPr>
      <w:r w:rsidRPr="007C4275">
        <w:t xml:space="preserve">A second set of analyses have been performed in support to licensing or pre-licensing efforts in other geographies, for example in Czech Republic or in the United Kingdom, especially during the licensing process in the United Kingdom, the UK regulator requested that Westinghouse calculate the radiological consequences of design basis faults using methods and assumptions consistent with relevant UK practice, which tend to be more realistic than U.S. methods. Dose calculations include contributions from inhalation and immersion and also from the activity deposited on the ground. Doses are calculated not only at the Exclusion Area Boundary (EAB), Low Population Zone (LPZ) and in the MCR, but also to any individual onsite. Doses at all locations are calculated for the duration of releases and are reported for the adult age groups. The contribution to the doses from the activity deposited on the ground is based on a full year of exposure to the contaminated ground. </w:t>
      </w:r>
    </w:p>
    <w:p w14:paraId="3BC49115" w14:textId="670126A2" w:rsidR="009379D8" w:rsidRDefault="009379D8" w:rsidP="00010177">
      <w:pPr>
        <w:jc w:val="both"/>
      </w:pPr>
      <w:r w:rsidRPr="007C4275">
        <w:t xml:space="preserve">These assessment calculations provide confidence </w:t>
      </w:r>
      <w:r w:rsidRPr="004A4D5B">
        <w:t>that the AP1000 plant can meet the dose limits provided in Bulgarian regulations by performing additional calculations based on appropriate assumptions for licensing in Bulgaria</w:t>
      </w:r>
      <w:r w:rsidR="00FE4893">
        <w:t xml:space="preserve"> and </w:t>
      </w:r>
      <w:r w:rsidR="00DE525E">
        <w:t xml:space="preserve">having </w:t>
      </w:r>
      <w:r w:rsidR="00FE4893">
        <w:t xml:space="preserve">appropriate </w:t>
      </w:r>
      <w:r w:rsidR="00FE4893" w:rsidRPr="009258BE">
        <w:t>radiation programs in place</w:t>
      </w:r>
      <w:r w:rsidR="00FE4893">
        <w:t>.</w:t>
      </w:r>
    </w:p>
    <w:p w14:paraId="25574130" w14:textId="260B4A39" w:rsidR="00405FBF" w:rsidRDefault="00461212" w:rsidP="00010177">
      <w:pPr>
        <w:jc w:val="both"/>
        <w:rPr>
          <w:rFonts w:cstheme="minorHAnsi"/>
          <w:szCs w:val="22"/>
        </w:rPr>
      </w:pPr>
      <w:r>
        <w:rPr>
          <w:rFonts w:cstheme="minorHAnsi"/>
          <w:szCs w:val="22"/>
        </w:rPr>
        <w:t xml:space="preserve">According to </w:t>
      </w:r>
      <w:r w:rsidR="00511C90" w:rsidRPr="00B65686">
        <w:rPr>
          <w:rFonts w:cstheme="minorHAnsi"/>
          <w:b/>
          <w:bCs/>
          <w:szCs w:val="22"/>
        </w:rPr>
        <w:t>Article 4 (</w:t>
      </w:r>
      <w:r w:rsidR="00ED5989">
        <w:rPr>
          <w:rFonts w:cstheme="minorHAnsi"/>
          <w:b/>
          <w:bCs/>
          <w:szCs w:val="22"/>
        </w:rPr>
        <w:t xml:space="preserve"> Point </w:t>
      </w:r>
      <w:r w:rsidR="00511C90" w:rsidRPr="00B65686">
        <w:rPr>
          <w:rFonts w:cstheme="minorHAnsi"/>
          <w:b/>
          <w:bCs/>
          <w:szCs w:val="22"/>
        </w:rPr>
        <w:t>4)</w:t>
      </w:r>
      <w:r w:rsidR="00511C90">
        <w:rPr>
          <w:rFonts w:cstheme="minorHAnsi"/>
          <w:szCs w:val="22"/>
        </w:rPr>
        <w:t xml:space="preserve"> of </w:t>
      </w:r>
      <w:r w:rsidR="00511C90" w:rsidRPr="00511C90">
        <w:rPr>
          <w:rFonts w:cstheme="minorHAnsi"/>
          <w:i/>
          <w:iCs/>
          <w:szCs w:val="22"/>
        </w:rPr>
        <w:t>“Bulgarian Regulation on Ensuring the Safety of Spent Nuclear Fuel Management”</w:t>
      </w:r>
      <w:r w:rsidRPr="00461212">
        <w:rPr>
          <w:rFonts w:cstheme="minorHAnsi"/>
          <w:szCs w:val="22"/>
        </w:rPr>
        <w:t xml:space="preserve"> frequency for large radioactive releases to the environment for which it is necessary to take urgent protective measures for the public shall not be greater than 1.10</w:t>
      </w:r>
      <w:r w:rsidRPr="000D38A7">
        <w:rPr>
          <w:rFonts w:cstheme="minorHAnsi"/>
          <w:szCs w:val="22"/>
          <w:vertAlign w:val="superscript"/>
        </w:rPr>
        <w:t>-6</w:t>
      </w:r>
      <w:r w:rsidRPr="00461212">
        <w:rPr>
          <w:rFonts w:cstheme="minorHAnsi"/>
          <w:szCs w:val="22"/>
        </w:rPr>
        <w:t xml:space="preserve"> events per facility in one year.</w:t>
      </w:r>
      <w:r w:rsidR="008F16CD">
        <w:rPr>
          <w:rFonts w:cstheme="minorHAnsi"/>
          <w:szCs w:val="22"/>
        </w:rPr>
        <w:t xml:space="preserve"> </w:t>
      </w:r>
      <w:r w:rsidRPr="00461212">
        <w:rPr>
          <w:rFonts w:cstheme="minorHAnsi"/>
          <w:szCs w:val="22"/>
        </w:rPr>
        <w:t>The AP1000 Spent Fuel Pool has lower large radioactive release frequencies. Current analyses for Fuel Damage in the Pool are bellow this limit, however an updated Spent Fuel Pool analysis will need to be performed at a later stage.</w:t>
      </w:r>
    </w:p>
    <w:p w14:paraId="0E82F249" w14:textId="4A789F26" w:rsidR="004F3A32" w:rsidRDefault="00DD4E20" w:rsidP="00010177">
      <w:pPr>
        <w:jc w:val="both"/>
        <w:rPr>
          <w:rFonts w:cstheme="minorHAnsi"/>
          <w:szCs w:val="22"/>
          <w:lang w:val="en-GB" w:eastAsia="pl-PL"/>
        </w:rPr>
      </w:pPr>
      <w:r w:rsidRPr="000D38A7">
        <w:rPr>
          <w:rFonts w:cstheme="minorHAnsi"/>
          <w:b/>
          <w:bCs/>
          <w:szCs w:val="22"/>
        </w:rPr>
        <w:t>According to  Article 8 (position 1) of “</w:t>
      </w:r>
      <w:r w:rsidR="001B6452" w:rsidRPr="000D38A7">
        <w:rPr>
          <w:rFonts w:cstheme="minorHAnsi"/>
          <w:b/>
          <w:bCs/>
          <w:i/>
          <w:iCs/>
          <w:szCs w:val="22"/>
        </w:rPr>
        <w:t>Bulgarian Regulation on Safe Management of Radioactive Waste</w:t>
      </w:r>
      <w:r w:rsidRPr="000D38A7">
        <w:rPr>
          <w:rFonts w:cstheme="minorHAnsi"/>
          <w:b/>
          <w:bCs/>
          <w:szCs w:val="22"/>
        </w:rPr>
        <w:t>”</w:t>
      </w:r>
      <w:r w:rsidR="001C2D85" w:rsidRPr="000D38A7">
        <w:rPr>
          <w:rFonts w:cstheme="minorHAnsi"/>
          <w:b/>
          <w:bCs/>
          <w:szCs w:val="22"/>
        </w:rPr>
        <w:t>,</w:t>
      </w:r>
      <w:r w:rsidR="001C2D85">
        <w:rPr>
          <w:rFonts w:cstheme="minorHAnsi"/>
          <w:szCs w:val="22"/>
        </w:rPr>
        <w:t xml:space="preserve"> </w:t>
      </w:r>
      <w:r w:rsidR="00DE3FDC">
        <w:rPr>
          <w:rFonts w:cstheme="minorHAnsi"/>
          <w:szCs w:val="22"/>
          <w:lang w:val="en-GB" w:eastAsia="pl-PL"/>
        </w:rPr>
        <w:t>t</w:t>
      </w:r>
      <w:r w:rsidRPr="00DE3FDC">
        <w:rPr>
          <w:rFonts w:cstheme="minorHAnsi"/>
          <w:szCs w:val="22"/>
          <w:lang w:val="en-GB" w:eastAsia="pl-PL"/>
        </w:rPr>
        <w:t>he individual effective dose for the respective critical group of members of the public resulting from RAW management activities and/or following the normal operation of all nuclear facilities located on a single site shall not exceed 0.15 m in a year for new facilities and 0.25 mSv in a year for existing facilities;</w:t>
      </w:r>
    </w:p>
    <w:p w14:paraId="6C73EDDD" w14:textId="42D9053F" w:rsidR="00B16ABA" w:rsidRDefault="00DB09CD" w:rsidP="00010177">
      <w:pPr>
        <w:jc w:val="both"/>
        <w:rPr>
          <w:rFonts w:cstheme="minorHAnsi"/>
          <w:szCs w:val="22"/>
        </w:rPr>
      </w:pPr>
      <w:r w:rsidRPr="00C27F85">
        <w:rPr>
          <w:rFonts w:cstheme="minorHAnsi"/>
          <w:szCs w:val="22"/>
        </w:rPr>
        <w:t>Feasibility of th</w:t>
      </w:r>
      <w:r>
        <w:rPr>
          <w:rFonts w:cstheme="minorHAnsi"/>
          <w:szCs w:val="22"/>
        </w:rPr>
        <w:t>ese</w:t>
      </w:r>
      <w:r w:rsidRPr="00C27F85">
        <w:rPr>
          <w:rFonts w:cstheme="minorHAnsi"/>
          <w:szCs w:val="22"/>
        </w:rPr>
        <w:t xml:space="preserve"> limits w</w:t>
      </w:r>
      <w:r>
        <w:rPr>
          <w:rFonts w:cstheme="minorHAnsi"/>
          <w:szCs w:val="22"/>
        </w:rPr>
        <w:t>as</w:t>
      </w:r>
      <w:r w:rsidRPr="00C27F85">
        <w:rPr>
          <w:rFonts w:cstheme="minorHAnsi"/>
          <w:szCs w:val="22"/>
        </w:rPr>
        <w:t xml:space="preserve"> discussed in Feasibility Study subsections II-2.1.1 Evaluation Criteria and II-2.1.2 Evaluation of the Capacity of the Site</w:t>
      </w:r>
      <w:r>
        <w:rPr>
          <w:rFonts w:cstheme="minorHAnsi"/>
          <w:szCs w:val="22"/>
        </w:rPr>
        <w:t xml:space="preserve"> </w:t>
      </w:r>
      <w:r w:rsidR="00AA027F">
        <w:rPr>
          <w:rFonts w:cstheme="minorHAnsi"/>
          <w:szCs w:val="22"/>
        </w:rPr>
        <w:t xml:space="preserve">(Reference </w:t>
      </w:r>
      <w:r>
        <w:rPr>
          <w:rFonts w:cstheme="minorHAnsi"/>
          <w:szCs w:val="22"/>
        </w:rPr>
        <w:t>[6]</w:t>
      </w:r>
      <w:r w:rsidR="00AA027F">
        <w:rPr>
          <w:rFonts w:cstheme="minorHAnsi"/>
          <w:szCs w:val="22"/>
        </w:rPr>
        <w:t xml:space="preserve"> of the </w:t>
      </w:r>
      <w:r w:rsidR="00745084">
        <w:rPr>
          <w:rFonts w:cstheme="minorHAnsi"/>
          <w:szCs w:val="22"/>
        </w:rPr>
        <w:t xml:space="preserve">compliance assessment </w:t>
      </w:r>
      <w:r w:rsidR="00C4180D">
        <w:rPr>
          <w:rFonts w:cstheme="minorHAnsi"/>
          <w:szCs w:val="22"/>
        </w:rPr>
        <w:t xml:space="preserve"> report [</w:t>
      </w:r>
      <w:r w:rsidR="00C4180D">
        <w:rPr>
          <w:rFonts w:cstheme="minorHAnsi"/>
          <w:szCs w:val="22"/>
        </w:rPr>
        <w:fldChar w:fldCharType="begin"/>
      </w:r>
      <w:r w:rsidR="00C4180D">
        <w:rPr>
          <w:rFonts w:cstheme="minorHAnsi"/>
          <w:szCs w:val="22"/>
        </w:rPr>
        <w:instrText xml:space="preserve"> REF _Ref145254860 \r \h </w:instrText>
      </w:r>
      <w:r w:rsidR="00010177">
        <w:rPr>
          <w:rFonts w:cstheme="minorHAnsi"/>
          <w:szCs w:val="22"/>
        </w:rPr>
        <w:instrText xml:space="preserve"> \* MERGEFORMAT </w:instrText>
      </w:r>
      <w:r w:rsidR="00C4180D">
        <w:rPr>
          <w:rFonts w:cstheme="minorHAnsi"/>
          <w:szCs w:val="22"/>
        </w:rPr>
      </w:r>
      <w:r w:rsidR="00C4180D">
        <w:rPr>
          <w:rFonts w:cstheme="minorHAnsi"/>
          <w:szCs w:val="22"/>
        </w:rPr>
        <w:fldChar w:fldCharType="separate"/>
      </w:r>
      <w:r w:rsidR="00CE4DAB">
        <w:rPr>
          <w:rFonts w:cstheme="minorHAnsi"/>
          <w:szCs w:val="22"/>
        </w:rPr>
        <w:t>35</w:t>
      </w:r>
      <w:r w:rsidR="00C4180D">
        <w:rPr>
          <w:rFonts w:cstheme="minorHAnsi"/>
          <w:szCs w:val="22"/>
        </w:rPr>
        <w:fldChar w:fldCharType="end"/>
      </w:r>
      <w:r w:rsidR="00C4180D">
        <w:rPr>
          <w:rFonts w:cstheme="minorHAnsi"/>
          <w:szCs w:val="22"/>
        </w:rPr>
        <w:t>])</w:t>
      </w:r>
      <w:r w:rsidRPr="00C27F85">
        <w:rPr>
          <w:rFonts w:cstheme="minorHAnsi"/>
          <w:szCs w:val="22"/>
        </w:rPr>
        <w:t>. However</w:t>
      </w:r>
      <w:r w:rsidR="00C4180D">
        <w:rPr>
          <w:rFonts w:cstheme="minorHAnsi"/>
          <w:szCs w:val="22"/>
        </w:rPr>
        <w:t xml:space="preserve">, </w:t>
      </w:r>
      <w:r w:rsidRPr="00C27F85">
        <w:rPr>
          <w:rFonts w:cstheme="minorHAnsi"/>
          <w:szCs w:val="22"/>
        </w:rPr>
        <w:t xml:space="preserve">specific analyses </w:t>
      </w:r>
      <w:r>
        <w:rPr>
          <w:rFonts w:cstheme="minorHAnsi"/>
          <w:szCs w:val="22"/>
        </w:rPr>
        <w:t>may</w:t>
      </w:r>
      <w:r w:rsidRPr="00C27F85">
        <w:rPr>
          <w:rFonts w:cstheme="minorHAnsi"/>
          <w:szCs w:val="22"/>
        </w:rPr>
        <w:t xml:space="preserve"> need to </w:t>
      </w:r>
      <w:r w:rsidRPr="007602A2">
        <w:rPr>
          <w:rFonts w:cstheme="minorHAnsi"/>
          <w:szCs w:val="22"/>
        </w:rPr>
        <w:t xml:space="preserve">further substantiate this area of the plant design.  </w:t>
      </w:r>
    </w:p>
    <w:p w14:paraId="25CC2F33" w14:textId="77777777" w:rsidR="00D62DAF" w:rsidRDefault="00D62DAF" w:rsidP="00010177">
      <w:pPr>
        <w:jc w:val="both"/>
        <w:rPr>
          <w:rFonts w:cstheme="minorHAnsi"/>
          <w:szCs w:val="22"/>
        </w:rPr>
      </w:pPr>
    </w:p>
    <w:p w14:paraId="08B55C6C" w14:textId="2BF94D48" w:rsidR="00235F0A" w:rsidRDefault="009B63FB" w:rsidP="00010177">
      <w:pPr>
        <w:pStyle w:val="Heading4"/>
        <w:jc w:val="both"/>
      </w:pPr>
      <w:r>
        <w:t xml:space="preserve">Effluent and </w:t>
      </w:r>
      <w:r w:rsidR="00235F0A">
        <w:t>Radiation monitoring and control</w:t>
      </w:r>
    </w:p>
    <w:p w14:paraId="50E8F32C" w14:textId="0CB212CB" w:rsidR="00B91614" w:rsidRPr="003C4958" w:rsidRDefault="00B91614" w:rsidP="00010177">
      <w:pPr>
        <w:jc w:val="both"/>
        <w:rPr>
          <w:b/>
          <w:i/>
          <w:lang w:eastAsia="zh-CN"/>
        </w:rPr>
      </w:pPr>
      <w:r w:rsidRPr="003C4958">
        <w:rPr>
          <w:rFonts w:ascii="Calibri" w:hAnsi="Calibri" w:cs="Calibri"/>
          <w:b/>
          <w:i/>
          <w:szCs w:val="18"/>
        </w:rPr>
        <w:t>Applicable to:</w:t>
      </w:r>
      <w:r w:rsidR="00B03C58" w:rsidRPr="003C4958">
        <w:rPr>
          <w:rFonts w:ascii="Calibri" w:hAnsi="Calibri" w:cs="Calibri"/>
          <w:b/>
          <w:i/>
          <w:szCs w:val="18"/>
        </w:rPr>
        <w:t xml:space="preserve"> </w:t>
      </w:r>
      <w:r w:rsidR="003C4958" w:rsidRPr="003C4958">
        <w:rPr>
          <w:rFonts w:ascii="Calibri" w:hAnsi="Calibri" w:cs="Calibri"/>
          <w:b/>
          <w:bCs/>
          <w:i/>
          <w:iCs/>
          <w:szCs w:val="18"/>
        </w:rPr>
        <w:t>“Bulgarian Regulation on Radiation Protection”</w:t>
      </w:r>
      <w:r w:rsidR="003C4958" w:rsidRPr="003C4958">
        <w:rPr>
          <w:rFonts w:ascii="Calibri" w:hAnsi="Calibri" w:cs="Calibri"/>
          <w:b/>
          <w:i/>
          <w:szCs w:val="18"/>
        </w:rPr>
        <w:t xml:space="preserve"> </w:t>
      </w:r>
      <w:r w:rsidR="00907418" w:rsidRPr="003C4958">
        <w:rPr>
          <w:rFonts w:ascii="Calibri" w:hAnsi="Calibri" w:cs="Calibri"/>
          <w:b/>
          <w:i/>
          <w:szCs w:val="18"/>
        </w:rPr>
        <w:t>(Articles 56 (2)</w:t>
      </w:r>
      <w:r w:rsidR="00226FCB" w:rsidRPr="003C4958">
        <w:rPr>
          <w:rFonts w:ascii="Calibri" w:hAnsi="Calibri" w:cs="Calibri"/>
          <w:b/>
          <w:i/>
          <w:szCs w:val="18"/>
        </w:rPr>
        <w:t>, 100)</w:t>
      </w:r>
      <w:r w:rsidR="00EE0A00" w:rsidRPr="003C4958">
        <w:rPr>
          <w:rFonts w:ascii="Calibri" w:hAnsi="Calibri" w:cs="Calibri"/>
          <w:b/>
          <w:i/>
          <w:szCs w:val="18"/>
        </w:rPr>
        <w:t>,</w:t>
      </w:r>
      <w:r w:rsidR="00FA36D2" w:rsidRPr="003C4958">
        <w:rPr>
          <w:rFonts w:ascii="Calibri" w:hAnsi="Calibri" w:cs="Calibri"/>
          <w:b/>
          <w:i/>
          <w:szCs w:val="18"/>
        </w:rPr>
        <w:t xml:space="preserve"> </w:t>
      </w:r>
      <w:r w:rsidR="0070776F" w:rsidRPr="003C4958">
        <w:rPr>
          <w:rFonts w:ascii="Calibri" w:hAnsi="Calibri" w:cs="Calibri"/>
          <w:b/>
          <w:i/>
          <w:color w:val="000000" w:themeColor="text1"/>
        </w:rPr>
        <w:t>“Bulgarian Regulation Related to Ensuring Safety of Nuclear Power Plants”</w:t>
      </w:r>
      <w:r w:rsidR="0070776F" w:rsidRPr="003C4958">
        <w:rPr>
          <w:rFonts w:ascii="Calibri" w:hAnsi="Calibri" w:cs="Calibri"/>
          <w:b/>
          <w:i/>
          <w:szCs w:val="18"/>
        </w:rPr>
        <w:t xml:space="preserve"> </w:t>
      </w:r>
      <w:r w:rsidR="006F03E3" w:rsidRPr="003C4958">
        <w:rPr>
          <w:rFonts w:ascii="Calibri" w:hAnsi="Calibri" w:cs="Calibri"/>
          <w:b/>
          <w:i/>
          <w:szCs w:val="18"/>
        </w:rPr>
        <w:t>(Article 234 (2))</w:t>
      </w:r>
      <w:r w:rsidR="00EA4321" w:rsidRPr="003C4958">
        <w:rPr>
          <w:rFonts w:ascii="Calibri" w:hAnsi="Calibri" w:cs="Calibri"/>
          <w:b/>
          <w:i/>
          <w:szCs w:val="18"/>
        </w:rPr>
        <w:t>.</w:t>
      </w:r>
    </w:p>
    <w:p w14:paraId="544066CA" w14:textId="77777777" w:rsidR="00EA33EE" w:rsidRDefault="00EA33EE" w:rsidP="00010177">
      <w:pPr>
        <w:jc w:val="both"/>
      </w:pPr>
      <w:r>
        <w:lastRenderedPageBreak/>
        <w:t>The radiation monitoring system plus the portable equipment is sufficient to monitor the relevant radiological parameters. However some adjustments of setpoint of these monitors might be requested by the specific requirements for the Bulgaria project.</w:t>
      </w:r>
    </w:p>
    <w:p w14:paraId="4565BE91" w14:textId="1109716A" w:rsidR="00235F0A" w:rsidRDefault="00EA33EE" w:rsidP="00010177">
      <w:pPr>
        <w:jc w:val="both"/>
        <w:rPr>
          <w:rFonts w:cstheme="minorHAnsi"/>
        </w:rPr>
      </w:pPr>
      <w:r w:rsidRPr="00506024">
        <w:rPr>
          <w:rFonts w:cstheme="minorHAnsi"/>
        </w:rPr>
        <w:t>AP1000 plant is designed in a way that all liquid and gaseous release points are monitored using continuous radiation monitoring system RMS. AP1000 Effluent monitoring for Bulgaria shall be in agreement with local requirements, thus most likely it should conform with Recommendation 2004/2/Euratom which provides guidance to EU countries on the reporting of discharges of radioactive nuclides.</w:t>
      </w:r>
      <w:r w:rsidR="00072D48">
        <w:rPr>
          <w:rFonts w:cstheme="minorHAnsi"/>
        </w:rPr>
        <w:t xml:space="preserve"> Thus </w:t>
      </w:r>
      <w:r w:rsidR="00072D48" w:rsidRPr="00072D48">
        <w:rPr>
          <w:rFonts w:cstheme="minorHAnsi"/>
        </w:rPr>
        <w:t>Some minor design changes might be requested for some plant and effluent monitors, however since they are considered as minor</w:t>
      </w:r>
      <w:r w:rsidR="00F93E38">
        <w:rPr>
          <w:rFonts w:cstheme="minorHAnsi"/>
        </w:rPr>
        <w:t xml:space="preserve">, thus this change has been </w:t>
      </w:r>
      <w:r w:rsidR="00A16224">
        <w:rPr>
          <w:rFonts w:cstheme="minorHAnsi"/>
        </w:rPr>
        <w:t>maintained</w:t>
      </w:r>
      <w:r w:rsidR="00F93E38">
        <w:rPr>
          <w:rFonts w:cstheme="minorHAnsi"/>
        </w:rPr>
        <w:t xml:space="preserve"> as a medium risk in the affected regulations since</w:t>
      </w:r>
      <w:r w:rsidR="00C91035">
        <w:rPr>
          <w:rFonts w:cstheme="minorHAnsi"/>
        </w:rPr>
        <w:t xml:space="preserve"> the small impact of this design change</w:t>
      </w:r>
      <w:r w:rsidR="00A16224">
        <w:rPr>
          <w:rFonts w:cstheme="minorHAnsi"/>
        </w:rPr>
        <w:t>.</w:t>
      </w:r>
    </w:p>
    <w:p w14:paraId="725C1889" w14:textId="77777777" w:rsidR="003E45BF" w:rsidRDefault="003E45BF" w:rsidP="00010177">
      <w:pPr>
        <w:jc w:val="both"/>
        <w:rPr>
          <w:rFonts w:cstheme="minorHAnsi"/>
        </w:rPr>
      </w:pPr>
    </w:p>
    <w:p w14:paraId="47606AB8" w14:textId="034DC639" w:rsidR="00BF38E2" w:rsidRDefault="00BF38E2" w:rsidP="00BF38E2">
      <w:pPr>
        <w:pStyle w:val="Heading4"/>
        <w:jc w:val="both"/>
      </w:pPr>
      <w:r>
        <w:t xml:space="preserve">Requirements </w:t>
      </w:r>
      <w:r w:rsidR="00B03E87">
        <w:t>A</w:t>
      </w:r>
      <w:r>
        <w:t xml:space="preserve">rising from </w:t>
      </w:r>
      <w:r w:rsidR="00B03E87">
        <w:t>O</w:t>
      </w:r>
      <w:r>
        <w:t xml:space="preserve">bligations of the Republic of Bulgaria under </w:t>
      </w:r>
      <w:r w:rsidR="00B03E87">
        <w:t>I</w:t>
      </w:r>
      <w:r>
        <w:t xml:space="preserve">nternational </w:t>
      </w:r>
      <w:r w:rsidR="00B03E87">
        <w:t>T</w:t>
      </w:r>
      <w:r>
        <w:t xml:space="preserve">reaties </w:t>
      </w:r>
      <w:r w:rsidR="00B03E87">
        <w:t>R</w:t>
      </w:r>
      <w:r>
        <w:t xml:space="preserve">atified, </w:t>
      </w:r>
      <w:r w:rsidR="00B03E87">
        <w:t>P</w:t>
      </w:r>
      <w:r>
        <w:t xml:space="preserve">romulgated and in </w:t>
      </w:r>
      <w:r w:rsidR="00B03E87">
        <w:t>F</w:t>
      </w:r>
      <w:r>
        <w:t>orce for the Republic of Bulgaria.</w:t>
      </w:r>
    </w:p>
    <w:p w14:paraId="58EAE098" w14:textId="77777777" w:rsidR="00BF38E2" w:rsidRPr="000066AC" w:rsidRDefault="00BF38E2" w:rsidP="00BF38E2">
      <w:pPr>
        <w:jc w:val="both"/>
        <w:rPr>
          <w:b/>
          <w:i/>
          <w:lang w:eastAsia="zh-CN"/>
        </w:rPr>
      </w:pPr>
      <w:r w:rsidRPr="000066AC">
        <w:rPr>
          <w:b/>
          <w:i/>
          <w:lang w:eastAsia="zh-CN"/>
        </w:rPr>
        <w:t xml:space="preserve">Applicable to: </w:t>
      </w:r>
      <w:r w:rsidRPr="000066AC">
        <w:rPr>
          <w:rFonts w:ascii="Calibri" w:hAnsi="Calibri" w:cs="Calibri"/>
          <w:b/>
          <w:i/>
          <w:color w:val="000000" w:themeColor="text1"/>
        </w:rPr>
        <w:t>“Bulgarian Regulation Related to Ensuring the Safety in Spent Fuel Management”</w:t>
      </w:r>
      <w:r w:rsidRPr="000066AC">
        <w:rPr>
          <w:b/>
          <w:i/>
          <w:lang w:eastAsia="zh-CN"/>
        </w:rPr>
        <w:t xml:space="preserve"> (Article 34</w:t>
      </w:r>
      <w:r w:rsidRPr="000066AC">
        <w:rPr>
          <w:b/>
          <w:bCs/>
          <w:i/>
          <w:iCs/>
          <w:lang w:eastAsia="zh-CN"/>
        </w:rPr>
        <w:t>)</w:t>
      </w:r>
      <w:r>
        <w:rPr>
          <w:b/>
          <w:bCs/>
          <w:i/>
          <w:iCs/>
          <w:lang w:eastAsia="zh-CN"/>
        </w:rPr>
        <w:t>.</w:t>
      </w:r>
    </w:p>
    <w:p w14:paraId="45B7198F" w14:textId="77777777" w:rsidR="00BF38E2" w:rsidRDefault="00BF38E2" w:rsidP="00BF38E2">
      <w:pPr>
        <w:jc w:val="both"/>
        <w:rPr>
          <w:lang w:eastAsia="zh-CN"/>
        </w:rPr>
      </w:pPr>
      <w:r w:rsidRPr="00A45AC6">
        <w:rPr>
          <w:b/>
          <w:bCs/>
          <w:lang w:eastAsia="zh-CN"/>
        </w:rPr>
        <w:t>Article 34</w:t>
      </w:r>
      <w:r>
        <w:rPr>
          <w:lang w:eastAsia="zh-CN"/>
        </w:rPr>
        <w:t xml:space="preserve"> of the Regulation specifies that  the design of the facilities shall ensure the fulfilment of the requirements related to the control, storage, on-site transportation and physical protection of nuclear material arising from the obligations of the Republic of Bulgaria under international treaties ratified, promulgated and in force for the Republic of Bulgaria.</w:t>
      </w:r>
    </w:p>
    <w:p w14:paraId="1C5C63D6" w14:textId="0EFBEE04" w:rsidR="00BF38E2" w:rsidRDefault="00BF38E2" w:rsidP="00BF38E2">
      <w:pPr>
        <w:jc w:val="both"/>
        <w:rPr>
          <w:lang w:eastAsia="zh-CN"/>
        </w:rPr>
      </w:pPr>
      <w:r w:rsidRPr="002517C7">
        <w:rPr>
          <w:lang w:eastAsia="zh-CN"/>
        </w:rPr>
        <w:t>The AP1000 plant design is generally expected to support compliance to most of the stated requirements and regulations (either directly or through sites</w:t>
      </w:r>
      <w:r w:rsidR="00241406">
        <w:rPr>
          <w:lang w:eastAsia="zh-CN"/>
        </w:rPr>
        <w:t xml:space="preserve"> </w:t>
      </w:r>
      <w:r w:rsidR="00BF0E0E">
        <w:rPr>
          <w:lang w:eastAsia="zh-CN"/>
        </w:rPr>
        <w:t>s</w:t>
      </w:r>
      <w:r w:rsidRPr="002517C7">
        <w:rPr>
          <w:lang w:eastAsia="zh-CN"/>
        </w:rPr>
        <w:t>pecific modifications). Some of the requirements are not in the design scope (e.g. transportation) or are the responsibility of the Owner.</w:t>
      </w:r>
      <w:r w:rsidR="00821768">
        <w:rPr>
          <w:lang w:eastAsia="zh-CN"/>
        </w:rPr>
        <w:t xml:space="preserve"> Th</w:t>
      </w:r>
      <w:r w:rsidR="00585FB1">
        <w:rPr>
          <w:lang w:eastAsia="zh-CN"/>
        </w:rPr>
        <w:t>e</w:t>
      </w:r>
      <w:r w:rsidR="00821768">
        <w:rPr>
          <w:lang w:eastAsia="zh-CN"/>
        </w:rPr>
        <w:t>s</w:t>
      </w:r>
      <w:r w:rsidR="00585FB1">
        <w:rPr>
          <w:lang w:eastAsia="zh-CN"/>
        </w:rPr>
        <w:t>e</w:t>
      </w:r>
      <w:r w:rsidR="00821768">
        <w:rPr>
          <w:lang w:eastAsia="zh-CN"/>
        </w:rPr>
        <w:t xml:space="preserve"> include</w:t>
      </w:r>
      <w:r w:rsidR="00E433B9">
        <w:rPr>
          <w:lang w:eastAsia="zh-CN"/>
        </w:rPr>
        <w:t xml:space="preserve"> design</w:t>
      </w:r>
      <w:r w:rsidR="00821768">
        <w:rPr>
          <w:lang w:eastAsia="zh-CN"/>
        </w:rPr>
        <w:t xml:space="preserve"> requirements related to Physical </w:t>
      </w:r>
      <w:r w:rsidR="007D4B60">
        <w:rPr>
          <w:lang w:eastAsia="zh-CN"/>
        </w:rPr>
        <w:t>Protection</w:t>
      </w:r>
      <w:r w:rsidR="00821768">
        <w:rPr>
          <w:lang w:eastAsia="zh-CN"/>
        </w:rPr>
        <w:t>, and Safegu</w:t>
      </w:r>
      <w:r w:rsidR="00585FB1">
        <w:rPr>
          <w:lang w:eastAsia="zh-CN"/>
        </w:rPr>
        <w:t>ards.</w:t>
      </w:r>
    </w:p>
    <w:p w14:paraId="59A2A56B" w14:textId="6A5EB15A" w:rsidR="006D503C" w:rsidRDefault="006D503C" w:rsidP="006D503C">
      <w:pPr>
        <w:jc w:val="both"/>
        <w:rPr>
          <w:lang w:eastAsia="zh-CN"/>
        </w:rPr>
      </w:pPr>
      <w:r>
        <w:rPr>
          <w:lang w:eastAsia="zh-CN"/>
        </w:rPr>
        <w:t xml:space="preserve">No design changes are currently expected to be required </w:t>
      </w:r>
      <w:r w:rsidR="008F258E">
        <w:rPr>
          <w:lang w:eastAsia="zh-CN"/>
        </w:rPr>
        <w:t>in the AP1000 standard design</w:t>
      </w:r>
      <w:r>
        <w:rPr>
          <w:lang w:eastAsia="zh-CN"/>
        </w:rPr>
        <w:t xml:space="preserve"> to meet obligations arising from international treaties signed by Bulgaria</w:t>
      </w:r>
      <w:r w:rsidR="002B566F">
        <w:rPr>
          <w:lang w:eastAsia="zh-CN"/>
        </w:rPr>
        <w:t>. As previously stated</w:t>
      </w:r>
      <w:r w:rsidR="00143369">
        <w:rPr>
          <w:lang w:eastAsia="zh-CN"/>
        </w:rPr>
        <w:t xml:space="preserve"> a</w:t>
      </w:r>
      <w:r w:rsidR="001D26A7">
        <w:rPr>
          <w:lang w:eastAsia="zh-CN"/>
        </w:rPr>
        <w:t>dditions to ensure these requirements might however be needed</w:t>
      </w:r>
      <w:r w:rsidR="00AE7DDB">
        <w:rPr>
          <w:lang w:eastAsia="zh-CN"/>
        </w:rPr>
        <w:t>;</w:t>
      </w:r>
      <w:r>
        <w:rPr>
          <w:lang w:eastAsia="zh-CN"/>
        </w:rPr>
        <w:t xml:space="preserve"> but </w:t>
      </w:r>
      <w:r w:rsidR="00CD2555">
        <w:rPr>
          <w:lang w:eastAsia="zh-CN"/>
        </w:rPr>
        <w:t>this</w:t>
      </w:r>
      <w:r>
        <w:rPr>
          <w:lang w:eastAsia="zh-CN"/>
        </w:rPr>
        <w:t xml:space="preserve"> will have to be confirmed.</w:t>
      </w:r>
    </w:p>
    <w:p w14:paraId="7EDB8A95" w14:textId="77777777" w:rsidR="00BF38E2" w:rsidRDefault="00BF38E2" w:rsidP="00963E17">
      <w:pPr>
        <w:jc w:val="both"/>
      </w:pPr>
    </w:p>
    <w:p w14:paraId="0855245C" w14:textId="541AEFAA" w:rsidR="00BF38E2" w:rsidRDefault="00BF38E2" w:rsidP="00BF38E2">
      <w:pPr>
        <w:pStyle w:val="Heading4"/>
        <w:jc w:val="both"/>
      </w:pPr>
      <w:r>
        <w:t xml:space="preserve">Physical </w:t>
      </w:r>
      <w:r w:rsidR="004D53F5">
        <w:t>P</w:t>
      </w:r>
      <w:r>
        <w:t>rotection</w:t>
      </w:r>
    </w:p>
    <w:p w14:paraId="4560953E" w14:textId="77777777" w:rsidR="00BF38E2" w:rsidRPr="00576F07" w:rsidRDefault="00BF38E2" w:rsidP="00BF38E2">
      <w:pPr>
        <w:jc w:val="both"/>
        <w:rPr>
          <w:b/>
          <w:i/>
          <w:lang w:eastAsia="zh-CN"/>
        </w:rPr>
      </w:pPr>
      <w:r w:rsidRPr="00576F07">
        <w:rPr>
          <w:b/>
          <w:bCs/>
          <w:i/>
          <w:iCs/>
          <w:lang w:eastAsia="zh-CN"/>
        </w:rPr>
        <w:t xml:space="preserve">Applicable to: </w:t>
      </w:r>
      <w:r w:rsidRPr="00576F07">
        <w:rPr>
          <w:rFonts w:ascii="Calibri" w:hAnsi="Calibri" w:cs="Calibri"/>
          <w:b/>
          <w:bCs/>
          <w:i/>
          <w:iCs/>
          <w:color w:val="000000" w:themeColor="text1"/>
        </w:rPr>
        <w:t>“Bulgarian Act on the Safe Use of Nuclear Energy”</w:t>
      </w:r>
      <w:r w:rsidRPr="00576F07">
        <w:rPr>
          <w:b/>
          <w:bCs/>
          <w:i/>
          <w:iCs/>
          <w:lang w:eastAsia="zh-CN"/>
        </w:rPr>
        <w:t xml:space="preserve"> (Chapter 7)</w:t>
      </w:r>
      <w:r>
        <w:rPr>
          <w:b/>
          <w:bCs/>
          <w:i/>
          <w:iCs/>
          <w:lang w:eastAsia="zh-CN"/>
        </w:rPr>
        <w:t>.</w:t>
      </w:r>
    </w:p>
    <w:p w14:paraId="254A51BA" w14:textId="31D8A34A" w:rsidR="00BF38E2" w:rsidRDefault="00BF38E2" w:rsidP="00BF38E2">
      <w:pPr>
        <w:jc w:val="both"/>
      </w:pPr>
      <w:r>
        <w:t>The Design Basis Threat will need to be reviewed to determine AP1000 plant compliance</w:t>
      </w:r>
      <w:r w:rsidR="004616D0">
        <w:t>.</w:t>
      </w:r>
    </w:p>
    <w:p w14:paraId="09B76A86" w14:textId="77777777" w:rsidR="00161ACA" w:rsidRDefault="00161ACA" w:rsidP="00161ACA">
      <w:pPr>
        <w:jc w:val="both"/>
      </w:pPr>
      <w:r>
        <w:t xml:space="preserve">Convention on the Physical Protection of Nuclear Material (CPPNM), the need for a Physical Protection Program that needs to accompany Licensee’s Request, and the need to assess and adapt to the Design Basis Threat. </w:t>
      </w:r>
    </w:p>
    <w:p w14:paraId="766815C0" w14:textId="5EFD10A4" w:rsidR="00161ACA" w:rsidRDefault="00161ACA" w:rsidP="00161ACA">
      <w:pPr>
        <w:jc w:val="both"/>
      </w:pPr>
      <w:r w:rsidRPr="00CE4EEE">
        <w:rPr>
          <w:b/>
          <w:bCs/>
        </w:rPr>
        <w:t>Article 112 (2)</w:t>
      </w:r>
      <w:r>
        <w:t xml:space="preserve"> states: The system of physical protection of nuclear facilities, as well as the system of physical protection of nuclear material in transport, shall be designed and the effectiveness thereof shall be evaluated in accordance with the design basis threat. </w:t>
      </w:r>
    </w:p>
    <w:p w14:paraId="2320DB11" w14:textId="77777777" w:rsidR="00161ACA" w:rsidRDefault="00161ACA" w:rsidP="00161ACA">
      <w:pPr>
        <w:jc w:val="both"/>
      </w:pPr>
      <w:r>
        <w:t xml:space="preserve">The AP1000 plant design supports this requirement by the plant physical protection system. The AP1000 plant physical protection system is designed to protect the site against malevolent attempts to commit radiological sabotage using elements of the US specific DBT in accordance with the rules laid out in 10 CFR 73.55 as clarified in Reg. Guide 5.69. It is also designed to support on site security in the assessment and </w:t>
      </w:r>
      <w:r>
        <w:lastRenderedPageBreak/>
        <w:t xml:space="preserve">detection of threats as well as supporting threat neutralization (armed officer engagements) as directed by 10 CRF 73.55. </w:t>
      </w:r>
    </w:p>
    <w:p w14:paraId="7213E557" w14:textId="69D20BC2" w:rsidR="00161ACA" w:rsidRDefault="00161ACA" w:rsidP="00161ACA">
      <w:pPr>
        <w:jc w:val="both"/>
      </w:pPr>
      <w:r>
        <w:t xml:space="preserve">The four functional objectives of the physical protection system: deterrence, detection, delay (denial), and response are designed to support a variety of different strategies. The physical protection system is designed to provide detection capability at critical locations throughout the plant, provide delay features to deter intruders, and provide the ability to efficiently respond to the threat using whatever means are allowed by regulation. </w:t>
      </w:r>
    </w:p>
    <w:p w14:paraId="00523857" w14:textId="77777777" w:rsidR="00161ACA" w:rsidRDefault="00161ACA" w:rsidP="00161ACA">
      <w:pPr>
        <w:jc w:val="both"/>
      </w:pPr>
      <w:r>
        <w:t xml:space="preserve">Specific characteristics and attributes defined within Design Basis Threat must be reviewed to determine if there are any potential impacts to the physical security system or any other elements of the AP1000 plant structure are impacted. </w:t>
      </w:r>
    </w:p>
    <w:p w14:paraId="0106421E" w14:textId="3192BD66" w:rsidR="00425B19" w:rsidRDefault="00161ACA" w:rsidP="00BF38E2">
      <w:pPr>
        <w:jc w:val="both"/>
      </w:pPr>
      <w:r w:rsidRPr="00CE4EEE">
        <w:rPr>
          <w:b/>
          <w:bCs/>
        </w:rPr>
        <w:t>Article 113(4</w:t>
      </w:r>
      <w:r>
        <w:t>) requires the issuance of a regulation that shall contain the requirements for Physical Protection. This regulation seems to be in the BNRA website under the title “Regulation for the Provision of Physical Protection of Nuclear Facilities, Nuclear Material and Radioactive Material, adopted by CM Decree № 283/19.10.2015, promulgated, SG No. 82/23.10.2015”. Reference [8]</w:t>
      </w:r>
      <w:r w:rsidR="003649CF">
        <w:t xml:space="preserve"> of</w:t>
      </w:r>
      <w:r w:rsidR="005C16E4">
        <w:t xml:space="preserve"> the</w:t>
      </w:r>
      <w:r w:rsidR="003649CF">
        <w:t xml:space="preserve"> </w:t>
      </w:r>
      <w:r w:rsidR="005C16E4">
        <w:t xml:space="preserve">compliance assessment report </w:t>
      </w:r>
      <w:r w:rsidR="003649CF">
        <w:t>[</w:t>
      </w:r>
      <w:r w:rsidR="005C16E4">
        <w:fldChar w:fldCharType="begin"/>
      </w:r>
      <w:r w:rsidR="005C16E4">
        <w:instrText xml:space="preserve"> REF _Ref145254276 \r \h </w:instrText>
      </w:r>
      <w:r w:rsidR="005C16E4">
        <w:fldChar w:fldCharType="separate"/>
      </w:r>
      <w:r w:rsidR="00CE4DAB">
        <w:t>31</w:t>
      </w:r>
      <w:r w:rsidR="005C16E4">
        <w:fldChar w:fldCharType="end"/>
      </w:r>
      <w:r w:rsidR="003649CF">
        <w:t>]</w:t>
      </w:r>
      <w:r>
        <w:t>. This likely includes the requirements for the owner to be included in the procedures and design. Westinghouse considers this requirement as not assessable at this stage of the project since it is available only in Bulgarian language and has not been selected among the 26 regulations to be analyzed for this stage of the project. This regulation will need to be assessed at later stages by the owner to determine if there are specific needs related to physical protection that need to be included in the plant. It also states the Confidential Nature of the Physical Protection Information in agreement with that given by the Classified Information Protection Act</w:t>
      </w:r>
      <w:r w:rsidR="00CE4EEE">
        <w:t>.</w:t>
      </w:r>
    </w:p>
    <w:p w14:paraId="353382E6" w14:textId="77777777" w:rsidR="00CD2555" w:rsidRDefault="00CD2555" w:rsidP="00BF38E2">
      <w:pPr>
        <w:jc w:val="both"/>
      </w:pPr>
    </w:p>
    <w:p w14:paraId="2F2E1D1F" w14:textId="668FDB04" w:rsidR="00BF38E2" w:rsidRDefault="00BF38E2" w:rsidP="00BF38E2">
      <w:pPr>
        <w:pStyle w:val="Heading4"/>
        <w:jc w:val="both"/>
      </w:pPr>
      <w:r>
        <w:t xml:space="preserve">Application of </w:t>
      </w:r>
      <w:r w:rsidR="004D53F5">
        <w:t>S</w:t>
      </w:r>
      <w:r>
        <w:t>afeguards</w:t>
      </w:r>
    </w:p>
    <w:p w14:paraId="171FEBDB" w14:textId="11615CAE" w:rsidR="00BF38E2" w:rsidRPr="00576F07" w:rsidRDefault="00BF38E2" w:rsidP="00BF38E2">
      <w:pPr>
        <w:jc w:val="both"/>
        <w:rPr>
          <w:b/>
          <w:i/>
          <w:lang w:eastAsia="zh-CN"/>
        </w:rPr>
      </w:pPr>
      <w:r w:rsidRPr="00576F07">
        <w:rPr>
          <w:b/>
          <w:bCs/>
          <w:i/>
          <w:iCs/>
          <w:lang w:eastAsia="zh-CN"/>
        </w:rPr>
        <w:t xml:space="preserve">Applicable to: </w:t>
      </w:r>
      <w:r w:rsidRPr="00576F07">
        <w:rPr>
          <w:rFonts w:ascii="Calibri" w:hAnsi="Calibri" w:cs="Calibri"/>
          <w:b/>
          <w:bCs/>
          <w:i/>
          <w:iCs/>
          <w:color w:val="000000" w:themeColor="text1"/>
        </w:rPr>
        <w:t>“Bulgarian Act on the Safe Use of Nuclear Energy”</w:t>
      </w:r>
      <w:r w:rsidRPr="00576F07">
        <w:rPr>
          <w:b/>
          <w:bCs/>
          <w:i/>
          <w:iCs/>
          <w:lang w:eastAsia="zh-CN"/>
        </w:rPr>
        <w:t xml:space="preserve"> (Chapter 9)</w:t>
      </w:r>
      <w:r w:rsidR="00ED6D61">
        <w:rPr>
          <w:b/>
          <w:bCs/>
          <w:i/>
          <w:iCs/>
          <w:lang w:eastAsia="zh-CN"/>
        </w:rPr>
        <w:t xml:space="preserve">, </w:t>
      </w:r>
      <w:r w:rsidR="00FC4523">
        <w:rPr>
          <w:b/>
          <w:bCs/>
          <w:i/>
          <w:iCs/>
          <w:lang w:eastAsia="zh-CN"/>
        </w:rPr>
        <w:t>“</w:t>
      </w:r>
      <w:r w:rsidR="00FC4523" w:rsidRPr="00597A1B">
        <w:rPr>
          <w:rFonts w:ascii="Calibri" w:hAnsi="Calibri" w:cs="Calibri"/>
          <w:b/>
          <w:i/>
          <w:color w:val="000000" w:themeColor="text1"/>
        </w:rPr>
        <w:t xml:space="preserve">IAEA </w:t>
      </w:r>
      <w:r w:rsidR="00FC4523" w:rsidRPr="00597A1B">
        <w:rPr>
          <w:rFonts w:ascii="Calibri" w:hAnsi="Calibri" w:cs="Calibri"/>
          <w:b/>
          <w:bCs/>
          <w:i/>
          <w:iCs/>
          <w:color w:val="000000" w:themeColor="text1"/>
        </w:rPr>
        <w:t xml:space="preserve">Specific Safety Guide No. </w:t>
      </w:r>
      <w:r w:rsidR="003A7CA5" w:rsidRPr="003A7CA5">
        <w:rPr>
          <w:b/>
          <w:bCs/>
          <w:i/>
          <w:iCs/>
          <w:lang w:eastAsia="zh-CN"/>
        </w:rPr>
        <w:t>SSG-63</w:t>
      </w:r>
      <w:r w:rsidR="00FC4523">
        <w:rPr>
          <w:b/>
          <w:bCs/>
          <w:i/>
          <w:iCs/>
          <w:lang w:eastAsia="zh-CN"/>
        </w:rPr>
        <w:t>:</w:t>
      </w:r>
      <w:r w:rsidR="003A7CA5" w:rsidRPr="003A7CA5">
        <w:rPr>
          <w:b/>
          <w:bCs/>
          <w:i/>
          <w:iCs/>
          <w:lang w:eastAsia="zh-CN"/>
        </w:rPr>
        <w:t xml:space="preserve"> Design of Fuel Handling and Storage Systems for Nuclear Power Plant</w:t>
      </w:r>
      <w:r w:rsidR="003A7CA5">
        <w:rPr>
          <w:b/>
          <w:bCs/>
          <w:i/>
          <w:iCs/>
          <w:lang w:eastAsia="zh-CN"/>
        </w:rPr>
        <w:t xml:space="preserve"> </w:t>
      </w:r>
      <w:r w:rsidR="005C16E4">
        <w:rPr>
          <w:b/>
          <w:bCs/>
          <w:i/>
          <w:iCs/>
          <w:lang w:eastAsia="zh-CN"/>
        </w:rPr>
        <w:t>(</w:t>
      </w:r>
      <w:r w:rsidR="00ED6D61">
        <w:rPr>
          <w:b/>
          <w:bCs/>
          <w:i/>
          <w:iCs/>
          <w:lang w:eastAsia="zh-CN"/>
        </w:rPr>
        <w:t>Requirement 2.16</w:t>
      </w:r>
      <w:r w:rsidR="005C16E4">
        <w:rPr>
          <w:b/>
          <w:bCs/>
          <w:i/>
          <w:iCs/>
          <w:lang w:eastAsia="zh-CN"/>
        </w:rPr>
        <w:t>)</w:t>
      </w:r>
      <w:r w:rsidR="001521A6">
        <w:rPr>
          <w:b/>
          <w:bCs/>
          <w:i/>
          <w:iCs/>
          <w:lang w:eastAsia="zh-CN"/>
        </w:rPr>
        <w:t>.</w:t>
      </w:r>
    </w:p>
    <w:p w14:paraId="34F37B64" w14:textId="4F70809D" w:rsidR="00A4336B" w:rsidRPr="00A4336B" w:rsidRDefault="00BF38E2" w:rsidP="00A4336B">
      <w:pPr>
        <w:jc w:val="both"/>
        <w:rPr>
          <w:rFonts w:cstheme="minorHAnsi"/>
        </w:rPr>
      </w:pPr>
      <w:r w:rsidRPr="002E726E">
        <w:rPr>
          <w:lang w:eastAsia="zh-CN"/>
        </w:rPr>
        <w:t>The current AP1000 plant design and general infrastructure is expected to support the addition of technical safeguards, as approved by Euratom and IAEA, to fully measure, monitor and record nuclear material subject to safeguards both via on-</w:t>
      </w:r>
      <w:r w:rsidR="00A4336B" w:rsidRPr="00A4336B">
        <w:rPr>
          <w:rFonts w:cstheme="minorHAnsi"/>
        </w:rPr>
        <w:t xml:space="preserve"> site inspections and remote monitoring; however, these systems are not currently provided in the design. </w:t>
      </w:r>
    </w:p>
    <w:p w14:paraId="0988BE37" w14:textId="640AFAB1" w:rsidR="00A4336B" w:rsidRPr="00A4336B" w:rsidRDefault="00A4336B" w:rsidP="00A4336B">
      <w:pPr>
        <w:jc w:val="both"/>
        <w:rPr>
          <w:rFonts w:cstheme="minorHAnsi"/>
        </w:rPr>
      </w:pPr>
      <w:r w:rsidRPr="00A4336B">
        <w:rPr>
          <w:rFonts w:cstheme="minorHAnsi"/>
        </w:rPr>
        <w:t xml:space="preserve">Westinghouse preparation to be involved in the Safeguards by Design Dialog that need to involve (IAEA, Bulgarian Authorities, NPP Operator, and Vendor), as well as support the data needed to prepare IAEA Form N-72 – IAEA Design Information Questionnaire Research and Power Reactors </w:t>
      </w:r>
      <w:r w:rsidR="000815E2">
        <w:rPr>
          <w:rFonts w:cstheme="minorHAnsi"/>
        </w:rPr>
        <w:t xml:space="preserve">(Reference </w:t>
      </w:r>
      <w:r w:rsidRPr="00A4336B">
        <w:rPr>
          <w:rFonts w:cstheme="minorHAnsi"/>
        </w:rPr>
        <w:t>[11]</w:t>
      </w:r>
      <w:r w:rsidR="000815E2" w:rsidRPr="000815E2">
        <w:t xml:space="preserve"> </w:t>
      </w:r>
      <w:r w:rsidR="000815E2">
        <w:t>of the compliance assessment report [</w:t>
      </w:r>
      <w:r w:rsidR="000815E2">
        <w:fldChar w:fldCharType="begin"/>
      </w:r>
      <w:r w:rsidR="000815E2">
        <w:instrText xml:space="preserve"> REF _Ref145254276 \r \h </w:instrText>
      </w:r>
      <w:r w:rsidR="000815E2">
        <w:fldChar w:fldCharType="separate"/>
      </w:r>
      <w:r w:rsidR="00CE4DAB">
        <w:t>31</w:t>
      </w:r>
      <w:r w:rsidR="000815E2">
        <w:fldChar w:fldCharType="end"/>
      </w:r>
      <w:r w:rsidR="000815E2">
        <w:t>])</w:t>
      </w:r>
      <w:r w:rsidRPr="00A4336B">
        <w:rPr>
          <w:rFonts w:cstheme="minorHAnsi"/>
        </w:rPr>
        <w:t xml:space="preserve">. </w:t>
      </w:r>
    </w:p>
    <w:p w14:paraId="3DAD9180" w14:textId="77777777" w:rsidR="00A4336B" w:rsidRPr="00A4336B" w:rsidRDefault="00A4336B" w:rsidP="00A4336B">
      <w:pPr>
        <w:jc w:val="both"/>
        <w:rPr>
          <w:rFonts w:cstheme="minorHAnsi"/>
        </w:rPr>
      </w:pPr>
      <w:r w:rsidRPr="00A4336B">
        <w:rPr>
          <w:rFonts w:cstheme="minorHAnsi"/>
        </w:rPr>
        <w:t xml:space="preserve">The current AP1000 plant design does not address this beyond the general plant layout and basic physical barriers. The physical layout includes doors, walls, and other physical barriers and the physical protection system provides a backbone for monitoring their inviolability and integrity. </w:t>
      </w:r>
    </w:p>
    <w:p w14:paraId="5CACD74F" w14:textId="0156F825" w:rsidR="00757F1C" w:rsidRDefault="0042683F" w:rsidP="003B1C6B">
      <w:pPr>
        <w:jc w:val="both"/>
      </w:pPr>
      <w:r>
        <w:rPr>
          <w:rFonts w:cstheme="minorHAnsi"/>
        </w:rPr>
        <w:t>It has to be noted that</w:t>
      </w:r>
      <w:r w:rsidR="00A4336B" w:rsidRPr="00A4336B">
        <w:rPr>
          <w:rFonts w:cstheme="minorHAnsi"/>
        </w:rPr>
        <w:t xml:space="preserve"> Article 126 requires the issuance of a regulation which shall establish the terms and the procedure for collection and provision of information and for the keeping of registers on the activities comprehended in the application of safeguards. This regulation seems to be in the BNRA website only in Bulgarian Language under the title “Regulation on the Application of the Safeguards under the Treaty on the Non-proliferation of Nuclear weapons, adopted by CM Decree № 244/27.10.2017, promulgated, SG No. 88/3.11.2017”</w:t>
      </w:r>
      <w:r w:rsidR="000815E2" w:rsidRPr="000815E2">
        <w:t xml:space="preserve"> </w:t>
      </w:r>
      <w:r w:rsidR="000815E2">
        <w:t xml:space="preserve">(Reference </w:t>
      </w:r>
      <w:r w:rsidR="00AA247D">
        <w:t xml:space="preserve">[12] </w:t>
      </w:r>
      <w:r w:rsidR="000815E2">
        <w:t>of the compliance assessment report [</w:t>
      </w:r>
      <w:r w:rsidR="000815E2">
        <w:fldChar w:fldCharType="begin"/>
      </w:r>
      <w:r w:rsidR="000815E2">
        <w:instrText xml:space="preserve"> REF _Ref145254276 \r \h </w:instrText>
      </w:r>
      <w:r w:rsidR="000815E2">
        <w:fldChar w:fldCharType="separate"/>
      </w:r>
      <w:r w:rsidR="00CE4DAB">
        <w:t>31</w:t>
      </w:r>
      <w:r w:rsidR="000815E2">
        <w:fldChar w:fldCharType="end"/>
      </w:r>
      <w:r w:rsidR="000815E2">
        <w:t>])</w:t>
      </w:r>
      <w:r w:rsidR="00A4336B" w:rsidRPr="00A4336B">
        <w:rPr>
          <w:rFonts w:cstheme="minorHAnsi"/>
        </w:rPr>
        <w:t xml:space="preserve">. This regulation has not </w:t>
      </w:r>
      <w:r w:rsidR="00A4336B" w:rsidRPr="00A4336B">
        <w:rPr>
          <w:rFonts w:cstheme="minorHAnsi"/>
        </w:rPr>
        <w:lastRenderedPageBreak/>
        <w:t>been selected among the 26 regulations to be analyzed for this stage of the project. Thus, it is out of the scope of this assessment.</w:t>
      </w:r>
    </w:p>
    <w:p w14:paraId="0E836B99" w14:textId="77777777" w:rsidR="001875D6" w:rsidRDefault="001875D6" w:rsidP="003B1C6B">
      <w:pPr>
        <w:jc w:val="both"/>
        <w:rPr>
          <w:rFonts w:cstheme="minorHAnsi"/>
        </w:rPr>
      </w:pPr>
    </w:p>
    <w:p w14:paraId="6E59F28E" w14:textId="2F5719D3" w:rsidR="00757F1C" w:rsidRDefault="009D1056" w:rsidP="00757F1C">
      <w:pPr>
        <w:pStyle w:val="Heading4"/>
        <w:jc w:val="both"/>
      </w:pPr>
      <w:r>
        <w:t>Egress Studies</w:t>
      </w:r>
    </w:p>
    <w:p w14:paraId="0BBB1F49" w14:textId="6618E4DE" w:rsidR="00757F1C" w:rsidRPr="00597A1B" w:rsidRDefault="00757F1C" w:rsidP="00757F1C">
      <w:pPr>
        <w:jc w:val="both"/>
        <w:rPr>
          <w:b/>
          <w:i/>
          <w:lang w:eastAsia="zh-CN"/>
        </w:rPr>
      </w:pPr>
      <w:r w:rsidRPr="00597A1B">
        <w:rPr>
          <w:rFonts w:ascii="Calibri" w:hAnsi="Calibri" w:cs="Calibri"/>
          <w:b/>
          <w:i/>
          <w:szCs w:val="18"/>
        </w:rPr>
        <w:t xml:space="preserve">Applicable to: </w:t>
      </w:r>
      <w:r w:rsidRPr="00597A1B">
        <w:rPr>
          <w:rFonts w:ascii="Calibri" w:hAnsi="Calibri" w:cs="Calibri"/>
          <w:b/>
          <w:i/>
          <w:color w:val="000000" w:themeColor="text1"/>
        </w:rPr>
        <w:t>“Bulgarian Regulation Related to Ensuring the Safety in Spent Fuel Management”</w:t>
      </w:r>
      <w:r w:rsidRPr="00597A1B">
        <w:rPr>
          <w:rFonts w:ascii="Calibri" w:hAnsi="Calibri" w:cs="Calibri"/>
          <w:b/>
          <w:i/>
          <w:szCs w:val="18"/>
        </w:rPr>
        <w:t xml:space="preserve"> (Article 30 (2)), </w:t>
      </w:r>
      <w:r w:rsidRPr="00597A1B">
        <w:rPr>
          <w:rFonts w:ascii="Calibri" w:hAnsi="Calibri" w:cs="Calibri"/>
          <w:b/>
          <w:bCs/>
          <w:i/>
          <w:iCs/>
          <w:color w:val="000000" w:themeColor="text1"/>
        </w:rPr>
        <w:t>“</w:t>
      </w:r>
      <w:r w:rsidRPr="00597A1B">
        <w:rPr>
          <w:rFonts w:ascii="Calibri" w:hAnsi="Calibri" w:cs="Calibri"/>
          <w:b/>
          <w:i/>
          <w:color w:val="000000" w:themeColor="text1"/>
        </w:rPr>
        <w:t xml:space="preserve">IAEA </w:t>
      </w:r>
      <w:r w:rsidRPr="00597A1B">
        <w:rPr>
          <w:rFonts w:ascii="Calibri" w:hAnsi="Calibri" w:cs="Calibri"/>
          <w:b/>
          <w:bCs/>
          <w:i/>
          <w:iCs/>
          <w:color w:val="000000" w:themeColor="text1"/>
        </w:rPr>
        <w:t xml:space="preserve">Specific Safety Guide No. </w:t>
      </w:r>
      <w:r w:rsidRPr="00597A1B">
        <w:rPr>
          <w:rFonts w:ascii="Calibri" w:hAnsi="Calibri" w:cs="Calibri"/>
          <w:b/>
          <w:i/>
          <w:color w:val="000000" w:themeColor="text1"/>
        </w:rPr>
        <w:t xml:space="preserve">SSG-64 </w:t>
      </w:r>
      <w:r w:rsidRPr="00597A1B">
        <w:rPr>
          <w:rFonts w:ascii="Calibri" w:hAnsi="Calibri" w:cs="Calibri"/>
          <w:b/>
          <w:bCs/>
          <w:i/>
          <w:iCs/>
          <w:color w:val="000000" w:themeColor="text1"/>
        </w:rPr>
        <w:t>"Protection against Internal Hazards in the Design of Nuclear Power Plants”</w:t>
      </w:r>
      <w:r w:rsidRPr="00597A1B">
        <w:rPr>
          <w:rFonts w:ascii="Calibri" w:hAnsi="Calibri" w:cs="Calibri"/>
          <w:b/>
          <w:bCs/>
          <w:i/>
          <w:iCs/>
          <w:szCs w:val="18"/>
        </w:rPr>
        <w:t xml:space="preserve"> </w:t>
      </w:r>
      <w:r w:rsidRPr="00597A1B">
        <w:rPr>
          <w:rFonts w:ascii="Calibri" w:hAnsi="Calibri" w:cs="Calibri"/>
          <w:b/>
          <w:i/>
          <w:szCs w:val="18"/>
        </w:rPr>
        <w:t>(Item II-22).</w:t>
      </w:r>
    </w:p>
    <w:p w14:paraId="24ABE400" w14:textId="77777777" w:rsidR="00757F1C" w:rsidRDefault="00757F1C" w:rsidP="00757F1C">
      <w:pPr>
        <w:jc w:val="both"/>
        <w:rPr>
          <w:rFonts w:cstheme="minorHAnsi"/>
        </w:rPr>
      </w:pPr>
      <w:r>
        <w:rPr>
          <w:rFonts w:cstheme="minorHAnsi"/>
        </w:rPr>
        <w:t xml:space="preserve">AP1000 plant has an egress study for the nuclear island, that takes into account  the potential evacuation route, on the understanding of the </w:t>
      </w:r>
      <w:r w:rsidRPr="00BA49B9">
        <w:rPr>
          <w:rFonts w:cstheme="minorHAnsi"/>
        </w:rPr>
        <w:t>unique nature of a nuclear power plant facilities</w:t>
      </w:r>
      <w:r>
        <w:rPr>
          <w:rFonts w:cstheme="minorHAnsi"/>
        </w:rPr>
        <w:t xml:space="preserve"> </w:t>
      </w:r>
      <w:r w:rsidRPr="00FB6036">
        <w:rPr>
          <w:rFonts w:cstheme="minorHAnsi"/>
        </w:rPr>
        <w:t>dominated by equipment areas and</w:t>
      </w:r>
      <w:r>
        <w:rPr>
          <w:rFonts w:cstheme="minorHAnsi"/>
        </w:rPr>
        <w:t xml:space="preserve"> where</w:t>
      </w:r>
      <w:r w:rsidRPr="00FB6036">
        <w:rPr>
          <w:rFonts w:cstheme="minorHAnsi"/>
        </w:rPr>
        <w:t xml:space="preserve"> regularly occupied areas are ancillary</w:t>
      </w:r>
      <w:r>
        <w:rPr>
          <w:rFonts w:cstheme="minorHAnsi"/>
        </w:rPr>
        <w:t>.</w:t>
      </w:r>
    </w:p>
    <w:p w14:paraId="71569B7B" w14:textId="77777777" w:rsidR="00757F1C" w:rsidRDefault="00757F1C" w:rsidP="00757F1C">
      <w:pPr>
        <w:jc w:val="both"/>
        <w:rPr>
          <w:rFonts w:cstheme="minorHAnsi"/>
        </w:rPr>
      </w:pPr>
      <w:r>
        <w:rPr>
          <w:rFonts w:cstheme="minorHAnsi"/>
        </w:rPr>
        <w:t xml:space="preserve">Hence, </w:t>
      </w:r>
      <w:r w:rsidRPr="00AF754A">
        <w:rPr>
          <w:rFonts w:cstheme="minorHAnsi"/>
        </w:rPr>
        <w:t>AP1000</w:t>
      </w:r>
      <w:r>
        <w:rPr>
          <w:rFonts w:cstheme="minorHAnsi"/>
        </w:rPr>
        <w:t xml:space="preserve"> plant</w:t>
      </w:r>
      <w:r w:rsidRPr="00AF754A">
        <w:rPr>
          <w:rFonts w:cstheme="minorHAnsi"/>
        </w:rPr>
        <w:t xml:space="preserve"> is to be in compliance with the pertinent </w:t>
      </w:r>
      <w:r w:rsidRPr="00145BA4">
        <w:rPr>
          <w:rFonts w:cstheme="minorHAnsi"/>
        </w:rPr>
        <w:t>Occupational Safety and Health Administration</w:t>
      </w:r>
      <w:r>
        <w:rPr>
          <w:rFonts w:cstheme="minorHAnsi"/>
        </w:rPr>
        <w:t xml:space="preserve"> (</w:t>
      </w:r>
      <w:r w:rsidRPr="00AF754A">
        <w:rPr>
          <w:rFonts w:cstheme="minorHAnsi"/>
        </w:rPr>
        <w:t>OSHA</w:t>
      </w:r>
      <w:r>
        <w:rPr>
          <w:rFonts w:cstheme="minorHAnsi"/>
        </w:rPr>
        <w:t>)</w:t>
      </w:r>
      <w:r w:rsidRPr="00AF754A">
        <w:rPr>
          <w:rFonts w:cstheme="minorHAnsi"/>
        </w:rPr>
        <w:t xml:space="preserve"> and </w:t>
      </w:r>
      <w:r w:rsidRPr="004A3DBB">
        <w:rPr>
          <w:rFonts w:cstheme="minorHAnsi"/>
        </w:rPr>
        <w:t>National Fire Protection Association</w:t>
      </w:r>
      <w:r>
        <w:rPr>
          <w:rFonts w:cstheme="minorHAnsi"/>
        </w:rPr>
        <w:t xml:space="preserve"> (</w:t>
      </w:r>
      <w:r w:rsidRPr="00AF754A">
        <w:rPr>
          <w:rFonts w:cstheme="minorHAnsi"/>
        </w:rPr>
        <w:t>NFPA</w:t>
      </w:r>
      <w:r>
        <w:rPr>
          <w:rFonts w:cstheme="minorHAnsi"/>
        </w:rPr>
        <w:t>)</w:t>
      </w:r>
      <w:r w:rsidRPr="00AF754A">
        <w:rPr>
          <w:rFonts w:cstheme="minorHAnsi"/>
        </w:rPr>
        <w:t xml:space="preserve"> standards unless compliance interferes with the</w:t>
      </w:r>
      <w:r>
        <w:rPr>
          <w:rFonts w:cstheme="minorHAnsi"/>
        </w:rPr>
        <w:t xml:space="preserve"> </w:t>
      </w:r>
      <w:r w:rsidRPr="00AF754A">
        <w:rPr>
          <w:rFonts w:cstheme="minorHAnsi"/>
        </w:rPr>
        <w:t>plant’s ability to implement or maintain nuclear safety, support nuclear safeguards requirements, or meet licensed</w:t>
      </w:r>
      <w:r>
        <w:rPr>
          <w:rFonts w:cstheme="minorHAnsi"/>
        </w:rPr>
        <w:t xml:space="preserve"> </w:t>
      </w:r>
      <w:r w:rsidRPr="00AF754A">
        <w:rPr>
          <w:rFonts w:cstheme="minorHAnsi"/>
        </w:rPr>
        <w:t>design features due to space limitations. Areas where AP1000</w:t>
      </w:r>
      <w:r>
        <w:rPr>
          <w:rFonts w:cstheme="minorHAnsi"/>
        </w:rPr>
        <w:t xml:space="preserve"> plant</w:t>
      </w:r>
      <w:r w:rsidRPr="00AF754A">
        <w:rPr>
          <w:rFonts w:cstheme="minorHAnsi"/>
        </w:rPr>
        <w:t xml:space="preserve"> design deviates from NFPA 804, 101 and OSHA are justified and documented</w:t>
      </w:r>
      <w:r>
        <w:rPr>
          <w:rFonts w:cstheme="minorHAnsi"/>
        </w:rPr>
        <w:t>.</w:t>
      </w:r>
    </w:p>
    <w:p w14:paraId="2297A277" w14:textId="77777777" w:rsidR="00757F1C" w:rsidRDefault="00757F1C" w:rsidP="00757F1C">
      <w:pPr>
        <w:jc w:val="both"/>
      </w:pPr>
      <w:r>
        <w:rPr>
          <w:rFonts w:cstheme="minorHAnsi"/>
        </w:rPr>
        <w:t>As appropriate, site-specific studies will need to be performed to review applicable Bulgarian life-safety regulations/standards and assess the specific compliance of the AP1000 NPP design, as well as define and justify necessary exemptions to those requirements pursuant to the requirements of nuclear safety and security.</w:t>
      </w:r>
    </w:p>
    <w:p w14:paraId="343B9F45" w14:textId="77777777" w:rsidR="00757F1C" w:rsidRDefault="00757F1C" w:rsidP="003B1C6B">
      <w:pPr>
        <w:jc w:val="both"/>
        <w:rPr>
          <w:rFonts w:cstheme="minorHAnsi"/>
        </w:rPr>
      </w:pPr>
    </w:p>
    <w:p w14:paraId="1A8E90D8" w14:textId="77777777" w:rsidR="006A0890" w:rsidRDefault="006A0890" w:rsidP="006A0890">
      <w:pPr>
        <w:pStyle w:val="Heading4"/>
        <w:jc w:val="both"/>
      </w:pPr>
      <w:r>
        <w:t>Remote shutdown station</w:t>
      </w:r>
    </w:p>
    <w:p w14:paraId="6A5772BA" w14:textId="77777777" w:rsidR="006A0890" w:rsidRPr="00576F07" w:rsidRDefault="006A0890" w:rsidP="006A0890">
      <w:pPr>
        <w:jc w:val="both"/>
        <w:rPr>
          <w:b/>
          <w:i/>
          <w:lang w:eastAsia="zh-CN"/>
        </w:rPr>
      </w:pPr>
      <w:r w:rsidRPr="00576F07">
        <w:rPr>
          <w:b/>
          <w:i/>
          <w:lang w:eastAsia="zh-CN"/>
        </w:rPr>
        <w:t xml:space="preserve">Applicable to: </w:t>
      </w:r>
      <w:r w:rsidRPr="00576F07">
        <w:rPr>
          <w:rFonts w:ascii="Calibri" w:hAnsi="Calibri" w:cs="Calibri"/>
          <w:b/>
          <w:i/>
          <w:color w:val="000000" w:themeColor="text1"/>
        </w:rPr>
        <w:t>“Bulgarian Regulation Related to Ensuring Safety of Nuclear Power Plants”</w:t>
      </w:r>
      <w:r w:rsidRPr="00576F07">
        <w:rPr>
          <w:b/>
          <w:i/>
          <w:lang w:eastAsia="zh-CN"/>
        </w:rPr>
        <w:t xml:space="preserve"> (Articles </w:t>
      </w:r>
      <w:r w:rsidRPr="008744C7">
        <w:rPr>
          <w:b/>
          <w:i/>
        </w:rPr>
        <w:t>114 (3), 211 (1</w:t>
      </w:r>
      <w:r w:rsidRPr="008744C7">
        <w:rPr>
          <w:b/>
          <w:bCs/>
          <w:i/>
          <w:iCs/>
        </w:rPr>
        <w:t>)</w:t>
      </w:r>
      <w:r w:rsidRPr="00576F07">
        <w:rPr>
          <w:b/>
          <w:bCs/>
          <w:i/>
          <w:iCs/>
        </w:rPr>
        <w:t>)</w:t>
      </w:r>
      <w:r>
        <w:rPr>
          <w:b/>
          <w:bCs/>
          <w:i/>
          <w:iCs/>
        </w:rPr>
        <w:t>.</w:t>
      </w:r>
    </w:p>
    <w:p w14:paraId="37D9359E" w14:textId="77777777" w:rsidR="006A0890" w:rsidRDefault="006A0890" w:rsidP="006A0890">
      <w:pPr>
        <w:jc w:val="both"/>
        <w:rPr>
          <w:lang w:eastAsia="zh-CN"/>
        </w:rPr>
      </w:pPr>
      <w:r>
        <w:rPr>
          <w:lang w:eastAsia="zh-CN"/>
        </w:rPr>
        <w:t>The remote shutdown workstation is provided for control of the plant in the case of an evacuation of the main control room (mainly due to fire). The remote shutdown station is not needed for other internal and external events.</w:t>
      </w:r>
    </w:p>
    <w:p w14:paraId="22EAC564" w14:textId="77777777" w:rsidR="006A0890" w:rsidRDefault="006A0890" w:rsidP="006A0890">
      <w:pPr>
        <w:jc w:val="both"/>
        <w:rPr>
          <w:lang w:eastAsia="zh-CN"/>
        </w:rPr>
      </w:pPr>
      <w:r>
        <w:rPr>
          <w:lang w:eastAsia="zh-CN"/>
        </w:rPr>
        <w:t>Additionally, a secondary diverse actuation is in a diverse spatially separated location (not in the same zone of the plant) to actuate key safety functions such as ADS Stage 4 actuation, IRWST injection and containment recirculation actuation. The secondary DAS panel is powered by an independent local battery. The secondary DAS panel is located sufficiently far from the Main Control Room (MCR) and Remote Shutdown Workstation), its location has been selected as to provide additional protection so that it is very unlikely that it could be affected by internal events such as fire, internal flooding, or external events such as flooding (thus providing additional protection from these events).</w:t>
      </w:r>
    </w:p>
    <w:p w14:paraId="23A362C0" w14:textId="77777777" w:rsidR="006A0890" w:rsidRDefault="006A0890" w:rsidP="006A0890">
      <w:pPr>
        <w:jc w:val="both"/>
        <w:rPr>
          <w:lang w:eastAsia="zh-CN"/>
        </w:rPr>
      </w:pPr>
      <w:r>
        <w:rPr>
          <w:lang w:eastAsia="zh-CN"/>
        </w:rPr>
        <w:t>This is considered complying with the objective, hence, no design changes to AP1000 standard design is expected. This topic is proposed to be follow-up to ensure this approach and discard potential additional analyses or design change. At this stage this is considered a Medium Risk.</w:t>
      </w:r>
    </w:p>
    <w:p w14:paraId="2110E7AC" w14:textId="77777777" w:rsidR="00602F3A" w:rsidRDefault="00602F3A" w:rsidP="006A0890">
      <w:pPr>
        <w:jc w:val="both"/>
        <w:rPr>
          <w:lang w:eastAsia="zh-CN"/>
        </w:rPr>
      </w:pPr>
    </w:p>
    <w:p w14:paraId="7B13DEBD" w14:textId="77DAA3C2" w:rsidR="00F56BB6" w:rsidRDefault="00F56BB6" w:rsidP="00F56BB6">
      <w:pPr>
        <w:pStyle w:val="Heading4"/>
        <w:jc w:val="both"/>
      </w:pPr>
      <w:r>
        <w:lastRenderedPageBreak/>
        <w:t>Containment isolation for instrument lines</w:t>
      </w:r>
    </w:p>
    <w:p w14:paraId="4454EBD3" w14:textId="7118F81A" w:rsidR="00F56BB6" w:rsidRPr="00576F07" w:rsidRDefault="00F56BB6" w:rsidP="00F56BB6">
      <w:pPr>
        <w:jc w:val="both"/>
        <w:rPr>
          <w:b/>
          <w:i/>
          <w:lang w:eastAsia="zh-CN"/>
        </w:rPr>
      </w:pPr>
      <w:r w:rsidRPr="00576F07">
        <w:rPr>
          <w:b/>
          <w:i/>
          <w:lang w:eastAsia="zh-CN"/>
        </w:rPr>
        <w:t xml:space="preserve">Applicable to: </w:t>
      </w:r>
      <w:r w:rsidRPr="00576F07">
        <w:rPr>
          <w:rFonts w:ascii="Calibri" w:hAnsi="Calibri" w:cs="Calibri"/>
          <w:b/>
          <w:i/>
          <w:color w:val="000000" w:themeColor="text1"/>
        </w:rPr>
        <w:t>“Bulgarian Regulation Related to Ensuring Safety of Nuclear Power Plants”</w:t>
      </w:r>
      <w:r w:rsidRPr="00576F07">
        <w:rPr>
          <w:b/>
          <w:i/>
          <w:lang w:eastAsia="zh-CN"/>
        </w:rPr>
        <w:t xml:space="preserve"> (Article 130 (1</w:t>
      </w:r>
      <w:r w:rsidRPr="00576F07">
        <w:rPr>
          <w:b/>
          <w:bCs/>
          <w:i/>
          <w:iCs/>
          <w:lang w:eastAsia="zh-CN"/>
        </w:rPr>
        <w:t>))</w:t>
      </w:r>
      <w:r w:rsidR="006C7759">
        <w:rPr>
          <w:b/>
          <w:bCs/>
          <w:i/>
          <w:iCs/>
          <w:lang w:eastAsia="zh-CN"/>
        </w:rPr>
        <w:t xml:space="preserve"> and</w:t>
      </w:r>
      <w:r w:rsidR="00822695">
        <w:rPr>
          <w:b/>
          <w:bCs/>
          <w:i/>
          <w:iCs/>
          <w:lang w:eastAsia="zh-CN"/>
        </w:rPr>
        <w:t xml:space="preserve"> </w:t>
      </w:r>
      <w:r w:rsidR="00822695" w:rsidRPr="00597A1B">
        <w:rPr>
          <w:rFonts w:ascii="Calibri" w:hAnsi="Calibri" w:cs="Calibri"/>
          <w:b/>
          <w:bCs/>
          <w:i/>
          <w:iCs/>
          <w:color w:val="000000" w:themeColor="text1"/>
        </w:rPr>
        <w:t>“</w:t>
      </w:r>
      <w:r w:rsidR="00822695" w:rsidRPr="00597A1B">
        <w:rPr>
          <w:rFonts w:ascii="Calibri" w:hAnsi="Calibri" w:cs="Calibri"/>
          <w:b/>
          <w:i/>
          <w:color w:val="000000" w:themeColor="text1"/>
        </w:rPr>
        <w:t xml:space="preserve">IAEA </w:t>
      </w:r>
      <w:r w:rsidR="00822695" w:rsidRPr="00597A1B">
        <w:rPr>
          <w:rFonts w:ascii="Calibri" w:hAnsi="Calibri" w:cs="Calibri"/>
          <w:b/>
          <w:bCs/>
          <w:i/>
          <w:iCs/>
          <w:color w:val="000000" w:themeColor="text1"/>
        </w:rPr>
        <w:t xml:space="preserve">Specific Safety Guide No. </w:t>
      </w:r>
      <w:r w:rsidR="00822695" w:rsidRPr="00597A1B">
        <w:rPr>
          <w:rFonts w:ascii="Calibri" w:hAnsi="Calibri" w:cs="Calibri"/>
          <w:b/>
          <w:i/>
          <w:color w:val="000000" w:themeColor="text1"/>
        </w:rPr>
        <w:t>SSG-</w:t>
      </w:r>
      <w:r w:rsidR="0002196D">
        <w:rPr>
          <w:rFonts w:ascii="Calibri" w:hAnsi="Calibri" w:cs="Calibri"/>
          <w:b/>
          <w:i/>
          <w:color w:val="000000" w:themeColor="text1"/>
        </w:rPr>
        <w:t>53</w:t>
      </w:r>
      <w:r w:rsidR="00822695" w:rsidRPr="00597A1B">
        <w:rPr>
          <w:rFonts w:ascii="Calibri" w:hAnsi="Calibri" w:cs="Calibri"/>
          <w:b/>
          <w:i/>
          <w:color w:val="000000" w:themeColor="text1"/>
        </w:rPr>
        <w:t xml:space="preserve"> </w:t>
      </w:r>
      <w:r w:rsidR="00822695" w:rsidRPr="00597A1B">
        <w:rPr>
          <w:rFonts w:ascii="Calibri" w:hAnsi="Calibri" w:cs="Calibri"/>
          <w:b/>
          <w:bCs/>
          <w:i/>
          <w:iCs/>
          <w:color w:val="000000" w:themeColor="text1"/>
        </w:rPr>
        <w:t>"</w:t>
      </w:r>
      <w:r w:rsidR="0002196D" w:rsidRPr="0002196D">
        <w:rPr>
          <w:rFonts w:ascii="Calibri" w:hAnsi="Calibri" w:cs="Calibri"/>
          <w:b/>
          <w:bCs/>
          <w:i/>
          <w:iCs/>
          <w:color w:val="000000" w:themeColor="text1"/>
        </w:rPr>
        <w:t>Design of the Reactor Containment and Associated Systems</w:t>
      </w:r>
      <w:r w:rsidR="0002196D">
        <w:rPr>
          <w:rFonts w:ascii="Calibri" w:hAnsi="Calibri" w:cs="Calibri"/>
          <w:b/>
          <w:bCs/>
          <w:i/>
          <w:iCs/>
          <w:color w:val="000000" w:themeColor="text1"/>
        </w:rPr>
        <w:t xml:space="preserve"> </w:t>
      </w:r>
      <w:r w:rsidR="0002196D" w:rsidRPr="0002196D">
        <w:rPr>
          <w:rFonts w:ascii="Calibri" w:hAnsi="Calibri" w:cs="Calibri"/>
          <w:b/>
          <w:bCs/>
          <w:i/>
          <w:iCs/>
          <w:color w:val="000000" w:themeColor="text1"/>
        </w:rPr>
        <w:t>for Nuclear Power Plants</w:t>
      </w:r>
      <w:r w:rsidR="00822695" w:rsidRPr="00597A1B">
        <w:rPr>
          <w:rFonts w:ascii="Calibri" w:hAnsi="Calibri" w:cs="Calibri"/>
          <w:b/>
          <w:bCs/>
          <w:i/>
          <w:iCs/>
          <w:color w:val="000000" w:themeColor="text1"/>
        </w:rPr>
        <w:t>”</w:t>
      </w:r>
      <w:r w:rsidR="007721A0">
        <w:rPr>
          <w:rFonts w:ascii="Calibri" w:hAnsi="Calibri" w:cs="Calibri"/>
          <w:b/>
          <w:bCs/>
          <w:i/>
          <w:iCs/>
          <w:color w:val="000000" w:themeColor="text1"/>
        </w:rPr>
        <w:t xml:space="preserve"> </w:t>
      </w:r>
      <w:r w:rsidR="006D34E4">
        <w:rPr>
          <w:rFonts w:ascii="Calibri" w:hAnsi="Calibri" w:cs="Calibri"/>
          <w:b/>
          <w:bCs/>
          <w:i/>
          <w:iCs/>
          <w:color w:val="000000" w:themeColor="text1"/>
        </w:rPr>
        <w:t>(R</w:t>
      </w:r>
      <w:r w:rsidR="007721A0">
        <w:rPr>
          <w:rFonts w:ascii="Calibri" w:hAnsi="Calibri" w:cs="Calibri"/>
          <w:b/>
          <w:bCs/>
          <w:i/>
          <w:iCs/>
          <w:color w:val="000000" w:themeColor="text1"/>
        </w:rPr>
        <w:t>equirements 4.157 and 4.158</w:t>
      </w:r>
      <w:r w:rsidR="006D34E4">
        <w:rPr>
          <w:rFonts w:ascii="Calibri" w:hAnsi="Calibri" w:cs="Calibri"/>
          <w:b/>
          <w:bCs/>
          <w:i/>
          <w:iCs/>
          <w:color w:val="000000" w:themeColor="text1"/>
        </w:rPr>
        <w:t>).</w:t>
      </w:r>
    </w:p>
    <w:p w14:paraId="08E7DE8A" w14:textId="77777777" w:rsidR="00F56BB6" w:rsidRDefault="00F56BB6" w:rsidP="00F56BB6">
      <w:pPr>
        <w:jc w:val="both"/>
        <w:rPr>
          <w:lang w:eastAsia="zh-CN"/>
        </w:rPr>
      </w:pPr>
      <w:r>
        <w:rPr>
          <w:lang w:eastAsia="zh-CN"/>
        </w:rPr>
        <w:t>Containment Isolation related to four instrumentation lines is demonstrated according to Regulatory Guide 1.11. and alternate criteria.</w:t>
      </w:r>
    </w:p>
    <w:p w14:paraId="4251024A" w14:textId="77777777" w:rsidR="00F56BB6" w:rsidRDefault="00F56BB6" w:rsidP="00F56BB6">
      <w:pPr>
        <w:jc w:val="both"/>
        <w:rPr>
          <w:lang w:eastAsia="zh-CN"/>
        </w:rPr>
      </w:pPr>
      <w:r>
        <w:rPr>
          <w:lang w:eastAsia="zh-CN"/>
        </w:rPr>
        <w:t>No design changes to AP1000 standard design or additional analyses are expected.</w:t>
      </w:r>
    </w:p>
    <w:p w14:paraId="1D642F0A" w14:textId="77777777" w:rsidR="00602F3A" w:rsidRDefault="00602F3A" w:rsidP="00F56BB6">
      <w:pPr>
        <w:jc w:val="both"/>
        <w:rPr>
          <w:lang w:eastAsia="zh-CN"/>
        </w:rPr>
      </w:pPr>
    </w:p>
    <w:p w14:paraId="0F32CBD4" w14:textId="77777777" w:rsidR="00163D0E" w:rsidRDefault="00163D0E" w:rsidP="00163D0E">
      <w:pPr>
        <w:pStyle w:val="Heading4"/>
        <w:jc w:val="both"/>
      </w:pPr>
      <w:r>
        <w:t>Fire response classes (A1, A2)</w:t>
      </w:r>
    </w:p>
    <w:p w14:paraId="2AC23BD7" w14:textId="77777777" w:rsidR="00163D0E" w:rsidRPr="000066AC" w:rsidRDefault="00163D0E" w:rsidP="00163D0E">
      <w:pPr>
        <w:jc w:val="both"/>
        <w:rPr>
          <w:b/>
          <w:i/>
          <w:lang w:eastAsia="zh-CN"/>
        </w:rPr>
      </w:pPr>
      <w:r w:rsidRPr="000066AC">
        <w:rPr>
          <w:b/>
          <w:i/>
          <w:lang w:eastAsia="zh-CN"/>
        </w:rPr>
        <w:t xml:space="preserve">Applicable to: </w:t>
      </w:r>
      <w:r w:rsidRPr="000066AC">
        <w:rPr>
          <w:rFonts w:ascii="Calibri" w:hAnsi="Calibri" w:cs="Calibri"/>
          <w:b/>
          <w:i/>
          <w:color w:val="000000" w:themeColor="text1"/>
        </w:rPr>
        <w:t>“Bulgarian Regulation Related to Ensuring Safety of Nuclear Power Plants”</w:t>
      </w:r>
      <w:r w:rsidRPr="000066AC">
        <w:rPr>
          <w:b/>
          <w:i/>
          <w:lang w:eastAsia="zh-CN"/>
        </w:rPr>
        <w:t xml:space="preserve"> (Article 139 (2</w:t>
      </w:r>
      <w:r w:rsidRPr="000066AC">
        <w:rPr>
          <w:b/>
          <w:bCs/>
          <w:i/>
          <w:iCs/>
          <w:lang w:eastAsia="zh-CN"/>
        </w:rPr>
        <w:t>))</w:t>
      </w:r>
      <w:r>
        <w:rPr>
          <w:b/>
          <w:bCs/>
          <w:i/>
          <w:iCs/>
          <w:lang w:eastAsia="zh-CN"/>
        </w:rPr>
        <w:t>.</w:t>
      </w:r>
    </w:p>
    <w:p w14:paraId="787E66F1" w14:textId="77777777" w:rsidR="00163D0E" w:rsidRDefault="00163D0E" w:rsidP="00163D0E">
      <w:pPr>
        <w:jc w:val="both"/>
        <w:rPr>
          <w:lang w:eastAsia="zh-CN"/>
        </w:rPr>
      </w:pPr>
      <w:r w:rsidRPr="0022583E">
        <w:rPr>
          <w:lang w:eastAsia="zh-CN"/>
        </w:rPr>
        <w:t>Fire response class A1 or A2 is required</w:t>
      </w:r>
      <w:r>
        <w:rPr>
          <w:lang w:eastAsia="zh-CN"/>
        </w:rPr>
        <w:t>.</w:t>
      </w:r>
      <w:r w:rsidRPr="0022583E">
        <w:rPr>
          <w:lang w:eastAsia="zh-CN"/>
        </w:rPr>
        <w:t xml:space="preserve"> </w:t>
      </w:r>
      <w:r>
        <w:rPr>
          <w:lang w:eastAsia="zh-CN"/>
        </w:rPr>
        <w:t>T</w:t>
      </w:r>
      <w:r w:rsidRPr="0022583E">
        <w:rPr>
          <w:lang w:eastAsia="zh-CN"/>
        </w:rPr>
        <w:t xml:space="preserve">his has been </w:t>
      </w:r>
      <w:r>
        <w:rPr>
          <w:lang w:eastAsia="zh-CN"/>
        </w:rPr>
        <w:t>c</w:t>
      </w:r>
      <w:r w:rsidRPr="0022583E">
        <w:rPr>
          <w:lang w:eastAsia="zh-CN"/>
        </w:rPr>
        <w:t xml:space="preserve">lassified as </w:t>
      </w:r>
      <w:r>
        <w:rPr>
          <w:lang w:eastAsia="zh-CN"/>
        </w:rPr>
        <w:t>“</w:t>
      </w:r>
      <w:r w:rsidRPr="0022583E">
        <w:rPr>
          <w:lang w:eastAsia="zh-CN"/>
        </w:rPr>
        <w:t>NAS</w:t>
      </w:r>
      <w:r>
        <w:rPr>
          <w:lang w:eastAsia="zh-CN"/>
        </w:rPr>
        <w:t>”</w:t>
      </w:r>
      <w:r w:rsidRPr="0022583E">
        <w:rPr>
          <w:lang w:eastAsia="zh-CN"/>
        </w:rPr>
        <w:t xml:space="preserve"> </w:t>
      </w:r>
      <w:r>
        <w:rPr>
          <w:lang w:eastAsia="zh-CN"/>
        </w:rPr>
        <w:t>(</w:t>
      </w:r>
      <w:r w:rsidRPr="0022583E">
        <w:rPr>
          <w:lang w:eastAsia="zh-CN"/>
        </w:rPr>
        <w:t>Not Assessable</w:t>
      </w:r>
      <w:r>
        <w:rPr>
          <w:lang w:eastAsia="zh-CN"/>
        </w:rPr>
        <w:t>).</w:t>
      </w:r>
      <w:r w:rsidRPr="0022583E">
        <w:rPr>
          <w:lang w:eastAsia="zh-CN"/>
        </w:rPr>
        <w:t xml:space="preserve"> </w:t>
      </w:r>
      <w:r>
        <w:rPr>
          <w:lang w:eastAsia="zh-CN"/>
        </w:rPr>
        <w:t>T</w:t>
      </w:r>
      <w:r w:rsidRPr="0022583E">
        <w:rPr>
          <w:lang w:eastAsia="zh-CN"/>
        </w:rPr>
        <w:t>his might need to be studied to understand it potential impact</w:t>
      </w:r>
      <w:r>
        <w:rPr>
          <w:lang w:eastAsia="zh-CN"/>
        </w:rPr>
        <w:t>. A</w:t>
      </w:r>
      <w:r w:rsidRPr="0022583E">
        <w:rPr>
          <w:lang w:eastAsia="zh-CN"/>
        </w:rPr>
        <w:t xml:space="preserve">t this moment it is understood as </w:t>
      </w:r>
      <w:r>
        <w:rPr>
          <w:lang w:eastAsia="zh-CN"/>
        </w:rPr>
        <w:t>“L</w:t>
      </w:r>
      <w:r w:rsidRPr="0022583E">
        <w:rPr>
          <w:lang w:eastAsia="zh-CN"/>
        </w:rPr>
        <w:t>ow Risk</w:t>
      </w:r>
      <w:r>
        <w:rPr>
          <w:lang w:eastAsia="zh-CN"/>
        </w:rPr>
        <w:t>”,</w:t>
      </w:r>
      <w:r w:rsidRPr="0022583E">
        <w:rPr>
          <w:lang w:eastAsia="zh-CN"/>
        </w:rPr>
        <w:t xml:space="preserve"> since AP1000 Fire protection </w:t>
      </w:r>
      <w:r>
        <w:rPr>
          <w:lang w:eastAsia="zh-CN"/>
        </w:rPr>
        <w:t>a</w:t>
      </w:r>
      <w:r w:rsidRPr="0022583E">
        <w:rPr>
          <w:lang w:eastAsia="zh-CN"/>
        </w:rPr>
        <w:t>pproach is expected to be maintained.</w:t>
      </w:r>
    </w:p>
    <w:p w14:paraId="68B8E02B" w14:textId="77777777" w:rsidR="00D46C58" w:rsidRDefault="00D46C58" w:rsidP="00F56BB6">
      <w:pPr>
        <w:jc w:val="both"/>
        <w:rPr>
          <w:lang w:eastAsia="zh-CN"/>
        </w:rPr>
      </w:pPr>
    </w:p>
    <w:p w14:paraId="6BE1E1FC" w14:textId="77777777" w:rsidR="00D46C58" w:rsidRDefault="00D46C58" w:rsidP="00D46C58">
      <w:pPr>
        <w:pStyle w:val="Heading4"/>
        <w:jc w:val="both"/>
      </w:pPr>
      <w:r>
        <w:t>Development of Safety Assessment Report (SAR)</w:t>
      </w:r>
    </w:p>
    <w:p w14:paraId="53A77882" w14:textId="77777777" w:rsidR="00D46C58" w:rsidRPr="000066AC" w:rsidRDefault="00D46C58" w:rsidP="00D46C58">
      <w:pPr>
        <w:jc w:val="both"/>
        <w:rPr>
          <w:b/>
          <w:i/>
          <w:lang w:eastAsia="zh-CN"/>
        </w:rPr>
      </w:pPr>
      <w:r w:rsidRPr="000066AC">
        <w:rPr>
          <w:b/>
          <w:i/>
          <w:lang w:eastAsia="zh-CN"/>
        </w:rPr>
        <w:t xml:space="preserve">Applicable to: </w:t>
      </w:r>
      <w:r w:rsidRPr="000066AC">
        <w:rPr>
          <w:rFonts w:ascii="Calibri" w:hAnsi="Calibri" w:cs="Calibri"/>
          <w:b/>
          <w:i/>
          <w:color w:val="000000" w:themeColor="text1"/>
        </w:rPr>
        <w:t>“Bulgarian Regulation Related to Ensuring the Safety in Spent Fuel Management”</w:t>
      </w:r>
      <w:r w:rsidRPr="000066AC">
        <w:rPr>
          <w:b/>
          <w:i/>
          <w:lang w:eastAsia="zh-CN"/>
        </w:rPr>
        <w:t xml:space="preserve"> (Article 6</w:t>
      </w:r>
      <w:r w:rsidRPr="000066AC">
        <w:rPr>
          <w:b/>
          <w:bCs/>
          <w:i/>
          <w:iCs/>
          <w:lang w:eastAsia="zh-CN"/>
        </w:rPr>
        <w:t>)</w:t>
      </w:r>
      <w:r>
        <w:rPr>
          <w:b/>
          <w:bCs/>
          <w:i/>
          <w:iCs/>
          <w:lang w:eastAsia="zh-CN"/>
        </w:rPr>
        <w:t>.</w:t>
      </w:r>
    </w:p>
    <w:p w14:paraId="5AC6E5B9" w14:textId="77777777" w:rsidR="00D46C58" w:rsidRDefault="00D46C58" w:rsidP="00D46C58">
      <w:pPr>
        <w:jc w:val="both"/>
        <w:rPr>
          <w:lang w:eastAsia="zh-CN"/>
        </w:rPr>
      </w:pPr>
      <w:r>
        <w:rPr>
          <w:lang w:eastAsia="zh-CN"/>
        </w:rPr>
        <w:t>Development of a plant-specific SAR (and all its mandatory content) is the responsibility of the Owner, however Westinghouse provides the inputs to the Owner as appropriate and contracted, on AP1000 design, construction and operation items based on experience as the plant designer.</w:t>
      </w:r>
    </w:p>
    <w:p w14:paraId="63B8CAFD" w14:textId="77777777" w:rsidR="00D62DAF" w:rsidRDefault="00D62DAF" w:rsidP="00D46C58">
      <w:pPr>
        <w:jc w:val="both"/>
        <w:rPr>
          <w:lang w:eastAsia="zh-CN"/>
        </w:rPr>
      </w:pPr>
    </w:p>
    <w:p w14:paraId="532F6A5D" w14:textId="77777777" w:rsidR="001932E9" w:rsidRDefault="001932E9" w:rsidP="001932E9">
      <w:pPr>
        <w:pStyle w:val="Heading4"/>
        <w:jc w:val="both"/>
      </w:pPr>
      <w:r>
        <w:t>Decommissioning</w:t>
      </w:r>
    </w:p>
    <w:p w14:paraId="5D105A75" w14:textId="77777777" w:rsidR="001932E9" w:rsidRPr="007F05C5" w:rsidRDefault="001932E9" w:rsidP="001932E9">
      <w:pPr>
        <w:jc w:val="both"/>
        <w:rPr>
          <w:b/>
          <w:i/>
          <w:lang w:eastAsia="zh-CN"/>
        </w:rPr>
      </w:pPr>
      <w:r w:rsidRPr="007F05C5">
        <w:rPr>
          <w:rFonts w:ascii="Calibri" w:hAnsi="Calibri" w:cs="Calibri"/>
          <w:b/>
          <w:bCs/>
          <w:i/>
          <w:iCs/>
          <w:szCs w:val="18"/>
        </w:rPr>
        <w:t>Applicable to:</w:t>
      </w:r>
      <w:r>
        <w:rPr>
          <w:rFonts w:ascii="Calibri" w:hAnsi="Calibri" w:cs="Calibri"/>
          <w:b/>
          <w:bCs/>
          <w:i/>
          <w:iCs/>
          <w:szCs w:val="18"/>
        </w:rPr>
        <w:t xml:space="preserve"> </w:t>
      </w:r>
      <w:r w:rsidRPr="00024D88">
        <w:rPr>
          <w:rFonts w:ascii="Calibri" w:hAnsi="Calibri" w:cs="Calibri"/>
          <w:b/>
          <w:bCs/>
          <w:i/>
          <w:iCs/>
          <w:szCs w:val="18"/>
        </w:rPr>
        <w:t xml:space="preserve">“Bulgarian Regulation Related to Ensuring the Safety in Spent Fuel Management” </w:t>
      </w:r>
      <w:r>
        <w:rPr>
          <w:rFonts w:ascii="Calibri" w:hAnsi="Calibri" w:cs="Calibri"/>
          <w:b/>
          <w:bCs/>
          <w:i/>
          <w:iCs/>
          <w:szCs w:val="18"/>
        </w:rPr>
        <w:t xml:space="preserve">(Articles </w:t>
      </w:r>
      <w:r w:rsidRPr="003661BC">
        <w:rPr>
          <w:rFonts w:ascii="Calibri" w:hAnsi="Calibri" w:cs="Calibri"/>
          <w:b/>
          <w:bCs/>
          <w:i/>
          <w:iCs/>
          <w:szCs w:val="18"/>
        </w:rPr>
        <w:t>16</w:t>
      </w:r>
      <w:r>
        <w:rPr>
          <w:rFonts w:ascii="Calibri" w:hAnsi="Calibri" w:cs="Calibri"/>
          <w:b/>
          <w:bCs/>
          <w:i/>
          <w:iCs/>
          <w:szCs w:val="18"/>
        </w:rPr>
        <w:t xml:space="preserve"> (</w:t>
      </w:r>
      <w:r w:rsidRPr="003661BC">
        <w:rPr>
          <w:rFonts w:ascii="Calibri" w:hAnsi="Calibri" w:cs="Calibri"/>
          <w:b/>
          <w:bCs/>
          <w:i/>
          <w:iCs/>
          <w:szCs w:val="18"/>
        </w:rPr>
        <w:t>Point 4)</w:t>
      </w:r>
      <w:r>
        <w:rPr>
          <w:rFonts w:ascii="Calibri" w:hAnsi="Calibri" w:cs="Calibri"/>
          <w:b/>
          <w:bCs/>
          <w:i/>
          <w:iCs/>
          <w:szCs w:val="18"/>
        </w:rPr>
        <w:t xml:space="preserve">, </w:t>
      </w:r>
      <w:r w:rsidRPr="003661BC">
        <w:rPr>
          <w:rFonts w:ascii="Calibri" w:hAnsi="Calibri" w:cs="Calibri"/>
          <w:b/>
          <w:bCs/>
          <w:i/>
          <w:iCs/>
          <w:szCs w:val="18"/>
        </w:rPr>
        <w:t xml:space="preserve"> 80</w:t>
      </w:r>
      <w:r>
        <w:rPr>
          <w:rFonts w:ascii="Calibri" w:hAnsi="Calibri" w:cs="Calibri"/>
          <w:b/>
          <w:bCs/>
          <w:i/>
          <w:iCs/>
          <w:szCs w:val="18"/>
        </w:rPr>
        <w:t xml:space="preserve"> </w:t>
      </w:r>
      <w:r w:rsidRPr="003661BC">
        <w:rPr>
          <w:rFonts w:ascii="Calibri" w:hAnsi="Calibri" w:cs="Calibri"/>
          <w:b/>
          <w:bCs/>
          <w:i/>
          <w:iCs/>
          <w:szCs w:val="18"/>
        </w:rPr>
        <w:t xml:space="preserve"> </w:t>
      </w:r>
      <w:r>
        <w:rPr>
          <w:rFonts w:ascii="Calibri" w:hAnsi="Calibri" w:cs="Calibri"/>
          <w:b/>
          <w:bCs/>
          <w:i/>
          <w:iCs/>
          <w:szCs w:val="18"/>
        </w:rPr>
        <w:t>(</w:t>
      </w:r>
      <w:r w:rsidRPr="003661BC">
        <w:rPr>
          <w:rFonts w:ascii="Calibri" w:hAnsi="Calibri" w:cs="Calibri"/>
          <w:b/>
          <w:bCs/>
          <w:i/>
          <w:iCs/>
          <w:szCs w:val="18"/>
        </w:rPr>
        <w:t>Point 2)</w:t>
      </w:r>
      <w:r>
        <w:rPr>
          <w:rFonts w:ascii="Calibri" w:hAnsi="Calibri" w:cs="Calibri"/>
          <w:b/>
          <w:bCs/>
          <w:i/>
          <w:iCs/>
          <w:szCs w:val="18"/>
        </w:rPr>
        <w:t xml:space="preserve">, </w:t>
      </w:r>
      <w:r w:rsidRPr="003661BC">
        <w:rPr>
          <w:rFonts w:ascii="Calibri" w:hAnsi="Calibri" w:cs="Calibri"/>
          <w:b/>
          <w:bCs/>
          <w:i/>
          <w:iCs/>
          <w:szCs w:val="18"/>
        </w:rPr>
        <w:t xml:space="preserve"> 96 </w:t>
      </w:r>
      <w:r>
        <w:rPr>
          <w:rFonts w:ascii="Calibri" w:hAnsi="Calibri" w:cs="Calibri"/>
          <w:b/>
          <w:bCs/>
          <w:i/>
          <w:iCs/>
          <w:szCs w:val="18"/>
        </w:rPr>
        <w:t>(</w:t>
      </w:r>
      <w:r w:rsidRPr="003661BC">
        <w:rPr>
          <w:rFonts w:ascii="Calibri" w:hAnsi="Calibri" w:cs="Calibri"/>
          <w:b/>
          <w:bCs/>
          <w:i/>
          <w:iCs/>
          <w:szCs w:val="18"/>
        </w:rPr>
        <w:t>Point 1)</w:t>
      </w:r>
      <w:r>
        <w:rPr>
          <w:rFonts w:ascii="Calibri" w:hAnsi="Calibri" w:cs="Calibri"/>
          <w:b/>
          <w:bCs/>
          <w:i/>
          <w:iCs/>
          <w:szCs w:val="18"/>
        </w:rPr>
        <w:t xml:space="preserve">, </w:t>
      </w:r>
      <w:r w:rsidRPr="003661BC">
        <w:rPr>
          <w:rFonts w:ascii="Calibri" w:hAnsi="Calibri" w:cs="Calibri"/>
          <w:b/>
          <w:bCs/>
          <w:i/>
          <w:iCs/>
          <w:szCs w:val="18"/>
        </w:rPr>
        <w:t>110</w:t>
      </w:r>
      <w:r>
        <w:rPr>
          <w:rFonts w:ascii="Calibri" w:hAnsi="Calibri" w:cs="Calibri"/>
          <w:b/>
          <w:bCs/>
          <w:i/>
          <w:iCs/>
          <w:szCs w:val="18"/>
        </w:rPr>
        <w:t xml:space="preserve"> (</w:t>
      </w:r>
      <w:r w:rsidRPr="003661BC">
        <w:rPr>
          <w:rFonts w:ascii="Calibri" w:hAnsi="Calibri" w:cs="Calibri"/>
          <w:b/>
          <w:bCs/>
          <w:i/>
          <w:iCs/>
          <w:szCs w:val="18"/>
        </w:rPr>
        <w:t>Point 3)</w:t>
      </w:r>
      <w:r>
        <w:rPr>
          <w:rFonts w:ascii="Calibri" w:hAnsi="Calibri" w:cs="Calibri"/>
          <w:b/>
          <w:bCs/>
          <w:i/>
          <w:iCs/>
          <w:szCs w:val="18"/>
        </w:rPr>
        <w:t>),</w:t>
      </w:r>
      <w:r w:rsidRPr="007F05C5">
        <w:rPr>
          <w:rFonts w:ascii="Calibri" w:hAnsi="Calibri" w:cs="Calibri"/>
          <w:b/>
          <w:i/>
          <w:szCs w:val="18"/>
        </w:rPr>
        <w:t xml:space="preserve"> “IAEA Specific Safety Guide SSG-61 “Format and Content of the Safety Analysis Report for Nuclear Power Plants” (Chapter 21), </w:t>
      </w:r>
      <w:r w:rsidRPr="007F05C5">
        <w:rPr>
          <w:rFonts w:ascii="Calibri" w:hAnsi="Calibri" w:cs="Calibri"/>
          <w:b/>
          <w:bCs/>
          <w:i/>
          <w:iCs/>
          <w:szCs w:val="18"/>
        </w:rPr>
        <w:t>“</w:t>
      </w:r>
      <w:r w:rsidRPr="007F05C5">
        <w:rPr>
          <w:rFonts w:ascii="Calibri" w:hAnsi="Calibri" w:cs="Calibri"/>
          <w:b/>
          <w:i/>
          <w:szCs w:val="18"/>
        </w:rPr>
        <w:t xml:space="preserve">IAEA </w:t>
      </w:r>
      <w:r w:rsidRPr="007F05C5">
        <w:rPr>
          <w:rFonts w:ascii="Calibri" w:hAnsi="Calibri" w:cs="Calibri"/>
          <w:b/>
          <w:bCs/>
          <w:i/>
          <w:iCs/>
          <w:szCs w:val="18"/>
        </w:rPr>
        <w:t xml:space="preserve">Safety Standards Series, General Safety Requirements No. </w:t>
      </w:r>
      <w:r w:rsidRPr="007F05C5">
        <w:rPr>
          <w:rFonts w:ascii="Calibri" w:hAnsi="Calibri" w:cs="Calibri"/>
          <w:b/>
          <w:i/>
          <w:szCs w:val="18"/>
        </w:rPr>
        <w:t>GSR Part 4</w:t>
      </w:r>
      <w:r w:rsidRPr="007F05C5">
        <w:rPr>
          <w:rFonts w:ascii="Calibri" w:hAnsi="Calibri" w:cs="Calibri"/>
          <w:b/>
          <w:bCs/>
          <w:i/>
          <w:iCs/>
          <w:szCs w:val="18"/>
        </w:rPr>
        <w:t>, Safety Assessment for Facilities and Activities”</w:t>
      </w:r>
      <w:r w:rsidRPr="007F05C5">
        <w:rPr>
          <w:rFonts w:ascii="Calibri" w:hAnsi="Calibri" w:cs="Calibri"/>
          <w:b/>
          <w:i/>
          <w:szCs w:val="18"/>
        </w:rPr>
        <w:t xml:space="preserve"> (Item 1.8, 4.16, 4.18, 4.37, 4.42</w:t>
      </w:r>
      <w:r w:rsidRPr="007F05C5">
        <w:rPr>
          <w:rFonts w:ascii="Calibri" w:hAnsi="Calibri" w:cs="Calibri"/>
          <w:b/>
          <w:bCs/>
          <w:i/>
          <w:iCs/>
          <w:szCs w:val="18"/>
        </w:rPr>
        <w:t>)</w:t>
      </w:r>
      <w:r>
        <w:rPr>
          <w:rFonts w:ascii="Calibri" w:hAnsi="Calibri" w:cs="Calibri"/>
          <w:b/>
          <w:bCs/>
          <w:i/>
          <w:iCs/>
          <w:szCs w:val="18"/>
        </w:rPr>
        <w:t>,</w:t>
      </w:r>
      <w:r w:rsidRPr="00F966BC">
        <w:rPr>
          <w:rFonts w:ascii="Calibri" w:hAnsi="Calibri" w:cs="Calibri"/>
          <w:b/>
          <w:bCs/>
          <w:i/>
          <w:iCs/>
          <w:color w:val="000000" w:themeColor="text1"/>
        </w:rPr>
        <w:t xml:space="preserve"> </w:t>
      </w:r>
      <w:r w:rsidRPr="00265114">
        <w:rPr>
          <w:rFonts w:ascii="Calibri" w:hAnsi="Calibri" w:cs="Calibri"/>
          <w:b/>
          <w:bCs/>
          <w:i/>
          <w:iCs/>
          <w:color w:val="000000" w:themeColor="text1"/>
        </w:rPr>
        <w:t>“IAEA Safety Standard No. SSR-2/1 - Safety of Nuclear Power Plants: Design”</w:t>
      </w:r>
      <w:r w:rsidRPr="00265114">
        <w:rPr>
          <w:rFonts w:ascii="Calibri" w:hAnsi="Calibri" w:cs="Calibri"/>
          <w:b/>
          <w:bCs/>
          <w:i/>
          <w:iCs/>
          <w:szCs w:val="18"/>
        </w:rPr>
        <w:t xml:space="preserve"> (Requirement </w:t>
      </w:r>
      <w:r>
        <w:rPr>
          <w:rFonts w:ascii="Calibri" w:hAnsi="Calibri" w:cs="Calibri"/>
          <w:b/>
          <w:bCs/>
          <w:i/>
          <w:iCs/>
          <w:szCs w:val="18"/>
        </w:rPr>
        <w:t>12</w:t>
      </w:r>
      <w:r w:rsidRPr="007F05C5">
        <w:rPr>
          <w:rFonts w:ascii="Calibri" w:hAnsi="Calibri" w:cs="Calibri"/>
          <w:b/>
          <w:bCs/>
          <w:i/>
          <w:iCs/>
          <w:szCs w:val="18"/>
        </w:rPr>
        <w:t>)</w:t>
      </w:r>
      <w:r>
        <w:rPr>
          <w:rFonts w:ascii="Calibri" w:hAnsi="Calibri" w:cs="Calibri"/>
          <w:b/>
          <w:bCs/>
          <w:i/>
          <w:iCs/>
          <w:szCs w:val="18"/>
        </w:rPr>
        <w:t>.</w:t>
      </w:r>
    </w:p>
    <w:p w14:paraId="576B3130" w14:textId="77777777" w:rsidR="001932E9" w:rsidRDefault="001932E9" w:rsidP="001932E9">
      <w:pPr>
        <w:jc w:val="both"/>
      </w:pPr>
      <w:r>
        <w:t>The DCD does not contain information on decommissioning. At later stages of the project a specific decommissioning plan might be requested and provided by Westinghouse upon the further agreements.</w:t>
      </w:r>
    </w:p>
    <w:p w14:paraId="464AF3DA" w14:textId="77777777" w:rsidR="001932E9" w:rsidRDefault="001932E9" w:rsidP="001932E9">
      <w:pPr>
        <w:jc w:val="both"/>
      </w:pPr>
      <w:r>
        <w:t xml:space="preserve">The AP1000 plant is designed to be amenable to decommissioning, with features that both facilitate decommissioning and minimize scope and cost. These features include the following: </w:t>
      </w:r>
    </w:p>
    <w:p w14:paraId="4479BDDF" w14:textId="77777777" w:rsidR="001932E9" w:rsidRDefault="001932E9" w:rsidP="001932E9">
      <w:pPr>
        <w:jc w:val="both"/>
      </w:pPr>
      <w:r>
        <w:t xml:space="preserve">- Minimization of radioactive waste generation; </w:t>
      </w:r>
    </w:p>
    <w:p w14:paraId="0D75FF63" w14:textId="77777777" w:rsidR="001932E9" w:rsidRDefault="001932E9" w:rsidP="001932E9">
      <w:pPr>
        <w:jc w:val="both"/>
      </w:pPr>
      <w:r>
        <w:t xml:space="preserve">- Minimization of activation of metallic components and contamination of plant systems, structures, and components (SSCs), including material selection that prevents large quantities of long-lived radionuclides from forming (such as using low cobalt steel); </w:t>
      </w:r>
    </w:p>
    <w:p w14:paraId="02D3379C" w14:textId="77777777" w:rsidR="001932E9" w:rsidRDefault="001932E9" w:rsidP="001932E9">
      <w:pPr>
        <w:jc w:val="both"/>
      </w:pPr>
      <w:r>
        <w:t xml:space="preserve">- Control of activation (e.g., controlling primary circuit water chemistry); </w:t>
      </w:r>
    </w:p>
    <w:p w14:paraId="7C090973" w14:textId="77777777" w:rsidR="001932E9" w:rsidRDefault="001932E9" w:rsidP="001932E9">
      <w:pPr>
        <w:jc w:val="both"/>
      </w:pPr>
      <w:r>
        <w:lastRenderedPageBreak/>
        <w:t xml:space="preserve">- Physical and procedural methods that prevent the spread of contamination; Consideration of decommissioning when proposing plant modifications; </w:t>
      </w:r>
    </w:p>
    <w:p w14:paraId="01BC8050" w14:textId="77777777" w:rsidR="001932E9" w:rsidRDefault="001932E9" w:rsidP="001932E9">
      <w:pPr>
        <w:jc w:val="both"/>
      </w:pPr>
      <w:r>
        <w:t xml:space="preserve">- Identification of reasonably practicable changes to the facility to facilitate or accelerate the decommissioning process. </w:t>
      </w:r>
    </w:p>
    <w:p w14:paraId="37932719" w14:textId="77777777" w:rsidR="001932E9" w:rsidRDefault="001932E9" w:rsidP="001932E9">
      <w:pPr>
        <w:jc w:val="both"/>
      </w:pPr>
      <w:r>
        <w:t>Westinghouse has developed and provided extensive decommissioning feasibility studies, specifically in support of the AP1000 licensing review in the United Kingdom, where decommissioning assessment for the AP1000 plant was performed in the context of the UK Generic Design Assessment (GDA)  to demonstrate that:</w:t>
      </w:r>
    </w:p>
    <w:p w14:paraId="234FC01B" w14:textId="77777777" w:rsidR="001932E9" w:rsidRDefault="001932E9" w:rsidP="001932E9">
      <w:pPr>
        <w:jc w:val="both"/>
      </w:pPr>
      <w:r>
        <w:t>1. It is feasible to decommission an AP1000 plant using current technology, and</w:t>
      </w:r>
    </w:p>
    <w:p w14:paraId="45898401" w14:textId="77777777" w:rsidR="001932E9" w:rsidRDefault="001932E9" w:rsidP="001932E9">
      <w:pPr>
        <w:jc w:val="both"/>
      </w:pPr>
      <w:r>
        <w:t xml:space="preserve">2. Decommissioning issues were appropriately considered in the overall design. </w:t>
      </w:r>
    </w:p>
    <w:p w14:paraId="342D25A3" w14:textId="32B08CEE" w:rsidR="00D46C58" w:rsidRPr="006F23BD" w:rsidRDefault="00AA3332" w:rsidP="00D46C58">
      <w:pPr>
        <w:spacing w:after="280"/>
        <w:jc w:val="both"/>
        <w:rPr>
          <w:rFonts w:ascii="Calibri" w:hAnsi="Calibri" w:cs="Calibri"/>
          <w:szCs w:val="18"/>
        </w:rPr>
      </w:pPr>
      <w:r>
        <w:rPr>
          <w:rFonts w:ascii="Calibri" w:hAnsi="Calibri" w:cs="Calibri"/>
          <w:szCs w:val="18"/>
        </w:rPr>
        <w:t>Additional Information for De</w:t>
      </w:r>
      <w:r w:rsidR="006E3FB6">
        <w:rPr>
          <w:rFonts w:ascii="Calibri" w:hAnsi="Calibri" w:cs="Calibri"/>
          <w:szCs w:val="18"/>
        </w:rPr>
        <w:t>commi</w:t>
      </w:r>
      <w:r w:rsidR="000808B6">
        <w:rPr>
          <w:rFonts w:ascii="Calibri" w:hAnsi="Calibri" w:cs="Calibri"/>
          <w:szCs w:val="18"/>
        </w:rPr>
        <w:t>s</w:t>
      </w:r>
      <w:r w:rsidR="006E3FB6">
        <w:rPr>
          <w:rFonts w:ascii="Calibri" w:hAnsi="Calibri" w:cs="Calibri"/>
          <w:szCs w:val="18"/>
        </w:rPr>
        <w:t xml:space="preserve">sioning might have  to be produced specially taking into account the requirements </w:t>
      </w:r>
      <w:r w:rsidR="00A256FE">
        <w:rPr>
          <w:rFonts w:ascii="Calibri" w:hAnsi="Calibri" w:cs="Calibri"/>
          <w:szCs w:val="18"/>
        </w:rPr>
        <w:t xml:space="preserve">with regard to the ISAR contents in </w:t>
      </w:r>
      <w:r w:rsidR="00290D14" w:rsidRPr="00290D14">
        <w:rPr>
          <w:rFonts w:ascii="Calibri" w:hAnsi="Calibri" w:cs="Calibri"/>
          <w:szCs w:val="18"/>
        </w:rPr>
        <w:t>APPENDIX № 1 to Article 40, Paragraph 1, Subparagraph 1, “a”</w:t>
      </w:r>
      <w:r w:rsidR="00290D14">
        <w:rPr>
          <w:rFonts w:ascii="Calibri" w:hAnsi="Calibri" w:cs="Calibri"/>
          <w:szCs w:val="18"/>
        </w:rPr>
        <w:t xml:space="preserve"> of the Bulgarian Regulation </w:t>
      </w:r>
      <w:r w:rsidR="00290D14" w:rsidRPr="00290D14">
        <w:rPr>
          <w:rFonts w:ascii="Calibri" w:hAnsi="Calibri" w:cs="Calibri"/>
          <w:szCs w:val="18"/>
        </w:rPr>
        <w:t>on the Procedure for Issuing Licenses and Permits  for the Safe Use of Nuclear Energy</w:t>
      </w:r>
      <w:r w:rsidR="000F6FB5">
        <w:rPr>
          <w:rFonts w:ascii="Calibri" w:hAnsi="Calibri" w:cs="Calibri"/>
          <w:szCs w:val="18"/>
        </w:rPr>
        <w:t>.</w:t>
      </w:r>
    </w:p>
    <w:p w14:paraId="4309BDC0" w14:textId="3B6C169D" w:rsidR="00D46C58" w:rsidRDefault="00D46C58" w:rsidP="00D46C58">
      <w:pPr>
        <w:pStyle w:val="Heading4"/>
        <w:jc w:val="both"/>
      </w:pPr>
      <w:r>
        <w:t>Defense-in-depth</w:t>
      </w:r>
    </w:p>
    <w:p w14:paraId="67C138ED" w14:textId="1699F76F" w:rsidR="00D46C58" w:rsidRPr="00576F07" w:rsidRDefault="00D46C58" w:rsidP="00D46C58">
      <w:pPr>
        <w:jc w:val="both"/>
        <w:rPr>
          <w:b/>
          <w:i/>
          <w:lang w:eastAsia="zh-CN"/>
        </w:rPr>
      </w:pPr>
      <w:r w:rsidRPr="00576F07">
        <w:rPr>
          <w:b/>
          <w:i/>
          <w:lang w:eastAsia="zh-CN"/>
        </w:rPr>
        <w:t xml:space="preserve">Applicable to: </w:t>
      </w:r>
      <w:r w:rsidRPr="00576F07">
        <w:rPr>
          <w:rFonts w:ascii="Calibri" w:hAnsi="Calibri" w:cs="Calibri"/>
          <w:b/>
          <w:i/>
          <w:color w:val="000000" w:themeColor="text1"/>
        </w:rPr>
        <w:t>“Bulgarian Regulation Related to Ensuring Safety of Nuclear Power Plants”</w:t>
      </w:r>
      <w:r w:rsidRPr="00576F07">
        <w:rPr>
          <w:b/>
          <w:i/>
          <w:lang w:eastAsia="zh-CN"/>
        </w:rPr>
        <w:t xml:space="preserve"> (Articles 41 (4), 57 (1), 112 (3</w:t>
      </w:r>
      <w:r w:rsidRPr="00576F07">
        <w:rPr>
          <w:b/>
          <w:bCs/>
          <w:i/>
          <w:iCs/>
          <w:lang w:eastAsia="zh-CN"/>
        </w:rPr>
        <w:t>))</w:t>
      </w:r>
    </w:p>
    <w:p w14:paraId="7213CF65" w14:textId="34942652" w:rsidR="00CA0DC8" w:rsidRDefault="00CA0DC8" w:rsidP="00D46C58">
      <w:pPr>
        <w:jc w:val="both"/>
        <w:rPr>
          <w:lang w:eastAsia="zh-CN"/>
        </w:rPr>
      </w:pPr>
      <w:r w:rsidRPr="00CA0DC8">
        <w:rPr>
          <w:lang w:eastAsia="zh-CN"/>
        </w:rPr>
        <w:t>Defense-in-depth</w:t>
      </w:r>
      <w:r>
        <w:rPr>
          <w:lang w:eastAsia="zh-CN"/>
        </w:rPr>
        <w:t xml:space="preserve"> is also widely discussed in </w:t>
      </w:r>
      <w:r w:rsidR="009C0025" w:rsidRPr="009C0025">
        <w:rPr>
          <w:lang w:eastAsia="zh-CN"/>
        </w:rPr>
        <w:t>WENRA Report Safety of new NPP designs, RHWG, 2013</w:t>
      </w:r>
      <w:r w:rsidR="009C0025">
        <w:rPr>
          <w:lang w:eastAsia="zh-CN"/>
        </w:rPr>
        <w:t xml:space="preserve"> </w:t>
      </w:r>
      <w:r w:rsidR="00411923">
        <w:rPr>
          <w:lang w:eastAsia="zh-CN"/>
        </w:rPr>
        <w:t xml:space="preserve">and </w:t>
      </w:r>
      <w:r w:rsidR="00411923" w:rsidRPr="00411923">
        <w:rPr>
          <w:lang w:eastAsia="zh-CN"/>
        </w:rPr>
        <w:t>SSR-2/</w:t>
      </w:r>
      <w:r w:rsidR="006E47A0">
        <w:rPr>
          <w:lang w:eastAsia="zh-CN"/>
        </w:rPr>
        <w:t>1</w:t>
      </w:r>
      <w:r w:rsidR="00411923" w:rsidRPr="00411923">
        <w:rPr>
          <w:lang w:eastAsia="zh-CN"/>
        </w:rPr>
        <w:t xml:space="preserve"> Safety of Nuclear Power Plants: Design</w:t>
      </w:r>
      <w:r w:rsidR="005B70DE">
        <w:rPr>
          <w:lang w:eastAsia="zh-CN"/>
        </w:rPr>
        <w:t xml:space="preserve"> </w:t>
      </w:r>
      <w:r w:rsidR="00600D08">
        <w:rPr>
          <w:lang w:eastAsia="zh-CN"/>
        </w:rPr>
        <w:t>(</w:t>
      </w:r>
      <w:r w:rsidR="00916953">
        <w:rPr>
          <w:lang w:eastAsia="zh-CN"/>
        </w:rPr>
        <w:t xml:space="preserve">2.12 to 2.14 and </w:t>
      </w:r>
      <w:r w:rsidR="00471DE5">
        <w:rPr>
          <w:lang w:eastAsia="zh-CN"/>
        </w:rPr>
        <w:t>4.9 to 4.13A)</w:t>
      </w:r>
    </w:p>
    <w:p w14:paraId="0EE29EBB" w14:textId="71E0B5F8" w:rsidR="00B97421" w:rsidRDefault="00B97421" w:rsidP="00D46C58">
      <w:pPr>
        <w:jc w:val="both"/>
        <w:rPr>
          <w:lang w:eastAsia="zh-CN"/>
        </w:rPr>
      </w:pPr>
      <w:r>
        <w:rPr>
          <w:lang w:eastAsia="zh-CN"/>
        </w:rPr>
        <w:t xml:space="preserve">Related to </w:t>
      </w:r>
      <w:r w:rsidR="00B92E9B">
        <w:rPr>
          <w:lang w:eastAsia="zh-CN"/>
        </w:rPr>
        <w:t xml:space="preserve">SSCs as stated in Bulgarian </w:t>
      </w:r>
      <w:r w:rsidR="00B92E9B" w:rsidRPr="00B92E9B">
        <w:rPr>
          <w:lang w:eastAsia="zh-CN"/>
        </w:rPr>
        <w:t>Regulation Related to Ensuring Safety of Nuclear Power Plants</w:t>
      </w:r>
      <w:r w:rsidR="00B92E9B">
        <w:rPr>
          <w:lang w:eastAsia="zh-CN"/>
        </w:rPr>
        <w:t xml:space="preserve"> [</w:t>
      </w:r>
      <w:r w:rsidR="00B92E9B">
        <w:rPr>
          <w:lang w:eastAsia="zh-CN"/>
        </w:rPr>
        <w:fldChar w:fldCharType="begin"/>
      </w:r>
      <w:r w:rsidR="00B92E9B">
        <w:rPr>
          <w:lang w:eastAsia="zh-CN"/>
        </w:rPr>
        <w:instrText xml:space="preserve"> REF _Ref152285350 \r \h </w:instrText>
      </w:r>
      <w:r w:rsidR="00B92E9B">
        <w:rPr>
          <w:lang w:eastAsia="zh-CN"/>
        </w:rPr>
      </w:r>
      <w:r w:rsidR="00B92E9B">
        <w:rPr>
          <w:lang w:eastAsia="zh-CN"/>
        </w:rPr>
        <w:fldChar w:fldCharType="separate"/>
      </w:r>
      <w:r w:rsidR="00CE4DAB">
        <w:rPr>
          <w:lang w:eastAsia="zh-CN"/>
        </w:rPr>
        <w:t>33</w:t>
      </w:r>
      <w:r w:rsidR="00B92E9B">
        <w:rPr>
          <w:lang w:eastAsia="zh-CN"/>
        </w:rPr>
        <w:fldChar w:fldCharType="end"/>
      </w:r>
      <w:r w:rsidR="00B92E9B">
        <w:rPr>
          <w:lang w:eastAsia="zh-CN"/>
        </w:rPr>
        <w:t>]</w:t>
      </w:r>
      <w:r w:rsidR="000F6FB5">
        <w:rPr>
          <w:lang w:eastAsia="zh-CN"/>
        </w:rPr>
        <w:t>.</w:t>
      </w:r>
    </w:p>
    <w:p w14:paraId="7AB1D58E" w14:textId="6EDC2775" w:rsidR="00D46C58" w:rsidRDefault="00D46C58" w:rsidP="00D46C58">
      <w:pPr>
        <w:jc w:val="both"/>
        <w:rPr>
          <w:lang w:eastAsia="zh-CN"/>
        </w:rPr>
      </w:pPr>
      <w:r>
        <w:rPr>
          <w:lang w:eastAsia="zh-CN"/>
        </w:rPr>
        <w:t>There are SSCs which are used both during transients and during accidents with fuel melting, such as Passive Containment Cooling System.  However, operation of these systems during transients does not affect the operation during accidents with fuel melting.</w:t>
      </w:r>
    </w:p>
    <w:p w14:paraId="135A9349" w14:textId="77777777" w:rsidR="00D46C58" w:rsidRDefault="00D46C58" w:rsidP="00D46C58">
      <w:pPr>
        <w:jc w:val="both"/>
        <w:rPr>
          <w:lang w:eastAsia="zh-CN"/>
        </w:rPr>
      </w:pPr>
      <w:r>
        <w:rPr>
          <w:lang w:eastAsia="zh-CN"/>
        </w:rPr>
        <w:t>Due to the passive features with high reliability in AP1000 design, it is considered that objective of this requirement is met. This is confirmed by deterministic and probabilistic safety analyses (DCD sections 15 and 19).</w:t>
      </w:r>
    </w:p>
    <w:p w14:paraId="14D1242D" w14:textId="77777777" w:rsidR="00D46C58" w:rsidRDefault="00D46C58" w:rsidP="00D46C58">
      <w:pPr>
        <w:jc w:val="both"/>
        <w:rPr>
          <w:lang w:eastAsia="zh-CN"/>
        </w:rPr>
      </w:pPr>
      <w:r>
        <w:rPr>
          <w:lang w:eastAsia="zh-CN"/>
        </w:rPr>
        <w:t>No design changes to AP1000 standard design or additional analyses are expected.</w:t>
      </w:r>
    </w:p>
    <w:p w14:paraId="56CF7EA6" w14:textId="77777777" w:rsidR="00D62DAF" w:rsidRDefault="00D62DAF" w:rsidP="00D46C58">
      <w:pPr>
        <w:jc w:val="both"/>
        <w:rPr>
          <w:lang w:eastAsia="zh-CN"/>
        </w:rPr>
      </w:pPr>
    </w:p>
    <w:p w14:paraId="36657EDB" w14:textId="77777777" w:rsidR="00D46C58" w:rsidRDefault="00D46C58" w:rsidP="00D46C58">
      <w:pPr>
        <w:pStyle w:val="Heading4"/>
        <w:jc w:val="both"/>
      </w:pPr>
      <w:r>
        <w:t>Multiple failures</w:t>
      </w:r>
    </w:p>
    <w:p w14:paraId="6EC06D59" w14:textId="77777777" w:rsidR="00D46C58" w:rsidRPr="00576F07" w:rsidRDefault="00D46C58" w:rsidP="00D46C58">
      <w:pPr>
        <w:jc w:val="both"/>
        <w:rPr>
          <w:b/>
          <w:i/>
          <w:lang w:eastAsia="zh-CN"/>
        </w:rPr>
      </w:pPr>
      <w:r w:rsidRPr="00576F07">
        <w:rPr>
          <w:b/>
          <w:i/>
          <w:lang w:eastAsia="zh-CN"/>
        </w:rPr>
        <w:t xml:space="preserve">Applicable to: </w:t>
      </w:r>
      <w:r w:rsidRPr="00576F07">
        <w:rPr>
          <w:rFonts w:ascii="Calibri" w:hAnsi="Calibri" w:cs="Calibri"/>
          <w:b/>
          <w:i/>
          <w:color w:val="000000" w:themeColor="text1"/>
        </w:rPr>
        <w:t>“Bulgarian Regulation Related to Ensuring Safety of Nuclear Power Plants”</w:t>
      </w:r>
      <w:r w:rsidRPr="00576F07">
        <w:rPr>
          <w:b/>
          <w:i/>
          <w:lang w:eastAsia="zh-CN"/>
        </w:rPr>
        <w:t xml:space="preserve"> (Article 49 (2</w:t>
      </w:r>
      <w:r w:rsidRPr="00576F07">
        <w:rPr>
          <w:b/>
          <w:bCs/>
          <w:i/>
          <w:iCs/>
          <w:lang w:eastAsia="zh-CN"/>
        </w:rPr>
        <w:t>))</w:t>
      </w:r>
      <w:r>
        <w:rPr>
          <w:b/>
          <w:bCs/>
          <w:i/>
          <w:iCs/>
          <w:lang w:eastAsia="zh-CN"/>
        </w:rPr>
        <w:t>.</w:t>
      </w:r>
    </w:p>
    <w:p w14:paraId="672FEEB5" w14:textId="77777777" w:rsidR="00D46C58" w:rsidRDefault="00D46C58" w:rsidP="00D46C58">
      <w:pPr>
        <w:jc w:val="both"/>
        <w:rPr>
          <w:lang w:eastAsia="zh-CN"/>
        </w:rPr>
      </w:pPr>
      <w:r>
        <w:rPr>
          <w:lang w:eastAsia="zh-CN"/>
        </w:rPr>
        <w:t>Common cause failures are considered in AP1000 design by introducing diversified safety functions and SSCs to strengthen the defense-in-depth concept, e.g.,  diverse means for core cooling, diversity in automatic depressurization and diversity in actuation system.</w:t>
      </w:r>
    </w:p>
    <w:p w14:paraId="34E58DDD" w14:textId="77777777" w:rsidR="00D46C58" w:rsidRDefault="00D46C58" w:rsidP="00D46C58">
      <w:pPr>
        <w:jc w:val="both"/>
        <w:rPr>
          <w:lang w:eastAsia="zh-CN"/>
        </w:rPr>
      </w:pPr>
      <w:r>
        <w:rPr>
          <w:lang w:eastAsia="zh-CN"/>
        </w:rPr>
        <w:t xml:space="preserve">Common cause analysis is included in the AP1000 plant PRA as stated in the AP1000 plant DCD Section 19.29. The PRA was used to define where and to what degree diversity needed to be incorporated into the AP1000 plant SSCs.  </w:t>
      </w:r>
    </w:p>
    <w:p w14:paraId="658037A4" w14:textId="77777777" w:rsidR="00D46C58" w:rsidRDefault="00D46C58" w:rsidP="00D46C58">
      <w:pPr>
        <w:jc w:val="both"/>
        <w:rPr>
          <w:lang w:eastAsia="zh-CN"/>
        </w:rPr>
      </w:pPr>
      <w:r>
        <w:rPr>
          <w:lang w:eastAsia="zh-CN"/>
        </w:rPr>
        <w:t>No design changes to AP1000 standard design or additional analyses are expected.</w:t>
      </w:r>
    </w:p>
    <w:p w14:paraId="1844FCD0" w14:textId="77777777" w:rsidR="00D62DAF" w:rsidRDefault="00D62DAF" w:rsidP="00D46C58">
      <w:pPr>
        <w:jc w:val="both"/>
        <w:rPr>
          <w:lang w:eastAsia="zh-CN"/>
        </w:rPr>
      </w:pPr>
    </w:p>
    <w:p w14:paraId="02E37F0D" w14:textId="77777777" w:rsidR="00D46C58" w:rsidRDefault="00D46C58" w:rsidP="00D46C58">
      <w:pPr>
        <w:pStyle w:val="Heading4"/>
        <w:jc w:val="both"/>
      </w:pPr>
      <w:r>
        <w:t>Safety classification</w:t>
      </w:r>
    </w:p>
    <w:p w14:paraId="6C8DBB7C" w14:textId="50A8AE85" w:rsidR="00D46C58" w:rsidRPr="00576F07" w:rsidRDefault="00D46C58" w:rsidP="00D46C58">
      <w:pPr>
        <w:jc w:val="both"/>
        <w:rPr>
          <w:b/>
          <w:i/>
          <w:lang w:eastAsia="zh-CN"/>
        </w:rPr>
      </w:pPr>
      <w:r w:rsidRPr="00576F07">
        <w:rPr>
          <w:b/>
          <w:i/>
          <w:lang w:eastAsia="zh-CN"/>
        </w:rPr>
        <w:t xml:space="preserve">Applicable to: </w:t>
      </w:r>
      <w:r w:rsidRPr="00576F07">
        <w:rPr>
          <w:rFonts w:ascii="Calibri" w:hAnsi="Calibri" w:cs="Calibri"/>
          <w:b/>
          <w:i/>
          <w:color w:val="000000" w:themeColor="text1"/>
        </w:rPr>
        <w:t xml:space="preserve">“Bulgarian Regulation Related to Ensuring Safety of Nuclear Power Plants” (Article </w:t>
      </w:r>
      <w:r w:rsidRPr="00576F07">
        <w:rPr>
          <w:b/>
          <w:i/>
          <w:lang w:eastAsia="zh-CN"/>
        </w:rPr>
        <w:t>54 (2-4</w:t>
      </w:r>
      <w:r w:rsidRPr="00576F07">
        <w:rPr>
          <w:b/>
          <w:bCs/>
          <w:i/>
          <w:iCs/>
          <w:lang w:eastAsia="zh-CN"/>
        </w:rPr>
        <w:t>))</w:t>
      </w:r>
      <w:r w:rsidR="00F06F39">
        <w:rPr>
          <w:b/>
          <w:bCs/>
          <w:i/>
          <w:iCs/>
          <w:lang w:eastAsia="zh-CN"/>
        </w:rPr>
        <w:t xml:space="preserve">, </w:t>
      </w:r>
      <w:r w:rsidR="00F06F39" w:rsidRPr="007F05C5">
        <w:rPr>
          <w:rFonts w:ascii="Calibri" w:hAnsi="Calibri" w:cs="Calibri"/>
          <w:b/>
          <w:i/>
          <w:szCs w:val="18"/>
        </w:rPr>
        <w:t>“IAEA Specific Safety Guide</w:t>
      </w:r>
      <w:r w:rsidR="00D16C63">
        <w:rPr>
          <w:rFonts w:ascii="Calibri" w:hAnsi="Calibri" w:cs="Calibri"/>
          <w:b/>
          <w:i/>
          <w:szCs w:val="18"/>
        </w:rPr>
        <w:t xml:space="preserve"> </w:t>
      </w:r>
      <w:r w:rsidR="00B67DA4" w:rsidRPr="00B67DA4">
        <w:rPr>
          <w:b/>
          <w:bCs/>
          <w:i/>
          <w:iCs/>
          <w:lang w:eastAsia="zh-CN"/>
        </w:rPr>
        <w:t>SSG-30</w:t>
      </w:r>
      <w:r w:rsidR="00F06F39">
        <w:rPr>
          <w:b/>
          <w:bCs/>
          <w:i/>
          <w:iCs/>
          <w:lang w:eastAsia="zh-CN"/>
        </w:rPr>
        <w:t>:</w:t>
      </w:r>
      <w:r w:rsidR="00B67DA4" w:rsidRPr="00B67DA4">
        <w:rPr>
          <w:b/>
          <w:bCs/>
          <w:i/>
          <w:iCs/>
          <w:lang w:eastAsia="zh-CN"/>
        </w:rPr>
        <w:t xml:space="preserve"> Safety Classification of Structures, Systems and Components In Nuclear Power Plants</w:t>
      </w:r>
      <w:r w:rsidR="00AC5EA1">
        <w:rPr>
          <w:b/>
          <w:bCs/>
          <w:i/>
          <w:iCs/>
          <w:lang w:eastAsia="zh-CN"/>
        </w:rPr>
        <w:t xml:space="preserve"> (</w:t>
      </w:r>
      <w:r w:rsidR="009D54E5">
        <w:rPr>
          <w:b/>
          <w:bCs/>
          <w:i/>
          <w:iCs/>
          <w:lang w:eastAsia="zh-CN"/>
        </w:rPr>
        <w:t>In the Safety Classification Process)</w:t>
      </w:r>
      <w:r>
        <w:rPr>
          <w:b/>
          <w:bCs/>
          <w:i/>
          <w:iCs/>
          <w:lang w:eastAsia="zh-CN"/>
        </w:rPr>
        <w:t>.</w:t>
      </w:r>
    </w:p>
    <w:p w14:paraId="145E72DF" w14:textId="77777777" w:rsidR="00D46C58" w:rsidRDefault="00D46C58" w:rsidP="00D46C58">
      <w:pPr>
        <w:tabs>
          <w:tab w:val="clear" w:pos="720"/>
          <w:tab w:val="clear" w:pos="1296"/>
          <w:tab w:val="clear" w:pos="1872"/>
          <w:tab w:val="clear" w:pos="2448"/>
          <w:tab w:val="left" w:pos="3326"/>
        </w:tabs>
        <w:jc w:val="both"/>
        <w:rPr>
          <w:lang w:eastAsia="zh-CN"/>
        </w:rPr>
      </w:pPr>
      <w:r>
        <w:rPr>
          <w:lang w:eastAsia="zh-CN"/>
        </w:rPr>
        <w:t xml:space="preserve">Safety classification principles for AP1000 design is presented in DCD section 3.2. The classification system provides a means of identifying the extent to which structures, systems, and components are related to safety-related and seismic requirements.  The classification of SSCs is slightly different than required in this article, e.g., safety class C includes components, which provides safety support functions to Class A, B and C SSCs. </w:t>
      </w:r>
    </w:p>
    <w:p w14:paraId="066991EF" w14:textId="77777777" w:rsidR="00D46C58" w:rsidRDefault="00D46C58" w:rsidP="00D46C58">
      <w:pPr>
        <w:tabs>
          <w:tab w:val="clear" w:pos="720"/>
          <w:tab w:val="clear" w:pos="1296"/>
          <w:tab w:val="clear" w:pos="1872"/>
          <w:tab w:val="clear" w:pos="2448"/>
          <w:tab w:val="left" w:pos="3326"/>
        </w:tabs>
        <w:jc w:val="both"/>
        <w:rPr>
          <w:lang w:eastAsia="zh-CN"/>
        </w:rPr>
      </w:pPr>
      <w:r>
        <w:rPr>
          <w:lang w:eastAsia="zh-CN"/>
        </w:rPr>
        <w:t>The AP1000 classification system provides a means of identifying the extent to which structures, systems, and components are related to safety-related and seismic requirements. The classification system provides an easily recognizable means of identifying the extent to which structures, systems, and components are related to ANS nuclear safety classification, NRC quality groups, ASME Code, Section III classification, seismic category, and other applicable industry standards, as shown in DCD table 3.2-3.</w:t>
      </w:r>
    </w:p>
    <w:p w14:paraId="1B1024CA" w14:textId="77777777" w:rsidR="00D46C58" w:rsidRDefault="00D46C58" w:rsidP="00D46C58">
      <w:pPr>
        <w:tabs>
          <w:tab w:val="clear" w:pos="720"/>
          <w:tab w:val="clear" w:pos="1296"/>
          <w:tab w:val="clear" w:pos="1872"/>
          <w:tab w:val="clear" w:pos="2448"/>
          <w:tab w:val="left" w:pos="3326"/>
        </w:tabs>
        <w:jc w:val="both"/>
        <w:rPr>
          <w:lang w:eastAsia="zh-CN"/>
        </w:rPr>
      </w:pPr>
      <w:r>
        <w:rPr>
          <w:lang w:eastAsia="zh-CN"/>
        </w:rPr>
        <w:t>No design changes to AP1000 standard design or additional analyses are expected.</w:t>
      </w:r>
    </w:p>
    <w:p w14:paraId="6616C053" w14:textId="77777777" w:rsidR="00E50E3A" w:rsidRDefault="00E50E3A" w:rsidP="00D46C58">
      <w:pPr>
        <w:tabs>
          <w:tab w:val="clear" w:pos="720"/>
          <w:tab w:val="clear" w:pos="1296"/>
          <w:tab w:val="clear" w:pos="1872"/>
          <w:tab w:val="clear" w:pos="2448"/>
          <w:tab w:val="left" w:pos="3326"/>
        </w:tabs>
        <w:jc w:val="both"/>
        <w:rPr>
          <w:lang w:eastAsia="zh-CN"/>
        </w:rPr>
      </w:pPr>
    </w:p>
    <w:p w14:paraId="55601E3E" w14:textId="77777777" w:rsidR="00D46C58" w:rsidRDefault="00D46C58" w:rsidP="00D46C58">
      <w:pPr>
        <w:pStyle w:val="Heading4"/>
        <w:jc w:val="both"/>
      </w:pPr>
      <w:r>
        <w:t>Support functions own protections</w:t>
      </w:r>
    </w:p>
    <w:p w14:paraId="63750797" w14:textId="77777777" w:rsidR="00D46C58" w:rsidRPr="00576F07" w:rsidRDefault="00D46C58" w:rsidP="00D46C58">
      <w:pPr>
        <w:jc w:val="both"/>
        <w:rPr>
          <w:b/>
          <w:i/>
          <w:lang w:eastAsia="zh-CN"/>
        </w:rPr>
      </w:pPr>
      <w:r w:rsidRPr="00576F07">
        <w:rPr>
          <w:b/>
          <w:i/>
          <w:lang w:eastAsia="zh-CN"/>
        </w:rPr>
        <w:t xml:space="preserve">Applicable to: </w:t>
      </w:r>
      <w:r w:rsidRPr="00576F07">
        <w:rPr>
          <w:rFonts w:ascii="Calibri" w:hAnsi="Calibri" w:cs="Calibri"/>
          <w:b/>
          <w:i/>
          <w:color w:val="000000" w:themeColor="text1"/>
        </w:rPr>
        <w:t>“Bulgarian Regulation Related to Ensuring Safety of Nuclear Power Plants”</w:t>
      </w:r>
      <w:r w:rsidRPr="00576F07">
        <w:rPr>
          <w:b/>
          <w:i/>
          <w:lang w:eastAsia="zh-CN"/>
        </w:rPr>
        <w:t xml:space="preserve"> (Article 137 (4</w:t>
      </w:r>
      <w:r w:rsidRPr="00576F07">
        <w:rPr>
          <w:b/>
          <w:bCs/>
          <w:i/>
          <w:iCs/>
          <w:lang w:eastAsia="zh-CN"/>
        </w:rPr>
        <w:t>))</w:t>
      </w:r>
      <w:r>
        <w:rPr>
          <w:b/>
          <w:bCs/>
          <w:i/>
          <w:iCs/>
          <w:lang w:eastAsia="zh-CN"/>
        </w:rPr>
        <w:t>.</w:t>
      </w:r>
    </w:p>
    <w:p w14:paraId="1BB1083F" w14:textId="77777777" w:rsidR="00D46C58" w:rsidRDefault="00D46C58" w:rsidP="00D46C58">
      <w:pPr>
        <w:jc w:val="both"/>
        <w:rPr>
          <w:lang w:eastAsia="zh-CN"/>
        </w:rPr>
      </w:pPr>
      <w:r>
        <w:rPr>
          <w:lang w:eastAsia="zh-CN"/>
        </w:rPr>
        <w:t>Due to the passive features of the AP1000 design, the number of supporting safety systems needed for accident management is limited, since main safety functions are performed by passive systems. Thus, active components are not classified as safety related to perform safety functions (they are included in the Defense in Depth type of Systems, thus not safety-related), for the previous reason the need to preclude their own protections is not as relevant and is to be analyzed only for Probabilistic Analyses.</w:t>
      </w:r>
    </w:p>
    <w:p w14:paraId="71960AF0" w14:textId="77777777" w:rsidR="00D46C58" w:rsidRDefault="00D46C58" w:rsidP="00D46C58">
      <w:pPr>
        <w:jc w:val="both"/>
        <w:rPr>
          <w:lang w:eastAsia="zh-CN"/>
        </w:rPr>
      </w:pPr>
      <w:r>
        <w:rPr>
          <w:lang w:eastAsia="zh-CN"/>
        </w:rPr>
        <w:t>No design changes to AP1000 standard design or additional analyses are expected.</w:t>
      </w:r>
    </w:p>
    <w:p w14:paraId="1937F3E6" w14:textId="77777777" w:rsidR="003A740E" w:rsidRDefault="003A740E" w:rsidP="00F56BB6">
      <w:pPr>
        <w:jc w:val="both"/>
        <w:rPr>
          <w:lang w:eastAsia="zh-CN"/>
        </w:rPr>
      </w:pPr>
    </w:p>
    <w:p w14:paraId="22265E8C" w14:textId="77777777" w:rsidR="00824DDD" w:rsidRDefault="00824DDD" w:rsidP="00824DDD">
      <w:pPr>
        <w:pStyle w:val="Heading4"/>
        <w:jc w:val="both"/>
      </w:pPr>
      <w:r w:rsidRPr="00F25FD5">
        <w:t>Waste categor</w:t>
      </w:r>
      <w:r>
        <w:t>ization</w:t>
      </w:r>
    </w:p>
    <w:p w14:paraId="3A8CA3A7" w14:textId="4A9E605F" w:rsidR="00FB6A56" w:rsidRPr="00304EAD" w:rsidRDefault="00B14EB5" w:rsidP="00FB6A56">
      <w:pPr>
        <w:rPr>
          <w:b/>
          <w:bCs/>
          <w:i/>
          <w:iCs/>
          <w:lang w:eastAsia="zh-CN"/>
        </w:rPr>
      </w:pPr>
      <w:r w:rsidRPr="00304EAD">
        <w:rPr>
          <w:b/>
          <w:bCs/>
          <w:i/>
          <w:iCs/>
          <w:lang w:eastAsia="zh-CN"/>
        </w:rPr>
        <w:t xml:space="preserve">Applicable to: </w:t>
      </w:r>
      <w:r w:rsidR="00304EAD" w:rsidRPr="00304EAD">
        <w:rPr>
          <w:b/>
          <w:bCs/>
          <w:i/>
          <w:iCs/>
          <w:lang w:eastAsia="zh-CN"/>
        </w:rPr>
        <w:t>“Bulgarian Regulation Related to Safe Management of Radioactive Waste” (Article 6).</w:t>
      </w:r>
    </w:p>
    <w:p w14:paraId="3505EAF7" w14:textId="77777777" w:rsidR="00824DDD" w:rsidRPr="00F71C4C" w:rsidRDefault="00824DDD" w:rsidP="00824DDD">
      <w:pPr>
        <w:jc w:val="both"/>
        <w:rPr>
          <w:lang w:eastAsia="zh-CN"/>
        </w:rPr>
      </w:pPr>
      <w:r w:rsidRPr="00180AFB">
        <w:rPr>
          <w:lang w:eastAsia="zh-CN"/>
        </w:rPr>
        <w:t>Waste categorization in Bulgaria requires consideration in the site-specific operational programs for radwaste management. This should also specifically apply in the case of needing to develop a SRTF.</w:t>
      </w:r>
    </w:p>
    <w:p w14:paraId="25884E1D" w14:textId="77777777" w:rsidR="000C08A2" w:rsidRPr="00F71C4C" w:rsidRDefault="000C08A2" w:rsidP="00824DDD">
      <w:pPr>
        <w:jc w:val="both"/>
        <w:rPr>
          <w:lang w:eastAsia="zh-CN"/>
        </w:rPr>
      </w:pPr>
    </w:p>
    <w:p w14:paraId="131A65D4" w14:textId="77777777" w:rsidR="00B520DA" w:rsidRDefault="00B520DA" w:rsidP="00B520DA">
      <w:pPr>
        <w:pStyle w:val="Heading4"/>
        <w:jc w:val="both"/>
      </w:pPr>
      <w:r w:rsidRPr="008744C7">
        <w:t>Probabilistic Risk Analysis (PRA) need for Additional Analyses</w:t>
      </w:r>
    </w:p>
    <w:p w14:paraId="76C1273E" w14:textId="77777777" w:rsidR="00B520DA" w:rsidRPr="00576F07" w:rsidRDefault="00B520DA" w:rsidP="00B520DA">
      <w:pPr>
        <w:jc w:val="both"/>
        <w:rPr>
          <w:b/>
          <w:i/>
          <w:lang w:eastAsia="zh-CN"/>
        </w:rPr>
      </w:pPr>
      <w:r w:rsidRPr="00576F07">
        <w:rPr>
          <w:b/>
          <w:i/>
          <w:lang w:eastAsia="zh-CN"/>
        </w:rPr>
        <w:t xml:space="preserve">Applicable to: </w:t>
      </w:r>
      <w:r w:rsidRPr="00576F07">
        <w:rPr>
          <w:rFonts w:ascii="Calibri" w:hAnsi="Calibri" w:cs="Calibri"/>
          <w:b/>
          <w:i/>
          <w:color w:val="000000" w:themeColor="text1"/>
        </w:rPr>
        <w:t>“Bulgarian Regulation Related to Ensuring Safety of Nuclear Power Plants”</w:t>
      </w:r>
      <w:r w:rsidRPr="00576F07">
        <w:rPr>
          <w:b/>
          <w:i/>
          <w:lang w:eastAsia="zh-CN"/>
        </w:rPr>
        <w:t xml:space="preserve"> (Articles </w:t>
      </w:r>
      <w:r w:rsidRPr="008744C7">
        <w:rPr>
          <w:b/>
          <w:i/>
        </w:rPr>
        <w:t>44 (2), 49 (6), 79 (1-4</w:t>
      </w:r>
      <w:r w:rsidRPr="008744C7">
        <w:rPr>
          <w:b/>
          <w:bCs/>
          <w:i/>
          <w:iCs/>
        </w:rPr>
        <w:t>)</w:t>
      </w:r>
      <w:r w:rsidRPr="00576F07">
        <w:rPr>
          <w:b/>
          <w:bCs/>
          <w:i/>
          <w:iCs/>
        </w:rPr>
        <w:t>)</w:t>
      </w:r>
      <w:r>
        <w:rPr>
          <w:b/>
          <w:bCs/>
          <w:i/>
          <w:iCs/>
        </w:rPr>
        <w:t>.</w:t>
      </w:r>
    </w:p>
    <w:p w14:paraId="6B0B5C53" w14:textId="77777777" w:rsidR="00B520DA" w:rsidRDefault="00B520DA" w:rsidP="00B520DA">
      <w:pPr>
        <w:jc w:val="both"/>
        <w:rPr>
          <w:lang w:eastAsia="zh-CN"/>
        </w:rPr>
      </w:pPr>
      <w:r>
        <w:rPr>
          <w:lang w:eastAsia="zh-CN"/>
        </w:rPr>
        <w:t>Additional Analyses Needed.</w:t>
      </w:r>
    </w:p>
    <w:p w14:paraId="2DE1BE16" w14:textId="77777777" w:rsidR="00B520DA" w:rsidRDefault="00B520DA" w:rsidP="00B520DA">
      <w:pPr>
        <w:jc w:val="both"/>
        <w:rPr>
          <w:lang w:eastAsia="zh-CN"/>
        </w:rPr>
      </w:pPr>
      <w:r>
        <w:rPr>
          <w:lang w:eastAsia="zh-CN"/>
        </w:rPr>
        <w:t xml:space="preserve">External hazards are considered in the AP1000 design by structural design solutions and passive design features. Similarly, spent fuel pool design is designed so that structural integrity is always confirmed and </w:t>
      </w:r>
      <w:r>
        <w:rPr>
          <w:lang w:eastAsia="zh-CN"/>
        </w:rPr>
        <w:lastRenderedPageBreak/>
        <w:t xml:space="preserve">spent fuel pool cooling is always ensured.  For these reasons, it is expected that there are no design changes needed in AP1000. </w:t>
      </w:r>
    </w:p>
    <w:p w14:paraId="4846150E" w14:textId="77777777" w:rsidR="00B520DA" w:rsidRPr="009B655D" w:rsidRDefault="00B520DA" w:rsidP="00B520DA">
      <w:pPr>
        <w:jc w:val="both"/>
        <w:rPr>
          <w:lang w:eastAsia="zh-CN"/>
        </w:rPr>
      </w:pPr>
      <w:r>
        <w:rPr>
          <w:lang w:eastAsia="zh-CN"/>
        </w:rPr>
        <w:t>Probabilistic safety analyses are documented in DCD section 19, and it confirms that AP1000 design is robust against different initiating events and hazards with high safety margin. However, these topics may require further development needs in the PRA models and analyses. In addition, site-specific data may require adjustments in the PRA models.</w:t>
      </w:r>
    </w:p>
    <w:p w14:paraId="5D14DC93" w14:textId="39F7C159" w:rsidR="002331D5" w:rsidRDefault="00134104" w:rsidP="002331D5">
      <w:pPr>
        <w:rPr>
          <w:rFonts w:ascii="Calibri" w:hAnsi="Calibri"/>
          <w:kern w:val="0"/>
        </w:rPr>
      </w:pPr>
      <w:r>
        <w:rPr>
          <w:lang w:eastAsia="zh-CN"/>
        </w:rPr>
        <w:t>Thus PRA might need additional scopes and updates</w:t>
      </w:r>
      <w:r w:rsidR="0084085C">
        <w:rPr>
          <w:lang w:eastAsia="zh-CN"/>
        </w:rPr>
        <w:t xml:space="preserve"> that might include apart to updates </w:t>
      </w:r>
      <w:r w:rsidR="002331D5">
        <w:rPr>
          <w:lang w:eastAsia="zh-CN"/>
        </w:rPr>
        <w:t>to At Power Scope (</w:t>
      </w:r>
      <w:r w:rsidR="002331D5">
        <w:t xml:space="preserve">Internal Events, Internal Flood, </w:t>
      </w:r>
      <w:r w:rsidR="00220226">
        <w:t xml:space="preserve">Internal Fire, Seismic) </w:t>
      </w:r>
      <w:r w:rsidR="00AD3479">
        <w:t xml:space="preserve">scopes </w:t>
      </w:r>
      <w:r w:rsidR="00220226">
        <w:t xml:space="preserve">like </w:t>
      </w:r>
      <w:r w:rsidR="006C0A82">
        <w:t>External Hazards, Low Power and Shutdown, Spent Fuel Pool, Multi</w:t>
      </w:r>
      <w:r w:rsidR="00AD3479">
        <w:t xml:space="preserve"> Unit, Level 3.</w:t>
      </w:r>
      <w:r w:rsidR="002331D5">
        <w:t xml:space="preserve"> </w:t>
      </w:r>
    </w:p>
    <w:p w14:paraId="738398EC" w14:textId="77777777" w:rsidR="006A0890" w:rsidRPr="003B1C6B" w:rsidRDefault="006A0890" w:rsidP="003B1C6B">
      <w:pPr>
        <w:jc w:val="both"/>
        <w:rPr>
          <w:rFonts w:cstheme="minorHAnsi"/>
        </w:rPr>
      </w:pPr>
    </w:p>
    <w:p w14:paraId="5399A5E9" w14:textId="67DE2BA4" w:rsidR="00F71C4C" w:rsidRDefault="00E849F2" w:rsidP="00010177">
      <w:pPr>
        <w:pStyle w:val="Heading4"/>
        <w:jc w:val="both"/>
      </w:pPr>
      <w:r w:rsidRPr="00E849F2">
        <w:t>Management of large quantities of liquid RAW generated in accident conditions.</w:t>
      </w:r>
    </w:p>
    <w:p w14:paraId="01705205" w14:textId="693D8AA6" w:rsidR="0097104B" w:rsidRPr="0097104B" w:rsidRDefault="0097104B" w:rsidP="0097104B">
      <w:pPr>
        <w:rPr>
          <w:lang w:eastAsia="zh-CN"/>
        </w:rPr>
      </w:pPr>
      <w:r w:rsidRPr="00295A0A">
        <w:rPr>
          <w:b/>
          <w:bCs/>
          <w:i/>
          <w:iCs/>
          <w:lang w:eastAsia="zh-CN"/>
        </w:rPr>
        <w:t>Applicable to:</w:t>
      </w:r>
      <w:r>
        <w:rPr>
          <w:lang w:eastAsia="zh-CN"/>
        </w:rPr>
        <w:t xml:space="preserve"> </w:t>
      </w:r>
      <w:r w:rsidRPr="00265114">
        <w:rPr>
          <w:rFonts w:ascii="Calibri" w:hAnsi="Calibri" w:cs="Calibri"/>
          <w:b/>
          <w:i/>
          <w:color w:val="000000" w:themeColor="text1"/>
        </w:rPr>
        <w:t>“Bulgarian Regulation Related to Ensuring Safety of Nuclear Power Plants”</w:t>
      </w:r>
      <w:r>
        <w:rPr>
          <w:rFonts w:ascii="Calibri" w:hAnsi="Calibri" w:cs="Calibri"/>
          <w:b/>
          <w:i/>
          <w:color w:val="000000" w:themeColor="text1"/>
        </w:rPr>
        <w:t xml:space="preserve"> (Article 147 (4).</w:t>
      </w:r>
    </w:p>
    <w:p w14:paraId="36C4C5EA" w14:textId="77777777" w:rsidR="00054ADC" w:rsidRDefault="0037130F" w:rsidP="0037130F">
      <w:pPr>
        <w:jc w:val="both"/>
        <w:rPr>
          <w:lang w:eastAsia="zh-CN"/>
        </w:rPr>
      </w:pPr>
      <w:r w:rsidRPr="006A07A1">
        <w:rPr>
          <w:b/>
          <w:lang w:eastAsia="zh-CN"/>
        </w:rPr>
        <w:t>Article</w:t>
      </w:r>
      <w:r>
        <w:rPr>
          <w:lang w:eastAsia="zh-CN"/>
        </w:rPr>
        <w:t xml:space="preserve"> </w:t>
      </w:r>
      <w:r w:rsidRPr="0037130F">
        <w:rPr>
          <w:b/>
          <w:bCs/>
          <w:lang w:eastAsia="zh-CN"/>
        </w:rPr>
        <w:t>147</w:t>
      </w:r>
      <w:r>
        <w:rPr>
          <w:b/>
          <w:bCs/>
          <w:lang w:eastAsia="zh-CN"/>
        </w:rPr>
        <w:t xml:space="preserve"> </w:t>
      </w:r>
      <w:r w:rsidRPr="0037130F">
        <w:rPr>
          <w:b/>
          <w:bCs/>
          <w:lang w:eastAsia="zh-CN"/>
        </w:rPr>
        <w:t>(4)</w:t>
      </w:r>
      <w:r>
        <w:rPr>
          <w:lang w:eastAsia="zh-CN"/>
        </w:rPr>
        <w:t xml:space="preserve"> of the </w:t>
      </w:r>
      <w:r w:rsidR="00AA3B5B" w:rsidRPr="00AA3B5B">
        <w:rPr>
          <w:lang w:eastAsia="zh-CN"/>
        </w:rPr>
        <w:t>“Bulgarian Regulation Related to Ensuring Safety of Nuclear Power Plants”</w:t>
      </w:r>
      <w:r w:rsidR="00AA3B5B">
        <w:rPr>
          <w:b/>
          <w:lang w:eastAsia="zh-CN"/>
        </w:rPr>
        <w:t xml:space="preserve"> </w:t>
      </w:r>
      <w:r>
        <w:rPr>
          <w:lang w:eastAsia="zh-CN"/>
        </w:rPr>
        <w:t xml:space="preserve">specifies that “The design shall specify the way for management of large quantities of liquid RAW generated in accident conditions”. This has been classified as owner requirement, since it does not affect AP1000 Standard Design. </w:t>
      </w:r>
    </w:p>
    <w:p w14:paraId="2521951D" w14:textId="669D9FF0" w:rsidR="0037130F" w:rsidRDefault="0037130F" w:rsidP="0037130F">
      <w:pPr>
        <w:jc w:val="both"/>
        <w:rPr>
          <w:lang w:eastAsia="zh-CN"/>
        </w:rPr>
      </w:pPr>
      <w:r>
        <w:rPr>
          <w:lang w:eastAsia="zh-CN"/>
        </w:rPr>
        <w:t>However the extent of this requirement could potentially add</w:t>
      </w:r>
      <w:r w:rsidR="00054ADC">
        <w:rPr>
          <w:lang w:eastAsia="zh-CN"/>
        </w:rPr>
        <w:t xml:space="preserve"> </w:t>
      </w:r>
      <w:r>
        <w:rPr>
          <w:lang w:eastAsia="zh-CN"/>
        </w:rPr>
        <w:t>some additional scope that is currently not considered. This needs to be fully understood.</w:t>
      </w:r>
    </w:p>
    <w:p w14:paraId="4F2D0B12" w14:textId="77777777" w:rsidR="00054ADC" w:rsidRDefault="00054ADC" w:rsidP="0037130F">
      <w:pPr>
        <w:jc w:val="both"/>
        <w:rPr>
          <w:lang w:eastAsia="zh-CN"/>
        </w:rPr>
      </w:pPr>
    </w:p>
    <w:p w14:paraId="72FFEBD7" w14:textId="095E397A" w:rsidR="00C665F0" w:rsidRDefault="00D913EA" w:rsidP="00010177">
      <w:pPr>
        <w:pStyle w:val="Heading4"/>
        <w:jc w:val="both"/>
      </w:pPr>
      <w:r>
        <w:t>Cogeneration</w:t>
      </w:r>
      <w:r w:rsidR="00280BA2">
        <w:t xml:space="preserve"> (District heating)</w:t>
      </w:r>
    </w:p>
    <w:p w14:paraId="02037213" w14:textId="2F2E1296" w:rsidR="00103EF8" w:rsidRPr="00265114" w:rsidRDefault="00B91614" w:rsidP="00010177">
      <w:pPr>
        <w:spacing w:after="280"/>
        <w:jc w:val="both"/>
        <w:rPr>
          <w:rFonts w:ascii="Calibri" w:hAnsi="Calibri" w:cs="Calibri"/>
          <w:b/>
          <w:i/>
          <w:szCs w:val="18"/>
        </w:rPr>
      </w:pPr>
      <w:r w:rsidRPr="00265114">
        <w:rPr>
          <w:rFonts w:ascii="Calibri" w:hAnsi="Calibri" w:cs="Calibri"/>
          <w:b/>
          <w:i/>
          <w:szCs w:val="18"/>
        </w:rPr>
        <w:t>Applicable to</w:t>
      </w:r>
      <w:r w:rsidR="007A6DA9" w:rsidRPr="00265114">
        <w:rPr>
          <w:rFonts w:ascii="Calibri" w:hAnsi="Calibri" w:cs="Calibri"/>
          <w:b/>
          <w:i/>
          <w:szCs w:val="18"/>
        </w:rPr>
        <w:t>: “</w:t>
      </w:r>
      <w:r w:rsidR="00F721B3" w:rsidRPr="00265114">
        <w:rPr>
          <w:rFonts w:ascii="Calibri" w:hAnsi="Calibri" w:cs="Calibri"/>
          <w:b/>
          <w:i/>
          <w:szCs w:val="18"/>
        </w:rPr>
        <w:t xml:space="preserve">Bulgarian </w:t>
      </w:r>
      <w:r w:rsidR="007A6DA9" w:rsidRPr="00265114">
        <w:rPr>
          <w:rFonts w:ascii="Calibri" w:hAnsi="Calibri" w:cs="Calibri"/>
          <w:b/>
          <w:i/>
          <w:szCs w:val="18"/>
        </w:rPr>
        <w:t>Energy Act”</w:t>
      </w:r>
      <w:r w:rsidR="0007199E" w:rsidRPr="00265114">
        <w:rPr>
          <w:rFonts w:ascii="Calibri" w:hAnsi="Calibri" w:cs="Calibri"/>
          <w:b/>
          <w:i/>
          <w:szCs w:val="18"/>
        </w:rPr>
        <w:t xml:space="preserve"> </w:t>
      </w:r>
      <w:r w:rsidR="00CC121B" w:rsidRPr="00265114">
        <w:rPr>
          <w:rFonts w:ascii="Calibri" w:hAnsi="Calibri" w:cs="Calibri"/>
          <w:b/>
          <w:i/>
          <w:szCs w:val="18"/>
        </w:rPr>
        <w:t>(</w:t>
      </w:r>
      <w:r w:rsidR="0007199E" w:rsidRPr="00265114">
        <w:rPr>
          <w:rFonts w:ascii="Calibri" w:hAnsi="Calibri" w:cs="Calibri"/>
          <w:b/>
          <w:i/>
          <w:szCs w:val="18"/>
        </w:rPr>
        <w:t xml:space="preserve">Article </w:t>
      </w:r>
      <w:r w:rsidR="00C4236F" w:rsidRPr="00265114">
        <w:rPr>
          <w:rFonts w:ascii="Calibri" w:hAnsi="Calibri" w:cs="Calibri"/>
          <w:b/>
          <w:i/>
          <w:szCs w:val="18"/>
        </w:rPr>
        <w:t>84 (6)</w:t>
      </w:r>
      <w:r w:rsidR="00CC121B" w:rsidRPr="00265114">
        <w:rPr>
          <w:rFonts w:ascii="Calibri" w:hAnsi="Calibri" w:cs="Calibri"/>
          <w:b/>
          <w:i/>
          <w:szCs w:val="18"/>
        </w:rPr>
        <w:t>)</w:t>
      </w:r>
      <w:r w:rsidR="007A6DA9" w:rsidRPr="00265114">
        <w:rPr>
          <w:rFonts w:ascii="Calibri" w:hAnsi="Calibri" w:cs="Calibri"/>
          <w:b/>
          <w:i/>
          <w:szCs w:val="18"/>
        </w:rPr>
        <w:t xml:space="preserve">, </w:t>
      </w:r>
      <w:r w:rsidR="00265114" w:rsidRPr="00265114">
        <w:rPr>
          <w:rFonts w:ascii="Calibri" w:hAnsi="Calibri" w:cs="Calibri"/>
          <w:b/>
          <w:i/>
          <w:color w:val="000000" w:themeColor="text1"/>
        </w:rPr>
        <w:t xml:space="preserve">“IAEA </w:t>
      </w:r>
      <w:r w:rsidR="00265114" w:rsidRPr="00265114">
        <w:rPr>
          <w:rFonts w:ascii="Calibri" w:hAnsi="Calibri" w:cs="Calibri"/>
          <w:b/>
          <w:bCs/>
          <w:i/>
          <w:iCs/>
          <w:color w:val="000000" w:themeColor="text1"/>
        </w:rPr>
        <w:t xml:space="preserve">Safety Standard No. </w:t>
      </w:r>
      <w:r w:rsidR="00265114" w:rsidRPr="00265114">
        <w:rPr>
          <w:rFonts w:ascii="Calibri" w:hAnsi="Calibri" w:cs="Calibri"/>
          <w:b/>
          <w:i/>
          <w:color w:val="000000" w:themeColor="text1"/>
        </w:rPr>
        <w:t>SSR</w:t>
      </w:r>
      <w:r w:rsidR="00265114" w:rsidRPr="00265114">
        <w:rPr>
          <w:rFonts w:ascii="Calibri" w:hAnsi="Calibri" w:cs="Calibri"/>
          <w:b/>
          <w:bCs/>
          <w:i/>
          <w:iCs/>
          <w:color w:val="000000" w:themeColor="text1"/>
        </w:rPr>
        <w:t>-</w:t>
      </w:r>
      <w:r w:rsidR="00265114" w:rsidRPr="00265114">
        <w:rPr>
          <w:rFonts w:ascii="Calibri" w:hAnsi="Calibri" w:cs="Calibri"/>
          <w:b/>
          <w:i/>
          <w:color w:val="000000" w:themeColor="text1"/>
        </w:rPr>
        <w:t>2/1</w:t>
      </w:r>
      <w:r w:rsidR="00265114" w:rsidRPr="00265114">
        <w:rPr>
          <w:rFonts w:ascii="Calibri" w:hAnsi="Calibri" w:cs="Calibri"/>
          <w:b/>
          <w:bCs/>
          <w:i/>
          <w:iCs/>
          <w:color w:val="000000" w:themeColor="text1"/>
        </w:rPr>
        <w:t xml:space="preserve"> - Safety of Nuclear Power Plants: Design</w:t>
      </w:r>
      <w:r w:rsidR="00265114" w:rsidRPr="00265114">
        <w:rPr>
          <w:rFonts w:ascii="Calibri" w:hAnsi="Calibri" w:cs="Calibri"/>
          <w:b/>
          <w:i/>
          <w:color w:val="000000" w:themeColor="text1"/>
        </w:rPr>
        <w:t>”</w:t>
      </w:r>
      <w:r w:rsidR="00265114" w:rsidRPr="00265114">
        <w:rPr>
          <w:rFonts w:ascii="Calibri" w:hAnsi="Calibri" w:cs="Calibri"/>
          <w:b/>
          <w:i/>
          <w:szCs w:val="18"/>
        </w:rPr>
        <w:t xml:space="preserve"> </w:t>
      </w:r>
      <w:r w:rsidR="00CC121B" w:rsidRPr="00265114">
        <w:rPr>
          <w:rFonts w:ascii="Calibri" w:hAnsi="Calibri" w:cs="Calibri"/>
          <w:b/>
          <w:i/>
          <w:szCs w:val="18"/>
        </w:rPr>
        <w:t>(Requirement 35)</w:t>
      </w:r>
      <w:r w:rsidR="00280BA2" w:rsidRPr="00265114">
        <w:rPr>
          <w:rFonts w:ascii="Calibri" w:hAnsi="Calibri" w:cs="Calibri"/>
          <w:b/>
          <w:i/>
          <w:szCs w:val="18"/>
        </w:rPr>
        <w:t xml:space="preserve">, </w:t>
      </w:r>
      <w:r w:rsidR="0070776F" w:rsidRPr="00265114">
        <w:rPr>
          <w:rFonts w:ascii="Calibri" w:hAnsi="Calibri" w:cs="Calibri"/>
          <w:b/>
          <w:i/>
          <w:color w:val="000000" w:themeColor="text1"/>
        </w:rPr>
        <w:t>“Bulgarian Regulation Related to Ensuring Safety of Nuclear Power Plants”</w:t>
      </w:r>
      <w:r w:rsidR="0070776F" w:rsidRPr="00265114">
        <w:rPr>
          <w:rFonts w:ascii="Calibri" w:hAnsi="Calibri" w:cs="Calibri"/>
          <w:b/>
          <w:i/>
          <w:szCs w:val="18"/>
        </w:rPr>
        <w:t xml:space="preserve"> </w:t>
      </w:r>
      <w:r w:rsidR="00280BA2" w:rsidRPr="00265114">
        <w:rPr>
          <w:rFonts w:ascii="Calibri" w:hAnsi="Calibri" w:cs="Calibri"/>
          <w:b/>
          <w:i/>
          <w:szCs w:val="18"/>
        </w:rPr>
        <w:t>(Section X).</w:t>
      </w:r>
    </w:p>
    <w:p w14:paraId="7A50C0C4" w14:textId="145E88D0" w:rsidR="00323F46" w:rsidRDefault="00C2037D" w:rsidP="00D46C58">
      <w:pPr>
        <w:spacing w:after="280"/>
        <w:jc w:val="both"/>
        <w:rPr>
          <w:rFonts w:ascii="Calibri" w:hAnsi="Calibri" w:cs="Calibri"/>
          <w:szCs w:val="18"/>
        </w:rPr>
      </w:pPr>
      <w:r w:rsidRPr="00C2037D">
        <w:rPr>
          <w:rFonts w:ascii="Calibri" w:hAnsi="Calibri" w:cs="Calibri"/>
          <w:szCs w:val="18"/>
        </w:rPr>
        <w:t>AP1000 Standard Design or Reference Plant do not consider District Heating/Heat Generation. Nevertheless, in case heat production were requested, this might be feasible but will request a specific scope to be developed</w:t>
      </w:r>
      <w:r w:rsidR="001356B6" w:rsidRPr="00965DBE">
        <w:rPr>
          <w:rFonts w:ascii="Calibri" w:hAnsi="Calibri" w:cs="Calibri"/>
          <w:szCs w:val="18"/>
        </w:rPr>
        <w:t>.</w:t>
      </w:r>
    </w:p>
    <w:p w14:paraId="5CAD775C" w14:textId="1021C35F" w:rsidR="003D543F" w:rsidRDefault="003D543F" w:rsidP="00323F46">
      <w:pPr>
        <w:pStyle w:val="Heading4"/>
      </w:pPr>
      <w:r>
        <w:t>Commissioning tests</w:t>
      </w:r>
    </w:p>
    <w:p w14:paraId="4289458F" w14:textId="27FFC37F" w:rsidR="003D543F" w:rsidRPr="00576F07" w:rsidRDefault="003D543F" w:rsidP="00010177">
      <w:pPr>
        <w:jc w:val="both"/>
        <w:rPr>
          <w:b/>
          <w:i/>
          <w:lang w:eastAsia="zh-CN"/>
        </w:rPr>
      </w:pPr>
      <w:r w:rsidRPr="00576F07">
        <w:rPr>
          <w:b/>
          <w:i/>
          <w:lang w:eastAsia="zh-CN"/>
        </w:rPr>
        <w:t xml:space="preserve">Applicable to: </w:t>
      </w:r>
      <w:r w:rsidR="0070776F" w:rsidRPr="00576F07">
        <w:rPr>
          <w:rFonts w:ascii="Calibri" w:hAnsi="Calibri" w:cs="Calibri"/>
          <w:b/>
          <w:i/>
          <w:color w:val="000000" w:themeColor="text1"/>
        </w:rPr>
        <w:t>“Bulgarian Regulation Related to Ensuring Safety of Nuclear Power Plants”</w:t>
      </w:r>
      <w:r w:rsidR="0070776F" w:rsidRPr="00576F07">
        <w:rPr>
          <w:b/>
          <w:i/>
          <w:lang w:eastAsia="zh-CN"/>
        </w:rPr>
        <w:t xml:space="preserve"> </w:t>
      </w:r>
      <w:r w:rsidR="006A428B" w:rsidRPr="00576F07">
        <w:rPr>
          <w:b/>
          <w:i/>
          <w:lang w:eastAsia="zh-CN"/>
        </w:rPr>
        <w:t>(Article 173 (1-2</w:t>
      </w:r>
      <w:r w:rsidR="006A428B" w:rsidRPr="00576F07">
        <w:rPr>
          <w:b/>
          <w:bCs/>
          <w:i/>
          <w:iCs/>
          <w:lang w:eastAsia="zh-CN"/>
        </w:rPr>
        <w:t>))</w:t>
      </w:r>
      <w:r w:rsidR="000066AC">
        <w:rPr>
          <w:b/>
          <w:bCs/>
          <w:i/>
          <w:iCs/>
          <w:lang w:eastAsia="zh-CN"/>
        </w:rPr>
        <w:t>.</w:t>
      </w:r>
    </w:p>
    <w:p w14:paraId="53678097" w14:textId="77777777" w:rsidR="0098719A" w:rsidRPr="008744C7" w:rsidRDefault="0098719A" w:rsidP="00010177">
      <w:pPr>
        <w:tabs>
          <w:tab w:val="clear" w:pos="720"/>
          <w:tab w:val="clear" w:pos="1296"/>
          <w:tab w:val="clear" w:pos="1872"/>
          <w:tab w:val="clear" w:pos="2448"/>
        </w:tabs>
        <w:spacing w:after="160" w:line="259" w:lineRule="auto"/>
        <w:jc w:val="both"/>
      </w:pPr>
      <w:bookmarkStart w:id="225" w:name="_Hlk152341762"/>
      <w:r w:rsidRPr="008744C7">
        <w:t>Commissioning tests will be provided as presented in DCD section 14. Test program will cover all necessary tests but with different test structure.</w:t>
      </w:r>
    </w:p>
    <w:p w14:paraId="2FFA460D" w14:textId="7B26BE13" w:rsidR="00D73C09" w:rsidRDefault="0098719A" w:rsidP="00010177">
      <w:pPr>
        <w:jc w:val="both"/>
      </w:pPr>
      <w:r w:rsidRPr="008744C7">
        <w:t>No design changes to AP1000 standard design or additional analyses are expected</w:t>
      </w:r>
      <w:bookmarkEnd w:id="225"/>
      <w:r>
        <w:t>.</w:t>
      </w:r>
    </w:p>
    <w:p w14:paraId="52FE4C86" w14:textId="77777777" w:rsidR="00096AE0" w:rsidRDefault="00096AE0" w:rsidP="00010177">
      <w:pPr>
        <w:jc w:val="both"/>
      </w:pPr>
    </w:p>
    <w:p w14:paraId="5FB10D1D" w14:textId="2331C6AC" w:rsidR="00780914" w:rsidRDefault="00780914" w:rsidP="00010177">
      <w:pPr>
        <w:pStyle w:val="Heading4"/>
        <w:jc w:val="both"/>
      </w:pPr>
      <w:r>
        <w:t>Inspection, maintenance, testing</w:t>
      </w:r>
    </w:p>
    <w:p w14:paraId="2CE67D48" w14:textId="71F7B0D1" w:rsidR="009B655D" w:rsidRPr="00787597" w:rsidRDefault="009B655D" w:rsidP="00010177">
      <w:pPr>
        <w:jc w:val="both"/>
        <w:rPr>
          <w:b/>
          <w:i/>
          <w:lang w:eastAsia="zh-CN"/>
        </w:rPr>
      </w:pPr>
      <w:r w:rsidRPr="00787597">
        <w:rPr>
          <w:b/>
          <w:i/>
          <w:lang w:eastAsia="zh-CN"/>
        </w:rPr>
        <w:t xml:space="preserve">Applicable to: </w:t>
      </w:r>
      <w:r w:rsidR="0070776F" w:rsidRPr="00787597">
        <w:rPr>
          <w:rFonts w:ascii="Calibri" w:hAnsi="Calibri" w:cs="Calibri"/>
          <w:b/>
          <w:i/>
          <w:color w:val="000000" w:themeColor="text1"/>
        </w:rPr>
        <w:t>“Bulgarian Regulation Related to Ensuring Safety of Nuclear Power Plants”</w:t>
      </w:r>
      <w:r w:rsidR="0070776F" w:rsidRPr="00787597">
        <w:rPr>
          <w:b/>
          <w:i/>
          <w:lang w:eastAsia="zh-CN"/>
        </w:rPr>
        <w:t xml:space="preserve"> </w:t>
      </w:r>
      <w:r w:rsidR="006168C1" w:rsidRPr="00787597">
        <w:rPr>
          <w:b/>
          <w:i/>
          <w:lang w:eastAsia="zh-CN"/>
        </w:rPr>
        <w:t xml:space="preserve">(Articles </w:t>
      </w:r>
      <w:r w:rsidR="00C040E3" w:rsidRPr="00787597">
        <w:rPr>
          <w:b/>
          <w:i/>
          <w:lang w:eastAsia="zh-CN"/>
        </w:rPr>
        <w:t>168 (1), 169 (1-3), 170 (1-2), 171, 172 (1-2), 173 (3-4), 217 (1-3), 218 (3), 221 (1-2), 226 (1), 227 (1-2</w:t>
      </w:r>
      <w:r w:rsidR="00C040E3" w:rsidRPr="00787597">
        <w:rPr>
          <w:b/>
          <w:bCs/>
          <w:i/>
          <w:iCs/>
          <w:lang w:eastAsia="zh-CN"/>
        </w:rPr>
        <w:t>))</w:t>
      </w:r>
      <w:r w:rsidR="000066AC">
        <w:rPr>
          <w:b/>
          <w:bCs/>
          <w:i/>
          <w:iCs/>
          <w:lang w:eastAsia="zh-CN"/>
        </w:rPr>
        <w:t>.</w:t>
      </w:r>
    </w:p>
    <w:p w14:paraId="7458FE33" w14:textId="77777777" w:rsidR="00805DC6" w:rsidRDefault="00805DC6" w:rsidP="00010177">
      <w:pPr>
        <w:jc w:val="both"/>
        <w:rPr>
          <w:lang w:eastAsia="zh-CN"/>
        </w:rPr>
      </w:pPr>
      <w:r>
        <w:rPr>
          <w:lang w:eastAsia="zh-CN"/>
        </w:rPr>
        <w:lastRenderedPageBreak/>
        <w:t>Specific/Additional Documentation might need to be produced.</w:t>
      </w:r>
    </w:p>
    <w:p w14:paraId="151CD83A" w14:textId="77777777" w:rsidR="00805DC6" w:rsidRDefault="00805DC6" w:rsidP="00010177">
      <w:pPr>
        <w:jc w:val="both"/>
        <w:rPr>
          <w:lang w:eastAsia="zh-CN"/>
        </w:rPr>
      </w:pPr>
      <w:r>
        <w:rPr>
          <w:lang w:eastAsia="zh-CN"/>
        </w:rPr>
        <w:t>AP1000 plant meets the design related to taking into consideration inspection and maintenance programs. Nonetheless the licensee shall prepare and implement documented programs of maintenance, testing, surveillance, and inspection of SSCs important to safety.</w:t>
      </w:r>
    </w:p>
    <w:p w14:paraId="0E9FD98D" w14:textId="77777777" w:rsidR="00805DC6" w:rsidRDefault="00805DC6" w:rsidP="00010177">
      <w:pPr>
        <w:jc w:val="both"/>
        <w:rPr>
          <w:lang w:eastAsia="zh-CN"/>
        </w:rPr>
      </w:pPr>
      <w:r>
        <w:rPr>
          <w:lang w:eastAsia="zh-CN"/>
        </w:rPr>
        <w:t>Westinghouse will provide input to the designer for maintenance, testing, surveillance, and inspection developed for AP1000 plant SSCs for the Owner to develop their programs.</w:t>
      </w:r>
    </w:p>
    <w:p w14:paraId="0EA89C2A" w14:textId="77123A17" w:rsidR="009B655D" w:rsidRPr="009B655D" w:rsidRDefault="00805DC6" w:rsidP="00010177">
      <w:pPr>
        <w:jc w:val="both"/>
        <w:rPr>
          <w:lang w:eastAsia="zh-CN"/>
        </w:rPr>
      </w:pPr>
      <w:r>
        <w:rPr>
          <w:lang w:eastAsia="zh-CN"/>
        </w:rPr>
        <w:t xml:space="preserve">The initial test program is described in DCD chapter 14. Detailed commissioning </w:t>
      </w:r>
      <w:r w:rsidR="00096AE0">
        <w:rPr>
          <w:lang w:eastAsia="zh-CN"/>
        </w:rPr>
        <w:t>program</w:t>
      </w:r>
      <w:r>
        <w:rPr>
          <w:lang w:eastAsia="zh-CN"/>
        </w:rPr>
        <w:t xml:space="preserve"> will be specified more in detail </w:t>
      </w:r>
      <w:r w:rsidR="00573C03">
        <w:rPr>
          <w:lang w:eastAsia="zh-CN"/>
        </w:rPr>
        <w:t>at later stages</w:t>
      </w:r>
      <w:r>
        <w:rPr>
          <w:lang w:eastAsia="zh-CN"/>
        </w:rPr>
        <w:t>.</w:t>
      </w:r>
    </w:p>
    <w:p w14:paraId="0A2E3BBF" w14:textId="2BF7187B" w:rsidR="009B655D" w:rsidRDefault="009B655D" w:rsidP="00010177">
      <w:pPr>
        <w:pStyle w:val="Heading4"/>
        <w:jc w:val="both"/>
      </w:pPr>
      <w:r w:rsidRPr="009B655D">
        <w:t>Operating Procedures, Emergency procedures &amp; SAMGs</w:t>
      </w:r>
    </w:p>
    <w:p w14:paraId="3158E95B" w14:textId="3D730204" w:rsidR="009B655D" w:rsidRPr="000066AC" w:rsidRDefault="009B655D" w:rsidP="00010177">
      <w:pPr>
        <w:jc w:val="both"/>
        <w:rPr>
          <w:b/>
          <w:i/>
          <w:lang w:eastAsia="zh-CN"/>
        </w:rPr>
      </w:pPr>
      <w:r w:rsidRPr="000066AC">
        <w:rPr>
          <w:b/>
          <w:i/>
          <w:lang w:eastAsia="zh-CN"/>
        </w:rPr>
        <w:t xml:space="preserve">Applicable to: </w:t>
      </w:r>
      <w:r w:rsidR="0070776F" w:rsidRPr="000066AC">
        <w:rPr>
          <w:rFonts w:ascii="Calibri" w:hAnsi="Calibri" w:cs="Calibri"/>
          <w:b/>
          <w:i/>
          <w:color w:val="000000" w:themeColor="text1"/>
        </w:rPr>
        <w:t>“Bulgarian Regulation Related to Ensuring Safety of Nuclear Power Plants”</w:t>
      </w:r>
      <w:r w:rsidR="0070776F" w:rsidRPr="000066AC">
        <w:rPr>
          <w:b/>
          <w:i/>
          <w:lang w:eastAsia="zh-CN"/>
        </w:rPr>
        <w:t xml:space="preserve"> </w:t>
      </w:r>
      <w:r w:rsidR="00C040E3" w:rsidRPr="000066AC">
        <w:rPr>
          <w:b/>
          <w:i/>
          <w:lang w:eastAsia="zh-CN"/>
        </w:rPr>
        <w:t xml:space="preserve">(Articles </w:t>
      </w:r>
      <w:r w:rsidR="00893DA8" w:rsidRPr="000066AC">
        <w:rPr>
          <w:b/>
          <w:i/>
          <w:lang w:eastAsia="zh-CN"/>
        </w:rPr>
        <w:t>188 (2-3), 189 (1-2), 190 (1-3), 191 (1-2), 192 (1-2), 203 (2-3), 206 (2</w:t>
      </w:r>
      <w:r w:rsidR="00893DA8" w:rsidRPr="000066AC">
        <w:rPr>
          <w:b/>
          <w:bCs/>
          <w:i/>
          <w:iCs/>
          <w:lang w:eastAsia="zh-CN"/>
        </w:rPr>
        <w:t>)</w:t>
      </w:r>
      <w:r w:rsidR="00975EFA" w:rsidRPr="000066AC">
        <w:rPr>
          <w:b/>
          <w:bCs/>
          <w:i/>
          <w:iCs/>
          <w:lang w:eastAsia="zh-CN"/>
        </w:rPr>
        <w:t>)</w:t>
      </w:r>
      <w:r w:rsidR="000068A2">
        <w:rPr>
          <w:b/>
          <w:bCs/>
          <w:i/>
          <w:iCs/>
          <w:lang w:eastAsia="zh-CN"/>
        </w:rPr>
        <w:t xml:space="preserve">, </w:t>
      </w:r>
      <w:r w:rsidR="00E44FDA">
        <w:rPr>
          <w:b/>
          <w:bCs/>
          <w:i/>
          <w:iCs/>
          <w:lang w:eastAsia="zh-CN"/>
        </w:rPr>
        <w:t>“</w:t>
      </w:r>
      <w:r w:rsidR="00E44FDA" w:rsidRPr="007F05C5">
        <w:rPr>
          <w:rFonts w:ascii="Calibri" w:hAnsi="Calibri" w:cs="Calibri"/>
          <w:b/>
          <w:i/>
          <w:szCs w:val="18"/>
        </w:rPr>
        <w:t xml:space="preserve">IAEA Specific Safety </w:t>
      </w:r>
      <w:r w:rsidR="000068A2" w:rsidRPr="000068A2">
        <w:rPr>
          <w:b/>
          <w:bCs/>
          <w:i/>
          <w:iCs/>
          <w:lang w:eastAsia="zh-CN"/>
        </w:rPr>
        <w:t>SSG-54</w:t>
      </w:r>
      <w:r w:rsidR="00E44FDA">
        <w:rPr>
          <w:b/>
          <w:bCs/>
          <w:i/>
          <w:iCs/>
          <w:lang w:eastAsia="zh-CN"/>
        </w:rPr>
        <w:t>:</w:t>
      </w:r>
      <w:r w:rsidR="000068A2" w:rsidRPr="000068A2">
        <w:rPr>
          <w:b/>
          <w:bCs/>
          <w:i/>
          <w:iCs/>
          <w:lang w:eastAsia="zh-CN"/>
        </w:rPr>
        <w:t xml:space="preserve"> Accident Management </w:t>
      </w:r>
      <w:proofErr w:type="spellStart"/>
      <w:r w:rsidR="000068A2" w:rsidRPr="000068A2">
        <w:rPr>
          <w:b/>
          <w:bCs/>
          <w:i/>
          <w:iCs/>
          <w:lang w:eastAsia="zh-CN"/>
        </w:rPr>
        <w:t>Programmes</w:t>
      </w:r>
      <w:proofErr w:type="spellEnd"/>
      <w:r w:rsidR="000068A2" w:rsidRPr="000068A2">
        <w:rPr>
          <w:b/>
          <w:bCs/>
          <w:i/>
          <w:iCs/>
          <w:lang w:eastAsia="zh-CN"/>
        </w:rPr>
        <w:t xml:space="preserve"> for Nuclear Power</w:t>
      </w:r>
      <w:r w:rsidR="000068A2">
        <w:rPr>
          <w:b/>
          <w:bCs/>
          <w:i/>
          <w:iCs/>
          <w:lang w:eastAsia="zh-CN"/>
        </w:rPr>
        <w:t xml:space="preserve"> </w:t>
      </w:r>
      <w:r w:rsidR="000068A2" w:rsidRPr="000068A2">
        <w:rPr>
          <w:b/>
          <w:bCs/>
          <w:i/>
          <w:iCs/>
          <w:lang w:eastAsia="zh-CN"/>
        </w:rPr>
        <w:t>Plants"</w:t>
      </w:r>
    </w:p>
    <w:p w14:paraId="22D89AAB" w14:textId="77777777" w:rsidR="005E3CFE" w:rsidRDefault="005E3CFE" w:rsidP="00010177">
      <w:pPr>
        <w:jc w:val="both"/>
        <w:rPr>
          <w:lang w:eastAsia="zh-CN"/>
        </w:rPr>
      </w:pPr>
      <w:r>
        <w:rPr>
          <w:lang w:eastAsia="zh-CN"/>
        </w:rPr>
        <w:t>Specific/Additional Documentation might need to be produced. No design Changes to Standard Design expected.</w:t>
      </w:r>
    </w:p>
    <w:p w14:paraId="116FF890" w14:textId="0DBA3A5B" w:rsidR="009B655D" w:rsidRPr="009B655D" w:rsidRDefault="005E3CFE" w:rsidP="00010177">
      <w:pPr>
        <w:jc w:val="both"/>
        <w:rPr>
          <w:lang w:eastAsia="zh-CN"/>
        </w:rPr>
      </w:pPr>
      <w:r>
        <w:rPr>
          <w:lang w:eastAsia="zh-CN"/>
        </w:rPr>
        <w:t xml:space="preserve">Emergency procedures and SAMGs </w:t>
      </w:r>
      <w:r w:rsidR="00C51073">
        <w:rPr>
          <w:lang w:eastAsia="zh-CN"/>
        </w:rPr>
        <w:t xml:space="preserve">will be </w:t>
      </w:r>
      <w:r>
        <w:rPr>
          <w:lang w:eastAsia="zh-CN"/>
        </w:rPr>
        <w:t xml:space="preserve">prepared </w:t>
      </w:r>
      <w:r w:rsidR="00C51073">
        <w:rPr>
          <w:lang w:eastAsia="zh-CN"/>
        </w:rPr>
        <w:t>at l</w:t>
      </w:r>
      <w:r w:rsidR="00117A87">
        <w:rPr>
          <w:lang w:eastAsia="zh-CN"/>
        </w:rPr>
        <w:t>a</w:t>
      </w:r>
      <w:r w:rsidR="00C51073">
        <w:rPr>
          <w:lang w:eastAsia="zh-CN"/>
        </w:rPr>
        <w:t>ter stages</w:t>
      </w:r>
      <w:r w:rsidR="001250AE">
        <w:rPr>
          <w:lang w:eastAsia="zh-CN"/>
        </w:rPr>
        <w:t xml:space="preserve">. </w:t>
      </w:r>
      <w:r>
        <w:rPr>
          <w:lang w:eastAsia="zh-CN"/>
        </w:rPr>
        <w:t>Standard AP1000 Procedures will be used as input.</w:t>
      </w:r>
    </w:p>
    <w:p w14:paraId="5C650548" w14:textId="77777777" w:rsidR="00C51073" w:rsidRPr="009B655D" w:rsidRDefault="00C51073" w:rsidP="00010177">
      <w:pPr>
        <w:jc w:val="both"/>
        <w:rPr>
          <w:lang w:eastAsia="zh-CN"/>
        </w:rPr>
      </w:pPr>
    </w:p>
    <w:p w14:paraId="79BB7074" w14:textId="77777777" w:rsidR="009B655D" w:rsidRDefault="009B655D" w:rsidP="00010177">
      <w:pPr>
        <w:pStyle w:val="Heading4"/>
        <w:jc w:val="both"/>
      </w:pPr>
      <w:r>
        <w:t>Chemistry program</w:t>
      </w:r>
    </w:p>
    <w:p w14:paraId="6439A094" w14:textId="3F651927" w:rsidR="00E01C61" w:rsidRPr="000066AC" w:rsidRDefault="00E01C61" w:rsidP="00010177">
      <w:pPr>
        <w:jc w:val="both"/>
        <w:rPr>
          <w:b/>
          <w:i/>
          <w:lang w:eastAsia="zh-CN"/>
        </w:rPr>
      </w:pPr>
      <w:r w:rsidRPr="000066AC">
        <w:rPr>
          <w:b/>
          <w:i/>
          <w:lang w:eastAsia="zh-CN"/>
        </w:rPr>
        <w:t xml:space="preserve">Applicable to: </w:t>
      </w:r>
      <w:r w:rsidR="0070776F" w:rsidRPr="000066AC">
        <w:rPr>
          <w:rFonts w:ascii="Calibri" w:hAnsi="Calibri" w:cs="Calibri"/>
          <w:b/>
          <w:i/>
          <w:color w:val="000000" w:themeColor="text1"/>
        </w:rPr>
        <w:t>“Bulgarian Regulation Related to Ensuring Safety of Nuclear Power Plants”</w:t>
      </w:r>
      <w:r w:rsidR="0070776F" w:rsidRPr="000066AC">
        <w:rPr>
          <w:b/>
          <w:i/>
          <w:lang w:eastAsia="zh-CN"/>
        </w:rPr>
        <w:t xml:space="preserve"> </w:t>
      </w:r>
      <w:r w:rsidR="00975EFA" w:rsidRPr="000066AC">
        <w:rPr>
          <w:b/>
          <w:i/>
          <w:lang w:eastAsia="zh-CN"/>
        </w:rPr>
        <w:t xml:space="preserve">(Article </w:t>
      </w:r>
      <w:r w:rsidR="00E61BFD" w:rsidRPr="000066AC">
        <w:rPr>
          <w:b/>
          <w:i/>
          <w:lang w:eastAsia="zh-CN"/>
        </w:rPr>
        <w:t>213 (1-2</w:t>
      </w:r>
      <w:r w:rsidR="00E61BFD" w:rsidRPr="000066AC">
        <w:rPr>
          <w:b/>
          <w:bCs/>
          <w:i/>
          <w:iCs/>
          <w:lang w:eastAsia="zh-CN"/>
        </w:rPr>
        <w:t>))</w:t>
      </w:r>
      <w:r w:rsidR="000066AC">
        <w:rPr>
          <w:b/>
          <w:bCs/>
          <w:i/>
          <w:iCs/>
          <w:lang w:eastAsia="zh-CN"/>
        </w:rPr>
        <w:t>.</w:t>
      </w:r>
    </w:p>
    <w:p w14:paraId="44FC6E91" w14:textId="77777777" w:rsidR="00A54DE4" w:rsidRDefault="00A54DE4" w:rsidP="00010177">
      <w:pPr>
        <w:jc w:val="both"/>
        <w:rPr>
          <w:lang w:eastAsia="zh-CN"/>
        </w:rPr>
      </w:pPr>
      <w:r>
        <w:rPr>
          <w:lang w:eastAsia="zh-CN"/>
        </w:rPr>
        <w:t>Specific/Additional Documentation might need to be produced. No design Changes to Standard Design expected.</w:t>
      </w:r>
    </w:p>
    <w:p w14:paraId="6C77D6D7" w14:textId="5C8DCF18" w:rsidR="00E01C61" w:rsidRDefault="00A54DE4" w:rsidP="00010177">
      <w:pPr>
        <w:jc w:val="both"/>
        <w:rPr>
          <w:lang w:eastAsia="zh-CN"/>
        </w:rPr>
      </w:pPr>
      <w:r>
        <w:rPr>
          <w:lang w:eastAsia="zh-CN"/>
        </w:rPr>
        <w:t xml:space="preserve">The chemistry program shall be prepared </w:t>
      </w:r>
      <w:r w:rsidR="00117A87">
        <w:rPr>
          <w:lang w:eastAsia="zh-CN"/>
        </w:rPr>
        <w:t>at later stages</w:t>
      </w:r>
      <w:r>
        <w:rPr>
          <w:lang w:eastAsia="zh-CN"/>
        </w:rPr>
        <w:t>. It will be based on AP1000 standard Chemistry Manual, procedures, and specifications.</w:t>
      </w:r>
    </w:p>
    <w:p w14:paraId="7A7B599D" w14:textId="77777777" w:rsidR="007653E5" w:rsidRDefault="007653E5" w:rsidP="007653E5">
      <w:pPr>
        <w:jc w:val="both"/>
        <w:rPr>
          <w:rFonts w:cstheme="minorHAnsi"/>
        </w:rPr>
      </w:pPr>
    </w:p>
    <w:p w14:paraId="6929CF0C" w14:textId="77777777" w:rsidR="007653E5" w:rsidRDefault="007653E5" w:rsidP="007653E5">
      <w:pPr>
        <w:pStyle w:val="Heading4"/>
        <w:jc w:val="both"/>
      </w:pPr>
      <w:r>
        <w:t>Lightning and surge protection</w:t>
      </w:r>
    </w:p>
    <w:p w14:paraId="03F8F8AC" w14:textId="77777777" w:rsidR="007653E5" w:rsidRPr="000066AC" w:rsidRDefault="007653E5" w:rsidP="007653E5">
      <w:pPr>
        <w:jc w:val="both"/>
        <w:rPr>
          <w:b/>
          <w:i/>
          <w:lang w:eastAsia="zh-CN"/>
        </w:rPr>
      </w:pPr>
      <w:r w:rsidRPr="000066AC">
        <w:rPr>
          <w:b/>
          <w:i/>
          <w:lang w:eastAsia="zh-CN"/>
        </w:rPr>
        <w:t xml:space="preserve">Applicable to: </w:t>
      </w:r>
      <w:r w:rsidRPr="000066AC">
        <w:rPr>
          <w:rFonts w:ascii="Calibri" w:hAnsi="Calibri" w:cs="Calibri"/>
          <w:b/>
          <w:i/>
          <w:color w:val="000000" w:themeColor="text1"/>
        </w:rPr>
        <w:t xml:space="preserve">“IAEA Specific Safety Guide No. SSG-34 "Design of Electrical Power Systems for Nuclear Power Plants”  </w:t>
      </w:r>
      <w:r w:rsidRPr="000066AC">
        <w:rPr>
          <w:b/>
          <w:i/>
          <w:lang w:eastAsia="zh-CN"/>
        </w:rPr>
        <w:t>(Items 187,188,190</w:t>
      </w:r>
      <w:r w:rsidRPr="000066AC">
        <w:rPr>
          <w:b/>
          <w:bCs/>
          <w:i/>
          <w:iCs/>
          <w:lang w:eastAsia="zh-CN"/>
        </w:rPr>
        <w:t>)</w:t>
      </w:r>
      <w:r>
        <w:rPr>
          <w:b/>
          <w:bCs/>
          <w:i/>
          <w:iCs/>
          <w:lang w:eastAsia="zh-CN"/>
        </w:rPr>
        <w:t>.</w:t>
      </w:r>
    </w:p>
    <w:p w14:paraId="016894E3" w14:textId="77777777" w:rsidR="007653E5" w:rsidRDefault="007653E5" w:rsidP="007653E5">
      <w:pPr>
        <w:jc w:val="both"/>
        <w:rPr>
          <w:lang w:eastAsia="zh-CN"/>
        </w:rPr>
      </w:pPr>
      <w:r>
        <w:rPr>
          <w:lang w:eastAsia="zh-CN"/>
        </w:rPr>
        <w:t>According to Articles 187 and 190: “i</w:t>
      </w:r>
      <w:r w:rsidRPr="00AF4CD0">
        <w:rPr>
          <w:lang w:eastAsia="zh-CN"/>
        </w:rPr>
        <w:t>nternal lightning protection will normally include shielding and surge arresters to protect against both the induced high voltage caused by the lightning current and high transferred voltage. High transferred voltages are caused by voltage differences between the ground and parts of the external lightning protection system and the associated grounding connections.</w:t>
      </w:r>
      <w:r>
        <w:rPr>
          <w:lang w:eastAsia="zh-CN"/>
        </w:rPr>
        <w:t xml:space="preserve"> </w:t>
      </w:r>
      <w:r w:rsidRPr="00542595">
        <w:rPr>
          <w:lang w:eastAsia="zh-CN"/>
        </w:rPr>
        <w:t>The internal protection grounding should be connected to the rest of the lightning grounding in such a manner</w:t>
      </w:r>
      <w:r w:rsidRPr="00542595">
        <w:t xml:space="preserve"> </w:t>
      </w:r>
      <w:r>
        <w:rPr>
          <w:lang w:eastAsia="zh-CN"/>
        </w:rPr>
        <w:t xml:space="preserve">that it protects personnel and equipment against high transferred potentials.”. </w:t>
      </w:r>
    </w:p>
    <w:p w14:paraId="242476FF" w14:textId="77777777" w:rsidR="007653E5" w:rsidRDefault="007653E5" w:rsidP="007653E5">
      <w:pPr>
        <w:jc w:val="both"/>
        <w:rPr>
          <w:lang w:eastAsia="zh-CN"/>
        </w:rPr>
      </w:pPr>
      <w:r>
        <w:rPr>
          <w:lang w:eastAsia="zh-CN"/>
        </w:rPr>
        <w:t>For AP1000 plant internal surge protection is provided for some power circuits. The extent of protection needs further evaluation.</w:t>
      </w:r>
    </w:p>
    <w:p w14:paraId="65A288D0" w14:textId="3B6D638B" w:rsidR="007653E5" w:rsidRDefault="007653E5" w:rsidP="007653E5">
      <w:pPr>
        <w:rPr>
          <w:lang w:eastAsia="zh-CN"/>
        </w:rPr>
      </w:pPr>
      <w:r>
        <w:rPr>
          <w:lang w:eastAsia="zh-CN"/>
        </w:rPr>
        <w:lastRenderedPageBreak/>
        <w:t xml:space="preserve">In addition, according to Article 188: “To protect the safety power system from induced voltages, safety classified raceways and cables should not be located close to the outer walls of buildings.” </w:t>
      </w:r>
      <w:r>
        <w:rPr>
          <w:lang w:eastAsia="zh-CN"/>
        </w:rPr>
        <w:cr/>
      </w:r>
    </w:p>
    <w:p w14:paraId="27677E13" w14:textId="030AE37F" w:rsidR="007653E5" w:rsidRDefault="007653E5" w:rsidP="007653E5">
      <w:pPr>
        <w:rPr>
          <w:lang w:eastAsia="zh-CN"/>
        </w:rPr>
      </w:pPr>
      <w:r>
        <w:rPr>
          <w:lang w:eastAsia="zh-CN"/>
        </w:rPr>
        <w:t>In AP1000 plant t</w:t>
      </w:r>
      <w:r w:rsidRPr="00DF5D9E">
        <w:rPr>
          <w:lang w:eastAsia="zh-CN"/>
        </w:rPr>
        <w:t>he Class 1 safety power system equipment is located internally in the auxiliary building. A portion of the cabling is routed internally. The extent of internal routing needs further evaluation</w:t>
      </w:r>
      <w:r w:rsidR="000F1463">
        <w:rPr>
          <w:lang w:eastAsia="zh-CN"/>
        </w:rPr>
        <w:t xml:space="preserve"> in case this guidance is pursued</w:t>
      </w:r>
      <w:r w:rsidRPr="00DF5D9E">
        <w:rPr>
          <w:lang w:eastAsia="zh-CN"/>
        </w:rPr>
        <w:t>.</w:t>
      </w:r>
    </w:p>
    <w:p w14:paraId="1A071667" w14:textId="77777777" w:rsidR="00A47C2D" w:rsidRPr="00A47C2D" w:rsidRDefault="00A47C2D" w:rsidP="001D2D0C"/>
    <w:p w14:paraId="5166C1C6" w14:textId="3F44E36D" w:rsidR="00A47C2D" w:rsidRDefault="001D2D0C" w:rsidP="00A47C2D">
      <w:pPr>
        <w:pStyle w:val="Heading4"/>
        <w:jc w:val="both"/>
        <w:rPr>
          <w:rFonts w:cstheme="minorHAnsi"/>
          <w:lang w:eastAsia="en-US"/>
        </w:rPr>
      </w:pPr>
      <w:r>
        <w:rPr>
          <w:rFonts w:cstheme="minorHAnsi"/>
          <w:lang w:eastAsia="en-US"/>
        </w:rPr>
        <w:t>I&amp;C Impacts</w:t>
      </w:r>
    </w:p>
    <w:p w14:paraId="47C0B64E" w14:textId="625C901D" w:rsidR="006658D4" w:rsidRPr="006658D4" w:rsidRDefault="006658D4" w:rsidP="006658D4">
      <w:r>
        <w:rPr>
          <w:rFonts w:ascii="Calibri" w:hAnsi="Calibri" w:cs="Calibri"/>
          <w:b/>
          <w:bCs/>
          <w:i/>
          <w:iCs/>
          <w:color w:val="000000" w:themeColor="text1"/>
        </w:rPr>
        <w:t xml:space="preserve">Applicable to: </w:t>
      </w:r>
      <w:r w:rsidRPr="00597A1B">
        <w:rPr>
          <w:rFonts w:ascii="Calibri" w:hAnsi="Calibri" w:cs="Calibri"/>
          <w:b/>
          <w:bCs/>
          <w:i/>
          <w:iCs/>
          <w:color w:val="000000" w:themeColor="text1"/>
        </w:rPr>
        <w:t>“</w:t>
      </w:r>
      <w:r w:rsidRPr="00597A1B">
        <w:rPr>
          <w:rFonts w:ascii="Calibri" w:hAnsi="Calibri" w:cs="Calibri"/>
          <w:b/>
          <w:i/>
          <w:color w:val="000000" w:themeColor="text1"/>
        </w:rPr>
        <w:t xml:space="preserve">IAEA </w:t>
      </w:r>
      <w:r w:rsidRPr="00597A1B">
        <w:rPr>
          <w:rFonts w:ascii="Calibri" w:hAnsi="Calibri" w:cs="Calibri"/>
          <w:b/>
          <w:bCs/>
          <w:i/>
          <w:iCs/>
          <w:color w:val="000000" w:themeColor="text1"/>
        </w:rPr>
        <w:t xml:space="preserve">Specific Safety Guide No. </w:t>
      </w:r>
      <w:r w:rsidRPr="00597A1B">
        <w:rPr>
          <w:rFonts w:ascii="Calibri" w:hAnsi="Calibri" w:cs="Calibri"/>
          <w:b/>
          <w:i/>
          <w:color w:val="000000" w:themeColor="text1"/>
        </w:rPr>
        <w:t>SSG-</w:t>
      </w:r>
      <w:r>
        <w:rPr>
          <w:rFonts w:ascii="Calibri" w:hAnsi="Calibri" w:cs="Calibri"/>
          <w:b/>
          <w:i/>
          <w:color w:val="000000" w:themeColor="text1"/>
        </w:rPr>
        <w:t>39</w:t>
      </w:r>
      <w:r w:rsidRPr="00597A1B">
        <w:rPr>
          <w:rFonts w:ascii="Calibri" w:hAnsi="Calibri" w:cs="Calibri"/>
          <w:b/>
          <w:i/>
          <w:color w:val="000000" w:themeColor="text1"/>
        </w:rPr>
        <w:t xml:space="preserve"> </w:t>
      </w:r>
      <w:r w:rsidRPr="006658D4">
        <w:rPr>
          <w:rFonts w:ascii="Calibri" w:hAnsi="Calibri" w:cs="Calibri"/>
          <w:b/>
          <w:bCs/>
          <w:i/>
          <w:iCs/>
          <w:color w:val="000000" w:themeColor="text1"/>
        </w:rPr>
        <w:t>"</w:t>
      </w:r>
      <w:r w:rsidRPr="006658D4">
        <w:rPr>
          <w:rFonts w:eastAsia="SimSun"/>
          <w:b/>
          <w:bCs/>
          <w:i/>
          <w:iCs/>
          <w:lang w:eastAsia="zh-CN"/>
        </w:rPr>
        <w:t xml:space="preserve"> Design of Instrumentation and Control Systems for Nuclear Power Plants</w:t>
      </w:r>
      <w:r w:rsidRPr="00597A1B">
        <w:rPr>
          <w:rFonts w:ascii="Calibri" w:hAnsi="Calibri" w:cs="Calibri"/>
          <w:b/>
          <w:bCs/>
          <w:i/>
          <w:iCs/>
          <w:color w:val="000000" w:themeColor="text1"/>
        </w:rPr>
        <w:t>”</w:t>
      </w:r>
      <w:r>
        <w:rPr>
          <w:rFonts w:ascii="Calibri" w:hAnsi="Calibri" w:cs="Calibri"/>
          <w:b/>
          <w:bCs/>
          <w:i/>
          <w:iCs/>
          <w:color w:val="000000" w:themeColor="text1"/>
        </w:rPr>
        <w:t>.</w:t>
      </w:r>
    </w:p>
    <w:p w14:paraId="37C20997" w14:textId="77777777" w:rsidR="00541574" w:rsidRDefault="00541574" w:rsidP="00541574">
      <w:pPr>
        <w:rPr>
          <w:ins w:id="226" w:author="Kryvonishchenko, Hlib" w:date="2023-12-21T10:57:00Z"/>
          <w:rFonts w:cstheme="minorBidi"/>
          <w:b/>
          <w:bCs/>
          <w:szCs w:val="22"/>
        </w:rPr>
      </w:pPr>
      <w:r w:rsidRPr="00541574">
        <w:rPr>
          <w:rFonts w:cstheme="minorBidi"/>
          <w:b/>
          <w:bCs/>
          <w:szCs w:val="22"/>
        </w:rPr>
        <w:t>Common cause failures</w:t>
      </w:r>
    </w:p>
    <w:p w14:paraId="58126F00" w14:textId="55A4B638" w:rsidR="00A95BE5" w:rsidRPr="00C53574" w:rsidRDefault="00C53574" w:rsidP="00541574">
      <w:pPr>
        <w:rPr>
          <w:rFonts w:cstheme="minorBidi"/>
          <w:szCs w:val="22"/>
        </w:rPr>
      </w:pPr>
      <w:r w:rsidRPr="00C53574">
        <w:rPr>
          <w:rFonts w:cstheme="minorBidi"/>
          <w:szCs w:val="22"/>
        </w:rPr>
        <w:t xml:space="preserve">This risk is also related to the risk addressed in </w:t>
      </w:r>
      <w:r w:rsidRPr="006658D4">
        <w:rPr>
          <w:rFonts w:cstheme="minorBidi"/>
          <w:b/>
          <w:bCs/>
          <w:szCs w:val="22"/>
        </w:rPr>
        <w:t>Subsection 3.2.1.18.</w:t>
      </w:r>
    </w:p>
    <w:p w14:paraId="29F6C10B" w14:textId="1C76C808" w:rsidR="00541574" w:rsidRPr="00541574" w:rsidRDefault="00541574" w:rsidP="00150849">
      <w:pPr>
        <w:jc w:val="both"/>
        <w:rPr>
          <w:rFonts w:cstheme="minorBidi"/>
          <w:szCs w:val="22"/>
        </w:rPr>
      </w:pPr>
      <w:r w:rsidRPr="00541574">
        <w:rPr>
          <w:rFonts w:cstheme="minorBidi"/>
          <w:szCs w:val="22"/>
        </w:rPr>
        <w:t xml:space="preserve">Statement presented in </w:t>
      </w:r>
      <w:r w:rsidRPr="00150849">
        <w:rPr>
          <w:rFonts w:cstheme="minorBidi"/>
          <w:b/>
          <w:bCs/>
          <w:szCs w:val="22"/>
        </w:rPr>
        <w:t>(Item 4.31)</w:t>
      </w:r>
      <w:r w:rsidRPr="00541574">
        <w:rPr>
          <w:rFonts w:cstheme="minorBidi"/>
          <w:szCs w:val="22"/>
        </w:rPr>
        <w:t xml:space="preserve"> recommends that “Justification should be provided for any identified common cause failures that are not considered in this assessment”. This recommendation is quite ambiguous. In </w:t>
      </w:r>
      <w:r w:rsidR="001A33D7" w:rsidRPr="00541574">
        <w:rPr>
          <w:rFonts w:cstheme="minorBidi"/>
          <w:szCs w:val="22"/>
        </w:rPr>
        <w:t>general,</w:t>
      </w:r>
      <w:r w:rsidRPr="00541574">
        <w:rPr>
          <w:rFonts w:cstheme="minorBidi"/>
          <w:szCs w:val="22"/>
        </w:rPr>
        <w:t xml:space="preserve"> in AP1000 design identified common cause failures had been considered in the AP1000 design, and evaluated in the PRA.</w:t>
      </w:r>
    </w:p>
    <w:p w14:paraId="56873513" w14:textId="77777777" w:rsidR="00692A4A" w:rsidRDefault="00541574" w:rsidP="00150849">
      <w:pPr>
        <w:jc w:val="both"/>
        <w:rPr>
          <w:rFonts w:cstheme="minorBidi"/>
          <w:szCs w:val="22"/>
        </w:rPr>
      </w:pPr>
      <w:r w:rsidRPr="00150849">
        <w:rPr>
          <w:rFonts w:cstheme="minorBidi"/>
          <w:b/>
          <w:bCs/>
          <w:szCs w:val="22"/>
        </w:rPr>
        <w:t>(Item 4.32 and 4.34)</w:t>
      </w:r>
      <w:r w:rsidRPr="00541574">
        <w:rPr>
          <w:rFonts w:cstheme="minorBidi"/>
          <w:szCs w:val="22"/>
        </w:rPr>
        <w:t xml:space="preserve"> Recommendation 4.32 states that an analysis should be done of the consequences of each postulated initiating event within the scope of safety analysis in combination with the common cause failures that would prevent a protection system from performing the necessary safety functions. 4.34 states that if one of the analyses referred in 4.32 determines that a postulated initiating event in combination with a common cause failure of a protection system results in unacceptable consequences, the design should be modified</w:t>
      </w:r>
      <w:r w:rsidR="003E4058">
        <w:rPr>
          <w:rFonts w:cstheme="minorBidi"/>
          <w:szCs w:val="22"/>
        </w:rPr>
        <w:t>.</w:t>
      </w:r>
    </w:p>
    <w:p w14:paraId="46580D97" w14:textId="77777777" w:rsidR="00344661" w:rsidRDefault="00770064" w:rsidP="00150849">
      <w:pPr>
        <w:jc w:val="both"/>
        <w:rPr>
          <w:rFonts w:cstheme="minorBidi"/>
          <w:szCs w:val="22"/>
        </w:rPr>
      </w:pPr>
      <w:r>
        <w:rPr>
          <w:rFonts w:cstheme="minorBidi"/>
          <w:szCs w:val="22"/>
        </w:rPr>
        <w:t>It needs to be noted that</w:t>
      </w:r>
      <w:r w:rsidR="00344661">
        <w:rPr>
          <w:rFonts w:cstheme="minorBidi"/>
          <w:szCs w:val="22"/>
        </w:rPr>
        <w:t>:</w:t>
      </w:r>
    </w:p>
    <w:p w14:paraId="7A068DD5" w14:textId="26D8A06D" w:rsidR="00B12C33" w:rsidRDefault="00B12C33" w:rsidP="00344661">
      <w:pPr>
        <w:ind w:left="2"/>
        <w:jc w:val="both"/>
        <w:rPr>
          <w:rFonts w:cstheme="minorBidi"/>
          <w:szCs w:val="22"/>
        </w:rPr>
      </w:pPr>
      <w:r>
        <w:rPr>
          <w:rFonts w:cstheme="minorBidi"/>
          <w:szCs w:val="22"/>
        </w:rPr>
        <w:t>C</w:t>
      </w:r>
      <w:r w:rsidR="00541574" w:rsidRPr="00541574">
        <w:rPr>
          <w:rFonts w:cstheme="minorBidi"/>
          <w:szCs w:val="22"/>
        </w:rPr>
        <w:t>ommon cause failures are largely considered in AP1000 design by introducing diverse means to achieve safety functions and diverse SSCs to strengthen the defense-in-depth concept</w:t>
      </w:r>
      <w:r>
        <w:rPr>
          <w:rFonts w:cstheme="minorBidi"/>
          <w:szCs w:val="22"/>
        </w:rPr>
        <w:t>.</w:t>
      </w:r>
    </w:p>
    <w:p w14:paraId="7CBBAB80" w14:textId="16D91985" w:rsidR="00344661" w:rsidRDefault="00B12C33" w:rsidP="00344661">
      <w:pPr>
        <w:ind w:left="2"/>
        <w:jc w:val="both"/>
        <w:rPr>
          <w:rFonts w:cstheme="minorBidi"/>
          <w:szCs w:val="22"/>
        </w:rPr>
      </w:pPr>
      <w:r>
        <w:rPr>
          <w:rFonts w:cstheme="minorBidi"/>
          <w:szCs w:val="22"/>
        </w:rPr>
        <w:t>A</w:t>
      </w:r>
      <w:r w:rsidR="0017275E">
        <w:rPr>
          <w:rFonts w:cstheme="minorBidi"/>
          <w:szCs w:val="22"/>
        </w:rPr>
        <w:t>dditionally,</w:t>
      </w:r>
      <w:r w:rsidR="00541574" w:rsidRPr="00541574">
        <w:rPr>
          <w:rFonts w:cstheme="minorBidi"/>
          <w:szCs w:val="22"/>
        </w:rPr>
        <w:t xml:space="preserve"> Common cause analysis is included in the AP1000 plant PRA as stated in the AP1000 plant DCD Section 19.29</w:t>
      </w:r>
      <w:r w:rsidR="006D1B34">
        <w:rPr>
          <w:rFonts w:cstheme="minorBidi"/>
          <w:szCs w:val="22"/>
        </w:rPr>
        <w:t xml:space="preserve"> and it</w:t>
      </w:r>
      <w:r w:rsidR="00541574" w:rsidRPr="00541574">
        <w:rPr>
          <w:rFonts w:cstheme="minorBidi"/>
          <w:szCs w:val="22"/>
        </w:rPr>
        <w:t xml:space="preserve"> was used to define where and to what degree diversity needed to be incorporated into the AP1000 plant SSCs. </w:t>
      </w:r>
    </w:p>
    <w:p w14:paraId="3C4C79E7" w14:textId="21B4BA17" w:rsidR="007F0112" w:rsidRDefault="001D00CC" w:rsidP="00344661">
      <w:pPr>
        <w:ind w:left="2"/>
        <w:jc w:val="both"/>
        <w:rPr>
          <w:rFonts w:cstheme="minorBidi"/>
          <w:szCs w:val="22"/>
        </w:rPr>
      </w:pPr>
      <w:r>
        <w:rPr>
          <w:rFonts w:cstheme="minorBidi"/>
          <w:szCs w:val="22"/>
        </w:rPr>
        <w:t>Nonetheless</w:t>
      </w:r>
      <w:r w:rsidR="00813981">
        <w:rPr>
          <w:rFonts w:cstheme="minorBidi"/>
          <w:szCs w:val="22"/>
        </w:rPr>
        <w:t>,</w:t>
      </w:r>
      <w:r w:rsidR="00541574" w:rsidRPr="00541574">
        <w:rPr>
          <w:rFonts w:cstheme="minorBidi"/>
          <w:szCs w:val="22"/>
        </w:rPr>
        <w:t xml:space="preserve"> in some cases further evaluation of this topic might be required</w:t>
      </w:r>
      <w:r w:rsidR="000D4612">
        <w:rPr>
          <w:rFonts w:cstheme="minorBidi"/>
          <w:szCs w:val="22"/>
        </w:rPr>
        <w:t>.</w:t>
      </w:r>
    </w:p>
    <w:p w14:paraId="00D5ADCE" w14:textId="050E5784" w:rsidR="00541574" w:rsidRPr="00541574" w:rsidRDefault="007F0112" w:rsidP="00150849">
      <w:pPr>
        <w:jc w:val="both"/>
        <w:rPr>
          <w:rFonts w:cstheme="minorBidi"/>
          <w:szCs w:val="22"/>
        </w:rPr>
      </w:pPr>
      <w:r>
        <w:rPr>
          <w:rFonts w:cstheme="minorBidi"/>
          <w:szCs w:val="22"/>
        </w:rPr>
        <w:t>A</w:t>
      </w:r>
      <w:r w:rsidR="00541574" w:rsidRPr="00541574">
        <w:rPr>
          <w:rFonts w:cstheme="minorBidi"/>
          <w:szCs w:val="22"/>
        </w:rPr>
        <w:t>t this time</w:t>
      </w:r>
      <w:r w:rsidR="00585B17">
        <w:rPr>
          <w:rFonts w:cstheme="minorBidi"/>
          <w:szCs w:val="22"/>
        </w:rPr>
        <w:t>,</w:t>
      </w:r>
      <w:r w:rsidR="00541574" w:rsidRPr="00541574">
        <w:rPr>
          <w:rFonts w:cstheme="minorBidi"/>
          <w:szCs w:val="22"/>
        </w:rPr>
        <w:t xml:space="preserve"> this is considered a medium risk since no significant design changes are anticipated, however this might require more detailed analyses.</w:t>
      </w:r>
    </w:p>
    <w:p w14:paraId="20797188" w14:textId="7392A400" w:rsidR="00541574" w:rsidRPr="00541574" w:rsidRDefault="00541574" w:rsidP="00150849">
      <w:pPr>
        <w:jc w:val="both"/>
        <w:rPr>
          <w:rFonts w:cstheme="minorBidi"/>
          <w:szCs w:val="22"/>
        </w:rPr>
      </w:pPr>
      <w:r w:rsidRPr="00150849">
        <w:rPr>
          <w:rFonts w:cstheme="minorBidi"/>
          <w:b/>
          <w:bCs/>
          <w:szCs w:val="22"/>
        </w:rPr>
        <w:t xml:space="preserve">(Item 6.14) </w:t>
      </w:r>
      <w:r w:rsidRPr="00541574">
        <w:rPr>
          <w:rFonts w:cstheme="minorBidi"/>
          <w:szCs w:val="22"/>
        </w:rPr>
        <w:t xml:space="preserve">states that failures resulting from errors in design, maintenance, operations or manufacturing are not included in the analysis of compliance with the single failure criterion. Known errors should be properly addressed by means of the management system. The effects of unknown errors cannot be predicted and, thus, the single failure criterion is not a useful tool for understanding the effects of such errors on a safety group. </w:t>
      </w:r>
    </w:p>
    <w:p w14:paraId="6E054300" w14:textId="77777777" w:rsidR="00541574" w:rsidRPr="00541574" w:rsidRDefault="00541574" w:rsidP="00150849">
      <w:pPr>
        <w:jc w:val="both"/>
        <w:rPr>
          <w:rFonts w:cstheme="minorBidi"/>
          <w:szCs w:val="22"/>
        </w:rPr>
      </w:pPr>
      <w:r w:rsidRPr="00541574">
        <w:rPr>
          <w:rFonts w:cstheme="minorBidi"/>
          <w:szCs w:val="22"/>
        </w:rPr>
        <w:t xml:space="preserve">AP1000 is especially resilient to common cause failure. A paramount salient feature of the AP1000 design is the use of passive systems. In addition to redundancy, the passive features also provide diversity. this </w:t>
      </w:r>
      <w:r w:rsidRPr="00541574">
        <w:rPr>
          <w:rFonts w:cstheme="minorBidi"/>
          <w:szCs w:val="22"/>
        </w:rPr>
        <w:lastRenderedPageBreak/>
        <w:t>approach is very different from conventional nuclear power plants in which failures of active safety functions lead directly to core damage and therefore the designs must provide more independent systems.</w:t>
      </w:r>
    </w:p>
    <w:p w14:paraId="70428193" w14:textId="77777777" w:rsidR="00A9280F" w:rsidRDefault="00541574" w:rsidP="00150849">
      <w:pPr>
        <w:jc w:val="both"/>
        <w:rPr>
          <w:ins w:id="227" w:author="Kryvonishchenko, Hlib" w:date="2023-12-21T12:23:00Z"/>
          <w:rFonts w:cstheme="minorBidi"/>
          <w:szCs w:val="22"/>
        </w:rPr>
      </w:pPr>
      <w:r w:rsidRPr="00541574">
        <w:rPr>
          <w:rFonts w:cstheme="minorBidi"/>
          <w:szCs w:val="22"/>
        </w:rPr>
        <w:t>An example of diversity is passive feed and bleed cooling provides a backup diverse means to the passive residual heat removal heat exchanger (PRHR HX) of removing decay heat from the reactor coolant system. In addition to the use of diverse mechanical components, these diverse decay heat removal features are both actuated by the protection (1E) I&amp;C system (PMS) as well as a diverse defense-in-depth (</w:t>
      </w:r>
      <w:proofErr w:type="spellStart"/>
      <w:r w:rsidRPr="00541574">
        <w:rPr>
          <w:rFonts w:cstheme="minorBidi"/>
          <w:szCs w:val="22"/>
        </w:rPr>
        <w:t>DiD</w:t>
      </w:r>
      <w:proofErr w:type="spellEnd"/>
      <w:r w:rsidRPr="00541574">
        <w:rPr>
          <w:rFonts w:cstheme="minorBidi"/>
          <w:szCs w:val="22"/>
        </w:rPr>
        <w:t xml:space="preserve">) I&amp;C system (DAS). </w:t>
      </w:r>
    </w:p>
    <w:p w14:paraId="5AE83F1D" w14:textId="735A74DF" w:rsidR="00541574" w:rsidRPr="00541574" w:rsidRDefault="00541574" w:rsidP="00150849">
      <w:pPr>
        <w:jc w:val="both"/>
        <w:rPr>
          <w:rFonts w:cstheme="minorBidi"/>
          <w:szCs w:val="22"/>
        </w:rPr>
      </w:pPr>
      <w:r w:rsidRPr="00541574">
        <w:rPr>
          <w:rFonts w:cstheme="minorBidi"/>
          <w:szCs w:val="22"/>
        </w:rPr>
        <w:t xml:space="preserve">Furthermore, the electrical power requirements for these features are also diverse. The PRHR HX is self-actuating and does not require electrical power. The passive feed and bleed capability uses dc power from safety batteries. </w:t>
      </w:r>
    </w:p>
    <w:p w14:paraId="5501DCCA" w14:textId="75F5B3B6" w:rsidR="00541574" w:rsidRPr="00541574" w:rsidRDefault="00541574" w:rsidP="00150849">
      <w:pPr>
        <w:jc w:val="both"/>
        <w:rPr>
          <w:rFonts w:cstheme="minorBidi"/>
          <w:szCs w:val="22"/>
        </w:rPr>
      </w:pPr>
      <w:r w:rsidRPr="00541574">
        <w:rPr>
          <w:rFonts w:cstheme="minorBidi"/>
          <w:szCs w:val="22"/>
        </w:rPr>
        <w:t xml:space="preserve">As explained in the example, The I&amp;C safety related equipment performing reactor trip and ESF actuation functions (from PMS system), their related sensors, and the reactor trip switchgear are, for the most part, four-way redundant. This redundancy permits the use of bypass logic so that individual channel(s) out of service can be accommodated by the operating portions of the protection system while still performing maintenance 2oo3 (2-out-of-3) or 2oo4 (2-out-of-4) logic. </w:t>
      </w:r>
    </w:p>
    <w:p w14:paraId="43800B5F" w14:textId="77777777" w:rsidR="00541574" w:rsidRPr="00541574" w:rsidRDefault="00541574" w:rsidP="00150849">
      <w:pPr>
        <w:jc w:val="both"/>
        <w:rPr>
          <w:rFonts w:cstheme="minorBidi"/>
          <w:szCs w:val="22"/>
        </w:rPr>
      </w:pPr>
      <w:r w:rsidRPr="00541574">
        <w:rPr>
          <w:rFonts w:cstheme="minorBidi"/>
          <w:szCs w:val="22"/>
        </w:rPr>
        <w:t>The DAS provides a diverse backup to the protection and safety monitoring system (PMS) in the case of a common-mode failure of PMS</w:t>
      </w:r>
    </w:p>
    <w:p w14:paraId="22411B1F" w14:textId="7D6C9B8A" w:rsidR="00541574" w:rsidRPr="00541574" w:rsidRDefault="00541574" w:rsidP="00150849">
      <w:pPr>
        <w:jc w:val="both"/>
        <w:rPr>
          <w:rFonts w:cstheme="minorBidi"/>
          <w:szCs w:val="22"/>
        </w:rPr>
      </w:pPr>
      <w:r w:rsidRPr="00541574">
        <w:rPr>
          <w:rFonts w:cstheme="minorBidi"/>
          <w:szCs w:val="22"/>
        </w:rPr>
        <w:t>The design Probabilistic Risk Assessment (PRA) for the standard AP1000 plant is APP-GW-GL-022 Revision 8, Chapter 29 describes Common-Cause Analysis and Attachment 29A provides Common-Cause Analysis Guidelines. The methodology, as used in the Reference Plant Vo</w:t>
      </w:r>
      <w:r>
        <w:rPr>
          <w:rFonts w:cstheme="minorBidi"/>
          <w:szCs w:val="22"/>
        </w:rPr>
        <w:t>gt</w:t>
      </w:r>
      <w:r w:rsidRPr="00541574">
        <w:rPr>
          <w:rFonts w:cstheme="minorBidi"/>
          <w:szCs w:val="22"/>
        </w:rPr>
        <w:t>le PRA, for CCF has been peer reviewed and work towards meeting the requirements of Capability Category II of the ASME/ANS RA-Sa-2009 and Regulatory Guide 1.200, Revision 2.</w:t>
      </w:r>
    </w:p>
    <w:p w14:paraId="36BA4569" w14:textId="77777777" w:rsidR="00541574" w:rsidRPr="00541574" w:rsidRDefault="00541574" w:rsidP="00150849">
      <w:pPr>
        <w:jc w:val="both"/>
        <w:rPr>
          <w:rFonts w:cstheme="minorBidi"/>
          <w:szCs w:val="22"/>
        </w:rPr>
      </w:pPr>
      <w:r w:rsidRPr="00541574">
        <w:rPr>
          <w:rFonts w:cstheme="minorBidi"/>
          <w:szCs w:val="22"/>
        </w:rPr>
        <w:t>This guideline might result in low or medium risk, depending on level of effort needed to further investigate this item.</w:t>
      </w:r>
    </w:p>
    <w:p w14:paraId="294315F9" w14:textId="0D895F7A" w:rsidR="00541574" w:rsidRPr="00541574" w:rsidRDefault="00541574" w:rsidP="00150849">
      <w:pPr>
        <w:jc w:val="both"/>
        <w:rPr>
          <w:rFonts w:cstheme="minorBidi"/>
          <w:szCs w:val="22"/>
        </w:rPr>
      </w:pPr>
      <w:r w:rsidRPr="00E72441">
        <w:rPr>
          <w:rFonts w:cstheme="minorBidi"/>
          <w:b/>
          <w:bCs/>
          <w:szCs w:val="22"/>
        </w:rPr>
        <w:t>Item (6.68).</w:t>
      </w:r>
      <w:r w:rsidRPr="00541574">
        <w:rPr>
          <w:rFonts w:cstheme="minorBidi"/>
          <w:szCs w:val="22"/>
        </w:rPr>
        <w:t xml:space="preserve"> Requires that “The non-systematic failure modes of I&amp;C components and systems should be known and documented”. This requirement has been considered for AP1000 safety-related system (PMS), failure modes and effects analysis (FMEA) was performed, see DCD Subsection 7.2.3. Therefore, there might potentially be a need for improved analysis for other important to safety systems.</w:t>
      </w:r>
    </w:p>
    <w:p w14:paraId="0DAEBA97" w14:textId="77777777" w:rsidR="00541574" w:rsidRPr="00541574" w:rsidRDefault="00541574" w:rsidP="00150849">
      <w:pPr>
        <w:jc w:val="both"/>
        <w:rPr>
          <w:rFonts w:cstheme="minorBidi"/>
          <w:szCs w:val="22"/>
        </w:rPr>
      </w:pPr>
      <w:r w:rsidRPr="00E72441">
        <w:rPr>
          <w:rFonts w:cstheme="minorBidi"/>
          <w:b/>
          <w:bCs/>
          <w:szCs w:val="22"/>
        </w:rPr>
        <w:t>(Item 7.6)</w:t>
      </w:r>
      <w:r w:rsidRPr="00541574">
        <w:rPr>
          <w:rFonts w:cstheme="minorBidi"/>
          <w:szCs w:val="22"/>
        </w:rPr>
        <w:t xml:space="preserve"> claims that the consequences of common cause failure in sensors should be included  in the analysis described in </w:t>
      </w:r>
      <w:r w:rsidRPr="00E72441">
        <w:rPr>
          <w:rFonts w:cstheme="minorBidi"/>
          <w:b/>
          <w:bCs/>
          <w:szCs w:val="22"/>
        </w:rPr>
        <w:t xml:space="preserve">(Items 4.30–4.34). </w:t>
      </w:r>
      <w:r w:rsidRPr="00541574">
        <w:rPr>
          <w:rFonts w:cstheme="minorBidi"/>
          <w:szCs w:val="22"/>
        </w:rPr>
        <w:t xml:space="preserve">This might require further evaluation and analysis, however, no changes to the AP1000 plant design is expected. </w:t>
      </w:r>
    </w:p>
    <w:p w14:paraId="0338F120" w14:textId="77777777" w:rsidR="00541574" w:rsidRPr="00541574" w:rsidRDefault="00541574" w:rsidP="00150849">
      <w:pPr>
        <w:jc w:val="both"/>
        <w:rPr>
          <w:rFonts w:cstheme="minorBidi"/>
          <w:szCs w:val="22"/>
        </w:rPr>
      </w:pPr>
      <w:r w:rsidRPr="00130C74">
        <w:rPr>
          <w:rFonts w:cstheme="minorBidi"/>
          <w:b/>
          <w:bCs/>
          <w:szCs w:val="22"/>
        </w:rPr>
        <w:t>(Item 7.7)</w:t>
      </w:r>
      <w:r w:rsidRPr="00541574">
        <w:rPr>
          <w:rFonts w:cstheme="minorBidi"/>
          <w:szCs w:val="22"/>
        </w:rPr>
        <w:t xml:space="preserve"> states that no identified vulnerability to common cause failure of sensing devices should have the potential of denying operators the information and parameters that they need to control accidents and mitigate their consequences.  This is per the related topics and other risks above and might potentially require further evaluation and analysis, however, no changes to the AP1000 plant design is expected. </w:t>
      </w:r>
    </w:p>
    <w:p w14:paraId="6994B6DE" w14:textId="6E689423" w:rsidR="00541574" w:rsidRPr="00541574" w:rsidRDefault="00541574" w:rsidP="00150849">
      <w:pPr>
        <w:jc w:val="both"/>
        <w:rPr>
          <w:rFonts w:cstheme="minorBidi"/>
          <w:szCs w:val="22"/>
        </w:rPr>
      </w:pPr>
      <w:r w:rsidRPr="00541574">
        <w:rPr>
          <w:rFonts w:cstheme="minorBidi"/>
          <w:szCs w:val="22"/>
        </w:rPr>
        <w:t>All the mentioned above items are contributing to the “Medium Risk”.</w:t>
      </w:r>
    </w:p>
    <w:p w14:paraId="675709C8" w14:textId="09385777" w:rsidR="001D2D0C" w:rsidRPr="00CF0EEB" w:rsidRDefault="00541574" w:rsidP="00150849">
      <w:pPr>
        <w:jc w:val="both"/>
        <w:rPr>
          <w:rFonts w:cstheme="minorBidi"/>
          <w:szCs w:val="22"/>
        </w:rPr>
      </w:pPr>
      <w:r w:rsidRPr="00130C74">
        <w:rPr>
          <w:rFonts w:cstheme="minorBidi"/>
          <w:b/>
          <w:bCs/>
          <w:szCs w:val="22"/>
        </w:rPr>
        <w:t>Items (7.95-7.99)</w:t>
      </w:r>
      <w:r w:rsidRPr="00541574">
        <w:rPr>
          <w:rFonts w:cstheme="minorBidi"/>
          <w:szCs w:val="22"/>
        </w:rPr>
        <w:t xml:space="preserve"> addressing “Independence of data communications” are also related to the Common Cause Failure discussed in other risk areas. Even though risk associated with those provisions is “Low”, it might end in some additional analyses requested depending of their interpretation.</w:t>
      </w:r>
    </w:p>
    <w:p w14:paraId="75638B4D" w14:textId="77777777" w:rsidR="003841A0" w:rsidDel="00E72441" w:rsidRDefault="003841A0" w:rsidP="00FA4E5C">
      <w:pPr>
        <w:rPr>
          <w:del w:id="228" w:author="Kryvonishchenko, Hlib" w:date="2023-12-21T10:40:00Z"/>
          <w:lang w:eastAsia="zh-CN"/>
        </w:rPr>
      </w:pPr>
    </w:p>
    <w:p w14:paraId="37273F60" w14:textId="77777777" w:rsidR="0054448C" w:rsidRPr="00736E20" w:rsidRDefault="0054448C" w:rsidP="0054448C">
      <w:pPr>
        <w:rPr>
          <w:b/>
          <w:bCs/>
          <w:lang w:eastAsia="zh-CN"/>
        </w:rPr>
      </w:pPr>
      <w:r w:rsidRPr="00736E20">
        <w:rPr>
          <w:b/>
          <w:bCs/>
          <w:lang w:eastAsia="zh-CN"/>
        </w:rPr>
        <w:lastRenderedPageBreak/>
        <w:t>Decommissioning</w:t>
      </w:r>
    </w:p>
    <w:p w14:paraId="4AE499A7" w14:textId="4EEF8EA6" w:rsidR="00A35083" w:rsidRDefault="00A35083" w:rsidP="00736E20">
      <w:pPr>
        <w:jc w:val="both"/>
        <w:rPr>
          <w:lang w:eastAsia="zh-CN"/>
        </w:rPr>
      </w:pPr>
      <w:r>
        <w:rPr>
          <w:lang w:eastAsia="zh-CN"/>
        </w:rPr>
        <w:t xml:space="preserve">Following risk is </w:t>
      </w:r>
      <w:r w:rsidR="00214178">
        <w:rPr>
          <w:lang w:eastAsia="zh-CN"/>
        </w:rPr>
        <w:t xml:space="preserve">linked to the risks described in </w:t>
      </w:r>
      <w:r w:rsidR="00214178" w:rsidRPr="006658D4">
        <w:rPr>
          <w:b/>
          <w:bCs/>
          <w:lang w:eastAsia="zh-CN"/>
        </w:rPr>
        <w:t xml:space="preserve">Subsection </w:t>
      </w:r>
      <w:r w:rsidR="004910D1" w:rsidRPr="006658D4">
        <w:rPr>
          <w:b/>
          <w:bCs/>
          <w:lang w:eastAsia="zh-CN"/>
        </w:rPr>
        <w:t>3.2.1.16</w:t>
      </w:r>
      <w:r w:rsidR="004910D1">
        <w:rPr>
          <w:lang w:eastAsia="zh-CN"/>
        </w:rPr>
        <w:t xml:space="preserve"> </w:t>
      </w:r>
      <w:r w:rsidR="00130C74">
        <w:rPr>
          <w:lang w:eastAsia="zh-CN"/>
        </w:rPr>
        <w:t xml:space="preserve">of this document </w:t>
      </w:r>
      <w:r w:rsidR="004910D1">
        <w:rPr>
          <w:lang w:eastAsia="zh-CN"/>
        </w:rPr>
        <w:t>which addresses decommissioning.</w:t>
      </w:r>
    </w:p>
    <w:p w14:paraId="31C0A1B0" w14:textId="77777777" w:rsidR="00FA4E5C" w:rsidRDefault="0054448C" w:rsidP="00736E20">
      <w:pPr>
        <w:jc w:val="both"/>
        <w:rPr>
          <w:ins w:id="229" w:author="Kryvonishchenko, Hlib" w:date="2023-12-21T11:03:00Z"/>
          <w:lang w:eastAsia="zh-CN"/>
        </w:rPr>
      </w:pPr>
      <w:r>
        <w:rPr>
          <w:lang w:eastAsia="zh-CN"/>
        </w:rPr>
        <w:t>Typical I&amp;C development life cycle activities and interfaces with human factors engineering and computer security programs presented Figure 1 in</w:t>
      </w:r>
      <w:r w:rsidR="00736E20">
        <w:rPr>
          <w:lang w:eastAsia="zh-CN"/>
        </w:rPr>
        <w:t xml:space="preserve"> </w:t>
      </w:r>
      <w:r w:rsidR="00736E20" w:rsidRPr="00736E20">
        <w:rPr>
          <w:b/>
          <w:bCs/>
          <w:lang w:eastAsia="zh-CN"/>
        </w:rPr>
        <w:t xml:space="preserve">(Item </w:t>
      </w:r>
      <w:r w:rsidRPr="00736E20">
        <w:rPr>
          <w:b/>
          <w:bCs/>
          <w:lang w:eastAsia="zh-CN"/>
        </w:rPr>
        <w:t>2.19</w:t>
      </w:r>
      <w:r w:rsidR="00736E20" w:rsidRPr="00736E20">
        <w:rPr>
          <w:b/>
          <w:bCs/>
          <w:lang w:eastAsia="zh-CN"/>
        </w:rPr>
        <w:t>)</w:t>
      </w:r>
      <w:r>
        <w:rPr>
          <w:lang w:eastAsia="zh-CN"/>
        </w:rPr>
        <w:t xml:space="preserve"> of the reference document includes “Decommissioning”. </w:t>
      </w:r>
      <w:ins w:id="230" w:author="Kryvonishchenko, Hlib" w:date="2023-12-21T10:44:00Z">
        <w:r w:rsidR="00736E20">
          <w:rPr>
            <w:lang w:eastAsia="zh-CN"/>
          </w:rPr>
          <w:t xml:space="preserve"> </w:t>
        </w:r>
      </w:ins>
      <w:r>
        <w:rPr>
          <w:lang w:eastAsia="zh-CN"/>
        </w:rPr>
        <w:t>DCD and UFSAR do not contain decommissioning provisions. However, Westinghouse can provide Owner with relevant inputs depending on the agreed project scope.</w:t>
      </w:r>
    </w:p>
    <w:p w14:paraId="57F0A123" w14:textId="6EB2DD16" w:rsidR="00381EA4" w:rsidRDefault="00381EA4" w:rsidP="00274E5F">
      <w:pPr>
        <w:jc w:val="both"/>
        <w:rPr>
          <w:lang w:eastAsia="zh-CN"/>
        </w:rPr>
      </w:pPr>
    </w:p>
    <w:p w14:paraId="5DF81958" w14:textId="053692EF" w:rsidR="00381EA4" w:rsidRPr="00E069EE" w:rsidRDefault="00381EA4" w:rsidP="00274E5F">
      <w:pPr>
        <w:jc w:val="both"/>
        <w:rPr>
          <w:b/>
          <w:bCs/>
          <w:i/>
          <w:iCs/>
          <w:lang w:eastAsia="zh-CN"/>
        </w:rPr>
      </w:pPr>
      <w:r w:rsidRPr="00E069EE">
        <w:rPr>
          <w:b/>
          <w:bCs/>
          <w:i/>
          <w:iCs/>
          <w:lang w:eastAsia="zh-CN"/>
        </w:rPr>
        <w:t xml:space="preserve">Topics discussed below are not </w:t>
      </w:r>
      <w:r w:rsidR="00F61F5A" w:rsidRPr="00E069EE">
        <w:rPr>
          <w:b/>
          <w:bCs/>
          <w:i/>
          <w:iCs/>
          <w:lang w:eastAsia="zh-CN"/>
        </w:rPr>
        <w:t xml:space="preserve">contributing to the increased risks level, however were identified as </w:t>
      </w:r>
      <w:r w:rsidR="000B7E9F" w:rsidRPr="00E069EE">
        <w:rPr>
          <w:b/>
          <w:bCs/>
          <w:i/>
          <w:iCs/>
          <w:lang w:eastAsia="zh-CN"/>
        </w:rPr>
        <w:t>the topics that might need further consideration.</w:t>
      </w:r>
    </w:p>
    <w:p w14:paraId="0FCC66C2" w14:textId="77777777" w:rsidR="00E069EE" w:rsidRDefault="00E069EE" w:rsidP="00274E5F">
      <w:pPr>
        <w:jc w:val="both"/>
        <w:rPr>
          <w:lang w:eastAsia="zh-CN"/>
        </w:rPr>
      </w:pPr>
    </w:p>
    <w:p w14:paraId="4140E7B3" w14:textId="77777777" w:rsidR="00E069EE" w:rsidRPr="00274E5F" w:rsidRDefault="00E069EE" w:rsidP="00E069EE">
      <w:pPr>
        <w:jc w:val="both"/>
        <w:rPr>
          <w:b/>
          <w:bCs/>
          <w:lang w:eastAsia="zh-CN"/>
        </w:rPr>
      </w:pPr>
      <w:r w:rsidRPr="00274E5F">
        <w:rPr>
          <w:b/>
          <w:bCs/>
          <w:lang w:eastAsia="zh-CN"/>
        </w:rPr>
        <w:t>Content of design basis for instrumentation and control systems</w:t>
      </w:r>
    </w:p>
    <w:p w14:paraId="72058488" w14:textId="77777777" w:rsidR="00E069EE" w:rsidRDefault="00E069EE" w:rsidP="00E069EE">
      <w:pPr>
        <w:jc w:val="both"/>
        <w:rPr>
          <w:lang w:eastAsia="zh-CN"/>
        </w:rPr>
      </w:pPr>
      <w:r w:rsidRPr="00274E5F">
        <w:rPr>
          <w:b/>
          <w:bCs/>
          <w:lang w:eastAsia="zh-CN"/>
        </w:rPr>
        <w:t>(Item 3.16)</w:t>
      </w:r>
      <w:r>
        <w:rPr>
          <w:lang w:eastAsia="zh-CN"/>
        </w:rPr>
        <w:t xml:space="preserve"> states that the </w:t>
      </w:r>
      <w:r w:rsidRPr="00274E5F">
        <w:rPr>
          <w:b/>
          <w:bCs/>
          <w:lang w:eastAsia="zh-CN"/>
        </w:rPr>
        <w:t>(Items 3.7-3.16)</w:t>
      </w:r>
      <w:r>
        <w:rPr>
          <w:lang w:eastAsia="zh-CN"/>
        </w:rPr>
        <w:t xml:space="preserve"> “may be specified in either the overall I&amp;C design basis or the design basis for individual systems. For some items, it might be appropriate to specify generic requirements in the overall I&amp;C design basis and to provide more detail in the design basis for individual systems. In any case, the design bases for the overall I&amp;C and for the individual systems should be consistent with each other, and the relationship and interfaces between the different design bases should be readily understandable.”</w:t>
      </w:r>
    </w:p>
    <w:p w14:paraId="74821FAA" w14:textId="77777777" w:rsidR="00A9280F" w:rsidRDefault="00E069EE" w:rsidP="00E069EE">
      <w:pPr>
        <w:jc w:val="both"/>
        <w:rPr>
          <w:ins w:id="231" w:author="Kryvonishchenko, Hlib" w:date="2023-12-21T12:23:00Z"/>
          <w:lang w:eastAsia="zh-CN"/>
        </w:rPr>
      </w:pPr>
      <w:r>
        <w:rPr>
          <w:lang w:eastAsia="zh-CN"/>
        </w:rPr>
        <w:t xml:space="preserve">This statement addresses the guidelines or recommendations on the applicability of certain requirements, however, it does not fully address the underlying requirements themselves. </w:t>
      </w:r>
    </w:p>
    <w:p w14:paraId="58BA52AF" w14:textId="6A73B8B6" w:rsidR="00E069EE" w:rsidRDefault="00E069EE" w:rsidP="00E069EE">
      <w:pPr>
        <w:jc w:val="both"/>
        <w:rPr>
          <w:lang w:eastAsia="zh-CN"/>
        </w:rPr>
      </w:pPr>
      <w:r>
        <w:rPr>
          <w:lang w:eastAsia="zh-CN"/>
        </w:rPr>
        <w:t>AP1000 Complies With the Objective of the expressed design basis however a different methodology and terminology is used. Hence, this might require further evaluation and possibly a more detailed decomposition of Requirements.</w:t>
      </w:r>
    </w:p>
    <w:p w14:paraId="363F5355" w14:textId="77777777" w:rsidR="005003CA" w:rsidRDefault="005003CA" w:rsidP="00274E5F">
      <w:pPr>
        <w:jc w:val="both"/>
        <w:rPr>
          <w:ins w:id="232" w:author="Kryvonishchenko, Hlib" w:date="2023-12-21T11:06:00Z"/>
          <w:lang w:eastAsia="zh-CN"/>
        </w:rPr>
      </w:pPr>
    </w:p>
    <w:p w14:paraId="529BEF5C" w14:textId="077D0491" w:rsidR="00EB1A38" w:rsidRPr="00EB1A38" w:rsidRDefault="00EB1A38" w:rsidP="000E68CE">
      <w:pPr>
        <w:jc w:val="both"/>
        <w:rPr>
          <w:rFonts w:eastAsia="SimSun" w:cstheme="minorHAnsi"/>
          <w:b/>
          <w:bCs/>
          <w:lang w:eastAsia="zh-CN"/>
        </w:rPr>
      </w:pPr>
      <w:r w:rsidRPr="00EB1A38">
        <w:rPr>
          <w:rFonts w:eastAsia="SimSun" w:cstheme="minorHAnsi"/>
          <w:b/>
          <w:bCs/>
          <w:lang w:eastAsia="zh-CN"/>
        </w:rPr>
        <w:t>Development verification and Validation and Life Cycle Processes</w:t>
      </w:r>
    </w:p>
    <w:p w14:paraId="433A7789" w14:textId="74B6C376" w:rsidR="00EB1A38" w:rsidRPr="00825F54" w:rsidRDefault="00515CB4" w:rsidP="000E68CE">
      <w:pPr>
        <w:jc w:val="both"/>
        <w:rPr>
          <w:rFonts w:eastAsia="SimSun" w:cstheme="minorHAnsi"/>
          <w:i/>
          <w:iCs/>
          <w:lang w:eastAsia="zh-CN"/>
        </w:rPr>
      </w:pPr>
      <w:r>
        <w:rPr>
          <w:rFonts w:eastAsia="SimSun" w:cstheme="minorHAnsi"/>
          <w:b/>
          <w:bCs/>
          <w:lang w:eastAsia="zh-CN"/>
        </w:rPr>
        <w:t>(</w:t>
      </w:r>
      <w:r w:rsidR="00EB1A38" w:rsidRPr="00825F54">
        <w:rPr>
          <w:rFonts w:eastAsia="SimSun" w:cstheme="minorHAnsi"/>
          <w:b/>
          <w:bCs/>
          <w:lang w:eastAsia="zh-CN"/>
        </w:rPr>
        <w:t>Item</w:t>
      </w:r>
      <w:r>
        <w:rPr>
          <w:rFonts w:eastAsia="SimSun" w:cstheme="minorHAnsi"/>
          <w:b/>
          <w:bCs/>
          <w:lang w:eastAsia="zh-CN"/>
        </w:rPr>
        <w:t>s</w:t>
      </w:r>
      <w:r w:rsidR="00EB1A38" w:rsidRPr="00825F54">
        <w:rPr>
          <w:rFonts w:eastAsia="SimSun" w:cstheme="minorHAnsi"/>
          <w:b/>
          <w:bCs/>
          <w:lang w:eastAsia="zh-CN"/>
        </w:rPr>
        <w:t xml:space="preserve"> 2.14 to 2.16</w:t>
      </w:r>
      <w:r>
        <w:rPr>
          <w:rFonts w:eastAsia="SimSun" w:cstheme="minorHAnsi"/>
          <w:b/>
          <w:bCs/>
          <w:lang w:eastAsia="zh-CN"/>
        </w:rPr>
        <w:t>)</w:t>
      </w:r>
      <w:r w:rsidR="00EB1A38" w:rsidRPr="00F34433">
        <w:rPr>
          <w:rFonts w:eastAsia="SimSun" w:cstheme="minorHAnsi"/>
          <w:b/>
          <w:bCs/>
          <w:lang w:eastAsia="zh-CN"/>
        </w:rPr>
        <w:t xml:space="preserve">. </w:t>
      </w:r>
      <w:r w:rsidR="00EB1A38" w:rsidRPr="00F34433">
        <w:rPr>
          <w:rFonts w:eastAsia="SimSun" w:cstheme="minorHAnsi"/>
          <w:lang w:eastAsia="zh-CN"/>
        </w:rPr>
        <w:t>Th</w:t>
      </w:r>
      <w:r w:rsidR="00EB1A38" w:rsidRPr="00825F54">
        <w:rPr>
          <w:rFonts w:eastAsia="SimSun" w:cstheme="minorHAnsi"/>
          <w:lang w:eastAsia="zh-CN"/>
        </w:rPr>
        <w:t xml:space="preserve">e AP1000 plant design for I&amp;C systems includes provisions for </w:t>
      </w:r>
      <w:r w:rsidR="00EB1A38" w:rsidRPr="00F34433">
        <w:rPr>
          <w:rFonts w:eastAsia="SimSun" w:cstheme="minorHAnsi"/>
          <w:lang w:eastAsia="zh-CN"/>
        </w:rPr>
        <w:t xml:space="preserve">Validation and Verification </w:t>
      </w:r>
      <w:r w:rsidR="00EB1A38" w:rsidRPr="00825F54">
        <w:rPr>
          <w:rFonts w:eastAsia="SimSun" w:cstheme="minorHAnsi"/>
          <w:lang w:eastAsia="zh-CN"/>
        </w:rPr>
        <w:t>V&amp;V practices</w:t>
      </w:r>
      <w:r w:rsidR="00EB1A38" w:rsidRPr="00F34433">
        <w:rPr>
          <w:rFonts w:eastAsia="SimSun" w:cstheme="minorHAnsi"/>
          <w:lang w:eastAsia="zh-CN"/>
        </w:rPr>
        <w:t xml:space="preserve">, </w:t>
      </w:r>
      <w:r w:rsidR="00EB1A38" w:rsidRPr="00825F54">
        <w:rPr>
          <w:rFonts w:eastAsia="SimSun" w:cstheme="minorHAnsi"/>
          <w:lang w:eastAsia="zh-CN"/>
        </w:rPr>
        <w:t>and activities,</w:t>
      </w:r>
      <w:r w:rsidR="00EB1A38" w:rsidRPr="00825F54" w:rsidDel="00981E60">
        <w:rPr>
          <w:rFonts w:eastAsia="SimSun" w:cstheme="minorHAnsi"/>
          <w:lang w:eastAsia="zh-CN"/>
        </w:rPr>
        <w:t xml:space="preserve"> </w:t>
      </w:r>
      <w:r w:rsidR="00EB1A38" w:rsidRPr="00F34433">
        <w:rPr>
          <w:rFonts w:eastAsia="SimSun" w:cstheme="minorHAnsi"/>
          <w:lang w:eastAsia="zh-CN"/>
        </w:rPr>
        <w:t>See DCD 7.1.4.2, These include IEEE 1074-1995; “IEEE Standard for Developing Software Life Cycle Processes” and US-NRC RG 1.</w:t>
      </w:r>
      <w:r w:rsidR="00EB1A38" w:rsidRPr="00515CB4">
        <w:rPr>
          <w:rFonts w:eastAsia="SimSun" w:cstheme="minorHAnsi"/>
          <w:szCs w:val="22"/>
          <w:lang w:eastAsia="zh-CN"/>
        </w:rPr>
        <w:t>173</w:t>
      </w:r>
      <w:r w:rsidR="00EB1A38" w:rsidRPr="00515CB4" w:rsidDel="00981E60">
        <w:rPr>
          <w:rFonts w:eastAsia="SimSun" w:cstheme="minorHAnsi"/>
          <w:szCs w:val="22"/>
          <w:lang w:eastAsia="zh-CN"/>
        </w:rPr>
        <w:t xml:space="preserve"> </w:t>
      </w:r>
      <w:r w:rsidR="00EB1A38" w:rsidRPr="00515CB4">
        <w:rPr>
          <w:rFonts w:eastAsia="SimSun" w:cstheme="minorHAnsi"/>
          <w:szCs w:val="22"/>
          <w:lang w:eastAsia="zh-CN"/>
        </w:rPr>
        <w:t>“</w:t>
      </w:r>
      <w:r w:rsidR="00EB1A38" w:rsidRPr="00515CB4">
        <w:rPr>
          <w:rFonts w:cstheme="minorHAnsi"/>
          <w:color w:val="333333"/>
          <w:szCs w:val="22"/>
          <w:shd w:val="clear" w:color="auto" w:fill="FFFFFF"/>
        </w:rPr>
        <w:t>Developing Software Life Cycle Processes for Digital Computer Software Used in Safety Systems of Nuclear Power Plants”</w:t>
      </w:r>
      <w:r w:rsidR="00EB1A38" w:rsidRPr="00515CB4">
        <w:rPr>
          <w:rFonts w:eastAsia="SimSun" w:cstheme="minorHAnsi"/>
          <w:szCs w:val="22"/>
          <w:lang w:eastAsia="zh-CN"/>
        </w:rPr>
        <w:t>. These</w:t>
      </w:r>
      <w:r w:rsidR="00EB1A38" w:rsidRPr="00F34433">
        <w:rPr>
          <w:rFonts w:eastAsia="SimSun" w:cstheme="minorHAnsi"/>
          <w:lang w:eastAsia="zh-CN"/>
        </w:rPr>
        <w:t xml:space="preserve"> standards Comply with the Objective set in this cited IAEA guides. However, if these IAEA guides were required to be met, further investigation and analyses might be needed, but no design change to AP1000 standard design is anticipated. </w:t>
      </w:r>
    </w:p>
    <w:p w14:paraId="2574235F" w14:textId="77777777" w:rsidR="005003CA" w:rsidRDefault="005003CA" w:rsidP="000E68CE">
      <w:pPr>
        <w:jc w:val="both"/>
        <w:rPr>
          <w:lang w:eastAsia="zh-CN"/>
        </w:rPr>
      </w:pPr>
    </w:p>
    <w:p w14:paraId="473BDD9C" w14:textId="77777777" w:rsidR="00515CB4" w:rsidRPr="00515CB4" w:rsidRDefault="00515CB4" w:rsidP="000E68CE">
      <w:pPr>
        <w:jc w:val="both"/>
        <w:rPr>
          <w:b/>
          <w:bCs/>
          <w:lang w:eastAsia="zh-CN"/>
        </w:rPr>
      </w:pPr>
      <w:r w:rsidRPr="00515CB4">
        <w:rPr>
          <w:b/>
          <w:bCs/>
          <w:lang w:eastAsia="zh-CN"/>
        </w:rPr>
        <w:t>Ambiguity of the general statements and guidelines presented in Specific Safety Guides.</w:t>
      </w:r>
    </w:p>
    <w:p w14:paraId="5EB19172" w14:textId="77777777" w:rsidR="00515CB4" w:rsidRDefault="00515CB4" w:rsidP="000E68CE">
      <w:pPr>
        <w:jc w:val="both"/>
        <w:rPr>
          <w:lang w:eastAsia="zh-CN"/>
        </w:rPr>
      </w:pPr>
      <w:r w:rsidRPr="00515CB4">
        <w:rPr>
          <w:b/>
          <w:bCs/>
          <w:lang w:eastAsia="zh-CN"/>
        </w:rPr>
        <w:t>(Items 7.151-154)</w:t>
      </w:r>
      <w:r>
        <w:rPr>
          <w:lang w:eastAsia="zh-CN"/>
        </w:rPr>
        <w:t xml:space="preserve"> that are addressing “Software tools” are general recommendations and guidelines and thus cannot be assessed against specific provisions of the AP1000 I&amp;C design. Because of the ambiguity of general statements and guidelines, there’s a likelihood for further inquiry, however this is currently considered a low risk.</w:t>
      </w:r>
    </w:p>
    <w:p w14:paraId="5D25B235" w14:textId="77777777" w:rsidR="00515CB4" w:rsidRDefault="00515CB4" w:rsidP="00515CB4">
      <w:pPr>
        <w:jc w:val="both"/>
        <w:rPr>
          <w:lang w:eastAsia="zh-CN"/>
        </w:rPr>
      </w:pPr>
    </w:p>
    <w:p w14:paraId="0A327565" w14:textId="77777777" w:rsidR="00515CB4" w:rsidRPr="00515CB4" w:rsidRDefault="00515CB4" w:rsidP="00515CB4">
      <w:pPr>
        <w:jc w:val="both"/>
        <w:rPr>
          <w:b/>
          <w:bCs/>
          <w:lang w:eastAsia="zh-CN"/>
        </w:rPr>
      </w:pPr>
      <w:r w:rsidRPr="00515CB4">
        <w:rPr>
          <w:b/>
          <w:bCs/>
          <w:lang w:eastAsia="zh-CN"/>
        </w:rPr>
        <w:lastRenderedPageBreak/>
        <w:t>Human Factors</w:t>
      </w:r>
    </w:p>
    <w:p w14:paraId="4CCE6ADF" w14:textId="77777777" w:rsidR="00515CB4" w:rsidRDefault="00515CB4" w:rsidP="00515CB4">
      <w:pPr>
        <w:jc w:val="both"/>
        <w:rPr>
          <w:lang w:eastAsia="zh-CN"/>
        </w:rPr>
      </w:pPr>
      <w:r>
        <w:rPr>
          <w:lang w:eastAsia="zh-CN"/>
        </w:rPr>
        <w:t xml:space="preserve">Low risk is associated with </w:t>
      </w:r>
      <w:r w:rsidRPr="008669B7">
        <w:rPr>
          <w:b/>
          <w:bCs/>
          <w:lang w:eastAsia="zh-CN"/>
        </w:rPr>
        <w:t>(Items 8.51-8.56)</w:t>
      </w:r>
      <w:r>
        <w:rPr>
          <w:lang w:eastAsia="zh-CN"/>
        </w:rPr>
        <w:t xml:space="preserve"> and is related to human factors engineering for instrumentation and control systems. Those guidelines state that the design of the human–machine interface required for the supervisory control of safety systems should apply the principles of defense in depth and that the I&amp;C system should provide operators with the information necessary to detect changes in system status, to diagnose the situation, to operate the system (when necessary) and to verify manual or automatic actions. In addition, mentioned above guideline items state that a satisfactory design will take into account the cognitive processing capabilities of operators as well as process-related time constraints, should ensure that the longest time from operating any control to when the input is acknowledged by the control system is acceptable to the operators. As well as that operator tasks can be performed within the time specified by system requirements.</w:t>
      </w:r>
    </w:p>
    <w:p w14:paraId="25E6DC48" w14:textId="77777777" w:rsidR="00515CB4" w:rsidRDefault="00515CB4" w:rsidP="00515CB4">
      <w:pPr>
        <w:jc w:val="both"/>
        <w:rPr>
          <w:lang w:eastAsia="zh-CN"/>
        </w:rPr>
      </w:pPr>
      <w:r>
        <w:rPr>
          <w:lang w:eastAsia="zh-CN"/>
        </w:rPr>
        <w:t>This assessment properly addressed the impacted design topics in AP1000 design, however, based on the general assumptions of the original text (per the SSG-39), it's possible further inquiries might be raised, this is however considered a low risk.</w:t>
      </w:r>
    </w:p>
    <w:p w14:paraId="249D85E2" w14:textId="77777777" w:rsidR="00515CB4" w:rsidRDefault="00515CB4" w:rsidP="00515CB4">
      <w:pPr>
        <w:jc w:val="both"/>
        <w:rPr>
          <w:lang w:eastAsia="zh-CN"/>
        </w:rPr>
      </w:pPr>
    </w:p>
    <w:p w14:paraId="4A25ECC4" w14:textId="77777777" w:rsidR="00515CB4" w:rsidRPr="00515CB4" w:rsidRDefault="00515CB4" w:rsidP="00515CB4">
      <w:pPr>
        <w:jc w:val="both"/>
        <w:rPr>
          <w:b/>
          <w:bCs/>
          <w:lang w:eastAsia="zh-CN"/>
        </w:rPr>
      </w:pPr>
      <w:r w:rsidRPr="00515CB4">
        <w:rPr>
          <w:b/>
          <w:bCs/>
          <w:lang w:eastAsia="zh-CN"/>
        </w:rPr>
        <w:t>Software design</w:t>
      </w:r>
    </w:p>
    <w:p w14:paraId="2BF907DA" w14:textId="020D9F79" w:rsidR="00515CB4" w:rsidRDefault="00515CB4" w:rsidP="00515CB4">
      <w:pPr>
        <w:jc w:val="both"/>
        <w:rPr>
          <w:lang w:eastAsia="zh-CN"/>
        </w:rPr>
      </w:pPr>
      <w:r>
        <w:rPr>
          <w:lang w:eastAsia="zh-CN"/>
        </w:rPr>
        <w:t xml:space="preserve">Low risk is associated with guidelines presented in </w:t>
      </w:r>
      <w:r w:rsidR="008669B7" w:rsidRPr="008669B7">
        <w:rPr>
          <w:b/>
          <w:bCs/>
          <w:lang w:eastAsia="zh-CN"/>
        </w:rPr>
        <w:t>(</w:t>
      </w:r>
      <w:r w:rsidRPr="008669B7">
        <w:rPr>
          <w:b/>
          <w:bCs/>
          <w:lang w:eastAsia="zh-CN"/>
        </w:rPr>
        <w:t>Items 9.21-9.25)</w:t>
      </w:r>
      <w:r>
        <w:rPr>
          <w:lang w:eastAsia="zh-CN"/>
        </w:rPr>
        <w:t xml:space="preserve"> that are addressing simplicity of design of software for the safety systems and lower safety class systems. Those guidelines also state that  software design architecture should be structured to allow for future modification, maintenance and upgrades, the software architecture should be hierarchical to provide graded levels of abstraction and that use of information hiding, where possible, is encouraged to enable piecewise review and verification and to aid modification.</w:t>
      </w:r>
    </w:p>
    <w:p w14:paraId="0BAEF836" w14:textId="77777777" w:rsidR="00515CB4" w:rsidRDefault="00515CB4" w:rsidP="00515CB4">
      <w:pPr>
        <w:jc w:val="both"/>
        <w:rPr>
          <w:lang w:eastAsia="zh-CN"/>
        </w:rPr>
      </w:pPr>
      <w:r>
        <w:rPr>
          <w:lang w:eastAsia="zh-CN"/>
        </w:rPr>
        <w:t>Those guidelines might require further investigation based on the expectations of these items, regarding interactions between safety systems and non-safety (lower class) systems, and because the low level of technical details that it's expected. However, no design changes to AP1000 software design are expected.</w:t>
      </w:r>
    </w:p>
    <w:p w14:paraId="5274E411" w14:textId="77777777" w:rsidR="00515CB4" w:rsidRDefault="00515CB4" w:rsidP="00515CB4">
      <w:pPr>
        <w:jc w:val="both"/>
        <w:rPr>
          <w:lang w:eastAsia="zh-CN"/>
        </w:rPr>
      </w:pPr>
    </w:p>
    <w:p w14:paraId="695E3FB5" w14:textId="77777777" w:rsidR="00515CB4" w:rsidRPr="00515CB4" w:rsidRDefault="00515CB4" w:rsidP="00515CB4">
      <w:pPr>
        <w:jc w:val="both"/>
        <w:rPr>
          <w:b/>
          <w:bCs/>
          <w:lang w:eastAsia="zh-CN"/>
        </w:rPr>
      </w:pPr>
      <w:r w:rsidRPr="00515CB4">
        <w:rPr>
          <w:b/>
          <w:bCs/>
          <w:lang w:eastAsia="zh-CN"/>
        </w:rPr>
        <w:t>Predeveloped software</w:t>
      </w:r>
    </w:p>
    <w:p w14:paraId="6EFD70FC" w14:textId="02992B00" w:rsidR="004E7EAC" w:rsidRDefault="00515CB4" w:rsidP="00515CB4">
      <w:pPr>
        <w:jc w:val="both"/>
        <w:rPr>
          <w:lang w:eastAsia="zh-CN"/>
        </w:rPr>
      </w:pPr>
      <w:r>
        <w:rPr>
          <w:lang w:eastAsia="zh-CN"/>
        </w:rPr>
        <w:t xml:space="preserve">Low risk is associated with “Predeveloped software” subsection containing </w:t>
      </w:r>
      <w:r w:rsidRPr="008669B7">
        <w:rPr>
          <w:b/>
          <w:bCs/>
          <w:lang w:eastAsia="zh-CN"/>
        </w:rPr>
        <w:t>(Items 9.96-9.98).</w:t>
      </w:r>
      <w:r>
        <w:rPr>
          <w:lang w:eastAsia="zh-CN"/>
        </w:rPr>
        <w:t xml:space="preserve"> The DCD does not include low level details about predeveloped software or expected behaviors of underlying software tools or components, used in the development of control application systems and software for the AP1000 I&amp;C platforms. Thus, further investigation might be required based on potential inquiries.</w:t>
      </w:r>
    </w:p>
    <w:p w14:paraId="4FD60953" w14:textId="28480BE7" w:rsidR="0096072D" w:rsidRPr="00CA1128" w:rsidRDefault="00515CB4" w:rsidP="00515CB4">
      <w:pPr>
        <w:jc w:val="both"/>
        <w:rPr>
          <w:lang w:eastAsia="zh-CN"/>
        </w:rPr>
        <w:sectPr w:rsidR="0096072D" w:rsidRPr="00CA1128" w:rsidSect="00D73035">
          <w:footerReference w:type="default" r:id="rId25"/>
          <w:endnotePr>
            <w:numFmt w:val="decimal"/>
          </w:endnotePr>
          <w:pgSz w:w="12240" w:h="15840" w:code="1"/>
          <w:pgMar w:top="1440" w:right="1440" w:bottom="1440" w:left="1440" w:header="720" w:footer="720" w:gutter="0"/>
          <w:cols w:space="720"/>
          <w:noEndnote/>
          <w:docGrid w:linePitch="299"/>
        </w:sectPr>
      </w:pPr>
      <w:r>
        <w:rPr>
          <w:lang w:eastAsia="zh-CN"/>
        </w:rPr>
        <w:t>.</w:t>
      </w:r>
    </w:p>
    <w:p w14:paraId="613088B2" w14:textId="6096DD66" w:rsidR="00B409DA" w:rsidRPr="008200D0" w:rsidRDefault="00D06793" w:rsidP="00B409DA">
      <w:pPr>
        <w:pStyle w:val="Heading1"/>
        <w:rPr>
          <w:rFonts w:ascii="Calibri" w:hAnsi="Calibri" w:cs="Calibri"/>
        </w:rPr>
      </w:pPr>
      <w:bookmarkStart w:id="233" w:name="_Toc381705112"/>
      <w:bookmarkStart w:id="234" w:name="_Toc381712629"/>
      <w:bookmarkStart w:id="235" w:name="_Ref423080790"/>
      <w:bookmarkStart w:id="236" w:name="_Ref423086527"/>
      <w:bookmarkStart w:id="237" w:name="_Toc128661473"/>
      <w:bookmarkStart w:id="238" w:name="_Toc152671906"/>
      <w:r>
        <w:rPr>
          <w:rFonts w:ascii="Calibri" w:hAnsi="Calibri" w:cs="Calibri"/>
        </w:rPr>
        <w:lastRenderedPageBreak/>
        <w:t>REFERENCES</w:t>
      </w:r>
      <w:bookmarkStart w:id="239" w:name="_Toc138750308"/>
      <w:bookmarkEnd w:id="233"/>
      <w:bookmarkEnd w:id="234"/>
      <w:bookmarkEnd w:id="235"/>
      <w:bookmarkEnd w:id="236"/>
      <w:bookmarkEnd w:id="237"/>
      <w:bookmarkEnd w:id="238"/>
    </w:p>
    <w:p w14:paraId="77522A48" w14:textId="77777777" w:rsidR="00A741FF" w:rsidRPr="00A741FF" w:rsidRDefault="4367A29C" w:rsidP="00513590">
      <w:pPr>
        <w:pStyle w:val="ListParagraph"/>
        <w:numPr>
          <w:ilvl w:val="0"/>
          <w:numId w:val="43"/>
        </w:numPr>
        <w:spacing w:before="0" w:after="280"/>
        <w:rPr>
          <w:rFonts w:ascii="Calibri" w:hAnsi="Calibri" w:cs="Calibri"/>
          <w:color w:val="000000" w:themeColor="text1"/>
        </w:rPr>
      </w:pPr>
      <w:bookmarkStart w:id="240" w:name="_Ref144809230"/>
      <w:bookmarkStart w:id="241" w:name="_Ref145253856"/>
      <w:bookmarkStart w:id="242" w:name="_Ref142221492"/>
      <w:r w:rsidRPr="0D01870D">
        <w:rPr>
          <w:rFonts w:ascii="Calibri" w:hAnsi="Calibri" w:cs="Calibri"/>
          <w:color w:val="000000" w:themeColor="text1"/>
        </w:rPr>
        <w:t xml:space="preserve">Bulgarian </w:t>
      </w:r>
      <w:r w:rsidR="00EBE09B" w:rsidRPr="0D01870D">
        <w:rPr>
          <w:rFonts w:ascii="Calibri" w:hAnsi="Calibri" w:cs="Calibri"/>
          <w:color w:val="000000" w:themeColor="text1"/>
        </w:rPr>
        <w:t>Act on the Safe Use of Nuclear Energy</w:t>
      </w:r>
      <w:r w:rsidR="60CCEACA" w:rsidRPr="0D01870D">
        <w:rPr>
          <w:rFonts w:ascii="Calibri" w:hAnsi="Calibri" w:cs="Calibri"/>
          <w:color w:val="000000" w:themeColor="text1"/>
        </w:rPr>
        <w:t xml:space="preserve">. </w:t>
      </w:r>
      <w:bookmarkEnd w:id="240"/>
      <w:r w:rsidR="026D0DA1" w:rsidRPr="0D01870D">
        <w:rPr>
          <w:color w:val="000000" w:themeColor="text1"/>
        </w:rPr>
        <w:t>Promulgated, State Gazette No. 63/28.06.2002, amended and supplemented, SG No. 120/29.12.2002, SG No. 70/10.08.2004, effective 1.01.2005, amended, SG No. 76/20.09.2005, effective 1.01.2007, SG No. 88/4.11.2005, SG No. 105/29.12.2005, effective 1.01.2006, SG No. 30/11.04.2006, effective 12.07.2006, SG No. 11/2.02.2007, amended and supplemented, SG No. 109/20.12.2007, effective 1.01.2008, amended, SG No. 36/4.04.2008, SG No. 67/29.07.2008, amended and supplemented, SG No. 42/5.06.2009, amended, SG No. 74/15.09.2009, effective 15.09.2009, amended and supplemented, SG No. 80/12.10.2010, amended, SG No. 87/5.11.2010, SG No. 88/9.11.2010, effective 1.01.2011, SG No. 97/10.12.2010, effective 10.12.2010, SG No. 26/29.03.2011, effective 30.06.2012, SG No. 38/18.05.2012, effective 1.07.2012, SG No. 82/26.10.2012, effective 26.11.2012, amended and supplemented, SG No. 15/15.02.2013, effective 1.01.2014, amended, SG No. 66/26.07.2013, effective 26.07.2013, SG No. 68/2.08.2013, effective 2.08.2013, SG No. 98/28.11.2014, effective 28.11.2014, SG No. 14/20.02.2015, SG No. 58/18.07.2017, effective 18.07.2017, SG No. 99/12.12.2017, effective 1.01.2018, amended and supplemented, SG No. 102/22.12.2017, effective 1.01.2018, supplemented, SG No. 103/28.12.2017, effective 1.01.2018, amended, SG No. 7/19.01.2018, SG No. 77/ 18.09.2018, effective 1.01.2019 amended and supplemented SG No. 17/25.02.2020.</w:t>
      </w:r>
      <w:bookmarkEnd w:id="241"/>
    </w:p>
    <w:p w14:paraId="48B7FD55" w14:textId="451FFDA3" w:rsidR="001368F8" w:rsidRPr="001368F8" w:rsidRDefault="00EBE09B" w:rsidP="00513590">
      <w:pPr>
        <w:pStyle w:val="ListParagraph"/>
        <w:numPr>
          <w:ilvl w:val="0"/>
          <w:numId w:val="43"/>
        </w:numPr>
        <w:spacing w:before="0" w:after="280"/>
        <w:rPr>
          <w:rFonts w:ascii="Calibri" w:hAnsi="Calibri" w:cs="Calibri"/>
          <w:color w:val="000000" w:themeColor="text1"/>
          <w:szCs w:val="22"/>
        </w:rPr>
      </w:pPr>
      <w:bookmarkStart w:id="243" w:name="_Ref145254611"/>
      <w:r w:rsidRPr="00AF51BF">
        <w:rPr>
          <w:rFonts w:ascii="Calibri" w:hAnsi="Calibri" w:cs="Calibri"/>
          <w:color w:val="000000" w:themeColor="text1"/>
          <w:szCs w:val="22"/>
        </w:rPr>
        <w:t>Bulgarian Regulation on Radiation Protection. Promulgated, State Gazette SG No. 16/2018; amended and supplemented, State Gazette  SG No. 110/2020.</w:t>
      </w:r>
      <w:bookmarkEnd w:id="243"/>
    </w:p>
    <w:p w14:paraId="557E8D0E" w14:textId="0B6847D0" w:rsidR="001368F8" w:rsidRPr="001368F8" w:rsidRDefault="5B281B6E" w:rsidP="00513590">
      <w:pPr>
        <w:pStyle w:val="ListParagraph"/>
        <w:numPr>
          <w:ilvl w:val="0"/>
          <w:numId w:val="43"/>
        </w:numPr>
        <w:spacing w:before="0" w:after="280"/>
        <w:rPr>
          <w:color w:val="000000" w:themeColor="text1"/>
        </w:rPr>
      </w:pPr>
      <w:bookmarkStart w:id="244" w:name="_Ref152285332"/>
      <w:r w:rsidRPr="00AF51BF">
        <w:rPr>
          <w:rFonts w:ascii="Calibri" w:hAnsi="Calibri" w:cs="Calibri"/>
          <w:color w:val="000000" w:themeColor="text1"/>
        </w:rPr>
        <w:t xml:space="preserve">Bulgarian </w:t>
      </w:r>
      <w:r w:rsidR="00EBE09B" w:rsidRPr="00AF51BF">
        <w:rPr>
          <w:rFonts w:ascii="Calibri" w:hAnsi="Calibri" w:cs="Calibri"/>
          <w:color w:val="000000" w:themeColor="text1"/>
        </w:rPr>
        <w:t>Regulation on Ensuring the Safety of Nuclear Power Plants</w:t>
      </w:r>
      <w:r w:rsidR="061BF812" w:rsidRPr="00AF51BF">
        <w:rPr>
          <w:rFonts w:ascii="Calibri" w:hAnsi="Calibri" w:cs="Calibri"/>
          <w:color w:val="000000" w:themeColor="text1"/>
        </w:rPr>
        <w:t xml:space="preserve">. </w:t>
      </w:r>
      <w:r w:rsidR="061BF812" w:rsidRPr="00AF51BF">
        <w:rPr>
          <w:color w:val="000000" w:themeColor="text1"/>
        </w:rPr>
        <w:t>Approved with a CM Letter No.245, dated 21.09.2016, promulgated SG, issue 76/ 30.09.2016, amended, issue 37/4.05.2018.</w:t>
      </w:r>
      <w:bookmarkEnd w:id="244"/>
    </w:p>
    <w:p w14:paraId="72F6307E" w14:textId="3A97A89E" w:rsidR="001368F8" w:rsidRPr="001368F8" w:rsidRDefault="25A24ED5" w:rsidP="00513590">
      <w:pPr>
        <w:pStyle w:val="ListParagraph"/>
        <w:numPr>
          <w:ilvl w:val="0"/>
          <w:numId w:val="43"/>
        </w:numPr>
        <w:spacing w:before="0" w:after="280"/>
        <w:rPr>
          <w:color w:val="000000" w:themeColor="text1"/>
          <w:szCs w:val="22"/>
        </w:rPr>
      </w:pPr>
      <w:bookmarkStart w:id="245" w:name="_Ref151039801"/>
      <w:r w:rsidRPr="00AF51BF">
        <w:rPr>
          <w:rFonts w:ascii="Calibri" w:hAnsi="Calibri" w:cs="Calibri"/>
          <w:color w:val="000000" w:themeColor="text1"/>
          <w:szCs w:val="22"/>
        </w:rPr>
        <w:t xml:space="preserve">Bulgarian </w:t>
      </w:r>
      <w:r w:rsidR="00EBE09B" w:rsidRPr="00AF51BF">
        <w:rPr>
          <w:rFonts w:ascii="Calibri" w:hAnsi="Calibri" w:cs="Calibri"/>
          <w:color w:val="000000" w:themeColor="text1"/>
          <w:szCs w:val="22"/>
        </w:rPr>
        <w:t>Regulation on Ensuring the Safety in Spent Fuel Management</w:t>
      </w:r>
      <w:r w:rsidR="49FEDABB" w:rsidRPr="00AF51BF">
        <w:rPr>
          <w:rFonts w:ascii="Calibri" w:hAnsi="Calibri" w:cs="Calibri"/>
          <w:color w:val="000000" w:themeColor="text1"/>
          <w:szCs w:val="22"/>
        </w:rPr>
        <w:t>. A</w:t>
      </w:r>
      <w:r w:rsidR="49FEDABB" w:rsidRPr="00AF51BF">
        <w:rPr>
          <w:color w:val="000000" w:themeColor="text1"/>
          <w:szCs w:val="22"/>
        </w:rPr>
        <w:t>dopted by CM Decree No. 196 of 02 August 2004, promulgated, SG No. 71 of 13 August 2004, amended SG No. 76 of 30 August 2013, amended SG No. 4 of 09 January 2018, in force as of 09 January 2018, No. 37 of 04 May 2018.</w:t>
      </w:r>
      <w:bookmarkEnd w:id="245"/>
    </w:p>
    <w:p w14:paraId="69AF4CE1" w14:textId="672C75C3" w:rsidR="001368F8" w:rsidRPr="001368F8" w:rsidRDefault="0F9CFFB2" w:rsidP="00513590">
      <w:pPr>
        <w:pStyle w:val="ListParagraph"/>
        <w:numPr>
          <w:ilvl w:val="0"/>
          <w:numId w:val="43"/>
        </w:numPr>
        <w:spacing w:before="0" w:after="280"/>
        <w:rPr>
          <w:color w:val="000000" w:themeColor="text1"/>
          <w:szCs w:val="22"/>
        </w:rPr>
      </w:pPr>
      <w:bookmarkStart w:id="246" w:name="_Ref145254823"/>
      <w:r w:rsidRPr="00AF51BF">
        <w:rPr>
          <w:rFonts w:ascii="Calibri" w:hAnsi="Calibri" w:cs="Calibri"/>
          <w:color w:val="000000" w:themeColor="text1"/>
          <w:szCs w:val="22"/>
        </w:rPr>
        <w:t xml:space="preserve">Bulgarian </w:t>
      </w:r>
      <w:r w:rsidR="00EBE09B" w:rsidRPr="00AF51BF">
        <w:rPr>
          <w:rFonts w:ascii="Calibri" w:hAnsi="Calibri" w:cs="Calibri"/>
          <w:color w:val="000000" w:themeColor="text1"/>
          <w:szCs w:val="22"/>
        </w:rPr>
        <w:t>Regulation on Safe Management of Radioactive Waste</w:t>
      </w:r>
      <w:r w:rsidR="4035317D" w:rsidRPr="00AF51BF">
        <w:rPr>
          <w:rFonts w:ascii="Calibri" w:hAnsi="Calibri" w:cs="Calibri"/>
          <w:color w:val="000000" w:themeColor="text1"/>
          <w:szCs w:val="22"/>
        </w:rPr>
        <w:t xml:space="preserve">. </w:t>
      </w:r>
      <w:r w:rsidR="4035317D" w:rsidRPr="00AF51BF">
        <w:rPr>
          <w:color w:val="000000" w:themeColor="text1"/>
          <w:szCs w:val="22"/>
        </w:rPr>
        <w:t>adopted by CM Decree No. 185 of 23 August 2013, promulgated, SG No. 76 of 30 August 2013, amended SG No. 4 of 09 January 2018, in force as of 09 January 2018, No. 37 of 04 May 2018.</w:t>
      </w:r>
      <w:bookmarkEnd w:id="246"/>
    </w:p>
    <w:p w14:paraId="05253E5D" w14:textId="578F69F1" w:rsidR="001368F8" w:rsidRPr="001368F8" w:rsidRDefault="4367A29C" w:rsidP="00513590">
      <w:pPr>
        <w:pStyle w:val="ListParagraph"/>
        <w:numPr>
          <w:ilvl w:val="0"/>
          <w:numId w:val="43"/>
        </w:numPr>
        <w:spacing w:before="0" w:after="280"/>
        <w:rPr>
          <w:rFonts w:ascii="Calibri" w:hAnsi="Calibri"/>
          <w:color w:val="000000" w:themeColor="text1"/>
        </w:rPr>
      </w:pPr>
      <w:bookmarkStart w:id="247" w:name="_Ref150167167"/>
      <w:r w:rsidRPr="00AF51BF">
        <w:rPr>
          <w:rFonts w:ascii="Calibri" w:hAnsi="Calibri" w:cs="Calibri"/>
          <w:color w:val="000000" w:themeColor="text1"/>
        </w:rPr>
        <w:t xml:space="preserve">IAEA </w:t>
      </w:r>
      <w:r w:rsidR="00EBE09B" w:rsidRPr="00AF51BF">
        <w:rPr>
          <w:rFonts w:ascii="Calibri" w:hAnsi="Calibri" w:cs="Calibri"/>
          <w:color w:val="000000" w:themeColor="text1"/>
        </w:rPr>
        <w:t>GSR Part 3 Radiation Protection and Safety of Radiation Sources</w:t>
      </w:r>
      <w:r w:rsidR="005C7769">
        <w:rPr>
          <w:rFonts w:ascii="Calibri" w:hAnsi="Calibri" w:cs="Calibri"/>
          <w:color w:val="000000" w:themeColor="text1"/>
        </w:rPr>
        <w:t>,</w:t>
      </w:r>
      <w:r w:rsidR="3A34EA10" w:rsidRPr="7FE7D6A3">
        <w:rPr>
          <w:rFonts w:ascii="Calibri" w:hAnsi="Calibri" w:cs="Calibri"/>
          <w:color w:val="000000" w:themeColor="text1"/>
        </w:rPr>
        <w:t xml:space="preserve"> </w:t>
      </w:r>
      <w:r w:rsidR="00B26A19">
        <w:rPr>
          <w:rFonts w:ascii="Calibri" w:hAnsi="Calibri" w:cs="Calibri"/>
          <w:color w:val="000000" w:themeColor="text1"/>
        </w:rPr>
        <w:t>2014</w:t>
      </w:r>
      <w:r w:rsidR="001D0691">
        <w:rPr>
          <w:rFonts w:ascii="Calibri" w:hAnsi="Calibri" w:cs="Calibri"/>
          <w:color w:val="000000" w:themeColor="text1"/>
        </w:rPr>
        <w:t>.</w:t>
      </w:r>
      <w:bookmarkEnd w:id="247"/>
    </w:p>
    <w:p w14:paraId="00D63B79" w14:textId="33E02ADA" w:rsidR="001368F8" w:rsidRPr="001368F8" w:rsidRDefault="1DC53C48" w:rsidP="00513590">
      <w:pPr>
        <w:pStyle w:val="ListParagraph"/>
        <w:numPr>
          <w:ilvl w:val="0"/>
          <w:numId w:val="43"/>
        </w:numPr>
        <w:spacing w:before="0" w:after="280"/>
        <w:rPr>
          <w:rFonts w:ascii="Calibri" w:hAnsi="Calibri"/>
          <w:color w:val="000000" w:themeColor="text1"/>
          <w:szCs w:val="22"/>
        </w:rPr>
      </w:pPr>
      <w:bookmarkStart w:id="248" w:name="_Ref151045619"/>
      <w:r w:rsidRPr="00AF51BF">
        <w:rPr>
          <w:rFonts w:ascii="Calibri" w:hAnsi="Calibri" w:cs="Calibri"/>
          <w:color w:val="000000" w:themeColor="text1"/>
          <w:szCs w:val="22"/>
        </w:rPr>
        <w:t xml:space="preserve">IAEA </w:t>
      </w:r>
      <w:r w:rsidR="00EBE09B" w:rsidRPr="00AF51BF">
        <w:rPr>
          <w:rFonts w:ascii="Calibri" w:hAnsi="Calibri" w:cs="Calibri"/>
          <w:color w:val="000000" w:themeColor="text1"/>
          <w:szCs w:val="22"/>
        </w:rPr>
        <w:t>GSR Part 4 Safety Assessment for Facilities And Activities</w:t>
      </w:r>
      <w:r w:rsidR="005C7769">
        <w:rPr>
          <w:rFonts w:ascii="Calibri" w:hAnsi="Calibri" w:cs="Calibri"/>
          <w:color w:val="000000" w:themeColor="text1"/>
          <w:szCs w:val="22"/>
        </w:rPr>
        <w:t>, 2016</w:t>
      </w:r>
      <w:r w:rsidR="001D0691">
        <w:rPr>
          <w:rFonts w:ascii="Calibri" w:hAnsi="Calibri" w:cs="Calibri"/>
          <w:color w:val="000000" w:themeColor="text1"/>
          <w:szCs w:val="22"/>
        </w:rPr>
        <w:t>.</w:t>
      </w:r>
      <w:bookmarkEnd w:id="248"/>
    </w:p>
    <w:p w14:paraId="35B44196" w14:textId="39D8C10A" w:rsidR="001368F8" w:rsidRPr="001368F8" w:rsidRDefault="078C2B02" w:rsidP="00513590">
      <w:pPr>
        <w:pStyle w:val="ListParagraph"/>
        <w:numPr>
          <w:ilvl w:val="0"/>
          <w:numId w:val="43"/>
        </w:numPr>
        <w:spacing w:before="0" w:after="280"/>
        <w:rPr>
          <w:rFonts w:ascii="Calibri" w:hAnsi="Calibri"/>
          <w:color w:val="000000" w:themeColor="text1"/>
          <w:szCs w:val="22"/>
        </w:rPr>
      </w:pPr>
      <w:bookmarkStart w:id="249" w:name="_Ref150354082"/>
      <w:r w:rsidRPr="00AF51BF">
        <w:rPr>
          <w:rFonts w:ascii="Calibri" w:hAnsi="Calibri" w:cs="Calibri"/>
          <w:color w:val="000000" w:themeColor="text1"/>
          <w:szCs w:val="22"/>
        </w:rPr>
        <w:t xml:space="preserve">IAEA </w:t>
      </w:r>
      <w:r w:rsidR="00EBE09B" w:rsidRPr="00AF51BF">
        <w:rPr>
          <w:rFonts w:ascii="Calibri" w:hAnsi="Calibri" w:cs="Calibri"/>
          <w:color w:val="000000" w:themeColor="text1"/>
          <w:szCs w:val="22"/>
        </w:rPr>
        <w:t>SSR-2/1 Safety of Nuclear Power Plants: Design</w:t>
      </w:r>
      <w:r w:rsidR="005C7769">
        <w:rPr>
          <w:rFonts w:ascii="Calibri" w:hAnsi="Calibri" w:cs="Calibri"/>
          <w:color w:val="000000" w:themeColor="text1"/>
          <w:szCs w:val="22"/>
        </w:rPr>
        <w:t>,</w:t>
      </w:r>
      <w:r w:rsidR="001D0691">
        <w:rPr>
          <w:rFonts w:ascii="Calibri" w:hAnsi="Calibri" w:cs="Calibri"/>
          <w:color w:val="000000" w:themeColor="text1"/>
          <w:szCs w:val="22"/>
        </w:rPr>
        <w:t xml:space="preserve"> </w:t>
      </w:r>
      <w:r w:rsidR="005C7769">
        <w:rPr>
          <w:rFonts w:ascii="Calibri" w:hAnsi="Calibri" w:cs="Calibri"/>
          <w:color w:val="000000" w:themeColor="text1"/>
          <w:szCs w:val="22"/>
        </w:rPr>
        <w:t>2016</w:t>
      </w:r>
      <w:r w:rsidR="001D0691">
        <w:rPr>
          <w:rFonts w:ascii="Calibri" w:hAnsi="Calibri" w:cs="Calibri"/>
          <w:color w:val="000000" w:themeColor="text1"/>
          <w:szCs w:val="22"/>
        </w:rPr>
        <w:t>.</w:t>
      </w:r>
      <w:bookmarkEnd w:id="249"/>
    </w:p>
    <w:p w14:paraId="5F44ECE9" w14:textId="4B728049" w:rsidR="001368F8" w:rsidRPr="001368F8" w:rsidRDefault="68F8BCD1" w:rsidP="00513590">
      <w:pPr>
        <w:pStyle w:val="ListParagraph"/>
        <w:numPr>
          <w:ilvl w:val="0"/>
          <w:numId w:val="43"/>
        </w:numPr>
        <w:spacing w:before="0" w:after="280"/>
        <w:rPr>
          <w:rFonts w:ascii="Calibri" w:hAnsi="Calibri"/>
          <w:color w:val="000000" w:themeColor="text1"/>
          <w:szCs w:val="22"/>
        </w:rPr>
      </w:pPr>
      <w:bookmarkStart w:id="250" w:name="_Ref150851686"/>
      <w:r w:rsidRPr="00AF51BF">
        <w:rPr>
          <w:rFonts w:ascii="Calibri" w:hAnsi="Calibri" w:cs="Calibri"/>
          <w:color w:val="000000" w:themeColor="text1"/>
          <w:szCs w:val="22"/>
        </w:rPr>
        <w:t xml:space="preserve">IAEA </w:t>
      </w:r>
      <w:r w:rsidR="00EBE09B" w:rsidRPr="00AF51BF">
        <w:rPr>
          <w:rFonts w:ascii="Calibri" w:hAnsi="Calibri" w:cs="Calibri"/>
          <w:color w:val="000000" w:themeColor="text1"/>
          <w:szCs w:val="22"/>
        </w:rPr>
        <w:t>SSG-30 Safety Classification of Structures, Systems and Components In Nuclear Power Plants</w:t>
      </w:r>
      <w:r w:rsidR="005C7769">
        <w:rPr>
          <w:rFonts w:ascii="Calibri" w:hAnsi="Calibri" w:cs="Calibri"/>
          <w:color w:val="000000" w:themeColor="text1"/>
          <w:szCs w:val="22"/>
        </w:rPr>
        <w:t>, 2014</w:t>
      </w:r>
      <w:r w:rsidR="001D0691">
        <w:rPr>
          <w:rFonts w:ascii="Calibri" w:hAnsi="Calibri" w:cs="Calibri"/>
          <w:color w:val="000000" w:themeColor="text1"/>
          <w:szCs w:val="22"/>
        </w:rPr>
        <w:t>.</w:t>
      </w:r>
      <w:bookmarkEnd w:id="250"/>
    </w:p>
    <w:p w14:paraId="72418EA4" w14:textId="02B060B1" w:rsidR="001368F8" w:rsidRPr="001368F8" w:rsidRDefault="7D8554DF" w:rsidP="00513590">
      <w:pPr>
        <w:pStyle w:val="ListParagraph"/>
        <w:numPr>
          <w:ilvl w:val="0"/>
          <w:numId w:val="43"/>
        </w:numPr>
        <w:spacing w:before="0" w:after="280"/>
        <w:rPr>
          <w:rFonts w:ascii="Calibri" w:hAnsi="Calibri"/>
          <w:color w:val="000000" w:themeColor="text1"/>
          <w:szCs w:val="22"/>
        </w:rPr>
      </w:pPr>
      <w:bookmarkStart w:id="251" w:name="_Ref150343700"/>
      <w:r w:rsidRPr="00AF51BF">
        <w:rPr>
          <w:rFonts w:ascii="Calibri" w:hAnsi="Calibri" w:cs="Calibri"/>
          <w:color w:val="000000" w:themeColor="text1"/>
          <w:szCs w:val="22"/>
        </w:rPr>
        <w:t xml:space="preserve">IAEA </w:t>
      </w:r>
      <w:r w:rsidR="00EBE09B" w:rsidRPr="00AF51BF">
        <w:rPr>
          <w:rFonts w:ascii="Calibri" w:hAnsi="Calibri" w:cs="Calibri"/>
          <w:color w:val="000000" w:themeColor="text1"/>
          <w:szCs w:val="22"/>
        </w:rPr>
        <w:t>SSG-34 Design of Electrical Power Systems for Nuclear Power Plants</w:t>
      </w:r>
      <w:r w:rsidR="001D0691">
        <w:rPr>
          <w:rFonts w:ascii="Calibri" w:hAnsi="Calibri" w:cs="Calibri"/>
          <w:color w:val="000000" w:themeColor="text1"/>
          <w:szCs w:val="22"/>
        </w:rPr>
        <w:t>, 2016.</w:t>
      </w:r>
      <w:bookmarkEnd w:id="251"/>
    </w:p>
    <w:p w14:paraId="580A2E46" w14:textId="437A168E" w:rsidR="001368F8" w:rsidRPr="001368F8" w:rsidRDefault="1ABCD51B" w:rsidP="00513590">
      <w:pPr>
        <w:pStyle w:val="ListParagraph"/>
        <w:numPr>
          <w:ilvl w:val="0"/>
          <w:numId w:val="43"/>
        </w:numPr>
        <w:spacing w:before="0" w:after="280"/>
        <w:rPr>
          <w:rFonts w:ascii="Calibri" w:hAnsi="Calibri"/>
          <w:color w:val="000000" w:themeColor="text1"/>
          <w:szCs w:val="22"/>
        </w:rPr>
      </w:pPr>
      <w:bookmarkStart w:id="252" w:name="_Ref153804653"/>
      <w:r w:rsidRPr="00AF51BF">
        <w:rPr>
          <w:rFonts w:ascii="Calibri" w:hAnsi="Calibri" w:cs="Calibri"/>
          <w:color w:val="000000" w:themeColor="text1"/>
          <w:szCs w:val="22"/>
        </w:rPr>
        <w:t xml:space="preserve">IAEA </w:t>
      </w:r>
      <w:r w:rsidR="00EBE09B" w:rsidRPr="00AF51BF">
        <w:rPr>
          <w:rFonts w:ascii="Calibri" w:hAnsi="Calibri" w:cs="Calibri"/>
          <w:color w:val="000000" w:themeColor="text1"/>
          <w:szCs w:val="22"/>
        </w:rPr>
        <w:t>SSG-39 Design of Instrumentation and Control Systems For Nuclear Power Plants</w:t>
      </w:r>
      <w:r w:rsidR="001D0691">
        <w:rPr>
          <w:rFonts w:ascii="Calibri" w:hAnsi="Calibri" w:cs="Calibri"/>
          <w:color w:val="000000" w:themeColor="text1"/>
          <w:szCs w:val="22"/>
        </w:rPr>
        <w:t>, 2016.</w:t>
      </w:r>
      <w:bookmarkEnd w:id="252"/>
    </w:p>
    <w:p w14:paraId="199E27A5" w14:textId="3DC01E87" w:rsidR="001368F8" w:rsidRPr="001368F8" w:rsidRDefault="5E8F4562" w:rsidP="00513590">
      <w:pPr>
        <w:pStyle w:val="ListParagraph"/>
        <w:numPr>
          <w:ilvl w:val="0"/>
          <w:numId w:val="43"/>
        </w:numPr>
        <w:spacing w:before="0" w:after="280"/>
        <w:rPr>
          <w:rFonts w:ascii="Calibri" w:hAnsi="Calibri"/>
          <w:color w:val="000000" w:themeColor="text1"/>
          <w:szCs w:val="22"/>
        </w:rPr>
      </w:pPr>
      <w:bookmarkStart w:id="253" w:name="_Ref150337913"/>
      <w:r w:rsidRPr="00AF51BF">
        <w:rPr>
          <w:rFonts w:ascii="Calibri" w:hAnsi="Calibri" w:cs="Calibri"/>
          <w:color w:val="000000" w:themeColor="text1"/>
          <w:szCs w:val="22"/>
        </w:rPr>
        <w:t xml:space="preserve">IAEA </w:t>
      </w:r>
      <w:r w:rsidR="00EBE09B" w:rsidRPr="00AF51BF">
        <w:rPr>
          <w:rFonts w:ascii="Calibri" w:hAnsi="Calibri" w:cs="Calibri"/>
          <w:color w:val="000000" w:themeColor="text1"/>
          <w:szCs w:val="22"/>
        </w:rPr>
        <w:t>SSG-52 Design of the Reactor Core for Nuclear power plants</w:t>
      </w:r>
      <w:r w:rsidR="001D0691">
        <w:rPr>
          <w:rFonts w:ascii="Calibri" w:hAnsi="Calibri" w:cs="Calibri"/>
          <w:color w:val="000000" w:themeColor="text1"/>
          <w:szCs w:val="22"/>
        </w:rPr>
        <w:t>, 2019.</w:t>
      </w:r>
      <w:bookmarkEnd w:id="253"/>
    </w:p>
    <w:p w14:paraId="6363B437" w14:textId="14593411" w:rsidR="001368F8" w:rsidRPr="001368F8" w:rsidRDefault="43178597" w:rsidP="00513590">
      <w:pPr>
        <w:pStyle w:val="ListParagraph"/>
        <w:numPr>
          <w:ilvl w:val="0"/>
          <w:numId w:val="43"/>
        </w:numPr>
        <w:spacing w:before="0" w:after="280"/>
        <w:rPr>
          <w:rFonts w:ascii="Calibri" w:hAnsi="Calibri"/>
          <w:color w:val="000000" w:themeColor="text1"/>
          <w:szCs w:val="22"/>
        </w:rPr>
      </w:pPr>
      <w:bookmarkStart w:id="254" w:name="_Ref150938563"/>
      <w:r w:rsidRPr="00AF51BF">
        <w:rPr>
          <w:rFonts w:ascii="Calibri" w:hAnsi="Calibri" w:cs="Calibri"/>
          <w:color w:val="000000" w:themeColor="text1"/>
          <w:szCs w:val="22"/>
        </w:rPr>
        <w:t xml:space="preserve">IAEA </w:t>
      </w:r>
      <w:r w:rsidR="00EBE09B" w:rsidRPr="00AF51BF">
        <w:rPr>
          <w:rFonts w:ascii="Calibri" w:hAnsi="Calibri" w:cs="Calibri"/>
          <w:color w:val="000000" w:themeColor="text1"/>
          <w:szCs w:val="22"/>
        </w:rPr>
        <w:t>SSG-53 Design of the Reactor Containment and Associated Systems For Nuclear Power Plants</w:t>
      </w:r>
      <w:r w:rsidR="001D0691">
        <w:rPr>
          <w:rFonts w:ascii="Calibri" w:hAnsi="Calibri" w:cs="Calibri"/>
          <w:color w:val="000000" w:themeColor="text1"/>
          <w:szCs w:val="22"/>
        </w:rPr>
        <w:t>, 2019.</w:t>
      </w:r>
      <w:bookmarkEnd w:id="254"/>
    </w:p>
    <w:p w14:paraId="03058291" w14:textId="3D2F3ABB" w:rsidR="001368F8" w:rsidRPr="001368F8" w:rsidRDefault="3125AA32" w:rsidP="00513590">
      <w:pPr>
        <w:pStyle w:val="ListParagraph"/>
        <w:numPr>
          <w:ilvl w:val="0"/>
          <w:numId w:val="43"/>
        </w:numPr>
        <w:spacing w:before="0" w:after="280"/>
        <w:rPr>
          <w:rFonts w:ascii="Calibri" w:hAnsi="Calibri"/>
          <w:color w:val="000000" w:themeColor="text1"/>
          <w:szCs w:val="22"/>
        </w:rPr>
      </w:pPr>
      <w:bookmarkStart w:id="255" w:name="_Ref150447010"/>
      <w:r w:rsidRPr="00AF51BF">
        <w:rPr>
          <w:rFonts w:ascii="Calibri" w:hAnsi="Calibri" w:cs="Calibri"/>
          <w:color w:val="000000" w:themeColor="text1"/>
          <w:szCs w:val="22"/>
        </w:rPr>
        <w:t xml:space="preserve">IAEA </w:t>
      </w:r>
      <w:r w:rsidR="00EBE09B" w:rsidRPr="00AF51BF">
        <w:rPr>
          <w:rFonts w:ascii="Calibri" w:hAnsi="Calibri" w:cs="Calibri"/>
          <w:color w:val="000000" w:themeColor="text1"/>
          <w:szCs w:val="22"/>
        </w:rPr>
        <w:t xml:space="preserve">SSG-54 Accident Management </w:t>
      </w:r>
      <w:proofErr w:type="spellStart"/>
      <w:r w:rsidR="00EBE09B" w:rsidRPr="00AF51BF">
        <w:rPr>
          <w:rFonts w:ascii="Calibri" w:hAnsi="Calibri" w:cs="Calibri"/>
          <w:color w:val="000000" w:themeColor="text1"/>
          <w:szCs w:val="22"/>
        </w:rPr>
        <w:t>Programmes</w:t>
      </w:r>
      <w:proofErr w:type="spellEnd"/>
      <w:r w:rsidR="00EBE09B" w:rsidRPr="00AF51BF">
        <w:rPr>
          <w:rFonts w:ascii="Calibri" w:hAnsi="Calibri" w:cs="Calibri"/>
          <w:color w:val="000000" w:themeColor="text1"/>
          <w:szCs w:val="22"/>
        </w:rPr>
        <w:t xml:space="preserve"> for Nuclear Power Plants</w:t>
      </w:r>
      <w:r w:rsidR="001D0691">
        <w:rPr>
          <w:rFonts w:ascii="Calibri" w:hAnsi="Calibri" w:cs="Calibri"/>
          <w:color w:val="000000" w:themeColor="text1"/>
          <w:szCs w:val="22"/>
        </w:rPr>
        <w:t>, 2019.</w:t>
      </w:r>
      <w:bookmarkEnd w:id="255"/>
    </w:p>
    <w:p w14:paraId="056EAD53" w14:textId="57ECE782" w:rsidR="001368F8" w:rsidRPr="001368F8" w:rsidRDefault="539A926B" w:rsidP="00513590">
      <w:pPr>
        <w:pStyle w:val="ListParagraph"/>
        <w:numPr>
          <w:ilvl w:val="0"/>
          <w:numId w:val="43"/>
        </w:numPr>
        <w:spacing w:before="0" w:after="280"/>
        <w:rPr>
          <w:rFonts w:ascii="Calibri" w:hAnsi="Calibri"/>
          <w:color w:val="000000" w:themeColor="text1"/>
          <w:szCs w:val="22"/>
        </w:rPr>
      </w:pPr>
      <w:bookmarkStart w:id="256" w:name="_Ref150250018"/>
      <w:r w:rsidRPr="00AF51BF">
        <w:rPr>
          <w:rFonts w:ascii="Calibri" w:hAnsi="Calibri" w:cs="Calibri"/>
          <w:color w:val="000000" w:themeColor="text1"/>
          <w:szCs w:val="22"/>
        </w:rPr>
        <w:t xml:space="preserve">IAEA </w:t>
      </w:r>
      <w:r w:rsidR="00EBE09B" w:rsidRPr="00AF51BF">
        <w:rPr>
          <w:rFonts w:ascii="Calibri" w:hAnsi="Calibri" w:cs="Calibri"/>
          <w:color w:val="000000" w:themeColor="text1"/>
          <w:szCs w:val="22"/>
        </w:rPr>
        <w:t>SSG-56 Design of the Reactor Coolant System and Associated Systems For Nuclear Power Plants</w:t>
      </w:r>
      <w:r w:rsidR="001D0691">
        <w:rPr>
          <w:rFonts w:ascii="Calibri" w:hAnsi="Calibri" w:cs="Calibri"/>
          <w:color w:val="000000" w:themeColor="text1"/>
          <w:szCs w:val="22"/>
        </w:rPr>
        <w:t>, 2020</w:t>
      </w:r>
      <w:r w:rsidR="574DC3D6" w:rsidRPr="2833418B">
        <w:rPr>
          <w:rFonts w:ascii="Calibri" w:hAnsi="Calibri" w:cs="Calibri"/>
          <w:color w:val="000000" w:themeColor="text1"/>
          <w:szCs w:val="22"/>
        </w:rPr>
        <w:t>.</w:t>
      </w:r>
      <w:bookmarkEnd w:id="256"/>
      <w:r w:rsidR="574DC3D6" w:rsidRPr="2833418B">
        <w:rPr>
          <w:rFonts w:ascii="Calibri" w:hAnsi="Calibri" w:cs="Calibri"/>
          <w:color w:val="000000" w:themeColor="text1"/>
          <w:szCs w:val="22"/>
        </w:rPr>
        <w:t xml:space="preserve"> </w:t>
      </w:r>
    </w:p>
    <w:p w14:paraId="01FC08EC" w14:textId="367A3C52" w:rsidR="001368F8" w:rsidRPr="001368F8" w:rsidRDefault="68F80D6F" w:rsidP="00513590">
      <w:pPr>
        <w:pStyle w:val="ListParagraph"/>
        <w:numPr>
          <w:ilvl w:val="0"/>
          <w:numId w:val="43"/>
        </w:numPr>
        <w:spacing w:before="0" w:after="280"/>
        <w:rPr>
          <w:rFonts w:ascii="Calibri" w:hAnsi="Calibri"/>
          <w:color w:val="000000" w:themeColor="text1"/>
          <w:szCs w:val="22"/>
        </w:rPr>
      </w:pPr>
      <w:bookmarkStart w:id="257" w:name="_Ref145345252"/>
      <w:bookmarkStart w:id="258" w:name="_Ref152195779"/>
      <w:r w:rsidRPr="00AF51BF">
        <w:rPr>
          <w:rFonts w:ascii="Calibri" w:hAnsi="Calibri" w:cs="Calibri"/>
          <w:color w:val="000000" w:themeColor="text1"/>
          <w:szCs w:val="22"/>
        </w:rPr>
        <w:t xml:space="preserve">IAEA </w:t>
      </w:r>
      <w:r w:rsidR="00EBE09B" w:rsidRPr="00AF51BF">
        <w:rPr>
          <w:rFonts w:ascii="Calibri" w:hAnsi="Calibri" w:cs="Calibri"/>
          <w:color w:val="000000" w:themeColor="text1"/>
          <w:szCs w:val="22"/>
        </w:rPr>
        <w:t>SSG-61 Format And Content of the Safety Analysis Report For Nuclear Power Plants</w:t>
      </w:r>
      <w:r w:rsidR="00406015">
        <w:rPr>
          <w:rFonts w:ascii="Calibri" w:hAnsi="Calibri" w:cs="Calibri"/>
          <w:color w:val="000000" w:themeColor="text1"/>
          <w:szCs w:val="22"/>
        </w:rPr>
        <w:t>, 2021</w:t>
      </w:r>
      <w:r w:rsidR="074495CB" w:rsidRPr="2833418B">
        <w:rPr>
          <w:rFonts w:ascii="Calibri" w:hAnsi="Calibri" w:cs="Calibri"/>
          <w:color w:val="000000" w:themeColor="text1"/>
          <w:szCs w:val="22"/>
        </w:rPr>
        <w:t>.</w:t>
      </w:r>
      <w:bookmarkEnd w:id="257"/>
      <w:bookmarkEnd w:id="258"/>
      <w:r w:rsidR="074495CB" w:rsidRPr="2833418B">
        <w:rPr>
          <w:rFonts w:ascii="Calibri" w:hAnsi="Calibri" w:cs="Calibri"/>
          <w:color w:val="000000" w:themeColor="text1"/>
          <w:szCs w:val="22"/>
        </w:rPr>
        <w:t xml:space="preserve"> </w:t>
      </w:r>
    </w:p>
    <w:p w14:paraId="3CEEFFF2" w14:textId="0A68E451" w:rsidR="001368F8" w:rsidRPr="001368F8" w:rsidRDefault="06688C6B" w:rsidP="00513590">
      <w:pPr>
        <w:pStyle w:val="ListParagraph"/>
        <w:numPr>
          <w:ilvl w:val="0"/>
          <w:numId w:val="43"/>
        </w:numPr>
        <w:spacing w:before="0" w:after="280"/>
        <w:rPr>
          <w:rFonts w:ascii="Calibri" w:hAnsi="Calibri"/>
          <w:color w:val="000000" w:themeColor="text1"/>
          <w:szCs w:val="22"/>
        </w:rPr>
      </w:pPr>
      <w:bookmarkStart w:id="259" w:name="_Ref151942129"/>
      <w:r w:rsidRPr="00AF51BF">
        <w:rPr>
          <w:rFonts w:ascii="Calibri" w:hAnsi="Calibri" w:cs="Calibri"/>
          <w:color w:val="000000" w:themeColor="text1"/>
          <w:szCs w:val="22"/>
        </w:rPr>
        <w:t xml:space="preserve">IAEA </w:t>
      </w:r>
      <w:r w:rsidR="00EBE09B" w:rsidRPr="00AF51BF">
        <w:rPr>
          <w:rFonts w:ascii="Calibri" w:hAnsi="Calibri" w:cs="Calibri"/>
          <w:color w:val="000000" w:themeColor="text1"/>
          <w:szCs w:val="22"/>
        </w:rPr>
        <w:t>SSG-62 Design of Auxiliary Systems and Supporting Systems For Nuclear Power Plants</w:t>
      </w:r>
      <w:r w:rsidR="00173E65">
        <w:rPr>
          <w:rFonts w:ascii="Calibri" w:hAnsi="Calibri" w:cs="Calibri"/>
          <w:color w:val="000000" w:themeColor="text1"/>
          <w:szCs w:val="22"/>
        </w:rPr>
        <w:t>, 2020</w:t>
      </w:r>
      <w:r w:rsidR="1E5A647E" w:rsidRPr="2833418B">
        <w:rPr>
          <w:rFonts w:ascii="Calibri" w:hAnsi="Calibri" w:cs="Calibri"/>
          <w:color w:val="000000" w:themeColor="text1"/>
          <w:szCs w:val="22"/>
        </w:rPr>
        <w:t>.</w:t>
      </w:r>
      <w:bookmarkEnd w:id="259"/>
      <w:r w:rsidR="1E5A647E" w:rsidRPr="2833418B">
        <w:rPr>
          <w:rFonts w:ascii="Calibri" w:hAnsi="Calibri" w:cs="Calibri"/>
          <w:color w:val="000000" w:themeColor="text1"/>
          <w:szCs w:val="22"/>
        </w:rPr>
        <w:t xml:space="preserve"> </w:t>
      </w:r>
    </w:p>
    <w:p w14:paraId="37DDB6AB" w14:textId="750BB8AF" w:rsidR="001368F8" w:rsidRPr="001368F8" w:rsidRDefault="5B186DFD" w:rsidP="00513590">
      <w:pPr>
        <w:pStyle w:val="ListParagraph"/>
        <w:numPr>
          <w:ilvl w:val="0"/>
          <w:numId w:val="43"/>
        </w:numPr>
        <w:spacing w:before="0" w:after="280"/>
        <w:rPr>
          <w:rFonts w:ascii="Calibri" w:hAnsi="Calibri"/>
          <w:color w:val="000000" w:themeColor="text1"/>
          <w:szCs w:val="22"/>
        </w:rPr>
      </w:pPr>
      <w:bookmarkStart w:id="260" w:name="_Ref145404222"/>
      <w:bookmarkStart w:id="261" w:name="_Ref152199273"/>
      <w:r w:rsidRPr="00AF51BF">
        <w:rPr>
          <w:rFonts w:ascii="Calibri" w:hAnsi="Calibri" w:cs="Calibri"/>
          <w:color w:val="000000" w:themeColor="text1"/>
          <w:szCs w:val="22"/>
        </w:rPr>
        <w:lastRenderedPageBreak/>
        <w:t xml:space="preserve">IAEA </w:t>
      </w:r>
      <w:r w:rsidR="00EBE09B" w:rsidRPr="00AF51BF">
        <w:rPr>
          <w:rFonts w:ascii="Calibri" w:hAnsi="Calibri" w:cs="Calibri"/>
          <w:color w:val="000000" w:themeColor="text1"/>
          <w:szCs w:val="22"/>
        </w:rPr>
        <w:t>SSG-63 Design of Fuel Handling and Storage Systems For Nuclear Power Plants</w:t>
      </w:r>
      <w:r w:rsidR="00173E65">
        <w:rPr>
          <w:rFonts w:ascii="Calibri" w:hAnsi="Calibri" w:cs="Calibri"/>
          <w:color w:val="000000" w:themeColor="text1"/>
          <w:szCs w:val="22"/>
        </w:rPr>
        <w:t>, 2020</w:t>
      </w:r>
      <w:r w:rsidR="09D8539A" w:rsidRPr="2833418B">
        <w:rPr>
          <w:rFonts w:ascii="Calibri" w:hAnsi="Calibri" w:cs="Calibri"/>
          <w:color w:val="000000" w:themeColor="text1"/>
          <w:szCs w:val="22"/>
        </w:rPr>
        <w:t>.</w:t>
      </w:r>
      <w:bookmarkEnd w:id="260"/>
      <w:bookmarkEnd w:id="261"/>
      <w:r w:rsidR="09D8539A" w:rsidRPr="2833418B">
        <w:rPr>
          <w:rFonts w:ascii="Calibri" w:hAnsi="Calibri" w:cs="Calibri"/>
          <w:color w:val="000000" w:themeColor="text1"/>
          <w:szCs w:val="22"/>
        </w:rPr>
        <w:t xml:space="preserve"> </w:t>
      </w:r>
    </w:p>
    <w:p w14:paraId="4FB59A35" w14:textId="5DB919CB" w:rsidR="001368F8" w:rsidRPr="001368F8" w:rsidRDefault="0E9578F9" w:rsidP="00513590">
      <w:pPr>
        <w:pStyle w:val="ListParagraph"/>
        <w:numPr>
          <w:ilvl w:val="0"/>
          <w:numId w:val="43"/>
        </w:numPr>
        <w:spacing w:before="0" w:after="280"/>
        <w:rPr>
          <w:rFonts w:ascii="Calibri" w:hAnsi="Calibri"/>
          <w:color w:val="000000" w:themeColor="text1"/>
          <w:szCs w:val="22"/>
        </w:rPr>
      </w:pPr>
      <w:bookmarkStart w:id="262" w:name="_Ref145495871"/>
      <w:bookmarkStart w:id="263" w:name="_Ref152201088"/>
      <w:r w:rsidRPr="00AF51BF">
        <w:rPr>
          <w:rFonts w:ascii="Calibri" w:hAnsi="Calibri" w:cs="Calibri"/>
          <w:color w:val="000000" w:themeColor="text1"/>
          <w:szCs w:val="22"/>
        </w:rPr>
        <w:t xml:space="preserve">IAEA </w:t>
      </w:r>
      <w:r w:rsidR="00EBE09B" w:rsidRPr="00AF51BF">
        <w:rPr>
          <w:rFonts w:ascii="Calibri" w:hAnsi="Calibri" w:cs="Calibri"/>
          <w:color w:val="000000" w:themeColor="text1"/>
          <w:szCs w:val="22"/>
        </w:rPr>
        <w:t>SSG-64 Protection Against Internal Hazards in the Design of Nuclear Power Plants</w:t>
      </w:r>
      <w:r w:rsidR="00173E65">
        <w:rPr>
          <w:rFonts w:ascii="Calibri" w:hAnsi="Calibri" w:cs="Calibri"/>
          <w:color w:val="000000" w:themeColor="text1"/>
          <w:szCs w:val="22"/>
        </w:rPr>
        <w:t>, 2021</w:t>
      </w:r>
      <w:r w:rsidR="172EC81F" w:rsidRPr="2833418B">
        <w:rPr>
          <w:rFonts w:ascii="Calibri" w:hAnsi="Calibri" w:cs="Calibri"/>
          <w:color w:val="000000" w:themeColor="text1"/>
          <w:szCs w:val="22"/>
        </w:rPr>
        <w:t>.</w:t>
      </w:r>
      <w:bookmarkEnd w:id="262"/>
      <w:bookmarkEnd w:id="263"/>
      <w:r w:rsidR="172EC81F" w:rsidRPr="2833418B">
        <w:rPr>
          <w:rFonts w:ascii="Calibri" w:hAnsi="Calibri" w:cs="Calibri"/>
          <w:color w:val="000000" w:themeColor="text1"/>
          <w:szCs w:val="22"/>
        </w:rPr>
        <w:t xml:space="preserve"> </w:t>
      </w:r>
    </w:p>
    <w:p w14:paraId="04E9C62A" w14:textId="211F6347" w:rsidR="001368F8" w:rsidRPr="001368F8" w:rsidRDefault="59983312" w:rsidP="00513590">
      <w:pPr>
        <w:pStyle w:val="ListParagraph"/>
        <w:numPr>
          <w:ilvl w:val="0"/>
          <w:numId w:val="43"/>
        </w:numPr>
        <w:spacing w:before="0" w:after="280"/>
        <w:rPr>
          <w:rFonts w:ascii="Calibri" w:hAnsi="Calibri"/>
          <w:color w:val="000000" w:themeColor="text1"/>
          <w:szCs w:val="22"/>
        </w:rPr>
      </w:pPr>
      <w:bookmarkStart w:id="264" w:name="_Ref150709143"/>
      <w:r w:rsidRPr="00AF51BF">
        <w:rPr>
          <w:rFonts w:ascii="Calibri" w:hAnsi="Calibri" w:cs="Calibri"/>
          <w:color w:val="000000" w:themeColor="text1"/>
          <w:szCs w:val="22"/>
        </w:rPr>
        <w:t xml:space="preserve">IAEA </w:t>
      </w:r>
      <w:r w:rsidR="00EBE09B" w:rsidRPr="00AF51BF">
        <w:rPr>
          <w:rFonts w:ascii="Calibri" w:hAnsi="Calibri" w:cs="Calibri"/>
          <w:color w:val="000000" w:themeColor="text1"/>
          <w:szCs w:val="22"/>
        </w:rPr>
        <w:t>SSG-67 Seismic Design for Nuclear Installations</w:t>
      </w:r>
      <w:r w:rsidR="008102A7">
        <w:rPr>
          <w:rFonts w:ascii="Calibri" w:hAnsi="Calibri" w:cs="Calibri"/>
          <w:color w:val="000000" w:themeColor="text1"/>
          <w:szCs w:val="22"/>
        </w:rPr>
        <w:t>, 2021</w:t>
      </w:r>
      <w:r w:rsidR="2D96774C" w:rsidRPr="2833418B">
        <w:rPr>
          <w:rFonts w:ascii="Calibri" w:hAnsi="Calibri" w:cs="Calibri"/>
          <w:color w:val="000000" w:themeColor="text1"/>
          <w:szCs w:val="22"/>
        </w:rPr>
        <w:t>.</w:t>
      </w:r>
      <w:bookmarkEnd w:id="264"/>
      <w:r w:rsidR="2D96774C" w:rsidRPr="2833418B">
        <w:rPr>
          <w:rFonts w:ascii="Calibri" w:hAnsi="Calibri" w:cs="Calibri"/>
          <w:color w:val="000000" w:themeColor="text1"/>
          <w:szCs w:val="22"/>
        </w:rPr>
        <w:t xml:space="preserve"> </w:t>
      </w:r>
    </w:p>
    <w:p w14:paraId="1763E3BF" w14:textId="4C306F29" w:rsidR="001368F8" w:rsidRPr="001368F8" w:rsidRDefault="5D72D626" w:rsidP="00513590">
      <w:pPr>
        <w:pStyle w:val="ListParagraph"/>
        <w:numPr>
          <w:ilvl w:val="0"/>
          <w:numId w:val="43"/>
        </w:numPr>
        <w:spacing w:before="0" w:after="280"/>
        <w:rPr>
          <w:rFonts w:ascii="Calibri" w:hAnsi="Calibri"/>
          <w:color w:val="000000" w:themeColor="text1"/>
          <w:szCs w:val="22"/>
        </w:rPr>
      </w:pPr>
      <w:bookmarkStart w:id="265" w:name="_Ref147227781"/>
      <w:r w:rsidRPr="00AF51BF">
        <w:rPr>
          <w:rFonts w:ascii="Calibri" w:hAnsi="Calibri" w:cs="Calibri"/>
          <w:color w:val="000000" w:themeColor="text1"/>
          <w:szCs w:val="22"/>
        </w:rPr>
        <w:t xml:space="preserve">IAEA </w:t>
      </w:r>
      <w:r w:rsidR="00EBE09B" w:rsidRPr="00AF51BF">
        <w:rPr>
          <w:rFonts w:ascii="Calibri" w:hAnsi="Calibri" w:cs="Calibri"/>
          <w:color w:val="000000" w:themeColor="text1"/>
          <w:szCs w:val="22"/>
        </w:rPr>
        <w:t>SSG-68 Design of Nuclear Installations Against External Events Excluding Earthquakes</w:t>
      </w:r>
      <w:r w:rsidR="00FE29F7">
        <w:rPr>
          <w:rFonts w:ascii="Calibri" w:hAnsi="Calibri" w:cs="Calibri"/>
          <w:color w:val="000000" w:themeColor="text1"/>
          <w:szCs w:val="22"/>
        </w:rPr>
        <w:t>, 2021</w:t>
      </w:r>
      <w:r w:rsidR="4FE7440E" w:rsidRPr="2833418B">
        <w:rPr>
          <w:rFonts w:ascii="Calibri" w:hAnsi="Calibri" w:cs="Calibri"/>
          <w:color w:val="000000" w:themeColor="text1"/>
          <w:szCs w:val="22"/>
        </w:rPr>
        <w:t>.</w:t>
      </w:r>
      <w:bookmarkEnd w:id="265"/>
      <w:r w:rsidR="6D4BE177" w:rsidRPr="2833418B">
        <w:rPr>
          <w:rFonts w:ascii="Calibri" w:hAnsi="Calibri" w:cs="Calibri"/>
          <w:color w:val="000000" w:themeColor="text1"/>
          <w:szCs w:val="22"/>
        </w:rPr>
        <w:t xml:space="preserve"> </w:t>
      </w:r>
    </w:p>
    <w:p w14:paraId="6E24C97C" w14:textId="792565F6" w:rsidR="001368F8" w:rsidRPr="001368F8" w:rsidRDefault="30671AAC" w:rsidP="00513590">
      <w:pPr>
        <w:pStyle w:val="ListParagraph"/>
        <w:numPr>
          <w:ilvl w:val="0"/>
          <w:numId w:val="43"/>
        </w:numPr>
        <w:spacing w:before="0" w:after="280"/>
        <w:rPr>
          <w:rFonts w:ascii="Calibri" w:hAnsi="Calibri"/>
          <w:color w:val="000000" w:themeColor="text1"/>
          <w:szCs w:val="22"/>
        </w:rPr>
      </w:pPr>
      <w:bookmarkStart w:id="266" w:name="_Ref145685095"/>
      <w:bookmarkStart w:id="267" w:name="_Ref152233814"/>
      <w:r w:rsidRPr="00AF51BF">
        <w:rPr>
          <w:rFonts w:ascii="Calibri" w:hAnsi="Calibri" w:cs="Calibri"/>
          <w:color w:val="000000" w:themeColor="text1"/>
          <w:szCs w:val="22"/>
        </w:rPr>
        <w:t xml:space="preserve">IAEA </w:t>
      </w:r>
      <w:r w:rsidR="00EBE09B" w:rsidRPr="00AF51BF">
        <w:rPr>
          <w:rFonts w:ascii="Calibri" w:hAnsi="Calibri" w:cs="Calibri"/>
          <w:color w:val="000000" w:themeColor="text1"/>
          <w:szCs w:val="22"/>
        </w:rPr>
        <w:t>SSG-69 Equipment Qualification for Nuclear Installations</w:t>
      </w:r>
      <w:r w:rsidR="002404E7">
        <w:rPr>
          <w:rFonts w:ascii="Calibri" w:hAnsi="Calibri" w:cs="Calibri"/>
          <w:color w:val="000000" w:themeColor="text1"/>
          <w:szCs w:val="22"/>
        </w:rPr>
        <w:t>, 2021</w:t>
      </w:r>
      <w:r w:rsidR="5357FD66" w:rsidRPr="2833418B">
        <w:rPr>
          <w:rFonts w:ascii="Calibri" w:hAnsi="Calibri" w:cs="Calibri"/>
          <w:color w:val="000000" w:themeColor="text1"/>
          <w:szCs w:val="22"/>
        </w:rPr>
        <w:t>.</w:t>
      </w:r>
      <w:bookmarkEnd w:id="266"/>
      <w:bookmarkEnd w:id="267"/>
      <w:r w:rsidR="5357FD66" w:rsidRPr="2833418B">
        <w:rPr>
          <w:rFonts w:ascii="Calibri" w:hAnsi="Calibri" w:cs="Calibri"/>
          <w:color w:val="000000" w:themeColor="text1"/>
          <w:szCs w:val="22"/>
        </w:rPr>
        <w:t xml:space="preserve"> </w:t>
      </w:r>
    </w:p>
    <w:p w14:paraId="1452959B" w14:textId="1F618998" w:rsidR="001368F8" w:rsidRPr="001368F8" w:rsidRDefault="7E93490E" w:rsidP="00513590">
      <w:pPr>
        <w:pStyle w:val="ListParagraph"/>
        <w:numPr>
          <w:ilvl w:val="0"/>
          <w:numId w:val="43"/>
        </w:numPr>
        <w:spacing w:before="0" w:after="280"/>
        <w:rPr>
          <w:rFonts w:ascii="Calibri" w:hAnsi="Calibri"/>
          <w:color w:val="000000" w:themeColor="text1"/>
          <w:szCs w:val="22"/>
        </w:rPr>
      </w:pPr>
      <w:bookmarkStart w:id="268" w:name="_Ref145752582"/>
      <w:r w:rsidRPr="00AF51BF">
        <w:rPr>
          <w:rFonts w:ascii="Calibri" w:hAnsi="Calibri" w:cs="Calibri"/>
          <w:color w:val="000000" w:themeColor="text1"/>
          <w:szCs w:val="22"/>
        </w:rPr>
        <w:t xml:space="preserve">IAEA </w:t>
      </w:r>
      <w:r w:rsidR="00EBE09B" w:rsidRPr="00AF51BF">
        <w:rPr>
          <w:rFonts w:ascii="Calibri" w:hAnsi="Calibri" w:cs="Calibri"/>
          <w:color w:val="000000" w:themeColor="text1"/>
          <w:szCs w:val="22"/>
        </w:rPr>
        <w:t>SSG-70 Operational Limits and Conditions and Operating Procedures For Nuclear Power Plants</w:t>
      </w:r>
      <w:r w:rsidR="002404E7">
        <w:rPr>
          <w:rFonts w:ascii="Calibri" w:hAnsi="Calibri" w:cs="Calibri"/>
          <w:color w:val="000000" w:themeColor="text1"/>
          <w:szCs w:val="22"/>
        </w:rPr>
        <w:t>, 2022</w:t>
      </w:r>
      <w:r w:rsidR="6BAE59EE" w:rsidRPr="2833418B">
        <w:rPr>
          <w:rFonts w:ascii="Calibri" w:hAnsi="Calibri" w:cs="Calibri"/>
          <w:color w:val="000000" w:themeColor="text1"/>
          <w:szCs w:val="22"/>
        </w:rPr>
        <w:t>.</w:t>
      </w:r>
      <w:bookmarkEnd w:id="268"/>
      <w:r w:rsidR="6BAE59EE" w:rsidRPr="2833418B">
        <w:rPr>
          <w:rFonts w:ascii="Calibri" w:hAnsi="Calibri" w:cs="Calibri"/>
          <w:color w:val="000000" w:themeColor="text1"/>
          <w:szCs w:val="22"/>
        </w:rPr>
        <w:t xml:space="preserve"> </w:t>
      </w:r>
    </w:p>
    <w:p w14:paraId="3F422304" w14:textId="2AC5880D" w:rsidR="001368F8" w:rsidRPr="001368F8" w:rsidRDefault="4214F73B" w:rsidP="00513590">
      <w:pPr>
        <w:pStyle w:val="ListParagraph"/>
        <w:numPr>
          <w:ilvl w:val="0"/>
          <w:numId w:val="43"/>
        </w:numPr>
        <w:spacing w:before="0" w:after="280"/>
        <w:rPr>
          <w:rFonts w:ascii="Calibri" w:hAnsi="Calibri"/>
          <w:color w:val="000000" w:themeColor="text1"/>
          <w:szCs w:val="22"/>
        </w:rPr>
      </w:pPr>
      <w:bookmarkStart w:id="269" w:name="_Ref148367302"/>
      <w:r w:rsidRPr="00AF51BF">
        <w:rPr>
          <w:rFonts w:ascii="Calibri" w:hAnsi="Calibri" w:cs="Calibri"/>
          <w:color w:val="000000" w:themeColor="text1"/>
          <w:szCs w:val="22"/>
        </w:rPr>
        <w:t xml:space="preserve">IAEA </w:t>
      </w:r>
      <w:r w:rsidR="00EBE09B" w:rsidRPr="00AF51BF">
        <w:rPr>
          <w:rFonts w:ascii="Calibri" w:hAnsi="Calibri" w:cs="Calibri"/>
          <w:color w:val="000000" w:themeColor="text1"/>
          <w:szCs w:val="22"/>
        </w:rPr>
        <w:t>SSG-73 Core Management and Fuel Handling For Nuclear Power Plants</w:t>
      </w:r>
      <w:r w:rsidR="002404E7">
        <w:rPr>
          <w:rFonts w:ascii="Calibri" w:hAnsi="Calibri" w:cs="Calibri"/>
          <w:color w:val="000000" w:themeColor="text1"/>
          <w:szCs w:val="22"/>
        </w:rPr>
        <w:t>,</w:t>
      </w:r>
      <w:r w:rsidR="009C08B0">
        <w:rPr>
          <w:rFonts w:ascii="Calibri" w:hAnsi="Calibri" w:cs="Calibri"/>
          <w:color w:val="000000" w:themeColor="text1"/>
          <w:szCs w:val="22"/>
        </w:rPr>
        <w:t xml:space="preserve"> 2022</w:t>
      </w:r>
      <w:r w:rsidR="58383D2F" w:rsidRPr="2833418B">
        <w:rPr>
          <w:rFonts w:ascii="Calibri" w:hAnsi="Calibri" w:cs="Calibri"/>
          <w:color w:val="000000" w:themeColor="text1"/>
          <w:szCs w:val="22"/>
        </w:rPr>
        <w:t>.</w:t>
      </w:r>
      <w:bookmarkEnd w:id="269"/>
      <w:r w:rsidR="58383D2F" w:rsidRPr="2833418B">
        <w:rPr>
          <w:rFonts w:ascii="Calibri" w:hAnsi="Calibri" w:cs="Calibri"/>
          <w:color w:val="000000" w:themeColor="text1"/>
          <w:szCs w:val="22"/>
        </w:rPr>
        <w:t xml:space="preserve"> </w:t>
      </w:r>
    </w:p>
    <w:p w14:paraId="674623C5" w14:textId="770133F6" w:rsidR="001368F8" w:rsidRPr="001368F8" w:rsidRDefault="00EBE09B" w:rsidP="00513590">
      <w:pPr>
        <w:pStyle w:val="ListParagraph"/>
        <w:numPr>
          <w:ilvl w:val="0"/>
          <w:numId w:val="43"/>
        </w:numPr>
        <w:spacing w:before="0" w:after="280"/>
        <w:rPr>
          <w:rFonts w:ascii="Calibri" w:hAnsi="Calibri" w:cs="Calibri"/>
          <w:color w:val="000000" w:themeColor="text1"/>
          <w:szCs w:val="22"/>
        </w:rPr>
      </w:pPr>
      <w:bookmarkStart w:id="270" w:name="_Ref150427959"/>
      <w:r w:rsidRPr="00AF51BF">
        <w:rPr>
          <w:rFonts w:ascii="Calibri" w:hAnsi="Calibri" w:cs="Calibri"/>
          <w:color w:val="000000" w:themeColor="text1"/>
          <w:szCs w:val="22"/>
        </w:rPr>
        <w:t>WENRA Report Safety of New NPP Designs, RHWG, 2013</w:t>
      </w:r>
      <w:r w:rsidR="009C08B0">
        <w:rPr>
          <w:rFonts w:ascii="Calibri" w:hAnsi="Calibri" w:cs="Calibri"/>
          <w:color w:val="000000" w:themeColor="text1"/>
          <w:szCs w:val="22"/>
        </w:rPr>
        <w:t>.</w:t>
      </w:r>
      <w:bookmarkEnd w:id="270"/>
    </w:p>
    <w:p w14:paraId="087D44EB" w14:textId="04334B06" w:rsidR="001368F8" w:rsidRDefault="4A45BD45" w:rsidP="00513590">
      <w:pPr>
        <w:pStyle w:val="ListParagraph"/>
        <w:numPr>
          <w:ilvl w:val="0"/>
          <w:numId w:val="43"/>
        </w:numPr>
        <w:spacing w:before="0" w:after="280"/>
        <w:rPr>
          <w:rFonts w:ascii="Calibri" w:hAnsi="Calibri" w:cs="Calibri"/>
          <w:color w:val="000000" w:themeColor="text1"/>
          <w:szCs w:val="22"/>
        </w:rPr>
      </w:pPr>
      <w:bookmarkStart w:id="271" w:name="_Ref149026689"/>
      <w:r w:rsidRPr="00AF51BF">
        <w:rPr>
          <w:rFonts w:ascii="Calibri" w:hAnsi="Calibri" w:cs="Calibri"/>
          <w:color w:val="000000" w:themeColor="text1"/>
          <w:szCs w:val="22"/>
        </w:rPr>
        <w:t xml:space="preserve">Bulgarian </w:t>
      </w:r>
      <w:r w:rsidR="00EBE09B" w:rsidRPr="00AF51BF">
        <w:rPr>
          <w:rFonts w:ascii="Calibri" w:hAnsi="Calibri" w:cs="Calibri"/>
          <w:color w:val="000000" w:themeColor="text1"/>
          <w:szCs w:val="22"/>
        </w:rPr>
        <w:t>Energy Act</w:t>
      </w:r>
      <w:r w:rsidR="07AFB602" w:rsidRPr="2833418B">
        <w:rPr>
          <w:rFonts w:ascii="Calibri" w:hAnsi="Calibri" w:cs="Calibri"/>
          <w:color w:val="000000" w:themeColor="text1"/>
          <w:szCs w:val="22"/>
        </w:rPr>
        <w:t xml:space="preserve">. </w:t>
      </w:r>
      <w:r w:rsidR="1F291E30" w:rsidRPr="00AF51BF">
        <w:rPr>
          <w:rFonts w:ascii="Calibri" w:hAnsi="Calibri" w:cs="Calibri"/>
          <w:color w:val="000000" w:themeColor="text1"/>
          <w:szCs w:val="22"/>
        </w:rPr>
        <w:t>Promulgated, SG No. 107/9.12.2003, amended, SG No. 18/5.03.2004, effective 5.03.2004, amended and supplemented, SG No. 18/25.02.2005, effective 20.01.2005, amended, SG No. 95/29.11.2005, effective 1.03.2006, SG No. 30/11.04.2006, effective 12.07.2006, amended and supplemented, SG No. 65/11.08.2006, effective 11.08.2006, SG No. 74/8.09.2006, effective 8.09.2006, amended, SG No. 49/19.06.2007, amended and supplemented, SG No. 55/6.07.2007, effective 6.07.2007, amended, SG No. 59/20.07.2007, effective 1.03.2008, SG No. 36/4.04.2008, amended and supplemented, SG No. 43/29.04.2008, supplemented, SG No. 98/14.11.2008, effective 14.11.2008, amended, SG No. 35/12.05.2009, effective 12.05.2009, amended and supplemented, SG No. 41/2.06.2009, SG No. 42/5.06.2009, amended, SG No. 82/16.10.2009, effective 16.10.2009, SG No. 103/29.12.2009, amended and supplemented, SG No. 54/16.07.2010, effective 16.07.2010, amended, SG No. 97/10.12.2010, effective 10.12.2010, amended and supplemented, SG No. 35/3.05.2011, effective 3.05.2011, supplemented, SG No. 47/21.06.2011, effective 21.06.2011, amended, SG No. 38/18.05.2012, effective 1.07.2012, amended and supplemented, SG No. 54/17.07.2012, effective 17.07.2012, amended, SG No. 82/26.10.2012, effective 26.11.2012, SG No. 15/15.02.2013, effective 1.01.2014, supplemented, SG No. 20/28.02.2013, effective 28.02.2013, SG No. 23/8.03.2013, effective 8.03.2013, amended and supplemented, SG No. 59/5.07.2013, effective 5.07.2013, amended, SG No. 66/26.07.2013, effective 26.07.2013, SG No. 98/28.11.2014, effective 28.11.2014, SG No. 14/20.02.2015, amended and supplemented, SG No. 17/6.03.2015, effective 6.03.2015, SG No. 35/15.05.2015, effective 15.05.2015, supplemented, SG No. 48/27.06.2015, effective 30.06.2015, amended and supplemented, SG No. 56/24.07.2015, effective 24.07.2015, supplemented, SG No. 42/3.06.2016, amended and supplemented, SG No. 47/21.06.2016, SG No. 105/30.12.2016, supplemented, SG No. 51/27.06.2017, amended, SG No. 58/18.07.2017, effective 18.07.2017, amended and supplemented, SG No. 102/22.12.2017, effective 1.01.2018, supplemented, SG No. 103/28.12.2017, effective 1.01.2018, amended, SG No. 7/19.01.2018, amended and supplemented, SG No. 38/8.05.2018, effective 8.05.2018, amended, SG No. 57/10.07.2018, effective 1.07.2018, amended and supplemented, SG No. 64/3.08.2018, effective 3.08.2018, SG No. 77/18.09.2018, effective 1.01.2019, SG No. 83/9.10.2018, SG No. 91/2.11.2018, amended, SG No. 103/13.12.2018, effective 13.12.2018, amended and supplemented, SG No. 17/26.02.2019, SG No. 41/21.05.2019, effective 21.05.2019, SG No. 79/8.10.2019, effective 8.10.2019, supplemented, SG No. 25/20.03.2020, SG No. 38/24.04.2020, effective 24.04.2020, amended and supplemented, SG No. 57/26.06.2020, effective 26.06.2020, SG No. 9/2.02.2021, effective 2.02.2021, SG No. 21/12.03.2021, effective 12.03.2021, SG No. 8/28.01.2022, effective 1.01.2022, SG No. 9/1.02.2022, effective 1.02.2022, amended, SG No. 99/13.12.2022, effective 1.12.2022, SG No. 102/23.12.2022, effective 1.01.2023</w:t>
      </w:r>
      <w:bookmarkEnd w:id="271"/>
    </w:p>
    <w:p w14:paraId="74ED997C" w14:textId="77777777" w:rsidR="00B409DA" w:rsidRPr="001368F8" w:rsidRDefault="6AD13150" w:rsidP="00513590">
      <w:pPr>
        <w:pStyle w:val="ListParagraph"/>
        <w:numPr>
          <w:ilvl w:val="0"/>
          <w:numId w:val="43"/>
        </w:numPr>
        <w:spacing w:before="0" w:after="280"/>
        <w:rPr>
          <w:rFonts w:ascii="Calibri" w:hAnsi="Calibri" w:cs="Calibri"/>
          <w:color w:val="000000" w:themeColor="text1"/>
          <w:szCs w:val="22"/>
        </w:rPr>
      </w:pPr>
      <w:bookmarkStart w:id="272" w:name="_Ref142231157"/>
      <w:bookmarkEnd w:id="242"/>
      <w:r w:rsidRPr="00AF51BF">
        <w:rPr>
          <w:rFonts w:ascii="Calibri" w:hAnsi="Calibri" w:cs="Calibri"/>
          <w:color w:val="000000" w:themeColor="text1"/>
        </w:rPr>
        <w:t>L.KNP_WEC_230003, 8th of  June 2023</w:t>
      </w:r>
      <w:bookmarkEnd w:id="272"/>
    </w:p>
    <w:p w14:paraId="5A262587" w14:textId="77777777" w:rsidR="00B409DA" w:rsidRDefault="6AD13150" w:rsidP="00513590">
      <w:pPr>
        <w:pStyle w:val="ListParagraph"/>
        <w:numPr>
          <w:ilvl w:val="0"/>
          <w:numId w:val="43"/>
        </w:numPr>
        <w:spacing w:before="0" w:after="280"/>
        <w:rPr>
          <w:rFonts w:ascii="Calibri" w:hAnsi="Calibri" w:cs="Calibri"/>
          <w:color w:val="000000" w:themeColor="text1"/>
          <w:szCs w:val="22"/>
        </w:rPr>
      </w:pPr>
      <w:bookmarkStart w:id="273" w:name="_Ref142134603"/>
      <w:r w:rsidRPr="00AF51BF">
        <w:rPr>
          <w:rFonts w:ascii="Calibri" w:hAnsi="Calibri" w:cs="Calibri"/>
          <w:color w:val="000000" w:themeColor="text1"/>
        </w:rPr>
        <w:lastRenderedPageBreak/>
        <w:t>APP-GW-GL-700, Rev. 19, “AP1000 Design Control Document,” Westinghouse Electric Company LLC. (Publicly available at: www.nrc.gov/docs/ML1117/ML11171A500.html)</w:t>
      </w:r>
      <w:bookmarkEnd w:id="273"/>
    </w:p>
    <w:p w14:paraId="047A9313" w14:textId="77777777" w:rsidR="00B409DA" w:rsidRPr="005D66CE" w:rsidRDefault="6AD13150" w:rsidP="00513590">
      <w:pPr>
        <w:pStyle w:val="ListParagraph"/>
        <w:numPr>
          <w:ilvl w:val="0"/>
          <w:numId w:val="43"/>
        </w:numPr>
        <w:spacing w:before="0" w:after="280"/>
        <w:rPr>
          <w:rFonts w:ascii="Calibri" w:hAnsi="Calibri" w:cs="Calibri"/>
          <w:color w:val="000000" w:themeColor="text1"/>
          <w:szCs w:val="22"/>
        </w:rPr>
      </w:pPr>
      <w:bookmarkStart w:id="274" w:name="_Ref143090831"/>
      <w:r w:rsidRPr="00AF51BF">
        <w:rPr>
          <w:rFonts w:ascii="Calibri" w:hAnsi="Calibri" w:cs="Calibri"/>
          <w:color w:val="000000" w:themeColor="text1"/>
        </w:rPr>
        <w:t>Vogtle, Units 3 and 4, Rev. 11 to Updated Final Safety Analysis Report. NRC  Accession Number Link: ML22179A145 (6462 page(s)). Date Released: Wednesday, June 29, 2022. (Publicly available at: https://www.nrc.gov/docs/ML2217/ML22179A145.html)</w:t>
      </w:r>
      <w:bookmarkEnd w:id="274"/>
    </w:p>
    <w:p w14:paraId="6D68EA02" w14:textId="77777777" w:rsidR="00B409DA" w:rsidRDefault="6AD13150" w:rsidP="00513590">
      <w:pPr>
        <w:pStyle w:val="ListParagraph"/>
        <w:numPr>
          <w:ilvl w:val="0"/>
          <w:numId w:val="43"/>
        </w:numPr>
        <w:spacing w:before="0" w:after="280"/>
        <w:rPr>
          <w:rFonts w:ascii="Calibri" w:hAnsi="Calibri" w:cs="Calibri"/>
          <w:color w:val="000000" w:themeColor="text1"/>
        </w:rPr>
      </w:pPr>
      <w:bookmarkStart w:id="275" w:name="_Ref152282585"/>
      <w:r w:rsidRPr="00AF51BF">
        <w:rPr>
          <w:rFonts w:ascii="Calibri" w:hAnsi="Calibri" w:cs="Calibri"/>
          <w:color w:val="000000" w:themeColor="text1"/>
        </w:rPr>
        <w:t>APP-GW-GL-022, Rev. 8, “AP1000 Probabilistic Risk Assessment”, Westinghouse Electric Company</w:t>
      </w:r>
      <w:bookmarkEnd w:id="275"/>
      <w:r w:rsidRPr="00AF51BF">
        <w:rPr>
          <w:rFonts w:ascii="Calibri" w:hAnsi="Calibri" w:cs="Calibri"/>
          <w:color w:val="000000" w:themeColor="text1"/>
        </w:rPr>
        <w:t xml:space="preserve"> </w:t>
      </w:r>
    </w:p>
    <w:p w14:paraId="634D25B3" w14:textId="39D512B2"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76" w:name="_Ref144808898"/>
      <w:bookmarkStart w:id="277" w:name="_Ref145254276"/>
      <w:r w:rsidRPr="00AF51BF">
        <w:rPr>
          <w:rFonts w:ascii="Calibri" w:hAnsi="Calibri" w:cs="Calibri"/>
          <w:color w:val="000000" w:themeColor="text1"/>
        </w:rPr>
        <w:t>BGP-GW-GL-201</w:t>
      </w:r>
      <w:r w:rsidR="00B14495">
        <w:tab/>
      </w:r>
      <w:r w:rsidRPr="00AF51BF">
        <w:rPr>
          <w:rFonts w:ascii="Calibri" w:hAnsi="Calibri" w:cs="Calibri"/>
          <w:color w:val="000000" w:themeColor="text1"/>
        </w:rPr>
        <w:t xml:space="preserve"> </w:t>
      </w:r>
      <w:bookmarkEnd w:id="276"/>
      <w:r w:rsidR="00DC797B" w:rsidRPr="00AF51BF">
        <w:rPr>
          <w:rFonts w:ascii="Calibri" w:hAnsi="Calibri" w:cs="Calibri"/>
          <w:color w:val="000000" w:themeColor="text1"/>
        </w:rPr>
        <w:t>Rev</w:t>
      </w:r>
      <w:r w:rsidR="00DC797B" w:rsidRPr="4F994FDA">
        <w:rPr>
          <w:rFonts w:ascii="Calibri" w:hAnsi="Calibri" w:cs="Calibri"/>
          <w:color w:val="000000" w:themeColor="text1"/>
        </w:rPr>
        <w:t>.</w:t>
      </w:r>
      <w:r w:rsidR="00DC797B" w:rsidRPr="00AF51BF">
        <w:rPr>
          <w:rFonts w:ascii="Calibri" w:hAnsi="Calibri" w:cs="Calibri"/>
          <w:color w:val="000000" w:themeColor="text1"/>
        </w:rPr>
        <w:t xml:space="preserve"> A</w:t>
      </w:r>
      <w:r w:rsidR="00DC797B" w:rsidRPr="4F994FDA">
        <w:rPr>
          <w:rFonts w:ascii="Calibri" w:hAnsi="Calibri" w:cs="Calibri"/>
          <w:color w:val="000000" w:themeColor="text1"/>
        </w:rPr>
        <w:t>,</w:t>
      </w:r>
      <w:r w:rsidR="00D753D9" w:rsidRPr="4F994FDA">
        <w:rPr>
          <w:rFonts w:ascii="Calibri" w:hAnsi="Calibri" w:cs="Calibri"/>
          <w:color w:val="000000" w:themeColor="text1"/>
        </w:rPr>
        <w:t xml:space="preserve"> </w:t>
      </w:r>
      <w:r w:rsidR="00344BAF" w:rsidRPr="4F994FDA">
        <w:rPr>
          <w:rFonts w:ascii="Calibri" w:hAnsi="Calibri" w:cs="Calibri"/>
          <w:color w:val="000000" w:themeColor="text1"/>
        </w:rPr>
        <w:t>Assessment of the AP1000 Plant for the Bulgarian Act on the Safe Use of Nuclear Energy</w:t>
      </w:r>
      <w:bookmarkEnd w:id="277"/>
    </w:p>
    <w:p w14:paraId="21AC32B3" w14:textId="3E3B0D22"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78" w:name="_Ref145254740"/>
      <w:r w:rsidRPr="00AF51BF">
        <w:rPr>
          <w:rFonts w:ascii="Calibri" w:hAnsi="Calibri" w:cs="Calibri"/>
          <w:color w:val="000000" w:themeColor="text1"/>
        </w:rPr>
        <w:t>BGP-GW-GL-202</w:t>
      </w:r>
      <w:r w:rsidR="00B14495">
        <w:tab/>
      </w:r>
      <w:r w:rsidRPr="00AF51BF">
        <w:rPr>
          <w:rFonts w:ascii="Calibri" w:hAnsi="Calibri" w:cs="Calibri"/>
          <w:color w:val="000000" w:themeColor="text1"/>
        </w:rPr>
        <w:t xml:space="preserve"> </w:t>
      </w:r>
      <w:r w:rsidR="00DC797B" w:rsidRPr="00AF51BF">
        <w:rPr>
          <w:rFonts w:ascii="Calibri" w:hAnsi="Calibri" w:cs="Calibri"/>
          <w:color w:val="000000" w:themeColor="text1"/>
        </w:rPr>
        <w:t>Rev</w:t>
      </w:r>
      <w:r w:rsidR="00DC797B" w:rsidRPr="4F994FDA">
        <w:rPr>
          <w:rFonts w:ascii="Calibri" w:hAnsi="Calibri" w:cs="Calibri"/>
          <w:color w:val="000000" w:themeColor="text1"/>
        </w:rPr>
        <w:t>.</w:t>
      </w:r>
      <w:r w:rsidR="00DC797B" w:rsidRPr="00AF51BF">
        <w:rPr>
          <w:rFonts w:ascii="Calibri" w:hAnsi="Calibri" w:cs="Calibri"/>
          <w:color w:val="000000" w:themeColor="text1"/>
        </w:rPr>
        <w:t xml:space="preserve"> A</w:t>
      </w:r>
      <w:r w:rsidR="00DC797B" w:rsidRPr="4F994FDA">
        <w:rPr>
          <w:rFonts w:ascii="Calibri" w:hAnsi="Calibri" w:cs="Calibri"/>
          <w:color w:val="000000" w:themeColor="text1"/>
        </w:rPr>
        <w:t>,</w:t>
      </w:r>
      <w:r w:rsidRPr="00AF51BF">
        <w:rPr>
          <w:rFonts w:ascii="Calibri" w:hAnsi="Calibri" w:cs="Calibri"/>
          <w:color w:val="000000" w:themeColor="text1"/>
        </w:rPr>
        <w:t xml:space="preserve"> </w:t>
      </w:r>
      <w:r w:rsidR="00344BAF" w:rsidRPr="4F994FDA">
        <w:rPr>
          <w:rFonts w:ascii="Calibri" w:hAnsi="Calibri" w:cs="Calibri"/>
          <w:color w:val="000000" w:themeColor="text1"/>
        </w:rPr>
        <w:t>Assessment of the AP1000 Plant for the Bulgarian Regulation on Radiation Protection</w:t>
      </w:r>
      <w:bookmarkEnd w:id="278"/>
    </w:p>
    <w:p w14:paraId="6621BB5E" w14:textId="017CC160" w:rsidR="00B14495" w:rsidRPr="00B14495" w:rsidRDefault="35B54B96" w:rsidP="00513590">
      <w:pPr>
        <w:pStyle w:val="ListParagraph"/>
        <w:numPr>
          <w:ilvl w:val="0"/>
          <w:numId w:val="43"/>
        </w:numPr>
        <w:spacing w:before="0" w:after="280"/>
        <w:rPr>
          <w:rFonts w:ascii="Calibri" w:hAnsi="Calibri" w:cs="Calibri"/>
          <w:color w:val="000000" w:themeColor="text1"/>
        </w:rPr>
      </w:pPr>
      <w:bookmarkStart w:id="279" w:name="_Ref152285350"/>
      <w:r w:rsidRPr="00AF51BF">
        <w:rPr>
          <w:rFonts w:ascii="Calibri" w:hAnsi="Calibri" w:cs="Calibri"/>
          <w:color w:val="000000" w:themeColor="text1"/>
        </w:rPr>
        <w:t>BGP-GW-GL-203</w:t>
      </w:r>
      <w:r w:rsidR="00B14495">
        <w:tab/>
      </w:r>
      <w:r w:rsidR="00DC797B" w:rsidRPr="00AF51BF">
        <w:rPr>
          <w:rFonts w:ascii="Calibri" w:hAnsi="Calibri" w:cs="Calibri"/>
          <w:color w:val="000000" w:themeColor="text1"/>
        </w:rPr>
        <w:t>Rev</w:t>
      </w:r>
      <w:r w:rsidR="00DC797B" w:rsidRPr="4D6CA12F">
        <w:rPr>
          <w:rFonts w:ascii="Calibri" w:hAnsi="Calibri" w:cs="Calibri"/>
          <w:color w:val="000000" w:themeColor="text1"/>
        </w:rPr>
        <w:t>.</w:t>
      </w:r>
      <w:r w:rsidR="00DC797B" w:rsidRPr="00AF51BF">
        <w:rPr>
          <w:rFonts w:ascii="Calibri" w:hAnsi="Calibri" w:cs="Calibri"/>
          <w:color w:val="000000" w:themeColor="text1"/>
        </w:rPr>
        <w:t xml:space="preserve"> A</w:t>
      </w:r>
      <w:r w:rsidR="00DC797B" w:rsidRPr="4D6CA12F">
        <w:rPr>
          <w:rFonts w:ascii="Calibri" w:hAnsi="Calibri" w:cs="Calibri"/>
          <w:color w:val="000000" w:themeColor="text1"/>
        </w:rPr>
        <w:t>,</w:t>
      </w:r>
      <w:r w:rsidR="00765357" w:rsidRPr="00765357">
        <w:t xml:space="preserve"> </w:t>
      </w:r>
      <w:r w:rsidR="00765357" w:rsidRPr="00765357">
        <w:rPr>
          <w:rFonts w:ascii="Calibri" w:hAnsi="Calibri" w:cs="Calibri"/>
          <w:color w:val="000000" w:themeColor="text1"/>
        </w:rPr>
        <w:t>Assessment of the AP1000 Plant for the Bulgarian Regulation Related to Ensuring Safety of Nuclear Power Plants</w:t>
      </w:r>
      <w:bookmarkEnd w:id="279"/>
    </w:p>
    <w:p w14:paraId="371DE3C9" w14:textId="7959E778"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80" w:name="_Ref151039833"/>
      <w:r w:rsidRPr="00AF51BF">
        <w:rPr>
          <w:rFonts w:ascii="Calibri" w:hAnsi="Calibri" w:cs="Calibri"/>
          <w:color w:val="000000" w:themeColor="text1"/>
        </w:rPr>
        <w:t>BGP-GW-GL-204</w:t>
      </w:r>
      <w:r w:rsidR="00B14495">
        <w:tab/>
      </w:r>
      <w:r w:rsidRPr="00AF51BF">
        <w:rPr>
          <w:rFonts w:ascii="Calibri" w:hAnsi="Calibri" w:cs="Calibri"/>
          <w:color w:val="000000" w:themeColor="text1"/>
        </w:rPr>
        <w:t xml:space="preserve"> </w:t>
      </w:r>
      <w:r w:rsidR="00DC797B" w:rsidRPr="00AF51BF">
        <w:rPr>
          <w:rFonts w:ascii="Calibri" w:hAnsi="Calibri" w:cs="Calibri"/>
          <w:color w:val="000000" w:themeColor="text1"/>
        </w:rPr>
        <w:t>Rev</w:t>
      </w:r>
      <w:r w:rsidR="00DC797B" w:rsidRPr="4F994FDA">
        <w:rPr>
          <w:rFonts w:ascii="Calibri" w:hAnsi="Calibri" w:cs="Calibri"/>
          <w:color w:val="000000" w:themeColor="text1"/>
        </w:rPr>
        <w:t>.</w:t>
      </w:r>
      <w:r w:rsidR="00DC797B" w:rsidRPr="00AF51BF">
        <w:rPr>
          <w:rFonts w:ascii="Calibri" w:hAnsi="Calibri" w:cs="Calibri"/>
          <w:color w:val="000000" w:themeColor="text1"/>
        </w:rPr>
        <w:t xml:space="preserve"> </w:t>
      </w:r>
      <w:r w:rsidR="007E4AC0">
        <w:rPr>
          <w:rFonts w:ascii="Calibri" w:hAnsi="Calibri" w:cs="Calibri"/>
          <w:color w:val="000000" w:themeColor="text1"/>
        </w:rPr>
        <w:t>C</w:t>
      </w:r>
      <w:r w:rsidR="00DC797B" w:rsidRPr="4F994FDA">
        <w:rPr>
          <w:rFonts w:ascii="Calibri" w:hAnsi="Calibri" w:cs="Calibri"/>
          <w:color w:val="000000" w:themeColor="text1"/>
        </w:rPr>
        <w:t>,</w:t>
      </w:r>
      <w:r w:rsidR="00344BAF" w:rsidRPr="4F994FDA">
        <w:rPr>
          <w:rFonts w:ascii="Calibri" w:hAnsi="Calibri" w:cs="Calibri"/>
          <w:color w:val="000000" w:themeColor="text1"/>
        </w:rPr>
        <w:t xml:space="preserve"> Assessment of the AP1000 Plant for the Bulgarian Regulation Related to Ensuring the Safety in Spent Fuel Management</w:t>
      </w:r>
      <w:bookmarkEnd w:id="280"/>
    </w:p>
    <w:p w14:paraId="10B8594F" w14:textId="44223CFF"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81" w:name="_Ref145254860"/>
      <w:r w:rsidRPr="00AF51BF">
        <w:rPr>
          <w:rFonts w:ascii="Calibri" w:hAnsi="Calibri" w:cs="Calibri"/>
          <w:color w:val="000000" w:themeColor="text1"/>
        </w:rPr>
        <w:t>BGP-GW-GL-205</w:t>
      </w:r>
      <w:r w:rsidR="00B14495">
        <w:tab/>
      </w:r>
      <w:r w:rsidRPr="00AF51BF">
        <w:rPr>
          <w:rFonts w:ascii="Calibri" w:hAnsi="Calibri" w:cs="Calibri"/>
          <w:color w:val="000000" w:themeColor="text1"/>
        </w:rPr>
        <w:t xml:space="preserve"> </w:t>
      </w:r>
      <w:r w:rsidR="00DC797B" w:rsidRPr="00AF51BF">
        <w:rPr>
          <w:rFonts w:ascii="Calibri" w:hAnsi="Calibri" w:cs="Calibri"/>
          <w:color w:val="000000" w:themeColor="text1"/>
        </w:rPr>
        <w:t>Rev</w:t>
      </w:r>
      <w:r w:rsidR="00DC797B" w:rsidRPr="4F994FDA">
        <w:rPr>
          <w:rFonts w:ascii="Calibri" w:hAnsi="Calibri" w:cs="Calibri"/>
          <w:color w:val="000000" w:themeColor="text1"/>
        </w:rPr>
        <w:t>.</w:t>
      </w:r>
      <w:r w:rsidR="00DC797B" w:rsidRPr="00AF51BF">
        <w:rPr>
          <w:rFonts w:ascii="Calibri" w:hAnsi="Calibri" w:cs="Calibri"/>
          <w:color w:val="000000" w:themeColor="text1"/>
        </w:rPr>
        <w:t xml:space="preserve"> A</w:t>
      </w:r>
      <w:r w:rsidR="00DC797B" w:rsidRPr="4F994FDA">
        <w:rPr>
          <w:rFonts w:ascii="Calibri" w:hAnsi="Calibri" w:cs="Calibri"/>
          <w:color w:val="000000" w:themeColor="text1"/>
        </w:rPr>
        <w:t>,</w:t>
      </w:r>
      <w:r w:rsidR="00A35654" w:rsidRPr="4F994FDA">
        <w:rPr>
          <w:rFonts w:ascii="Calibri" w:hAnsi="Calibri" w:cs="Calibri"/>
          <w:color w:val="000000" w:themeColor="text1"/>
        </w:rPr>
        <w:t xml:space="preserve"> Assessment of the AP1000 Plant for the Bulgarian Regulation Related to Safe Management of Radioactive Waste</w:t>
      </w:r>
      <w:bookmarkEnd w:id="281"/>
    </w:p>
    <w:p w14:paraId="0B46E386" w14:textId="47F66AD7"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82" w:name="_Ref150167374"/>
      <w:r w:rsidRPr="00AF51BF">
        <w:rPr>
          <w:rFonts w:ascii="Calibri" w:hAnsi="Calibri" w:cs="Calibri"/>
          <w:color w:val="000000" w:themeColor="text1"/>
        </w:rPr>
        <w:t>APP-GW-G0R-004</w:t>
      </w:r>
      <w:r w:rsidR="00B14495">
        <w:tab/>
      </w:r>
      <w:r w:rsidRPr="00AF51BF">
        <w:rPr>
          <w:rFonts w:ascii="Calibri" w:hAnsi="Calibri" w:cs="Calibri"/>
          <w:color w:val="000000" w:themeColor="text1"/>
        </w:rPr>
        <w:t xml:space="preserve"> </w:t>
      </w:r>
      <w:r w:rsidR="00DC797B" w:rsidRPr="00AF51BF">
        <w:rPr>
          <w:rFonts w:ascii="Calibri" w:hAnsi="Calibri" w:cs="Calibri"/>
          <w:color w:val="000000" w:themeColor="text1"/>
        </w:rPr>
        <w:t>Rev</w:t>
      </w:r>
      <w:r w:rsidR="00DC797B" w:rsidRPr="4F994FDA">
        <w:rPr>
          <w:rFonts w:ascii="Calibri" w:hAnsi="Calibri" w:cs="Calibri"/>
          <w:color w:val="000000" w:themeColor="text1"/>
        </w:rPr>
        <w:t>.</w:t>
      </w:r>
      <w:r w:rsidR="00DC797B" w:rsidRPr="00AF51BF">
        <w:rPr>
          <w:rFonts w:ascii="Calibri" w:hAnsi="Calibri" w:cs="Calibri"/>
          <w:color w:val="000000" w:themeColor="text1"/>
        </w:rPr>
        <w:t xml:space="preserve"> A</w:t>
      </w:r>
      <w:r w:rsidR="00DC797B" w:rsidRPr="4F994FDA">
        <w:rPr>
          <w:rFonts w:ascii="Calibri" w:hAnsi="Calibri" w:cs="Calibri"/>
          <w:color w:val="000000" w:themeColor="text1"/>
        </w:rPr>
        <w:t>,</w:t>
      </w:r>
      <w:r w:rsidR="00B063D3" w:rsidRPr="4F994FDA">
        <w:rPr>
          <w:rFonts w:ascii="Calibri" w:hAnsi="Calibri" w:cs="Calibri"/>
          <w:color w:val="000000" w:themeColor="text1"/>
        </w:rPr>
        <w:t xml:space="preserve"> Assessment of the AP1000 Plant to IAEA Safety Standards Series, General Safety Requirements No. GSR Part 3 Radiation Protection and Safety of Radiation Sources</w:t>
      </w:r>
      <w:bookmarkEnd w:id="282"/>
    </w:p>
    <w:p w14:paraId="39934B85" w14:textId="0911D7D0" w:rsidR="00B14495" w:rsidRPr="00B14495" w:rsidRDefault="35B54B96" w:rsidP="00513590">
      <w:pPr>
        <w:pStyle w:val="ListParagraph"/>
        <w:numPr>
          <w:ilvl w:val="0"/>
          <w:numId w:val="43"/>
        </w:numPr>
        <w:spacing w:before="0" w:after="280"/>
        <w:rPr>
          <w:rFonts w:ascii="Calibri" w:hAnsi="Calibri" w:cs="Calibri"/>
          <w:color w:val="000000" w:themeColor="text1"/>
        </w:rPr>
      </w:pPr>
      <w:bookmarkStart w:id="283" w:name="_Ref151045636"/>
      <w:r w:rsidRPr="00AF51BF">
        <w:rPr>
          <w:rFonts w:ascii="Calibri" w:hAnsi="Calibri" w:cs="Calibri"/>
          <w:color w:val="000000" w:themeColor="text1"/>
        </w:rPr>
        <w:t>APP-GW-GL-704</w:t>
      </w:r>
      <w:r w:rsidR="00B14495">
        <w:tab/>
      </w:r>
      <w:r w:rsidRPr="00AF51BF">
        <w:rPr>
          <w:rFonts w:ascii="Calibri" w:hAnsi="Calibri" w:cs="Calibri"/>
          <w:color w:val="000000" w:themeColor="text1"/>
        </w:rPr>
        <w:t xml:space="preserve"> </w:t>
      </w:r>
      <w:r w:rsidR="00DC797B" w:rsidRPr="00AF51BF">
        <w:rPr>
          <w:rFonts w:ascii="Calibri" w:hAnsi="Calibri" w:cs="Calibri"/>
          <w:color w:val="000000" w:themeColor="text1"/>
        </w:rPr>
        <w:t>Rev</w:t>
      </w:r>
      <w:r w:rsidR="00DC797B" w:rsidRPr="65119802">
        <w:rPr>
          <w:rFonts w:ascii="Calibri" w:hAnsi="Calibri" w:cs="Calibri"/>
          <w:color w:val="000000" w:themeColor="text1"/>
        </w:rPr>
        <w:t>.</w:t>
      </w:r>
      <w:r w:rsidR="00DC797B" w:rsidRPr="00AF51BF">
        <w:rPr>
          <w:rFonts w:ascii="Calibri" w:hAnsi="Calibri" w:cs="Calibri"/>
          <w:color w:val="000000" w:themeColor="text1"/>
        </w:rPr>
        <w:t xml:space="preserve"> </w:t>
      </w:r>
      <w:r w:rsidR="000A074B">
        <w:rPr>
          <w:rFonts w:ascii="Calibri" w:hAnsi="Calibri" w:cs="Calibri"/>
          <w:color w:val="000000" w:themeColor="text1"/>
        </w:rPr>
        <w:t>2</w:t>
      </w:r>
      <w:r w:rsidR="00DC797B" w:rsidRPr="65119802">
        <w:rPr>
          <w:rFonts w:ascii="Calibri" w:hAnsi="Calibri" w:cs="Calibri"/>
          <w:color w:val="000000" w:themeColor="text1"/>
        </w:rPr>
        <w:t>,</w:t>
      </w:r>
      <w:r w:rsidR="006153BF" w:rsidRPr="006153BF">
        <w:rPr>
          <w:rFonts w:ascii="Calibri" w:hAnsi="Calibri" w:cs="Calibri"/>
          <w:color w:val="000000" w:themeColor="text1"/>
        </w:rPr>
        <w:t xml:space="preserve"> </w:t>
      </w:r>
      <w:r w:rsidR="006153BF" w:rsidRPr="4F994FDA">
        <w:rPr>
          <w:rFonts w:ascii="Calibri" w:hAnsi="Calibri" w:cs="Calibri"/>
          <w:color w:val="000000" w:themeColor="text1"/>
        </w:rPr>
        <w:t xml:space="preserve">Assessment of the AP1000 Plant to IAEA Safety Standards Series, General Safety Requirements No. GSR Part </w:t>
      </w:r>
      <w:r w:rsidR="006153BF">
        <w:rPr>
          <w:rFonts w:ascii="Calibri" w:hAnsi="Calibri" w:cs="Calibri"/>
          <w:color w:val="000000" w:themeColor="text1"/>
        </w:rPr>
        <w:t xml:space="preserve">4, </w:t>
      </w:r>
      <w:r w:rsidR="00F278C1" w:rsidRPr="00F278C1">
        <w:rPr>
          <w:rFonts w:ascii="Calibri" w:hAnsi="Calibri" w:cs="Calibri"/>
          <w:color w:val="000000" w:themeColor="text1"/>
        </w:rPr>
        <w:t>Safety Assessment for Facilities and Activities</w:t>
      </w:r>
      <w:bookmarkEnd w:id="283"/>
    </w:p>
    <w:p w14:paraId="62C4FDDD" w14:textId="117EB0BF"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84" w:name="_Ref150354115"/>
      <w:r w:rsidRPr="00AF51BF">
        <w:rPr>
          <w:rFonts w:ascii="Calibri" w:hAnsi="Calibri" w:cs="Calibri"/>
          <w:color w:val="000000" w:themeColor="text1"/>
        </w:rPr>
        <w:t>APP-GW-GL-059</w:t>
      </w:r>
      <w:r w:rsidR="00B14495">
        <w:tab/>
      </w:r>
      <w:r w:rsidRPr="00AF51BF">
        <w:rPr>
          <w:rFonts w:ascii="Calibri" w:hAnsi="Calibri" w:cs="Calibri"/>
          <w:color w:val="000000" w:themeColor="text1"/>
        </w:rPr>
        <w:t xml:space="preserve"> Rev</w:t>
      </w:r>
      <w:r w:rsidR="00AD08DF" w:rsidRPr="4F994FDA">
        <w:rPr>
          <w:rFonts w:ascii="Calibri" w:hAnsi="Calibri" w:cs="Calibri"/>
          <w:color w:val="000000" w:themeColor="text1"/>
        </w:rPr>
        <w:t>.</w:t>
      </w:r>
      <w:r w:rsidRPr="00AF51BF">
        <w:rPr>
          <w:rFonts w:ascii="Calibri" w:hAnsi="Calibri" w:cs="Calibri"/>
          <w:color w:val="000000" w:themeColor="text1"/>
        </w:rPr>
        <w:t xml:space="preserve"> 2</w:t>
      </w:r>
      <w:r w:rsidR="00AD08DF" w:rsidRPr="4F994FDA">
        <w:rPr>
          <w:rFonts w:ascii="Calibri" w:hAnsi="Calibri" w:cs="Calibri"/>
          <w:color w:val="000000" w:themeColor="text1"/>
        </w:rPr>
        <w:t>,</w:t>
      </w:r>
      <w:r w:rsidR="00FF6019" w:rsidRPr="4F994FDA">
        <w:rPr>
          <w:rFonts w:ascii="Calibri" w:hAnsi="Calibri" w:cs="Calibri"/>
          <w:color w:val="000000" w:themeColor="text1"/>
        </w:rPr>
        <w:t xml:space="preserve"> </w:t>
      </w:r>
      <w:r w:rsidR="00AD08DF" w:rsidRPr="4F994FDA">
        <w:rPr>
          <w:rFonts w:ascii="Calibri" w:hAnsi="Calibri" w:cs="Calibri"/>
          <w:color w:val="000000" w:themeColor="text1"/>
        </w:rPr>
        <w:t>AP1000 Plant Design Comparison to IAEA Safety Standard No. SSR-2/1 - Safety of Nuclear Power Plants: Design</w:t>
      </w:r>
      <w:bookmarkEnd w:id="284"/>
    </w:p>
    <w:p w14:paraId="3A4BEB3D" w14:textId="0C910BBA"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85" w:name="_Ref150851708"/>
      <w:r w:rsidRPr="00AF51BF">
        <w:rPr>
          <w:rFonts w:ascii="Calibri" w:hAnsi="Calibri" w:cs="Calibri"/>
          <w:color w:val="000000" w:themeColor="text1"/>
        </w:rPr>
        <w:t>APP-GW-G0R-005</w:t>
      </w:r>
      <w:r w:rsidR="00B14495">
        <w:tab/>
      </w:r>
      <w:r w:rsidRPr="00AF51BF">
        <w:rPr>
          <w:rFonts w:ascii="Calibri" w:hAnsi="Calibri" w:cs="Calibri"/>
          <w:color w:val="000000" w:themeColor="text1"/>
        </w:rPr>
        <w:t xml:space="preserve"> Rev</w:t>
      </w:r>
      <w:r w:rsidR="00342523" w:rsidRPr="4F994FDA">
        <w:rPr>
          <w:rFonts w:ascii="Calibri" w:hAnsi="Calibri" w:cs="Calibri"/>
          <w:color w:val="000000" w:themeColor="text1"/>
        </w:rPr>
        <w:t>.</w:t>
      </w:r>
      <w:r w:rsidRPr="00AF51BF">
        <w:rPr>
          <w:rFonts w:ascii="Calibri" w:hAnsi="Calibri" w:cs="Calibri"/>
          <w:color w:val="000000" w:themeColor="text1"/>
        </w:rPr>
        <w:t xml:space="preserve"> </w:t>
      </w:r>
      <w:r w:rsidR="00247F17">
        <w:rPr>
          <w:rFonts w:ascii="Calibri" w:hAnsi="Calibri" w:cs="Calibri"/>
          <w:color w:val="000000" w:themeColor="text1"/>
        </w:rPr>
        <w:t>B</w:t>
      </w:r>
      <w:r w:rsidR="00342523" w:rsidRPr="4F994FDA">
        <w:rPr>
          <w:rFonts w:ascii="Calibri" w:hAnsi="Calibri" w:cs="Calibri"/>
          <w:color w:val="000000" w:themeColor="text1"/>
        </w:rPr>
        <w:t>, Assessment of the AP1000 Plant to IAEA Specific Safety Guide No. SSG-30 "Safety Classification of Structures, Systems and Components in Nuclear Power Plants"</w:t>
      </w:r>
      <w:bookmarkEnd w:id="285"/>
    </w:p>
    <w:p w14:paraId="0D8C68D7" w14:textId="68E8028A"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86" w:name="_Ref150343716"/>
      <w:r w:rsidRPr="00AF51BF">
        <w:rPr>
          <w:rFonts w:ascii="Calibri" w:hAnsi="Calibri" w:cs="Calibri"/>
          <w:color w:val="000000" w:themeColor="text1"/>
        </w:rPr>
        <w:t>APP-GW-G0R-006</w:t>
      </w:r>
      <w:r w:rsidR="00B14495">
        <w:tab/>
      </w:r>
      <w:r w:rsidRPr="00AF51BF">
        <w:rPr>
          <w:rFonts w:ascii="Calibri" w:hAnsi="Calibri" w:cs="Calibri"/>
          <w:color w:val="000000" w:themeColor="text1"/>
        </w:rPr>
        <w:t xml:space="preserve"> Rev</w:t>
      </w:r>
      <w:r w:rsidR="00B54219" w:rsidRPr="4F994FDA">
        <w:rPr>
          <w:rFonts w:ascii="Calibri" w:hAnsi="Calibri" w:cs="Calibri"/>
          <w:color w:val="000000" w:themeColor="text1"/>
        </w:rPr>
        <w:t>.</w:t>
      </w:r>
      <w:r w:rsidRPr="00AF51BF">
        <w:rPr>
          <w:rFonts w:ascii="Calibri" w:hAnsi="Calibri" w:cs="Calibri"/>
          <w:color w:val="000000" w:themeColor="text1"/>
        </w:rPr>
        <w:t xml:space="preserve"> A</w:t>
      </w:r>
      <w:r w:rsidR="00B54219" w:rsidRPr="4F994FDA">
        <w:rPr>
          <w:rFonts w:ascii="Calibri" w:hAnsi="Calibri" w:cs="Calibri"/>
          <w:color w:val="000000" w:themeColor="text1"/>
        </w:rPr>
        <w:t xml:space="preserve">, </w:t>
      </w:r>
      <w:r w:rsidR="00630B05" w:rsidRPr="4F994FDA">
        <w:rPr>
          <w:rFonts w:ascii="Calibri" w:hAnsi="Calibri" w:cs="Calibri"/>
          <w:color w:val="000000" w:themeColor="text1"/>
        </w:rPr>
        <w:t>Assessment of the AP1000 Plant to IAEA Specific Safety Guide No. SSG-34 "Design of Electrical Power Systems for Nuclear Power Plants</w:t>
      </w:r>
      <w:r w:rsidR="00B54219" w:rsidRPr="4F994FDA">
        <w:rPr>
          <w:rFonts w:ascii="Calibri" w:hAnsi="Calibri" w:cs="Calibri"/>
          <w:color w:val="000000" w:themeColor="text1"/>
        </w:rPr>
        <w:t>”</w:t>
      </w:r>
      <w:bookmarkEnd w:id="286"/>
      <w:r w:rsidR="76C79AEC" w:rsidRPr="4F994FDA">
        <w:rPr>
          <w:rFonts w:ascii="Calibri" w:hAnsi="Calibri" w:cs="Calibri"/>
          <w:color w:val="000000" w:themeColor="text1"/>
        </w:rPr>
        <w:t xml:space="preserve"> </w:t>
      </w:r>
      <w:r w:rsidR="4A040E50" w:rsidRPr="4F994FDA">
        <w:rPr>
          <w:rFonts w:ascii="Calibri" w:hAnsi="Calibri" w:cs="Calibri"/>
          <w:color w:val="000000" w:themeColor="text1"/>
        </w:rPr>
        <w:t xml:space="preserve"> </w:t>
      </w:r>
    </w:p>
    <w:p w14:paraId="5E9EC63D" w14:textId="27B65A7A"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87" w:name="_Ref152631906"/>
      <w:r w:rsidRPr="00AF51BF">
        <w:rPr>
          <w:rFonts w:ascii="Calibri" w:hAnsi="Calibri" w:cs="Calibri"/>
          <w:color w:val="000000" w:themeColor="text1"/>
        </w:rPr>
        <w:t>APP-GW-G0R-007</w:t>
      </w:r>
      <w:r w:rsidR="00B14495">
        <w:tab/>
      </w:r>
      <w:r w:rsidRPr="00AF51BF">
        <w:rPr>
          <w:rFonts w:ascii="Calibri" w:hAnsi="Calibri" w:cs="Calibri"/>
          <w:color w:val="000000" w:themeColor="text1"/>
        </w:rPr>
        <w:t xml:space="preserve"> Rev</w:t>
      </w:r>
      <w:r w:rsidR="005F4D5C" w:rsidRPr="4F994FDA">
        <w:rPr>
          <w:rFonts w:ascii="Calibri" w:hAnsi="Calibri" w:cs="Calibri"/>
          <w:color w:val="000000" w:themeColor="text1"/>
        </w:rPr>
        <w:t>.</w:t>
      </w:r>
      <w:r w:rsidRPr="00AF51BF">
        <w:rPr>
          <w:rFonts w:ascii="Calibri" w:hAnsi="Calibri" w:cs="Calibri"/>
          <w:color w:val="000000" w:themeColor="text1"/>
        </w:rPr>
        <w:t xml:space="preserve"> A</w:t>
      </w:r>
      <w:r w:rsidR="00722CB3" w:rsidRPr="4F994FDA">
        <w:rPr>
          <w:rFonts w:ascii="Calibri" w:hAnsi="Calibri" w:cs="Calibri"/>
          <w:color w:val="000000" w:themeColor="text1"/>
        </w:rPr>
        <w:t xml:space="preserve">, </w:t>
      </w:r>
      <w:r w:rsidR="0083721C" w:rsidRPr="4F994FDA">
        <w:rPr>
          <w:rFonts w:ascii="Calibri" w:hAnsi="Calibri" w:cs="Calibri"/>
          <w:color w:val="000000" w:themeColor="text1"/>
        </w:rPr>
        <w:t>Assessment of the AP1000 Plant to IAEA Specific Safety Guide No. SSG-39 "Design of Instrumentation and Control Systems for Nuclear Power Plants</w:t>
      </w:r>
      <w:r w:rsidR="00251647" w:rsidRPr="4F994FDA">
        <w:rPr>
          <w:rFonts w:ascii="Calibri" w:hAnsi="Calibri" w:cs="Calibri"/>
          <w:color w:val="000000" w:themeColor="text1"/>
        </w:rPr>
        <w:t>”</w:t>
      </w:r>
      <w:bookmarkEnd w:id="287"/>
    </w:p>
    <w:p w14:paraId="0C27EC9A" w14:textId="19B9B4D8"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88" w:name="_Ref150337930"/>
      <w:r w:rsidRPr="00AF51BF">
        <w:rPr>
          <w:rFonts w:ascii="Calibri" w:hAnsi="Calibri" w:cs="Calibri"/>
          <w:color w:val="000000" w:themeColor="text1"/>
        </w:rPr>
        <w:t>APP-GW-G0R-008</w:t>
      </w:r>
      <w:r w:rsidR="00B14495">
        <w:tab/>
      </w:r>
      <w:r w:rsidRPr="00AF51BF">
        <w:rPr>
          <w:rFonts w:ascii="Calibri" w:hAnsi="Calibri" w:cs="Calibri"/>
          <w:color w:val="000000" w:themeColor="text1"/>
        </w:rPr>
        <w:t xml:space="preserve"> </w:t>
      </w:r>
      <w:r w:rsidR="003953A7" w:rsidRPr="00AF51BF">
        <w:rPr>
          <w:rFonts w:ascii="Calibri" w:hAnsi="Calibri" w:cs="Calibri"/>
          <w:color w:val="000000" w:themeColor="text1"/>
        </w:rPr>
        <w:t>Rev</w:t>
      </w:r>
      <w:r w:rsidR="003953A7" w:rsidRPr="4F994FDA">
        <w:rPr>
          <w:rFonts w:ascii="Calibri" w:hAnsi="Calibri" w:cs="Calibri"/>
          <w:color w:val="000000" w:themeColor="text1"/>
        </w:rPr>
        <w:t>.</w:t>
      </w:r>
      <w:r w:rsidR="003953A7" w:rsidRPr="00AF51BF">
        <w:rPr>
          <w:rFonts w:ascii="Calibri" w:hAnsi="Calibri" w:cs="Calibri"/>
          <w:color w:val="000000" w:themeColor="text1"/>
        </w:rPr>
        <w:t xml:space="preserve"> A</w:t>
      </w:r>
      <w:r w:rsidR="003953A7" w:rsidRPr="4F994FDA">
        <w:rPr>
          <w:rFonts w:ascii="Calibri" w:hAnsi="Calibri" w:cs="Calibri"/>
          <w:color w:val="000000" w:themeColor="text1"/>
        </w:rPr>
        <w:t>,</w:t>
      </w:r>
      <w:r w:rsidR="00E00810" w:rsidRPr="4F994FDA">
        <w:rPr>
          <w:rFonts w:ascii="Calibri" w:hAnsi="Calibri" w:cs="Calibri"/>
          <w:color w:val="000000" w:themeColor="text1"/>
        </w:rPr>
        <w:t xml:space="preserve"> </w:t>
      </w:r>
      <w:r w:rsidR="007E6D19" w:rsidRPr="4F994FDA">
        <w:rPr>
          <w:rFonts w:ascii="Calibri" w:hAnsi="Calibri" w:cs="Calibri"/>
          <w:color w:val="000000" w:themeColor="text1"/>
        </w:rPr>
        <w:t>Assessment of the AP1000 Plant to IAEA Specific Safety Guide No. SSG-52 "Design of the Reactor Core for Nuclear Power Plants”</w:t>
      </w:r>
      <w:bookmarkEnd w:id="288"/>
    </w:p>
    <w:p w14:paraId="72AC8CA2" w14:textId="045B70A1"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89" w:name="_Ref150938580"/>
      <w:r w:rsidRPr="00AF51BF">
        <w:rPr>
          <w:rFonts w:ascii="Calibri" w:hAnsi="Calibri" w:cs="Calibri"/>
          <w:color w:val="000000" w:themeColor="text1"/>
        </w:rPr>
        <w:t>APP-GW-G0R-009</w:t>
      </w:r>
      <w:r w:rsidR="00B14495">
        <w:tab/>
      </w:r>
      <w:r w:rsidRPr="00AF51BF">
        <w:rPr>
          <w:rFonts w:ascii="Calibri" w:hAnsi="Calibri" w:cs="Calibri"/>
          <w:color w:val="000000" w:themeColor="text1"/>
        </w:rPr>
        <w:t xml:space="preserve"> </w:t>
      </w:r>
      <w:r w:rsidR="003953A7" w:rsidRPr="00AF51BF">
        <w:rPr>
          <w:rFonts w:ascii="Calibri" w:hAnsi="Calibri" w:cs="Calibri"/>
          <w:color w:val="000000" w:themeColor="text1"/>
        </w:rPr>
        <w:t>Rev</w:t>
      </w:r>
      <w:r w:rsidR="003953A7" w:rsidRPr="4F994FDA">
        <w:rPr>
          <w:rFonts w:ascii="Calibri" w:hAnsi="Calibri" w:cs="Calibri"/>
          <w:color w:val="000000" w:themeColor="text1"/>
        </w:rPr>
        <w:t>.</w:t>
      </w:r>
      <w:r w:rsidR="003953A7" w:rsidRPr="00AF51BF">
        <w:rPr>
          <w:rFonts w:ascii="Calibri" w:hAnsi="Calibri" w:cs="Calibri"/>
          <w:color w:val="000000" w:themeColor="text1"/>
        </w:rPr>
        <w:t xml:space="preserve"> A</w:t>
      </w:r>
      <w:r w:rsidR="003953A7" w:rsidRPr="4F994FDA">
        <w:rPr>
          <w:rFonts w:ascii="Calibri" w:hAnsi="Calibri" w:cs="Calibri"/>
          <w:color w:val="000000" w:themeColor="text1"/>
        </w:rPr>
        <w:t>,</w:t>
      </w:r>
      <w:r w:rsidR="007E6D19" w:rsidRPr="4F994FDA">
        <w:rPr>
          <w:rFonts w:ascii="Calibri" w:hAnsi="Calibri" w:cs="Calibri"/>
          <w:color w:val="000000" w:themeColor="text1"/>
        </w:rPr>
        <w:t xml:space="preserve"> </w:t>
      </w:r>
      <w:r w:rsidR="00E47C31" w:rsidRPr="4F994FDA">
        <w:rPr>
          <w:rFonts w:ascii="Calibri" w:hAnsi="Calibri" w:cs="Calibri"/>
          <w:color w:val="000000" w:themeColor="text1"/>
        </w:rPr>
        <w:t>Assessment of the AP1000 Plant to IAEA Specific Safety Guide No. SSG-53 "Design of the Reactor Containment and Associated Systems for Nuclear Power Plants”</w:t>
      </w:r>
      <w:bookmarkEnd w:id="289"/>
    </w:p>
    <w:p w14:paraId="609C27FF" w14:textId="42FC7FC5"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90" w:name="_Ref150447159"/>
      <w:r w:rsidRPr="00AF51BF">
        <w:rPr>
          <w:rFonts w:ascii="Calibri" w:hAnsi="Calibri" w:cs="Calibri"/>
          <w:color w:val="000000" w:themeColor="text1"/>
        </w:rPr>
        <w:t>APP-GW-G0R-010</w:t>
      </w:r>
      <w:r w:rsidR="00B14495">
        <w:tab/>
      </w:r>
      <w:r w:rsidRPr="00AF51BF">
        <w:rPr>
          <w:rFonts w:ascii="Calibri" w:hAnsi="Calibri" w:cs="Calibri"/>
          <w:color w:val="000000" w:themeColor="text1"/>
        </w:rPr>
        <w:t xml:space="preserve"> </w:t>
      </w:r>
      <w:r w:rsidR="003953A7" w:rsidRPr="00AF51BF">
        <w:rPr>
          <w:rFonts w:ascii="Calibri" w:hAnsi="Calibri" w:cs="Calibri"/>
          <w:color w:val="000000" w:themeColor="text1"/>
        </w:rPr>
        <w:t>Rev</w:t>
      </w:r>
      <w:r w:rsidR="003953A7" w:rsidRPr="4F994FDA">
        <w:rPr>
          <w:rFonts w:ascii="Calibri" w:hAnsi="Calibri" w:cs="Calibri"/>
          <w:color w:val="000000" w:themeColor="text1"/>
        </w:rPr>
        <w:t>.</w:t>
      </w:r>
      <w:r w:rsidR="003953A7" w:rsidRPr="00AF51BF">
        <w:rPr>
          <w:rFonts w:ascii="Calibri" w:hAnsi="Calibri" w:cs="Calibri"/>
          <w:color w:val="000000" w:themeColor="text1"/>
        </w:rPr>
        <w:t xml:space="preserve"> A</w:t>
      </w:r>
      <w:r w:rsidR="003953A7" w:rsidRPr="4F994FDA">
        <w:rPr>
          <w:rFonts w:ascii="Calibri" w:hAnsi="Calibri" w:cs="Calibri"/>
          <w:color w:val="000000" w:themeColor="text1"/>
        </w:rPr>
        <w:t>,</w:t>
      </w:r>
      <w:r w:rsidR="00E47C31" w:rsidRPr="4F994FDA">
        <w:rPr>
          <w:rFonts w:ascii="Calibri" w:hAnsi="Calibri" w:cs="Calibri"/>
          <w:color w:val="000000" w:themeColor="text1"/>
        </w:rPr>
        <w:t xml:space="preserve"> Assessment of the AP1000 Plant to IAEA Specific Safety Guide No. SSG-54 "Accident Management </w:t>
      </w:r>
      <w:proofErr w:type="spellStart"/>
      <w:r w:rsidR="00E47C31" w:rsidRPr="4F994FDA">
        <w:rPr>
          <w:rFonts w:ascii="Calibri" w:hAnsi="Calibri" w:cs="Calibri"/>
          <w:color w:val="000000" w:themeColor="text1"/>
        </w:rPr>
        <w:t>Programmes</w:t>
      </w:r>
      <w:proofErr w:type="spellEnd"/>
      <w:r w:rsidR="00E47C31" w:rsidRPr="4F994FDA">
        <w:rPr>
          <w:rFonts w:ascii="Calibri" w:hAnsi="Calibri" w:cs="Calibri"/>
          <w:color w:val="000000" w:themeColor="text1"/>
        </w:rPr>
        <w:t xml:space="preserve"> for Nuclear Power Plants”</w:t>
      </w:r>
      <w:bookmarkEnd w:id="290"/>
    </w:p>
    <w:p w14:paraId="61B7594C" w14:textId="6394CE3A"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91" w:name="_Ref150250084"/>
      <w:r w:rsidRPr="00AF51BF">
        <w:rPr>
          <w:rFonts w:ascii="Calibri" w:hAnsi="Calibri" w:cs="Calibri"/>
          <w:color w:val="000000" w:themeColor="text1"/>
        </w:rPr>
        <w:t>APP-GW-G0R-011</w:t>
      </w:r>
      <w:r w:rsidR="00B14495">
        <w:tab/>
      </w:r>
      <w:r w:rsidRPr="00AF51BF">
        <w:rPr>
          <w:rFonts w:ascii="Calibri" w:hAnsi="Calibri" w:cs="Calibri"/>
          <w:color w:val="000000" w:themeColor="text1"/>
        </w:rPr>
        <w:t xml:space="preserve"> </w:t>
      </w:r>
      <w:r w:rsidR="003953A7" w:rsidRPr="00AF51BF">
        <w:rPr>
          <w:rFonts w:ascii="Calibri" w:hAnsi="Calibri" w:cs="Calibri"/>
          <w:color w:val="000000" w:themeColor="text1"/>
        </w:rPr>
        <w:t>Rev</w:t>
      </w:r>
      <w:r w:rsidR="003953A7" w:rsidRPr="4F994FDA">
        <w:rPr>
          <w:rFonts w:ascii="Calibri" w:hAnsi="Calibri" w:cs="Calibri"/>
          <w:color w:val="000000" w:themeColor="text1"/>
        </w:rPr>
        <w:t>.</w:t>
      </w:r>
      <w:r w:rsidR="003953A7" w:rsidRPr="00AF51BF">
        <w:rPr>
          <w:rFonts w:ascii="Calibri" w:hAnsi="Calibri" w:cs="Calibri"/>
          <w:color w:val="000000" w:themeColor="text1"/>
        </w:rPr>
        <w:t xml:space="preserve"> A</w:t>
      </w:r>
      <w:r w:rsidR="003953A7" w:rsidRPr="4F994FDA">
        <w:rPr>
          <w:rFonts w:ascii="Calibri" w:hAnsi="Calibri" w:cs="Calibri"/>
          <w:color w:val="000000" w:themeColor="text1"/>
        </w:rPr>
        <w:t>,</w:t>
      </w:r>
      <w:r w:rsidR="00097826" w:rsidRPr="4F994FDA">
        <w:rPr>
          <w:rFonts w:ascii="Calibri" w:hAnsi="Calibri" w:cs="Calibri"/>
          <w:color w:val="000000" w:themeColor="text1"/>
        </w:rPr>
        <w:t xml:space="preserve"> Assessment of the AP1000 Plant to IAEA Specific Safety Guide No. </w:t>
      </w:r>
      <w:r w:rsidR="000C3BCD" w:rsidRPr="000C3BCD">
        <w:rPr>
          <w:rFonts w:ascii="Calibri" w:hAnsi="Calibri" w:cs="Calibri"/>
          <w:color w:val="000000" w:themeColor="text1"/>
        </w:rPr>
        <w:t>SSG-56 " Design of the Reactor Coolant System and Associated Systems for Nuclear Power Plants”</w:t>
      </w:r>
      <w:bookmarkEnd w:id="291"/>
    </w:p>
    <w:p w14:paraId="51E99585" w14:textId="04675AEF"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92" w:name="_Ref145345292"/>
      <w:r w:rsidRPr="00AF51BF">
        <w:rPr>
          <w:rFonts w:ascii="Calibri" w:hAnsi="Calibri" w:cs="Calibri"/>
          <w:color w:val="000000" w:themeColor="text1"/>
        </w:rPr>
        <w:t>APP-GW-G0R-003</w:t>
      </w:r>
      <w:r w:rsidR="00B14495">
        <w:tab/>
      </w:r>
      <w:r w:rsidRPr="00AF51BF">
        <w:rPr>
          <w:rFonts w:ascii="Calibri" w:hAnsi="Calibri" w:cs="Calibri"/>
          <w:color w:val="000000" w:themeColor="text1"/>
        </w:rPr>
        <w:t xml:space="preserve"> </w:t>
      </w:r>
      <w:r w:rsidR="003953A7" w:rsidRPr="00AF51BF">
        <w:rPr>
          <w:rFonts w:ascii="Calibri" w:hAnsi="Calibri" w:cs="Calibri"/>
          <w:color w:val="000000" w:themeColor="text1"/>
        </w:rPr>
        <w:t>Rev</w:t>
      </w:r>
      <w:r w:rsidR="003953A7" w:rsidRPr="4F994FDA">
        <w:rPr>
          <w:rFonts w:ascii="Calibri" w:hAnsi="Calibri" w:cs="Calibri"/>
          <w:color w:val="000000" w:themeColor="text1"/>
        </w:rPr>
        <w:t>.</w:t>
      </w:r>
      <w:r w:rsidR="003953A7" w:rsidRPr="00AF51BF">
        <w:rPr>
          <w:rFonts w:ascii="Calibri" w:hAnsi="Calibri" w:cs="Calibri"/>
          <w:color w:val="000000" w:themeColor="text1"/>
        </w:rPr>
        <w:t xml:space="preserve"> A</w:t>
      </w:r>
      <w:r w:rsidR="003953A7" w:rsidRPr="4F994FDA">
        <w:rPr>
          <w:rFonts w:ascii="Calibri" w:hAnsi="Calibri" w:cs="Calibri"/>
          <w:color w:val="000000" w:themeColor="text1"/>
        </w:rPr>
        <w:t>,</w:t>
      </w:r>
      <w:r w:rsidR="00C657B3" w:rsidRPr="4F994FDA">
        <w:rPr>
          <w:rFonts w:ascii="Calibri" w:hAnsi="Calibri" w:cs="Calibri"/>
          <w:color w:val="000000" w:themeColor="text1"/>
        </w:rPr>
        <w:t xml:space="preserve"> Compliance Assessment of the IAEA Specific Safety Guide SSG-61 “Format and Content of the Safety Analysis Report for Nuclear Power Plants”</w:t>
      </w:r>
      <w:bookmarkEnd w:id="292"/>
    </w:p>
    <w:p w14:paraId="0919F227" w14:textId="77CDAFBD"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93" w:name="_Ref151942140"/>
      <w:r w:rsidRPr="00AF51BF">
        <w:rPr>
          <w:rFonts w:ascii="Calibri" w:hAnsi="Calibri" w:cs="Calibri"/>
          <w:color w:val="000000" w:themeColor="text1"/>
        </w:rPr>
        <w:t>APP-GW-G0R-012</w:t>
      </w:r>
      <w:r w:rsidR="00B14495">
        <w:tab/>
      </w:r>
      <w:r w:rsidRPr="00AF51BF">
        <w:rPr>
          <w:rFonts w:ascii="Calibri" w:hAnsi="Calibri" w:cs="Calibri"/>
          <w:color w:val="000000" w:themeColor="text1"/>
        </w:rPr>
        <w:t xml:space="preserve"> </w:t>
      </w:r>
      <w:r w:rsidR="003953A7" w:rsidRPr="00AF51BF">
        <w:rPr>
          <w:rFonts w:ascii="Calibri" w:hAnsi="Calibri" w:cs="Calibri"/>
          <w:color w:val="000000" w:themeColor="text1"/>
        </w:rPr>
        <w:t>Rev</w:t>
      </w:r>
      <w:r w:rsidR="003953A7" w:rsidRPr="4F994FDA">
        <w:rPr>
          <w:rFonts w:ascii="Calibri" w:hAnsi="Calibri" w:cs="Calibri"/>
          <w:color w:val="000000" w:themeColor="text1"/>
        </w:rPr>
        <w:t>.</w:t>
      </w:r>
      <w:r w:rsidR="003953A7" w:rsidRPr="00AF51BF">
        <w:rPr>
          <w:rFonts w:ascii="Calibri" w:hAnsi="Calibri" w:cs="Calibri"/>
          <w:color w:val="000000" w:themeColor="text1"/>
        </w:rPr>
        <w:t xml:space="preserve"> A</w:t>
      </w:r>
      <w:r w:rsidR="003953A7" w:rsidRPr="4F994FDA">
        <w:rPr>
          <w:rFonts w:ascii="Calibri" w:hAnsi="Calibri" w:cs="Calibri"/>
          <w:color w:val="000000" w:themeColor="text1"/>
        </w:rPr>
        <w:t>,</w:t>
      </w:r>
      <w:bookmarkEnd w:id="293"/>
      <w:r w:rsidR="00162C7B" w:rsidRPr="00162C7B">
        <w:t xml:space="preserve"> </w:t>
      </w:r>
      <w:r w:rsidR="00FB58CD">
        <w:t>A</w:t>
      </w:r>
      <w:r w:rsidR="00162C7B" w:rsidRPr="00162C7B">
        <w:rPr>
          <w:rFonts w:ascii="Calibri" w:hAnsi="Calibri" w:cs="Calibri"/>
          <w:color w:val="000000" w:themeColor="text1"/>
        </w:rPr>
        <w:t>ssessment of the AP1000 Plant to IAEA Specific Safety Guide No. SSG-62 "Design of Auxiliary Systems and Supporting Systems for Nuclear Power Plants"</w:t>
      </w:r>
    </w:p>
    <w:p w14:paraId="436B65AF" w14:textId="18C82F8F"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94" w:name="_Ref145404244"/>
      <w:r w:rsidRPr="00AF51BF">
        <w:rPr>
          <w:rFonts w:ascii="Calibri" w:hAnsi="Calibri" w:cs="Calibri"/>
          <w:color w:val="000000" w:themeColor="text1"/>
        </w:rPr>
        <w:t>APP-GW-G0R-013</w:t>
      </w:r>
      <w:r w:rsidR="00B14495">
        <w:tab/>
      </w:r>
      <w:r w:rsidR="003953A7">
        <w:t xml:space="preserve"> </w:t>
      </w:r>
      <w:r w:rsidR="003953A7" w:rsidRPr="00AF51BF">
        <w:rPr>
          <w:rFonts w:ascii="Calibri" w:hAnsi="Calibri" w:cs="Calibri"/>
          <w:color w:val="000000" w:themeColor="text1"/>
        </w:rPr>
        <w:t>Rev</w:t>
      </w:r>
      <w:r w:rsidR="003953A7" w:rsidRPr="4F994FDA">
        <w:rPr>
          <w:rFonts w:ascii="Calibri" w:hAnsi="Calibri" w:cs="Calibri"/>
          <w:color w:val="000000" w:themeColor="text1"/>
        </w:rPr>
        <w:t>.</w:t>
      </w:r>
      <w:r w:rsidR="003953A7" w:rsidRPr="00AF51BF">
        <w:rPr>
          <w:rFonts w:ascii="Calibri" w:hAnsi="Calibri" w:cs="Calibri"/>
          <w:color w:val="000000" w:themeColor="text1"/>
        </w:rPr>
        <w:t xml:space="preserve"> A</w:t>
      </w:r>
      <w:r w:rsidR="003953A7" w:rsidRPr="4F994FDA">
        <w:rPr>
          <w:rFonts w:ascii="Calibri" w:hAnsi="Calibri" w:cs="Calibri"/>
          <w:color w:val="000000" w:themeColor="text1"/>
        </w:rPr>
        <w:t>,</w:t>
      </w:r>
      <w:r w:rsidR="00C657B3" w:rsidRPr="4F994FDA">
        <w:rPr>
          <w:rFonts w:ascii="Calibri" w:hAnsi="Calibri" w:cs="Calibri"/>
          <w:color w:val="000000" w:themeColor="text1"/>
        </w:rPr>
        <w:t xml:space="preserve"> </w:t>
      </w:r>
      <w:r w:rsidR="00355E56" w:rsidRPr="4F994FDA">
        <w:rPr>
          <w:rFonts w:ascii="Calibri" w:hAnsi="Calibri" w:cs="Calibri"/>
          <w:color w:val="000000" w:themeColor="text1"/>
        </w:rPr>
        <w:t>Assessment of the AP1000 Plant to IAEA Specific Safety Guide No. SSG-63 "Design of Fuel Handling and Storage Systems for Nuclear Power Plant"</w:t>
      </w:r>
      <w:bookmarkEnd w:id="294"/>
    </w:p>
    <w:p w14:paraId="0A28C82A" w14:textId="52D54BCD"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95" w:name="_Ref145495887"/>
      <w:r w:rsidRPr="00AF51BF">
        <w:rPr>
          <w:rFonts w:ascii="Calibri" w:hAnsi="Calibri" w:cs="Calibri"/>
          <w:color w:val="000000" w:themeColor="text1"/>
        </w:rPr>
        <w:t>APP-GW-G0R-014</w:t>
      </w:r>
      <w:r w:rsidR="00B14495">
        <w:tab/>
      </w:r>
      <w:r w:rsidRPr="00AF51BF">
        <w:rPr>
          <w:rFonts w:ascii="Calibri" w:hAnsi="Calibri" w:cs="Calibri"/>
          <w:color w:val="000000" w:themeColor="text1"/>
        </w:rPr>
        <w:t xml:space="preserve"> </w:t>
      </w:r>
      <w:r w:rsidR="003953A7" w:rsidRPr="00AF51BF">
        <w:rPr>
          <w:rFonts w:ascii="Calibri" w:hAnsi="Calibri" w:cs="Calibri"/>
          <w:color w:val="000000" w:themeColor="text1"/>
        </w:rPr>
        <w:t>Rev</w:t>
      </w:r>
      <w:r w:rsidR="003953A7" w:rsidRPr="4F994FDA">
        <w:rPr>
          <w:rFonts w:ascii="Calibri" w:hAnsi="Calibri" w:cs="Calibri"/>
          <w:color w:val="000000" w:themeColor="text1"/>
        </w:rPr>
        <w:t>.</w:t>
      </w:r>
      <w:r w:rsidR="003953A7" w:rsidRPr="00AF51BF">
        <w:rPr>
          <w:rFonts w:ascii="Calibri" w:hAnsi="Calibri" w:cs="Calibri"/>
          <w:color w:val="000000" w:themeColor="text1"/>
        </w:rPr>
        <w:t xml:space="preserve"> A</w:t>
      </w:r>
      <w:r w:rsidR="003953A7" w:rsidRPr="4F994FDA">
        <w:rPr>
          <w:rFonts w:ascii="Calibri" w:hAnsi="Calibri" w:cs="Calibri"/>
          <w:color w:val="000000" w:themeColor="text1"/>
        </w:rPr>
        <w:t>,</w:t>
      </w:r>
      <w:r w:rsidR="00355E56" w:rsidRPr="4F994FDA">
        <w:rPr>
          <w:rFonts w:ascii="Calibri" w:hAnsi="Calibri" w:cs="Calibri"/>
          <w:color w:val="000000" w:themeColor="text1"/>
        </w:rPr>
        <w:t xml:space="preserve"> Assessment of the AP1000 Plant to IAEA Specific Safety Guide No. SSG-64 "Protection against Internal Hazards in the Design of Nuclear Power Plants”</w:t>
      </w:r>
      <w:bookmarkEnd w:id="295"/>
    </w:p>
    <w:p w14:paraId="5993A1B6" w14:textId="5BC9E2EB"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96" w:name="_Ref150709174"/>
      <w:r w:rsidRPr="00AF51BF">
        <w:rPr>
          <w:rFonts w:ascii="Calibri" w:hAnsi="Calibri" w:cs="Calibri"/>
          <w:color w:val="000000" w:themeColor="text1"/>
        </w:rPr>
        <w:lastRenderedPageBreak/>
        <w:t>APP-GW-G0R-015</w:t>
      </w:r>
      <w:r w:rsidR="00B14495">
        <w:tab/>
      </w:r>
      <w:r w:rsidRPr="00AF51BF">
        <w:rPr>
          <w:rFonts w:ascii="Calibri" w:hAnsi="Calibri" w:cs="Calibri"/>
          <w:color w:val="000000" w:themeColor="text1"/>
        </w:rPr>
        <w:t xml:space="preserve"> </w:t>
      </w:r>
      <w:r w:rsidR="003953A7" w:rsidRPr="00AF51BF">
        <w:rPr>
          <w:rFonts w:ascii="Calibri" w:hAnsi="Calibri" w:cs="Calibri"/>
          <w:color w:val="000000" w:themeColor="text1"/>
        </w:rPr>
        <w:t>Rev</w:t>
      </w:r>
      <w:r w:rsidR="003953A7" w:rsidRPr="4F994FDA">
        <w:rPr>
          <w:rFonts w:ascii="Calibri" w:hAnsi="Calibri" w:cs="Calibri"/>
          <w:color w:val="000000" w:themeColor="text1"/>
        </w:rPr>
        <w:t>.</w:t>
      </w:r>
      <w:r w:rsidR="003953A7" w:rsidRPr="00AF51BF">
        <w:rPr>
          <w:rFonts w:ascii="Calibri" w:hAnsi="Calibri" w:cs="Calibri"/>
          <w:color w:val="000000" w:themeColor="text1"/>
        </w:rPr>
        <w:t xml:space="preserve"> A</w:t>
      </w:r>
      <w:r w:rsidR="003953A7" w:rsidRPr="4F994FDA">
        <w:rPr>
          <w:rFonts w:ascii="Calibri" w:hAnsi="Calibri" w:cs="Calibri"/>
          <w:color w:val="000000" w:themeColor="text1"/>
        </w:rPr>
        <w:t>,</w:t>
      </w:r>
      <w:r w:rsidR="00355E56" w:rsidRPr="4F994FDA">
        <w:rPr>
          <w:rFonts w:ascii="Calibri" w:hAnsi="Calibri" w:cs="Calibri"/>
          <w:color w:val="000000" w:themeColor="text1"/>
        </w:rPr>
        <w:t xml:space="preserve"> </w:t>
      </w:r>
      <w:r w:rsidR="009F0A79" w:rsidRPr="4F994FDA">
        <w:rPr>
          <w:rFonts w:ascii="Calibri" w:hAnsi="Calibri" w:cs="Calibri"/>
          <w:color w:val="000000" w:themeColor="text1"/>
        </w:rPr>
        <w:t>Assessment of the AP1000 Plant to IAEA Specific Safety Guide No. SSG-67 " Seismic Design for Nuclear Installations”</w:t>
      </w:r>
      <w:bookmarkEnd w:id="296"/>
    </w:p>
    <w:p w14:paraId="0FAFB4A3" w14:textId="6B133D57"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97" w:name="_Ref147227794"/>
      <w:r w:rsidRPr="00AF51BF">
        <w:rPr>
          <w:rFonts w:ascii="Calibri" w:hAnsi="Calibri" w:cs="Calibri"/>
          <w:color w:val="000000" w:themeColor="text1"/>
        </w:rPr>
        <w:t>APP-GW-G0R-016</w:t>
      </w:r>
      <w:r w:rsidR="00B14495">
        <w:tab/>
      </w:r>
      <w:r w:rsidRPr="00AF51BF">
        <w:rPr>
          <w:rFonts w:ascii="Calibri" w:hAnsi="Calibri" w:cs="Calibri"/>
          <w:color w:val="000000" w:themeColor="text1"/>
        </w:rPr>
        <w:t xml:space="preserve"> </w:t>
      </w:r>
      <w:r w:rsidR="003953A7" w:rsidRPr="00AF51BF">
        <w:rPr>
          <w:rFonts w:ascii="Calibri" w:hAnsi="Calibri" w:cs="Calibri"/>
          <w:color w:val="000000" w:themeColor="text1"/>
        </w:rPr>
        <w:t>Rev</w:t>
      </w:r>
      <w:r w:rsidR="003953A7" w:rsidRPr="4F994FDA">
        <w:rPr>
          <w:rFonts w:ascii="Calibri" w:hAnsi="Calibri" w:cs="Calibri"/>
          <w:color w:val="000000" w:themeColor="text1"/>
        </w:rPr>
        <w:t>.</w:t>
      </w:r>
      <w:r w:rsidR="003953A7" w:rsidRPr="00AF51BF">
        <w:rPr>
          <w:rFonts w:ascii="Calibri" w:hAnsi="Calibri" w:cs="Calibri"/>
          <w:color w:val="000000" w:themeColor="text1"/>
        </w:rPr>
        <w:t xml:space="preserve"> A</w:t>
      </w:r>
      <w:r w:rsidR="003953A7" w:rsidRPr="4F994FDA">
        <w:rPr>
          <w:rFonts w:ascii="Calibri" w:hAnsi="Calibri" w:cs="Calibri"/>
          <w:color w:val="000000" w:themeColor="text1"/>
        </w:rPr>
        <w:t>,</w:t>
      </w:r>
      <w:r w:rsidR="009F0A79" w:rsidRPr="4F994FDA">
        <w:rPr>
          <w:rFonts w:ascii="Calibri" w:hAnsi="Calibri" w:cs="Calibri"/>
          <w:color w:val="000000" w:themeColor="text1"/>
        </w:rPr>
        <w:t xml:space="preserve"> Assessment of the AP1000 Plant to IAEA Specific Safety Guide No. SSG-68 "Design of Nuclear Installations Against External Events Excluding Earthquakes”</w:t>
      </w:r>
      <w:bookmarkEnd w:id="297"/>
    </w:p>
    <w:p w14:paraId="62B18BCF" w14:textId="5C2528FE"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98" w:name="_Ref145685126"/>
      <w:r w:rsidRPr="00AF51BF">
        <w:rPr>
          <w:rFonts w:ascii="Calibri" w:hAnsi="Calibri" w:cs="Calibri"/>
          <w:color w:val="000000" w:themeColor="text1"/>
        </w:rPr>
        <w:t>APP-GW-G0R-017</w:t>
      </w:r>
      <w:r w:rsidR="00B14495">
        <w:tab/>
      </w:r>
      <w:r w:rsidRPr="00AF51BF">
        <w:rPr>
          <w:rFonts w:ascii="Calibri" w:hAnsi="Calibri" w:cs="Calibri"/>
          <w:color w:val="000000" w:themeColor="text1"/>
        </w:rPr>
        <w:t xml:space="preserve"> </w:t>
      </w:r>
      <w:r w:rsidR="003953A7" w:rsidRPr="00AF51BF">
        <w:rPr>
          <w:rFonts w:ascii="Calibri" w:hAnsi="Calibri" w:cs="Calibri"/>
          <w:color w:val="000000" w:themeColor="text1"/>
        </w:rPr>
        <w:t>Rev</w:t>
      </w:r>
      <w:r w:rsidR="003953A7" w:rsidRPr="4F994FDA">
        <w:rPr>
          <w:rFonts w:ascii="Calibri" w:hAnsi="Calibri" w:cs="Calibri"/>
          <w:color w:val="000000" w:themeColor="text1"/>
        </w:rPr>
        <w:t>.</w:t>
      </w:r>
      <w:r w:rsidR="003953A7" w:rsidRPr="00AF51BF">
        <w:rPr>
          <w:rFonts w:ascii="Calibri" w:hAnsi="Calibri" w:cs="Calibri"/>
          <w:color w:val="000000" w:themeColor="text1"/>
        </w:rPr>
        <w:t xml:space="preserve"> A</w:t>
      </w:r>
      <w:r w:rsidR="003953A7" w:rsidRPr="4F994FDA">
        <w:rPr>
          <w:rFonts w:ascii="Calibri" w:hAnsi="Calibri" w:cs="Calibri"/>
          <w:color w:val="000000" w:themeColor="text1"/>
        </w:rPr>
        <w:t>,</w:t>
      </w:r>
      <w:r w:rsidR="00CB2729" w:rsidRPr="4F994FDA">
        <w:rPr>
          <w:rFonts w:ascii="Calibri" w:hAnsi="Calibri" w:cs="Calibri"/>
          <w:color w:val="000000" w:themeColor="text1"/>
        </w:rPr>
        <w:t xml:space="preserve"> Assessment of the AP1000 Plant to IAEA Specific Safety Guide No. SSG-69 "Equipment Qualification for Nuclear Installations"</w:t>
      </w:r>
      <w:bookmarkEnd w:id="298"/>
    </w:p>
    <w:p w14:paraId="504D5FB0" w14:textId="18A271D1"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299" w:name="_Ref145752617"/>
      <w:r w:rsidRPr="00AF51BF">
        <w:rPr>
          <w:rFonts w:ascii="Calibri" w:hAnsi="Calibri" w:cs="Calibri"/>
          <w:color w:val="000000" w:themeColor="text1"/>
        </w:rPr>
        <w:t>APP-GW-G0R-018</w:t>
      </w:r>
      <w:r w:rsidR="00B14495">
        <w:tab/>
      </w:r>
      <w:r w:rsidRPr="00AF51BF">
        <w:rPr>
          <w:rFonts w:ascii="Calibri" w:hAnsi="Calibri" w:cs="Calibri"/>
          <w:color w:val="000000" w:themeColor="text1"/>
        </w:rPr>
        <w:t xml:space="preserve"> </w:t>
      </w:r>
      <w:r w:rsidR="003953A7" w:rsidRPr="00AF51BF">
        <w:rPr>
          <w:rFonts w:ascii="Calibri" w:hAnsi="Calibri" w:cs="Calibri"/>
          <w:color w:val="000000" w:themeColor="text1"/>
        </w:rPr>
        <w:t>Rev</w:t>
      </w:r>
      <w:r w:rsidR="003953A7" w:rsidRPr="4F994FDA">
        <w:rPr>
          <w:rFonts w:ascii="Calibri" w:hAnsi="Calibri" w:cs="Calibri"/>
          <w:color w:val="000000" w:themeColor="text1"/>
        </w:rPr>
        <w:t>.</w:t>
      </w:r>
      <w:r w:rsidR="003953A7" w:rsidRPr="00AF51BF">
        <w:rPr>
          <w:rFonts w:ascii="Calibri" w:hAnsi="Calibri" w:cs="Calibri"/>
          <w:color w:val="000000" w:themeColor="text1"/>
        </w:rPr>
        <w:t xml:space="preserve"> A</w:t>
      </w:r>
      <w:r w:rsidR="003953A7" w:rsidRPr="4F994FDA">
        <w:rPr>
          <w:rFonts w:ascii="Calibri" w:hAnsi="Calibri" w:cs="Calibri"/>
          <w:color w:val="000000" w:themeColor="text1"/>
        </w:rPr>
        <w:t>,</w:t>
      </w:r>
      <w:r w:rsidR="00CB2729" w:rsidRPr="4F994FDA">
        <w:rPr>
          <w:rFonts w:ascii="Calibri" w:hAnsi="Calibri" w:cs="Calibri"/>
          <w:color w:val="000000" w:themeColor="text1"/>
        </w:rPr>
        <w:t xml:space="preserve"> </w:t>
      </w:r>
      <w:r w:rsidR="0065222B" w:rsidRPr="4F994FDA">
        <w:rPr>
          <w:rFonts w:ascii="Calibri" w:hAnsi="Calibri" w:cs="Calibri"/>
          <w:color w:val="000000" w:themeColor="text1"/>
        </w:rPr>
        <w:t>Assessment of the AP1000® Plant to IAEA Specific Safety Guide No. SSG-70 "Operational Limits and Conditions and Operating Procedures for Nuclear Power Plants"</w:t>
      </w:r>
      <w:bookmarkEnd w:id="299"/>
    </w:p>
    <w:p w14:paraId="435CB476" w14:textId="2AF514BA"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300" w:name="_Ref148367379"/>
      <w:r w:rsidRPr="00AF51BF">
        <w:rPr>
          <w:rFonts w:ascii="Calibri" w:hAnsi="Calibri" w:cs="Calibri"/>
          <w:color w:val="000000" w:themeColor="text1"/>
        </w:rPr>
        <w:t>APP-GW-G0R-019</w:t>
      </w:r>
      <w:r w:rsidR="00B14495">
        <w:tab/>
      </w:r>
      <w:r w:rsidRPr="00AF51BF">
        <w:rPr>
          <w:rFonts w:ascii="Calibri" w:hAnsi="Calibri" w:cs="Calibri"/>
          <w:color w:val="000000" w:themeColor="text1"/>
        </w:rPr>
        <w:t xml:space="preserve"> </w:t>
      </w:r>
      <w:r w:rsidR="003953A7" w:rsidRPr="00AF51BF">
        <w:rPr>
          <w:rFonts w:ascii="Calibri" w:hAnsi="Calibri" w:cs="Calibri"/>
          <w:color w:val="000000" w:themeColor="text1"/>
        </w:rPr>
        <w:t>Rev</w:t>
      </w:r>
      <w:r w:rsidR="003953A7" w:rsidRPr="4F994FDA">
        <w:rPr>
          <w:rFonts w:ascii="Calibri" w:hAnsi="Calibri" w:cs="Calibri"/>
          <w:color w:val="000000" w:themeColor="text1"/>
        </w:rPr>
        <w:t>.</w:t>
      </w:r>
      <w:r w:rsidR="003953A7" w:rsidRPr="00AF51BF">
        <w:rPr>
          <w:rFonts w:ascii="Calibri" w:hAnsi="Calibri" w:cs="Calibri"/>
          <w:color w:val="000000" w:themeColor="text1"/>
        </w:rPr>
        <w:t xml:space="preserve"> A</w:t>
      </w:r>
      <w:r w:rsidR="003953A7" w:rsidRPr="4F994FDA">
        <w:rPr>
          <w:rFonts w:ascii="Calibri" w:hAnsi="Calibri" w:cs="Calibri"/>
          <w:color w:val="000000" w:themeColor="text1"/>
        </w:rPr>
        <w:t>,</w:t>
      </w:r>
      <w:r w:rsidR="0065222B" w:rsidRPr="4F994FDA">
        <w:rPr>
          <w:rFonts w:ascii="Calibri" w:hAnsi="Calibri" w:cs="Calibri"/>
          <w:color w:val="000000" w:themeColor="text1"/>
        </w:rPr>
        <w:t xml:space="preserve"> Assessment of the AP1000 Plant to IAEA Specific Safety Guide No. SSG-73 "Core Management and Fuel Handling for Nuclear Power Plants”</w:t>
      </w:r>
      <w:bookmarkEnd w:id="300"/>
    </w:p>
    <w:p w14:paraId="5683DE52" w14:textId="76E88C53" w:rsidR="00B14495" w:rsidRPr="00B14495" w:rsidRDefault="35B54B96" w:rsidP="00513590">
      <w:pPr>
        <w:pStyle w:val="ListParagraph"/>
        <w:numPr>
          <w:ilvl w:val="0"/>
          <w:numId w:val="43"/>
        </w:numPr>
        <w:spacing w:before="0" w:after="280"/>
        <w:rPr>
          <w:rFonts w:ascii="Calibri" w:hAnsi="Calibri" w:cs="Calibri"/>
          <w:color w:val="000000" w:themeColor="text1"/>
          <w:szCs w:val="22"/>
        </w:rPr>
      </w:pPr>
      <w:bookmarkStart w:id="301" w:name="_Ref150427972"/>
      <w:r w:rsidRPr="00AF51BF">
        <w:rPr>
          <w:rFonts w:ascii="Calibri" w:hAnsi="Calibri" w:cs="Calibri"/>
          <w:color w:val="000000" w:themeColor="text1"/>
        </w:rPr>
        <w:t>EPS-GW-GL-701</w:t>
      </w:r>
      <w:r w:rsidR="00B14495">
        <w:tab/>
      </w:r>
      <w:r w:rsidRPr="00AF51BF">
        <w:rPr>
          <w:rFonts w:ascii="Calibri" w:hAnsi="Calibri" w:cs="Calibri"/>
          <w:color w:val="000000" w:themeColor="text1"/>
        </w:rPr>
        <w:t xml:space="preserve"> Rev</w:t>
      </w:r>
      <w:r w:rsidR="0067292A">
        <w:rPr>
          <w:rFonts w:ascii="Calibri" w:hAnsi="Calibri" w:cs="Calibri"/>
          <w:color w:val="000000" w:themeColor="text1"/>
        </w:rPr>
        <w:t>.</w:t>
      </w:r>
      <w:r w:rsidRPr="00AF51BF">
        <w:rPr>
          <w:rFonts w:ascii="Calibri" w:hAnsi="Calibri" w:cs="Calibri"/>
          <w:color w:val="000000" w:themeColor="text1"/>
        </w:rPr>
        <w:t xml:space="preserve"> C</w:t>
      </w:r>
      <w:r w:rsidR="0067292A">
        <w:rPr>
          <w:rFonts w:ascii="Calibri" w:hAnsi="Calibri" w:cs="Calibri"/>
          <w:color w:val="000000" w:themeColor="text1"/>
        </w:rPr>
        <w:t xml:space="preserve">, </w:t>
      </w:r>
      <w:r w:rsidR="0067292A" w:rsidRPr="0067292A">
        <w:rPr>
          <w:rFonts w:ascii="Calibri" w:hAnsi="Calibri" w:cs="Calibri"/>
          <w:color w:val="000000" w:themeColor="text1"/>
        </w:rPr>
        <w:t>AP1000 Plant Evaluation of Western European Nuclear Regulators’ Association Safety Objectives for New Power Reactors</w:t>
      </w:r>
      <w:bookmarkEnd w:id="301"/>
    </w:p>
    <w:p w14:paraId="2AA7A922" w14:textId="65C4D962" w:rsidR="001368F8" w:rsidRDefault="35B54B96" w:rsidP="00513590">
      <w:pPr>
        <w:pStyle w:val="ListParagraph"/>
        <w:numPr>
          <w:ilvl w:val="0"/>
          <w:numId w:val="43"/>
        </w:numPr>
        <w:spacing w:before="0" w:after="280"/>
        <w:rPr>
          <w:rFonts w:ascii="Calibri" w:hAnsi="Calibri" w:cs="Calibri"/>
          <w:color w:val="000000" w:themeColor="text1"/>
        </w:rPr>
      </w:pPr>
      <w:bookmarkStart w:id="302" w:name="_Ref149026794"/>
      <w:r w:rsidRPr="00AF51BF">
        <w:rPr>
          <w:rFonts w:ascii="Calibri" w:hAnsi="Calibri" w:cs="Calibri"/>
          <w:color w:val="000000" w:themeColor="text1"/>
        </w:rPr>
        <w:t>BGP-GW-GL-206</w:t>
      </w:r>
      <w:r w:rsidR="00B14495">
        <w:tab/>
      </w:r>
      <w:r w:rsidRPr="00AF51BF">
        <w:rPr>
          <w:rFonts w:ascii="Calibri" w:hAnsi="Calibri" w:cs="Calibri"/>
          <w:color w:val="000000" w:themeColor="text1"/>
        </w:rPr>
        <w:t xml:space="preserve"> </w:t>
      </w:r>
      <w:r w:rsidR="003953A7" w:rsidRPr="00AF51BF">
        <w:rPr>
          <w:rFonts w:ascii="Calibri" w:hAnsi="Calibri" w:cs="Calibri"/>
          <w:color w:val="000000" w:themeColor="text1"/>
        </w:rPr>
        <w:t>Rev</w:t>
      </w:r>
      <w:r w:rsidR="003953A7" w:rsidRPr="73E057C4">
        <w:rPr>
          <w:rFonts w:ascii="Calibri" w:hAnsi="Calibri" w:cs="Calibri"/>
          <w:color w:val="000000" w:themeColor="text1"/>
        </w:rPr>
        <w:t>.</w:t>
      </w:r>
      <w:r w:rsidR="003953A7" w:rsidRPr="00AF51BF">
        <w:rPr>
          <w:rFonts w:ascii="Calibri" w:hAnsi="Calibri" w:cs="Calibri"/>
          <w:color w:val="000000" w:themeColor="text1"/>
        </w:rPr>
        <w:t xml:space="preserve"> A</w:t>
      </w:r>
      <w:r w:rsidR="003953A7" w:rsidRPr="73E057C4">
        <w:rPr>
          <w:rFonts w:ascii="Calibri" w:hAnsi="Calibri" w:cs="Calibri"/>
          <w:color w:val="000000" w:themeColor="text1"/>
        </w:rPr>
        <w:t>,</w:t>
      </w:r>
      <w:r w:rsidR="00310C0C" w:rsidRPr="73E057C4">
        <w:rPr>
          <w:rFonts w:ascii="Calibri" w:hAnsi="Calibri" w:cs="Calibri"/>
          <w:color w:val="000000" w:themeColor="text1"/>
        </w:rPr>
        <w:t xml:space="preserve"> Assessment of the AP1000 Plant for the Bulgarian Energy Act</w:t>
      </w:r>
      <w:bookmarkEnd w:id="302"/>
    </w:p>
    <w:p w14:paraId="2316C6D5" w14:textId="595FCB58" w:rsidR="0067316B" w:rsidRPr="003453F1" w:rsidRDefault="40BF9D2B" w:rsidP="00513590">
      <w:pPr>
        <w:pStyle w:val="ListParagraph"/>
        <w:numPr>
          <w:ilvl w:val="0"/>
          <w:numId w:val="43"/>
        </w:numPr>
        <w:spacing w:before="0" w:after="280"/>
        <w:rPr>
          <w:rFonts w:eastAsiaTheme="minorEastAsia" w:cstheme="minorBidi"/>
          <w:color w:val="000000" w:themeColor="text1"/>
          <w:szCs w:val="22"/>
        </w:rPr>
      </w:pPr>
      <w:bookmarkStart w:id="303" w:name="_Ref142222320"/>
      <w:r w:rsidRPr="00AF51BF">
        <w:rPr>
          <w:rFonts w:eastAsiaTheme="minorEastAsia" w:cstheme="minorBidi"/>
          <w:color w:val="000000" w:themeColor="text1"/>
        </w:rPr>
        <w:t>APP-GW-G0R-001 Revision B. Compliance Assessment of the AP1000 Plant to EUR Revision E Key Issues. June 2022</w:t>
      </w:r>
      <w:bookmarkEnd w:id="303"/>
    </w:p>
    <w:p w14:paraId="1B11E003" w14:textId="7045D71E" w:rsidR="003453F1" w:rsidRPr="007A2FE6" w:rsidRDefault="007A2FE6" w:rsidP="00513590">
      <w:pPr>
        <w:pStyle w:val="ListParagraph"/>
        <w:numPr>
          <w:ilvl w:val="0"/>
          <w:numId w:val="43"/>
        </w:numPr>
        <w:spacing w:before="0" w:after="280"/>
        <w:rPr>
          <w:rFonts w:eastAsiaTheme="minorEastAsia" w:cstheme="minorBidi"/>
          <w:color w:val="000000" w:themeColor="text1"/>
          <w:szCs w:val="22"/>
        </w:rPr>
      </w:pPr>
      <w:bookmarkStart w:id="304" w:name="_Ref152264825"/>
      <w:r w:rsidRPr="007A2FE6">
        <w:rPr>
          <w:rFonts w:eastAsiaTheme="minorEastAsia" w:cstheme="minorBidi"/>
          <w:color w:val="000000" w:themeColor="text1"/>
          <w:szCs w:val="22"/>
        </w:rPr>
        <w:t>L.WEC_KNP_230019, “Meeting Minutes from Completion of FEED Deliverables D.02.04 Meeting Minutes of Video conference workshop 1 on applicable regulations, regulatory guides, codes and</w:t>
      </w:r>
      <w:r>
        <w:rPr>
          <w:rFonts w:eastAsiaTheme="minorEastAsia" w:cstheme="minorBidi"/>
          <w:color w:val="000000" w:themeColor="text1"/>
          <w:szCs w:val="22"/>
        </w:rPr>
        <w:t xml:space="preserve"> </w:t>
      </w:r>
      <w:r w:rsidRPr="007A2FE6">
        <w:rPr>
          <w:rFonts w:eastAsiaTheme="minorEastAsia" w:cstheme="minorBidi"/>
          <w:color w:val="000000" w:themeColor="text1"/>
          <w:szCs w:val="22"/>
        </w:rPr>
        <w:t xml:space="preserve">standards for the </w:t>
      </w:r>
      <w:proofErr w:type="spellStart"/>
      <w:r w:rsidRPr="007A2FE6">
        <w:rPr>
          <w:rFonts w:eastAsiaTheme="minorEastAsia" w:cstheme="minorBidi"/>
          <w:color w:val="000000" w:themeColor="text1"/>
          <w:szCs w:val="22"/>
        </w:rPr>
        <w:t>Kozloduy</w:t>
      </w:r>
      <w:proofErr w:type="spellEnd"/>
      <w:r w:rsidRPr="007A2FE6">
        <w:rPr>
          <w:rFonts w:eastAsiaTheme="minorEastAsia" w:cstheme="minorBidi"/>
          <w:color w:val="000000" w:themeColor="text1"/>
          <w:szCs w:val="22"/>
        </w:rPr>
        <w:t xml:space="preserve"> Unit 7 new build project.” 8 September 2023.</w:t>
      </w:r>
      <w:r w:rsidR="00385159" w:rsidRPr="007A2FE6">
        <w:rPr>
          <w:rFonts w:eastAsiaTheme="minorEastAsia" w:cstheme="minorBidi"/>
          <w:color w:val="000000" w:themeColor="text1"/>
          <w:szCs w:val="22"/>
        </w:rPr>
        <w:t>1</w:t>
      </w:r>
      <w:bookmarkEnd w:id="304"/>
    </w:p>
    <w:p w14:paraId="731568FC" w14:textId="54C1D260" w:rsidR="00385159" w:rsidRDefault="001C72B4" w:rsidP="00513590">
      <w:pPr>
        <w:pStyle w:val="ListParagraph"/>
        <w:numPr>
          <w:ilvl w:val="0"/>
          <w:numId w:val="43"/>
        </w:numPr>
        <w:spacing w:before="0" w:after="280"/>
        <w:rPr>
          <w:rFonts w:eastAsiaTheme="minorEastAsia" w:cstheme="minorBidi"/>
          <w:color w:val="000000" w:themeColor="text1"/>
          <w:szCs w:val="22"/>
        </w:rPr>
      </w:pPr>
      <w:bookmarkStart w:id="305" w:name="_Ref152264841"/>
      <w:r w:rsidRPr="001C72B4">
        <w:rPr>
          <w:rFonts w:eastAsiaTheme="minorEastAsia" w:cstheme="minorBidi"/>
          <w:color w:val="000000" w:themeColor="text1"/>
          <w:szCs w:val="22"/>
        </w:rPr>
        <w:t>L.WEC_KNP_230025, “Action Items from Deliverable 02.04 Workshop”. 18 October 2023</w:t>
      </w:r>
      <w:bookmarkEnd w:id="305"/>
    </w:p>
    <w:p w14:paraId="3629D582" w14:textId="2F660B95" w:rsidR="00385159" w:rsidRPr="00D57032" w:rsidRDefault="001C72B4" w:rsidP="00513590">
      <w:pPr>
        <w:pStyle w:val="ListParagraph"/>
        <w:numPr>
          <w:ilvl w:val="0"/>
          <w:numId w:val="43"/>
        </w:numPr>
        <w:spacing w:before="0" w:after="280"/>
        <w:rPr>
          <w:rFonts w:eastAsiaTheme="minorEastAsia" w:cstheme="minorBidi"/>
          <w:color w:val="000000" w:themeColor="text1"/>
          <w:szCs w:val="22"/>
        </w:rPr>
      </w:pPr>
      <w:bookmarkStart w:id="306" w:name="_Ref152264852"/>
      <w:r w:rsidRPr="001C72B4">
        <w:rPr>
          <w:rFonts w:eastAsiaTheme="minorEastAsia" w:cstheme="minorBidi"/>
          <w:color w:val="000000" w:themeColor="text1"/>
          <w:szCs w:val="22"/>
        </w:rPr>
        <w:t>BGP-GW-GEH-001, Revision A, “Preliminary Radioactive Waste Information for Bulgaria”.</w:t>
      </w:r>
      <w:bookmarkEnd w:id="306"/>
    </w:p>
    <w:bookmarkEnd w:id="239"/>
    <w:p w14:paraId="30A3570F" w14:textId="77777777" w:rsidR="00B14495" w:rsidRPr="00D002F3" w:rsidRDefault="00B14495" w:rsidP="00D002F3">
      <w:pPr>
        <w:pStyle w:val="ListParagraph"/>
        <w:spacing w:before="0" w:after="280"/>
        <w:rPr>
          <w:rFonts w:eastAsiaTheme="minorEastAsia" w:cstheme="minorBidi"/>
          <w:color w:val="000000" w:themeColor="text1"/>
          <w:szCs w:val="22"/>
        </w:rPr>
      </w:pPr>
    </w:p>
    <w:sectPr w:rsidR="00B14495" w:rsidRPr="00D002F3" w:rsidSect="00D73035">
      <w:endnotePr>
        <w:numFmt w:val="decimal"/>
      </w:endnotePr>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C70C4" w14:textId="77777777" w:rsidR="00D14B37" w:rsidRDefault="00D14B37">
      <w:pPr>
        <w:spacing w:after="0" w:line="240" w:lineRule="auto"/>
      </w:pPr>
      <w:r>
        <w:separator/>
      </w:r>
    </w:p>
  </w:endnote>
  <w:endnote w:type="continuationSeparator" w:id="0">
    <w:p w14:paraId="3E72A3BD" w14:textId="77777777" w:rsidR="00D14B37" w:rsidRDefault="00D14B37">
      <w:pPr>
        <w:spacing w:after="0" w:line="240" w:lineRule="auto"/>
      </w:pPr>
      <w:r>
        <w:continuationSeparator/>
      </w:r>
    </w:p>
  </w:endnote>
  <w:endnote w:type="continuationNotice" w:id="1">
    <w:p w14:paraId="5E2C6934" w14:textId="77777777" w:rsidR="00D14B37" w:rsidRDefault="00D14B3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ech Sans Medium">
    <w:panose1 w:val="020B0603030403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Arial Bold">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EF5B" w14:textId="77777777" w:rsidR="00A3321E" w:rsidRPr="00A176BB" w:rsidRDefault="00A3321E" w:rsidP="00A3321E">
    <w:pPr>
      <w:pStyle w:val="Center10pt0"/>
      <w:rPr>
        <w:rFonts w:ascii="Arial" w:hAnsi="Arial" w:cs="Arial"/>
      </w:rPr>
    </w:pPr>
    <w:r w:rsidRPr="00A176BB">
      <w:rPr>
        <w:rFonts w:ascii="Arial" w:hAnsi="Arial" w:cs="Arial"/>
      </w:rPr>
      <w:t>Westinghouse Electric Company LLC</w:t>
    </w:r>
  </w:p>
  <w:p w14:paraId="475A5392" w14:textId="77777777" w:rsidR="00A3321E" w:rsidRPr="00A176BB" w:rsidRDefault="00A3321E" w:rsidP="00A3321E">
    <w:pPr>
      <w:pStyle w:val="Center10pt0"/>
      <w:rPr>
        <w:rFonts w:ascii="Arial" w:hAnsi="Arial" w:cs="Arial"/>
      </w:rPr>
    </w:pPr>
    <w:r w:rsidRPr="00A176BB">
      <w:rPr>
        <w:rFonts w:ascii="Arial" w:hAnsi="Arial" w:cs="Arial"/>
      </w:rPr>
      <w:t>1000 Westinghouse Drive</w:t>
    </w:r>
  </w:p>
  <w:p w14:paraId="6F44D5E3" w14:textId="77777777" w:rsidR="00A3321E" w:rsidRPr="00A176BB" w:rsidRDefault="00A3321E" w:rsidP="00A3321E">
    <w:pPr>
      <w:pStyle w:val="Center10pt7"/>
      <w:rPr>
        <w:rFonts w:ascii="Arial" w:hAnsi="Arial" w:cs="Arial"/>
      </w:rPr>
    </w:pPr>
    <w:r w:rsidRPr="00A176BB">
      <w:rPr>
        <w:rFonts w:ascii="Arial" w:hAnsi="Arial" w:cs="Arial"/>
      </w:rPr>
      <w:t>Cranberry Township, PA 16066, USA</w:t>
    </w:r>
  </w:p>
  <w:p w14:paraId="3ECE5B1A" w14:textId="77777777" w:rsidR="00A3321E" w:rsidRPr="00A176BB" w:rsidRDefault="00A3321E" w:rsidP="00A3321E">
    <w:pPr>
      <w:pStyle w:val="Center10pt0"/>
      <w:rPr>
        <w:rFonts w:ascii="Arial" w:hAnsi="Arial" w:cs="Arial"/>
      </w:rPr>
    </w:pPr>
    <w:r w:rsidRPr="00A176BB">
      <w:rPr>
        <w:rFonts w:ascii="Arial" w:hAnsi="Arial" w:cs="Arial"/>
      </w:rPr>
      <w:t>© 202</w:t>
    </w:r>
    <w:r>
      <w:rPr>
        <w:rFonts w:ascii="Arial" w:hAnsi="Arial" w:cs="Arial"/>
      </w:rPr>
      <w:t>3</w:t>
    </w:r>
    <w:r w:rsidRPr="00A176BB">
      <w:rPr>
        <w:rFonts w:ascii="Arial" w:hAnsi="Arial" w:cs="Arial"/>
      </w:rPr>
      <w:t xml:space="preserve"> Westinghouse Electric Company LLC</w:t>
    </w:r>
  </w:p>
  <w:p w14:paraId="0D89D52E" w14:textId="77777777" w:rsidR="00A3321E" w:rsidRPr="00A176BB" w:rsidRDefault="00A3321E" w:rsidP="00A3321E">
    <w:pPr>
      <w:pStyle w:val="Center10pt7"/>
      <w:rPr>
        <w:rFonts w:ascii="Arial" w:hAnsi="Arial" w:cs="Arial"/>
      </w:rPr>
    </w:pPr>
    <w:r w:rsidRPr="00A176BB">
      <w:rPr>
        <w:rFonts w:ascii="Arial" w:hAnsi="Arial" w:cs="Arial"/>
      </w:rPr>
      <w:t>All Rights Reserved</w:t>
    </w:r>
  </w:p>
  <w:p w14:paraId="0D893ED3" w14:textId="77777777" w:rsidR="00A3321E" w:rsidRDefault="00A332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B9589" w14:textId="77777777" w:rsidR="000F1070" w:rsidRDefault="000F10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6AFDC" w14:textId="77777777" w:rsidR="00A07307" w:rsidRPr="000C765E" w:rsidRDefault="00A07307" w:rsidP="00A07307">
    <w:pPr>
      <w:pStyle w:val="Footer"/>
      <w:jc w:val="center"/>
      <w:rPr>
        <w:ins w:id="6" w:author="Ugurlar, Alican" w:date="2023-12-05T17:00:00Z"/>
        <w:rFonts w:ascii="Arial" w:hAnsi="Arial" w:cs="Arial"/>
      </w:rPr>
    </w:pPr>
    <w:ins w:id="7" w:author="Ugurlar, Alican" w:date="2023-12-05T17:00:00Z">
      <w:r w:rsidRPr="000C765E">
        <w:rPr>
          <w:rFonts w:ascii="Arial" w:hAnsi="Arial" w:cs="Arial"/>
        </w:rPr>
        <w:t>Westinghouse Electric Company LLC</w:t>
      </w:r>
    </w:ins>
  </w:p>
  <w:p w14:paraId="64657073" w14:textId="77777777" w:rsidR="00A07307" w:rsidRPr="000C765E" w:rsidRDefault="00A07307" w:rsidP="00A07307">
    <w:pPr>
      <w:pStyle w:val="Footer"/>
      <w:jc w:val="center"/>
      <w:rPr>
        <w:ins w:id="8" w:author="Ugurlar, Alican" w:date="2023-12-05T17:00:00Z"/>
        <w:rFonts w:ascii="Arial" w:hAnsi="Arial" w:cs="Arial"/>
      </w:rPr>
    </w:pPr>
    <w:ins w:id="9" w:author="Ugurlar, Alican" w:date="2023-12-05T17:00:00Z">
      <w:r w:rsidRPr="000C765E">
        <w:rPr>
          <w:rFonts w:ascii="Arial" w:hAnsi="Arial" w:cs="Arial"/>
        </w:rPr>
        <w:t>1000 Westinghouse Drive</w:t>
      </w:r>
    </w:ins>
  </w:p>
  <w:p w14:paraId="2297CA57" w14:textId="77777777" w:rsidR="00A07307" w:rsidRPr="000C765E" w:rsidRDefault="00A07307" w:rsidP="00A07307">
    <w:pPr>
      <w:pStyle w:val="Footer"/>
      <w:jc w:val="center"/>
      <w:rPr>
        <w:ins w:id="10" w:author="Ugurlar, Alican" w:date="2023-12-05T17:00:00Z"/>
        <w:rFonts w:ascii="Arial" w:hAnsi="Arial" w:cs="Arial"/>
      </w:rPr>
    </w:pPr>
    <w:ins w:id="11" w:author="Ugurlar, Alican" w:date="2023-12-05T17:00:00Z">
      <w:r w:rsidRPr="000C765E">
        <w:rPr>
          <w:rFonts w:ascii="Arial" w:hAnsi="Arial" w:cs="Arial"/>
        </w:rPr>
        <w:t>Cranberry Township, PA 16066, USA</w:t>
      </w:r>
    </w:ins>
  </w:p>
  <w:p w14:paraId="343A27EC" w14:textId="77777777" w:rsidR="00A07307" w:rsidRPr="000C765E" w:rsidRDefault="00A07307" w:rsidP="00A07307">
    <w:pPr>
      <w:pStyle w:val="Footer"/>
      <w:jc w:val="center"/>
      <w:rPr>
        <w:ins w:id="12" w:author="Ugurlar, Alican" w:date="2023-12-05T17:00:00Z"/>
        <w:rFonts w:ascii="Arial" w:hAnsi="Arial" w:cs="Arial"/>
      </w:rPr>
    </w:pPr>
    <w:ins w:id="13" w:author="Ugurlar, Alican" w:date="2023-12-05T17:00:00Z">
      <w:r w:rsidRPr="000C765E">
        <w:rPr>
          <w:rFonts w:ascii="Arial" w:hAnsi="Arial" w:cs="Arial"/>
        </w:rPr>
        <w:t>© 2023 Westinghouse Electric Company LLC</w:t>
      </w:r>
    </w:ins>
  </w:p>
  <w:p w14:paraId="01F1E74C" w14:textId="3A75F099" w:rsidR="00455B0B" w:rsidRPr="00A07307" w:rsidRDefault="00A07307" w:rsidP="00A07307">
    <w:pPr>
      <w:pStyle w:val="Footer"/>
      <w:jc w:val="center"/>
      <w:rPr>
        <w:rFonts w:ascii="Arial" w:hAnsi="Arial" w:cs="Arial"/>
      </w:rPr>
    </w:pPr>
    <w:ins w:id="14" w:author="Ugurlar, Alican" w:date="2023-12-05T17:00:00Z">
      <w:r w:rsidRPr="000C765E">
        <w:rPr>
          <w:rFonts w:ascii="Arial" w:hAnsi="Arial" w:cs="Arial"/>
        </w:rPr>
        <w:t>All Rights Reserved</w:t>
      </w:r>
    </w:ins>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4A616" w14:textId="77777777" w:rsidR="000F1070" w:rsidRDefault="000F107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E910C" w14:textId="40E2967E" w:rsidR="0005717C" w:rsidRPr="007C1762" w:rsidRDefault="0005717C" w:rsidP="0005717C">
    <w:pPr>
      <w:pStyle w:val="Footer"/>
      <w:tabs>
        <w:tab w:val="clear" w:pos="9360"/>
        <w:tab w:val="left" w:pos="11624"/>
      </w:tabs>
      <w:jc w:val="center"/>
      <w:rPr>
        <w:rFonts w:cstheme="minorHAnsi"/>
        <w:sz w:val="22"/>
        <w:szCs w:val="22"/>
      </w:rPr>
    </w:pPr>
    <w:r w:rsidRPr="00844AEE">
      <w:rPr>
        <w:rFonts w:cstheme="minorHAnsi"/>
        <w:sz w:val="22"/>
        <w:szCs w:val="22"/>
      </w:rPr>
      <w:t xml:space="preserve">BGP-GW-GL-200                                                                                                      </w:t>
    </w:r>
    <w:r>
      <w:rPr>
        <w:rFonts w:cstheme="minorHAnsi"/>
        <w:sz w:val="22"/>
        <w:szCs w:val="22"/>
      </w:rPr>
      <w:t xml:space="preserve">                                 </w:t>
    </w:r>
    <w:r w:rsidRPr="00844AEE">
      <w:rPr>
        <w:rFonts w:cstheme="minorHAnsi"/>
        <w:sz w:val="22"/>
        <w:szCs w:val="22"/>
      </w:rPr>
      <w:t xml:space="preserve">     Revision </w:t>
    </w:r>
    <w:r w:rsidR="00D47E88">
      <w:rPr>
        <w:rFonts w:cstheme="minorHAnsi"/>
        <w:sz w:val="22"/>
        <w:szCs w:val="22"/>
      </w:rPr>
      <w:t>B</w:t>
    </w:r>
  </w:p>
  <w:p w14:paraId="7C5F6B2C" w14:textId="739F7EC0" w:rsidR="0005717C" w:rsidRPr="0005717C" w:rsidRDefault="0005717C" w:rsidP="0005717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94A46" w14:textId="5685EE05" w:rsidR="00551CBA" w:rsidRPr="007C1762" w:rsidRDefault="00065EF7" w:rsidP="007C1762">
    <w:pPr>
      <w:pStyle w:val="Footer"/>
      <w:tabs>
        <w:tab w:val="clear" w:pos="9360"/>
        <w:tab w:val="left" w:pos="11624"/>
      </w:tabs>
      <w:jc w:val="center"/>
      <w:rPr>
        <w:rFonts w:cstheme="minorHAnsi"/>
        <w:sz w:val="22"/>
        <w:szCs w:val="22"/>
      </w:rPr>
    </w:pPr>
    <w:r w:rsidRPr="00844AEE">
      <w:rPr>
        <w:rFonts w:cstheme="minorHAnsi"/>
        <w:sz w:val="22"/>
        <w:szCs w:val="22"/>
      </w:rPr>
      <w:t xml:space="preserve">BGP-GW-GL-200                                                                                                      </w:t>
    </w:r>
    <w:r>
      <w:rPr>
        <w:rFonts w:cstheme="minorHAnsi"/>
        <w:sz w:val="22"/>
        <w:szCs w:val="22"/>
      </w:rPr>
      <w:t xml:space="preserve">                                 </w:t>
    </w:r>
    <w:r w:rsidRPr="00844AEE">
      <w:rPr>
        <w:rFonts w:cstheme="minorHAnsi"/>
        <w:sz w:val="22"/>
        <w:szCs w:val="22"/>
      </w:rPr>
      <w:t xml:space="preserve">     Revision </w:t>
    </w:r>
    <w:r w:rsidR="00D47E88">
      <w:rPr>
        <w:rFonts w:cstheme="minorHAnsi"/>
        <w:sz w:val="22"/>
        <w:szCs w:val="22"/>
      </w:rPr>
      <w:t>B</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EAA6" w14:textId="64780066" w:rsidR="00CC1A94" w:rsidRPr="00844AEE" w:rsidRDefault="00E91642" w:rsidP="00844AEE">
    <w:pPr>
      <w:pStyle w:val="Footer"/>
      <w:tabs>
        <w:tab w:val="clear" w:pos="9360"/>
        <w:tab w:val="left" w:pos="11624"/>
      </w:tabs>
      <w:jc w:val="center"/>
      <w:rPr>
        <w:rFonts w:cstheme="minorHAnsi"/>
        <w:sz w:val="22"/>
        <w:szCs w:val="22"/>
      </w:rPr>
    </w:pPr>
    <w:r w:rsidRPr="00844AEE">
      <w:rPr>
        <w:rFonts w:cstheme="minorHAnsi"/>
        <w:sz w:val="22"/>
        <w:szCs w:val="22"/>
      </w:rPr>
      <w:t>BGP-GW-GL-200</w:t>
    </w:r>
    <w:r w:rsidR="00CC1A94" w:rsidRPr="00844AEE">
      <w:rPr>
        <w:rFonts w:cstheme="minorHAnsi"/>
        <w:sz w:val="22"/>
        <w:szCs w:val="22"/>
      </w:rPr>
      <w:t xml:space="preserve">                                                                                                      </w:t>
    </w:r>
    <w:r w:rsidR="00AF317A">
      <w:rPr>
        <w:rFonts w:cstheme="minorHAnsi"/>
        <w:sz w:val="22"/>
        <w:szCs w:val="22"/>
      </w:rPr>
      <w:t xml:space="preserve">                                 </w:t>
    </w:r>
    <w:r w:rsidR="00CC1A94" w:rsidRPr="00844AEE">
      <w:rPr>
        <w:rFonts w:cstheme="minorHAnsi"/>
        <w:sz w:val="22"/>
        <w:szCs w:val="22"/>
      </w:rPr>
      <w:t xml:space="preserve">     Revision </w:t>
    </w:r>
    <w:r w:rsidR="00D47E88">
      <w:rPr>
        <w:rFonts w:cstheme="minorHAnsi"/>
        <w:sz w:val="22"/>
        <w:szCs w:val="22"/>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7FFD3" w14:textId="77777777" w:rsidR="00D14B37" w:rsidRDefault="00D14B37" w:rsidP="00596E86">
      <w:pPr>
        <w:spacing w:after="0"/>
      </w:pPr>
      <w:r>
        <w:separator/>
      </w:r>
    </w:p>
  </w:footnote>
  <w:footnote w:type="continuationSeparator" w:id="0">
    <w:p w14:paraId="60D30822" w14:textId="77777777" w:rsidR="00D14B37" w:rsidRDefault="00D14B37">
      <w:pPr>
        <w:spacing w:after="0" w:line="240" w:lineRule="auto"/>
      </w:pPr>
      <w:r>
        <w:continuationSeparator/>
      </w:r>
    </w:p>
  </w:footnote>
  <w:footnote w:type="continuationNotice" w:id="1">
    <w:p w14:paraId="693A6C23" w14:textId="77777777" w:rsidR="00D14B37" w:rsidRDefault="00D14B3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43E39" w14:textId="77777777" w:rsidR="00E950BF" w:rsidRDefault="00E950BF">
    <w:pPr>
      <w:pStyle w:val="Header"/>
    </w:pPr>
    <w:r>
      <w:t>1-</w:t>
    </w:r>
    <w:r>
      <w:tab/>
      <w:t>WESTINGHOUSE PROPRIETARY CLASS 2</w:t>
    </w:r>
    <w:r>
      <w:tab/>
    </w:r>
    <w:r>
      <w:fldChar w:fldCharType="begin"/>
    </w:r>
    <w:r>
      <w:instrText xml:space="preserve"> PAGE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A236" w14:textId="0D726035" w:rsidR="00A3321E" w:rsidRPr="00A3321E" w:rsidRDefault="00A3321E" w:rsidP="00A3321E">
    <w:pPr>
      <w:pStyle w:val="Header"/>
      <w:rPr>
        <w:rFonts w:ascii="Arial" w:hAnsi="Arial" w:cs="Arial"/>
      </w:rPr>
    </w:pPr>
    <w:r>
      <w:tab/>
    </w:r>
    <w:r w:rsidRPr="00297152">
      <w:rPr>
        <w:rFonts w:ascii="Arial" w:hAnsi="Arial" w:cs="Arial"/>
      </w:rPr>
      <w:t>WESTINGHOUSE PROPRIETARY CLASS 2</w:t>
    </w:r>
    <w:r w:rsidRPr="00297152">
      <w:rPr>
        <w:rFonts w:ascii="Arial" w:hAnsi="Arial" w:cs="Arial"/>
      </w:rPr>
      <w:tab/>
    </w:r>
    <w:r w:rsidRPr="00297152">
      <w:rPr>
        <w:rFonts w:ascii="Arial" w:hAnsi="Arial" w:cs="Arial"/>
      </w:rPr>
      <w:fldChar w:fldCharType="begin"/>
    </w:r>
    <w:r w:rsidRPr="00297152">
      <w:rPr>
        <w:rFonts w:ascii="Arial" w:hAnsi="Arial" w:cs="Arial"/>
      </w:rPr>
      <w:instrText xml:space="preserve"> PAGE </w:instrText>
    </w:r>
    <w:r w:rsidRPr="00297152">
      <w:rPr>
        <w:rFonts w:ascii="Arial" w:hAnsi="Arial" w:cs="Arial"/>
      </w:rPr>
      <w:fldChar w:fldCharType="separate"/>
    </w:r>
    <w:r>
      <w:rPr>
        <w:rFonts w:ascii="Arial" w:hAnsi="Arial" w:cs="Arial"/>
      </w:rPr>
      <w:t>3</w:t>
    </w:r>
    <w:r w:rsidRPr="00297152">
      <w:rPr>
        <w:rFonts w:ascii="Arial" w:hAnsi="Arial"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8447B" w14:textId="37576C57" w:rsidR="00E950BF" w:rsidRPr="00A176BB" w:rsidRDefault="00E950BF" w:rsidP="008D1C84">
    <w:pPr>
      <w:pStyle w:val="Header"/>
      <w:pBdr>
        <w:bottom w:val="none" w:sz="0" w:space="0" w:color="auto"/>
      </w:pBdr>
      <w:rP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5485" w14:textId="77777777" w:rsidR="000F1070" w:rsidRDefault="000F107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06E5F" w14:textId="02A2BD05" w:rsidR="00E950BF" w:rsidRPr="00297152" w:rsidRDefault="00E950BF" w:rsidP="00B41F26">
    <w:pPr>
      <w:pStyle w:val="Header"/>
      <w:rPr>
        <w:rFonts w:ascii="Arial" w:hAnsi="Arial" w:cs="Arial"/>
      </w:rPr>
    </w:pPr>
    <w:r>
      <w:tab/>
    </w:r>
    <w:r w:rsidRPr="00297152">
      <w:rPr>
        <w:rFonts w:ascii="Arial" w:hAnsi="Arial" w:cs="Arial"/>
      </w:rPr>
      <w:t>WESTINGHOUSE PROPRIETARY CLASS 2</w:t>
    </w:r>
    <w:r w:rsidRPr="00297152">
      <w:rPr>
        <w:rFonts w:ascii="Arial" w:hAnsi="Arial" w:cs="Arial"/>
      </w:rPr>
      <w:tab/>
    </w:r>
    <w:r w:rsidR="00A07307">
      <w:rPr>
        <w:rFonts w:ascii="Arial" w:hAnsi="Arial" w:cs="Arial"/>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B5569" w14:textId="77777777" w:rsidR="000F1070" w:rsidRDefault="000F107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9EACD" w14:textId="77777777" w:rsidR="00A07307" w:rsidRPr="00297152" w:rsidRDefault="00A07307" w:rsidP="00B41F26">
    <w:pPr>
      <w:pStyle w:val="Header"/>
      <w:rPr>
        <w:rFonts w:ascii="Arial" w:hAnsi="Arial" w:cs="Arial"/>
      </w:rPr>
    </w:pPr>
    <w:r>
      <w:tab/>
    </w:r>
    <w:r w:rsidRPr="00297152">
      <w:rPr>
        <w:rFonts w:ascii="Arial" w:hAnsi="Arial" w:cs="Arial"/>
      </w:rPr>
      <w:t>WESTINGHOUSE PROPRIETARY CLASS 2</w:t>
    </w:r>
    <w:r w:rsidRPr="00297152">
      <w:rPr>
        <w:rFonts w:ascii="Arial" w:hAnsi="Arial" w:cs="Arial"/>
      </w:rPr>
      <w:tab/>
    </w:r>
    <w:r w:rsidRPr="00297152">
      <w:rPr>
        <w:rFonts w:ascii="Arial" w:hAnsi="Arial" w:cs="Arial"/>
      </w:rPr>
      <w:fldChar w:fldCharType="begin"/>
    </w:r>
    <w:r w:rsidRPr="00297152">
      <w:rPr>
        <w:rFonts w:ascii="Arial" w:hAnsi="Arial" w:cs="Arial"/>
      </w:rPr>
      <w:instrText xml:space="preserve"> PAGE </w:instrText>
    </w:r>
    <w:r w:rsidRPr="00297152">
      <w:rPr>
        <w:rFonts w:ascii="Arial" w:hAnsi="Arial" w:cs="Arial"/>
      </w:rPr>
      <w:fldChar w:fldCharType="separate"/>
    </w:r>
    <w:r w:rsidRPr="00297152">
      <w:rPr>
        <w:rFonts w:ascii="Arial" w:hAnsi="Arial" w:cs="Arial"/>
        <w:noProof/>
      </w:rPr>
      <w:t>4-17</w:t>
    </w:r>
    <w:r w:rsidRPr="00297152">
      <w:rPr>
        <w:rFonts w:ascii="Arial" w:hAnsi="Arial" w:cs="Arial"/>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5D478" w14:textId="77777777" w:rsidR="00551CBA" w:rsidRPr="00297152" w:rsidRDefault="00551CBA">
    <w:pPr>
      <w:pStyle w:val="Header"/>
      <w:jc w:val="left"/>
    </w:pPr>
    <w:r>
      <w:t xml:space="preserve">                                                                       </w:t>
    </w:r>
    <w:r w:rsidRPr="00297152">
      <w:t>WESTINGHOUSE PROPRIETARY CLASS 2</w:t>
    </w:r>
    <w:r>
      <w:tab/>
      <w:t xml:space="preserve">                   </w:t>
    </w:r>
    <w:r w:rsidRPr="00297152">
      <w:fldChar w:fldCharType="begin"/>
    </w:r>
    <w:r w:rsidRPr="00297152">
      <w:instrText xml:space="preserve"> PAGE </w:instrText>
    </w:r>
    <w:r w:rsidRPr="00297152">
      <w:fldChar w:fldCharType="separate"/>
    </w:r>
    <w:r w:rsidRPr="00297152">
      <w:rPr>
        <w:noProof/>
      </w:rPr>
      <w:t>4-17</w:t>
    </w:r>
    <w:r w:rsidRPr="0029715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444259C"/>
    <w:lvl w:ilvl="0">
      <w:numFmt w:val="decimal"/>
      <w:pStyle w:val="Emdash2"/>
      <w:lvlText w:val="*"/>
      <w:lvlJc w:val="left"/>
    </w:lvl>
  </w:abstractNum>
  <w:abstractNum w:abstractNumId="1" w15:restartNumberingAfterBreak="0">
    <w:nsid w:val="008527D1"/>
    <w:multiLevelType w:val="multilevel"/>
    <w:tmpl w:val="921CB874"/>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1264A9A"/>
    <w:multiLevelType w:val="hybridMultilevel"/>
    <w:tmpl w:val="92AC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A7145D"/>
    <w:multiLevelType w:val="singleLevel"/>
    <w:tmpl w:val="F5E2AA54"/>
    <w:lvl w:ilvl="0">
      <w:start w:val="1"/>
      <w:numFmt w:val="decimal"/>
      <w:pStyle w:val="List0"/>
      <w:lvlText w:val="%1."/>
      <w:lvlJc w:val="left"/>
      <w:pPr>
        <w:tabs>
          <w:tab w:val="num" w:pos="720"/>
        </w:tabs>
        <w:ind w:left="720" w:hanging="720"/>
      </w:pPr>
    </w:lvl>
  </w:abstractNum>
  <w:abstractNum w:abstractNumId="4" w15:restartNumberingAfterBreak="0">
    <w:nsid w:val="024C51F6"/>
    <w:multiLevelType w:val="hybridMultilevel"/>
    <w:tmpl w:val="777A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9B3538"/>
    <w:multiLevelType w:val="hybridMultilevel"/>
    <w:tmpl w:val="A9B89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B91575"/>
    <w:multiLevelType w:val="hybridMultilevel"/>
    <w:tmpl w:val="1AF46F1E"/>
    <w:lvl w:ilvl="0" w:tplc="6A06DFE4">
      <w:start w:val="1"/>
      <w:numFmt w:val="bullet"/>
      <w:pStyle w:val="Emdash"/>
      <w:lvlText w:val="—"/>
      <w:lvlJc w:val="left"/>
      <w:pPr>
        <w:tabs>
          <w:tab w:val="num" w:pos="1078"/>
        </w:tabs>
        <w:ind w:left="1078" w:hanging="360"/>
      </w:pPr>
      <w:rPr>
        <w:rFonts w:ascii="Times New Roman" w:hAnsi="Times New Roman" w:cs="Times New Roman" w:hint="default"/>
      </w:rPr>
    </w:lvl>
    <w:lvl w:ilvl="1" w:tplc="04090003" w:tentative="1">
      <w:start w:val="1"/>
      <w:numFmt w:val="bullet"/>
      <w:lvlText w:val="o"/>
      <w:lvlJc w:val="left"/>
      <w:pPr>
        <w:tabs>
          <w:tab w:val="num" w:pos="1438"/>
        </w:tabs>
        <w:ind w:left="1438" w:hanging="360"/>
      </w:pPr>
      <w:rPr>
        <w:rFonts w:ascii="Courier New" w:hAnsi="Courier New" w:cs="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cs="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cs="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7" w15:restartNumberingAfterBreak="0">
    <w:nsid w:val="030E5735"/>
    <w:multiLevelType w:val="hybridMultilevel"/>
    <w:tmpl w:val="334C6C3E"/>
    <w:lvl w:ilvl="0" w:tplc="F6E0B91E">
      <w:start w:val="1"/>
      <w:numFmt w:val="upperLetter"/>
      <w:pStyle w:val="Heading6"/>
      <w:lvlText w:val="Appendix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3B42F5B"/>
    <w:multiLevelType w:val="hybridMultilevel"/>
    <w:tmpl w:val="C988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8D070E"/>
    <w:multiLevelType w:val="hybridMultilevel"/>
    <w:tmpl w:val="930C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F25251"/>
    <w:multiLevelType w:val="hybridMultilevel"/>
    <w:tmpl w:val="758E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14643D"/>
    <w:multiLevelType w:val="hybridMultilevel"/>
    <w:tmpl w:val="3732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3729E9"/>
    <w:multiLevelType w:val="hybridMultilevel"/>
    <w:tmpl w:val="6842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5F377B"/>
    <w:multiLevelType w:val="hybridMultilevel"/>
    <w:tmpl w:val="7D2A57B6"/>
    <w:lvl w:ilvl="0" w:tplc="7BE6B064">
      <w:start w:val="1"/>
      <w:numFmt w:val="bullet"/>
      <w:pStyle w:val="Emdash7"/>
      <w:lvlText w:val="—"/>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6A69EB"/>
    <w:multiLevelType w:val="hybridMultilevel"/>
    <w:tmpl w:val="D832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EA17B2"/>
    <w:multiLevelType w:val="singleLevel"/>
    <w:tmpl w:val="977603AC"/>
    <w:lvl w:ilvl="0">
      <w:numFmt w:val="none"/>
      <w:pStyle w:val="Endash2"/>
      <w:lvlText w:val=""/>
      <w:lvlJc w:val="left"/>
      <w:pPr>
        <w:tabs>
          <w:tab w:val="num" w:pos="1800"/>
        </w:tabs>
        <w:ind w:left="1800" w:hanging="360"/>
      </w:pPr>
      <w:rPr>
        <w:rFonts w:ascii="Symbol" w:hAnsi="Symbol" w:cs="Times New Roman" w:hint="default"/>
      </w:rPr>
    </w:lvl>
  </w:abstractNum>
  <w:abstractNum w:abstractNumId="16" w15:restartNumberingAfterBreak="0">
    <w:nsid w:val="0D9A7E44"/>
    <w:multiLevelType w:val="singleLevel"/>
    <w:tmpl w:val="CF4E6E3E"/>
    <w:lvl w:ilvl="0">
      <w:numFmt w:val="decimal"/>
      <w:pStyle w:val="Bullet12"/>
      <w:lvlText w:val="*"/>
      <w:lvlJc w:val="left"/>
    </w:lvl>
  </w:abstractNum>
  <w:abstractNum w:abstractNumId="17" w15:restartNumberingAfterBreak="0">
    <w:nsid w:val="0E450D4A"/>
    <w:multiLevelType w:val="hybridMultilevel"/>
    <w:tmpl w:val="EF32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923753"/>
    <w:multiLevelType w:val="hybridMultilevel"/>
    <w:tmpl w:val="09BCC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947D9C"/>
    <w:multiLevelType w:val="hybridMultilevel"/>
    <w:tmpl w:val="841A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84216D"/>
    <w:multiLevelType w:val="hybridMultilevel"/>
    <w:tmpl w:val="BE288980"/>
    <w:lvl w:ilvl="0" w:tplc="FDB00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850822"/>
    <w:multiLevelType w:val="hybridMultilevel"/>
    <w:tmpl w:val="8298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EE389E"/>
    <w:multiLevelType w:val="multilevel"/>
    <w:tmpl w:val="921CB874"/>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4B05E2E"/>
    <w:multiLevelType w:val="hybridMultilevel"/>
    <w:tmpl w:val="A0AC561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15:restartNumberingAfterBreak="0">
    <w:nsid w:val="157B3ADB"/>
    <w:multiLevelType w:val="hybridMultilevel"/>
    <w:tmpl w:val="43E6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7595F97"/>
    <w:multiLevelType w:val="hybridMultilevel"/>
    <w:tmpl w:val="35EE3A18"/>
    <w:lvl w:ilvl="0" w:tplc="92182B3A">
      <w:start w:val="1"/>
      <w:numFmt w:val="bullet"/>
      <w:pStyle w:val="Table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85935A2"/>
    <w:multiLevelType w:val="hybridMultilevel"/>
    <w:tmpl w:val="8BA850F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7" w15:restartNumberingAfterBreak="0">
    <w:nsid w:val="18CD156D"/>
    <w:multiLevelType w:val="hybridMultilevel"/>
    <w:tmpl w:val="506C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F93BF6"/>
    <w:multiLevelType w:val="hybridMultilevel"/>
    <w:tmpl w:val="CEF0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954528E"/>
    <w:multiLevelType w:val="hybridMultilevel"/>
    <w:tmpl w:val="99AC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C7276F"/>
    <w:multiLevelType w:val="hybridMultilevel"/>
    <w:tmpl w:val="329E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A5B51A7"/>
    <w:multiLevelType w:val="hybridMultilevel"/>
    <w:tmpl w:val="2F9C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DF25EE"/>
    <w:multiLevelType w:val="hybridMultilevel"/>
    <w:tmpl w:val="53A08DA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1DFC7A53"/>
    <w:multiLevelType w:val="multilevel"/>
    <w:tmpl w:val="921CB874"/>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1FBB777D"/>
    <w:multiLevelType w:val="singleLevel"/>
    <w:tmpl w:val="6B1EC296"/>
    <w:lvl w:ilvl="0">
      <w:start w:val="1"/>
      <w:numFmt w:val="decimal"/>
      <w:pStyle w:val="List"/>
      <w:lvlText w:val="%1."/>
      <w:lvlJc w:val="left"/>
      <w:pPr>
        <w:tabs>
          <w:tab w:val="num" w:pos="720"/>
        </w:tabs>
        <w:ind w:left="720" w:hanging="360"/>
      </w:pPr>
    </w:lvl>
  </w:abstractNum>
  <w:abstractNum w:abstractNumId="35" w15:restartNumberingAfterBreak="0">
    <w:nsid w:val="2049367C"/>
    <w:multiLevelType w:val="hybridMultilevel"/>
    <w:tmpl w:val="C144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1EB7FD4"/>
    <w:multiLevelType w:val="hybridMultilevel"/>
    <w:tmpl w:val="9550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24613BC"/>
    <w:multiLevelType w:val="hybridMultilevel"/>
    <w:tmpl w:val="6FD8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4BD20C0"/>
    <w:multiLevelType w:val="hybridMultilevel"/>
    <w:tmpl w:val="32B2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C8453B"/>
    <w:multiLevelType w:val="hybridMultilevel"/>
    <w:tmpl w:val="739EDCC0"/>
    <w:lvl w:ilvl="0" w:tplc="674C29D4">
      <w:start w:val="1"/>
      <w:numFmt w:val="bullet"/>
      <w:pStyle w:val="Endash20"/>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5057132"/>
    <w:multiLevelType w:val="hybridMultilevel"/>
    <w:tmpl w:val="6BA043C0"/>
    <w:lvl w:ilvl="0" w:tplc="700C193A">
      <w:start w:val="1"/>
      <w:numFmt w:val="decimal"/>
      <w:pStyle w:val="List1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5126DE5"/>
    <w:multiLevelType w:val="singleLevel"/>
    <w:tmpl w:val="25662776"/>
    <w:lvl w:ilvl="0">
      <w:start w:val="1"/>
      <w:numFmt w:val="bullet"/>
      <w:pStyle w:val="Bullet0"/>
      <w:lvlText w:val=""/>
      <w:lvlJc w:val="left"/>
      <w:pPr>
        <w:tabs>
          <w:tab w:val="num" w:pos="720"/>
        </w:tabs>
        <w:ind w:left="720" w:hanging="720"/>
      </w:pPr>
      <w:rPr>
        <w:rFonts w:ascii="Symbol" w:hAnsi="Symbol" w:hint="default"/>
      </w:rPr>
    </w:lvl>
  </w:abstractNum>
  <w:abstractNum w:abstractNumId="42" w15:restartNumberingAfterBreak="0">
    <w:nsid w:val="266F2F7C"/>
    <w:multiLevelType w:val="hybridMultilevel"/>
    <w:tmpl w:val="8DAA3452"/>
    <w:lvl w:ilvl="0" w:tplc="93886A16">
      <w:start w:val="1"/>
      <w:numFmt w:val="bullet"/>
      <w:pStyle w:val="TableBullet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74B2789"/>
    <w:multiLevelType w:val="hybridMultilevel"/>
    <w:tmpl w:val="C79C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061D2B"/>
    <w:multiLevelType w:val="hybridMultilevel"/>
    <w:tmpl w:val="3E02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8E17480"/>
    <w:multiLevelType w:val="hybridMultilevel"/>
    <w:tmpl w:val="4A5ACD1A"/>
    <w:lvl w:ilvl="0" w:tplc="1C9291EA">
      <w:start w:val="1"/>
      <w:numFmt w:val="bullet"/>
      <w:pStyle w:val="Emdash27"/>
      <w:lvlText w:val="—"/>
      <w:lvlJc w:val="left"/>
      <w:pPr>
        <w:tabs>
          <w:tab w:val="num" w:pos="144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9F6061C"/>
    <w:multiLevelType w:val="hybridMultilevel"/>
    <w:tmpl w:val="FEA6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AEF5DA1"/>
    <w:multiLevelType w:val="multilevel"/>
    <w:tmpl w:val="921CB874"/>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2B580F1A"/>
    <w:multiLevelType w:val="hybridMultilevel"/>
    <w:tmpl w:val="F820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B884ED9"/>
    <w:multiLevelType w:val="hybridMultilevel"/>
    <w:tmpl w:val="2520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BEF31CA"/>
    <w:multiLevelType w:val="hybridMultilevel"/>
    <w:tmpl w:val="58506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C2E2876"/>
    <w:multiLevelType w:val="hybridMultilevel"/>
    <w:tmpl w:val="EEF4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860024"/>
    <w:multiLevelType w:val="hybridMultilevel"/>
    <w:tmpl w:val="C5D0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EFA5705"/>
    <w:multiLevelType w:val="hybridMultilevel"/>
    <w:tmpl w:val="4E301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F92AB6"/>
    <w:multiLevelType w:val="hybridMultilevel"/>
    <w:tmpl w:val="A108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0FB4E60"/>
    <w:multiLevelType w:val="singleLevel"/>
    <w:tmpl w:val="6D8899EC"/>
    <w:lvl w:ilvl="0">
      <w:numFmt w:val="bullet"/>
      <w:pStyle w:val="Endash214"/>
      <w:lvlText w:val="–"/>
      <w:lvlJc w:val="left"/>
      <w:pPr>
        <w:tabs>
          <w:tab w:val="num" w:pos="2448"/>
        </w:tabs>
        <w:ind w:left="2448" w:hanging="576"/>
      </w:pPr>
      <w:rPr>
        <w:rFonts w:ascii="Times New Roman" w:hAnsi="Times New Roman" w:hint="default"/>
      </w:rPr>
    </w:lvl>
  </w:abstractNum>
  <w:abstractNum w:abstractNumId="56" w15:restartNumberingAfterBreak="0">
    <w:nsid w:val="32355ADA"/>
    <w:multiLevelType w:val="hybridMultilevel"/>
    <w:tmpl w:val="5CF82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5B17860"/>
    <w:multiLevelType w:val="hybridMultilevel"/>
    <w:tmpl w:val="A2F4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6983116"/>
    <w:multiLevelType w:val="hybridMultilevel"/>
    <w:tmpl w:val="965EFEA8"/>
    <w:lvl w:ilvl="0" w:tplc="8988CE10">
      <w:start w:val="1"/>
      <w:numFmt w:val="bullet"/>
      <w:pStyle w:val="Bullet27"/>
      <w:lvlText w:val=""/>
      <w:lvlJc w:val="left"/>
      <w:pPr>
        <w:tabs>
          <w:tab w:val="num" w:pos="1080"/>
        </w:tabs>
        <w:ind w:left="108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6B27EF6"/>
    <w:multiLevelType w:val="hybridMultilevel"/>
    <w:tmpl w:val="E9F02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6EA5EFA"/>
    <w:multiLevelType w:val="hybridMultilevel"/>
    <w:tmpl w:val="AEF2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7131D2D"/>
    <w:multiLevelType w:val="hybridMultilevel"/>
    <w:tmpl w:val="121C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76B3627"/>
    <w:multiLevelType w:val="hybridMultilevel"/>
    <w:tmpl w:val="540C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7EC1D17"/>
    <w:multiLevelType w:val="hybridMultilevel"/>
    <w:tmpl w:val="B34C1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7EF1504"/>
    <w:multiLevelType w:val="hybridMultilevel"/>
    <w:tmpl w:val="9572D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86A772B"/>
    <w:multiLevelType w:val="singleLevel"/>
    <w:tmpl w:val="1C80AD30"/>
    <w:lvl w:ilvl="0">
      <w:start w:val="1"/>
      <w:numFmt w:val="bullet"/>
      <w:pStyle w:val="Endash"/>
      <w:lvlText w:val="–"/>
      <w:lvlJc w:val="left"/>
      <w:pPr>
        <w:ind w:left="1440" w:hanging="360"/>
      </w:pPr>
      <w:rPr>
        <w:rFonts w:ascii="Times New Roman" w:hAnsi="Times New Roman" w:cs="Times New Roman" w:hint="default"/>
      </w:rPr>
    </w:lvl>
  </w:abstractNum>
  <w:abstractNum w:abstractNumId="66" w15:restartNumberingAfterBreak="0">
    <w:nsid w:val="38E27556"/>
    <w:multiLevelType w:val="singleLevel"/>
    <w:tmpl w:val="2048D904"/>
    <w:lvl w:ilvl="0">
      <w:start w:val="1"/>
      <w:numFmt w:val="lowerLetter"/>
      <w:pStyle w:val="List-a14"/>
      <w:lvlText w:val="%1)"/>
      <w:lvlJc w:val="left"/>
      <w:pPr>
        <w:tabs>
          <w:tab w:val="num" w:pos="2448"/>
        </w:tabs>
        <w:ind w:left="2448" w:hanging="576"/>
      </w:pPr>
    </w:lvl>
  </w:abstractNum>
  <w:abstractNum w:abstractNumId="67" w15:restartNumberingAfterBreak="0">
    <w:nsid w:val="39C87AC0"/>
    <w:multiLevelType w:val="hybridMultilevel"/>
    <w:tmpl w:val="E0106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AA16B4B"/>
    <w:multiLevelType w:val="hybridMultilevel"/>
    <w:tmpl w:val="28141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B236968"/>
    <w:multiLevelType w:val="hybridMultilevel"/>
    <w:tmpl w:val="F492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B417481"/>
    <w:multiLevelType w:val="hybridMultilevel"/>
    <w:tmpl w:val="40A6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B7668C9"/>
    <w:multiLevelType w:val="hybridMultilevel"/>
    <w:tmpl w:val="5FA6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C2346A4"/>
    <w:multiLevelType w:val="singleLevel"/>
    <w:tmpl w:val="03BEEB2A"/>
    <w:lvl w:ilvl="0">
      <w:start w:val="1"/>
      <w:numFmt w:val="decimal"/>
      <w:pStyle w:val="List1"/>
      <w:lvlText w:val="%1)"/>
      <w:lvlJc w:val="left"/>
      <w:pPr>
        <w:tabs>
          <w:tab w:val="num" w:pos="1440"/>
        </w:tabs>
        <w:ind w:left="1440" w:hanging="360"/>
      </w:pPr>
      <w:rPr>
        <w:rFonts w:hint="default"/>
      </w:rPr>
    </w:lvl>
  </w:abstractNum>
  <w:abstractNum w:abstractNumId="73" w15:restartNumberingAfterBreak="0">
    <w:nsid w:val="3C6A7F9E"/>
    <w:multiLevelType w:val="hybridMultilevel"/>
    <w:tmpl w:val="AD22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CA265FF"/>
    <w:multiLevelType w:val="singleLevel"/>
    <w:tmpl w:val="008413BE"/>
    <w:lvl w:ilvl="0">
      <w:start w:val="1"/>
      <w:numFmt w:val="decimal"/>
      <w:pStyle w:val="List140"/>
      <w:lvlText w:val="%1)"/>
      <w:lvlJc w:val="left"/>
      <w:pPr>
        <w:tabs>
          <w:tab w:val="num" w:pos="1872"/>
        </w:tabs>
        <w:ind w:left="1872" w:hanging="576"/>
      </w:pPr>
    </w:lvl>
  </w:abstractNum>
  <w:abstractNum w:abstractNumId="75" w15:restartNumberingAfterBreak="0">
    <w:nsid w:val="3E58653B"/>
    <w:multiLevelType w:val="hybridMultilevel"/>
    <w:tmpl w:val="77FA3182"/>
    <w:lvl w:ilvl="0" w:tplc="11D8E270">
      <w:start w:val="1"/>
      <w:numFmt w:val="lowerLetter"/>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76" w15:restartNumberingAfterBreak="0">
    <w:nsid w:val="3FC7700F"/>
    <w:multiLevelType w:val="hybridMultilevel"/>
    <w:tmpl w:val="6E08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DC7CF8"/>
    <w:multiLevelType w:val="hybridMultilevel"/>
    <w:tmpl w:val="FB64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E4121B"/>
    <w:multiLevelType w:val="hybridMultilevel"/>
    <w:tmpl w:val="31FA9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2630300"/>
    <w:multiLevelType w:val="hybridMultilevel"/>
    <w:tmpl w:val="8910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32765EE"/>
    <w:multiLevelType w:val="hybridMultilevel"/>
    <w:tmpl w:val="536A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4A9535E"/>
    <w:multiLevelType w:val="hybridMultilevel"/>
    <w:tmpl w:val="22E6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5A50154"/>
    <w:multiLevelType w:val="hybridMultilevel"/>
    <w:tmpl w:val="28965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5EB0F80"/>
    <w:multiLevelType w:val="hybridMultilevel"/>
    <w:tmpl w:val="C99CE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662574D"/>
    <w:multiLevelType w:val="hybridMultilevel"/>
    <w:tmpl w:val="4976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6C06AF0"/>
    <w:multiLevelType w:val="hybridMultilevel"/>
    <w:tmpl w:val="AFAA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89A00F3"/>
    <w:multiLevelType w:val="hybridMultilevel"/>
    <w:tmpl w:val="F224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8A7794C"/>
    <w:multiLevelType w:val="hybridMultilevel"/>
    <w:tmpl w:val="5DE6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8D30A12"/>
    <w:multiLevelType w:val="hybridMultilevel"/>
    <w:tmpl w:val="8A00A9A6"/>
    <w:lvl w:ilvl="0" w:tplc="E06AD0F0">
      <w:start w:val="1"/>
      <w:numFmt w:val="decimal"/>
      <w:pStyle w:val="TableBulletafteranumber"/>
      <w:lvlText w:val="%1)"/>
      <w:lvlJc w:val="left"/>
      <w:pPr>
        <w:ind w:left="720" w:hanging="360"/>
      </w:pPr>
      <w:rPr>
        <w:rFonts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9FF7AE1"/>
    <w:multiLevelType w:val="hybridMultilevel"/>
    <w:tmpl w:val="BCEA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B3C0789"/>
    <w:multiLevelType w:val="multilevel"/>
    <w:tmpl w:val="1644781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80"/>
        </w:tabs>
        <w:ind w:left="864" w:hanging="86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1" w15:restartNumberingAfterBreak="0">
    <w:nsid w:val="4BB94BB5"/>
    <w:multiLevelType w:val="singleLevel"/>
    <w:tmpl w:val="92765A1C"/>
    <w:lvl w:ilvl="0">
      <w:start w:val="1"/>
      <w:numFmt w:val="bullet"/>
      <w:pStyle w:val="Bullet14"/>
      <w:lvlText w:val=""/>
      <w:lvlJc w:val="left"/>
      <w:pPr>
        <w:tabs>
          <w:tab w:val="num" w:pos="720"/>
        </w:tabs>
        <w:ind w:left="720" w:hanging="720"/>
      </w:pPr>
      <w:rPr>
        <w:rFonts w:ascii="Symbol" w:hAnsi="Symbol" w:hint="default"/>
      </w:rPr>
    </w:lvl>
  </w:abstractNum>
  <w:abstractNum w:abstractNumId="92" w15:restartNumberingAfterBreak="0">
    <w:nsid w:val="4D4D3BBE"/>
    <w:multiLevelType w:val="singleLevel"/>
    <w:tmpl w:val="92C86E94"/>
    <w:lvl w:ilvl="0">
      <w:start w:val="1"/>
      <w:numFmt w:val="bullet"/>
      <w:pStyle w:val="Endash14"/>
      <w:lvlText w:val="–"/>
      <w:lvlJc w:val="left"/>
      <w:pPr>
        <w:tabs>
          <w:tab w:val="num" w:pos="1296"/>
        </w:tabs>
        <w:ind w:left="1296" w:hanging="576"/>
      </w:pPr>
      <w:rPr>
        <w:rFonts w:ascii="Times New Roman" w:hAnsi="Times New Roman" w:hint="default"/>
      </w:rPr>
    </w:lvl>
  </w:abstractNum>
  <w:abstractNum w:abstractNumId="93" w15:restartNumberingAfterBreak="0">
    <w:nsid w:val="4E6D6B22"/>
    <w:multiLevelType w:val="hybridMultilevel"/>
    <w:tmpl w:val="6D6E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E987217"/>
    <w:multiLevelType w:val="hybridMultilevel"/>
    <w:tmpl w:val="6386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EBB2EDE"/>
    <w:multiLevelType w:val="hybridMultilevel"/>
    <w:tmpl w:val="90CED770"/>
    <w:lvl w:ilvl="0" w:tplc="A330EF80">
      <w:start w:val="1"/>
      <w:numFmt w:val="bullet"/>
      <w:pStyle w:val="Endash0"/>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6" w15:restartNumberingAfterBreak="0">
    <w:nsid w:val="4F595162"/>
    <w:multiLevelType w:val="hybridMultilevel"/>
    <w:tmpl w:val="A8C6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FBF29AE"/>
    <w:multiLevelType w:val="hybridMultilevel"/>
    <w:tmpl w:val="699E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0F8081D"/>
    <w:multiLevelType w:val="hybridMultilevel"/>
    <w:tmpl w:val="9DE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1126EE7"/>
    <w:multiLevelType w:val="hybridMultilevel"/>
    <w:tmpl w:val="CA94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1E4717F"/>
    <w:multiLevelType w:val="singleLevel"/>
    <w:tmpl w:val="664E335E"/>
    <w:lvl w:ilvl="0">
      <w:start w:val="1"/>
      <w:numFmt w:val="bullet"/>
      <w:pStyle w:val="Bullet214"/>
      <w:lvlText w:val=""/>
      <w:lvlJc w:val="left"/>
      <w:pPr>
        <w:tabs>
          <w:tab w:val="num" w:pos="1872"/>
        </w:tabs>
        <w:ind w:left="1872" w:hanging="576"/>
      </w:pPr>
      <w:rPr>
        <w:rFonts w:ascii="Symbol" w:hAnsi="Symbol" w:hint="default"/>
      </w:rPr>
    </w:lvl>
  </w:abstractNum>
  <w:abstractNum w:abstractNumId="101" w15:restartNumberingAfterBreak="0">
    <w:nsid w:val="531A5395"/>
    <w:multiLevelType w:val="hybridMultilevel"/>
    <w:tmpl w:val="8F42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3261D3D"/>
    <w:multiLevelType w:val="hybridMultilevel"/>
    <w:tmpl w:val="00AAB36C"/>
    <w:lvl w:ilvl="0" w:tplc="DE1C947C">
      <w:start w:val="1"/>
      <w:numFmt w:val="bullet"/>
      <w:pStyle w:val="Emdash20"/>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5495234A"/>
    <w:multiLevelType w:val="hybridMultilevel"/>
    <w:tmpl w:val="D45C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4EE7FC1"/>
    <w:multiLevelType w:val="multilevel"/>
    <w:tmpl w:val="921CB874"/>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5" w15:restartNumberingAfterBreak="0">
    <w:nsid w:val="557E10A4"/>
    <w:multiLevelType w:val="hybridMultilevel"/>
    <w:tmpl w:val="6DBC5B80"/>
    <w:lvl w:ilvl="0" w:tplc="0809001B">
      <w:start w:val="1"/>
      <w:numFmt w:val="bullet"/>
      <w:pStyle w:val="Bullet-Ital0"/>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57E7113F"/>
    <w:multiLevelType w:val="hybridMultilevel"/>
    <w:tmpl w:val="BB42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8557FBD"/>
    <w:multiLevelType w:val="hybridMultilevel"/>
    <w:tmpl w:val="1622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90C60B1"/>
    <w:multiLevelType w:val="hybridMultilevel"/>
    <w:tmpl w:val="9C7E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9491729"/>
    <w:multiLevelType w:val="hybridMultilevel"/>
    <w:tmpl w:val="1CECD882"/>
    <w:lvl w:ilvl="0" w:tplc="6FCC6DA6">
      <w:start w:val="1"/>
      <w:numFmt w:val="bullet"/>
      <w:pStyle w:val="Endash7"/>
      <w:lvlText w:val=""/>
      <w:lvlJc w:val="left"/>
      <w:pPr>
        <w:tabs>
          <w:tab w:val="num" w:pos="1440"/>
        </w:tabs>
        <w:ind w:left="144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59B54960"/>
    <w:multiLevelType w:val="multilevel"/>
    <w:tmpl w:val="921CB874"/>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1" w15:restartNumberingAfterBreak="0">
    <w:nsid w:val="59C10ABD"/>
    <w:multiLevelType w:val="hybridMultilevel"/>
    <w:tmpl w:val="9970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B0C25BA"/>
    <w:multiLevelType w:val="hybridMultilevel"/>
    <w:tmpl w:val="B7388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C2C3DEE"/>
    <w:multiLevelType w:val="hybridMultilevel"/>
    <w:tmpl w:val="4022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0562171"/>
    <w:multiLevelType w:val="hybridMultilevel"/>
    <w:tmpl w:val="591C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30E6372"/>
    <w:multiLevelType w:val="hybridMultilevel"/>
    <w:tmpl w:val="CCAC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3255711"/>
    <w:multiLevelType w:val="hybridMultilevel"/>
    <w:tmpl w:val="E9E8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3DB0DD5"/>
    <w:multiLevelType w:val="hybridMultilevel"/>
    <w:tmpl w:val="C150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4862D9A"/>
    <w:multiLevelType w:val="multilevel"/>
    <w:tmpl w:val="921CB874"/>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9" w15:restartNumberingAfterBreak="0">
    <w:nsid w:val="64B001F9"/>
    <w:multiLevelType w:val="hybridMultilevel"/>
    <w:tmpl w:val="B77A3750"/>
    <w:lvl w:ilvl="0" w:tplc="50123FDC">
      <w:start w:val="1"/>
      <w:numFmt w:val="bullet"/>
      <w:pStyle w:val="Bullet"/>
      <w:lvlText w:val=""/>
      <w:lvlJc w:val="left"/>
      <w:pPr>
        <w:tabs>
          <w:tab w:val="num" w:pos="2520"/>
        </w:tabs>
        <w:ind w:left="252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64DB61A5"/>
    <w:multiLevelType w:val="hybridMultilevel"/>
    <w:tmpl w:val="7344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618666A"/>
    <w:multiLevelType w:val="hybridMultilevel"/>
    <w:tmpl w:val="7EB8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627392C"/>
    <w:multiLevelType w:val="hybridMultilevel"/>
    <w:tmpl w:val="1710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6CA2C13"/>
    <w:multiLevelType w:val="hybridMultilevel"/>
    <w:tmpl w:val="43B00F02"/>
    <w:lvl w:ilvl="0" w:tplc="36F4B300">
      <w:start w:val="1"/>
      <w:numFmt w:val="bullet"/>
      <w:pStyle w:val="Endash27"/>
      <w:lvlText w:val=""/>
      <w:lvlJc w:val="left"/>
      <w:pPr>
        <w:tabs>
          <w:tab w:val="num" w:pos="1800"/>
        </w:tabs>
        <w:ind w:left="180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66CF6804"/>
    <w:multiLevelType w:val="hybridMultilevel"/>
    <w:tmpl w:val="9396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8D75ABD"/>
    <w:multiLevelType w:val="hybridMultilevel"/>
    <w:tmpl w:val="2A6C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91C15DE"/>
    <w:multiLevelType w:val="hybridMultilevel"/>
    <w:tmpl w:val="FE0A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9DB456B"/>
    <w:multiLevelType w:val="hybridMultilevel"/>
    <w:tmpl w:val="B58A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AC1372F"/>
    <w:multiLevelType w:val="hybridMultilevel"/>
    <w:tmpl w:val="95A6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6AE1188A"/>
    <w:multiLevelType w:val="hybridMultilevel"/>
    <w:tmpl w:val="4DCC17C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0" w15:restartNumberingAfterBreak="0">
    <w:nsid w:val="6C263230"/>
    <w:multiLevelType w:val="hybridMultilevel"/>
    <w:tmpl w:val="0DD4B9A0"/>
    <w:lvl w:ilvl="0" w:tplc="FCAE56B6">
      <w:start w:val="1"/>
      <w:numFmt w:val="lowerLetter"/>
      <w:pStyle w:val="TableBulleta"/>
      <w:lvlText w:val="(%1)"/>
      <w:lvlJc w:val="left"/>
      <w:pPr>
        <w:ind w:left="720" w:hanging="360"/>
      </w:pPr>
      <w:rPr>
        <w:rFonts w:ascii="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C750AB6"/>
    <w:multiLevelType w:val="hybridMultilevel"/>
    <w:tmpl w:val="B6B6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DB17B20"/>
    <w:multiLevelType w:val="hybridMultilevel"/>
    <w:tmpl w:val="A7DC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E6D1968"/>
    <w:multiLevelType w:val="hybridMultilevel"/>
    <w:tmpl w:val="2FAE9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FCF1DD6"/>
    <w:multiLevelType w:val="hybridMultilevel"/>
    <w:tmpl w:val="1EA04A2E"/>
    <w:lvl w:ilvl="0" w:tplc="54F0D888">
      <w:start w:val="1"/>
      <w:numFmt w:val="bullet"/>
      <w:pStyle w:val="Emdash0"/>
      <w:lvlText w:val="—"/>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6FE31F81"/>
    <w:multiLevelType w:val="hybridMultilevel"/>
    <w:tmpl w:val="8FB46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0094A6C"/>
    <w:multiLevelType w:val="hybridMultilevel"/>
    <w:tmpl w:val="76E2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1482CED"/>
    <w:multiLevelType w:val="hybridMultilevel"/>
    <w:tmpl w:val="BED2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2380FD3"/>
    <w:multiLevelType w:val="hybridMultilevel"/>
    <w:tmpl w:val="9284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2381FD3"/>
    <w:multiLevelType w:val="hybridMultilevel"/>
    <w:tmpl w:val="4A18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2AB6CC9"/>
    <w:multiLevelType w:val="hybridMultilevel"/>
    <w:tmpl w:val="560E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30E41D2"/>
    <w:multiLevelType w:val="hybridMultilevel"/>
    <w:tmpl w:val="9FA05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3543DC9"/>
    <w:multiLevelType w:val="singleLevel"/>
    <w:tmpl w:val="BBD8BFE6"/>
    <w:lvl w:ilvl="0">
      <w:start w:val="1"/>
      <w:numFmt w:val="bullet"/>
      <w:pStyle w:val="Bullet20"/>
      <w:lvlText w:val=""/>
      <w:lvlJc w:val="left"/>
      <w:pPr>
        <w:tabs>
          <w:tab w:val="num" w:pos="1872"/>
        </w:tabs>
        <w:ind w:left="1872" w:hanging="576"/>
      </w:pPr>
      <w:rPr>
        <w:rFonts w:ascii="Symbol" w:hAnsi="Symbol" w:hint="default"/>
      </w:rPr>
    </w:lvl>
  </w:abstractNum>
  <w:abstractNum w:abstractNumId="143" w15:restartNumberingAfterBreak="0">
    <w:nsid w:val="742F7607"/>
    <w:multiLevelType w:val="hybridMultilevel"/>
    <w:tmpl w:val="8D26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47D2153"/>
    <w:multiLevelType w:val="singleLevel"/>
    <w:tmpl w:val="C9B85094"/>
    <w:lvl w:ilvl="0">
      <w:start w:val="1"/>
      <w:numFmt w:val="lowerLetter"/>
      <w:pStyle w:val="List-a140"/>
      <w:lvlText w:val="%1."/>
      <w:lvlJc w:val="left"/>
      <w:pPr>
        <w:tabs>
          <w:tab w:val="num" w:pos="1296"/>
        </w:tabs>
        <w:ind w:left="1296" w:hanging="576"/>
      </w:pPr>
    </w:lvl>
  </w:abstractNum>
  <w:abstractNum w:abstractNumId="145" w15:restartNumberingAfterBreak="0">
    <w:nsid w:val="74F40AF8"/>
    <w:multiLevelType w:val="hybridMultilevel"/>
    <w:tmpl w:val="ED1A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50515E8"/>
    <w:multiLevelType w:val="hybridMultilevel"/>
    <w:tmpl w:val="1E74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84E08F3"/>
    <w:multiLevelType w:val="hybridMultilevel"/>
    <w:tmpl w:val="370AC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8715BF2"/>
    <w:multiLevelType w:val="hybridMultilevel"/>
    <w:tmpl w:val="5D4A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9B2656B"/>
    <w:multiLevelType w:val="hybridMultilevel"/>
    <w:tmpl w:val="DE2C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B0F36C7"/>
    <w:multiLevelType w:val="singleLevel"/>
    <w:tmpl w:val="4D86927A"/>
    <w:lvl w:ilvl="0">
      <w:start w:val="1"/>
      <w:numFmt w:val="lowerLetter"/>
      <w:pStyle w:val="List-a0"/>
      <w:lvlText w:val="%1."/>
      <w:lvlJc w:val="left"/>
      <w:pPr>
        <w:tabs>
          <w:tab w:val="num" w:pos="1296"/>
        </w:tabs>
        <w:ind w:left="1296" w:hanging="576"/>
      </w:pPr>
    </w:lvl>
  </w:abstractNum>
  <w:abstractNum w:abstractNumId="151" w15:restartNumberingAfterBreak="0">
    <w:nsid w:val="7BEA15A7"/>
    <w:multiLevelType w:val="hybridMultilevel"/>
    <w:tmpl w:val="9556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C1D257A"/>
    <w:multiLevelType w:val="hybridMultilevel"/>
    <w:tmpl w:val="E93C2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E8876B4"/>
    <w:multiLevelType w:val="hybridMultilevel"/>
    <w:tmpl w:val="56A0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EDC157A"/>
    <w:multiLevelType w:val="hybridMultilevel"/>
    <w:tmpl w:val="3570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9929292">
    <w:abstractNumId w:val="92"/>
  </w:num>
  <w:num w:numId="2" w16cid:durableId="2133277824">
    <w:abstractNumId w:val="90"/>
  </w:num>
  <w:num w:numId="3" w16cid:durableId="625350894">
    <w:abstractNumId w:val="3"/>
  </w:num>
  <w:num w:numId="4" w16cid:durableId="524171010">
    <w:abstractNumId w:val="144"/>
  </w:num>
  <w:num w:numId="5" w16cid:durableId="958607497">
    <w:abstractNumId w:val="150"/>
  </w:num>
  <w:num w:numId="6" w16cid:durableId="1333296366">
    <w:abstractNumId w:val="55"/>
  </w:num>
  <w:num w:numId="7" w16cid:durableId="662317432">
    <w:abstractNumId w:val="74"/>
  </w:num>
  <w:num w:numId="8" w16cid:durableId="809247485">
    <w:abstractNumId w:val="66"/>
  </w:num>
  <w:num w:numId="9" w16cid:durableId="2051105928">
    <w:abstractNumId w:val="16"/>
    <w:lvlOverride w:ilvl="0">
      <w:lvl w:ilvl="0">
        <w:start w:val="1"/>
        <w:numFmt w:val="bullet"/>
        <w:pStyle w:val="Bullet12"/>
        <w:lvlText w:val=""/>
        <w:legacy w:legacy="1" w:legacySpace="0" w:legacyIndent="360"/>
        <w:lvlJc w:val="left"/>
        <w:pPr>
          <w:ind w:left="1440" w:hanging="360"/>
        </w:pPr>
        <w:rPr>
          <w:rFonts w:ascii="Symbol" w:hAnsi="Symbol" w:hint="default"/>
        </w:rPr>
      </w:lvl>
    </w:lvlOverride>
  </w:num>
  <w:num w:numId="10" w16cid:durableId="1132019258">
    <w:abstractNumId w:val="58"/>
  </w:num>
  <w:num w:numId="11" w16cid:durableId="1133016040">
    <w:abstractNumId w:val="7"/>
  </w:num>
  <w:num w:numId="12" w16cid:durableId="66853469">
    <w:abstractNumId w:val="41"/>
  </w:num>
  <w:num w:numId="13" w16cid:durableId="1639796190">
    <w:abstractNumId w:val="91"/>
  </w:num>
  <w:num w:numId="14" w16cid:durableId="386295492">
    <w:abstractNumId w:val="142"/>
  </w:num>
  <w:num w:numId="15" w16cid:durableId="1798258583">
    <w:abstractNumId w:val="100"/>
  </w:num>
  <w:num w:numId="16" w16cid:durableId="1171531748">
    <w:abstractNumId w:val="6"/>
  </w:num>
  <w:num w:numId="17" w16cid:durableId="1296985369">
    <w:abstractNumId w:val="134"/>
  </w:num>
  <w:num w:numId="18" w16cid:durableId="2063600759">
    <w:abstractNumId w:val="13"/>
  </w:num>
  <w:num w:numId="19" w16cid:durableId="319777833">
    <w:abstractNumId w:val="0"/>
    <w:lvlOverride w:ilvl="0">
      <w:lvl w:ilvl="0">
        <w:start w:val="1"/>
        <w:numFmt w:val="bullet"/>
        <w:pStyle w:val="Emdash2"/>
        <w:lvlText w:val="—"/>
        <w:lvlJc w:val="left"/>
        <w:pPr>
          <w:tabs>
            <w:tab w:val="num" w:pos="1440"/>
          </w:tabs>
          <w:ind w:left="1440" w:hanging="360"/>
        </w:pPr>
        <w:rPr>
          <w:rFonts w:hint="default"/>
        </w:rPr>
      </w:lvl>
    </w:lvlOverride>
  </w:num>
  <w:num w:numId="20" w16cid:durableId="1049767873">
    <w:abstractNumId w:val="102"/>
  </w:num>
  <w:num w:numId="21" w16cid:durableId="2072342578">
    <w:abstractNumId w:val="45"/>
  </w:num>
  <w:num w:numId="22" w16cid:durableId="1283998488">
    <w:abstractNumId w:val="65"/>
  </w:num>
  <w:num w:numId="23" w16cid:durableId="1080717874">
    <w:abstractNumId w:val="95"/>
  </w:num>
  <w:num w:numId="24" w16cid:durableId="576288950">
    <w:abstractNumId w:val="109"/>
  </w:num>
  <w:num w:numId="25" w16cid:durableId="1618559450">
    <w:abstractNumId w:val="15"/>
  </w:num>
  <w:num w:numId="26" w16cid:durableId="764113545">
    <w:abstractNumId w:val="39"/>
  </w:num>
  <w:num w:numId="27" w16cid:durableId="1296446247">
    <w:abstractNumId w:val="123"/>
  </w:num>
  <w:num w:numId="28" w16cid:durableId="1387143617">
    <w:abstractNumId w:val="40"/>
  </w:num>
  <w:num w:numId="29" w16cid:durableId="1388795622">
    <w:abstractNumId w:val="119"/>
  </w:num>
  <w:num w:numId="30" w16cid:durableId="1157040098">
    <w:abstractNumId w:val="42"/>
  </w:num>
  <w:num w:numId="31" w16cid:durableId="582296552">
    <w:abstractNumId w:val="25"/>
  </w:num>
  <w:num w:numId="32" w16cid:durableId="2012445126">
    <w:abstractNumId w:val="34"/>
  </w:num>
  <w:num w:numId="33" w16cid:durableId="1028802002">
    <w:abstractNumId w:val="130"/>
  </w:num>
  <w:num w:numId="34" w16cid:durableId="910120631">
    <w:abstractNumId w:val="88"/>
  </w:num>
  <w:num w:numId="35" w16cid:durableId="444740268">
    <w:abstractNumId w:val="72"/>
  </w:num>
  <w:num w:numId="36" w16cid:durableId="61488440">
    <w:abstractNumId w:val="63"/>
  </w:num>
  <w:num w:numId="37" w16cid:durableId="1899391479">
    <w:abstractNumId w:val="105"/>
  </w:num>
  <w:num w:numId="38" w16cid:durableId="1299795662">
    <w:abstractNumId w:val="75"/>
  </w:num>
  <w:num w:numId="39" w16cid:durableId="600071396">
    <w:abstractNumId w:val="101"/>
  </w:num>
  <w:num w:numId="40" w16cid:durableId="1857696627">
    <w:abstractNumId w:val="21"/>
  </w:num>
  <w:num w:numId="41" w16cid:durableId="1341160392">
    <w:abstractNumId w:val="133"/>
  </w:num>
  <w:num w:numId="42" w16cid:durableId="958609967">
    <w:abstractNumId w:val="106"/>
  </w:num>
  <w:num w:numId="43" w16cid:durableId="354503711">
    <w:abstractNumId w:val="20"/>
  </w:num>
  <w:num w:numId="44" w16cid:durableId="133525715">
    <w:abstractNumId w:val="28"/>
  </w:num>
  <w:num w:numId="45" w16cid:durableId="251428094">
    <w:abstractNumId w:val="77"/>
  </w:num>
  <w:num w:numId="46" w16cid:durableId="343282978">
    <w:abstractNumId w:val="143"/>
  </w:num>
  <w:num w:numId="47" w16cid:durableId="979311878">
    <w:abstractNumId w:val="54"/>
  </w:num>
  <w:num w:numId="48" w16cid:durableId="1117138488">
    <w:abstractNumId w:val="120"/>
  </w:num>
  <w:num w:numId="49" w16cid:durableId="586572813">
    <w:abstractNumId w:val="14"/>
  </w:num>
  <w:num w:numId="50" w16cid:durableId="1219438111">
    <w:abstractNumId w:val="53"/>
  </w:num>
  <w:num w:numId="51" w16cid:durableId="1491673621">
    <w:abstractNumId w:val="48"/>
  </w:num>
  <w:num w:numId="52" w16cid:durableId="1337685561">
    <w:abstractNumId w:val="61"/>
  </w:num>
  <w:num w:numId="53" w16cid:durableId="759253799">
    <w:abstractNumId w:val="128"/>
  </w:num>
  <w:num w:numId="54" w16cid:durableId="418717698">
    <w:abstractNumId w:val="59"/>
  </w:num>
  <w:num w:numId="55" w16cid:durableId="683240481">
    <w:abstractNumId w:val="153"/>
  </w:num>
  <w:num w:numId="56" w16cid:durableId="1514564266">
    <w:abstractNumId w:val="68"/>
  </w:num>
  <w:num w:numId="57" w16cid:durableId="394638">
    <w:abstractNumId w:val="87"/>
  </w:num>
  <w:num w:numId="58" w16cid:durableId="1600286789">
    <w:abstractNumId w:val="111"/>
  </w:num>
  <w:num w:numId="59" w16cid:durableId="665322138">
    <w:abstractNumId w:val="10"/>
  </w:num>
  <w:num w:numId="60" w16cid:durableId="162358721">
    <w:abstractNumId w:val="124"/>
  </w:num>
  <w:num w:numId="61" w16cid:durableId="548037737">
    <w:abstractNumId w:val="108"/>
  </w:num>
  <w:num w:numId="62" w16cid:durableId="1812358560">
    <w:abstractNumId w:val="137"/>
  </w:num>
  <w:num w:numId="63" w16cid:durableId="1593465673">
    <w:abstractNumId w:val="103"/>
  </w:num>
  <w:num w:numId="64" w16cid:durableId="1452672450">
    <w:abstractNumId w:val="30"/>
  </w:num>
  <w:num w:numId="65" w16cid:durableId="78718111">
    <w:abstractNumId w:val="46"/>
  </w:num>
  <w:num w:numId="66" w16cid:durableId="117914168">
    <w:abstractNumId w:val="73"/>
  </w:num>
  <w:num w:numId="67" w16cid:durableId="764570170">
    <w:abstractNumId w:val="147"/>
  </w:num>
  <w:num w:numId="68" w16cid:durableId="221327405">
    <w:abstractNumId w:val="127"/>
  </w:num>
  <w:num w:numId="69" w16cid:durableId="7172837">
    <w:abstractNumId w:val="11"/>
  </w:num>
  <w:num w:numId="70" w16cid:durableId="1087072425">
    <w:abstractNumId w:val="136"/>
  </w:num>
  <w:num w:numId="71" w16cid:durableId="764228185">
    <w:abstractNumId w:val="69"/>
  </w:num>
  <w:num w:numId="72" w16cid:durableId="6833966">
    <w:abstractNumId w:val="145"/>
  </w:num>
  <w:num w:numId="73" w16cid:durableId="1675380894">
    <w:abstractNumId w:val="18"/>
  </w:num>
  <w:num w:numId="74" w16cid:durableId="1020619828">
    <w:abstractNumId w:val="89"/>
  </w:num>
  <w:num w:numId="75" w16cid:durableId="595791299">
    <w:abstractNumId w:val="38"/>
  </w:num>
  <w:num w:numId="76" w16cid:durableId="814640434">
    <w:abstractNumId w:val="112"/>
  </w:num>
  <w:num w:numId="77" w16cid:durableId="1959681109">
    <w:abstractNumId w:val="126"/>
  </w:num>
  <w:num w:numId="78" w16cid:durableId="816150085">
    <w:abstractNumId w:val="149"/>
  </w:num>
  <w:num w:numId="79" w16cid:durableId="1091197479">
    <w:abstractNumId w:val="93"/>
  </w:num>
  <w:num w:numId="80" w16cid:durableId="114177692">
    <w:abstractNumId w:val="80"/>
  </w:num>
  <w:num w:numId="81" w16cid:durableId="296254069">
    <w:abstractNumId w:val="49"/>
  </w:num>
  <w:num w:numId="82" w16cid:durableId="1267226013">
    <w:abstractNumId w:val="79"/>
  </w:num>
  <w:num w:numId="83" w16cid:durableId="1905405705">
    <w:abstractNumId w:val="27"/>
  </w:num>
  <w:num w:numId="84" w16cid:durableId="1949659283">
    <w:abstractNumId w:val="4"/>
  </w:num>
  <w:num w:numId="85" w16cid:durableId="1368942978">
    <w:abstractNumId w:val="141"/>
  </w:num>
  <w:num w:numId="86" w16cid:durableId="1368724508">
    <w:abstractNumId w:val="56"/>
  </w:num>
  <w:num w:numId="87" w16cid:durableId="1850826048">
    <w:abstractNumId w:val="43"/>
  </w:num>
  <w:num w:numId="88" w16cid:durableId="2028167211">
    <w:abstractNumId w:val="31"/>
  </w:num>
  <w:num w:numId="89" w16cid:durableId="1195121758">
    <w:abstractNumId w:val="131"/>
  </w:num>
  <w:num w:numId="90" w16cid:durableId="774208462">
    <w:abstractNumId w:val="132"/>
  </w:num>
  <w:num w:numId="91" w16cid:durableId="1920555914">
    <w:abstractNumId w:val="24"/>
  </w:num>
  <w:num w:numId="92" w16cid:durableId="111749814">
    <w:abstractNumId w:val="86"/>
  </w:num>
  <w:num w:numId="93" w16cid:durableId="1078330422">
    <w:abstractNumId w:val="70"/>
  </w:num>
  <w:num w:numId="94" w16cid:durableId="61606690">
    <w:abstractNumId w:val="85"/>
  </w:num>
  <w:num w:numId="95" w16cid:durableId="551236651">
    <w:abstractNumId w:val="8"/>
  </w:num>
  <w:num w:numId="96" w16cid:durableId="1030566956">
    <w:abstractNumId w:val="60"/>
  </w:num>
  <w:num w:numId="97" w16cid:durableId="81029057">
    <w:abstractNumId w:val="62"/>
  </w:num>
  <w:num w:numId="98" w16cid:durableId="1715960467">
    <w:abstractNumId w:val="50"/>
  </w:num>
  <w:num w:numId="99" w16cid:durableId="668603317">
    <w:abstractNumId w:val="51"/>
  </w:num>
  <w:num w:numId="100" w16cid:durableId="572274562">
    <w:abstractNumId w:val="84"/>
  </w:num>
  <w:num w:numId="101" w16cid:durableId="1919165627">
    <w:abstractNumId w:val="81"/>
  </w:num>
  <w:num w:numId="102" w16cid:durableId="1499082158">
    <w:abstractNumId w:val="64"/>
  </w:num>
  <w:num w:numId="103" w16cid:durableId="369381977">
    <w:abstractNumId w:val="107"/>
  </w:num>
  <w:num w:numId="104" w16cid:durableId="1651211602">
    <w:abstractNumId w:val="29"/>
  </w:num>
  <w:num w:numId="105" w16cid:durableId="1346326620">
    <w:abstractNumId w:val="35"/>
  </w:num>
  <w:num w:numId="106" w16cid:durableId="1364867860">
    <w:abstractNumId w:val="36"/>
  </w:num>
  <w:num w:numId="107" w16cid:durableId="1467048848">
    <w:abstractNumId w:val="121"/>
  </w:num>
  <w:num w:numId="108" w16cid:durableId="1546140334">
    <w:abstractNumId w:val="115"/>
  </w:num>
  <w:num w:numId="109" w16cid:durableId="507868467">
    <w:abstractNumId w:val="12"/>
  </w:num>
  <w:num w:numId="110" w16cid:durableId="1360737671">
    <w:abstractNumId w:val="71"/>
  </w:num>
  <w:num w:numId="111" w16cid:durableId="46927144">
    <w:abstractNumId w:val="152"/>
  </w:num>
  <w:num w:numId="112" w16cid:durableId="1585068734">
    <w:abstractNumId w:val="82"/>
  </w:num>
  <w:num w:numId="113" w16cid:durableId="493691078">
    <w:abstractNumId w:val="148"/>
  </w:num>
  <w:num w:numId="114" w16cid:durableId="523136804">
    <w:abstractNumId w:val="154"/>
  </w:num>
  <w:num w:numId="115" w16cid:durableId="1316106961">
    <w:abstractNumId w:val="78"/>
  </w:num>
  <w:num w:numId="116" w16cid:durableId="1802842405">
    <w:abstractNumId w:val="5"/>
  </w:num>
  <w:num w:numId="117" w16cid:durableId="596063084">
    <w:abstractNumId w:val="9"/>
  </w:num>
  <w:num w:numId="118" w16cid:durableId="912474193">
    <w:abstractNumId w:val="129"/>
  </w:num>
  <w:num w:numId="119" w16cid:durableId="1988391591">
    <w:abstractNumId w:val="57"/>
  </w:num>
  <w:num w:numId="120" w16cid:durableId="1526483200">
    <w:abstractNumId w:val="97"/>
  </w:num>
  <w:num w:numId="121" w16cid:durableId="317656909">
    <w:abstractNumId w:val="32"/>
  </w:num>
  <w:num w:numId="122" w16cid:durableId="1658263084">
    <w:abstractNumId w:val="96"/>
  </w:num>
  <w:num w:numId="123" w16cid:durableId="923495387">
    <w:abstractNumId w:val="139"/>
  </w:num>
  <w:num w:numId="124" w16cid:durableId="1635599849">
    <w:abstractNumId w:val="67"/>
  </w:num>
  <w:num w:numId="125" w16cid:durableId="2113553661">
    <w:abstractNumId w:val="138"/>
  </w:num>
  <w:num w:numId="126" w16cid:durableId="1324628891">
    <w:abstractNumId w:val="135"/>
  </w:num>
  <w:num w:numId="127" w16cid:durableId="351342748">
    <w:abstractNumId w:val="98"/>
  </w:num>
  <w:num w:numId="128" w16cid:durableId="1404256264">
    <w:abstractNumId w:val="76"/>
  </w:num>
  <w:num w:numId="129" w16cid:durableId="1170556683">
    <w:abstractNumId w:val="44"/>
  </w:num>
  <w:num w:numId="130" w16cid:durableId="917858726">
    <w:abstractNumId w:val="110"/>
  </w:num>
  <w:num w:numId="131" w16cid:durableId="751006925">
    <w:abstractNumId w:val="47"/>
  </w:num>
  <w:num w:numId="132" w16cid:durableId="1033502788">
    <w:abstractNumId w:val="104"/>
  </w:num>
  <w:num w:numId="133" w16cid:durableId="1576355227">
    <w:abstractNumId w:val="1"/>
  </w:num>
  <w:num w:numId="134" w16cid:durableId="824129306">
    <w:abstractNumId w:val="22"/>
  </w:num>
  <w:num w:numId="135" w16cid:durableId="1391801716">
    <w:abstractNumId w:val="118"/>
  </w:num>
  <w:num w:numId="136" w16cid:durableId="2052924258">
    <w:abstractNumId w:val="33"/>
  </w:num>
  <w:num w:numId="137" w16cid:durableId="173417349">
    <w:abstractNumId w:val="116"/>
  </w:num>
  <w:num w:numId="138" w16cid:durableId="1065690024">
    <w:abstractNumId w:val="19"/>
  </w:num>
  <w:num w:numId="139" w16cid:durableId="2099249651">
    <w:abstractNumId w:val="151"/>
  </w:num>
  <w:num w:numId="140" w16cid:durableId="800422237">
    <w:abstractNumId w:val="52"/>
  </w:num>
  <w:num w:numId="141" w16cid:durableId="175267145">
    <w:abstractNumId w:val="17"/>
  </w:num>
  <w:num w:numId="142" w16cid:durableId="1755975379">
    <w:abstractNumId w:val="122"/>
  </w:num>
  <w:num w:numId="143" w16cid:durableId="1950968918">
    <w:abstractNumId w:val="146"/>
  </w:num>
  <w:num w:numId="144" w16cid:durableId="1777166181">
    <w:abstractNumId w:val="114"/>
  </w:num>
  <w:num w:numId="145" w16cid:durableId="2143620938">
    <w:abstractNumId w:val="94"/>
  </w:num>
  <w:num w:numId="146" w16cid:durableId="274094174">
    <w:abstractNumId w:val="125"/>
  </w:num>
  <w:num w:numId="147" w16cid:durableId="2105033500">
    <w:abstractNumId w:val="113"/>
  </w:num>
  <w:num w:numId="148" w16cid:durableId="1907497540">
    <w:abstractNumId w:val="83"/>
  </w:num>
  <w:num w:numId="149" w16cid:durableId="1654797475">
    <w:abstractNumId w:val="23"/>
  </w:num>
  <w:num w:numId="150" w16cid:durableId="431821952">
    <w:abstractNumId w:val="26"/>
  </w:num>
  <w:num w:numId="151" w16cid:durableId="1094328358">
    <w:abstractNumId w:val="2"/>
  </w:num>
  <w:num w:numId="152" w16cid:durableId="743991381">
    <w:abstractNumId w:val="99"/>
  </w:num>
  <w:num w:numId="153" w16cid:durableId="549456875">
    <w:abstractNumId w:val="117"/>
  </w:num>
  <w:num w:numId="154" w16cid:durableId="2105103352">
    <w:abstractNumId w:val="37"/>
  </w:num>
  <w:num w:numId="155" w16cid:durableId="233206654">
    <w:abstractNumId w:val="140"/>
  </w:num>
  <w:numIdMacAtCleanup w:val="1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yvonishchenko, Hlib">
    <w15:presenceInfo w15:providerId="AD" w15:userId="S::hlib.kryvonishchenko@westinghouse.com::5ad18b70-2407-4f46-9b08-f1e40f98863e"/>
  </w15:person>
  <w15:person w15:author="Ugurlar, Alican">
    <w15:presenceInfo w15:providerId="AD" w15:userId="S::alican.ugurlar@westinghouse.com::0a7cf26c-d459-4bf0-b0d0-2566a2f9a8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trackRevisions/>
  <w:doNotTrackMoves/>
  <w:doNotTrackFormatting/>
  <w:documentProtection w:edit="forms" w:enforcement="0"/>
  <w:defaultTabStop w:val="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C3"/>
    <w:rsid w:val="00000049"/>
    <w:rsid w:val="00000237"/>
    <w:rsid w:val="0000025D"/>
    <w:rsid w:val="00000796"/>
    <w:rsid w:val="00000D72"/>
    <w:rsid w:val="00000DA6"/>
    <w:rsid w:val="00001039"/>
    <w:rsid w:val="000011EB"/>
    <w:rsid w:val="000013B2"/>
    <w:rsid w:val="0000170E"/>
    <w:rsid w:val="00001816"/>
    <w:rsid w:val="00001854"/>
    <w:rsid w:val="00001BBB"/>
    <w:rsid w:val="00001E68"/>
    <w:rsid w:val="00001F06"/>
    <w:rsid w:val="000023C0"/>
    <w:rsid w:val="000024EA"/>
    <w:rsid w:val="0000269F"/>
    <w:rsid w:val="0000298F"/>
    <w:rsid w:val="00002A16"/>
    <w:rsid w:val="00002A27"/>
    <w:rsid w:val="00002D1F"/>
    <w:rsid w:val="00003410"/>
    <w:rsid w:val="000034FB"/>
    <w:rsid w:val="00003521"/>
    <w:rsid w:val="0000373E"/>
    <w:rsid w:val="00003A7C"/>
    <w:rsid w:val="00003BD6"/>
    <w:rsid w:val="00003DA2"/>
    <w:rsid w:val="00003E79"/>
    <w:rsid w:val="00003ECA"/>
    <w:rsid w:val="0000407F"/>
    <w:rsid w:val="000041CD"/>
    <w:rsid w:val="00004310"/>
    <w:rsid w:val="00004777"/>
    <w:rsid w:val="000047C9"/>
    <w:rsid w:val="000047EE"/>
    <w:rsid w:val="00004C65"/>
    <w:rsid w:val="0000500D"/>
    <w:rsid w:val="00005127"/>
    <w:rsid w:val="000051A5"/>
    <w:rsid w:val="00005575"/>
    <w:rsid w:val="00005614"/>
    <w:rsid w:val="00005A4A"/>
    <w:rsid w:val="00005A76"/>
    <w:rsid w:val="00005AD1"/>
    <w:rsid w:val="00005C26"/>
    <w:rsid w:val="00005DA2"/>
    <w:rsid w:val="00005DD8"/>
    <w:rsid w:val="000061E6"/>
    <w:rsid w:val="0000623C"/>
    <w:rsid w:val="000066AC"/>
    <w:rsid w:val="00006710"/>
    <w:rsid w:val="000068A2"/>
    <w:rsid w:val="000070B1"/>
    <w:rsid w:val="000071FD"/>
    <w:rsid w:val="00007878"/>
    <w:rsid w:val="00007F2B"/>
    <w:rsid w:val="00007F31"/>
    <w:rsid w:val="00007F99"/>
    <w:rsid w:val="00010177"/>
    <w:rsid w:val="000101B8"/>
    <w:rsid w:val="00010403"/>
    <w:rsid w:val="00010463"/>
    <w:rsid w:val="0001066E"/>
    <w:rsid w:val="00010945"/>
    <w:rsid w:val="000110BB"/>
    <w:rsid w:val="0001113F"/>
    <w:rsid w:val="00011335"/>
    <w:rsid w:val="000113DF"/>
    <w:rsid w:val="00011451"/>
    <w:rsid w:val="000114CC"/>
    <w:rsid w:val="000117ED"/>
    <w:rsid w:val="000118FD"/>
    <w:rsid w:val="0001192B"/>
    <w:rsid w:val="00011A1C"/>
    <w:rsid w:val="00011C51"/>
    <w:rsid w:val="00011E06"/>
    <w:rsid w:val="00012A2A"/>
    <w:rsid w:val="00012B31"/>
    <w:rsid w:val="00012F59"/>
    <w:rsid w:val="000131EE"/>
    <w:rsid w:val="0001328E"/>
    <w:rsid w:val="0001337D"/>
    <w:rsid w:val="00013381"/>
    <w:rsid w:val="00013588"/>
    <w:rsid w:val="000137AB"/>
    <w:rsid w:val="00013C79"/>
    <w:rsid w:val="000140ED"/>
    <w:rsid w:val="000141B7"/>
    <w:rsid w:val="00014D46"/>
    <w:rsid w:val="00014D51"/>
    <w:rsid w:val="00014D55"/>
    <w:rsid w:val="00015257"/>
    <w:rsid w:val="000157F7"/>
    <w:rsid w:val="0001589B"/>
    <w:rsid w:val="0001589D"/>
    <w:rsid w:val="00015BC3"/>
    <w:rsid w:val="00015D87"/>
    <w:rsid w:val="00015E98"/>
    <w:rsid w:val="00015F53"/>
    <w:rsid w:val="000163AB"/>
    <w:rsid w:val="0001654E"/>
    <w:rsid w:val="000168AB"/>
    <w:rsid w:val="00016A0C"/>
    <w:rsid w:val="00016DE1"/>
    <w:rsid w:val="000171BB"/>
    <w:rsid w:val="00017A3A"/>
    <w:rsid w:val="00017BA2"/>
    <w:rsid w:val="00017BDC"/>
    <w:rsid w:val="00017C02"/>
    <w:rsid w:val="00017C98"/>
    <w:rsid w:val="00017DDA"/>
    <w:rsid w:val="00020112"/>
    <w:rsid w:val="00020403"/>
    <w:rsid w:val="000205BE"/>
    <w:rsid w:val="000209DF"/>
    <w:rsid w:val="00020A47"/>
    <w:rsid w:val="00020B76"/>
    <w:rsid w:val="00020C15"/>
    <w:rsid w:val="00020C58"/>
    <w:rsid w:val="00020CD9"/>
    <w:rsid w:val="00020EA5"/>
    <w:rsid w:val="00020F3D"/>
    <w:rsid w:val="00020FF9"/>
    <w:rsid w:val="00021354"/>
    <w:rsid w:val="000213C1"/>
    <w:rsid w:val="0002154E"/>
    <w:rsid w:val="00021737"/>
    <w:rsid w:val="0002196D"/>
    <w:rsid w:val="00021A30"/>
    <w:rsid w:val="00021AB3"/>
    <w:rsid w:val="00021BE3"/>
    <w:rsid w:val="00021C3C"/>
    <w:rsid w:val="00022324"/>
    <w:rsid w:val="00022356"/>
    <w:rsid w:val="0002245C"/>
    <w:rsid w:val="000224E1"/>
    <w:rsid w:val="00022590"/>
    <w:rsid w:val="000228CC"/>
    <w:rsid w:val="00022BAC"/>
    <w:rsid w:val="00022D04"/>
    <w:rsid w:val="00022F1E"/>
    <w:rsid w:val="00022F66"/>
    <w:rsid w:val="00022FF4"/>
    <w:rsid w:val="0002314B"/>
    <w:rsid w:val="00023267"/>
    <w:rsid w:val="00023279"/>
    <w:rsid w:val="000233E3"/>
    <w:rsid w:val="00023687"/>
    <w:rsid w:val="00023873"/>
    <w:rsid w:val="00023C14"/>
    <w:rsid w:val="00023EB6"/>
    <w:rsid w:val="00023ECA"/>
    <w:rsid w:val="00023F0B"/>
    <w:rsid w:val="0002421C"/>
    <w:rsid w:val="0002441F"/>
    <w:rsid w:val="00024437"/>
    <w:rsid w:val="000248C3"/>
    <w:rsid w:val="00024D64"/>
    <w:rsid w:val="00024D88"/>
    <w:rsid w:val="00025428"/>
    <w:rsid w:val="00025780"/>
    <w:rsid w:val="000259FD"/>
    <w:rsid w:val="00025A0E"/>
    <w:rsid w:val="00025BC8"/>
    <w:rsid w:val="00025BC9"/>
    <w:rsid w:val="00025E4B"/>
    <w:rsid w:val="00025F5D"/>
    <w:rsid w:val="00025FDB"/>
    <w:rsid w:val="00026743"/>
    <w:rsid w:val="000269EE"/>
    <w:rsid w:val="00026A58"/>
    <w:rsid w:val="00026CEB"/>
    <w:rsid w:val="00026FF2"/>
    <w:rsid w:val="0002718C"/>
    <w:rsid w:val="00027202"/>
    <w:rsid w:val="000273CB"/>
    <w:rsid w:val="0002788C"/>
    <w:rsid w:val="00027987"/>
    <w:rsid w:val="00027D3B"/>
    <w:rsid w:val="00027D93"/>
    <w:rsid w:val="00030521"/>
    <w:rsid w:val="000306ED"/>
    <w:rsid w:val="0003074A"/>
    <w:rsid w:val="0003083A"/>
    <w:rsid w:val="00030898"/>
    <w:rsid w:val="00030941"/>
    <w:rsid w:val="00030974"/>
    <w:rsid w:val="00030ABF"/>
    <w:rsid w:val="00030AE4"/>
    <w:rsid w:val="00030E0A"/>
    <w:rsid w:val="00031042"/>
    <w:rsid w:val="00031875"/>
    <w:rsid w:val="000319F0"/>
    <w:rsid w:val="00031BA9"/>
    <w:rsid w:val="000321C8"/>
    <w:rsid w:val="000323F8"/>
    <w:rsid w:val="000326C5"/>
    <w:rsid w:val="000328D6"/>
    <w:rsid w:val="000330DE"/>
    <w:rsid w:val="00033202"/>
    <w:rsid w:val="00033468"/>
    <w:rsid w:val="000336C4"/>
    <w:rsid w:val="00033839"/>
    <w:rsid w:val="00033991"/>
    <w:rsid w:val="00033A35"/>
    <w:rsid w:val="00033C5C"/>
    <w:rsid w:val="00033D97"/>
    <w:rsid w:val="00033ECD"/>
    <w:rsid w:val="00033F5D"/>
    <w:rsid w:val="00034BAC"/>
    <w:rsid w:val="00034CAC"/>
    <w:rsid w:val="00034EF1"/>
    <w:rsid w:val="00034F13"/>
    <w:rsid w:val="00035176"/>
    <w:rsid w:val="00035374"/>
    <w:rsid w:val="000353D3"/>
    <w:rsid w:val="00035451"/>
    <w:rsid w:val="0003555C"/>
    <w:rsid w:val="000355D7"/>
    <w:rsid w:val="00035CFA"/>
    <w:rsid w:val="00035FC8"/>
    <w:rsid w:val="000361B1"/>
    <w:rsid w:val="000361DB"/>
    <w:rsid w:val="0003669B"/>
    <w:rsid w:val="000368C4"/>
    <w:rsid w:val="000368E1"/>
    <w:rsid w:val="00036913"/>
    <w:rsid w:val="00036A2C"/>
    <w:rsid w:val="00036D24"/>
    <w:rsid w:val="00037111"/>
    <w:rsid w:val="000373D8"/>
    <w:rsid w:val="0003754C"/>
    <w:rsid w:val="000375DB"/>
    <w:rsid w:val="000376F7"/>
    <w:rsid w:val="0003775F"/>
    <w:rsid w:val="000379DA"/>
    <w:rsid w:val="00037AF1"/>
    <w:rsid w:val="00037F68"/>
    <w:rsid w:val="0004000F"/>
    <w:rsid w:val="0004005F"/>
    <w:rsid w:val="0004007A"/>
    <w:rsid w:val="00040085"/>
    <w:rsid w:val="00040C0D"/>
    <w:rsid w:val="00040C2B"/>
    <w:rsid w:val="00040E81"/>
    <w:rsid w:val="00040EF1"/>
    <w:rsid w:val="00041156"/>
    <w:rsid w:val="000413E3"/>
    <w:rsid w:val="00041588"/>
    <w:rsid w:val="00041A54"/>
    <w:rsid w:val="00041FAD"/>
    <w:rsid w:val="00042054"/>
    <w:rsid w:val="0004221D"/>
    <w:rsid w:val="00042299"/>
    <w:rsid w:val="000427DF"/>
    <w:rsid w:val="00042B2A"/>
    <w:rsid w:val="00042DB6"/>
    <w:rsid w:val="0004346C"/>
    <w:rsid w:val="00043A96"/>
    <w:rsid w:val="00043D10"/>
    <w:rsid w:val="0004414E"/>
    <w:rsid w:val="00044421"/>
    <w:rsid w:val="000444B4"/>
    <w:rsid w:val="0004483B"/>
    <w:rsid w:val="00044D25"/>
    <w:rsid w:val="00044E2C"/>
    <w:rsid w:val="00044EC1"/>
    <w:rsid w:val="00044FB1"/>
    <w:rsid w:val="000452C4"/>
    <w:rsid w:val="00045964"/>
    <w:rsid w:val="00045CA4"/>
    <w:rsid w:val="00045CBE"/>
    <w:rsid w:val="00046089"/>
    <w:rsid w:val="000462CA"/>
    <w:rsid w:val="00046400"/>
    <w:rsid w:val="000464E9"/>
    <w:rsid w:val="000466AA"/>
    <w:rsid w:val="0004670C"/>
    <w:rsid w:val="00046980"/>
    <w:rsid w:val="00046C57"/>
    <w:rsid w:val="00046FCC"/>
    <w:rsid w:val="00047045"/>
    <w:rsid w:val="00047384"/>
    <w:rsid w:val="00047799"/>
    <w:rsid w:val="000477BE"/>
    <w:rsid w:val="00047AA4"/>
    <w:rsid w:val="00047AF9"/>
    <w:rsid w:val="00047D20"/>
    <w:rsid w:val="000500A9"/>
    <w:rsid w:val="0005122C"/>
    <w:rsid w:val="00051414"/>
    <w:rsid w:val="000516D3"/>
    <w:rsid w:val="0005175F"/>
    <w:rsid w:val="00051B50"/>
    <w:rsid w:val="00051D29"/>
    <w:rsid w:val="00051F96"/>
    <w:rsid w:val="0005220A"/>
    <w:rsid w:val="0005221E"/>
    <w:rsid w:val="00052372"/>
    <w:rsid w:val="0005271E"/>
    <w:rsid w:val="00052937"/>
    <w:rsid w:val="00052EE0"/>
    <w:rsid w:val="00052F74"/>
    <w:rsid w:val="00053069"/>
    <w:rsid w:val="000531D2"/>
    <w:rsid w:val="00053309"/>
    <w:rsid w:val="00053399"/>
    <w:rsid w:val="00053592"/>
    <w:rsid w:val="00053ADE"/>
    <w:rsid w:val="00053B3C"/>
    <w:rsid w:val="00054256"/>
    <w:rsid w:val="00054298"/>
    <w:rsid w:val="000542D7"/>
    <w:rsid w:val="000542FA"/>
    <w:rsid w:val="000544A6"/>
    <w:rsid w:val="00054584"/>
    <w:rsid w:val="0005479B"/>
    <w:rsid w:val="00054ADC"/>
    <w:rsid w:val="00054CD1"/>
    <w:rsid w:val="00054D5A"/>
    <w:rsid w:val="00054EEC"/>
    <w:rsid w:val="000553B4"/>
    <w:rsid w:val="00055402"/>
    <w:rsid w:val="00055813"/>
    <w:rsid w:val="00055A5B"/>
    <w:rsid w:val="00055B17"/>
    <w:rsid w:val="000560BA"/>
    <w:rsid w:val="000562E4"/>
    <w:rsid w:val="00056302"/>
    <w:rsid w:val="000563B4"/>
    <w:rsid w:val="0005649D"/>
    <w:rsid w:val="00056649"/>
    <w:rsid w:val="000566E5"/>
    <w:rsid w:val="00056AC1"/>
    <w:rsid w:val="00056D94"/>
    <w:rsid w:val="00056E14"/>
    <w:rsid w:val="00057148"/>
    <w:rsid w:val="00057176"/>
    <w:rsid w:val="0005717C"/>
    <w:rsid w:val="000574C8"/>
    <w:rsid w:val="000577B5"/>
    <w:rsid w:val="0005780E"/>
    <w:rsid w:val="00057A1C"/>
    <w:rsid w:val="00057A28"/>
    <w:rsid w:val="00057B21"/>
    <w:rsid w:val="00057BBA"/>
    <w:rsid w:val="00057DC6"/>
    <w:rsid w:val="000602E7"/>
    <w:rsid w:val="00060ADD"/>
    <w:rsid w:val="00060C02"/>
    <w:rsid w:val="00060C48"/>
    <w:rsid w:val="000613F9"/>
    <w:rsid w:val="000614E4"/>
    <w:rsid w:val="00061BCB"/>
    <w:rsid w:val="00061BEF"/>
    <w:rsid w:val="000622E3"/>
    <w:rsid w:val="000627BF"/>
    <w:rsid w:val="0006294F"/>
    <w:rsid w:val="00062985"/>
    <w:rsid w:val="00062E5E"/>
    <w:rsid w:val="00062F7F"/>
    <w:rsid w:val="0006314D"/>
    <w:rsid w:val="00063460"/>
    <w:rsid w:val="00063558"/>
    <w:rsid w:val="000637CD"/>
    <w:rsid w:val="000639B2"/>
    <w:rsid w:val="000639C9"/>
    <w:rsid w:val="00063A54"/>
    <w:rsid w:val="00063B61"/>
    <w:rsid w:val="00063FEF"/>
    <w:rsid w:val="000640C4"/>
    <w:rsid w:val="000641F0"/>
    <w:rsid w:val="00064368"/>
    <w:rsid w:val="0006444B"/>
    <w:rsid w:val="000644F7"/>
    <w:rsid w:val="000645B9"/>
    <w:rsid w:val="00064AC0"/>
    <w:rsid w:val="00064F29"/>
    <w:rsid w:val="0006539D"/>
    <w:rsid w:val="000654BE"/>
    <w:rsid w:val="00065686"/>
    <w:rsid w:val="00065814"/>
    <w:rsid w:val="0006590A"/>
    <w:rsid w:val="000659A6"/>
    <w:rsid w:val="00065C21"/>
    <w:rsid w:val="00065C9A"/>
    <w:rsid w:val="00065D0F"/>
    <w:rsid w:val="00065EF7"/>
    <w:rsid w:val="00065FF0"/>
    <w:rsid w:val="00066085"/>
    <w:rsid w:val="000660EC"/>
    <w:rsid w:val="0006659F"/>
    <w:rsid w:val="00066668"/>
    <w:rsid w:val="000666CC"/>
    <w:rsid w:val="000667AD"/>
    <w:rsid w:val="0006691D"/>
    <w:rsid w:val="00066B02"/>
    <w:rsid w:val="00066E9B"/>
    <w:rsid w:val="00066F1B"/>
    <w:rsid w:val="00067168"/>
    <w:rsid w:val="0006738A"/>
    <w:rsid w:val="00067BAA"/>
    <w:rsid w:val="00067D77"/>
    <w:rsid w:val="000700C6"/>
    <w:rsid w:val="00070194"/>
    <w:rsid w:val="00070259"/>
    <w:rsid w:val="0007036E"/>
    <w:rsid w:val="000705AC"/>
    <w:rsid w:val="000706BF"/>
    <w:rsid w:val="00070801"/>
    <w:rsid w:val="000708A5"/>
    <w:rsid w:val="0007108C"/>
    <w:rsid w:val="00071231"/>
    <w:rsid w:val="000712D3"/>
    <w:rsid w:val="000713BA"/>
    <w:rsid w:val="000713DC"/>
    <w:rsid w:val="0007141C"/>
    <w:rsid w:val="00071620"/>
    <w:rsid w:val="00071762"/>
    <w:rsid w:val="000717B8"/>
    <w:rsid w:val="0007199E"/>
    <w:rsid w:val="00072190"/>
    <w:rsid w:val="0007236B"/>
    <w:rsid w:val="00072714"/>
    <w:rsid w:val="0007298F"/>
    <w:rsid w:val="00072A11"/>
    <w:rsid w:val="00072AB3"/>
    <w:rsid w:val="00072B9F"/>
    <w:rsid w:val="00072C5F"/>
    <w:rsid w:val="00072C92"/>
    <w:rsid w:val="00072D48"/>
    <w:rsid w:val="00073706"/>
    <w:rsid w:val="000739F4"/>
    <w:rsid w:val="00073CD2"/>
    <w:rsid w:val="00073E61"/>
    <w:rsid w:val="00073E6B"/>
    <w:rsid w:val="00073FE9"/>
    <w:rsid w:val="000747BC"/>
    <w:rsid w:val="000748D1"/>
    <w:rsid w:val="000755C8"/>
    <w:rsid w:val="00075971"/>
    <w:rsid w:val="00075A88"/>
    <w:rsid w:val="00075DB8"/>
    <w:rsid w:val="00076071"/>
    <w:rsid w:val="000760B4"/>
    <w:rsid w:val="0007612E"/>
    <w:rsid w:val="000761CD"/>
    <w:rsid w:val="00076210"/>
    <w:rsid w:val="0007690C"/>
    <w:rsid w:val="00076A53"/>
    <w:rsid w:val="00076B0B"/>
    <w:rsid w:val="00076F66"/>
    <w:rsid w:val="00076F69"/>
    <w:rsid w:val="00077224"/>
    <w:rsid w:val="000772B1"/>
    <w:rsid w:val="00077492"/>
    <w:rsid w:val="000776E6"/>
    <w:rsid w:val="000777A7"/>
    <w:rsid w:val="000777D2"/>
    <w:rsid w:val="00077ABD"/>
    <w:rsid w:val="00077C9D"/>
    <w:rsid w:val="00077DA5"/>
    <w:rsid w:val="0008012C"/>
    <w:rsid w:val="0008021D"/>
    <w:rsid w:val="00080360"/>
    <w:rsid w:val="000803B1"/>
    <w:rsid w:val="000808B6"/>
    <w:rsid w:val="000808E9"/>
    <w:rsid w:val="00080B19"/>
    <w:rsid w:val="00080FDD"/>
    <w:rsid w:val="00081214"/>
    <w:rsid w:val="00081274"/>
    <w:rsid w:val="000812FB"/>
    <w:rsid w:val="000815E2"/>
    <w:rsid w:val="00081738"/>
    <w:rsid w:val="00081A5C"/>
    <w:rsid w:val="00082139"/>
    <w:rsid w:val="00082166"/>
    <w:rsid w:val="0008288D"/>
    <w:rsid w:val="00082F31"/>
    <w:rsid w:val="00082F54"/>
    <w:rsid w:val="00082F9D"/>
    <w:rsid w:val="000831B1"/>
    <w:rsid w:val="000831DE"/>
    <w:rsid w:val="00083202"/>
    <w:rsid w:val="00083379"/>
    <w:rsid w:val="0008340D"/>
    <w:rsid w:val="000837CA"/>
    <w:rsid w:val="0008382D"/>
    <w:rsid w:val="00083896"/>
    <w:rsid w:val="00083A2F"/>
    <w:rsid w:val="00083AE6"/>
    <w:rsid w:val="00083C87"/>
    <w:rsid w:val="00083D63"/>
    <w:rsid w:val="000847E5"/>
    <w:rsid w:val="0008481F"/>
    <w:rsid w:val="00084A1E"/>
    <w:rsid w:val="00084C1D"/>
    <w:rsid w:val="00084CC3"/>
    <w:rsid w:val="00085158"/>
    <w:rsid w:val="000855E4"/>
    <w:rsid w:val="000857DF"/>
    <w:rsid w:val="00085ADE"/>
    <w:rsid w:val="00085B85"/>
    <w:rsid w:val="00085C0E"/>
    <w:rsid w:val="00085C2A"/>
    <w:rsid w:val="00085F14"/>
    <w:rsid w:val="00086236"/>
    <w:rsid w:val="00086241"/>
    <w:rsid w:val="0008636E"/>
    <w:rsid w:val="00086818"/>
    <w:rsid w:val="000868CB"/>
    <w:rsid w:val="000868E9"/>
    <w:rsid w:val="00086C67"/>
    <w:rsid w:val="00086D89"/>
    <w:rsid w:val="00087342"/>
    <w:rsid w:val="00087749"/>
    <w:rsid w:val="00087D22"/>
    <w:rsid w:val="00087DBE"/>
    <w:rsid w:val="00087E69"/>
    <w:rsid w:val="00090626"/>
    <w:rsid w:val="000908E4"/>
    <w:rsid w:val="00090BAA"/>
    <w:rsid w:val="00090C27"/>
    <w:rsid w:val="000910A5"/>
    <w:rsid w:val="00091137"/>
    <w:rsid w:val="0009113D"/>
    <w:rsid w:val="0009122A"/>
    <w:rsid w:val="00091884"/>
    <w:rsid w:val="00091BA5"/>
    <w:rsid w:val="00091E01"/>
    <w:rsid w:val="0009204A"/>
    <w:rsid w:val="00092385"/>
    <w:rsid w:val="00092556"/>
    <w:rsid w:val="0009255E"/>
    <w:rsid w:val="00092677"/>
    <w:rsid w:val="0009271B"/>
    <w:rsid w:val="00092721"/>
    <w:rsid w:val="000928B2"/>
    <w:rsid w:val="00092F43"/>
    <w:rsid w:val="00092FF8"/>
    <w:rsid w:val="00093382"/>
    <w:rsid w:val="0009362A"/>
    <w:rsid w:val="00093A3D"/>
    <w:rsid w:val="000941AE"/>
    <w:rsid w:val="0009441C"/>
    <w:rsid w:val="00094D88"/>
    <w:rsid w:val="00095329"/>
    <w:rsid w:val="000956A6"/>
    <w:rsid w:val="000958FA"/>
    <w:rsid w:val="00095A0B"/>
    <w:rsid w:val="000966B4"/>
    <w:rsid w:val="00096AE0"/>
    <w:rsid w:val="00096C5C"/>
    <w:rsid w:val="00097328"/>
    <w:rsid w:val="0009736F"/>
    <w:rsid w:val="000973F4"/>
    <w:rsid w:val="00097474"/>
    <w:rsid w:val="00097791"/>
    <w:rsid w:val="00097826"/>
    <w:rsid w:val="00097D73"/>
    <w:rsid w:val="00097E31"/>
    <w:rsid w:val="000A03BA"/>
    <w:rsid w:val="000A0715"/>
    <w:rsid w:val="000A074B"/>
    <w:rsid w:val="000A07EE"/>
    <w:rsid w:val="000A08AA"/>
    <w:rsid w:val="000A0BEF"/>
    <w:rsid w:val="000A0D01"/>
    <w:rsid w:val="000A1043"/>
    <w:rsid w:val="000A116A"/>
    <w:rsid w:val="000A13CB"/>
    <w:rsid w:val="000A141D"/>
    <w:rsid w:val="000A1464"/>
    <w:rsid w:val="000A1744"/>
    <w:rsid w:val="000A183E"/>
    <w:rsid w:val="000A1B4E"/>
    <w:rsid w:val="000A1EFE"/>
    <w:rsid w:val="000A1F64"/>
    <w:rsid w:val="000A2119"/>
    <w:rsid w:val="000A22F4"/>
    <w:rsid w:val="000A2356"/>
    <w:rsid w:val="000A2FC2"/>
    <w:rsid w:val="000A30D2"/>
    <w:rsid w:val="000A30DB"/>
    <w:rsid w:val="000A32BA"/>
    <w:rsid w:val="000A349E"/>
    <w:rsid w:val="000A375A"/>
    <w:rsid w:val="000A3777"/>
    <w:rsid w:val="000A381F"/>
    <w:rsid w:val="000A3E34"/>
    <w:rsid w:val="000A3EC1"/>
    <w:rsid w:val="000A3FEB"/>
    <w:rsid w:val="000A4786"/>
    <w:rsid w:val="000A4792"/>
    <w:rsid w:val="000A487E"/>
    <w:rsid w:val="000A4F1B"/>
    <w:rsid w:val="000A4F50"/>
    <w:rsid w:val="000A5167"/>
    <w:rsid w:val="000A51A1"/>
    <w:rsid w:val="000A533F"/>
    <w:rsid w:val="000A552E"/>
    <w:rsid w:val="000A5DC2"/>
    <w:rsid w:val="000A5DE7"/>
    <w:rsid w:val="000A5DFC"/>
    <w:rsid w:val="000A5EA6"/>
    <w:rsid w:val="000A60F9"/>
    <w:rsid w:val="000A62B8"/>
    <w:rsid w:val="000A62BC"/>
    <w:rsid w:val="000A62F2"/>
    <w:rsid w:val="000A642E"/>
    <w:rsid w:val="000A6502"/>
    <w:rsid w:val="000A65CE"/>
    <w:rsid w:val="000A6790"/>
    <w:rsid w:val="000A684B"/>
    <w:rsid w:val="000A6B23"/>
    <w:rsid w:val="000A6F02"/>
    <w:rsid w:val="000A7258"/>
    <w:rsid w:val="000A730C"/>
    <w:rsid w:val="000A7402"/>
    <w:rsid w:val="000A75AA"/>
    <w:rsid w:val="000A785D"/>
    <w:rsid w:val="000A7B5D"/>
    <w:rsid w:val="000A7C99"/>
    <w:rsid w:val="000A7D2A"/>
    <w:rsid w:val="000A7EA9"/>
    <w:rsid w:val="000A7EC6"/>
    <w:rsid w:val="000B0169"/>
    <w:rsid w:val="000B01D8"/>
    <w:rsid w:val="000B043A"/>
    <w:rsid w:val="000B0573"/>
    <w:rsid w:val="000B0BF5"/>
    <w:rsid w:val="000B0C3A"/>
    <w:rsid w:val="000B0EB8"/>
    <w:rsid w:val="000B11D5"/>
    <w:rsid w:val="000B144F"/>
    <w:rsid w:val="000B1504"/>
    <w:rsid w:val="000B158D"/>
    <w:rsid w:val="000B1909"/>
    <w:rsid w:val="000B1C3B"/>
    <w:rsid w:val="000B1D20"/>
    <w:rsid w:val="000B1DE7"/>
    <w:rsid w:val="000B213B"/>
    <w:rsid w:val="000B217C"/>
    <w:rsid w:val="000B224C"/>
    <w:rsid w:val="000B23B6"/>
    <w:rsid w:val="000B2531"/>
    <w:rsid w:val="000B2858"/>
    <w:rsid w:val="000B287D"/>
    <w:rsid w:val="000B28FA"/>
    <w:rsid w:val="000B2A61"/>
    <w:rsid w:val="000B30BB"/>
    <w:rsid w:val="000B320A"/>
    <w:rsid w:val="000B3743"/>
    <w:rsid w:val="000B3960"/>
    <w:rsid w:val="000B3B62"/>
    <w:rsid w:val="000B3E88"/>
    <w:rsid w:val="000B3FDF"/>
    <w:rsid w:val="000B414C"/>
    <w:rsid w:val="000B4516"/>
    <w:rsid w:val="000B4720"/>
    <w:rsid w:val="000B4916"/>
    <w:rsid w:val="000B4C4D"/>
    <w:rsid w:val="000B502B"/>
    <w:rsid w:val="000B505D"/>
    <w:rsid w:val="000B51D4"/>
    <w:rsid w:val="000B5386"/>
    <w:rsid w:val="000B5454"/>
    <w:rsid w:val="000B5689"/>
    <w:rsid w:val="000B5723"/>
    <w:rsid w:val="000B57F6"/>
    <w:rsid w:val="000B592A"/>
    <w:rsid w:val="000B59BA"/>
    <w:rsid w:val="000B5B58"/>
    <w:rsid w:val="000B5E5F"/>
    <w:rsid w:val="000B62B2"/>
    <w:rsid w:val="000B650A"/>
    <w:rsid w:val="000B6557"/>
    <w:rsid w:val="000B68D6"/>
    <w:rsid w:val="000B6A62"/>
    <w:rsid w:val="000B6B1F"/>
    <w:rsid w:val="000B6B78"/>
    <w:rsid w:val="000B6DA4"/>
    <w:rsid w:val="000B6E18"/>
    <w:rsid w:val="000B6EA5"/>
    <w:rsid w:val="000B6EC1"/>
    <w:rsid w:val="000B6F11"/>
    <w:rsid w:val="000B732C"/>
    <w:rsid w:val="000B732D"/>
    <w:rsid w:val="000B744C"/>
    <w:rsid w:val="000B753E"/>
    <w:rsid w:val="000B774F"/>
    <w:rsid w:val="000B7753"/>
    <w:rsid w:val="000B7A24"/>
    <w:rsid w:val="000B7CC5"/>
    <w:rsid w:val="000B7D28"/>
    <w:rsid w:val="000B7E9F"/>
    <w:rsid w:val="000B7ED2"/>
    <w:rsid w:val="000C05EE"/>
    <w:rsid w:val="000C0675"/>
    <w:rsid w:val="000C08A2"/>
    <w:rsid w:val="000C08BA"/>
    <w:rsid w:val="000C0B74"/>
    <w:rsid w:val="000C0C1E"/>
    <w:rsid w:val="000C0D6B"/>
    <w:rsid w:val="000C11CB"/>
    <w:rsid w:val="000C1345"/>
    <w:rsid w:val="000C1441"/>
    <w:rsid w:val="000C148D"/>
    <w:rsid w:val="000C157B"/>
    <w:rsid w:val="000C1685"/>
    <w:rsid w:val="000C1824"/>
    <w:rsid w:val="000C1A91"/>
    <w:rsid w:val="000C1AEC"/>
    <w:rsid w:val="000C1B94"/>
    <w:rsid w:val="000C1F52"/>
    <w:rsid w:val="000C20E2"/>
    <w:rsid w:val="000C253C"/>
    <w:rsid w:val="000C2607"/>
    <w:rsid w:val="000C2831"/>
    <w:rsid w:val="000C2880"/>
    <w:rsid w:val="000C2896"/>
    <w:rsid w:val="000C29F0"/>
    <w:rsid w:val="000C2AD0"/>
    <w:rsid w:val="000C2BA4"/>
    <w:rsid w:val="000C2D24"/>
    <w:rsid w:val="000C2FE6"/>
    <w:rsid w:val="000C30A9"/>
    <w:rsid w:val="000C335B"/>
    <w:rsid w:val="000C3BCD"/>
    <w:rsid w:val="000C3C56"/>
    <w:rsid w:val="000C3DE4"/>
    <w:rsid w:val="000C3E67"/>
    <w:rsid w:val="000C4360"/>
    <w:rsid w:val="000C4464"/>
    <w:rsid w:val="000C45F0"/>
    <w:rsid w:val="000C461F"/>
    <w:rsid w:val="000C4785"/>
    <w:rsid w:val="000C4905"/>
    <w:rsid w:val="000C4DB6"/>
    <w:rsid w:val="000C520C"/>
    <w:rsid w:val="000C52B7"/>
    <w:rsid w:val="000C5491"/>
    <w:rsid w:val="000C5B58"/>
    <w:rsid w:val="000C5CCB"/>
    <w:rsid w:val="000C5D50"/>
    <w:rsid w:val="000C635B"/>
    <w:rsid w:val="000C670A"/>
    <w:rsid w:val="000C6BB5"/>
    <w:rsid w:val="000C6BEC"/>
    <w:rsid w:val="000C6C43"/>
    <w:rsid w:val="000C708B"/>
    <w:rsid w:val="000C717A"/>
    <w:rsid w:val="000C7192"/>
    <w:rsid w:val="000C71DB"/>
    <w:rsid w:val="000C72AC"/>
    <w:rsid w:val="000C73C8"/>
    <w:rsid w:val="000C765E"/>
    <w:rsid w:val="000C7A0F"/>
    <w:rsid w:val="000C7DAA"/>
    <w:rsid w:val="000C7E86"/>
    <w:rsid w:val="000C7E8A"/>
    <w:rsid w:val="000D0329"/>
    <w:rsid w:val="000D04CC"/>
    <w:rsid w:val="000D08CD"/>
    <w:rsid w:val="000D0B5D"/>
    <w:rsid w:val="000D0C09"/>
    <w:rsid w:val="000D0C43"/>
    <w:rsid w:val="000D0CAA"/>
    <w:rsid w:val="000D1322"/>
    <w:rsid w:val="000D137A"/>
    <w:rsid w:val="000D14C6"/>
    <w:rsid w:val="000D18AE"/>
    <w:rsid w:val="000D19D7"/>
    <w:rsid w:val="000D1B17"/>
    <w:rsid w:val="000D1B24"/>
    <w:rsid w:val="000D1B59"/>
    <w:rsid w:val="000D1DCB"/>
    <w:rsid w:val="000D224E"/>
    <w:rsid w:val="000D242A"/>
    <w:rsid w:val="000D26BF"/>
    <w:rsid w:val="000D2C54"/>
    <w:rsid w:val="000D2DC6"/>
    <w:rsid w:val="000D2F5E"/>
    <w:rsid w:val="000D3127"/>
    <w:rsid w:val="000D3176"/>
    <w:rsid w:val="000D3436"/>
    <w:rsid w:val="000D34C5"/>
    <w:rsid w:val="000D38A7"/>
    <w:rsid w:val="000D3DB6"/>
    <w:rsid w:val="000D3F56"/>
    <w:rsid w:val="000D3F8A"/>
    <w:rsid w:val="000D403F"/>
    <w:rsid w:val="000D409C"/>
    <w:rsid w:val="000D40C8"/>
    <w:rsid w:val="000D43E5"/>
    <w:rsid w:val="000D4612"/>
    <w:rsid w:val="000D4844"/>
    <w:rsid w:val="000D49B4"/>
    <w:rsid w:val="000D51FC"/>
    <w:rsid w:val="000D540E"/>
    <w:rsid w:val="000D5458"/>
    <w:rsid w:val="000D55B0"/>
    <w:rsid w:val="000D5EEC"/>
    <w:rsid w:val="000D6193"/>
    <w:rsid w:val="000D64BA"/>
    <w:rsid w:val="000D6637"/>
    <w:rsid w:val="000D67DE"/>
    <w:rsid w:val="000D6A1A"/>
    <w:rsid w:val="000D6B62"/>
    <w:rsid w:val="000D6BE5"/>
    <w:rsid w:val="000D6DAF"/>
    <w:rsid w:val="000D6EAF"/>
    <w:rsid w:val="000D6F86"/>
    <w:rsid w:val="000D70AF"/>
    <w:rsid w:val="000D70CD"/>
    <w:rsid w:val="000D737F"/>
    <w:rsid w:val="000D744F"/>
    <w:rsid w:val="000D74D6"/>
    <w:rsid w:val="000D7504"/>
    <w:rsid w:val="000D75E6"/>
    <w:rsid w:val="000D762F"/>
    <w:rsid w:val="000D7635"/>
    <w:rsid w:val="000D7687"/>
    <w:rsid w:val="000D7760"/>
    <w:rsid w:val="000D7902"/>
    <w:rsid w:val="000D7AF3"/>
    <w:rsid w:val="000D7B85"/>
    <w:rsid w:val="000E0119"/>
    <w:rsid w:val="000E0334"/>
    <w:rsid w:val="000E0AC9"/>
    <w:rsid w:val="000E0C6E"/>
    <w:rsid w:val="000E0DA0"/>
    <w:rsid w:val="000E14D9"/>
    <w:rsid w:val="000E1578"/>
    <w:rsid w:val="000E15FD"/>
    <w:rsid w:val="000E17EC"/>
    <w:rsid w:val="000E199B"/>
    <w:rsid w:val="000E1B36"/>
    <w:rsid w:val="000E1BC7"/>
    <w:rsid w:val="000E1C7B"/>
    <w:rsid w:val="000E1D6D"/>
    <w:rsid w:val="000E20D3"/>
    <w:rsid w:val="000E236A"/>
    <w:rsid w:val="000E249C"/>
    <w:rsid w:val="000E24A8"/>
    <w:rsid w:val="000E2886"/>
    <w:rsid w:val="000E2E72"/>
    <w:rsid w:val="000E30E0"/>
    <w:rsid w:val="000E3517"/>
    <w:rsid w:val="000E36A0"/>
    <w:rsid w:val="000E37DC"/>
    <w:rsid w:val="000E385D"/>
    <w:rsid w:val="000E3ABF"/>
    <w:rsid w:val="000E3D1C"/>
    <w:rsid w:val="000E43BE"/>
    <w:rsid w:val="000E478A"/>
    <w:rsid w:val="000E4D2A"/>
    <w:rsid w:val="000E4E4E"/>
    <w:rsid w:val="000E4FE9"/>
    <w:rsid w:val="000E5024"/>
    <w:rsid w:val="000E5101"/>
    <w:rsid w:val="000E5379"/>
    <w:rsid w:val="000E5A04"/>
    <w:rsid w:val="000E5A84"/>
    <w:rsid w:val="000E630F"/>
    <w:rsid w:val="000E65F9"/>
    <w:rsid w:val="000E68CE"/>
    <w:rsid w:val="000E6F83"/>
    <w:rsid w:val="000E7537"/>
    <w:rsid w:val="000E76D9"/>
    <w:rsid w:val="000E7D02"/>
    <w:rsid w:val="000E7D0F"/>
    <w:rsid w:val="000E7D38"/>
    <w:rsid w:val="000E7D44"/>
    <w:rsid w:val="000E7D4B"/>
    <w:rsid w:val="000F0161"/>
    <w:rsid w:val="000F0243"/>
    <w:rsid w:val="000F03C5"/>
    <w:rsid w:val="000F0822"/>
    <w:rsid w:val="000F1010"/>
    <w:rsid w:val="000F1070"/>
    <w:rsid w:val="000F11B6"/>
    <w:rsid w:val="000F130C"/>
    <w:rsid w:val="000F1463"/>
    <w:rsid w:val="000F149F"/>
    <w:rsid w:val="000F14D7"/>
    <w:rsid w:val="000F161D"/>
    <w:rsid w:val="000F1984"/>
    <w:rsid w:val="000F1DF3"/>
    <w:rsid w:val="000F1F50"/>
    <w:rsid w:val="000F207C"/>
    <w:rsid w:val="000F2167"/>
    <w:rsid w:val="000F24E8"/>
    <w:rsid w:val="000F2774"/>
    <w:rsid w:val="000F29BA"/>
    <w:rsid w:val="000F2A5A"/>
    <w:rsid w:val="000F2EF5"/>
    <w:rsid w:val="000F3288"/>
    <w:rsid w:val="000F34F4"/>
    <w:rsid w:val="000F35D4"/>
    <w:rsid w:val="000F36B2"/>
    <w:rsid w:val="000F38A1"/>
    <w:rsid w:val="000F3961"/>
    <w:rsid w:val="000F3BB1"/>
    <w:rsid w:val="000F3BEB"/>
    <w:rsid w:val="000F3D1E"/>
    <w:rsid w:val="000F3D72"/>
    <w:rsid w:val="000F4170"/>
    <w:rsid w:val="000F41BF"/>
    <w:rsid w:val="000F43BC"/>
    <w:rsid w:val="000F51AD"/>
    <w:rsid w:val="000F529A"/>
    <w:rsid w:val="000F52AE"/>
    <w:rsid w:val="000F54E4"/>
    <w:rsid w:val="000F5501"/>
    <w:rsid w:val="000F56AE"/>
    <w:rsid w:val="000F573A"/>
    <w:rsid w:val="000F5AC4"/>
    <w:rsid w:val="000F5B00"/>
    <w:rsid w:val="000F5C15"/>
    <w:rsid w:val="000F5E8A"/>
    <w:rsid w:val="000F617B"/>
    <w:rsid w:val="000F635C"/>
    <w:rsid w:val="000F6754"/>
    <w:rsid w:val="000F692B"/>
    <w:rsid w:val="000F6B3F"/>
    <w:rsid w:val="000F6D3C"/>
    <w:rsid w:val="000F6FB5"/>
    <w:rsid w:val="000F70AF"/>
    <w:rsid w:val="000F7366"/>
    <w:rsid w:val="000F745B"/>
    <w:rsid w:val="000F770D"/>
    <w:rsid w:val="000F7720"/>
    <w:rsid w:val="000F77FB"/>
    <w:rsid w:val="000F783B"/>
    <w:rsid w:val="000F78A0"/>
    <w:rsid w:val="000F7D76"/>
    <w:rsid w:val="000F7EC7"/>
    <w:rsid w:val="00100076"/>
    <w:rsid w:val="0010026A"/>
    <w:rsid w:val="001002EE"/>
    <w:rsid w:val="00100350"/>
    <w:rsid w:val="00100677"/>
    <w:rsid w:val="0010091D"/>
    <w:rsid w:val="001009A3"/>
    <w:rsid w:val="00100C72"/>
    <w:rsid w:val="00100E7E"/>
    <w:rsid w:val="00100EB5"/>
    <w:rsid w:val="00101384"/>
    <w:rsid w:val="001014D5"/>
    <w:rsid w:val="0010164A"/>
    <w:rsid w:val="001019EC"/>
    <w:rsid w:val="00101BCF"/>
    <w:rsid w:val="00101C36"/>
    <w:rsid w:val="0010205F"/>
    <w:rsid w:val="00102313"/>
    <w:rsid w:val="0010239A"/>
    <w:rsid w:val="001024A7"/>
    <w:rsid w:val="0010283E"/>
    <w:rsid w:val="0010290C"/>
    <w:rsid w:val="00102989"/>
    <w:rsid w:val="00102A47"/>
    <w:rsid w:val="00102BCB"/>
    <w:rsid w:val="00102CB4"/>
    <w:rsid w:val="00102D8F"/>
    <w:rsid w:val="00103617"/>
    <w:rsid w:val="00103B18"/>
    <w:rsid w:val="00103B51"/>
    <w:rsid w:val="00103EF8"/>
    <w:rsid w:val="00104482"/>
    <w:rsid w:val="001045C5"/>
    <w:rsid w:val="00104739"/>
    <w:rsid w:val="001047E3"/>
    <w:rsid w:val="00104845"/>
    <w:rsid w:val="00104C21"/>
    <w:rsid w:val="00104EEF"/>
    <w:rsid w:val="00105034"/>
    <w:rsid w:val="00105045"/>
    <w:rsid w:val="0010526B"/>
    <w:rsid w:val="001052B1"/>
    <w:rsid w:val="00105431"/>
    <w:rsid w:val="001054F5"/>
    <w:rsid w:val="00105820"/>
    <w:rsid w:val="00105FAA"/>
    <w:rsid w:val="001062E5"/>
    <w:rsid w:val="001066AB"/>
    <w:rsid w:val="0010686E"/>
    <w:rsid w:val="001068E4"/>
    <w:rsid w:val="001069FD"/>
    <w:rsid w:val="00106CFB"/>
    <w:rsid w:val="00106E46"/>
    <w:rsid w:val="001072AB"/>
    <w:rsid w:val="00107300"/>
    <w:rsid w:val="00107343"/>
    <w:rsid w:val="00107359"/>
    <w:rsid w:val="00107828"/>
    <w:rsid w:val="00107CA4"/>
    <w:rsid w:val="00107EA4"/>
    <w:rsid w:val="00107F51"/>
    <w:rsid w:val="001101E2"/>
    <w:rsid w:val="00110361"/>
    <w:rsid w:val="0011069A"/>
    <w:rsid w:val="001106DF"/>
    <w:rsid w:val="00110923"/>
    <w:rsid w:val="00110A86"/>
    <w:rsid w:val="00110A89"/>
    <w:rsid w:val="00110A9D"/>
    <w:rsid w:val="00110CFD"/>
    <w:rsid w:val="0011130C"/>
    <w:rsid w:val="001116A5"/>
    <w:rsid w:val="001117F9"/>
    <w:rsid w:val="00111FEB"/>
    <w:rsid w:val="0011202A"/>
    <w:rsid w:val="00112107"/>
    <w:rsid w:val="00112362"/>
    <w:rsid w:val="0011293F"/>
    <w:rsid w:val="00112975"/>
    <w:rsid w:val="00112BDE"/>
    <w:rsid w:val="001131E4"/>
    <w:rsid w:val="0011320B"/>
    <w:rsid w:val="00113484"/>
    <w:rsid w:val="00113623"/>
    <w:rsid w:val="00113F7A"/>
    <w:rsid w:val="001140AC"/>
    <w:rsid w:val="0011424B"/>
    <w:rsid w:val="00114335"/>
    <w:rsid w:val="00114DB2"/>
    <w:rsid w:val="001150BB"/>
    <w:rsid w:val="00115129"/>
    <w:rsid w:val="0011517F"/>
    <w:rsid w:val="00115289"/>
    <w:rsid w:val="0011531A"/>
    <w:rsid w:val="00115558"/>
    <w:rsid w:val="001155A6"/>
    <w:rsid w:val="0011594C"/>
    <w:rsid w:val="00115A6B"/>
    <w:rsid w:val="00115A93"/>
    <w:rsid w:val="00115BA3"/>
    <w:rsid w:val="00115D17"/>
    <w:rsid w:val="00115D82"/>
    <w:rsid w:val="001161F3"/>
    <w:rsid w:val="00116201"/>
    <w:rsid w:val="001162F0"/>
    <w:rsid w:val="001166A4"/>
    <w:rsid w:val="001166FF"/>
    <w:rsid w:val="00116A32"/>
    <w:rsid w:val="00116CA9"/>
    <w:rsid w:val="00116CE0"/>
    <w:rsid w:val="001175C5"/>
    <w:rsid w:val="00117819"/>
    <w:rsid w:val="001179E9"/>
    <w:rsid w:val="00117A87"/>
    <w:rsid w:val="00117F65"/>
    <w:rsid w:val="00120320"/>
    <w:rsid w:val="00120779"/>
    <w:rsid w:val="0012077F"/>
    <w:rsid w:val="00120A3B"/>
    <w:rsid w:val="00120B60"/>
    <w:rsid w:val="00120C8C"/>
    <w:rsid w:val="00120CC9"/>
    <w:rsid w:val="00120F2D"/>
    <w:rsid w:val="00120F3E"/>
    <w:rsid w:val="001210FF"/>
    <w:rsid w:val="0012119D"/>
    <w:rsid w:val="00121323"/>
    <w:rsid w:val="00121427"/>
    <w:rsid w:val="00121507"/>
    <w:rsid w:val="001218A2"/>
    <w:rsid w:val="001219F2"/>
    <w:rsid w:val="00121AE0"/>
    <w:rsid w:val="00121C0E"/>
    <w:rsid w:val="0012200F"/>
    <w:rsid w:val="0012202A"/>
    <w:rsid w:val="00122150"/>
    <w:rsid w:val="00122326"/>
    <w:rsid w:val="0012253A"/>
    <w:rsid w:val="001229E0"/>
    <w:rsid w:val="00122DFB"/>
    <w:rsid w:val="001232C4"/>
    <w:rsid w:val="001233E5"/>
    <w:rsid w:val="001235D0"/>
    <w:rsid w:val="001235ED"/>
    <w:rsid w:val="00123619"/>
    <w:rsid w:val="00123C3E"/>
    <w:rsid w:val="00123E98"/>
    <w:rsid w:val="00123FBB"/>
    <w:rsid w:val="0012415C"/>
    <w:rsid w:val="001241A0"/>
    <w:rsid w:val="00124399"/>
    <w:rsid w:val="00124628"/>
    <w:rsid w:val="00124663"/>
    <w:rsid w:val="00124818"/>
    <w:rsid w:val="00124AAD"/>
    <w:rsid w:val="00124ACF"/>
    <w:rsid w:val="00124CFD"/>
    <w:rsid w:val="00124EA1"/>
    <w:rsid w:val="00124EC1"/>
    <w:rsid w:val="00125002"/>
    <w:rsid w:val="001250AE"/>
    <w:rsid w:val="001252F4"/>
    <w:rsid w:val="001256DB"/>
    <w:rsid w:val="00125A90"/>
    <w:rsid w:val="00125EF7"/>
    <w:rsid w:val="00126183"/>
    <w:rsid w:val="001261C9"/>
    <w:rsid w:val="001265BC"/>
    <w:rsid w:val="001265E8"/>
    <w:rsid w:val="001267E5"/>
    <w:rsid w:val="001269AE"/>
    <w:rsid w:val="001269C5"/>
    <w:rsid w:val="00126A25"/>
    <w:rsid w:val="001279C8"/>
    <w:rsid w:val="00127ACC"/>
    <w:rsid w:val="00127B78"/>
    <w:rsid w:val="00127B93"/>
    <w:rsid w:val="00127C46"/>
    <w:rsid w:val="00130003"/>
    <w:rsid w:val="0013016B"/>
    <w:rsid w:val="00130340"/>
    <w:rsid w:val="001303FC"/>
    <w:rsid w:val="00130410"/>
    <w:rsid w:val="00130A57"/>
    <w:rsid w:val="00130C74"/>
    <w:rsid w:val="00130C7B"/>
    <w:rsid w:val="001311DB"/>
    <w:rsid w:val="001311F6"/>
    <w:rsid w:val="001313DB"/>
    <w:rsid w:val="001315A8"/>
    <w:rsid w:val="00131784"/>
    <w:rsid w:val="00131A82"/>
    <w:rsid w:val="00131B05"/>
    <w:rsid w:val="00131C95"/>
    <w:rsid w:val="00132045"/>
    <w:rsid w:val="001320D5"/>
    <w:rsid w:val="00132237"/>
    <w:rsid w:val="00132304"/>
    <w:rsid w:val="00132735"/>
    <w:rsid w:val="00132D2E"/>
    <w:rsid w:val="00132E6D"/>
    <w:rsid w:val="00132F10"/>
    <w:rsid w:val="00132F9B"/>
    <w:rsid w:val="0013321D"/>
    <w:rsid w:val="001334D2"/>
    <w:rsid w:val="0013367D"/>
    <w:rsid w:val="00133754"/>
    <w:rsid w:val="00133CCD"/>
    <w:rsid w:val="00133CEC"/>
    <w:rsid w:val="00133D3D"/>
    <w:rsid w:val="0013408B"/>
    <w:rsid w:val="00134104"/>
    <w:rsid w:val="001341E0"/>
    <w:rsid w:val="00134216"/>
    <w:rsid w:val="00134437"/>
    <w:rsid w:val="00134A9C"/>
    <w:rsid w:val="00134E2D"/>
    <w:rsid w:val="00134E72"/>
    <w:rsid w:val="00134F08"/>
    <w:rsid w:val="001356B6"/>
    <w:rsid w:val="00135730"/>
    <w:rsid w:val="00135A35"/>
    <w:rsid w:val="00135C9A"/>
    <w:rsid w:val="001360F3"/>
    <w:rsid w:val="00136142"/>
    <w:rsid w:val="00136256"/>
    <w:rsid w:val="00136667"/>
    <w:rsid w:val="0013674B"/>
    <w:rsid w:val="001367C0"/>
    <w:rsid w:val="001368F8"/>
    <w:rsid w:val="0013694F"/>
    <w:rsid w:val="00136AEB"/>
    <w:rsid w:val="00136C47"/>
    <w:rsid w:val="00136D20"/>
    <w:rsid w:val="0013712D"/>
    <w:rsid w:val="001374CA"/>
    <w:rsid w:val="00137607"/>
    <w:rsid w:val="0013772D"/>
    <w:rsid w:val="001378C7"/>
    <w:rsid w:val="001378F3"/>
    <w:rsid w:val="001409C3"/>
    <w:rsid w:val="00140A67"/>
    <w:rsid w:val="00140AEE"/>
    <w:rsid w:val="00140BE3"/>
    <w:rsid w:val="00140C1C"/>
    <w:rsid w:val="00140CC3"/>
    <w:rsid w:val="00140DC7"/>
    <w:rsid w:val="00140DFE"/>
    <w:rsid w:val="00140FA7"/>
    <w:rsid w:val="001410D8"/>
    <w:rsid w:val="00141111"/>
    <w:rsid w:val="00141211"/>
    <w:rsid w:val="001413FD"/>
    <w:rsid w:val="001415E6"/>
    <w:rsid w:val="00141B35"/>
    <w:rsid w:val="00141C85"/>
    <w:rsid w:val="00141C96"/>
    <w:rsid w:val="00141E04"/>
    <w:rsid w:val="00142161"/>
    <w:rsid w:val="00142790"/>
    <w:rsid w:val="00142C78"/>
    <w:rsid w:val="001432CC"/>
    <w:rsid w:val="00143369"/>
    <w:rsid w:val="001437D1"/>
    <w:rsid w:val="00143CCC"/>
    <w:rsid w:val="00143F5A"/>
    <w:rsid w:val="00144010"/>
    <w:rsid w:val="00144465"/>
    <w:rsid w:val="00144563"/>
    <w:rsid w:val="00144620"/>
    <w:rsid w:val="001446FC"/>
    <w:rsid w:val="00144D8C"/>
    <w:rsid w:val="00145169"/>
    <w:rsid w:val="001455E9"/>
    <w:rsid w:val="001456A9"/>
    <w:rsid w:val="00145962"/>
    <w:rsid w:val="001459B1"/>
    <w:rsid w:val="00145B5F"/>
    <w:rsid w:val="00145FBF"/>
    <w:rsid w:val="00146257"/>
    <w:rsid w:val="001464F5"/>
    <w:rsid w:val="0014667F"/>
    <w:rsid w:val="00146708"/>
    <w:rsid w:val="0014680C"/>
    <w:rsid w:val="0014687F"/>
    <w:rsid w:val="001468C9"/>
    <w:rsid w:val="00146B4D"/>
    <w:rsid w:val="00146CC0"/>
    <w:rsid w:val="00146D02"/>
    <w:rsid w:val="00146E0C"/>
    <w:rsid w:val="00146E3F"/>
    <w:rsid w:val="00146E74"/>
    <w:rsid w:val="00147089"/>
    <w:rsid w:val="00147232"/>
    <w:rsid w:val="001476E2"/>
    <w:rsid w:val="00147D64"/>
    <w:rsid w:val="00150007"/>
    <w:rsid w:val="001502E0"/>
    <w:rsid w:val="00150362"/>
    <w:rsid w:val="00150849"/>
    <w:rsid w:val="00150897"/>
    <w:rsid w:val="001508A2"/>
    <w:rsid w:val="00150BA2"/>
    <w:rsid w:val="0015148E"/>
    <w:rsid w:val="00151588"/>
    <w:rsid w:val="001515C9"/>
    <w:rsid w:val="001515FF"/>
    <w:rsid w:val="00151B96"/>
    <w:rsid w:val="00151C74"/>
    <w:rsid w:val="00151D4C"/>
    <w:rsid w:val="0015212A"/>
    <w:rsid w:val="001521A6"/>
    <w:rsid w:val="001521BE"/>
    <w:rsid w:val="001523F9"/>
    <w:rsid w:val="00152883"/>
    <w:rsid w:val="00152A8D"/>
    <w:rsid w:val="00152F74"/>
    <w:rsid w:val="00152F76"/>
    <w:rsid w:val="001531D8"/>
    <w:rsid w:val="00153209"/>
    <w:rsid w:val="001532AC"/>
    <w:rsid w:val="0015353D"/>
    <w:rsid w:val="0015360F"/>
    <w:rsid w:val="00153799"/>
    <w:rsid w:val="00153A20"/>
    <w:rsid w:val="00153A26"/>
    <w:rsid w:val="00153C5B"/>
    <w:rsid w:val="00153DDE"/>
    <w:rsid w:val="00153DE2"/>
    <w:rsid w:val="00154092"/>
    <w:rsid w:val="00154210"/>
    <w:rsid w:val="00154499"/>
    <w:rsid w:val="001544E5"/>
    <w:rsid w:val="001545EF"/>
    <w:rsid w:val="00154778"/>
    <w:rsid w:val="00154DB3"/>
    <w:rsid w:val="00154EE2"/>
    <w:rsid w:val="00155269"/>
    <w:rsid w:val="00155341"/>
    <w:rsid w:val="0015546E"/>
    <w:rsid w:val="00155505"/>
    <w:rsid w:val="001555AC"/>
    <w:rsid w:val="00155652"/>
    <w:rsid w:val="0015568D"/>
    <w:rsid w:val="001557A0"/>
    <w:rsid w:val="001557D5"/>
    <w:rsid w:val="001558A3"/>
    <w:rsid w:val="00155909"/>
    <w:rsid w:val="00155BC8"/>
    <w:rsid w:val="00155CF3"/>
    <w:rsid w:val="00155D1D"/>
    <w:rsid w:val="00155F73"/>
    <w:rsid w:val="001560AA"/>
    <w:rsid w:val="0015613F"/>
    <w:rsid w:val="001561FF"/>
    <w:rsid w:val="001563BA"/>
    <w:rsid w:val="0015713F"/>
    <w:rsid w:val="0015725F"/>
    <w:rsid w:val="001578D5"/>
    <w:rsid w:val="00157E80"/>
    <w:rsid w:val="00157F1D"/>
    <w:rsid w:val="00157F79"/>
    <w:rsid w:val="0016017D"/>
    <w:rsid w:val="00160182"/>
    <w:rsid w:val="001602CA"/>
    <w:rsid w:val="0016057B"/>
    <w:rsid w:val="00160A6E"/>
    <w:rsid w:val="00160B45"/>
    <w:rsid w:val="00160B9F"/>
    <w:rsid w:val="00160FAE"/>
    <w:rsid w:val="00160FF2"/>
    <w:rsid w:val="001612B5"/>
    <w:rsid w:val="00161761"/>
    <w:rsid w:val="001617D5"/>
    <w:rsid w:val="00161828"/>
    <w:rsid w:val="00161A21"/>
    <w:rsid w:val="00161ACA"/>
    <w:rsid w:val="00161B95"/>
    <w:rsid w:val="00161E56"/>
    <w:rsid w:val="00161ED8"/>
    <w:rsid w:val="0016210E"/>
    <w:rsid w:val="001623C4"/>
    <w:rsid w:val="0016248D"/>
    <w:rsid w:val="00162523"/>
    <w:rsid w:val="001625C9"/>
    <w:rsid w:val="0016263E"/>
    <w:rsid w:val="0016267F"/>
    <w:rsid w:val="00162965"/>
    <w:rsid w:val="00162995"/>
    <w:rsid w:val="00162C7B"/>
    <w:rsid w:val="00162C82"/>
    <w:rsid w:val="00162D13"/>
    <w:rsid w:val="00162DFF"/>
    <w:rsid w:val="00162EB4"/>
    <w:rsid w:val="001630DA"/>
    <w:rsid w:val="00163111"/>
    <w:rsid w:val="00163562"/>
    <w:rsid w:val="001638A5"/>
    <w:rsid w:val="00163D0E"/>
    <w:rsid w:val="00163E2D"/>
    <w:rsid w:val="001641A9"/>
    <w:rsid w:val="00164521"/>
    <w:rsid w:val="001646D0"/>
    <w:rsid w:val="00164748"/>
    <w:rsid w:val="00164C75"/>
    <w:rsid w:val="00164E82"/>
    <w:rsid w:val="00164E87"/>
    <w:rsid w:val="0016526F"/>
    <w:rsid w:val="001652CE"/>
    <w:rsid w:val="0016575C"/>
    <w:rsid w:val="00165832"/>
    <w:rsid w:val="00166082"/>
    <w:rsid w:val="001666B2"/>
    <w:rsid w:val="0016676D"/>
    <w:rsid w:val="00166ABE"/>
    <w:rsid w:val="00166DAB"/>
    <w:rsid w:val="00166E38"/>
    <w:rsid w:val="00166F05"/>
    <w:rsid w:val="00166F58"/>
    <w:rsid w:val="001670B3"/>
    <w:rsid w:val="0016721D"/>
    <w:rsid w:val="0016723E"/>
    <w:rsid w:val="001672D7"/>
    <w:rsid w:val="0016737F"/>
    <w:rsid w:val="001674BC"/>
    <w:rsid w:val="001677BC"/>
    <w:rsid w:val="0016786D"/>
    <w:rsid w:val="001678B1"/>
    <w:rsid w:val="00167A23"/>
    <w:rsid w:val="00167CC5"/>
    <w:rsid w:val="00167DA4"/>
    <w:rsid w:val="00167DB9"/>
    <w:rsid w:val="00167E2E"/>
    <w:rsid w:val="001700E0"/>
    <w:rsid w:val="00170215"/>
    <w:rsid w:val="0017078B"/>
    <w:rsid w:val="001707C4"/>
    <w:rsid w:val="00170CE2"/>
    <w:rsid w:val="00170FA3"/>
    <w:rsid w:val="00171064"/>
    <w:rsid w:val="00171202"/>
    <w:rsid w:val="0017124B"/>
    <w:rsid w:val="001716D5"/>
    <w:rsid w:val="00171829"/>
    <w:rsid w:val="001718C1"/>
    <w:rsid w:val="001719EF"/>
    <w:rsid w:val="00171BEC"/>
    <w:rsid w:val="00171C25"/>
    <w:rsid w:val="00171E12"/>
    <w:rsid w:val="00171EB8"/>
    <w:rsid w:val="00171ED2"/>
    <w:rsid w:val="001721AD"/>
    <w:rsid w:val="001723C5"/>
    <w:rsid w:val="001723EF"/>
    <w:rsid w:val="0017275E"/>
    <w:rsid w:val="00172781"/>
    <w:rsid w:val="001729DD"/>
    <w:rsid w:val="00172A32"/>
    <w:rsid w:val="00172AC9"/>
    <w:rsid w:val="00172FA2"/>
    <w:rsid w:val="00173073"/>
    <w:rsid w:val="001731D4"/>
    <w:rsid w:val="00173233"/>
    <w:rsid w:val="00173267"/>
    <w:rsid w:val="00173397"/>
    <w:rsid w:val="001733A9"/>
    <w:rsid w:val="001733BE"/>
    <w:rsid w:val="00173731"/>
    <w:rsid w:val="0017384F"/>
    <w:rsid w:val="00173B7F"/>
    <w:rsid w:val="00173C1B"/>
    <w:rsid w:val="00173E65"/>
    <w:rsid w:val="00173EE3"/>
    <w:rsid w:val="0017428D"/>
    <w:rsid w:val="001742DA"/>
    <w:rsid w:val="001742E9"/>
    <w:rsid w:val="0017434E"/>
    <w:rsid w:val="001744A1"/>
    <w:rsid w:val="00174660"/>
    <w:rsid w:val="001748A4"/>
    <w:rsid w:val="00174AC0"/>
    <w:rsid w:val="00174BEC"/>
    <w:rsid w:val="00174DAA"/>
    <w:rsid w:val="00174E03"/>
    <w:rsid w:val="00174F4F"/>
    <w:rsid w:val="00174FD0"/>
    <w:rsid w:val="0017504C"/>
    <w:rsid w:val="00175080"/>
    <w:rsid w:val="001751B0"/>
    <w:rsid w:val="0017526D"/>
    <w:rsid w:val="0017539F"/>
    <w:rsid w:val="00175536"/>
    <w:rsid w:val="001755E7"/>
    <w:rsid w:val="0017560B"/>
    <w:rsid w:val="00175F64"/>
    <w:rsid w:val="001761EC"/>
    <w:rsid w:val="00176437"/>
    <w:rsid w:val="00176646"/>
    <w:rsid w:val="0017674C"/>
    <w:rsid w:val="00176D2E"/>
    <w:rsid w:val="00176E1A"/>
    <w:rsid w:val="00176E3E"/>
    <w:rsid w:val="00176ED5"/>
    <w:rsid w:val="001772FE"/>
    <w:rsid w:val="00177396"/>
    <w:rsid w:val="001774EC"/>
    <w:rsid w:val="0017756E"/>
    <w:rsid w:val="001777CF"/>
    <w:rsid w:val="00177A15"/>
    <w:rsid w:val="00177DCF"/>
    <w:rsid w:val="00177E48"/>
    <w:rsid w:val="00177EE8"/>
    <w:rsid w:val="00177F60"/>
    <w:rsid w:val="00180018"/>
    <w:rsid w:val="001800DA"/>
    <w:rsid w:val="00180121"/>
    <w:rsid w:val="00180369"/>
    <w:rsid w:val="001806EB"/>
    <w:rsid w:val="00180AFB"/>
    <w:rsid w:val="00180B4A"/>
    <w:rsid w:val="00180C4B"/>
    <w:rsid w:val="00180D6E"/>
    <w:rsid w:val="00180E11"/>
    <w:rsid w:val="00180F27"/>
    <w:rsid w:val="00180F50"/>
    <w:rsid w:val="00181042"/>
    <w:rsid w:val="00181105"/>
    <w:rsid w:val="0018126A"/>
    <w:rsid w:val="00181455"/>
    <w:rsid w:val="001815A8"/>
    <w:rsid w:val="0018177A"/>
    <w:rsid w:val="00181D70"/>
    <w:rsid w:val="00182308"/>
    <w:rsid w:val="001824E9"/>
    <w:rsid w:val="00182871"/>
    <w:rsid w:val="0018295A"/>
    <w:rsid w:val="00182E58"/>
    <w:rsid w:val="0018325D"/>
    <w:rsid w:val="00183616"/>
    <w:rsid w:val="00183C6A"/>
    <w:rsid w:val="00183DAF"/>
    <w:rsid w:val="001842C3"/>
    <w:rsid w:val="001844EF"/>
    <w:rsid w:val="001845FE"/>
    <w:rsid w:val="0018466D"/>
    <w:rsid w:val="00184783"/>
    <w:rsid w:val="00184809"/>
    <w:rsid w:val="001848DB"/>
    <w:rsid w:val="00184CF8"/>
    <w:rsid w:val="00184D9B"/>
    <w:rsid w:val="00184E9F"/>
    <w:rsid w:val="0018522E"/>
    <w:rsid w:val="00185258"/>
    <w:rsid w:val="001855AC"/>
    <w:rsid w:val="0018573C"/>
    <w:rsid w:val="00185A63"/>
    <w:rsid w:val="001863C4"/>
    <w:rsid w:val="00186A15"/>
    <w:rsid w:val="00186AFD"/>
    <w:rsid w:val="00186C0B"/>
    <w:rsid w:val="00186F2A"/>
    <w:rsid w:val="00186F88"/>
    <w:rsid w:val="001873A0"/>
    <w:rsid w:val="00187488"/>
    <w:rsid w:val="001874B3"/>
    <w:rsid w:val="001875D6"/>
    <w:rsid w:val="0018775A"/>
    <w:rsid w:val="00187867"/>
    <w:rsid w:val="00187A6E"/>
    <w:rsid w:val="00187AAB"/>
    <w:rsid w:val="00190077"/>
    <w:rsid w:val="0019031A"/>
    <w:rsid w:val="001906DC"/>
    <w:rsid w:val="00190A84"/>
    <w:rsid w:val="00190B30"/>
    <w:rsid w:val="00190BA7"/>
    <w:rsid w:val="00190C5D"/>
    <w:rsid w:val="00190C88"/>
    <w:rsid w:val="00190D84"/>
    <w:rsid w:val="00190DCD"/>
    <w:rsid w:val="00191389"/>
    <w:rsid w:val="00191507"/>
    <w:rsid w:val="0019157B"/>
    <w:rsid w:val="001915A5"/>
    <w:rsid w:val="00191A34"/>
    <w:rsid w:val="00191C12"/>
    <w:rsid w:val="00191DDF"/>
    <w:rsid w:val="00191E21"/>
    <w:rsid w:val="00191EEF"/>
    <w:rsid w:val="00191F21"/>
    <w:rsid w:val="001922A9"/>
    <w:rsid w:val="0019233A"/>
    <w:rsid w:val="0019277B"/>
    <w:rsid w:val="001928FB"/>
    <w:rsid w:val="001929FF"/>
    <w:rsid w:val="00192BB6"/>
    <w:rsid w:val="00192FD1"/>
    <w:rsid w:val="0019313F"/>
    <w:rsid w:val="00193162"/>
    <w:rsid w:val="001932E9"/>
    <w:rsid w:val="0019354C"/>
    <w:rsid w:val="001937B3"/>
    <w:rsid w:val="00193888"/>
    <w:rsid w:val="001938DD"/>
    <w:rsid w:val="00193A84"/>
    <w:rsid w:val="00193BA8"/>
    <w:rsid w:val="00193FFA"/>
    <w:rsid w:val="00194090"/>
    <w:rsid w:val="001940CD"/>
    <w:rsid w:val="00194158"/>
    <w:rsid w:val="00194165"/>
    <w:rsid w:val="00194578"/>
    <w:rsid w:val="00194605"/>
    <w:rsid w:val="00194810"/>
    <w:rsid w:val="00194C18"/>
    <w:rsid w:val="00194CF1"/>
    <w:rsid w:val="00194D10"/>
    <w:rsid w:val="00194E7E"/>
    <w:rsid w:val="00195225"/>
    <w:rsid w:val="0019528D"/>
    <w:rsid w:val="00195ABB"/>
    <w:rsid w:val="00195AD1"/>
    <w:rsid w:val="00195BFF"/>
    <w:rsid w:val="00195F23"/>
    <w:rsid w:val="0019661F"/>
    <w:rsid w:val="0019665A"/>
    <w:rsid w:val="00196892"/>
    <w:rsid w:val="00196951"/>
    <w:rsid w:val="00196991"/>
    <w:rsid w:val="00196D5F"/>
    <w:rsid w:val="00197375"/>
    <w:rsid w:val="00197495"/>
    <w:rsid w:val="001976BC"/>
    <w:rsid w:val="0019790A"/>
    <w:rsid w:val="0019799E"/>
    <w:rsid w:val="001A044D"/>
    <w:rsid w:val="001A0829"/>
    <w:rsid w:val="001A082F"/>
    <w:rsid w:val="001A0925"/>
    <w:rsid w:val="001A09C7"/>
    <w:rsid w:val="001A0A3A"/>
    <w:rsid w:val="001A0EDE"/>
    <w:rsid w:val="001A0FFA"/>
    <w:rsid w:val="001A119A"/>
    <w:rsid w:val="001A14D9"/>
    <w:rsid w:val="001A170E"/>
    <w:rsid w:val="001A1764"/>
    <w:rsid w:val="001A18A8"/>
    <w:rsid w:val="001A1979"/>
    <w:rsid w:val="001A19D0"/>
    <w:rsid w:val="001A1C4B"/>
    <w:rsid w:val="001A1F46"/>
    <w:rsid w:val="001A236F"/>
    <w:rsid w:val="001A2552"/>
    <w:rsid w:val="001A274D"/>
    <w:rsid w:val="001A278C"/>
    <w:rsid w:val="001A2792"/>
    <w:rsid w:val="001A27F3"/>
    <w:rsid w:val="001A2DB1"/>
    <w:rsid w:val="001A2EAD"/>
    <w:rsid w:val="001A2EBD"/>
    <w:rsid w:val="001A3118"/>
    <w:rsid w:val="001A33D7"/>
    <w:rsid w:val="001A34B7"/>
    <w:rsid w:val="001A3572"/>
    <w:rsid w:val="001A359F"/>
    <w:rsid w:val="001A3A4D"/>
    <w:rsid w:val="001A3AB7"/>
    <w:rsid w:val="001A3B61"/>
    <w:rsid w:val="001A428A"/>
    <w:rsid w:val="001A47FC"/>
    <w:rsid w:val="001A4878"/>
    <w:rsid w:val="001A48AC"/>
    <w:rsid w:val="001A4A74"/>
    <w:rsid w:val="001A4B3B"/>
    <w:rsid w:val="001A4E6E"/>
    <w:rsid w:val="001A4FB7"/>
    <w:rsid w:val="001A50AF"/>
    <w:rsid w:val="001A536A"/>
    <w:rsid w:val="001A5990"/>
    <w:rsid w:val="001A59D9"/>
    <w:rsid w:val="001A5F7E"/>
    <w:rsid w:val="001A637E"/>
    <w:rsid w:val="001A64D0"/>
    <w:rsid w:val="001A6536"/>
    <w:rsid w:val="001A675B"/>
    <w:rsid w:val="001A6D76"/>
    <w:rsid w:val="001A759F"/>
    <w:rsid w:val="001A772C"/>
    <w:rsid w:val="001A7750"/>
    <w:rsid w:val="001A77A1"/>
    <w:rsid w:val="001A7B7B"/>
    <w:rsid w:val="001A7B85"/>
    <w:rsid w:val="001A7EE9"/>
    <w:rsid w:val="001A7FB9"/>
    <w:rsid w:val="001B01F5"/>
    <w:rsid w:val="001B022F"/>
    <w:rsid w:val="001B05EA"/>
    <w:rsid w:val="001B0715"/>
    <w:rsid w:val="001B0767"/>
    <w:rsid w:val="001B07B6"/>
    <w:rsid w:val="001B0BF9"/>
    <w:rsid w:val="001B0CBC"/>
    <w:rsid w:val="001B0D66"/>
    <w:rsid w:val="001B100E"/>
    <w:rsid w:val="001B1432"/>
    <w:rsid w:val="001B1497"/>
    <w:rsid w:val="001B1508"/>
    <w:rsid w:val="001B19C5"/>
    <w:rsid w:val="001B1ABD"/>
    <w:rsid w:val="001B1B7B"/>
    <w:rsid w:val="001B1B97"/>
    <w:rsid w:val="001B1CCA"/>
    <w:rsid w:val="001B1DB3"/>
    <w:rsid w:val="001B2053"/>
    <w:rsid w:val="001B211E"/>
    <w:rsid w:val="001B227D"/>
    <w:rsid w:val="001B22C8"/>
    <w:rsid w:val="001B2497"/>
    <w:rsid w:val="001B2652"/>
    <w:rsid w:val="001B2AE4"/>
    <w:rsid w:val="001B2BC0"/>
    <w:rsid w:val="001B2C34"/>
    <w:rsid w:val="001B2C7F"/>
    <w:rsid w:val="001B2E40"/>
    <w:rsid w:val="001B2F98"/>
    <w:rsid w:val="001B3217"/>
    <w:rsid w:val="001B32B3"/>
    <w:rsid w:val="001B343C"/>
    <w:rsid w:val="001B34AB"/>
    <w:rsid w:val="001B39BC"/>
    <w:rsid w:val="001B3A97"/>
    <w:rsid w:val="001B3F1A"/>
    <w:rsid w:val="001B4323"/>
    <w:rsid w:val="001B4953"/>
    <w:rsid w:val="001B4C02"/>
    <w:rsid w:val="001B4D55"/>
    <w:rsid w:val="001B4D62"/>
    <w:rsid w:val="001B50F8"/>
    <w:rsid w:val="001B525A"/>
    <w:rsid w:val="001B5321"/>
    <w:rsid w:val="001B57BE"/>
    <w:rsid w:val="001B587E"/>
    <w:rsid w:val="001B58FD"/>
    <w:rsid w:val="001B59BE"/>
    <w:rsid w:val="001B5E52"/>
    <w:rsid w:val="001B61FA"/>
    <w:rsid w:val="001B62D8"/>
    <w:rsid w:val="001B6452"/>
    <w:rsid w:val="001B683C"/>
    <w:rsid w:val="001B6D62"/>
    <w:rsid w:val="001B6DFC"/>
    <w:rsid w:val="001B6FA5"/>
    <w:rsid w:val="001B70F8"/>
    <w:rsid w:val="001B7281"/>
    <w:rsid w:val="001B7425"/>
    <w:rsid w:val="001B7738"/>
    <w:rsid w:val="001B7833"/>
    <w:rsid w:val="001B7B97"/>
    <w:rsid w:val="001B7E57"/>
    <w:rsid w:val="001C00AE"/>
    <w:rsid w:val="001C0177"/>
    <w:rsid w:val="001C069C"/>
    <w:rsid w:val="001C097D"/>
    <w:rsid w:val="001C0C23"/>
    <w:rsid w:val="001C0CA5"/>
    <w:rsid w:val="001C0DDF"/>
    <w:rsid w:val="001C1019"/>
    <w:rsid w:val="001C137C"/>
    <w:rsid w:val="001C13C9"/>
    <w:rsid w:val="001C1445"/>
    <w:rsid w:val="001C17BE"/>
    <w:rsid w:val="001C1FF5"/>
    <w:rsid w:val="001C22B3"/>
    <w:rsid w:val="001C24C3"/>
    <w:rsid w:val="001C276D"/>
    <w:rsid w:val="001C2D85"/>
    <w:rsid w:val="001C33DF"/>
    <w:rsid w:val="001C33F9"/>
    <w:rsid w:val="001C3403"/>
    <w:rsid w:val="001C38E0"/>
    <w:rsid w:val="001C3982"/>
    <w:rsid w:val="001C3B64"/>
    <w:rsid w:val="001C4020"/>
    <w:rsid w:val="001C41C9"/>
    <w:rsid w:val="001C4364"/>
    <w:rsid w:val="001C439F"/>
    <w:rsid w:val="001C44B1"/>
    <w:rsid w:val="001C4C33"/>
    <w:rsid w:val="001C4E69"/>
    <w:rsid w:val="001C5194"/>
    <w:rsid w:val="001C5250"/>
    <w:rsid w:val="001C543C"/>
    <w:rsid w:val="001C551E"/>
    <w:rsid w:val="001C5735"/>
    <w:rsid w:val="001C6193"/>
    <w:rsid w:val="001C64CA"/>
    <w:rsid w:val="001C688B"/>
    <w:rsid w:val="001C68A1"/>
    <w:rsid w:val="001C6AF6"/>
    <w:rsid w:val="001C6D46"/>
    <w:rsid w:val="001C72B4"/>
    <w:rsid w:val="001C7533"/>
    <w:rsid w:val="001C7623"/>
    <w:rsid w:val="001C76F0"/>
    <w:rsid w:val="001C7728"/>
    <w:rsid w:val="001C7774"/>
    <w:rsid w:val="001C78DB"/>
    <w:rsid w:val="001C797F"/>
    <w:rsid w:val="001C7C41"/>
    <w:rsid w:val="001C7F31"/>
    <w:rsid w:val="001D00CC"/>
    <w:rsid w:val="001D03C5"/>
    <w:rsid w:val="001D04A1"/>
    <w:rsid w:val="001D0691"/>
    <w:rsid w:val="001D07E0"/>
    <w:rsid w:val="001D0835"/>
    <w:rsid w:val="001D0906"/>
    <w:rsid w:val="001D0B91"/>
    <w:rsid w:val="001D0D1E"/>
    <w:rsid w:val="001D0FB6"/>
    <w:rsid w:val="001D10CD"/>
    <w:rsid w:val="001D116D"/>
    <w:rsid w:val="001D14F5"/>
    <w:rsid w:val="001D1536"/>
    <w:rsid w:val="001D185C"/>
    <w:rsid w:val="001D1950"/>
    <w:rsid w:val="001D1A4F"/>
    <w:rsid w:val="001D1BCC"/>
    <w:rsid w:val="001D1D35"/>
    <w:rsid w:val="001D20CD"/>
    <w:rsid w:val="001D2106"/>
    <w:rsid w:val="001D26A7"/>
    <w:rsid w:val="001D292D"/>
    <w:rsid w:val="001D29A9"/>
    <w:rsid w:val="001D2A46"/>
    <w:rsid w:val="001D2CFF"/>
    <w:rsid w:val="001D2D0C"/>
    <w:rsid w:val="001D2D3E"/>
    <w:rsid w:val="001D2D64"/>
    <w:rsid w:val="001D2F87"/>
    <w:rsid w:val="001D330B"/>
    <w:rsid w:val="001D370B"/>
    <w:rsid w:val="001D3908"/>
    <w:rsid w:val="001D3A9E"/>
    <w:rsid w:val="001D3CDD"/>
    <w:rsid w:val="001D3EF1"/>
    <w:rsid w:val="001D3F0F"/>
    <w:rsid w:val="001D3FFC"/>
    <w:rsid w:val="001D4035"/>
    <w:rsid w:val="001D4092"/>
    <w:rsid w:val="001D4174"/>
    <w:rsid w:val="001D43A8"/>
    <w:rsid w:val="001D454D"/>
    <w:rsid w:val="001D477E"/>
    <w:rsid w:val="001D4DC4"/>
    <w:rsid w:val="001D4F39"/>
    <w:rsid w:val="001D5007"/>
    <w:rsid w:val="001D5208"/>
    <w:rsid w:val="001D52ED"/>
    <w:rsid w:val="001D5362"/>
    <w:rsid w:val="001D53DA"/>
    <w:rsid w:val="001D545D"/>
    <w:rsid w:val="001D54D2"/>
    <w:rsid w:val="001D5707"/>
    <w:rsid w:val="001D5820"/>
    <w:rsid w:val="001D58A8"/>
    <w:rsid w:val="001D5E59"/>
    <w:rsid w:val="001D5EC2"/>
    <w:rsid w:val="001D5F42"/>
    <w:rsid w:val="001D63FA"/>
    <w:rsid w:val="001D6731"/>
    <w:rsid w:val="001D69C3"/>
    <w:rsid w:val="001D6B40"/>
    <w:rsid w:val="001D6D62"/>
    <w:rsid w:val="001D6F44"/>
    <w:rsid w:val="001D70C9"/>
    <w:rsid w:val="001D714C"/>
    <w:rsid w:val="001D73B1"/>
    <w:rsid w:val="001D74F3"/>
    <w:rsid w:val="001D75BE"/>
    <w:rsid w:val="001D75C5"/>
    <w:rsid w:val="001D7650"/>
    <w:rsid w:val="001D7D57"/>
    <w:rsid w:val="001D7DC6"/>
    <w:rsid w:val="001D7DF7"/>
    <w:rsid w:val="001D7E17"/>
    <w:rsid w:val="001E00C9"/>
    <w:rsid w:val="001E0107"/>
    <w:rsid w:val="001E04F8"/>
    <w:rsid w:val="001E085A"/>
    <w:rsid w:val="001E0971"/>
    <w:rsid w:val="001E0D64"/>
    <w:rsid w:val="001E0E86"/>
    <w:rsid w:val="001E1084"/>
    <w:rsid w:val="001E1243"/>
    <w:rsid w:val="001E16AF"/>
    <w:rsid w:val="001E174B"/>
    <w:rsid w:val="001E1A20"/>
    <w:rsid w:val="001E1E4E"/>
    <w:rsid w:val="001E23FC"/>
    <w:rsid w:val="001E2B82"/>
    <w:rsid w:val="001E2BE5"/>
    <w:rsid w:val="001E2F47"/>
    <w:rsid w:val="001E30D0"/>
    <w:rsid w:val="001E3280"/>
    <w:rsid w:val="001E3969"/>
    <w:rsid w:val="001E3A9C"/>
    <w:rsid w:val="001E4092"/>
    <w:rsid w:val="001E4AF2"/>
    <w:rsid w:val="001E4C4C"/>
    <w:rsid w:val="001E4CB5"/>
    <w:rsid w:val="001E4F96"/>
    <w:rsid w:val="001E506B"/>
    <w:rsid w:val="001E538A"/>
    <w:rsid w:val="001E544F"/>
    <w:rsid w:val="001E5609"/>
    <w:rsid w:val="001E568F"/>
    <w:rsid w:val="001E58D6"/>
    <w:rsid w:val="001E5CA3"/>
    <w:rsid w:val="001E5CF3"/>
    <w:rsid w:val="001E5D26"/>
    <w:rsid w:val="001E5DD6"/>
    <w:rsid w:val="001E5E48"/>
    <w:rsid w:val="001E643C"/>
    <w:rsid w:val="001E6646"/>
    <w:rsid w:val="001E66DA"/>
    <w:rsid w:val="001E671E"/>
    <w:rsid w:val="001E6CC3"/>
    <w:rsid w:val="001E6DB3"/>
    <w:rsid w:val="001E7B80"/>
    <w:rsid w:val="001F00BC"/>
    <w:rsid w:val="001F00F9"/>
    <w:rsid w:val="001F0157"/>
    <w:rsid w:val="001F1495"/>
    <w:rsid w:val="001F154B"/>
    <w:rsid w:val="001F15F3"/>
    <w:rsid w:val="001F1726"/>
    <w:rsid w:val="001F1B4D"/>
    <w:rsid w:val="001F2613"/>
    <w:rsid w:val="001F263C"/>
    <w:rsid w:val="001F266D"/>
    <w:rsid w:val="001F27C9"/>
    <w:rsid w:val="001F290A"/>
    <w:rsid w:val="001F2D8D"/>
    <w:rsid w:val="001F2F78"/>
    <w:rsid w:val="001F337F"/>
    <w:rsid w:val="001F3446"/>
    <w:rsid w:val="001F3A9D"/>
    <w:rsid w:val="001F3B4F"/>
    <w:rsid w:val="001F3BCF"/>
    <w:rsid w:val="001F3CCF"/>
    <w:rsid w:val="001F3D53"/>
    <w:rsid w:val="001F3E2D"/>
    <w:rsid w:val="001F3EF7"/>
    <w:rsid w:val="001F404C"/>
    <w:rsid w:val="001F41C7"/>
    <w:rsid w:val="001F47C8"/>
    <w:rsid w:val="001F4C16"/>
    <w:rsid w:val="001F4E50"/>
    <w:rsid w:val="001F4E82"/>
    <w:rsid w:val="001F5508"/>
    <w:rsid w:val="001F5565"/>
    <w:rsid w:val="001F56D3"/>
    <w:rsid w:val="001F57FD"/>
    <w:rsid w:val="001F5A66"/>
    <w:rsid w:val="001F5C00"/>
    <w:rsid w:val="001F5C1A"/>
    <w:rsid w:val="001F6045"/>
    <w:rsid w:val="001F60F7"/>
    <w:rsid w:val="001F645D"/>
    <w:rsid w:val="001F655B"/>
    <w:rsid w:val="001F657E"/>
    <w:rsid w:val="001F65DD"/>
    <w:rsid w:val="001F68C1"/>
    <w:rsid w:val="001F6D61"/>
    <w:rsid w:val="001F729B"/>
    <w:rsid w:val="001F72FB"/>
    <w:rsid w:val="001F7408"/>
    <w:rsid w:val="001F77E5"/>
    <w:rsid w:val="001F7A65"/>
    <w:rsid w:val="001F7E71"/>
    <w:rsid w:val="001F7E8A"/>
    <w:rsid w:val="002004D7"/>
    <w:rsid w:val="002005EF"/>
    <w:rsid w:val="002008B3"/>
    <w:rsid w:val="00200A15"/>
    <w:rsid w:val="00200A78"/>
    <w:rsid w:val="00201ACC"/>
    <w:rsid w:val="00202728"/>
    <w:rsid w:val="002028D5"/>
    <w:rsid w:val="00202952"/>
    <w:rsid w:val="00202BA0"/>
    <w:rsid w:val="0020340E"/>
    <w:rsid w:val="0020347B"/>
    <w:rsid w:val="0020374D"/>
    <w:rsid w:val="0020395F"/>
    <w:rsid w:val="00203C45"/>
    <w:rsid w:val="00203DAF"/>
    <w:rsid w:val="0020433D"/>
    <w:rsid w:val="002043AC"/>
    <w:rsid w:val="00204617"/>
    <w:rsid w:val="0020471D"/>
    <w:rsid w:val="00204933"/>
    <w:rsid w:val="00204A5A"/>
    <w:rsid w:val="00204BA6"/>
    <w:rsid w:val="00204BF5"/>
    <w:rsid w:val="00204EEA"/>
    <w:rsid w:val="00205049"/>
    <w:rsid w:val="002053B7"/>
    <w:rsid w:val="00205558"/>
    <w:rsid w:val="002056D1"/>
    <w:rsid w:val="00205F14"/>
    <w:rsid w:val="0020650E"/>
    <w:rsid w:val="002065F5"/>
    <w:rsid w:val="0020729F"/>
    <w:rsid w:val="002072BE"/>
    <w:rsid w:val="00207474"/>
    <w:rsid w:val="0020751F"/>
    <w:rsid w:val="00207BE7"/>
    <w:rsid w:val="00210350"/>
    <w:rsid w:val="0021048F"/>
    <w:rsid w:val="00210649"/>
    <w:rsid w:val="00210856"/>
    <w:rsid w:val="00211104"/>
    <w:rsid w:val="0021129A"/>
    <w:rsid w:val="00211310"/>
    <w:rsid w:val="0021133C"/>
    <w:rsid w:val="0021176F"/>
    <w:rsid w:val="00211782"/>
    <w:rsid w:val="002118E7"/>
    <w:rsid w:val="00211CC4"/>
    <w:rsid w:val="00211FE0"/>
    <w:rsid w:val="0021208E"/>
    <w:rsid w:val="00212120"/>
    <w:rsid w:val="00212298"/>
    <w:rsid w:val="002125A5"/>
    <w:rsid w:val="00212669"/>
    <w:rsid w:val="002126C5"/>
    <w:rsid w:val="00212721"/>
    <w:rsid w:val="002127B9"/>
    <w:rsid w:val="00212AF7"/>
    <w:rsid w:val="00212C4D"/>
    <w:rsid w:val="00212E42"/>
    <w:rsid w:val="00212F94"/>
    <w:rsid w:val="002137B6"/>
    <w:rsid w:val="00213927"/>
    <w:rsid w:val="00213DF9"/>
    <w:rsid w:val="00213F2B"/>
    <w:rsid w:val="00213F60"/>
    <w:rsid w:val="00214178"/>
    <w:rsid w:val="00214586"/>
    <w:rsid w:val="00214B56"/>
    <w:rsid w:val="00214E25"/>
    <w:rsid w:val="00214EC6"/>
    <w:rsid w:val="00215078"/>
    <w:rsid w:val="00215162"/>
    <w:rsid w:val="00215426"/>
    <w:rsid w:val="0021543C"/>
    <w:rsid w:val="0021590E"/>
    <w:rsid w:val="0021597D"/>
    <w:rsid w:val="00215C3E"/>
    <w:rsid w:val="00215DB8"/>
    <w:rsid w:val="002160DA"/>
    <w:rsid w:val="00216643"/>
    <w:rsid w:val="002166C4"/>
    <w:rsid w:val="002166D7"/>
    <w:rsid w:val="002167CB"/>
    <w:rsid w:val="00216C62"/>
    <w:rsid w:val="00216D3D"/>
    <w:rsid w:val="0021783C"/>
    <w:rsid w:val="00217928"/>
    <w:rsid w:val="00217C38"/>
    <w:rsid w:val="00217CDA"/>
    <w:rsid w:val="00217F33"/>
    <w:rsid w:val="00220212"/>
    <w:rsid w:val="00220226"/>
    <w:rsid w:val="002203F6"/>
    <w:rsid w:val="00220848"/>
    <w:rsid w:val="00220DDE"/>
    <w:rsid w:val="00220E5E"/>
    <w:rsid w:val="00221172"/>
    <w:rsid w:val="002211EF"/>
    <w:rsid w:val="00221341"/>
    <w:rsid w:val="0022183F"/>
    <w:rsid w:val="002219CD"/>
    <w:rsid w:val="00221BC2"/>
    <w:rsid w:val="0022209C"/>
    <w:rsid w:val="002220F1"/>
    <w:rsid w:val="0022211A"/>
    <w:rsid w:val="00222183"/>
    <w:rsid w:val="002221A1"/>
    <w:rsid w:val="0022232D"/>
    <w:rsid w:val="0022278F"/>
    <w:rsid w:val="00222C42"/>
    <w:rsid w:val="00222E32"/>
    <w:rsid w:val="00223132"/>
    <w:rsid w:val="00223243"/>
    <w:rsid w:val="002234D2"/>
    <w:rsid w:val="00223D59"/>
    <w:rsid w:val="00223D99"/>
    <w:rsid w:val="00223FB4"/>
    <w:rsid w:val="00224576"/>
    <w:rsid w:val="00224766"/>
    <w:rsid w:val="00224EA1"/>
    <w:rsid w:val="00224F53"/>
    <w:rsid w:val="00224F56"/>
    <w:rsid w:val="0022501A"/>
    <w:rsid w:val="00225207"/>
    <w:rsid w:val="00225258"/>
    <w:rsid w:val="0022534F"/>
    <w:rsid w:val="002255F3"/>
    <w:rsid w:val="002257E2"/>
    <w:rsid w:val="0022583E"/>
    <w:rsid w:val="002258EA"/>
    <w:rsid w:val="002264E8"/>
    <w:rsid w:val="00226D35"/>
    <w:rsid w:val="00226FCB"/>
    <w:rsid w:val="00227043"/>
    <w:rsid w:val="00227047"/>
    <w:rsid w:val="0022708B"/>
    <w:rsid w:val="002276A9"/>
    <w:rsid w:val="00227AC6"/>
    <w:rsid w:val="00227F23"/>
    <w:rsid w:val="00227F7D"/>
    <w:rsid w:val="002300C2"/>
    <w:rsid w:val="00230344"/>
    <w:rsid w:val="002307D0"/>
    <w:rsid w:val="00230C38"/>
    <w:rsid w:val="00230D0F"/>
    <w:rsid w:val="00230D4F"/>
    <w:rsid w:val="00230E03"/>
    <w:rsid w:val="00230ED8"/>
    <w:rsid w:val="00230F47"/>
    <w:rsid w:val="00231366"/>
    <w:rsid w:val="00231460"/>
    <w:rsid w:val="0023153B"/>
    <w:rsid w:val="00231852"/>
    <w:rsid w:val="00231BDE"/>
    <w:rsid w:val="00231DB0"/>
    <w:rsid w:val="00232091"/>
    <w:rsid w:val="002321E1"/>
    <w:rsid w:val="002322C2"/>
    <w:rsid w:val="00232492"/>
    <w:rsid w:val="0023255E"/>
    <w:rsid w:val="002325FA"/>
    <w:rsid w:val="0023275E"/>
    <w:rsid w:val="002331D5"/>
    <w:rsid w:val="0023324A"/>
    <w:rsid w:val="00233512"/>
    <w:rsid w:val="00233A00"/>
    <w:rsid w:val="00233C03"/>
    <w:rsid w:val="002340B5"/>
    <w:rsid w:val="0023414C"/>
    <w:rsid w:val="002341F0"/>
    <w:rsid w:val="002345BD"/>
    <w:rsid w:val="002345F9"/>
    <w:rsid w:val="002349FD"/>
    <w:rsid w:val="00234B26"/>
    <w:rsid w:val="00234E3E"/>
    <w:rsid w:val="00234F9A"/>
    <w:rsid w:val="00234FFB"/>
    <w:rsid w:val="002350F9"/>
    <w:rsid w:val="00235195"/>
    <w:rsid w:val="002352F8"/>
    <w:rsid w:val="00235329"/>
    <w:rsid w:val="00235569"/>
    <w:rsid w:val="00235601"/>
    <w:rsid w:val="0023564A"/>
    <w:rsid w:val="00235740"/>
    <w:rsid w:val="00235F0A"/>
    <w:rsid w:val="00236925"/>
    <w:rsid w:val="00236A1E"/>
    <w:rsid w:val="00236C7F"/>
    <w:rsid w:val="00236FA8"/>
    <w:rsid w:val="00237191"/>
    <w:rsid w:val="00237258"/>
    <w:rsid w:val="00237324"/>
    <w:rsid w:val="00237644"/>
    <w:rsid w:val="00237653"/>
    <w:rsid w:val="00237663"/>
    <w:rsid w:val="00237928"/>
    <w:rsid w:val="00237A17"/>
    <w:rsid w:val="00237D57"/>
    <w:rsid w:val="00237D90"/>
    <w:rsid w:val="00237E1C"/>
    <w:rsid w:val="00237E2F"/>
    <w:rsid w:val="00237E87"/>
    <w:rsid w:val="002400BB"/>
    <w:rsid w:val="00240187"/>
    <w:rsid w:val="002401B0"/>
    <w:rsid w:val="00240297"/>
    <w:rsid w:val="002402DF"/>
    <w:rsid w:val="002403C7"/>
    <w:rsid w:val="002404E7"/>
    <w:rsid w:val="0024052C"/>
    <w:rsid w:val="00240691"/>
    <w:rsid w:val="00240858"/>
    <w:rsid w:val="00240996"/>
    <w:rsid w:val="002409ED"/>
    <w:rsid w:val="00241245"/>
    <w:rsid w:val="00241406"/>
    <w:rsid w:val="00241485"/>
    <w:rsid w:val="002419D3"/>
    <w:rsid w:val="00241CA8"/>
    <w:rsid w:val="00241E38"/>
    <w:rsid w:val="00242121"/>
    <w:rsid w:val="0024217F"/>
    <w:rsid w:val="0024220E"/>
    <w:rsid w:val="00242487"/>
    <w:rsid w:val="002424A5"/>
    <w:rsid w:val="002426DA"/>
    <w:rsid w:val="002427E8"/>
    <w:rsid w:val="00243090"/>
    <w:rsid w:val="002430A4"/>
    <w:rsid w:val="002430A7"/>
    <w:rsid w:val="00243524"/>
    <w:rsid w:val="00243769"/>
    <w:rsid w:val="00243780"/>
    <w:rsid w:val="002438E3"/>
    <w:rsid w:val="00243B32"/>
    <w:rsid w:val="00243BB6"/>
    <w:rsid w:val="00243CB7"/>
    <w:rsid w:val="00244360"/>
    <w:rsid w:val="00244494"/>
    <w:rsid w:val="00244A9D"/>
    <w:rsid w:val="00244AA4"/>
    <w:rsid w:val="00244C7E"/>
    <w:rsid w:val="00244D2D"/>
    <w:rsid w:val="00244E04"/>
    <w:rsid w:val="00244F07"/>
    <w:rsid w:val="00245079"/>
    <w:rsid w:val="00245127"/>
    <w:rsid w:val="002453CC"/>
    <w:rsid w:val="002455A7"/>
    <w:rsid w:val="002456EC"/>
    <w:rsid w:val="00245857"/>
    <w:rsid w:val="00245B4C"/>
    <w:rsid w:val="00245B90"/>
    <w:rsid w:val="00245BA1"/>
    <w:rsid w:val="00245E9E"/>
    <w:rsid w:val="00246040"/>
    <w:rsid w:val="0024618B"/>
    <w:rsid w:val="00246787"/>
    <w:rsid w:val="00246865"/>
    <w:rsid w:val="00246958"/>
    <w:rsid w:val="00246A08"/>
    <w:rsid w:val="00246BF7"/>
    <w:rsid w:val="00246E85"/>
    <w:rsid w:val="00246F99"/>
    <w:rsid w:val="002470AB"/>
    <w:rsid w:val="0024727A"/>
    <w:rsid w:val="00247320"/>
    <w:rsid w:val="00247426"/>
    <w:rsid w:val="00247607"/>
    <w:rsid w:val="002477D4"/>
    <w:rsid w:val="00247DAC"/>
    <w:rsid w:val="00247E46"/>
    <w:rsid w:val="00247F17"/>
    <w:rsid w:val="00247F56"/>
    <w:rsid w:val="00247FDF"/>
    <w:rsid w:val="002500D7"/>
    <w:rsid w:val="0025017A"/>
    <w:rsid w:val="00250B95"/>
    <w:rsid w:val="00250D2D"/>
    <w:rsid w:val="00250FB4"/>
    <w:rsid w:val="002510A0"/>
    <w:rsid w:val="002512C1"/>
    <w:rsid w:val="0025150D"/>
    <w:rsid w:val="00251647"/>
    <w:rsid w:val="0025168C"/>
    <w:rsid w:val="002517C7"/>
    <w:rsid w:val="00251C4B"/>
    <w:rsid w:val="00251CC6"/>
    <w:rsid w:val="00251D66"/>
    <w:rsid w:val="00251E03"/>
    <w:rsid w:val="00251E96"/>
    <w:rsid w:val="00251EB8"/>
    <w:rsid w:val="00252007"/>
    <w:rsid w:val="00252481"/>
    <w:rsid w:val="0025257E"/>
    <w:rsid w:val="00252726"/>
    <w:rsid w:val="00252B8C"/>
    <w:rsid w:val="00252DB9"/>
    <w:rsid w:val="00252EA4"/>
    <w:rsid w:val="00252FB8"/>
    <w:rsid w:val="0025330B"/>
    <w:rsid w:val="00253579"/>
    <w:rsid w:val="00253622"/>
    <w:rsid w:val="00253DEF"/>
    <w:rsid w:val="00254046"/>
    <w:rsid w:val="002540DC"/>
    <w:rsid w:val="00254158"/>
    <w:rsid w:val="002541B1"/>
    <w:rsid w:val="00254421"/>
    <w:rsid w:val="00254460"/>
    <w:rsid w:val="0025447E"/>
    <w:rsid w:val="0025457C"/>
    <w:rsid w:val="002546EE"/>
    <w:rsid w:val="00254C99"/>
    <w:rsid w:val="00254E70"/>
    <w:rsid w:val="00254F93"/>
    <w:rsid w:val="0025511D"/>
    <w:rsid w:val="00255711"/>
    <w:rsid w:val="002557FA"/>
    <w:rsid w:val="00255C9F"/>
    <w:rsid w:val="00255FAE"/>
    <w:rsid w:val="002560CF"/>
    <w:rsid w:val="0025636C"/>
    <w:rsid w:val="00256443"/>
    <w:rsid w:val="002567CA"/>
    <w:rsid w:val="00256806"/>
    <w:rsid w:val="00256A64"/>
    <w:rsid w:val="00256D3F"/>
    <w:rsid w:val="00257202"/>
    <w:rsid w:val="00257359"/>
    <w:rsid w:val="0025753D"/>
    <w:rsid w:val="00257548"/>
    <w:rsid w:val="00257662"/>
    <w:rsid w:val="0025780F"/>
    <w:rsid w:val="00257A3C"/>
    <w:rsid w:val="00257D55"/>
    <w:rsid w:val="00257D5B"/>
    <w:rsid w:val="00257DEA"/>
    <w:rsid w:val="00260086"/>
    <w:rsid w:val="0026027F"/>
    <w:rsid w:val="00260C60"/>
    <w:rsid w:val="00260D19"/>
    <w:rsid w:val="002612F1"/>
    <w:rsid w:val="00261377"/>
    <w:rsid w:val="00261534"/>
    <w:rsid w:val="00261B7D"/>
    <w:rsid w:val="002623E1"/>
    <w:rsid w:val="00262562"/>
    <w:rsid w:val="002625D9"/>
    <w:rsid w:val="00262AFC"/>
    <w:rsid w:val="00262B44"/>
    <w:rsid w:val="00262DCF"/>
    <w:rsid w:val="00263619"/>
    <w:rsid w:val="00263999"/>
    <w:rsid w:val="00263B06"/>
    <w:rsid w:val="00263BFF"/>
    <w:rsid w:val="00263E5C"/>
    <w:rsid w:val="00263FDF"/>
    <w:rsid w:val="0026406B"/>
    <w:rsid w:val="002644E7"/>
    <w:rsid w:val="00264534"/>
    <w:rsid w:val="00264595"/>
    <w:rsid w:val="00264838"/>
    <w:rsid w:val="00264A8C"/>
    <w:rsid w:val="00264D02"/>
    <w:rsid w:val="00264D23"/>
    <w:rsid w:val="00264F4C"/>
    <w:rsid w:val="002650A3"/>
    <w:rsid w:val="002650B4"/>
    <w:rsid w:val="00265114"/>
    <w:rsid w:val="00265176"/>
    <w:rsid w:val="002653A3"/>
    <w:rsid w:val="002653CC"/>
    <w:rsid w:val="00265658"/>
    <w:rsid w:val="002656C2"/>
    <w:rsid w:val="002656ED"/>
    <w:rsid w:val="00265729"/>
    <w:rsid w:val="00265950"/>
    <w:rsid w:val="00265B30"/>
    <w:rsid w:val="00265C1E"/>
    <w:rsid w:val="0026604D"/>
    <w:rsid w:val="002660B8"/>
    <w:rsid w:val="002662D2"/>
    <w:rsid w:val="0026646C"/>
    <w:rsid w:val="00266504"/>
    <w:rsid w:val="00266535"/>
    <w:rsid w:val="00266589"/>
    <w:rsid w:val="002665DF"/>
    <w:rsid w:val="002666C9"/>
    <w:rsid w:val="00266A53"/>
    <w:rsid w:val="00266B7B"/>
    <w:rsid w:val="00266BDB"/>
    <w:rsid w:val="00266D8D"/>
    <w:rsid w:val="00266E40"/>
    <w:rsid w:val="002672F3"/>
    <w:rsid w:val="00267324"/>
    <w:rsid w:val="002677CC"/>
    <w:rsid w:val="002679C2"/>
    <w:rsid w:val="00267DBD"/>
    <w:rsid w:val="00270073"/>
    <w:rsid w:val="00270566"/>
    <w:rsid w:val="0027075E"/>
    <w:rsid w:val="00270BA5"/>
    <w:rsid w:val="00271376"/>
    <w:rsid w:val="002715AD"/>
    <w:rsid w:val="002715DA"/>
    <w:rsid w:val="00271751"/>
    <w:rsid w:val="00271B98"/>
    <w:rsid w:val="00272446"/>
    <w:rsid w:val="002728FF"/>
    <w:rsid w:val="00272A37"/>
    <w:rsid w:val="00272C07"/>
    <w:rsid w:val="00272C0F"/>
    <w:rsid w:val="00272F1E"/>
    <w:rsid w:val="00273037"/>
    <w:rsid w:val="002730F0"/>
    <w:rsid w:val="0027317D"/>
    <w:rsid w:val="00273269"/>
    <w:rsid w:val="002733FE"/>
    <w:rsid w:val="002734F2"/>
    <w:rsid w:val="00273847"/>
    <w:rsid w:val="00273A3E"/>
    <w:rsid w:val="00273D00"/>
    <w:rsid w:val="00273D30"/>
    <w:rsid w:val="00273E9F"/>
    <w:rsid w:val="002740E9"/>
    <w:rsid w:val="002743B8"/>
    <w:rsid w:val="0027441E"/>
    <w:rsid w:val="00274558"/>
    <w:rsid w:val="002745E7"/>
    <w:rsid w:val="002746D9"/>
    <w:rsid w:val="0027491C"/>
    <w:rsid w:val="00274A58"/>
    <w:rsid w:val="00274B86"/>
    <w:rsid w:val="00274D14"/>
    <w:rsid w:val="00274E5F"/>
    <w:rsid w:val="00275058"/>
    <w:rsid w:val="0027518A"/>
    <w:rsid w:val="0027521D"/>
    <w:rsid w:val="00275342"/>
    <w:rsid w:val="00275347"/>
    <w:rsid w:val="00275458"/>
    <w:rsid w:val="0027572E"/>
    <w:rsid w:val="002758BA"/>
    <w:rsid w:val="00275BAB"/>
    <w:rsid w:val="00275BAD"/>
    <w:rsid w:val="00275D36"/>
    <w:rsid w:val="00275D4F"/>
    <w:rsid w:val="00275E9F"/>
    <w:rsid w:val="002769F0"/>
    <w:rsid w:val="00276C77"/>
    <w:rsid w:val="0027746F"/>
    <w:rsid w:val="002778BC"/>
    <w:rsid w:val="002779AD"/>
    <w:rsid w:val="00277A76"/>
    <w:rsid w:val="00277F22"/>
    <w:rsid w:val="00280828"/>
    <w:rsid w:val="00280BA2"/>
    <w:rsid w:val="00280BB6"/>
    <w:rsid w:val="00280F23"/>
    <w:rsid w:val="00281412"/>
    <w:rsid w:val="002814DD"/>
    <w:rsid w:val="002818C8"/>
    <w:rsid w:val="002819E9"/>
    <w:rsid w:val="00281B80"/>
    <w:rsid w:val="00281DD8"/>
    <w:rsid w:val="0028219A"/>
    <w:rsid w:val="00282277"/>
    <w:rsid w:val="0028258E"/>
    <w:rsid w:val="002825C5"/>
    <w:rsid w:val="00282B4A"/>
    <w:rsid w:val="00282C34"/>
    <w:rsid w:val="00282C96"/>
    <w:rsid w:val="00282EAA"/>
    <w:rsid w:val="00283138"/>
    <w:rsid w:val="0028342E"/>
    <w:rsid w:val="002836C6"/>
    <w:rsid w:val="00283DB2"/>
    <w:rsid w:val="00283F06"/>
    <w:rsid w:val="0028406D"/>
    <w:rsid w:val="002843AF"/>
    <w:rsid w:val="00284416"/>
    <w:rsid w:val="002845F0"/>
    <w:rsid w:val="00284B37"/>
    <w:rsid w:val="00284BCF"/>
    <w:rsid w:val="00285238"/>
    <w:rsid w:val="002852BA"/>
    <w:rsid w:val="0028541E"/>
    <w:rsid w:val="00285A5E"/>
    <w:rsid w:val="00285DE5"/>
    <w:rsid w:val="002861F3"/>
    <w:rsid w:val="00286673"/>
    <w:rsid w:val="0028678E"/>
    <w:rsid w:val="0028698E"/>
    <w:rsid w:val="002869B5"/>
    <w:rsid w:val="00286AB1"/>
    <w:rsid w:val="00286B71"/>
    <w:rsid w:val="00287487"/>
    <w:rsid w:val="0028770E"/>
    <w:rsid w:val="00287853"/>
    <w:rsid w:val="002901CC"/>
    <w:rsid w:val="0029021E"/>
    <w:rsid w:val="00290928"/>
    <w:rsid w:val="00290C88"/>
    <w:rsid w:val="00290D14"/>
    <w:rsid w:val="00290D56"/>
    <w:rsid w:val="002911F9"/>
    <w:rsid w:val="00291795"/>
    <w:rsid w:val="002918E7"/>
    <w:rsid w:val="0029199B"/>
    <w:rsid w:val="00291A29"/>
    <w:rsid w:val="00291D2C"/>
    <w:rsid w:val="00291D62"/>
    <w:rsid w:val="002923E2"/>
    <w:rsid w:val="00292BAE"/>
    <w:rsid w:val="00292D7B"/>
    <w:rsid w:val="00292FD0"/>
    <w:rsid w:val="002937B1"/>
    <w:rsid w:val="00293838"/>
    <w:rsid w:val="002939CF"/>
    <w:rsid w:val="00293BE0"/>
    <w:rsid w:val="00293BFC"/>
    <w:rsid w:val="00293C87"/>
    <w:rsid w:val="002940AC"/>
    <w:rsid w:val="0029412E"/>
    <w:rsid w:val="002943C4"/>
    <w:rsid w:val="00294578"/>
    <w:rsid w:val="002946D0"/>
    <w:rsid w:val="00294882"/>
    <w:rsid w:val="00294B7E"/>
    <w:rsid w:val="00294BC4"/>
    <w:rsid w:val="0029524E"/>
    <w:rsid w:val="0029528D"/>
    <w:rsid w:val="00295A0A"/>
    <w:rsid w:val="00295B71"/>
    <w:rsid w:val="00295C32"/>
    <w:rsid w:val="00295DB8"/>
    <w:rsid w:val="00296143"/>
    <w:rsid w:val="00296253"/>
    <w:rsid w:val="00296C16"/>
    <w:rsid w:val="00296CD2"/>
    <w:rsid w:val="00296F05"/>
    <w:rsid w:val="00297152"/>
    <w:rsid w:val="0029725C"/>
    <w:rsid w:val="0029747F"/>
    <w:rsid w:val="0029764C"/>
    <w:rsid w:val="002976DF"/>
    <w:rsid w:val="002978FB"/>
    <w:rsid w:val="00297AC1"/>
    <w:rsid w:val="00297FAF"/>
    <w:rsid w:val="002A04BB"/>
    <w:rsid w:val="002A04C8"/>
    <w:rsid w:val="002A08B4"/>
    <w:rsid w:val="002A08C8"/>
    <w:rsid w:val="002A0FB8"/>
    <w:rsid w:val="002A1655"/>
    <w:rsid w:val="002A1E6C"/>
    <w:rsid w:val="002A1F36"/>
    <w:rsid w:val="002A21A8"/>
    <w:rsid w:val="002A2750"/>
    <w:rsid w:val="002A276B"/>
    <w:rsid w:val="002A286E"/>
    <w:rsid w:val="002A29AF"/>
    <w:rsid w:val="002A2A8F"/>
    <w:rsid w:val="002A2B20"/>
    <w:rsid w:val="002A2FFB"/>
    <w:rsid w:val="002A324E"/>
    <w:rsid w:val="002A3300"/>
    <w:rsid w:val="002A3889"/>
    <w:rsid w:val="002A39A9"/>
    <w:rsid w:val="002A3B4D"/>
    <w:rsid w:val="002A3CC4"/>
    <w:rsid w:val="002A3D9F"/>
    <w:rsid w:val="002A3F41"/>
    <w:rsid w:val="002A41CE"/>
    <w:rsid w:val="002A4370"/>
    <w:rsid w:val="002A43CA"/>
    <w:rsid w:val="002A443F"/>
    <w:rsid w:val="002A47A9"/>
    <w:rsid w:val="002A4A65"/>
    <w:rsid w:val="002A4B47"/>
    <w:rsid w:val="002A4CD3"/>
    <w:rsid w:val="002A4CFC"/>
    <w:rsid w:val="002A534F"/>
    <w:rsid w:val="002A5679"/>
    <w:rsid w:val="002A56D2"/>
    <w:rsid w:val="002A5A4E"/>
    <w:rsid w:val="002A5B5A"/>
    <w:rsid w:val="002A6131"/>
    <w:rsid w:val="002A6142"/>
    <w:rsid w:val="002A625F"/>
    <w:rsid w:val="002A6278"/>
    <w:rsid w:val="002A62A0"/>
    <w:rsid w:val="002A642F"/>
    <w:rsid w:val="002A65DE"/>
    <w:rsid w:val="002A66A1"/>
    <w:rsid w:val="002A66A4"/>
    <w:rsid w:val="002A6969"/>
    <w:rsid w:val="002A6986"/>
    <w:rsid w:val="002A6A7C"/>
    <w:rsid w:val="002A6D38"/>
    <w:rsid w:val="002A6EB8"/>
    <w:rsid w:val="002A7754"/>
    <w:rsid w:val="002A7C32"/>
    <w:rsid w:val="002A7E2D"/>
    <w:rsid w:val="002A7EC8"/>
    <w:rsid w:val="002B00FD"/>
    <w:rsid w:val="002B02AA"/>
    <w:rsid w:val="002B0423"/>
    <w:rsid w:val="002B0538"/>
    <w:rsid w:val="002B056A"/>
    <w:rsid w:val="002B07E5"/>
    <w:rsid w:val="002B0D1D"/>
    <w:rsid w:val="002B0F28"/>
    <w:rsid w:val="002B11BF"/>
    <w:rsid w:val="002B12E7"/>
    <w:rsid w:val="002B1791"/>
    <w:rsid w:val="002B1AFA"/>
    <w:rsid w:val="002B1B42"/>
    <w:rsid w:val="002B1C2C"/>
    <w:rsid w:val="002B1C54"/>
    <w:rsid w:val="002B266B"/>
    <w:rsid w:val="002B2AB0"/>
    <w:rsid w:val="002B2C1F"/>
    <w:rsid w:val="002B2DB4"/>
    <w:rsid w:val="002B3181"/>
    <w:rsid w:val="002B3275"/>
    <w:rsid w:val="002B32B0"/>
    <w:rsid w:val="002B333C"/>
    <w:rsid w:val="002B355F"/>
    <w:rsid w:val="002B3A12"/>
    <w:rsid w:val="002B3ADE"/>
    <w:rsid w:val="002B3B03"/>
    <w:rsid w:val="002B3EF9"/>
    <w:rsid w:val="002B4025"/>
    <w:rsid w:val="002B4A18"/>
    <w:rsid w:val="002B4B4E"/>
    <w:rsid w:val="002B5205"/>
    <w:rsid w:val="002B5325"/>
    <w:rsid w:val="002B5350"/>
    <w:rsid w:val="002B53BF"/>
    <w:rsid w:val="002B5495"/>
    <w:rsid w:val="002B566F"/>
    <w:rsid w:val="002B5A3A"/>
    <w:rsid w:val="002B5B6B"/>
    <w:rsid w:val="002B5DCA"/>
    <w:rsid w:val="002B5DDC"/>
    <w:rsid w:val="002B6780"/>
    <w:rsid w:val="002B6920"/>
    <w:rsid w:val="002B69D0"/>
    <w:rsid w:val="002B6A50"/>
    <w:rsid w:val="002B6BA2"/>
    <w:rsid w:val="002B7729"/>
    <w:rsid w:val="002B79DC"/>
    <w:rsid w:val="002B7AA0"/>
    <w:rsid w:val="002B7C3A"/>
    <w:rsid w:val="002C005C"/>
    <w:rsid w:val="002C00C5"/>
    <w:rsid w:val="002C00D3"/>
    <w:rsid w:val="002C0374"/>
    <w:rsid w:val="002C04F2"/>
    <w:rsid w:val="002C068D"/>
    <w:rsid w:val="002C09A8"/>
    <w:rsid w:val="002C15DB"/>
    <w:rsid w:val="002C15F1"/>
    <w:rsid w:val="002C16A7"/>
    <w:rsid w:val="002C1780"/>
    <w:rsid w:val="002C19AA"/>
    <w:rsid w:val="002C1A64"/>
    <w:rsid w:val="002C1D4D"/>
    <w:rsid w:val="002C1DA1"/>
    <w:rsid w:val="002C1FAA"/>
    <w:rsid w:val="002C211F"/>
    <w:rsid w:val="002C2260"/>
    <w:rsid w:val="002C23ED"/>
    <w:rsid w:val="002C272A"/>
    <w:rsid w:val="002C29D9"/>
    <w:rsid w:val="002C2A70"/>
    <w:rsid w:val="002C2ECD"/>
    <w:rsid w:val="002C2EED"/>
    <w:rsid w:val="002C2F2F"/>
    <w:rsid w:val="002C333F"/>
    <w:rsid w:val="002C33FD"/>
    <w:rsid w:val="002C374A"/>
    <w:rsid w:val="002C3993"/>
    <w:rsid w:val="002C3C7F"/>
    <w:rsid w:val="002C3FC1"/>
    <w:rsid w:val="002C3FDF"/>
    <w:rsid w:val="002C4331"/>
    <w:rsid w:val="002C4809"/>
    <w:rsid w:val="002C483D"/>
    <w:rsid w:val="002C488F"/>
    <w:rsid w:val="002C496D"/>
    <w:rsid w:val="002C4991"/>
    <w:rsid w:val="002C4A34"/>
    <w:rsid w:val="002C4CFB"/>
    <w:rsid w:val="002C4DFB"/>
    <w:rsid w:val="002C4F35"/>
    <w:rsid w:val="002C4F66"/>
    <w:rsid w:val="002C4FC5"/>
    <w:rsid w:val="002C5344"/>
    <w:rsid w:val="002C543E"/>
    <w:rsid w:val="002C54AF"/>
    <w:rsid w:val="002C560D"/>
    <w:rsid w:val="002C5715"/>
    <w:rsid w:val="002C58C1"/>
    <w:rsid w:val="002C599E"/>
    <w:rsid w:val="002C5E1A"/>
    <w:rsid w:val="002C5EEE"/>
    <w:rsid w:val="002C5F37"/>
    <w:rsid w:val="002C610C"/>
    <w:rsid w:val="002C69C9"/>
    <w:rsid w:val="002C6B7E"/>
    <w:rsid w:val="002C6C45"/>
    <w:rsid w:val="002C6C82"/>
    <w:rsid w:val="002C6CC6"/>
    <w:rsid w:val="002C6F82"/>
    <w:rsid w:val="002C7227"/>
    <w:rsid w:val="002C74D9"/>
    <w:rsid w:val="002C757B"/>
    <w:rsid w:val="002C75E2"/>
    <w:rsid w:val="002C7717"/>
    <w:rsid w:val="002C7BB4"/>
    <w:rsid w:val="002C7DEF"/>
    <w:rsid w:val="002D01F0"/>
    <w:rsid w:val="002D037E"/>
    <w:rsid w:val="002D03C7"/>
    <w:rsid w:val="002D06FD"/>
    <w:rsid w:val="002D0923"/>
    <w:rsid w:val="002D098E"/>
    <w:rsid w:val="002D0EAF"/>
    <w:rsid w:val="002D0EC1"/>
    <w:rsid w:val="002D119C"/>
    <w:rsid w:val="002D11D6"/>
    <w:rsid w:val="002D1344"/>
    <w:rsid w:val="002D13DB"/>
    <w:rsid w:val="002D153D"/>
    <w:rsid w:val="002D1545"/>
    <w:rsid w:val="002D1672"/>
    <w:rsid w:val="002D1D34"/>
    <w:rsid w:val="002D2086"/>
    <w:rsid w:val="002D2516"/>
    <w:rsid w:val="002D25A2"/>
    <w:rsid w:val="002D2646"/>
    <w:rsid w:val="002D2C66"/>
    <w:rsid w:val="002D2E83"/>
    <w:rsid w:val="002D2E88"/>
    <w:rsid w:val="002D2F05"/>
    <w:rsid w:val="002D3118"/>
    <w:rsid w:val="002D32C4"/>
    <w:rsid w:val="002D3376"/>
    <w:rsid w:val="002D36CF"/>
    <w:rsid w:val="002D37CE"/>
    <w:rsid w:val="002D37E4"/>
    <w:rsid w:val="002D37FB"/>
    <w:rsid w:val="002D3A40"/>
    <w:rsid w:val="002D3DCA"/>
    <w:rsid w:val="002D438E"/>
    <w:rsid w:val="002D4450"/>
    <w:rsid w:val="002D47CD"/>
    <w:rsid w:val="002D4AB7"/>
    <w:rsid w:val="002D4C11"/>
    <w:rsid w:val="002D4C6A"/>
    <w:rsid w:val="002D4C8E"/>
    <w:rsid w:val="002D4E85"/>
    <w:rsid w:val="002D536C"/>
    <w:rsid w:val="002D5A23"/>
    <w:rsid w:val="002D5CED"/>
    <w:rsid w:val="002D5E2D"/>
    <w:rsid w:val="002D62B0"/>
    <w:rsid w:val="002D6528"/>
    <w:rsid w:val="002D65EC"/>
    <w:rsid w:val="002D6BA6"/>
    <w:rsid w:val="002D6C32"/>
    <w:rsid w:val="002D6C7D"/>
    <w:rsid w:val="002D7418"/>
    <w:rsid w:val="002D7628"/>
    <w:rsid w:val="002D7680"/>
    <w:rsid w:val="002D76DF"/>
    <w:rsid w:val="002D7817"/>
    <w:rsid w:val="002D7BFF"/>
    <w:rsid w:val="002D7CEC"/>
    <w:rsid w:val="002D7D79"/>
    <w:rsid w:val="002E012A"/>
    <w:rsid w:val="002E013B"/>
    <w:rsid w:val="002E0339"/>
    <w:rsid w:val="002E0514"/>
    <w:rsid w:val="002E0769"/>
    <w:rsid w:val="002E0825"/>
    <w:rsid w:val="002E0B45"/>
    <w:rsid w:val="002E0D88"/>
    <w:rsid w:val="002E0EEA"/>
    <w:rsid w:val="002E1354"/>
    <w:rsid w:val="002E1513"/>
    <w:rsid w:val="002E1684"/>
    <w:rsid w:val="002E1F4E"/>
    <w:rsid w:val="002E225A"/>
    <w:rsid w:val="002E25A7"/>
    <w:rsid w:val="002E2A23"/>
    <w:rsid w:val="002E338A"/>
    <w:rsid w:val="002E35BA"/>
    <w:rsid w:val="002E3686"/>
    <w:rsid w:val="002E442B"/>
    <w:rsid w:val="002E488F"/>
    <w:rsid w:val="002E4C49"/>
    <w:rsid w:val="002E4F61"/>
    <w:rsid w:val="002E55A9"/>
    <w:rsid w:val="002E5C78"/>
    <w:rsid w:val="002E6129"/>
    <w:rsid w:val="002E63E1"/>
    <w:rsid w:val="002E6BA1"/>
    <w:rsid w:val="002E6BF3"/>
    <w:rsid w:val="002E6C64"/>
    <w:rsid w:val="002E6D4F"/>
    <w:rsid w:val="002E6E38"/>
    <w:rsid w:val="002E7190"/>
    <w:rsid w:val="002E726E"/>
    <w:rsid w:val="002E75D0"/>
    <w:rsid w:val="002E75DB"/>
    <w:rsid w:val="002E75E5"/>
    <w:rsid w:val="002E7A52"/>
    <w:rsid w:val="002E7D03"/>
    <w:rsid w:val="002E7F7D"/>
    <w:rsid w:val="002F00A7"/>
    <w:rsid w:val="002F025B"/>
    <w:rsid w:val="002F0318"/>
    <w:rsid w:val="002F057C"/>
    <w:rsid w:val="002F0644"/>
    <w:rsid w:val="002F0A5A"/>
    <w:rsid w:val="002F0D4F"/>
    <w:rsid w:val="002F0E96"/>
    <w:rsid w:val="002F0FFF"/>
    <w:rsid w:val="002F1193"/>
    <w:rsid w:val="002F1886"/>
    <w:rsid w:val="002F1924"/>
    <w:rsid w:val="002F1C7C"/>
    <w:rsid w:val="002F1FA6"/>
    <w:rsid w:val="002F22B4"/>
    <w:rsid w:val="002F26B5"/>
    <w:rsid w:val="002F278F"/>
    <w:rsid w:val="002F295C"/>
    <w:rsid w:val="002F2B03"/>
    <w:rsid w:val="002F2C9F"/>
    <w:rsid w:val="002F307C"/>
    <w:rsid w:val="002F31B8"/>
    <w:rsid w:val="002F35B9"/>
    <w:rsid w:val="002F35D7"/>
    <w:rsid w:val="002F38E3"/>
    <w:rsid w:val="002F39BE"/>
    <w:rsid w:val="002F3B12"/>
    <w:rsid w:val="002F3B79"/>
    <w:rsid w:val="002F3BCE"/>
    <w:rsid w:val="002F3C83"/>
    <w:rsid w:val="002F4059"/>
    <w:rsid w:val="002F42C0"/>
    <w:rsid w:val="002F4416"/>
    <w:rsid w:val="002F45A2"/>
    <w:rsid w:val="002F466F"/>
    <w:rsid w:val="002F4949"/>
    <w:rsid w:val="002F50DA"/>
    <w:rsid w:val="002F5447"/>
    <w:rsid w:val="002F57AB"/>
    <w:rsid w:val="002F589E"/>
    <w:rsid w:val="002F597C"/>
    <w:rsid w:val="002F5B89"/>
    <w:rsid w:val="002F5E96"/>
    <w:rsid w:val="002F618A"/>
    <w:rsid w:val="002F635B"/>
    <w:rsid w:val="002F6370"/>
    <w:rsid w:val="002F6437"/>
    <w:rsid w:val="002F6609"/>
    <w:rsid w:val="002F68E6"/>
    <w:rsid w:val="002F6BE0"/>
    <w:rsid w:val="002F6CCA"/>
    <w:rsid w:val="002F6D8E"/>
    <w:rsid w:val="002F6E91"/>
    <w:rsid w:val="002F6F75"/>
    <w:rsid w:val="002F734D"/>
    <w:rsid w:val="002F7487"/>
    <w:rsid w:val="002F78A5"/>
    <w:rsid w:val="002F78DA"/>
    <w:rsid w:val="002F7BEF"/>
    <w:rsid w:val="002F7C47"/>
    <w:rsid w:val="002F7E7B"/>
    <w:rsid w:val="002F7ED0"/>
    <w:rsid w:val="002F7EDC"/>
    <w:rsid w:val="0030061B"/>
    <w:rsid w:val="00300938"/>
    <w:rsid w:val="00300F7C"/>
    <w:rsid w:val="00300FA8"/>
    <w:rsid w:val="003010B0"/>
    <w:rsid w:val="003013D2"/>
    <w:rsid w:val="00301433"/>
    <w:rsid w:val="003014A7"/>
    <w:rsid w:val="003017E6"/>
    <w:rsid w:val="00301AF7"/>
    <w:rsid w:val="00301E4D"/>
    <w:rsid w:val="00301F71"/>
    <w:rsid w:val="0030202F"/>
    <w:rsid w:val="00302055"/>
    <w:rsid w:val="0030207E"/>
    <w:rsid w:val="00302191"/>
    <w:rsid w:val="003027BB"/>
    <w:rsid w:val="00302F23"/>
    <w:rsid w:val="0030318D"/>
    <w:rsid w:val="0030320E"/>
    <w:rsid w:val="003032EB"/>
    <w:rsid w:val="00303522"/>
    <w:rsid w:val="00303863"/>
    <w:rsid w:val="00303914"/>
    <w:rsid w:val="003039E2"/>
    <w:rsid w:val="00303F1E"/>
    <w:rsid w:val="00303F4D"/>
    <w:rsid w:val="00304254"/>
    <w:rsid w:val="003042BD"/>
    <w:rsid w:val="003043A2"/>
    <w:rsid w:val="003043BB"/>
    <w:rsid w:val="00304BEA"/>
    <w:rsid w:val="00304EAD"/>
    <w:rsid w:val="00304F4D"/>
    <w:rsid w:val="00304FA2"/>
    <w:rsid w:val="00305317"/>
    <w:rsid w:val="0030534A"/>
    <w:rsid w:val="00305444"/>
    <w:rsid w:val="003057F6"/>
    <w:rsid w:val="00305829"/>
    <w:rsid w:val="00305DCE"/>
    <w:rsid w:val="00305DD4"/>
    <w:rsid w:val="00305DF6"/>
    <w:rsid w:val="00305E0F"/>
    <w:rsid w:val="00305EC1"/>
    <w:rsid w:val="00305EEB"/>
    <w:rsid w:val="00305F9F"/>
    <w:rsid w:val="00306101"/>
    <w:rsid w:val="0030613D"/>
    <w:rsid w:val="003064C2"/>
    <w:rsid w:val="003064FE"/>
    <w:rsid w:val="003067BF"/>
    <w:rsid w:val="00306803"/>
    <w:rsid w:val="00306865"/>
    <w:rsid w:val="00306B37"/>
    <w:rsid w:val="00306DFF"/>
    <w:rsid w:val="003070D1"/>
    <w:rsid w:val="003073FA"/>
    <w:rsid w:val="003075D3"/>
    <w:rsid w:val="003076C9"/>
    <w:rsid w:val="0030776B"/>
    <w:rsid w:val="003078AF"/>
    <w:rsid w:val="00307A21"/>
    <w:rsid w:val="00307C77"/>
    <w:rsid w:val="00307E20"/>
    <w:rsid w:val="00310170"/>
    <w:rsid w:val="0031038D"/>
    <w:rsid w:val="00310766"/>
    <w:rsid w:val="003107A6"/>
    <w:rsid w:val="00310991"/>
    <w:rsid w:val="00310A23"/>
    <w:rsid w:val="00310B82"/>
    <w:rsid w:val="00310C0C"/>
    <w:rsid w:val="003114E9"/>
    <w:rsid w:val="003114F1"/>
    <w:rsid w:val="00311995"/>
    <w:rsid w:val="00311AB3"/>
    <w:rsid w:val="00311CB8"/>
    <w:rsid w:val="00311D2F"/>
    <w:rsid w:val="00311E34"/>
    <w:rsid w:val="00311E51"/>
    <w:rsid w:val="00312033"/>
    <w:rsid w:val="003120E5"/>
    <w:rsid w:val="003124F3"/>
    <w:rsid w:val="00312730"/>
    <w:rsid w:val="00312DEC"/>
    <w:rsid w:val="003130F3"/>
    <w:rsid w:val="00313135"/>
    <w:rsid w:val="00313234"/>
    <w:rsid w:val="0031335F"/>
    <w:rsid w:val="00313661"/>
    <w:rsid w:val="003137A6"/>
    <w:rsid w:val="003137ED"/>
    <w:rsid w:val="00313B26"/>
    <w:rsid w:val="00313B7C"/>
    <w:rsid w:val="00314022"/>
    <w:rsid w:val="003141DD"/>
    <w:rsid w:val="0031424A"/>
    <w:rsid w:val="00314403"/>
    <w:rsid w:val="00314444"/>
    <w:rsid w:val="003145EB"/>
    <w:rsid w:val="0031494F"/>
    <w:rsid w:val="003149AB"/>
    <w:rsid w:val="00314E98"/>
    <w:rsid w:val="00314EF4"/>
    <w:rsid w:val="003151AD"/>
    <w:rsid w:val="00315367"/>
    <w:rsid w:val="003159B8"/>
    <w:rsid w:val="00315B01"/>
    <w:rsid w:val="00315B71"/>
    <w:rsid w:val="00315D4E"/>
    <w:rsid w:val="00316153"/>
    <w:rsid w:val="003163A3"/>
    <w:rsid w:val="00316490"/>
    <w:rsid w:val="003166A9"/>
    <w:rsid w:val="00316A95"/>
    <w:rsid w:val="00316CB6"/>
    <w:rsid w:val="00316DB1"/>
    <w:rsid w:val="0031705F"/>
    <w:rsid w:val="003172D7"/>
    <w:rsid w:val="0031749E"/>
    <w:rsid w:val="0031771F"/>
    <w:rsid w:val="003177E6"/>
    <w:rsid w:val="00317A97"/>
    <w:rsid w:val="00317C4A"/>
    <w:rsid w:val="00320229"/>
    <w:rsid w:val="003202DA"/>
    <w:rsid w:val="0032077E"/>
    <w:rsid w:val="00320838"/>
    <w:rsid w:val="00320C13"/>
    <w:rsid w:val="00320CF1"/>
    <w:rsid w:val="00320F1B"/>
    <w:rsid w:val="0032128C"/>
    <w:rsid w:val="00321343"/>
    <w:rsid w:val="0032148D"/>
    <w:rsid w:val="00321844"/>
    <w:rsid w:val="00321970"/>
    <w:rsid w:val="00321E92"/>
    <w:rsid w:val="00321F5D"/>
    <w:rsid w:val="00322096"/>
    <w:rsid w:val="003220BE"/>
    <w:rsid w:val="003220CF"/>
    <w:rsid w:val="00322205"/>
    <w:rsid w:val="00322292"/>
    <w:rsid w:val="003223C1"/>
    <w:rsid w:val="003224B4"/>
    <w:rsid w:val="0032255A"/>
    <w:rsid w:val="00322619"/>
    <w:rsid w:val="00322857"/>
    <w:rsid w:val="00322CC6"/>
    <w:rsid w:val="00322CD7"/>
    <w:rsid w:val="00322E3D"/>
    <w:rsid w:val="00322F19"/>
    <w:rsid w:val="0032302C"/>
    <w:rsid w:val="003230BB"/>
    <w:rsid w:val="00323150"/>
    <w:rsid w:val="0032389A"/>
    <w:rsid w:val="00323905"/>
    <w:rsid w:val="00323A1C"/>
    <w:rsid w:val="00323C86"/>
    <w:rsid w:val="00323D7F"/>
    <w:rsid w:val="00323F46"/>
    <w:rsid w:val="00323F94"/>
    <w:rsid w:val="00324202"/>
    <w:rsid w:val="00324258"/>
    <w:rsid w:val="003242B5"/>
    <w:rsid w:val="0032430C"/>
    <w:rsid w:val="003245A0"/>
    <w:rsid w:val="00324D53"/>
    <w:rsid w:val="00324FCC"/>
    <w:rsid w:val="003250F3"/>
    <w:rsid w:val="0032541B"/>
    <w:rsid w:val="00325530"/>
    <w:rsid w:val="00325679"/>
    <w:rsid w:val="0032571C"/>
    <w:rsid w:val="003259CF"/>
    <w:rsid w:val="00325AA5"/>
    <w:rsid w:val="00325D09"/>
    <w:rsid w:val="00325D13"/>
    <w:rsid w:val="00325D24"/>
    <w:rsid w:val="0032602D"/>
    <w:rsid w:val="0032646C"/>
    <w:rsid w:val="003264E8"/>
    <w:rsid w:val="0032650D"/>
    <w:rsid w:val="00326589"/>
    <w:rsid w:val="003268C9"/>
    <w:rsid w:val="00326B29"/>
    <w:rsid w:val="00326CC5"/>
    <w:rsid w:val="00326D0F"/>
    <w:rsid w:val="00326D7A"/>
    <w:rsid w:val="00326F40"/>
    <w:rsid w:val="00327326"/>
    <w:rsid w:val="0032757C"/>
    <w:rsid w:val="00327789"/>
    <w:rsid w:val="003277FF"/>
    <w:rsid w:val="00327989"/>
    <w:rsid w:val="00327A13"/>
    <w:rsid w:val="00327C45"/>
    <w:rsid w:val="00327C7A"/>
    <w:rsid w:val="00327CD2"/>
    <w:rsid w:val="00327E23"/>
    <w:rsid w:val="00327ECA"/>
    <w:rsid w:val="00327EFA"/>
    <w:rsid w:val="0033046C"/>
    <w:rsid w:val="0033059A"/>
    <w:rsid w:val="00330AE3"/>
    <w:rsid w:val="00330B22"/>
    <w:rsid w:val="00330C6C"/>
    <w:rsid w:val="00330F71"/>
    <w:rsid w:val="00330F7A"/>
    <w:rsid w:val="00330FF3"/>
    <w:rsid w:val="0033148D"/>
    <w:rsid w:val="003314E6"/>
    <w:rsid w:val="003316BD"/>
    <w:rsid w:val="0033195A"/>
    <w:rsid w:val="00331F5A"/>
    <w:rsid w:val="00332025"/>
    <w:rsid w:val="00332255"/>
    <w:rsid w:val="003322A9"/>
    <w:rsid w:val="00332500"/>
    <w:rsid w:val="00332562"/>
    <w:rsid w:val="00332BC0"/>
    <w:rsid w:val="00332D22"/>
    <w:rsid w:val="00333205"/>
    <w:rsid w:val="00333349"/>
    <w:rsid w:val="00333426"/>
    <w:rsid w:val="00333D30"/>
    <w:rsid w:val="00334560"/>
    <w:rsid w:val="0033477D"/>
    <w:rsid w:val="0033480E"/>
    <w:rsid w:val="00334AD3"/>
    <w:rsid w:val="00334E9F"/>
    <w:rsid w:val="0033545F"/>
    <w:rsid w:val="003354DE"/>
    <w:rsid w:val="00335664"/>
    <w:rsid w:val="00335781"/>
    <w:rsid w:val="003358C2"/>
    <w:rsid w:val="0033595C"/>
    <w:rsid w:val="00335C81"/>
    <w:rsid w:val="00335EF2"/>
    <w:rsid w:val="00335FCC"/>
    <w:rsid w:val="00335FFB"/>
    <w:rsid w:val="00336209"/>
    <w:rsid w:val="003364D2"/>
    <w:rsid w:val="0033660A"/>
    <w:rsid w:val="0033681F"/>
    <w:rsid w:val="0033686E"/>
    <w:rsid w:val="00336953"/>
    <w:rsid w:val="00336A56"/>
    <w:rsid w:val="00336BBA"/>
    <w:rsid w:val="00336D26"/>
    <w:rsid w:val="00336D53"/>
    <w:rsid w:val="00336F20"/>
    <w:rsid w:val="0033738E"/>
    <w:rsid w:val="003378C8"/>
    <w:rsid w:val="00337B79"/>
    <w:rsid w:val="00337F65"/>
    <w:rsid w:val="00340518"/>
    <w:rsid w:val="003406CA"/>
    <w:rsid w:val="003406D4"/>
    <w:rsid w:val="00340C83"/>
    <w:rsid w:val="00340E98"/>
    <w:rsid w:val="003412DD"/>
    <w:rsid w:val="00341406"/>
    <w:rsid w:val="00341621"/>
    <w:rsid w:val="003416E6"/>
    <w:rsid w:val="0034223F"/>
    <w:rsid w:val="00342523"/>
    <w:rsid w:val="003429AB"/>
    <w:rsid w:val="003429B2"/>
    <w:rsid w:val="00342A94"/>
    <w:rsid w:val="0034310C"/>
    <w:rsid w:val="00343587"/>
    <w:rsid w:val="00343A57"/>
    <w:rsid w:val="00343B12"/>
    <w:rsid w:val="00343B52"/>
    <w:rsid w:val="00343FD3"/>
    <w:rsid w:val="003440C5"/>
    <w:rsid w:val="003441D9"/>
    <w:rsid w:val="003441E3"/>
    <w:rsid w:val="0034454F"/>
    <w:rsid w:val="00344661"/>
    <w:rsid w:val="00344884"/>
    <w:rsid w:val="00344AAA"/>
    <w:rsid w:val="00344BAF"/>
    <w:rsid w:val="00344CAC"/>
    <w:rsid w:val="00344E95"/>
    <w:rsid w:val="00345124"/>
    <w:rsid w:val="0034528C"/>
    <w:rsid w:val="003452E4"/>
    <w:rsid w:val="003453F1"/>
    <w:rsid w:val="00345402"/>
    <w:rsid w:val="0034553A"/>
    <w:rsid w:val="003455B2"/>
    <w:rsid w:val="00345B53"/>
    <w:rsid w:val="00345B75"/>
    <w:rsid w:val="00345D37"/>
    <w:rsid w:val="00346327"/>
    <w:rsid w:val="003467EA"/>
    <w:rsid w:val="00346A58"/>
    <w:rsid w:val="00346DC1"/>
    <w:rsid w:val="00346E66"/>
    <w:rsid w:val="00347276"/>
    <w:rsid w:val="0034736A"/>
    <w:rsid w:val="003473C1"/>
    <w:rsid w:val="00347677"/>
    <w:rsid w:val="00347680"/>
    <w:rsid w:val="003477C4"/>
    <w:rsid w:val="003479E7"/>
    <w:rsid w:val="003500C5"/>
    <w:rsid w:val="0035035B"/>
    <w:rsid w:val="003504C5"/>
    <w:rsid w:val="0035083E"/>
    <w:rsid w:val="00350A5D"/>
    <w:rsid w:val="00351176"/>
    <w:rsid w:val="003511DA"/>
    <w:rsid w:val="003511F9"/>
    <w:rsid w:val="003513FC"/>
    <w:rsid w:val="00351504"/>
    <w:rsid w:val="00351FE4"/>
    <w:rsid w:val="0035226D"/>
    <w:rsid w:val="003523EA"/>
    <w:rsid w:val="003524A3"/>
    <w:rsid w:val="00352731"/>
    <w:rsid w:val="0035301D"/>
    <w:rsid w:val="00353278"/>
    <w:rsid w:val="00353354"/>
    <w:rsid w:val="00353440"/>
    <w:rsid w:val="003537DB"/>
    <w:rsid w:val="00353959"/>
    <w:rsid w:val="00353B3C"/>
    <w:rsid w:val="00353BEF"/>
    <w:rsid w:val="00353D74"/>
    <w:rsid w:val="00353FF7"/>
    <w:rsid w:val="00354403"/>
    <w:rsid w:val="003545AF"/>
    <w:rsid w:val="00354B58"/>
    <w:rsid w:val="00354C7C"/>
    <w:rsid w:val="00354CD8"/>
    <w:rsid w:val="00354FE4"/>
    <w:rsid w:val="0035511D"/>
    <w:rsid w:val="00355278"/>
    <w:rsid w:val="003553AE"/>
    <w:rsid w:val="003554C7"/>
    <w:rsid w:val="003556F5"/>
    <w:rsid w:val="0035579D"/>
    <w:rsid w:val="00355806"/>
    <w:rsid w:val="00355CD8"/>
    <w:rsid w:val="00355E56"/>
    <w:rsid w:val="00355ECC"/>
    <w:rsid w:val="00356176"/>
    <w:rsid w:val="003561BA"/>
    <w:rsid w:val="003562E8"/>
    <w:rsid w:val="0035630E"/>
    <w:rsid w:val="003563A6"/>
    <w:rsid w:val="00356628"/>
    <w:rsid w:val="0035690C"/>
    <w:rsid w:val="0035698F"/>
    <w:rsid w:val="00357266"/>
    <w:rsid w:val="003573FB"/>
    <w:rsid w:val="00357721"/>
    <w:rsid w:val="003577DF"/>
    <w:rsid w:val="00357858"/>
    <w:rsid w:val="00357C10"/>
    <w:rsid w:val="00357C7F"/>
    <w:rsid w:val="00357DEA"/>
    <w:rsid w:val="00360049"/>
    <w:rsid w:val="00360157"/>
    <w:rsid w:val="00360235"/>
    <w:rsid w:val="00360403"/>
    <w:rsid w:val="00360653"/>
    <w:rsid w:val="0036096E"/>
    <w:rsid w:val="00360AF3"/>
    <w:rsid w:val="00360BDF"/>
    <w:rsid w:val="00360E1C"/>
    <w:rsid w:val="00360F91"/>
    <w:rsid w:val="00360FEF"/>
    <w:rsid w:val="00361116"/>
    <w:rsid w:val="003613F3"/>
    <w:rsid w:val="00361704"/>
    <w:rsid w:val="003617DC"/>
    <w:rsid w:val="003619EB"/>
    <w:rsid w:val="00361B5D"/>
    <w:rsid w:val="00361D2D"/>
    <w:rsid w:val="00361EA4"/>
    <w:rsid w:val="003625AA"/>
    <w:rsid w:val="00362B44"/>
    <w:rsid w:val="00362E0C"/>
    <w:rsid w:val="003630D6"/>
    <w:rsid w:val="003630FD"/>
    <w:rsid w:val="00363554"/>
    <w:rsid w:val="003636E2"/>
    <w:rsid w:val="00363742"/>
    <w:rsid w:val="00363779"/>
    <w:rsid w:val="00363A9B"/>
    <w:rsid w:val="00363C7E"/>
    <w:rsid w:val="00363CF7"/>
    <w:rsid w:val="00363E42"/>
    <w:rsid w:val="00363F60"/>
    <w:rsid w:val="003642B8"/>
    <w:rsid w:val="0036431E"/>
    <w:rsid w:val="0036454F"/>
    <w:rsid w:val="003649B0"/>
    <w:rsid w:val="003649CF"/>
    <w:rsid w:val="003649D6"/>
    <w:rsid w:val="00364BD0"/>
    <w:rsid w:val="00364E35"/>
    <w:rsid w:val="00364FB3"/>
    <w:rsid w:val="00365129"/>
    <w:rsid w:val="003652B6"/>
    <w:rsid w:val="003655A1"/>
    <w:rsid w:val="003655EA"/>
    <w:rsid w:val="00365624"/>
    <w:rsid w:val="00365712"/>
    <w:rsid w:val="003658E5"/>
    <w:rsid w:val="003661BC"/>
    <w:rsid w:val="00366205"/>
    <w:rsid w:val="003663F9"/>
    <w:rsid w:val="003664CF"/>
    <w:rsid w:val="003665DD"/>
    <w:rsid w:val="0036664B"/>
    <w:rsid w:val="003668A3"/>
    <w:rsid w:val="00366B32"/>
    <w:rsid w:val="00366D1B"/>
    <w:rsid w:val="00366D21"/>
    <w:rsid w:val="00366D63"/>
    <w:rsid w:val="00366D83"/>
    <w:rsid w:val="00366E01"/>
    <w:rsid w:val="0036700E"/>
    <w:rsid w:val="00367356"/>
    <w:rsid w:val="0036735F"/>
    <w:rsid w:val="00367399"/>
    <w:rsid w:val="00367492"/>
    <w:rsid w:val="00367B28"/>
    <w:rsid w:val="00367C03"/>
    <w:rsid w:val="0037008E"/>
    <w:rsid w:val="003706D7"/>
    <w:rsid w:val="00370B35"/>
    <w:rsid w:val="00370F6B"/>
    <w:rsid w:val="0037120C"/>
    <w:rsid w:val="0037130F"/>
    <w:rsid w:val="0037145D"/>
    <w:rsid w:val="00371612"/>
    <w:rsid w:val="00371762"/>
    <w:rsid w:val="003717E1"/>
    <w:rsid w:val="00371A03"/>
    <w:rsid w:val="00371E94"/>
    <w:rsid w:val="00372330"/>
    <w:rsid w:val="0037258E"/>
    <w:rsid w:val="00372943"/>
    <w:rsid w:val="00372A3E"/>
    <w:rsid w:val="00372C92"/>
    <w:rsid w:val="00372F50"/>
    <w:rsid w:val="00373236"/>
    <w:rsid w:val="003733AA"/>
    <w:rsid w:val="00373683"/>
    <w:rsid w:val="00373708"/>
    <w:rsid w:val="00373C1A"/>
    <w:rsid w:val="00373F99"/>
    <w:rsid w:val="00373FC4"/>
    <w:rsid w:val="0037405A"/>
    <w:rsid w:val="003741FB"/>
    <w:rsid w:val="0037437B"/>
    <w:rsid w:val="0037465A"/>
    <w:rsid w:val="003747EC"/>
    <w:rsid w:val="0037494D"/>
    <w:rsid w:val="00374B38"/>
    <w:rsid w:val="003750B5"/>
    <w:rsid w:val="00375572"/>
    <w:rsid w:val="003755E3"/>
    <w:rsid w:val="0037573A"/>
    <w:rsid w:val="0037588A"/>
    <w:rsid w:val="00375C76"/>
    <w:rsid w:val="00375E73"/>
    <w:rsid w:val="00375EE1"/>
    <w:rsid w:val="0037621F"/>
    <w:rsid w:val="00376448"/>
    <w:rsid w:val="00376532"/>
    <w:rsid w:val="003765D0"/>
    <w:rsid w:val="00376C69"/>
    <w:rsid w:val="00376CAC"/>
    <w:rsid w:val="00376EA0"/>
    <w:rsid w:val="00376F4E"/>
    <w:rsid w:val="003772AD"/>
    <w:rsid w:val="0037730B"/>
    <w:rsid w:val="0037736F"/>
    <w:rsid w:val="00377412"/>
    <w:rsid w:val="00377840"/>
    <w:rsid w:val="003778AA"/>
    <w:rsid w:val="003779B2"/>
    <w:rsid w:val="00377D40"/>
    <w:rsid w:val="00377D8C"/>
    <w:rsid w:val="00377FF6"/>
    <w:rsid w:val="003800EF"/>
    <w:rsid w:val="00380163"/>
    <w:rsid w:val="00380214"/>
    <w:rsid w:val="003804A9"/>
    <w:rsid w:val="00380736"/>
    <w:rsid w:val="00380C71"/>
    <w:rsid w:val="00380E87"/>
    <w:rsid w:val="00380F48"/>
    <w:rsid w:val="0038101C"/>
    <w:rsid w:val="003810DA"/>
    <w:rsid w:val="00381E19"/>
    <w:rsid w:val="00381EA4"/>
    <w:rsid w:val="00382113"/>
    <w:rsid w:val="00382CBE"/>
    <w:rsid w:val="0038321F"/>
    <w:rsid w:val="0038346A"/>
    <w:rsid w:val="00383C0D"/>
    <w:rsid w:val="00383E82"/>
    <w:rsid w:val="00383E91"/>
    <w:rsid w:val="00383FAC"/>
    <w:rsid w:val="00384073"/>
    <w:rsid w:val="003841A0"/>
    <w:rsid w:val="00384201"/>
    <w:rsid w:val="00384236"/>
    <w:rsid w:val="003843EF"/>
    <w:rsid w:val="0038472B"/>
    <w:rsid w:val="003848CD"/>
    <w:rsid w:val="00384AC9"/>
    <w:rsid w:val="00384E83"/>
    <w:rsid w:val="00385146"/>
    <w:rsid w:val="00385159"/>
    <w:rsid w:val="0038528D"/>
    <w:rsid w:val="003855A7"/>
    <w:rsid w:val="00385624"/>
    <w:rsid w:val="003856B3"/>
    <w:rsid w:val="00385B60"/>
    <w:rsid w:val="00385B9E"/>
    <w:rsid w:val="00385CAC"/>
    <w:rsid w:val="00385D01"/>
    <w:rsid w:val="00385E4C"/>
    <w:rsid w:val="0038612B"/>
    <w:rsid w:val="00386180"/>
    <w:rsid w:val="0038654F"/>
    <w:rsid w:val="0038666F"/>
    <w:rsid w:val="003867FD"/>
    <w:rsid w:val="00386A30"/>
    <w:rsid w:val="00386AD3"/>
    <w:rsid w:val="00386CF7"/>
    <w:rsid w:val="00386D3F"/>
    <w:rsid w:val="0038714C"/>
    <w:rsid w:val="00387209"/>
    <w:rsid w:val="00387297"/>
    <w:rsid w:val="0038733A"/>
    <w:rsid w:val="003876BE"/>
    <w:rsid w:val="00387D44"/>
    <w:rsid w:val="00387E82"/>
    <w:rsid w:val="003900DA"/>
    <w:rsid w:val="00390316"/>
    <w:rsid w:val="003903B3"/>
    <w:rsid w:val="00390549"/>
    <w:rsid w:val="003905F9"/>
    <w:rsid w:val="0039061C"/>
    <w:rsid w:val="0039084D"/>
    <w:rsid w:val="00391361"/>
    <w:rsid w:val="003915A7"/>
    <w:rsid w:val="00391855"/>
    <w:rsid w:val="00391B86"/>
    <w:rsid w:val="00391D3D"/>
    <w:rsid w:val="00391E00"/>
    <w:rsid w:val="00391F13"/>
    <w:rsid w:val="00391FF4"/>
    <w:rsid w:val="00392089"/>
    <w:rsid w:val="003921D8"/>
    <w:rsid w:val="0039252F"/>
    <w:rsid w:val="00392583"/>
    <w:rsid w:val="003925D2"/>
    <w:rsid w:val="00392778"/>
    <w:rsid w:val="00392B5C"/>
    <w:rsid w:val="00392D66"/>
    <w:rsid w:val="00392D71"/>
    <w:rsid w:val="00392E1C"/>
    <w:rsid w:val="00392F35"/>
    <w:rsid w:val="00393055"/>
    <w:rsid w:val="00393244"/>
    <w:rsid w:val="00393606"/>
    <w:rsid w:val="00393876"/>
    <w:rsid w:val="003938E2"/>
    <w:rsid w:val="0039393F"/>
    <w:rsid w:val="00393D20"/>
    <w:rsid w:val="003941A9"/>
    <w:rsid w:val="00394310"/>
    <w:rsid w:val="00394496"/>
    <w:rsid w:val="00394519"/>
    <w:rsid w:val="003945BF"/>
    <w:rsid w:val="003947A0"/>
    <w:rsid w:val="00394990"/>
    <w:rsid w:val="00394F70"/>
    <w:rsid w:val="00394FE5"/>
    <w:rsid w:val="003953A7"/>
    <w:rsid w:val="003956B9"/>
    <w:rsid w:val="003957A1"/>
    <w:rsid w:val="003957BF"/>
    <w:rsid w:val="003959B7"/>
    <w:rsid w:val="00395A01"/>
    <w:rsid w:val="00395EF7"/>
    <w:rsid w:val="003960CC"/>
    <w:rsid w:val="00396382"/>
    <w:rsid w:val="003964EE"/>
    <w:rsid w:val="003965DE"/>
    <w:rsid w:val="00396665"/>
    <w:rsid w:val="0039666C"/>
    <w:rsid w:val="0039683E"/>
    <w:rsid w:val="003969C9"/>
    <w:rsid w:val="00396C63"/>
    <w:rsid w:val="00396FEA"/>
    <w:rsid w:val="00397183"/>
    <w:rsid w:val="003975AA"/>
    <w:rsid w:val="003976C2"/>
    <w:rsid w:val="00397818"/>
    <w:rsid w:val="00397BEA"/>
    <w:rsid w:val="003A000A"/>
    <w:rsid w:val="003A000B"/>
    <w:rsid w:val="003A01AE"/>
    <w:rsid w:val="003A0503"/>
    <w:rsid w:val="003A052F"/>
    <w:rsid w:val="003A0945"/>
    <w:rsid w:val="003A09FB"/>
    <w:rsid w:val="003A10DE"/>
    <w:rsid w:val="003A1233"/>
    <w:rsid w:val="003A132D"/>
    <w:rsid w:val="003A141A"/>
    <w:rsid w:val="003A1538"/>
    <w:rsid w:val="003A16F5"/>
    <w:rsid w:val="003A189F"/>
    <w:rsid w:val="003A1A66"/>
    <w:rsid w:val="003A1B00"/>
    <w:rsid w:val="003A1D71"/>
    <w:rsid w:val="003A22EC"/>
    <w:rsid w:val="003A2627"/>
    <w:rsid w:val="003A2E26"/>
    <w:rsid w:val="003A2F44"/>
    <w:rsid w:val="003A3118"/>
    <w:rsid w:val="003A32E3"/>
    <w:rsid w:val="003A3360"/>
    <w:rsid w:val="003A3592"/>
    <w:rsid w:val="003A3621"/>
    <w:rsid w:val="003A376D"/>
    <w:rsid w:val="003A3770"/>
    <w:rsid w:val="003A3C4E"/>
    <w:rsid w:val="003A3C61"/>
    <w:rsid w:val="003A3FE5"/>
    <w:rsid w:val="003A400A"/>
    <w:rsid w:val="003A40CE"/>
    <w:rsid w:val="003A4192"/>
    <w:rsid w:val="003A4310"/>
    <w:rsid w:val="003A4491"/>
    <w:rsid w:val="003A4575"/>
    <w:rsid w:val="003A464A"/>
    <w:rsid w:val="003A475E"/>
    <w:rsid w:val="003A4798"/>
    <w:rsid w:val="003A4A13"/>
    <w:rsid w:val="003A4B88"/>
    <w:rsid w:val="003A4C6A"/>
    <w:rsid w:val="003A4C96"/>
    <w:rsid w:val="003A4E49"/>
    <w:rsid w:val="003A4F07"/>
    <w:rsid w:val="003A4F13"/>
    <w:rsid w:val="003A4F7C"/>
    <w:rsid w:val="003A51C6"/>
    <w:rsid w:val="003A5280"/>
    <w:rsid w:val="003A5386"/>
    <w:rsid w:val="003A542B"/>
    <w:rsid w:val="003A55D2"/>
    <w:rsid w:val="003A5763"/>
    <w:rsid w:val="003A58D7"/>
    <w:rsid w:val="003A5D62"/>
    <w:rsid w:val="003A5E4F"/>
    <w:rsid w:val="003A5FDE"/>
    <w:rsid w:val="003A609C"/>
    <w:rsid w:val="003A60FF"/>
    <w:rsid w:val="003A6917"/>
    <w:rsid w:val="003A69ED"/>
    <w:rsid w:val="003A6CAF"/>
    <w:rsid w:val="003A740E"/>
    <w:rsid w:val="003A7699"/>
    <w:rsid w:val="003A7750"/>
    <w:rsid w:val="003A7CA5"/>
    <w:rsid w:val="003A7DE6"/>
    <w:rsid w:val="003A7F0A"/>
    <w:rsid w:val="003B044D"/>
    <w:rsid w:val="003B06AB"/>
    <w:rsid w:val="003B071D"/>
    <w:rsid w:val="003B0A33"/>
    <w:rsid w:val="003B0C94"/>
    <w:rsid w:val="003B0D34"/>
    <w:rsid w:val="003B0D9C"/>
    <w:rsid w:val="003B1072"/>
    <w:rsid w:val="003B16C7"/>
    <w:rsid w:val="003B1845"/>
    <w:rsid w:val="003B18AD"/>
    <w:rsid w:val="003B18B6"/>
    <w:rsid w:val="003B1AA1"/>
    <w:rsid w:val="003B1C6B"/>
    <w:rsid w:val="003B1DA1"/>
    <w:rsid w:val="003B1E96"/>
    <w:rsid w:val="003B25D1"/>
    <w:rsid w:val="003B2608"/>
    <w:rsid w:val="003B2609"/>
    <w:rsid w:val="003B28F0"/>
    <w:rsid w:val="003B28F5"/>
    <w:rsid w:val="003B2908"/>
    <w:rsid w:val="003B296B"/>
    <w:rsid w:val="003B29B5"/>
    <w:rsid w:val="003B2A64"/>
    <w:rsid w:val="003B2B4E"/>
    <w:rsid w:val="003B3004"/>
    <w:rsid w:val="003B326D"/>
    <w:rsid w:val="003B3564"/>
    <w:rsid w:val="003B37B2"/>
    <w:rsid w:val="003B37BC"/>
    <w:rsid w:val="003B3825"/>
    <w:rsid w:val="003B394C"/>
    <w:rsid w:val="003B3DB1"/>
    <w:rsid w:val="003B3F5C"/>
    <w:rsid w:val="003B405C"/>
    <w:rsid w:val="003B41C0"/>
    <w:rsid w:val="003B431B"/>
    <w:rsid w:val="003B4A52"/>
    <w:rsid w:val="003B4D43"/>
    <w:rsid w:val="003B4E72"/>
    <w:rsid w:val="003B50E0"/>
    <w:rsid w:val="003B55E1"/>
    <w:rsid w:val="003B592C"/>
    <w:rsid w:val="003B5BEC"/>
    <w:rsid w:val="003B62B4"/>
    <w:rsid w:val="003B6343"/>
    <w:rsid w:val="003B63AD"/>
    <w:rsid w:val="003B675B"/>
    <w:rsid w:val="003B67CF"/>
    <w:rsid w:val="003B69AD"/>
    <w:rsid w:val="003B6F1A"/>
    <w:rsid w:val="003B708C"/>
    <w:rsid w:val="003B7611"/>
    <w:rsid w:val="003B764D"/>
    <w:rsid w:val="003B76DC"/>
    <w:rsid w:val="003B7786"/>
    <w:rsid w:val="003B7C58"/>
    <w:rsid w:val="003B7D72"/>
    <w:rsid w:val="003C0050"/>
    <w:rsid w:val="003C01DA"/>
    <w:rsid w:val="003C022D"/>
    <w:rsid w:val="003C0623"/>
    <w:rsid w:val="003C075C"/>
    <w:rsid w:val="003C0AFD"/>
    <w:rsid w:val="003C0CEE"/>
    <w:rsid w:val="003C0D33"/>
    <w:rsid w:val="003C1193"/>
    <w:rsid w:val="003C11F0"/>
    <w:rsid w:val="003C1301"/>
    <w:rsid w:val="003C1567"/>
    <w:rsid w:val="003C1621"/>
    <w:rsid w:val="003C1896"/>
    <w:rsid w:val="003C1FB3"/>
    <w:rsid w:val="003C22A3"/>
    <w:rsid w:val="003C23C6"/>
    <w:rsid w:val="003C25F1"/>
    <w:rsid w:val="003C2709"/>
    <w:rsid w:val="003C2758"/>
    <w:rsid w:val="003C278D"/>
    <w:rsid w:val="003C2B9D"/>
    <w:rsid w:val="003C2D28"/>
    <w:rsid w:val="003C308A"/>
    <w:rsid w:val="003C31E2"/>
    <w:rsid w:val="003C32F5"/>
    <w:rsid w:val="003C3543"/>
    <w:rsid w:val="003C3635"/>
    <w:rsid w:val="003C3696"/>
    <w:rsid w:val="003C3D4C"/>
    <w:rsid w:val="003C411F"/>
    <w:rsid w:val="003C445B"/>
    <w:rsid w:val="003C4626"/>
    <w:rsid w:val="003C4753"/>
    <w:rsid w:val="003C4958"/>
    <w:rsid w:val="003C4A36"/>
    <w:rsid w:val="003C4B5B"/>
    <w:rsid w:val="003C50FF"/>
    <w:rsid w:val="003C5153"/>
    <w:rsid w:val="003C55CF"/>
    <w:rsid w:val="003C57FF"/>
    <w:rsid w:val="003C5AC4"/>
    <w:rsid w:val="003C5CE7"/>
    <w:rsid w:val="003C5E67"/>
    <w:rsid w:val="003C6005"/>
    <w:rsid w:val="003C63DF"/>
    <w:rsid w:val="003C653F"/>
    <w:rsid w:val="003C66FD"/>
    <w:rsid w:val="003C6738"/>
    <w:rsid w:val="003C67B3"/>
    <w:rsid w:val="003C67CC"/>
    <w:rsid w:val="003C6800"/>
    <w:rsid w:val="003C6897"/>
    <w:rsid w:val="003C689E"/>
    <w:rsid w:val="003C69D2"/>
    <w:rsid w:val="003C6BB1"/>
    <w:rsid w:val="003C6CE4"/>
    <w:rsid w:val="003C6DC1"/>
    <w:rsid w:val="003C6F44"/>
    <w:rsid w:val="003C711F"/>
    <w:rsid w:val="003C719C"/>
    <w:rsid w:val="003C75D6"/>
    <w:rsid w:val="003C764D"/>
    <w:rsid w:val="003C77B9"/>
    <w:rsid w:val="003C77D7"/>
    <w:rsid w:val="003C7821"/>
    <w:rsid w:val="003C7C76"/>
    <w:rsid w:val="003C7CBE"/>
    <w:rsid w:val="003C7D4C"/>
    <w:rsid w:val="003D0164"/>
    <w:rsid w:val="003D01F5"/>
    <w:rsid w:val="003D021F"/>
    <w:rsid w:val="003D0407"/>
    <w:rsid w:val="003D0518"/>
    <w:rsid w:val="003D05D9"/>
    <w:rsid w:val="003D05E8"/>
    <w:rsid w:val="003D0798"/>
    <w:rsid w:val="003D0955"/>
    <w:rsid w:val="003D0D7E"/>
    <w:rsid w:val="003D0E8A"/>
    <w:rsid w:val="003D0F35"/>
    <w:rsid w:val="003D10DB"/>
    <w:rsid w:val="003D116F"/>
    <w:rsid w:val="003D14FD"/>
    <w:rsid w:val="003D18EB"/>
    <w:rsid w:val="003D191E"/>
    <w:rsid w:val="003D1B46"/>
    <w:rsid w:val="003D1DA3"/>
    <w:rsid w:val="003D1EBA"/>
    <w:rsid w:val="003D2374"/>
    <w:rsid w:val="003D25FC"/>
    <w:rsid w:val="003D2603"/>
    <w:rsid w:val="003D2703"/>
    <w:rsid w:val="003D2C3F"/>
    <w:rsid w:val="003D3059"/>
    <w:rsid w:val="003D36AE"/>
    <w:rsid w:val="003D39A6"/>
    <w:rsid w:val="003D3E0E"/>
    <w:rsid w:val="003D3EE6"/>
    <w:rsid w:val="003D4084"/>
    <w:rsid w:val="003D40CD"/>
    <w:rsid w:val="003D471C"/>
    <w:rsid w:val="003D4B9C"/>
    <w:rsid w:val="003D4D10"/>
    <w:rsid w:val="003D4EA7"/>
    <w:rsid w:val="003D4F51"/>
    <w:rsid w:val="003D543F"/>
    <w:rsid w:val="003D554C"/>
    <w:rsid w:val="003D57B0"/>
    <w:rsid w:val="003D5A39"/>
    <w:rsid w:val="003D5CC6"/>
    <w:rsid w:val="003D5DD7"/>
    <w:rsid w:val="003D6024"/>
    <w:rsid w:val="003D6283"/>
    <w:rsid w:val="003D6428"/>
    <w:rsid w:val="003D6905"/>
    <w:rsid w:val="003D6927"/>
    <w:rsid w:val="003D6B2E"/>
    <w:rsid w:val="003D6CB9"/>
    <w:rsid w:val="003D7034"/>
    <w:rsid w:val="003D7321"/>
    <w:rsid w:val="003D74E9"/>
    <w:rsid w:val="003D78DE"/>
    <w:rsid w:val="003D7DD0"/>
    <w:rsid w:val="003E009D"/>
    <w:rsid w:val="003E0143"/>
    <w:rsid w:val="003E0282"/>
    <w:rsid w:val="003E02C9"/>
    <w:rsid w:val="003E0860"/>
    <w:rsid w:val="003E08DD"/>
    <w:rsid w:val="003E0AFC"/>
    <w:rsid w:val="003E0C71"/>
    <w:rsid w:val="003E0CD5"/>
    <w:rsid w:val="003E1027"/>
    <w:rsid w:val="003E1245"/>
    <w:rsid w:val="003E130A"/>
    <w:rsid w:val="003E16F6"/>
    <w:rsid w:val="003E1857"/>
    <w:rsid w:val="003E1B2B"/>
    <w:rsid w:val="003E1C13"/>
    <w:rsid w:val="003E1E05"/>
    <w:rsid w:val="003E1E87"/>
    <w:rsid w:val="003E243F"/>
    <w:rsid w:val="003E298A"/>
    <w:rsid w:val="003E3164"/>
    <w:rsid w:val="003E3185"/>
    <w:rsid w:val="003E31B0"/>
    <w:rsid w:val="003E3496"/>
    <w:rsid w:val="003E3C08"/>
    <w:rsid w:val="003E3D14"/>
    <w:rsid w:val="003E3D5B"/>
    <w:rsid w:val="003E4058"/>
    <w:rsid w:val="003E4359"/>
    <w:rsid w:val="003E4459"/>
    <w:rsid w:val="003E45BF"/>
    <w:rsid w:val="003E475F"/>
    <w:rsid w:val="003E4A5A"/>
    <w:rsid w:val="003E4AF5"/>
    <w:rsid w:val="003E4D45"/>
    <w:rsid w:val="003E4E11"/>
    <w:rsid w:val="003E4EA2"/>
    <w:rsid w:val="003E5160"/>
    <w:rsid w:val="003E51B5"/>
    <w:rsid w:val="003E52AD"/>
    <w:rsid w:val="003E5521"/>
    <w:rsid w:val="003E5661"/>
    <w:rsid w:val="003E57D2"/>
    <w:rsid w:val="003E5AF2"/>
    <w:rsid w:val="003E5B32"/>
    <w:rsid w:val="003E5FB9"/>
    <w:rsid w:val="003E6097"/>
    <w:rsid w:val="003E6177"/>
    <w:rsid w:val="003E62A0"/>
    <w:rsid w:val="003E64CF"/>
    <w:rsid w:val="003E69FB"/>
    <w:rsid w:val="003E6A0D"/>
    <w:rsid w:val="003E6BEC"/>
    <w:rsid w:val="003E6C0C"/>
    <w:rsid w:val="003E6D21"/>
    <w:rsid w:val="003E6D8C"/>
    <w:rsid w:val="003E708B"/>
    <w:rsid w:val="003E7624"/>
    <w:rsid w:val="003E7705"/>
    <w:rsid w:val="003E7ACD"/>
    <w:rsid w:val="003E7AD9"/>
    <w:rsid w:val="003E7DBE"/>
    <w:rsid w:val="003E7DDE"/>
    <w:rsid w:val="003F0204"/>
    <w:rsid w:val="003F0294"/>
    <w:rsid w:val="003F02DF"/>
    <w:rsid w:val="003F04EA"/>
    <w:rsid w:val="003F077D"/>
    <w:rsid w:val="003F1159"/>
    <w:rsid w:val="003F132E"/>
    <w:rsid w:val="003F1533"/>
    <w:rsid w:val="003F15FA"/>
    <w:rsid w:val="003F1781"/>
    <w:rsid w:val="003F1866"/>
    <w:rsid w:val="003F18C0"/>
    <w:rsid w:val="003F1E29"/>
    <w:rsid w:val="003F200C"/>
    <w:rsid w:val="003F225A"/>
    <w:rsid w:val="003F2640"/>
    <w:rsid w:val="003F273B"/>
    <w:rsid w:val="003F2811"/>
    <w:rsid w:val="003F296F"/>
    <w:rsid w:val="003F2971"/>
    <w:rsid w:val="003F298F"/>
    <w:rsid w:val="003F2ACE"/>
    <w:rsid w:val="003F2B4A"/>
    <w:rsid w:val="003F2E16"/>
    <w:rsid w:val="003F2ED0"/>
    <w:rsid w:val="003F2F93"/>
    <w:rsid w:val="003F30A8"/>
    <w:rsid w:val="003F3376"/>
    <w:rsid w:val="003F350E"/>
    <w:rsid w:val="003F36BB"/>
    <w:rsid w:val="003F3A43"/>
    <w:rsid w:val="003F3C03"/>
    <w:rsid w:val="003F3C75"/>
    <w:rsid w:val="003F3C77"/>
    <w:rsid w:val="003F3E27"/>
    <w:rsid w:val="003F3ECD"/>
    <w:rsid w:val="003F4070"/>
    <w:rsid w:val="003F41C7"/>
    <w:rsid w:val="003F4200"/>
    <w:rsid w:val="003F425E"/>
    <w:rsid w:val="003F433B"/>
    <w:rsid w:val="003F45A5"/>
    <w:rsid w:val="003F45E1"/>
    <w:rsid w:val="003F4630"/>
    <w:rsid w:val="003F47AC"/>
    <w:rsid w:val="003F4D22"/>
    <w:rsid w:val="003F5100"/>
    <w:rsid w:val="003F5108"/>
    <w:rsid w:val="003F511C"/>
    <w:rsid w:val="003F538C"/>
    <w:rsid w:val="003F547B"/>
    <w:rsid w:val="003F54A8"/>
    <w:rsid w:val="003F5509"/>
    <w:rsid w:val="003F58C7"/>
    <w:rsid w:val="003F5BA0"/>
    <w:rsid w:val="003F5CCA"/>
    <w:rsid w:val="003F5D02"/>
    <w:rsid w:val="003F5DD1"/>
    <w:rsid w:val="003F5FD4"/>
    <w:rsid w:val="003F61D8"/>
    <w:rsid w:val="003F646C"/>
    <w:rsid w:val="003F655C"/>
    <w:rsid w:val="003F673D"/>
    <w:rsid w:val="003F679C"/>
    <w:rsid w:val="003F6983"/>
    <w:rsid w:val="003F69F4"/>
    <w:rsid w:val="003F6A9F"/>
    <w:rsid w:val="003F6B8F"/>
    <w:rsid w:val="003F708B"/>
    <w:rsid w:val="003F71D9"/>
    <w:rsid w:val="003F7552"/>
    <w:rsid w:val="003F77E0"/>
    <w:rsid w:val="003F7C34"/>
    <w:rsid w:val="003F7EBE"/>
    <w:rsid w:val="004000F2"/>
    <w:rsid w:val="004005A1"/>
    <w:rsid w:val="00400844"/>
    <w:rsid w:val="00400938"/>
    <w:rsid w:val="00400965"/>
    <w:rsid w:val="004009D3"/>
    <w:rsid w:val="00400A3B"/>
    <w:rsid w:val="00400DEA"/>
    <w:rsid w:val="004010C4"/>
    <w:rsid w:val="0040110B"/>
    <w:rsid w:val="00401446"/>
    <w:rsid w:val="0040167D"/>
    <w:rsid w:val="004019E0"/>
    <w:rsid w:val="00401A0F"/>
    <w:rsid w:val="00401A67"/>
    <w:rsid w:val="00401C0E"/>
    <w:rsid w:val="00401C5C"/>
    <w:rsid w:val="00401C63"/>
    <w:rsid w:val="0040204B"/>
    <w:rsid w:val="0040212E"/>
    <w:rsid w:val="004021DA"/>
    <w:rsid w:val="0040250F"/>
    <w:rsid w:val="00402794"/>
    <w:rsid w:val="0040296B"/>
    <w:rsid w:val="00402A06"/>
    <w:rsid w:val="00402BDE"/>
    <w:rsid w:val="00403055"/>
    <w:rsid w:val="004032DB"/>
    <w:rsid w:val="004032FD"/>
    <w:rsid w:val="004036D8"/>
    <w:rsid w:val="00403738"/>
    <w:rsid w:val="004037C7"/>
    <w:rsid w:val="00403900"/>
    <w:rsid w:val="00403B0A"/>
    <w:rsid w:val="00403B57"/>
    <w:rsid w:val="00403C8F"/>
    <w:rsid w:val="00403EA8"/>
    <w:rsid w:val="00404245"/>
    <w:rsid w:val="00404435"/>
    <w:rsid w:val="0040454B"/>
    <w:rsid w:val="0040489F"/>
    <w:rsid w:val="00404A8E"/>
    <w:rsid w:val="00404C33"/>
    <w:rsid w:val="00404DE4"/>
    <w:rsid w:val="00404F25"/>
    <w:rsid w:val="004050E2"/>
    <w:rsid w:val="004051B4"/>
    <w:rsid w:val="004052F6"/>
    <w:rsid w:val="004053B1"/>
    <w:rsid w:val="0040543C"/>
    <w:rsid w:val="004056DA"/>
    <w:rsid w:val="004057B5"/>
    <w:rsid w:val="004059FF"/>
    <w:rsid w:val="00405A4B"/>
    <w:rsid w:val="00405B66"/>
    <w:rsid w:val="00405BFD"/>
    <w:rsid w:val="00405CD2"/>
    <w:rsid w:val="00405E71"/>
    <w:rsid w:val="00405EA7"/>
    <w:rsid w:val="00405FBF"/>
    <w:rsid w:val="00406015"/>
    <w:rsid w:val="00406131"/>
    <w:rsid w:val="004064F2"/>
    <w:rsid w:val="00406747"/>
    <w:rsid w:val="0040678A"/>
    <w:rsid w:val="004067D0"/>
    <w:rsid w:val="004067DD"/>
    <w:rsid w:val="00406BC8"/>
    <w:rsid w:val="00406D90"/>
    <w:rsid w:val="00406E6F"/>
    <w:rsid w:val="00406EFA"/>
    <w:rsid w:val="0040703C"/>
    <w:rsid w:val="004070A8"/>
    <w:rsid w:val="004075D0"/>
    <w:rsid w:val="004075E4"/>
    <w:rsid w:val="004077B3"/>
    <w:rsid w:val="004079F1"/>
    <w:rsid w:val="00407A14"/>
    <w:rsid w:val="00407EEA"/>
    <w:rsid w:val="00410204"/>
    <w:rsid w:val="004102C7"/>
    <w:rsid w:val="00410675"/>
    <w:rsid w:val="004106D9"/>
    <w:rsid w:val="00410834"/>
    <w:rsid w:val="00410A25"/>
    <w:rsid w:val="00410F27"/>
    <w:rsid w:val="00410FBE"/>
    <w:rsid w:val="00411098"/>
    <w:rsid w:val="0041120B"/>
    <w:rsid w:val="00411560"/>
    <w:rsid w:val="00411803"/>
    <w:rsid w:val="004118D7"/>
    <w:rsid w:val="00411923"/>
    <w:rsid w:val="00411ABA"/>
    <w:rsid w:val="00411BF1"/>
    <w:rsid w:val="00411F3E"/>
    <w:rsid w:val="00412016"/>
    <w:rsid w:val="00412150"/>
    <w:rsid w:val="004125E7"/>
    <w:rsid w:val="004125E9"/>
    <w:rsid w:val="004125FD"/>
    <w:rsid w:val="004126D6"/>
    <w:rsid w:val="00412A69"/>
    <w:rsid w:val="00412AA8"/>
    <w:rsid w:val="00412B7A"/>
    <w:rsid w:val="0041319A"/>
    <w:rsid w:val="00413274"/>
    <w:rsid w:val="00413379"/>
    <w:rsid w:val="0041340B"/>
    <w:rsid w:val="0041346D"/>
    <w:rsid w:val="004137C7"/>
    <w:rsid w:val="00413F9A"/>
    <w:rsid w:val="00414128"/>
    <w:rsid w:val="004141AA"/>
    <w:rsid w:val="004143DC"/>
    <w:rsid w:val="00414596"/>
    <w:rsid w:val="00414857"/>
    <w:rsid w:val="004148F4"/>
    <w:rsid w:val="00414B5E"/>
    <w:rsid w:val="0041504B"/>
    <w:rsid w:val="0041527C"/>
    <w:rsid w:val="0041541B"/>
    <w:rsid w:val="0041549A"/>
    <w:rsid w:val="00415911"/>
    <w:rsid w:val="0041599C"/>
    <w:rsid w:val="00415B89"/>
    <w:rsid w:val="00415C69"/>
    <w:rsid w:val="00415EC8"/>
    <w:rsid w:val="004160EC"/>
    <w:rsid w:val="004161E2"/>
    <w:rsid w:val="00416B41"/>
    <w:rsid w:val="00416EAF"/>
    <w:rsid w:val="00416F0C"/>
    <w:rsid w:val="004171BB"/>
    <w:rsid w:val="00417205"/>
    <w:rsid w:val="0041739B"/>
    <w:rsid w:val="004174C8"/>
    <w:rsid w:val="0041778A"/>
    <w:rsid w:val="004177D5"/>
    <w:rsid w:val="00417A64"/>
    <w:rsid w:val="00417D09"/>
    <w:rsid w:val="00420264"/>
    <w:rsid w:val="004202C3"/>
    <w:rsid w:val="0042030B"/>
    <w:rsid w:val="004205B0"/>
    <w:rsid w:val="00420907"/>
    <w:rsid w:val="00420A6D"/>
    <w:rsid w:val="00420C2F"/>
    <w:rsid w:val="00420FC8"/>
    <w:rsid w:val="00421073"/>
    <w:rsid w:val="00421121"/>
    <w:rsid w:val="004217ED"/>
    <w:rsid w:val="0042189E"/>
    <w:rsid w:val="00421A10"/>
    <w:rsid w:val="00421B9D"/>
    <w:rsid w:val="00421CBF"/>
    <w:rsid w:val="00421CF3"/>
    <w:rsid w:val="004221C5"/>
    <w:rsid w:val="004222F4"/>
    <w:rsid w:val="004224B3"/>
    <w:rsid w:val="004224D6"/>
    <w:rsid w:val="00422A51"/>
    <w:rsid w:val="00422B70"/>
    <w:rsid w:val="00423465"/>
    <w:rsid w:val="0042354E"/>
    <w:rsid w:val="00423754"/>
    <w:rsid w:val="00423B22"/>
    <w:rsid w:val="00423DE0"/>
    <w:rsid w:val="00423E1E"/>
    <w:rsid w:val="00423F6E"/>
    <w:rsid w:val="0042425F"/>
    <w:rsid w:val="004242C3"/>
    <w:rsid w:val="0042496E"/>
    <w:rsid w:val="00424A1C"/>
    <w:rsid w:val="00424C92"/>
    <w:rsid w:val="00425221"/>
    <w:rsid w:val="00425298"/>
    <w:rsid w:val="0042566E"/>
    <w:rsid w:val="0042570F"/>
    <w:rsid w:val="004258B6"/>
    <w:rsid w:val="00425A1A"/>
    <w:rsid w:val="00425B19"/>
    <w:rsid w:val="00425DC5"/>
    <w:rsid w:val="00425E0D"/>
    <w:rsid w:val="004267D0"/>
    <w:rsid w:val="0042683F"/>
    <w:rsid w:val="00426958"/>
    <w:rsid w:val="0042695B"/>
    <w:rsid w:val="004269EC"/>
    <w:rsid w:val="00426C80"/>
    <w:rsid w:val="004271EC"/>
    <w:rsid w:val="00427288"/>
    <w:rsid w:val="0042733A"/>
    <w:rsid w:val="00427625"/>
    <w:rsid w:val="00427863"/>
    <w:rsid w:val="00427B57"/>
    <w:rsid w:val="00430019"/>
    <w:rsid w:val="004300A0"/>
    <w:rsid w:val="004300C7"/>
    <w:rsid w:val="0043040C"/>
    <w:rsid w:val="004307A2"/>
    <w:rsid w:val="004307CC"/>
    <w:rsid w:val="00430810"/>
    <w:rsid w:val="00430C20"/>
    <w:rsid w:val="00430D44"/>
    <w:rsid w:val="00431005"/>
    <w:rsid w:val="00431685"/>
    <w:rsid w:val="004316E4"/>
    <w:rsid w:val="00431E9F"/>
    <w:rsid w:val="00431F39"/>
    <w:rsid w:val="00432308"/>
    <w:rsid w:val="004324B2"/>
    <w:rsid w:val="004324E0"/>
    <w:rsid w:val="004324E3"/>
    <w:rsid w:val="004325BF"/>
    <w:rsid w:val="0043285E"/>
    <w:rsid w:val="0043286D"/>
    <w:rsid w:val="004329A0"/>
    <w:rsid w:val="00432E1B"/>
    <w:rsid w:val="00432E28"/>
    <w:rsid w:val="004330E2"/>
    <w:rsid w:val="004331B0"/>
    <w:rsid w:val="00433544"/>
    <w:rsid w:val="004335A6"/>
    <w:rsid w:val="00433662"/>
    <w:rsid w:val="00433857"/>
    <w:rsid w:val="00433A44"/>
    <w:rsid w:val="00433ADE"/>
    <w:rsid w:val="00433B7B"/>
    <w:rsid w:val="00433C33"/>
    <w:rsid w:val="0043402E"/>
    <w:rsid w:val="0043407A"/>
    <w:rsid w:val="004343CB"/>
    <w:rsid w:val="00434418"/>
    <w:rsid w:val="00434645"/>
    <w:rsid w:val="00434975"/>
    <w:rsid w:val="00434BC1"/>
    <w:rsid w:val="00434E6D"/>
    <w:rsid w:val="00434EEF"/>
    <w:rsid w:val="0043518F"/>
    <w:rsid w:val="0043526D"/>
    <w:rsid w:val="0043528B"/>
    <w:rsid w:val="004354E2"/>
    <w:rsid w:val="004355B1"/>
    <w:rsid w:val="00435762"/>
    <w:rsid w:val="00435DFA"/>
    <w:rsid w:val="0043644E"/>
    <w:rsid w:val="0043654C"/>
    <w:rsid w:val="0043677E"/>
    <w:rsid w:val="004368F7"/>
    <w:rsid w:val="00436C03"/>
    <w:rsid w:val="00436EB7"/>
    <w:rsid w:val="00437396"/>
    <w:rsid w:val="0043753B"/>
    <w:rsid w:val="00437562"/>
    <w:rsid w:val="004376A2"/>
    <w:rsid w:val="00440163"/>
    <w:rsid w:val="004403DF"/>
    <w:rsid w:val="00440407"/>
    <w:rsid w:val="00440577"/>
    <w:rsid w:val="00440802"/>
    <w:rsid w:val="004408D0"/>
    <w:rsid w:val="00440BA2"/>
    <w:rsid w:val="00440DC4"/>
    <w:rsid w:val="00440F11"/>
    <w:rsid w:val="00441141"/>
    <w:rsid w:val="00441241"/>
    <w:rsid w:val="00441791"/>
    <w:rsid w:val="004419A8"/>
    <w:rsid w:val="00441DD0"/>
    <w:rsid w:val="00441F45"/>
    <w:rsid w:val="0044222B"/>
    <w:rsid w:val="0044247D"/>
    <w:rsid w:val="004429FC"/>
    <w:rsid w:val="00442AE3"/>
    <w:rsid w:val="00442CA3"/>
    <w:rsid w:val="004432A6"/>
    <w:rsid w:val="00443377"/>
    <w:rsid w:val="00443C76"/>
    <w:rsid w:val="00443DCB"/>
    <w:rsid w:val="0044445E"/>
    <w:rsid w:val="0044470B"/>
    <w:rsid w:val="004449A1"/>
    <w:rsid w:val="00444A60"/>
    <w:rsid w:val="00444AC2"/>
    <w:rsid w:val="00444BFA"/>
    <w:rsid w:val="00444F3D"/>
    <w:rsid w:val="00444FC3"/>
    <w:rsid w:val="0044525E"/>
    <w:rsid w:val="004452AF"/>
    <w:rsid w:val="00445710"/>
    <w:rsid w:val="00445AF3"/>
    <w:rsid w:val="00445B7D"/>
    <w:rsid w:val="00446121"/>
    <w:rsid w:val="0044615A"/>
    <w:rsid w:val="00446267"/>
    <w:rsid w:val="00446423"/>
    <w:rsid w:val="004465EC"/>
    <w:rsid w:val="00446720"/>
    <w:rsid w:val="00446AF8"/>
    <w:rsid w:val="00446BD6"/>
    <w:rsid w:val="00446CAF"/>
    <w:rsid w:val="00446F81"/>
    <w:rsid w:val="0044721A"/>
    <w:rsid w:val="004472A6"/>
    <w:rsid w:val="004475E3"/>
    <w:rsid w:val="004479A8"/>
    <w:rsid w:val="004479DD"/>
    <w:rsid w:val="00447D4A"/>
    <w:rsid w:val="00447F52"/>
    <w:rsid w:val="004504F9"/>
    <w:rsid w:val="0045066F"/>
    <w:rsid w:val="004508A6"/>
    <w:rsid w:val="00450B14"/>
    <w:rsid w:val="00450FD2"/>
    <w:rsid w:val="00451097"/>
    <w:rsid w:val="00451148"/>
    <w:rsid w:val="00451886"/>
    <w:rsid w:val="00451953"/>
    <w:rsid w:val="00451A24"/>
    <w:rsid w:val="00451DD4"/>
    <w:rsid w:val="00452051"/>
    <w:rsid w:val="004523B1"/>
    <w:rsid w:val="00452AE2"/>
    <w:rsid w:val="00452EBD"/>
    <w:rsid w:val="004530DA"/>
    <w:rsid w:val="004532CE"/>
    <w:rsid w:val="00453318"/>
    <w:rsid w:val="00453575"/>
    <w:rsid w:val="00453599"/>
    <w:rsid w:val="004536C1"/>
    <w:rsid w:val="00453A68"/>
    <w:rsid w:val="00453E36"/>
    <w:rsid w:val="0045423D"/>
    <w:rsid w:val="00454394"/>
    <w:rsid w:val="004543EF"/>
    <w:rsid w:val="004546A6"/>
    <w:rsid w:val="0045472D"/>
    <w:rsid w:val="004548EF"/>
    <w:rsid w:val="00454994"/>
    <w:rsid w:val="00454A05"/>
    <w:rsid w:val="00454FB0"/>
    <w:rsid w:val="0045527E"/>
    <w:rsid w:val="004553DF"/>
    <w:rsid w:val="00455444"/>
    <w:rsid w:val="00455592"/>
    <w:rsid w:val="00455594"/>
    <w:rsid w:val="004556DC"/>
    <w:rsid w:val="00455AF1"/>
    <w:rsid w:val="00455B0B"/>
    <w:rsid w:val="00455C2C"/>
    <w:rsid w:val="00455D87"/>
    <w:rsid w:val="00455F40"/>
    <w:rsid w:val="00456311"/>
    <w:rsid w:val="00456414"/>
    <w:rsid w:val="00456486"/>
    <w:rsid w:val="00456FF4"/>
    <w:rsid w:val="00457068"/>
    <w:rsid w:val="004571AA"/>
    <w:rsid w:val="0045740A"/>
    <w:rsid w:val="00457413"/>
    <w:rsid w:val="00457572"/>
    <w:rsid w:val="00457890"/>
    <w:rsid w:val="00457F48"/>
    <w:rsid w:val="00457FD4"/>
    <w:rsid w:val="00460087"/>
    <w:rsid w:val="00460109"/>
    <w:rsid w:val="0046023D"/>
    <w:rsid w:val="00460604"/>
    <w:rsid w:val="0046068E"/>
    <w:rsid w:val="0046070D"/>
    <w:rsid w:val="00460B92"/>
    <w:rsid w:val="00460F3D"/>
    <w:rsid w:val="00460FEC"/>
    <w:rsid w:val="00461085"/>
    <w:rsid w:val="00461212"/>
    <w:rsid w:val="004612EE"/>
    <w:rsid w:val="00461532"/>
    <w:rsid w:val="00461543"/>
    <w:rsid w:val="0046155F"/>
    <w:rsid w:val="004615ED"/>
    <w:rsid w:val="004616D0"/>
    <w:rsid w:val="0046173B"/>
    <w:rsid w:val="004618F9"/>
    <w:rsid w:val="00461B47"/>
    <w:rsid w:val="00461B60"/>
    <w:rsid w:val="00461BFF"/>
    <w:rsid w:val="00461C99"/>
    <w:rsid w:val="00461CCD"/>
    <w:rsid w:val="00461D01"/>
    <w:rsid w:val="00461D82"/>
    <w:rsid w:val="00461F5D"/>
    <w:rsid w:val="00461FA0"/>
    <w:rsid w:val="0046208C"/>
    <w:rsid w:val="0046222E"/>
    <w:rsid w:val="0046234E"/>
    <w:rsid w:val="0046242A"/>
    <w:rsid w:val="00462656"/>
    <w:rsid w:val="004627DA"/>
    <w:rsid w:val="00462C07"/>
    <w:rsid w:val="00462C55"/>
    <w:rsid w:val="00462E86"/>
    <w:rsid w:val="00463075"/>
    <w:rsid w:val="004630C4"/>
    <w:rsid w:val="0046338F"/>
    <w:rsid w:val="004636ED"/>
    <w:rsid w:val="004639C1"/>
    <w:rsid w:val="00463D72"/>
    <w:rsid w:val="00463EB9"/>
    <w:rsid w:val="00463FEA"/>
    <w:rsid w:val="004640C0"/>
    <w:rsid w:val="00464BB4"/>
    <w:rsid w:val="00464F99"/>
    <w:rsid w:val="004650EB"/>
    <w:rsid w:val="0046524C"/>
    <w:rsid w:val="004654AB"/>
    <w:rsid w:val="0046575B"/>
    <w:rsid w:val="00465873"/>
    <w:rsid w:val="004658FF"/>
    <w:rsid w:val="00465917"/>
    <w:rsid w:val="00465CB3"/>
    <w:rsid w:val="00465CD0"/>
    <w:rsid w:val="00465D4C"/>
    <w:rsid w:val="00465DF5"/>
    <w:rsid w:val="004662E6"/>
    <w:rsid w:val="0046630C"/>
    <w:rsid w:val="00466436"/>
    <w:rsid w:val="00466606"/>
    <w:rsid w:val="004667FD"/>
    <w:rsid w:val="004668B2"/>
    <w:rsid w:val="004669A9"/>
    <w:rsid w:val="00466BD7"/>
    <w:rsid w:val="00466C28"/>
    <w:rsid w:val="00466D5E"/>
    <w:rsid w:val="004672FB"/>
    <w:rsid w:val="004673C0"/>
    <w:rsid w:val="004678F8"/>
    <w:rsid w:val="004679F5"/>
    <w:rsid w:val="00467E1A"/>
    <w:rsid w:val="00467E1D"/>
    <w:rsid w:val="00470090"/>
    <w:rsid w:val="004701B5"/>
    <w:rsid w:val="00470260"/>
    <w:rsid w:val="0047064A"/>
    <w:rsid w:val="00470721"/>
    <w:rsid w:val="00470EAB"/>
    <w:rsid w:val="00471220"/>
    <w:rsid w:val="00471292"/>
    <w:rsid w:val="004714C2"/>
    <w:rsid w:val="004714EA"/>
    <w:rsid w:val="004715FA"/>
    <w:rsid w:val="004719A2"/>
    <w:rsid w:val="004719B4"/>
    <w:rsid w:val="00471AD8"/>
    <w:rsid w:val="00471D37"/>
    <w:rsid w:val="00471DE5"/>
    <w:rsid w:val="00471FD5"/>
    <w:rsid w:val="004721C1"/>
    <w:rsid w:val="004723EF"/>
    <w:rsid w:val="004724C8"/>
    <w:rsid w:val="004724DD"/>
    <w:rsid w:val="00472941"/>
    <w:rsid w:val="004729DE"/>
    <w:rsid w:val="00472F9B"/>
    <w:rsid w:val="00473003"/>
    <w:rsid w:val="004732FB"/>
    <w:rsid w:val="004734DC"/>
    <w:rsid w:val="00473551"/>
    <w:rsid w:val="004736A4"/>
    <w:rsid w:val="004736D1"/>
    <w:rsid w:val="00473924"/>
    <w:rsid w:val="00473ED8"/>
    <w:rsid w:val="00473FA0"/>
    <w:rsid w:val="00473FF6"/>
    <w:rsid w:val="00474255"/>
    <w:rsid w:val="004743C0"/>
    <w:rsid w:val="004743DB"/>
    <w:rsid w:val="00474701"/>
    <w:rsid w:val="00474774"/>
    <w:rsid w:val="00474B4B"/>
    <w:rsid w:val="00474D67"/>
    <w:rsid w:val="00474F18"/>
    <w:rsid w:val="00475011"/>
    <w:rsid w:val="004751C0"/>
    <w:rsid w:val="00475564"/>
    <w:rsid w:val="0047575C"/>
    <w:rsid w:val="00475864"/>
    <w:rsid w:val="004760F6"/>
    <w:rsid w:val="0047692A"/>
    <w:rsid w:val="00476D3A"/>
    <w:rsid w:val="00476EA6"/>
    <w:rsid w:val="00477117"/>
    <w:rsid w:val="0047722A"/>
    <w:rsid w:val="004775D0"/>
    <w:rsid w:val="00477635"/>
    <w:rsid w:val="00477B52"/>
    <w:rsid w:val="00477C8C"/>
    <w:rsid w:val="00477D77"/>
    <w:rsid w:val="004801B1"/>
    <w:rsid w:val="004803B6"/>
    <w:rsid w:val="0048041E"/>
    <w:rsid w:val="0048068F"/>
    <w:rsid w:val="00480702"/>
    <w:rsid w:val="004808BC"/>
    <w:rsid w:val="00480C97"/>
    <w:rsid w:val="004811C8"/>
    <w:rsid w:val="00481203"/>
    <w:rsid w:val="004814F8"/>
    <w:rsid w:val="0048152A"/>
    <w:rsid w:val="0048168B"/>
    <w:rsid w:val="0048189D"/>
    <w:rsid w:val="00481919"/>
    <w:rsid w:val="0048198E"/>
    <w:rsid w:val="00481E1E"/>
    <w:rsid w:val="00481E23"/>
    <w:rsid w:val="00481FBD"/>
    <w:rsid w:val="00481FF5"/>
    <w:rsid w:val="0048242A"/>
    <w:rsid w:val="0048254E"/>
    <w:rsid w:val="004825A7"/>
    <w:rsid w:val="00482736"/>
    <w:rsid w:val="00482AAD"/>
    <w:rsid w:val="00482B9D"/>
    <w:rsid w:val="00482BA5"/>
    <w:rsid w:val="00482F3C"/>
    <w:rsid w:val="00482F96"/>
    <w:rsid w:val="00483526"/>
    <w:rsid w:val="00483902"/>
    <w:rsid w:val="00483A27"/>
    <w:rsid w:val="00483E76"/>
    <w:rsid w:val="00483FEF"/>
    <w:rsid w:val="00484252"/>
    <w:rsid w:val="004842B7"/>
    <w:rsid w:val="004842F0"/>
    <w:rsid w:val="004842FA"/>
    <w:rsid w:val="00484437"/>
    <w:rsid w:val="00484449"/>
    <w:rsid w:val="00484890"/>
    <w:rsid w:val="00484A94"/>
    <w:rsid w:val="00484C9B"/>
    <w:rsid w:val="00484CBA"/>
    <w:rsid w:val="004851F8"/>
    <w:rsid w:val="004852D6"/>
    <w:rsid w:val="0048534F"/>
    <w:rsid w:val="00485617"/>
    <w:rsid w:val="004856E1"/>
    <w:rsid w:val="00485743"/>
    <w:rsid w:val="004858AE"/>
    <w:rsid w:val="0048590D"/>
    <w:rsid w:val="0048595F"/>
    <w:rsid w:val="004859DB"/>
    <w:rsid w:val="00485A89"/>
    <w:rsid w:val="00485F77"/>
    <w:rsid w:val="0048678D"/>
    <w:rsid w:val="004868A7"/>
    <w:rsid w:val="00486987"/>
    <w:rsid w:val="00486B99"/>
    <w:rsid w:val="00486E32"/>
    <w:rsid w:val="00486E9A"/>
    <w:rsid w:val="0048708A"/>
    <w:rsid w:val="00487329"/>
    <w:rsid w:val="00487366"/>
    <w:rsid w:val="00487459"/>
    <w:rsid w:val="004875F7"/>
    <w:rsid w:val="004876EA"/>
    <w:rsid w:val="004877B2"/>
    <w:rsid w:val="00487CD3"/>
    <w:rsid w:val="00490094"/>
    <w:rsid w:val="00490268"/>
    <w:rsid w:val="004902D0"/>
    <w:rsid w:val="00490C5B"/>
    <w:rsid w:val="00490CA9"/>
    <w:rsid w:val="00490CCF"/>
    <w:rsid w:val="00490D73"/>
    <w:rsid w:val="00490E4C"/>
    <w:rsid w:val="00490E7D"/>
    <w:rsid w:val="00490FCF"/>
    <w:rsid w:val="004910D1"/>
    <w:rsid w:val="004910DA"/>
    <w:rsid w:val="004912B2"/>
    <w:rsid w:val="00491625"/>
    <w:rsid w:val="00491745"/>
    <w:rsid w:val="004917C1"/>
    <w:rsid w:val="004918F0"/>
    <w:rsid w:val="00491A53"/>
    <w:rsid w:val="00491AA6"/>
    <w:rsid w:val="00492207"/>
    <w:rsid w:val="00492267"/>
    <w:rsid w:val="00492569"/>
    <w:rsid w:val="0049279A"/>
    <w:rsid w:val="004927C2"/>
    <w:rsid w:val="00492CBD"/>
    <w:rsid w:val="004930A1"/>
    <w:rsid w:val="004935B6"/>
    <w:rsid w:val="00493939"/>
    <w:rsid w:val="004939A8"/>
    <w:rsid w:val="00493AE5"/>
    <w:rsid w:val="00493D7D"/>
    <w:rsid w:val="00493FFB"/>
    <w:rsid w:val="00494151"/>
    <w:rsid w:val="004941C7"/>
    <w:rsid w:val="00494282"/>
    <w:rsid w:val="00494499"/>
    <w:rsid w:val="004949EE"/>
    <w:rsid w:val="00494B75"/>
    <w:rsid w:val="00494CC4"/>
    <w:rsid w:val="00494DCF"/>
    <w:rsid w:val="00494E8D"/>
    <w:rsid w:val="00494F1D"/>
    <w:rsid w:val="004950B7"/>
    <w:rsid w:val="004951A8"/>
    <w:rsid w:val="004951E4"/>
    <w:rsid w:val="00495235"/>
    <w:rsid w:val="00495650"/>
    <w:rsid w:val="0049583D"/>
    <w:rsid w:val="00495B93"/>
    <w:rsid w:val="00495D3D"/>
    <w:rsid w:val="00495E81"/>
    <w:rsid w:val="00495F8E"/>
    <w:rsid w:val="00496158"/>
    <w:rsid w:val="00496197"/>
    <w:rsid w:val="00496423"/>
    <w:rsid w:val="00496493"/>
    <w:rsid w:val="004964F3"/>
    <w:rsid w:val="00496AD7"/>
    <w:rsid w:val="00497059"/>
    <w:rsid w:val="0049777F"/>
    <w:rsid w:val="004977FB"/>
    <w:rsid w:val="00497C48"/>
    <w:rsid w:val="00497DA8"/>
    <w:rsid w:val="00497DF2"/>
    <w:rsid w:val="004A0529"/>
    <w:rsid w:val="004A09C4"/>
    <w:rsid w:val="004A0A70"/>
    <w:rsid w:val="004A0AB2"/>
    <w:rsid w:val="004A0D16"/>
    <w:rsid w:val="004A0FF6"/>
    <w:rsid w:val="004A10A4"/>
    <w:rsid w:val="004A1133"/>
    <w:rsid w:val="004A12BE"/>
    <w:rsid w:val="004A1363"/>
    <w:rsid w:val="004A149E"/>
    <w:rsid w:val="004A1681"/>
    <w:rsid w:val="004A185A"/>
    <w:rsid w:val="004A1A85"/>
    <w:rsid w:val="004A1CD0"/>
    <w:rsid w:val="004A1D63"/>
    <w:rsid w:val="004A1DD7"/>
    <w:rsid w:val="004A1E2D"/>
    <w:rsid w:val="004A1F08"/>
    <w:rsid w:val="004A204D"/>
    <w:rsid w:val="004A288A"/>
    <w:rsid w:val="004A2993"/>
    <w:rsid w:val="004A2A73"/>
    <w:rsid w:val="004A2B25"/>
    <w:rsid w:val="004A2E84"/>
    <w:rsid w:val="004A3061"/>
    <w:rsid w:val="004A3777"/>
    <w:rsid w:val="004A3848"/>
    <w:rsid w:val="004A3A99"/>
    <w:rsid w:val="004A3C20"/>
    <w:rsid w:val="004A3D89"/>
    <w:rsid w:val="004A3EB1"/>
    <w:rsid w:val="004A46FD"/>
    <w:rsid w:val="004A4892"/>
    <w:rsid w:val="004A4B1B"/>
    <w:rsid w:val="004A4BB2"/>
    <w:rsid w:val="004A4CBB"/>
    <w:rsid w:val="004A4CEB"/>
    <w:rsid w:val="004A4D5B"/>
    <w:rsid w:val="004A5088"/>
    <w:rsid w:val="004A50B4"/>
    <w:rsid w:val="004A547E"/>
    <w:rsid w:val="004A54B7"/>
    <w:rsid w:val="004A577D"/>
    <w:rsid w:val="004A591F"/>
    <w:rsid w:val="004A5A98"/>
    <w:rsid w:val="004A5C6E"/>
    <w:rsid w:val="004A5F34"/>
    <w:rsid w:val="004A600A"/>
    <w:rsid w:val="004A6015"/>
    <w:rsid w:val="004A60DB"/>
    <w:rsid w:val="004A623C"/>
    <w:rsid w:val="004A6339"/>
    <w:rsid w:val="004A6435"/>
    <w:rsid w:val="004A656A"/>
    <w:rsid w:val="004A6845"/>
    <w:rsid w:val="004A69F5"/>
    <w:rsid w:val="004A6A42"/>
    <w:rsid w:val="004A6E83"/>
    <w:rsid w:val="004A6F47"/>
    <w:rsid w:val="004A6FA8"/>
    <w:rsid w:val="004A729F"/>
    <w:rsid w:val="004A785B"/>
    <w:rsid w:val="004A7885"/>
    <w:rsid w:val="004A7C40"/>
    <w:rsid w:val="004A7DE4"/>
    <w:rsid w:val="004B0273"/>
    <w:rsid w:val="004B042C"/>
    <w:rsid w:val="004B0845"/>
    <w:rsid w:val="004B08EA"/>
    <w:rsid w:val="004B0B1C"/>
    <w:rsid w:val="004B0B9E"/>
    <w:rsid w:val="004B0E0C"/>
    <w:rsid w:val="004B102A"/>
    <w:rsid w:val="004B14B7"/>
    <w:rsid w:val="004B15C5"/>
    <w:rsid w:val="004B1633"/>
    <w:rsid w:val="004B1802"/>
    <w:rsid w:val="004B1AD3"/>
    <w:rsid w:val="004B2076"/>
    <w:rsid w:val="004B25FC"/>
    <w:rsid w:val="004B2651"/>
    <w:rsid w:val="004B2948"/>
    <w:rsid w:val="004B296B"/>
    <w:rsid w:val="004B2C57"/>
    <w:rsid w:val="004B2CB7"/>
    <w:rsid w:val="004B2EE8"/>
    <w:rsid w:val="004B2F34"/>
    <w:rsid w:val="004B32AE"/>
    <w:rsid w:val="004B33AC"/>
    <w:rsid w:val="004B35D0"/>
    <w:rsid w:val="004B36A4"/>
    <w:rsid w:val="004B3AE0"/>
    <w:rsid w:val="004B3B1E"/>
    <w:rsid w:val="004B3BAE"/>
    <w:rsid w:val="004B4191"/>
    <w:rsid w:val="004B43F2"/>
    <w:rsid w:val="004B4605"/>
    <w:rsid w:val="004B4738"/>
    <w:rsid w:val="004B4814"/>
    <w:rsid w:val="004B4A60"/>
    <w:rsid w:val="004B4B13"/>
    <w:rsid w:val="004B4B46"/>
    <w:rsid w:val="004B4D2A"/>
    <w:rsid w:val="004B50B3"/>
    <w:rsid w:val="004B54E5"/>
    <w:rsid w:val="004B5594"/>
    <w:rsid w:val="004B55B4"/>
    <w:rsid w:val="004B5826"/>
    <w:rsid w:val="004B59BF"/>
    <w:rsid w:val="004B59D2"/>
    <w:rsid w:val="004B5A52"/>
    <w:rsid w:val="004B5BF5"/>
    <w:rsid w:val="004B5ED0"/>
    <w:rsid w:val="004B6367"/>
    <w:rsid w:val="004B63EE"/>
    <w:rsid w:val="004B6503"/>
    <w:rsid w:val="004B69D1"/>
    <w:rsid w:val="004B6B5E"/>
    <w:rsid w:val="004B6E23"/>
    <w:rsid w:val="004B6E9B"/>
    <w:rsid w:val="004B76D8"/>
    <w:rsid w:val="004B7961"/>
    <w:rsid w:val="004B7AE7"/>
    <w:rsid w:val="004C0256"/>
    <w:rsid w:val="004C02CE"/>
    <w:rsid w:val="004C068B"/>
    <w:rsid w:val="004C06E8"/>
    <w:rsid w:val="004C0C69"/>
    <w:rsid w:val="004C10CE"/>
    <w:rsid w:val="004C146C"/>
    <w:rsid w:val="004C16E1"/>
    <w:rsid w:val="004C187B"/>
    <w:rsid w:val="004C1A23"/>
    <w:rsid w:val="004C1E5A"/>
    <w:rsid w:val="004C2858"/>
    <w:rsid w:val="004C298E"/>
    <w:rsid w:val="004C2E79"/>
    <w:rsid w:val="004C2FA3"/>
    <w:rsid w:val="004C305A"/>
    <w:rsid w:val="004C31D6"/>
    <w:rsid w:val="004C31D7"/>
    <w:rsid w:val="004C3258"/>
    <w:rsid w:val="004C3323"/>
    <w:rsid w:val="004C3375"/>
    <w:rsid w:val="004C33E0"/>
    <w:rsid w:val="004C36A3"/>
    <w:rsid w:val="004C37FF"/>
    <w:rsid w:val="004C39B5"/>
    <w:rsid w:val="004C3C04"/>
    <w:rsid w:val="004C3CCE"/>
    <w:rsid w:val="004C4019"/>
    <w:rsid w:val="004C4079"/>
    <w:rsid w:val="004C40F5"/>
    <w:rsid w:val="004C4173"/>
    <w:rsid w:val="004C4236"/>
    <w:rsid w:val="004C456F"/>
    <w:rsid w:val="004C468A"/>
    <w:rsid w:val="004C4844"/>
    <w:rsid w:val="004C4D1A"/>
    <w:rsid w:val="004C4DB1"/>
    <w:rsid w:val="004C5210"/>
    <w:rsid w:val="004C52A2"/>
    <w:rsid w:val="004C5421"/>
    <w:rsid w:val="004C546E"/>
    <w:rsid w:val="004C587E"/>
    <w:rsid w:val="004C5AAC"/>
    <w:rsid w:val="004C5CF9"/>
    <w:rsid w:val="004C5DE1"/>
    <w:rsid w:val="004C6213"/>
    <w:rsid w:val="004C6A02"/>
    <w:rsid w:val="004C6DEB"/>
    <w:rsid w:val="004C6E9C"/>
    <w:rsid w:val="004C7258"/>
    <w:rsid w:val="004C750F"/>
    <w:rsid w:val="004C7812"/>
    <w:rsid w:val="004C7E63"/>
    <w:rsid w:val="004C7F3A"/>
    <w:rsid w:val="004D0186"/>
    <w:rsid w:val="004D04D2"/>
    <w:rsid w:val="004D0E09"/>
    <w:rsid w:val="004D0EBE"/>
    <w:rsid w:val="004D11A0"/>
    <w:rsid w:val="004D11E4"/>
    <w:rsid w:val="004D1227"/>
    <w:rsid w:val="004D1459"/>
    <w:rsid w:val="004D166C"/>
    <w:rsid w:val="004D1840"/>
    <w:rsid w:val="004D1D14"/>
    <w:rsid w:val="004D1DC9"/>
    <w:rsid w:val="004D2061"/>
    <w:rsid w:val="004D21C0"/>
    <w:rsid w:val="004D220B"/>
    <w:rsid w:val="004D22EE"/>
    <w:rsid w:val="004D2506"/>
    <w:rsid w:val="004D2533"/>
    <w:rsid w:val="004D2599"/>
    <w:rsid w:val="004D28D0"/>
    <w:rsid w:val="004D2CBE"/>
    <w:rsid w:val="004D2D83"/>
    <w:rsid w:val="004D2FA9"/>
    <w:rsid w:val="004D328C"/>
    <w:rsid w:val="004D346C"/>
    <w:rsid w:val="004D39DE"/>
    <w:rsid w:val="004D3C12"/>
    <w:rsid w:val="004D3C74"/>
    <w:rsid w:val="004D3E89"/>
    <w:rsid w:val="004D4294"/>
    <w:rsid w:val="004D42AC"/>
    <w:rsid w:val="004D4317"/>
    <w:rsid w:val="004D470A"/>
    <w:rsid w:val="004D4716"/>
    <w:rsid w:val="004D4874"/>
    <w:rsid w:val="004D4A67"/>
    <w:rsid w:val="004D4C4A"/>
    <w:rsid w:val="004D4DDE"/>
    <w:rsid w:val="004D53F5"/>
    <w:rsid w:val="004D5476"/>
    <w:rsid w:val="004D56FC"/>
    <w:rsid w:val="004D5901"/>
    <w:rsid w:val="004D5983"/>
    <w:rsid w:val="004D5E8C"/>
    <w:rsid w:val="004D5F39"/>
    <w:rsid w:val="004D5F85"/>
    <w:rsid w:val="004D5FA2"/>
    <w:rsid w:val="004D60AC"/>
    <w:rsid w:val="004D611D"/>
    <w:rsid w:val="004D6127"/>
    <w:rsid w:val="004D63B9"/>
    <w:rsid w:val="004D66CE"/>
    <w:rsid w:val="004D6CAB"/>
    <w:rsid w:val="004D7239"/>
    <w:rsid w:val="004D72E7"/>
    <w:rsid w:val="004D73DB"/>
    <w:rsid w:val="004D74D2"/>
    <w:rsid w:val="004D7550"/>
    <w:rsid w:val="004D7575"/>
    <w:rsid w:val="004D7644"/>
    <w:rsid w:val="004D76AB"/>
    <w:rsid w:val="004D7A8C"/>
    <w:rsid w:val="004E0426"/>
    <w:rsid w:val="004E04C5"/>
    <w:rsid w:val="004E0832"/>
    <w:rsid w:val="004E092C"/>
    <w:rsid w:val="004E0B18"/>
    <w:rsid w:val="004E0B2A"/>
    <w:rsid w:val="004E0F84"/>
    <w:rsid w:val="004E10EA"/>
    <w:rsid w:val="004E11A6"/>
    <w:rsid w:val="004E13B6"/>
    <w:rsid w:val="004E189C"/>
    <w:rsid w:val="004E1A24"/>
    <w:rsid w:val="004E1C74"/>
    <w:rsid w:val="004E224C"/>
    <w:rsid w:val="004E244D"/>
    <w:rsid w:val="004E24B8"/>
    <w:rsid w:val="004E255F"/>
    <w:rsid w:val="004E2782"/>
    <w:rsid w:val="004E2818"/>
    <w:rsid w:val="004E2882"/>
    <w:rsid w:val="004E2B93"/>
    <w:rsid w:val="004E2FCF"/>
    <w:rsid w:val="004E3071"/>
    <w:rsid w:val="004E3244"/>
    <w:rsid w:val="004E332B"/>
    <w:rsid w:val="004E3488"/>
    <w:rsid w:val="004E383E"/>
    <w:rsid w:val="004E41DC"/>
    <w:rsid w:val="004E4566"/>
    <w:rsid w:val="004E4737"/>
    <w:rsid w:val="004E4856"/>
    <w:rsid w:val="004E498E"/>
    <w:rsid w:val="004E49C0"/>
    <w:rsid w:val="004E4BEF"/>
    <w:rsid w:val="004E4F14"/>
    <w:rsid w:val="004E4F80"/>
    <w:rsid w:val="004E5104"/>
    <w:rsid w:val="004E52D7"/>
    <w:rsid w:val="004E5350"/>
    <w:rsid w:val="004E53F8"/>
    <w:rsid w:val="004E5522"/>
    <w:rsid w:val="004E56EF"/>
    <w:rsid w:val="004E5759"/>
    <w:rsid w:val="004E5760"/>
    <w:rsid w:val="004E5802"/>
    <w:rsid w:val="004E584D"/>
    <w:rsid w:val="004E5862"/>
    <w:rsid w:val="004E58AF"/>
    <w:rsid w:val="004E592E"/>
    <w:rsid w:val="004E5939"/>
    <w:rsid w:val="004E59FA"/>
    <w:rsid w:val="004E5C1B"/>
    <w:rsid w:val="004E6182"/>
    <w:rsid w:val="004E67F9"/>
    <w:rsid w:val="004E6A7F"/>
    <w:rsid w:val="004E6A83"/>
    <w:rsid w:val="004E6C6E"/>
    <w:rsid w:val="004E6CFA"/>
    <w:rsid w:val="004E6EC3"/>
    <w:rsid w:val="004E70C4"/>
    <w:rsid w:val="004E7515"/>
    <w:rsid w:val="004E759D"/>
    <w:rsid w:val="004E7EAC"/>
    <w:rsid w:val="004F0540"/>
    <w:rsid w:val="004F062F"/>
    <w:rsid w:val="004F08E0"/>
    <w:rsid w:val="004F097D"/>
    <w:rsid w:val="004F0B70"/>
    <w:rsid w:val="004F0C5C"/>
    <w:rsid w:val="004F0FE2"/>
    <w:rsid w:val="004F1033"/>
    <w:rsid w:val="004F16B9"/>
    <w:rsid w:val="004F188B"/>
    <w:rsid w:val="004F1900"/>
    <w:rsid w:val="004F1C53"/>
    <w:rsid w:val="004F1C70"/>
    <w:rsid w:val="004F1CAE"/>
    <w:rsid w:val="004F20C6"/>
    <w:rsid w:val="004F236F"/>
    <w:rsid w:val="004F23BE"/>
    <w:rsid w:val="004F24BD"/>
    <w:rsid w:val="004F253B"/>
    <w:rsid w:val="004F282C"/>
    <w:rsid w:val="004F2860"/>
    <w:rsid w:val="004F28E8"/>
    <w:rsid w:val="004F291D"/>
    <w:rsid w:val="004F32D1"/>
    <w:rsid w:val="004F3502"/>
    <w:rsid w:val="004F3750"/>
    <w:rsid w:val="004F3787"/>
    <w:rsid w:val="004F392F"/>
    <w:rsid w:val="004F3A32"/>
    <w:rsid w:val="004F3A5E"/>
    <w:rsid w:val="004F3B61"/>
    <w:rsid w:val="004F3CED"/>
    <w:rsid w:val="004F404A"/>
    <w:rsid w:val="004F40C3"/>
    <w:rsid w:val="004F41D6"/>
    <w:rsid w:val="004F4387"/>
    <w:rsid w:val="004F45CB"/>
    <w:rsid w:val="004F4761"/>
    <w:rsid w:val="004F4902"/>
    <w:rsid w:val="004F4B56"/>
    <w:rsid w:val="004F50FA"/>
    <w:rsid w:val="004F573F"/>
    <w:rsid w:val="004F58FC"/>
    <w:rsid w:val="004F5930"/>
    <w:rsid w:val="004F59B4"/>
    <w:rsid w:val="004F5A1F"/>
    <w:rsid w:val="004F5A51"/>
    <w:rsid w:val="004F5D8D"/>
    <w:rsid w:val="004F5E34"/>
    <w:rsid w:val="004F6529"/>
    <w:rsid w:val="004F656B"/>
    <w:rsid w:val="004F67D5"/>
    <w:rsid w:val="004F698C"/>
    <w:rsid w:val="004F6A4C"/>
    <w:rsid w:val="004F6AD1"/>
    <w:rsid w:val="004F6C22"/>
    <w:rsid w:val="004F6EBC"/>
    <w:rsid w:val="004F742B"/>
    <w:rsid w:val="004F766C"/>
    <w:rsid w:val="004F7781"/>
    <w:rsid w:val="004F7810"/>
    <w:rsid w:val="004F7910"/>
    <w:rsid w:val="004F7BE1"/>
    <w:rsid w:val="005000B2"/>
    <w:rsid w:val="00500154"/>
    <w:rsid w:val="005003CA"/>
    <w:rsid w:val="0050042B"/>
    <w:rsid w:val="00500710"/>
    <w:rsid w:val="0050087A"/>
    <w:rsid w:val="00500AE8"/>
    <w:rsid w:val="00500CBC"/>
    <w:rsid w:val="00500D77"/>
    <w:rsid w:val="00501225"/>
    <w:rsid w:val="005013DB"/>
    <w:rsid w:val="00501857"/>
    <w:rsid w:val="00501876"/>
    <w:rsid w:val="0050187D"/>
    <w:rsid w:val="00501976"/>
    <w:rsid w:val="00501CA0"/>
    <w:rsid w:val="00501EC3"/>
    <w:rsid w:val="00501F1D"/>
    <w:rsid w:val="0050200B"/>
    <w:rsid w:val="005020D7"/>
    <w:rsid w:val="0050248E"/>
    <w:rsid w:val="00502C0E"/>
    <w:rsid w:val="00502C67"/>
    <w:rsid w:val="0050321C"/>
    <w:rsid w:val="00503286"/>
    <w:rsid w:val="0050381D"/>
    <w:rsid w:val="005039A5"/>
    <w:rsid w:val="00503CA3"/>
    <w:rsid w:val="00503FE4"/>
    <w:rsid w:val="00504138"/>
    <w:rsid w:val="0050420F"/>
    <w:rsid w:val="0050466B"/>
    <w:rsid w:val="005047C1"/>
    <w:rsid w:val="00504ADE"/>
    <w:rsid w:val="00504D03"/>
    <w:rsid w:val="00504E4F"/>
    <w:rsid w:val="00504E84"/>
    <w:rsid w:val="00505054"/>
    <w:rsid w:val="00505277"/>
    <w:rsid w:val="00505359"/>
    <w:rsid w:val="005057B3"/>
    <w:rsid w:val="005057D3"/>
    <w:rsid w:val="00505A52"/>
    <w:rsid w:val="00506070"/>
    <w:rsid w:val="00506546"/>
    <w:rsid w:val="005065E4"/>
    <w:rsid w:val="00506C0F"/>
    <w:rsid w:val="00506FC2"/>
    <w:rsid w:val="00507421"/>
    <w:rsid w:val="00507546"/>
    <w:rsid w:val="00507931"/>
    <w:rsid w:val="00507D5E"/>
    <w:rsid w:val="00507DA7"/>
    <w:rsid w:val="005101E2"/>
    <w:rsid w:val="005103AE"/>
    <w:rsid w:val="0051042F"/>
    <w:rsid w:val="00510567"/>
    <w:rsid w:val="00510680"/>
    <w:rsid w:val="00510772"/>
    <w:rsid w:val="00510B32"/>
    <w:rsid w:val="00510D1D"/>
    <w:rsid w:val="00510F74"/>
    <w:rsid w:val="0051102C"/>
    <w:rsid w:val="005110B2"/>
    <w:rsid w:val="00511227"/>
    <w:rsid w:val="00511245"/>
    <w:rsid w:val="005116C9"/>
    <w:rsid w:val="00511773"/>
    <w:rsid w:val="00511ACE"/>
    <w:rsid w:val="00511C67"/>
    <w:rsid w:val="00511C90"/>
    <w:rsid w:val="00511D50"/>
    <w:rsid w:val="00511E36"/>
    <w:rsid w:val="005120B6"/>
    <w:rsid w:val="00512209"/>
    <w:rsid w:val="00512555"/>
    <w:rsid w:val="00512B85"/>
    <w:rsid w:val="00512BF0"/>
    <w:rsid w:val="00512EDD"/>
    <w:rsid w:val="00513427"/>
    <w:rsid w:val="00513509"/>
    <w:rsid w:val="00513590"/>
    <w:rsid w:val="005135EA"/>
    <w:rsid w:val="00513606"/>
    <w:rsid w:val="005136B7"/>
    <w:rsid w:val="005139DF"/>
    <w:rsid w:val="00513B26"/>
    <w:rsid w:val="00513BC5"/>
    <w:rsid w:val="00513CA3"/>
    <w:rsid w:val="00513CC2"/>
    <w:rsid w:val="00513DBC"/>
    <w:rsid w:val="00513E5C"/>
    <w:rsid w:val="00513EA2"/>
    <w:rsid w:val="00513FA8"/>
    <w:rsid w:val="0051432E"/>
    <w:rsid w:val="005144CA"/>
    <w:rsid w:val="0051452B"/>
    <w:rsid w:val="005145D9"/>
    <w:rsid w:val="00514744"/>
    <w:rsid w:val="00514AD4"/>
    <w:rsid w:val="00514D86"/>
    <w:rsid w:val="00514DD9"/>
    <w:rsid w:val="00514F3C"/>
    <w:rsid w:val="0051531C"/>
    <w:rsid w:val="0051532A"/>
    <w:rsid w:val="005154B0"/>
    <w:rsid w:val="005156E4"/>
    <w:rsid w:val="005156E7"/>
    <w:rsid w:val="005157F4"/>
    <w:rsid w:val="00515BFA"/>
    <w:rsid w:val="00515CB4"/>
    <w:rsid w:val="00515EC6"/>
    <w:rsid w:val="00516028"/>
    <w:rsid w:val="005160A1"/>
    <w:rsid w:val="00516105"/>
    <w:rsid w:val="00516193"/>
    <w:rsid w:val="0051630E"/>
    <w:rsid w:val="00516D77"/>
    <w:rsid w:val="00516DF0"/>
    <w:rsid w:val="00516EE8"/>
    <w:rsid w:val="005170DE"/>
    <w:rsid w:val="0051725A"/>
    <w:rsid w:val="0051780C"/>
    <w:rsid w:val="005178E4"/>
    <w:rsid w:val="0051795A"/>
    <w:rsid w:val="005179E1"/>
    <w:rsid w:val="00517A79"/>
    <w:rsid w:val="00517D08"/>
    <w:rsid w:val="00517D13"/>
    <w:rsid w:val="00517DA2"/>
    <w:rsid w:val="00517E9C"/>
    <w:rsid w:val="00517EBC"/>
    <w:rsid w:val="00517F41"/>
    <w:rsid w:val="005200E1"/>
    <w:rsid w:val="00520125"/>
    <w:rsid w:val="0052016B"/>
    <w:rsid w:val="005201B0"/>
    <w:rsid w:val="005203BB"/>
    <w:rsid w:val="00520535"/>
    <w:rsid w:val="00520843"/>
    <w:rsid w:val="005209E6"/>
    <w:rsid w:val="00520D25"/>
    <w:rsid w:val="00521523"/>
    <w:rsid w:val="00521667"/>
    <w:rsid w:val="005216DA"/>
    <w:rsid w:val="00521BC8"/>
    <w:rsid w:val="00521CAF"/>
    <w:rsid w:val="00521EFB"/>
    <w:rsid w:val="005221C4"/>
    <w:rsid w:val="00522491"/>
    <w:rsid w:val="00522648"/>
    <w:rsid w:val="00522968"/>
    <w:rsid w:val="005229A9"/>
    <w:rsid w:val="00522B93"/>
    <w:rsid w:val="00522BCC"/>
    <w:rsid w:val="00522BD2"/>
    <w:rsid w:val="00522C8D"/>
    <w:rsid w:val="005231E9"/>
    <w:rsid w:val="00523666"/>
    <w:rsid w:val="0052370C"/>
    <w:rsid w:val="00523764"/>
    <w:rsid w:val="00523A75"/>
    <w:rsid w:val="00523A89"/>
    <w:rsid w:val="00523AE5"/>
    <w:rsid w:val="00523BF7"/>
    <w:rsid w:val="00523C4C"/>
    <w:rsid w:val="0052405D"/>
    <w:rsid w:val="0052448A"/>
    <w:rsid w:val="00524C73"/>
    <w:rsid w:val="005251A6"/>
    <w:rsid w:val="005253DC"/>
    <w:rsid w:val="00525411"/>
    <w:rsid w:val="00525635"/>
    <w:rsid w:val="00525B6C"/>
    <w:rsid w:val="00525E18"/>
    <w:rsid w:val="00526107"/>
    <w:rsid w:val="0052613C"/>
    <w:rsid w:val="0052624C"/>
    <w:rsid w:val="0052647F"/>
    <w:rsid w:val="005265FC"/>
    <w:rsid w:val="00526A7E"/>
    <w:rsid w:val="00526C63"/>
    <w:rsid w:val="00526CED"/>
    <w:rsid w:val="00526FC1"/>
    <w:rsid w:val="00527137"/>
    <w:rsid w:val="005271DD"/>
    <w:rsid w:val="00527339"/>
    <w:rsid w:val="005277D7"/>
    <w:rsid w:val="005277DF"/>
    <w:rsid w:val="00527863"/>
    <w:rsid w:val="005279DD"/>
    <w:rsid w:val="00527B95"/>
    <w:rsid w:val="00530464"/>
    <w:rsid w:val="005306FE"/>
    <w:rsid w:val="0053090D"/>
    <w:rsid w:val="00530E8B"/>
    <w:rsid w:val="005311B0"/>
    <w:rsid w:val="00531318"/>
    <w:rsid w:val="005313E5"/>
    <w:rsid w:val="0053159B"/>
    <w:rsid w:val="00531718"/>
    <w:rsid w:val="00531A4B"/>
    <w:rsid w:val="00531ECC"/>
    <w:rsid w:val="00532007"/>
    <w:rsid w:val="0053204F"/>
    <w:rsid w:val="005320BE"/>
    <w:rsid w:val="005320F6"/>
    <w:rsid w:val="00532115"/>
    <w:rsid w:val="00532B5F"/>
    <w:rsid w:val="00532E9D"/>
    <w:rsid w:val="00533319"/>
    <w:rsid w:val="00533391"/>
    <w:rsid w:val="005338CD"/>
    <w:rsid w:val="0053391B"/>
    <w:rsid w:val="00533DF2"/>
    <w:rsid w:val="00533E7E"/>
    <w:rsid w:val="00534105"/>
    <w:rsid w:val="00534557"/>
    <w:rsid w:val="005345AB"/>
    <w:rsid w:val="005345EC"/>
    <w:rsid w:val="0053497E"/>
    <w:rsid w:val="00534B1F"/>
    <w:rsid w:val="00534B2B"/>
    <w:rsid w:val="00534FDB"/>
    <w:rsid w:val="00534FFC"/>
    <w:rsid w:val="005356B0"/>
    <w:rsid w:val="00535AF1"/>
    <w:rsid w:val="00535BA0"/>
    <w:rsid w:val="00535CF2"/>
    <w:rsid w:val="00536136"/>
    <w:rsid w:val="005363C5"/>
    <w:rsid w:val="00536746"/>
    <w:rsid w:val="0053686F"/>
    <w:rsid w:val="00536BB4"/>
    <w:rsid w:val="00536C3E"/>
    <w:rsid w:val="00536CE9"/>
    <w:rsid w:val="0053747B"/>
    <w:rsid w:val="005375E2"/>
    <w:rsid w:val="005375F5"/>
    <w:rsid w:val="00537DBD"/>
    <w:rsid w:val="00537E3A"/>
    <w:rsid w:val="00537F4F"/>
    <w:rsid w:val="00540170"/>
    <w:rsid w:val="005403D9"/>
    <w:rsid w:val="005406AC"/>
    <w:rsid w:val="00540B08"/>
    <w:rsid w:val="00540CD3"/>
    <w:rsid w:val="0054105E"/>
    <w:rsid w:val="0054112B"/>
    <w:rsid w:val="00541308"/>
    <w:rsid w:val="00541574"/>
    <w:rsid w:val="0054177E"/>
    <w:rsid w:val="00541B9B"/>
    <w:rsid w:val="00541C15"/>
    <w:rsid w:val="00541DF9"/>
    <w:rsid w:val="00541E87"/>
    <w:rsid w:val="00541E92"/>
    <w:rsid w:val="00542228"/>
    <w:rsid w:val="00542595"/>
    <w:rsid w:val="0054266A"/>
    <w:rsid w:val="0054272B"/>
    <w:rsid w:val="0054275D"/>
    <w:rsid w:val="00542814"/>
    <w:rsid w:val="00542B7B"/>
    <w:rsid w:val="00542C53"/>
    <w:rsid w:val="00542D61"/>
    <w:rsid w:val="00542E4E"/>
    <w:rsid w:val="00542FB0"/>
    <w:rsid w:val="00543872"/>
    <w:rsid w:val="005438E2"/>
    <w:rsid w:val="00543AB4"/>
    <w:rsid w:val="00544098"/>
    <w:rsid w:val="0054426A"/>
    <w:rsid w:val="0054448C"/>
    <w:rsid w:val="00544BA6"/>
    <w:rsid w:val="00544E59"/>
    <w:rsid w:val="0054535E"/>
    <w:rsid w:val="00545527"/>
    <w:rsid w:val="00545668"/>
    <w:rsid w:val="005457AC"/>
    <w:rsid w:val="0054587B"/>
    <w:rsid w:val="00545B55"/>
    <w:rsid w:val="00545C27"/>
    <w:rsid w:val="00545FC4"/>
    <w:rsid w:val="00546107"/>
    <w:rsid w:val="00546517"/>
    <w:rsid w:val="0054667D"/>
    <w:rsid w:val="00546949"/>
    <w:rsid w:val="00546A7B"/>
    <w:rsid w:val="00546BCA"/>
    <w:rsid w:val="0054753D"/>
    <w:rsid w:val="0054784E"/>
    <w:rsid w:val="00547A44"/>
    <w:rsid w:val="00547C1C"/>
    <w:rsid w:val="00547E0F"/>
    <w:rsid w:val="00547FCC"/>
    <w:rsid w:val="005500DC"/>
    <w:rsid w:val="005500E4"/>
    <w:rsid w:val="00550143"/>
    <w:rsid w:val="00550222"/>
    <w:rsid w:val="00550263"/>
    <w:rsid w:val="0055053A"/>
    <w:rsid w:val="00550748"/>
    <w:rsid w:val="00550972"/>
    <w:rsid w:val="00550B95"/>
    <w:rsid w:val="00550E43"/>
    <w:rsid w:val="00550EE4"/>
    <w:rsid w:val="00550F28"/>
    <w:rsid w:val="00551059"/>
    <w:rsid w:val="005510AD"/>
    <w:rsid w:val="005510CB"/>
    <w:rsid w:val="00551142"/>
    <w:rsid w:val="00551154"/>
    <w:rsid w:val="0055137F"/>
    <w:rsid w:val="00551A1A"/>
    <w:rsid w:val="00551C5F"/>
    <w:rsid w:val="00551CBA"/>
    <w:rsid w:val="00551CE1"/>
    <w:rsid w:val="00551CE9"/>
    <w:rsid w:val="005521F5"/>
    <w:rsid w:val="005522DF"/>
    <w:rsid w:val="005525CB"/>
    <w:rsid w:val="005526AD"/>
    <w:rsid w:val="005527AF"/>
    <w:rsid w:val="00552AEF"/>
    <w:rsid w:val="00552E61"/>
    <w:rsid w:val="00552EE0"/>
    <w:rsid w:val="00553057"/>
    <w:rsid w:val="00553202"/>
    <w:rsid w:val="005532B0"/>
    <w:rsid w:val="00553885"/>
    <w:rsid w:val="00553BF1"/>
    <w:rsid w:val="00553CDF"/>
    <w:rsid w:val="005540A1"/>
    <w:rsid w:val="005540F4"/>
    <w:rsid w:val="00554195"/>
    <w:rsid w:val="005541A6"/>
    <w:rsid w:val="0055445C"/>
    <w:rsid w:val="00554476"/>
    <w:rsid w:val="005549E0"/>
    <w:rsid w:val="00554AF0"/>
    <w:rsid w:val="00554E54"/>
    <w:rsid w:val="0055512A"/>
    <w:rsid w:val="0055538A"/>
    <w:rsid w:val="005553B3"/>
    <w:rsid w:val="00555570"/>
    <w:rsid w:val="00555B35"/>
    <w:rsid w:val="00555D5F"/>
    <w:rsid w:val="00555DF1"/>
    <w:rsid w:val="00555E7D"/>
    <w:rsid w:val="005568E9"/>
    <w:rsid w:val="00556960"/>
    <w:rsid w:val="00556A7A"/>
    <w:rsid w:val="00556ED6"/>
    <w:rsid w:val="005577F3"/>
    <w:rsid w:val="0055786B"/>
    <w:rsid w:val="00557913"/>
    <w:rsid w:val="00557923"/>
    <w:rsid w:val="00557989"/>
    <w:rsid w:val="00557A9F"/>
    <w:rsid w:val="00557F50"/>
    <w:rsid w:val="00557F62"/>
    <w:rsid w:val="005600B5"/>
    <w:rsid w:val="0056035D"/>
    <w:rsid w:val="005603B4"/>
    <w:rsid w:val="005604A1"/>
    <w:rsid w:val="005604E4"/>
    <w:rsid w:val="005604F2"/>
    <w:rsid w:val="005607B8"/>
    <w:rsid w:val="005607E8"/>
    <w:rsid w:val="0056085B"/>
    <w:rsid w:val="00560932"/>
    <w:rsid w:val="005609F5"/>
    <w:rsid w:val="00560A0A"/>
    <w:rsid w:val="00560BEF"/>
    <w:rsid w:val="00560DCC"/>
    <w:rsid w:val="00560F0D"/>
    <w:rsid w:val="00561225"/>
    <w:rsid w:val="00561314"/>
    <w:rsid w:val="0056160B"/>
    <w:rsid w:val="00561AE9"/>
    <w:rsid w:val="00561CA5"/>
    <w:rsid w:val="00561D67"/>
    <w:rsid w:val="00562231"/>
    <w:rsid w:val="00562274"/>
    <w:rsid w:val="005625C8"/>
    <w:rsid w:val="0056268C"/>
    <w:rsid w:val="0056285A"/>
    <w:rsid w:val="005629B8"/>
    <w:rsid w:val="00562DA6"/>
    <w:rsid w:val="00562E38"/>
    <w:rsid w:val="00563095"/>
    <w:rsid w:val="0056319D"/>
    <w:rsid w:val="0056339E"/>
    <w:rsid w:val="005635E3"/>
    <w:rsid w:val="005636A8"/>
    <w:rsid w:val="00563820"/>
    <w:rsid w:val="005638BC"/>
    <w:rsid w:val="005639BA"/>
    <w:rsid w:val="00563A13"/>
    <w:rsid w:val="00563D00"/>
    <w:rsid w:val="00563DC5"/>
    <w:rsid w:val="00564172"/>
    <w:rsid w:val="00564403"/>
    <w:rsid w:val="005644D9"/>
    <w:rsid w:val="0056450B"/>
    <w:rsid w:val="00564764"/>
    <w:rsid w:val="00564777"/>
    <w:rsid w:val="005647D9"/>
    <w:rsid w:val="00564A9D"/>
    <w:rsid w:val="00564B7C"/>
    <w:rsid w:val="00564BA2"/>
    <w:rsid w:val="00564D3D"/>
    <w:rsid w:val="00564EA5"/>
    <w:rsid w:val="00564F76"/>
    <w:rsid w:val="00565162"/>
    <w:rsid w:val="00565687"/>
    <w:rsid w:val="0056574C"/>
    <w:rsid w:val="00565873"/>
    <w:rsid w:val="00565A16"/>
    <w:rsid w:val="00565E24"/>
    <w:rsid w:val="00565E96"/>
    <w:rsid w:val="00566008"/>
    <w:rsid w:val="00566613"/>
    <w:rsid w:val="00566801"/>
    <w:rsid w:val="00566D91"/>
    <w:rsid w:val="005671AA"/>
    <w:rsid w:val="00567465"/>
    <w:rsid w:val="00567491"/>
    <w:rsid w:val="00567499"/>
    <w:rsid w:val="00567584"/>
    <w:rsid w:val="005679CA"/>
    <w:rsid w:val="00567A99"/>
    <w:rsid w:val="00567B8B"/>
    <w:rsid w:val="00567BA6"/>
    <w:rsid w:val="00567D41"/>
    <w:rsid w:val="00567D44"/>
    <w:rsid w:val="0057022E"/>
    <w:rsid w:val="0057059C"/>
    <w:rsid w:val="00570D9B"/>
    <w:rsid w:val="00570F5F"/>
    <w:rsid w:val="0057126A"/>
    <w:rsid w:val="00571654"/>
    <w:rsid w:val="00571683"/>
    <w:rsid w:val="00571703"/>
    <w:rsid w:val="0057178C"/>
    <w:rsid w:val="00571A72"/>
    <w:rsid w:val="00571B8C"/>
    <w:rsid w:val="00571C1D"/>
    <w:rsid w:val="00571DB5"/>
    <w:rsid w:val="00571E24"/>
    <w:rsid w:val="005724F5"/>
    <w:rsid w:val="00572529"/>
    <w:rsid w:val="00572606"/>
    <w:rsid w:val="00572648"/>
    <w:rsid w:val="005727DA"/>
    <w:rsid w:val="00572FAB"/>
    <w:rsid w:val="00573070"/>
    <w:rsid w:val="005731B3"/>
    <w:rsid w:val="00573241"/>
    <w:rsid w:val="00573282"/>
    <w:rsid w:val="005733A3"/>
    <w:rsid w:val="00573425"/>
    <w:rsid w:val="0057389C"/>
    <w:rsid w:val="00573BD4"/>
    <w:rsid w:val="00573C03"/>
    <w:rsid w:val="00573CDC"/>
    <w:rsid w:val="00574014"/>
    <w:rsid w:val="0057438F"/>
    <w:rsid w:val="005744CB"/>
    <w:rsid w:val="00574ADF"/>
    <w:rsid w:val="00574E4D"/>
    <w:rsid w:val="00575613"/>
    <w:rsid w:val="00575807"/>
    <w:rsid w:val="00575A07"/>
    <w:rsid w:val="00575A41"/>
    <w:rsid w:val="00575C6D"/>
    <w:rsid w:val="00575C72"/>
    <w:rsid w:val="00575FF1"/>
    <w:rsid w:val="0057608C"/>
    <w:rsid w:val="00576261"/>
    <w:rsid w:val="005764DD"/>
    <w:rsid w:val="005765FC"/>
    <w:rsid w:val="0057677F"/>
    <w:rsid w:val="005768FB"/>
    <w:rsid w:val="00576960"/>
    <w:rsid w:val="00576C10"/>
    <w:rsid w:val="00576DBC"/>
    <w:rsid w:val="00576E1A"/>
    <w:rsid w:val="00576F07"/>
    <w:rsid w:val="00576FF6"/>
    <w:rsid w:val="00577079"/>
    <w:rsid w:val="0057709C"/>
    <w:rsid w:val="0057725C"/>
    <w:rsid w:val="005775D5"/>
    <w:rsid w:val="00577CBD"/>
    <w:rsid w:val="00577CF9"/>
    <w:rsid w:val="00577D7C"/>
    <w:rsid w:val="00577F0C"/>
    <w:rsid w:val="005801FC"/>
    <w:rsid w:val="00580780"/>
    <w:rsid w:val="00580C0F"/>
    <w:rsid w:val="00580F28"/>
    <w:rsid w:val="005810AD"/>
    <w:rsid w:val="005811B5"/>
    <w:rsid w:val="005815FE"/>
    <w:rsid w:val="00581A06"/>
    <w:rsid w:val="00581D94"/>
    <w:rsid w:val="00581DE0"/>
    <w:rsid w:val="005823AF"/>
    <w:rsid w:val="005823E5"/>
    <w:rsid w:val="005824BA"/>
    <w:rsid w:val="005824C6"/>
    <w:rsid w:val="00582A4A"/>
    <w:rsid w:val="00582BCF"/>
    <w:rsid w:val="00582DE2"/>
    <w:rsid w:val="00582FB4"/>
    <w:rsid w:val="005830DD"/>
    <w:rsid w:val="00583135"/>
    <w:rsid w:val="0058315B"/>
    <w:rsid w:val="005833F6"/>
    <w:rsid w:val="005834BA"/>
    <w:rsid w:val="00583713"/>
    <w:rsid w:val="005837F2"/>
    <w:rsid w:val="005838DE"/>
    <w:rsid w:val="00583B0B"/>
    <w:rsid w:val="00583E50"/>
    <w:rsid w:val="00583E88"/>
    <w:rsid w:val="00584012"/>
    <w:rsid w:val="0058412F"/>
    <w:rsid w:val="005841AC"/>
    <w:rsid w:val="00584401"/>
    <w:rsid w:val="005844F6"/>
    <w:rsid w:val="00584649"/>
    <w:rsid w:val="005846E5"/>
    <w:rsid w:val="00584770"/>
    <w:rsid w:val="00584AEF"/>
    <w:rsid w:val="00584CAE"/>
    <w:rsid w:val="00584DED"/>
    <w:rsid w:val="00584FFA"/>
    <w:rsid w:val="005851CD"/>
    <w:rsid w:val="0058531D"/>
    <w:rsid w:val="0058536C"/>
    <w:rsid w:val="00585455"/>
    <w:rsid w:val="005855A7"/>
    <w:rsid w:val="0058584C"/>
    <w:rsid w:val="005859B9"/>
    <w:rsid w:val="00585B17"/>
    <w:rsid w:val="00585FB1"/>
    <w:rsid w:val="0058602C"/>
    <w:rsid w:val="00586453"/>
    <w:rsid w:val="00586761"/>
    <w:rsid w:val="0058684F"/>
    <w:rsid w:val="00586A48"/>
    <w:rsid w:val="00587163"/>
    <w:rsid w:val="00587881"/>
    <w:rsid w:val="00587910"/>
    <w:rsid w:val="00587A70"/>
    <w:rsid w:val="00587AD3"/>
    <w:rsid w:val="00587FEC"/>
    <w:rsid w:val="00587FFB"/>
    <w:rsid w:val="00590056"/>
    <w:rsid w:val="005900B1"/>
    <w:rsid w:val="00590133"/>
    <w:rsid w:val="00590172"/>
    <w:rsid w:val="005905A0"/>
    <w:rsid w:val="005906AB"/>
    <w:rsid w:val="00590A9D"/>
    <w:rsid w:val="00590AA3"/>
    <w:rsid w:val="00590AD0"/>
    <w:rsid w:val="00590B5A"/>
    <w:rsid w:val="00590D31"/>
    <w:rsid w:val="005912CE"/>
    <w:rsid w:val="0059135D"/>
    <w:rsid w:val="005919B3"/>
    <w:rsid w:val="00591C88"/>
    <w:rsid w:val="0059207C"/>
    <w:rsid w:val="0059266C"/>
    <w:rsid w:val="00592700"/>
    <w:rsid w:val="00592C4C"/>
    <w:rsid w:val="00592D14"/>
    <w:rsid w:val="00593528"/>
    <w:rsid w:val="005936AA"/>
    <w:rsid w:val="005936ED"/>
    <w:rsid w:val="00593ACB"/>
    <w:rsid w:val="00593FAD"/>
    <w:rsid w:val="005941AC"/>
    <w:rsid w:val="00594653"/>
    <w:rsid w:val="00594AF4"/>
    <w:rsid w:val="00594C1B"/>
    <w:rsid w:val="00594E6F"/>
    <w:rsid w:val="00594E9C"/>
    <w:rsid w:val="00594F87"/>
    <w:rsid w:val="00595022"/>
    <w:rsid w:val="00595025"/>
    <w:rsid w:val="0059520A"/>
    <w:rsid w:val="00595235"/>
    <w:rsid w:val="00595252"/>
    <w:rsid w:val="005952D0"/>
    <w:rsid w:val="0059535A"/>
    <w:rsid w:val="00595475"/>
    <w:rsid w:val="00595722"/>
    <w:rsid w:val="005957CD"/>
    <w:rsid w:val="00595811"/>
    <w:rsid w:val="00595C8C"/>
    <w:rsid w:val="00596258"/>
    <w:rsid w:val="005963B4"/>
    <w:rsid w:val="005964EC"/>
    <w:rsid w:val="00596740"/>
    <w:rsid w:val="005967E9"/>
    <w:rsid w:val="00596E86"/>
    <w:rsid w:val="0059706E"/>
    <w:rsid w:val="0059722E"/>
    <w:rsid w:val="00597256"/>
    <w:rsid w:val="0059734F"/>
    <w:rsid w:val="00597513"/>
    <w:rsid w:val="00597680"/>
    <w:rsid w:val="005977D4"/>
    <w:rsid w:val="00597A1B"/>
    <w:rsid w:val="00597C1B"/>
    <w:rsid w:val="00597C1C"/>
    <w:rsid w:val="00597DA0"/>
    <w:rsid w:val="00597EC9"/>
    <w:rsid w:val="005A03D0"/>
    <w:rsid w:val="005A060F"/>
    <w:rsid w:val="005A06E1"/>
    <w:rsid w:val="005A0870"/>
    <w:rsid w:val="005A0A99"/>
    <w:rsid w:val="005A0FAC"/>
    <w:rsid w:val="005A1107"/>
    <w:rsid w:val="005A115B"/>
    <w:rsid w:val="005A1426"/>
    <w:rsid w:val="005A153F"/>
    <w:rsid w:val="005A160C"/>
    <w:rsid w:val="005A1993"/>
    <w:rsid w:val="005A1A63"/>
    <w:rsid w:val="005A1B16"/>
    <w:rsid w:val="005A1B3A"/>
    <w:rsid w:val="005A1B4F"/>
    <w:rsid w:val="005A1BE9"/>
    <w:rsid w:val="005A2501"/>
    <w:rsid w:val="005A2792"/>
    <w:rsid w:val="005A29FE"/>
    <w:rsid w:val="005A2DEA"/>
    <w:rsid w:val="005A2F02"/>
    <w:rsid w:val="005A337E"/>
    <w:rsid w:val="005A34A2"/>
    <w:rsid w:val="005A375D"/>
    <w:rsid w:val="005A399A"/>
    <w:rsid w:val="005A3E6D"/>
    <w:rsid w:val="005A3FD0"/>
    <w:rsid w:val="005A4078"/>
    <w:rsid w:val="005A433C"/>
    <w:rsid w:val="005A4BE1"/>
    <w:rsid w:val="005A4E3D"/>
    <w:rsid w:val="005A4F14"/>
    <w:rsid w:val="005A50E6"/>
    <w:rsid w:val="005A51F7"/>
    <w:rsid w:val="005A5544"/>
    <w:rsid w:val="005A557F"/>
    <w:rsid w:val="005A5608"/>
    <w:rsid w:val="005A5732"/>
    <w:rsid w:val="005A5C5A"/>
    <w:rsid w:val="005A5D96"/>
    <w:rsid w:val="005A620F"/>
    <w:rsid w:val="005A668F"/>
    <w:rsid w:val="005A6764"/>
    <w:rsid w:val="005A6AC6"/>
    <w:rsid w:val="005A6B4D"/>
    <w:rsid w:val="005A6FEE"/>
    <w:rsid w:val="005A7171"/>
    <w:rsid w:val="005A7368"/>
    <w:rsid w:val="005A7793"/>
    <w:rsid w:val="005A79A9"/>
    <w:rsid w:val="005A7CDA"/>
    <w:rsid w:val="005A7D99"/>
    <w:rsid w:val="005A7E96"/>
    <w:rsid w:val="005B0051"/>
    <w:rsid w:val="005B0173"/>
    <w:rsid w:val="005B0774"/>
    <w:rsid w:val="005B088E"/>
    <w:rsid w:val="005B08ED"/>
    <w:rsid w:val="005B0944"/>
    <w:rsid w:val="005B0984"/>
    <w:rsid w:val="005B0CC2"/>
    <w:rsid w:val="005B0D2A"/>
    <w:rsid w:val="005B118A"/>
    <w:rsid w:val="005B1442"/>
    <w:rsid w:val="005B1714"/>
    <w:rsid w:val="005B186C"/>
    <w:rsid w:val="005B19C5"/>
    <w:rsid w:val="005B1A5A"/>
    <w:rsid w:val="005B1A6D"/>
    <w:rsid w:val="005B1D73"/>
    <w:rsid w:val="005B1DA9"/>
    <w:rsid w:val="005B21D7"/>
    <w:rsid w:val="005B2445"/>
    <w:rsid w:val="005B2496"/>
    <w:rsid w:val="005B24A7"/>
    <w:rsid w:val="005B251F"/>
    <w:rsid w:val="005B263A"/>
    <w:rsid w:val="005B3637"/>
    <w:rsid w:val="005B3B1E"/>
    <w:rsid w:val="005B3CC6"/>
    <w:rsid w:val="005B3DE5"/>
    <w:rsid w:val="005B3E58"/>
    <w:rsid w:val="005B40C6"/>
    <w:rsid w:val="005B411A"/>
    <w:rsid w:val="005B439C"/>
    <w:rsid w:val="005B483A"/>
    <w:rsid w:val="005B496E"/>
    <w:rsid w:val="005B4B32"/>
    <w:rsid w:val="005B4C1E"/>
    <w:rsid w:val="005B4C7C"/>
    <w:rsid w:val="005B4CED"/>
    <w:rsid w:val="005B4CF6"/>
    <w:rsid w:val="005B4D3C"/>
    <w:rsid w:val="005B4D6A"/>
    <w:rsid w:val="005B4DE1"/>
    <w:rsid w:val="005B4E65"/>
    <w:rsid w:val="005B508E"/>
    <w:rsid w:val="005B50B6"/>
    <w:rsid w:val="005B5332"/>
    <w:rsid w:val="005B5401"/>
    <w:rsid w:val="005B561D"/>
    <w:rsid w:val="005B5751"/>
    <w:rsid w:val="005B585C"/>
    <w:rsid w:val="005B58B1"/>
    <w:rsid w:val="005B58FD"/>
    <w:rsid w:val="005B592E"/>
    <w:rsid w:val="005B5BA8"/>
    <w:rsid w:val="005B5CAE"/>
    <w:rsid w:val="005B5EE3"/>
    <w:rsid w:val="005B60C7"/>
    <w:rsid w:val="005B612F"/>
    <w:rsid w:val="005B6258"/>
    <w:rsid w:val="005B6D10"/>
    <w:rsid w:val="005B70DE"/>
    <w:rsid w:val="005B757E"/>
    <w:rsid w:val="005B7696"/>
    <w:rsid w:val="005B7935"/>
    <w:rsid w:val="005B7AB1"/>
    <w:rsid w:val="005B7AB6"/>
    <w:rsid w:val="005C0008"/>
    <w:rsid w:val="005C0984"/>
    <w:rsid w:val="005C0A1A"/>
    <w:rsid w:val="005C0B06"/>
    <w:rsid w:val="005C0CDC"/>
    <w:rsid w:val="005C0DE9"/>
    <w:rsid w:val="005C0E04"/>
    <w:rsid w:val="005C0F68"/>
    <w:rsid w:val="005C1020"/>
    <w:rsid w:val="005C140A"/>
    <w:rsid w:val="005C14B2"/>
    <w:rsid w:val="005C1507"/>
    <w:rsid w:val="005C16E4"/>
    <w:rsid w:val="005C17AA"/>
    <w:rsid w:val="005C1914"/>
    <w:rsid w:val="005C1D9F"/>
    <w:rsid w:val="005C2180"/>
    <w:rsid w:val="005C244D"/>
    <w:rsid w:val="005C24B1"/>
    <w:rsid w:val="005C2674"/>
    <w:rsid w:val="005C29C6"/>
    <w:rsid w:val="005C2DCD"/>
    <w:rsid w:val="005C2FC9"/>
    <w:rsid w:val="005C31AE"/>
    <w:rsid w:val="005C36C8"/>
    <w:rsid w:val="005C44D7"/>
    <w:rsid w:val="005C456B"/>
    <w:rsid w:val="005C4592"/>
    <w:rsid w:val="005C485B"/>
    <w:rsid w:val="005C4965"/>
    <w:rsid w:val="005C4A3B"/>
    <w:rsid w:val="005C4D5C"/>
    <w:rsid w:val="005C51F3"/>
    <w:rsid w:val="005C5540"/>
    <w:rsid w:val="005C5B54"/>
    <w:rsid w:val="005C5F91"/>
    <w:rsid w:val="005C6046"/>
    <w:rsid w:val="005C61B0"/>
    <w:rsid w:val="005C6359"/>
    <w:rsid w:val="005C65CC"/>
    <w:rsid w:val="005C6672"/>
    <w:rsid w:val="005C671E"/>
    <w:rsid w:val="005C68DA"/>
    <w:rsid w:val="005C692C"/>
    <w:rsid w:val="005C694E"/>
    <w:rsid w:val="005C6B9E"/>
    <w:rsid w:val="005C6DD0"/>
    <w:rsid w:val="005C6E55"/>
    <w:rsid w:val="005C6EA2"/>
    <w:rsid w:val="005C71FC"/>
    <w:rsid w:val="005C7535"/>
    <w:rsid w:val="005C753C"/>
    <w:rsid w:val="005C7769"/>
    <w:rsid w:val="005C7952"/>
    <w:rsid w:val="005C7A89"/>
    <w:rsid w:val="005C7B9C"/>
    <w:rsid w:val="005D008A"/>
    <w:rsid w:val="005D0614"/>
    <w:rsid w:val="005D0753"/>
    <w:rsid w:val="005D0841"/>
    <w:rsid w:val="005D0853"/>
    <w:rsid w:val="005D0921"/>
    <w:rsid w:val="005D0966"/>
    <w:rsid w:val="005D0A72"/>
    <w:rsid w:val="005D0ADB"/>
    <w:rsid w:val="005D0C2E"/>
    <w:rsid w:val="005D0C6B"/>
    <w:rsid w:val="005D10B9"/>
    <w:rsid w:val="005D15D3"/>
    <w:rsid w:val="005D1761"/>
    <w:rsid w:val="005D1C39"/>
    <w:rsid w:val="005D1D89"/>
    <w:rsid w:val="005D2451"/>
    <w:rsid w:val="005D2803"/>
    <w:rsid w:val="005D296A"/>
    <w:rsid w:val="005D2B98"/>
    <w:rsid w:val="005D2E30"/>
    <w:rsid w:val="005D3479"/>
    <w:rsid w:val="005D351E"/>
    <w:rsid w:val="005D35B6"/>
    <w:rsid w:val="005D35D5"/>
    <w:rsid w:val="005D3617"/>
    <w:rsid w:val="005D3BBD"/>
    <w:rsid w:val="005D3FF2"/>
    <w:rsid w:val="005D4172"/>
    <w:rsid w:val="005D46D4"/>
    <w:rsid w:val="005D483F"/>
    <w:rsid w:val="005D4EF8"/>
    <w:rsid w:val="005D4FD8"/>
    <w:rsid w:val="005D525F"/>
    <w:rsid w:val="005D53B3"/>
    <w:rsid w:val="005D551D"/>
    <w:rsid w:val="005D57AF"/>
    <w:rsid w:val="005D586D"/>
    <w:rsid w:val="005D58DC"/>
    <w:rsid w:val="005D5E4A"/>
    <w:rsid w:val="005D66CE"/>
    <w:rsid w:val="005D68C5"/>
    <w:rsid w:val="005D6EB8"/>
    <w:rsid w:val="005D70B8"/>
    <w:rsid w:val="005D719E"/>
    <w:rsid w:val="005D7406"/>
    <w:rsid w:val="005D741E"/>
    <w:rsid w:val="005D75D5"/>
    <w:rsid w:val="005D76AE"/>
    <w:rsid w:val="005D7B93"/>
    <w:rsid w:val="005D7D5C"/>
    <w:rsid w:val="005D7EA2"/>
    <w:rsid w:val="005E0131"/>
    <w:rsid w:val="005E0178"/>
    <w:rsid w:val="005E0228"/>
    <w:rsid w:val="005E0282"/>
    <w:rsid w:val="005E0437"/>
    <w:rsid w:val="005E058C"/>
    <w:rsid w:val="005E0F92"/>
    <w:rsid w:val="005E1072"/>
    <w:rsid w:val="005E11EF"/>
    <w:rsid w:val="005E12E1"/>
    <w:rsid w:val="005E130B"/>
    <w:rsid w:val="005E136F"/>
    <w:rsid w:val="005E13C9"/>
    <w:rsid w:val="005E15E2"/>
    <w:rsid w:val="005E182C"/>
    <w:rsid w:val="005E192B"/>
    <w:rsid w:val="005E2261"/>
    <w:rsid w:val="005E24AE"/>
    <w:rsid w:val="005E2964"/>
    <w:rsid w:val="005E2B9E"/>
    <w:rsid w:val="005E2D40"/>
    <w:rsid w:val="005E2D42"/>
    <w:rsid w:val="005E2EC8"/>
    <w:rsid w:val="005E2F9D"/>
    <w:rsid w:val="005E367F"/>
    <w:rsid w:val="005E37D4"/>
    <w:rsid w:val="005E3942"/>
    <w:rsid w:val="005E3C4C"/>
    <w:rsid w:val="005E3CFE"/>
    <w:rsid w:val="005E3D5B"/>
    <w:rsid w:val="005E3E8D"/>
    <w:rsid w:val="005E3F31"/>
    <w:rsid w:val="005E4128"/>
    <w:rsid w:val="005E41BB"/>
    <w:rsid w:val="005E4246"/>
    <w:rsid w:val="005E4B58"/>
    <w:rsid w:val="005E4CA4"/>
    <w:rsid w:val="005E4E32"/>
    <w:rsid w:val="005E5217"/>
    <w:rsid w:val="005E525A"/>
    <w:rsid w:val="005E545B"/>
    <w:rsid w:val="005E5F18"/>
    <w:rsid w:val="005E60B6"/>
    <w:rsid w:val="005E6305"/>
    <w:rsid w:val="005E63F1"/>
    <w:rsid w:val="005E64A1"/>
    <w:rsid w:val="005E67C8"/>
    <w:rsid w:val="005E6945"/>
    <w:rsid w:val="005E6992"/>
    <w:rsid w:val="005E6D3A"/>
    <w:rsid w:val="005E7168"/>
    <w:rsid w:val="005E7213"/>
    <w:rsid w:val="005E727B"/>
    <w:rsid w:val="005E72D3"/>
    <w:rsid w:val="005E771E"/>
    <w:rsid w:val="005E7AAF"/>
    <w:rsid w:val="005E7BFC"/>
    <w:rsid w:val="005E7C8F"/>
    <w:rsid w:val="005F020C"/>
    <w:rsid w:val="005F02F6"/>
    <w:rsid w:val="005F0567"/>
    <w:rsid w:val="005F0587"/>
    <w:rsid w:val="005F05A8"/>
    <w:rsid w:val="005F1043"/>
    <w:rsid w:val="005F13F3"/>
    <w:rsid w:val="005F168E"/>
    <w:rsid w:val="005F18F4"/>
    <w:rsid w:val="005F1AFB"/>
    <w:rsid w:val="005F1D56"/>
    <w:rsid w:val="005F1DAC"/>
    <w:rsid w:val="005F1DC9"/>
    <w:rsid w:val="005F1FFF"/>
    <w:rsid w:val="005F20F4"/>
    <w:rsid w:val="005F2299"/>
    <w:rsid w:val="005F29F0"/>
    <w:rsid w:val="005F2BD3"/>
    <w:rsid w:val="005F2D5D"/>
    <w:rsid w:val="005F2DB9"/>
    <w:rsid w:val="005F2EBE"/>
    <w:rsid w:val="005F2F6F"/>
    <w:rsid w:val="005F3056"/>
    <w:rsid w:val="005F34A4"/>
    <w:rsid w:val="005F36A5"/>
    <w:rsid w:val="005F3B4F"/>
    <w:rsid w:val="005F3BC5"/>
    <w:rsid w:val="005F3CE8"/>
    <w:rsid w:val="005F3F37"/>
    <w:rsid w:val="005F4133"/>
    <w:rsid w:val="005F446E"/>
    <w:rsid w:val="005F4551"/>
    <w:rsid w:val="005F4851"/>
    <w:rsid w:val="005F48DC"/>
    <w:rsid w:val="005F4CDE"/>
    <w:rsid w:val="005F4D5C"/>
    <w:rsid w:val="005F4F1D"/>
    <w:rsid w:val="005F5016"/>
    <w:rsid w:val="005F5248"/>
    <w:rsid w:val="005F539A"/>
    <w:rsid w:val="005F5442"/>
    <w:rsid w:val="005F5465"/>
    <w:rsid w:val="005F54CD"/>
    <w:rsid w:val="005F57C5"/>
    <w:rsid w:val="005F57D2"/>
    <w:rsid w:val="005F58A0"/>
    <w:rsid w:val="005F5AED"/>
    <w:rsid w:val="005F5ED2"/>
    <w:rsid w:val="005F6202"/>
    <w:rsid w:val="005F6681"/>
    <w:rsid w:val="005F68C8"/>
    <w:rsid w:val="005F6AA7"/>
    <w:rsid w:val="005F6BFA"/>
    <w:rsid w:val="005F6E71"/>
    <w:rsid w:val="005F70F2"/>
    <w:rsid w:val="005F73CD"/>
    <w:rsid w:val="005F754E"/>
    <w:rsid w:val="005F7D3E"/>
    <w:rsid w:val="00600539"/>
    <w:rsid w:val="006005CD"/>
    <w:rsid w:val="00600683"/>
    <w:rsid w:val="00600717"/>
    <w:rsid w:val="00600D08"/>
    <w:rsid w:val="00600DEE"/>
    <w:rsid w:val="006010A3"/>
    <w:rsid w:val="00601550"/>
    <w:rsid w:val="00601FAB"/>
    <w:rsid w:val="0060258F"/>
    <w:rsid w:val="006026DF"/>
    <w:rsid w:val="006028A8"/>
    <w:rsid w:val="006028D4"/>
    <w:rsid w:val="00602AF9"/>
    <w:rsid w:val="00602D39"/>
    <w:rsid w:val="00602D8F"/>
    <w:rsid w:val="00602F3A"/>
    <w:rsid w:val="00603011"/>
    <w:rsid w:val="006030F0"/>
    <w:rsid w:val="006039C8"/>
    <w:rsid w:val="00603A2D"/>
    <w:rsid w:val="00603B69"/>
    <w:rsid w:val="00603B88"/>
    <w:rsid w:val="00603CF2"/>
    <w:rsid w:val="00603EE6"/>
    <w:rsid w:val="00603EF5"/>
    <w:rsid w:val="00603FBA"/>
    <w:rsid w:val="00604091"/>
    <w:rsid w:val="006043AA"/>
    <w:rsid w:val="0060467A"/>
    <w:rsid w:val="00604B94"/>
    <w:rsid w:val="00604E82"/>
    <w:rsid w:val="00605087"/>
    <w:rsid w:val="00605168"/>
    <w:rsid w:val="006055BD"/>
    <w:rsid w:val="00605622"/>
    <w:rsid w:val="00605C8F"/>
    <w:rsid w:val="00605E80"/>
    <w:rsid w:val="0060605E"/>
    <w:rsid w:val="0060606F"/>
    <w:rsid w:val="0060610B"/>
    <w:rsid w:val="00606155"/>
    <w:rsid w:val="00606636"/>
    <w:rsid w:val="00607016"/>
    <w:rsid w:val="00607093"/>
    <w:rsid w:val="0060721E"/>
    <w:rsid w:val="006076AA"/>
    <w:rsid w:val="00607C9E"/>
    <w:rsid w:val="00607E28"/>
    <w:rsid w:val="006104D0"/>
    <w:rsid w:val="00610739"/>
    <w:rsid w:val="006108C9"/>
    <w:rsid w:val="00610DC6"/>
    <w:rsid w:val="006113BC"/>
    <w:rsid w:val="00611469"/>
    <w:rsid w:val="006114AC"/>
    <w:rsid w:val="0061154A"/>
    <w:rsid w:val="00611897"/>
    <w:rsid w:val="00611AAF"/>
    <w:rsid w:val="00611E54"/>
    <w:rsid w:val="00611EE3"/>
    <w:rsid w:val="0061206D"/>
    <w:rsid w:val="006120D0"/>
    <w:rsid w:val="00612134"/>
    <w:rsid w:val="0061255E"/>
    <w:rsid w:val="00612EC4"/>
    <w:rsid w:val="006136D1"/>
    <w:rsid w:val="0061399C"/>
    <w:rsid w:val="00613B17"/>
    <w:rsid w:val="00613B79"/>
    <w:rsid w:val="00613BB8"/>
    <w:rsid w:val="00613E83"/>
    <w:rsid w:val="0061403A"/>
    <w:rsid w:val="0061417D"/>
    <w:rsid w:val="006143F5"/>
    <w:rsid w:val="0061486F"/>
    <w:rsid w:val="0061493B"/>
    <w:rsid w:val="006149CD"/>
    <w:rsid w:val="006149F5"/>
    <w:rsid w:val="00614B58"/>
    <w:rsid w:val="00614DE0"/>
    <w:rsid w:val="00614E05"/>
    <w:rsid w:val="00614E1E"/>
    <w:rsid w:val="00614F5C"/>
    <w:rsid w:val="00615089"/>
    <w:rsid w:val="00615192"/>
    <w:rsid w:val="006153BF"/>
    <w:rsid w:val="00615497"/>
    <w:rsid w:val="006155C0"/>
    <w:rsid w:val="006156E3"/>
    <w:rsid w:val="00615A14"/>
    <w:rsid w:val="00615C60"/>
    <w:rsid w:val="00616110"/>
    <w:rsid w:val="00616371"/>
    <w:rsid w:val="006168C1"/>
    <w:rsid w:val="006168F7"/>
    <w:rsid w:val="00616D20"/>
    <w:rsid w:val="00616E43"/>
    <w:rsid w:val="00616F44"/>
    <w:rsid w:val="00616FA7"/>
    <w:rsid w:val="0061760E"/>
    <w:rsid w:val="006176AE"/>
    <w:rsid w:val="006177B2"/>
    <w:rsid w:val="006178C6"/>
    <w:rsid w:val="0061791E"/>
    <w:rsid w:val="006200B1"/>
    <w:rsid w:val="0062013E"/>
    <w:rsid w:val="00620180"/>
    <w:rsid w:val="006202C9"/>
    <w:rsid w:val="00620507"/>
    <w:rsid w:val="0062063F"/>
    <w:rsid w:val="00620B36"/>
    <w:rsid w:val="00620FE9"/>
    <w:rsid w:val="00620FF7"/>
    <w:rsid w:val="0062105D"/>
    <w:rsid w:val="00621169"/>
    <w:rsid w:val="0062148B"/>
    <w:rsid w:val="00621533"/>
    <w:rsid w:val="00621558"/>
    <w:rsid w:val="00621B7F"/>
    <w:rsid w:val="00622399"/>
    <w:rsid w:val="0062251C"/>
    <w:rsid w:val="006226E6"/>
    <w:rsid w:val="00622980"/>
    <w:rsid w:val="00622BE2"/>
    <w:rsid w:val="00622E61"/>
    <w:rsid w:val="00623410"/>
    <w:rsid w:val="00623567"/>
    <w:rsid w:val="00623A74"/>
    <w:rsid w:val="00623C38"/>
    <w:rsid w:val="00623CF7"/>
    <w:rsid w:val="00623EA7"/>
    <w:rsid w:val="00623FF8"/>
    <w:rsid w:val="00624232"/>
    <w:rsid w:val="00624EE7"/>
    <w:rsid w:val="00625005"/>
    <w:rsid w:val="006254B7"/>
    <w:rsid w:val="006254CA"/>
    <w:rsid w:val="00625515"/>
    <w:rsid w:val="00625AF6"/>
    <w:rsid w:val="006262A9"/>
    <w:rsid w:val="00626300"/>
    <w:rsid w:val="00626A11"/>
    <w:rsid w:val="00626C32"/>
    <w:rsid w:val="00626D0E"/>
    <w:rsid w:val="00626DE2"/>
    <w:rsid w:val="00627080"/>
    <w:rsid w:val="00627090"/>
    <w:rsid w:val="006276BF"/>
    <w:rsid w:val="0062778D"/>
    <w:rsid w:val="00627B68"/>
    <w:rsid w:val="00627EB3"/>
    <w:rsid w:val="00630247"/>
    <w:rsid w:val="00630255"/>
    <w:rsid w:val="006302AC"/>
    <w:rsid w:val="006302D1"/>
    <w:rsid w:val="006302E7"/>
    <w:rsid w:val="0063042E"/>
    <w:rsid w:val="00630581"/>
    <w:rsid w:val="00630596"/>
    <w:rsid w:val="006307C9"/>
    <w:rsid w:val="00630B05"/>
    <w:rsid w:val="00630DFA"/>
    <w:rsid w:val="0063105E"/>
    <w:rsid w:val="00631471"/>
    <w:rsid w:val="00631C3C"/>
    <w:rsid w:val="00631C47"/>
    <w:rsid w:val="00632033"/>
    <w:rsid w:val="00632608"/>
    <w:rsid w:val="00632B62"/>
    <w:rsid w:val="00632B92"/>
    <w:rsid w:val="00632CCD"/>
    <w:rsid w:val="006332ED"/>
    <w:rsid w:val="006333BA"/>
    <w:rsid w:val="006335BA"/>
    <w:rsid w:val="00633701"/>
    <w:rsid w:val="006337FA"/>
    <w:rsid w:val="00633818"/>
    <w:rsid w:val="00634334"/>
    <w:rsid w:val="00634340"/>
    <w:rsid w:val="00634780"/>
    <w:rsid w:val="00634870"/>
    <w:rsid w:val="00634AE2"/>
    <w:rsid w:val="00635244"/>
    <w:rsid w:val="006353EA"/>
    <w:rsid w:val="006356E4"/>
    <w:rsid w:val="006357C0"/>
    <w:rsid w:val="00635B4B"/>
    <w:rsid w:val="00635D4D"/>
    <w:rsid w:val="00635D62"/>
    <w:rsid w:val="00635D6B"/>
    <w:rsid w:val="00635F32"/>
    <w:rsid w:val="0063600F"/>
    <w:rsid w:val="006361EF"/>
    <w:rsid w:val="00636418"/>
    <w:rsid w:val="006365C4"/>
    <w:rsid w:val="00636BE4"/>
    <w:rsid w:val="00636F5F"/>
    <w:rsid w:val="00637024"/>
    <w:rsid w:val="0063721D"/>
    <w:rsid w:val="006372A7"/>
    <w:rsid w:val="00637357"/>
    <w:rsid w:val="00637689"/>
    <w:rsid w:val="006376C6"/>
    <w:rsid w:val="00637C8D"/>
    <w:rsid w:val="00640398"/>
    <w:rsid w:val="00640543"/>
    <w:rsid w:val="0064061A"/>
    <w:rsid w:val="00640907"/>
    <w:rsid w:val="00640A12"/>
    <w:rsid w:val="00640AB0"/>
    <w:rsid w:val="00640EF3"/>
    <w:rsid w:val="00640F53"/>
    <w:rsid w:val="00641375"/>
    <w:rsid w:val="00641378"/>
    <w:rsid w:val="0064198F"/>
    <w:rsid w:val="00641AC8"/>
    <w:rsid w:val="00641C58"/>
    <w:rsid w:val="0064203E"/>
    <w:rsid w:val="0064207A"/>
    <w:rsid w:val="006425B0"/>
    <w:rsid w:val="00642819"/>
    <w:rsid w:val="006428D9"/>
    <w:rsid w:val="00642D6B"/>
    <w:rsid w:val="00642F21"/>
    <w:rsid w:val="00643164"/>
    <w:rsid w:val="00643265"/>
    <w:rsid w:val="00643377"/>
    <w:rsid w:val="006435B2"/>
    <w:rsid w:val="0064364D"/>
    <w:rsid w:val="0064399D"/>
    <w:rsid w:val="00643C6B"/>
    <w:rsid w:val="00643E6C"/>
    <w:rsid w:val="00644086"/>
    <w:rsid w:val="0064441C"/>
    <w:rsid w:val="00644450"/>
    <w:rsid w:val="006447AC"/>
    <w:rsid w:val="00644850"/>
    <w:rsid w:val="00644C92"/>
    <w:rsid w:val="006456AD"/>
    <w:rsid w:val="00645963"/>
    <w:rsid w:val="00645CB2"/>
    <w:rsid w:val="0064609A"/>
    <w:rsid w:val="00646696"/>
    <w:rsid w:val="006467CA"/>
    <w:rsid w:val="00646DC8"/>
    <w:rsid w:val="006470B8"/>
    <w:rsid w:val="006470E1"/>
    <w:rsid w:val="0064712A"/>
    <w:rsid w:val="006472D5"/>
    <w:rsid w:val="00647381"/>
    <w:rsid w:val="00647628"/>
    <w:rsid w:val="00647698"/>
    <w:rsid w:val="006478B3"/>
    <w:rsid w:val="00647D8B"/>
    <w:rsid w:val="00647DB6"/>
    <w:rsid w:val="00647F99"/>
    <w:rsid w:val="00647FE0"/>
    <w:rsid w:val="006506B0"/>
    <w:rsid w:val="0065081D"/>
    <w:rsid w:val="006508C0"/>
    <w:rsid w:val="00650A4B"/>
    <w:rsid w:val="00650AAA"/>
    <w:rsid w:val="00650C19"/>
    <w:rsid w:val="00650D4A"/>
    <w:rsid w:val="00650E89"/>
    <w:rsid w:val="00650F40"/>
    <w:rsid w:val="006510C1"/>
    <w:rsid w:val="0065143E"/>
    <w:rsid w:val="00651AE4"/>
    <w:rsid w:val="00651C38"/>
    <w:rsid w:val="0065222B"/>
    <w:rsid w:val="006527F5"/>
    <w:rsid w:val="006529C2"/>
    <w:rsid w:val="00652EBE"/>
    <w:rsid w:val="00653441"/>
    <w:rsid w:val="006534EF"/>
    <w:rsid w:val="006537E5"/>
    <w:rsid w:val="0065380F"/>
    <w:rsid w:val="00653B7C"/>
    <w:rsid w:val="00653DCE"/>
    <w:rsid w:val="00653F94"/>
    <w:rsid w:val="00654440"/>
    <w:rsid w:val="006545CC"/>
    <w:rsid w:val="00654605"/>
    <w:rsid w:val="0065497C"/>
    <w:rsid w:val="00654BB0"/>
    <w:rsid w:val="00654C10"/>
    <w:rsid w:val="006552AC"/>
    <w:rsid w:val="006554A9"/>
    <w:rsid w:val="006554B0"/>
    <w:rsid w:val="006555EF"/>
    <w:rsid w:val="006556C3"/>
    <w:rsid w:val="00655836"/>
    <w:rsid w:val="006558A1"/>
    <w:rsid w:val="006558B6"/>
    <w:rsid w:val="00655AB1"/>
    <w:rsid w:val="00655BCD"/>
    <w:rsid w:val="00655D67"/>
    <w:rsid w:val="00655E70"/>
    <w:rsid w:val="006560CD"/>
    <w:rsid w:val="0065619B"/>
    <w:rsid w:val="0065623A"/>
    <w:rsid w:val="006563C7"/>
    <w:rsid w:val="006563FD"/>
    <w:rsid w:val="006573E9"/>
    <w:rsid w:val="00657B8B"/>
    <w:rsid w:val="00657F47"/>
    <w:rsid w:val="00660086"/>
    <w:rsid w:val="00660145"/>
    <w:rsid w:val="00660354"/>
    <w:rsid w:val="006603FC"/>
    <w:rsid w:val="006605F8"/>
    <w:rsid w:val="0066070F"/>
    <w:rsid w:val="006607BC"/>
    <w:rsid w:val="006608FA"/>
    <w:rsid w:val="00660BA6"/>
    <w:rsid w:val="00660E78"/>
    <w:rsid w:val="00660F56"/>
    <w:rsid w:val="006611ED"/>
    <w:rsid w:val="00661306"/>
    <w:rsid w:val="00661333"/>
    <w:rsid w:val="006613E1"/>
    <w:rsid w:val="0066146E"/>
    <w:rsid w:val="00661481"/>
    <w:rsid w:val="0066153A"/>
    <w:rsid w:val="00661560"/>
    <w:rsid w:val="00661574"/>
    <w:rsid w:val="00661671"/>
    <w:rsid w:val="00661861"/>
    <w:rsid w:val="00661AEC"/>
    <w:rsid w:val="00661CA8"/>
    <w:rsid w:val="00661CEF"/>
    <w:rsid w:val="00661FA3"/>
    <w:rsid w:val="0066239F"/>
    <w:rsid w:val="0066246C"/>
    <w:rsid w:val="0066258E"/>
    <w:rsid w:val="00662664"/>
    <w:rsid w:val="006627DF"/>
    <w:rsid w:val="00662865"/>
    <w:rsid w:val="00662A10"/>
    <w:rsid w:val="00662AAA"/>
    <w:rsid w:val="00662DC2"/>
    <w:rsid w:val="006630CD"/>
    <w:rsid w:val="00663335"/>
    <w:rsid w:val="006633EE"/>
    <w:rsid w:val="00663651"/>
    <w:rsid w:val="006636C0"/>
    <w:rsid w:val="00663AF8"/>
    <w:rsid w:val="00663B5E"/>
    <w:rsid w:val="00663F80"/>
    <w:rsid w:val="00664048"/>
    <w:rsid w:val="00664175"/>
    <w:rsid w:val="00664202"/>
    <w:rsid w:val="00664211"/>
    <w:rsid w:val="00664369"/>
    <w:rsid w:val="006645B5"/>
    <w:rsid w:val="00664A25"/>
    <w:rsid w:val="00664A84"/>
    <w:rsid w:val="00664D18"/>
    <w:rsid w:val="00664F99"/>
    <w:rsid w:val="00665042"/>
    <w:rsid w:val="00665127"/>
    <w:rsid w:val="0066588F"/>
    <w:rsid w:val="006658BF"/>
    <w:rsid w:val="006658D4"/>
    <w:rsid w:val="00665ED6"/>
    <w:rsid w:val="0066606E"/>
    <w:rsid w:val="00666624"/>
    <w:rsid w:val="00666893"/>
    <w:rsid w:val="0066694B"/>
    <w:rsid w:val="00666950"/>
    <w:rsid w:val="00666A71"/>
    <w:rsid w:val="00666D95"/>
    <w:rsid w:val="00666DF3"/>
    <w:rsid w:val="00666E64"/>
    <w:rsid w:val="00666FE7"/>
    <w:rsid w:val="006671B0"/>
    <w:rsid w:val="0066739B"/>
    <w:rsid w:val="00667603"/>
    <w:rsid w:val="00667670"/>
    <w:rsid w:val="006679B8"/>
    <w:rsid w:val="00667D27"/>
    <w:rsid w:val="00667E2B"/>
    <w:rsid w:val="006704DE"/>
    <w:rsid w:val="00670743"/>
    <w:rsid w:val="006709DF"/>
    <w:rsid w:val="00670C5C"/>
    <w:rsid w:val="00670C85"/>
    <w:rsid w:val="00670E8F"/>
    <w:rsid w:val="0067127D"/>
    <w:rsid w:val="0067148A"/>
    <w:rsid w:val="00671561"/>
    <w:rsid w:val="00671760"/>
    <w:rsid w:val="0067193B"/>
    <w:rsid w:val="00671988"/>
    <w:rsid w:val="0067198F"/>
    <w:rsid w:val="006720F0"/>
    <w:rsid w:val="006723B0"/>
    <w:rsid w:val="00672664"/>
    <w:rsid w:val="0067292A"/>
    <w:rsid w:val="00672C77"/>
    <w:rsid w:val="00672FA4"/>
    <w:rsid w:val="0067316B"/>
    <w:rsid w:val="006731AC"/>
    <w:rsid w:val="00673225"/>
    <w:rsid w:val="00673249"/>
    <w:rsid w:val="006736A4"/>
    <w:rsid w:val="0067376C"/>
    <w:rsid w:val="00673C04"/>
    <w:rsid w:val="00673C8E"/>
    <w:rsid w:val="00674002"/>
    <w:rsid w:val="006746B1"/>
    <w:rsid w:val="00674838"/>
    <w:rsid w:val="006748E4"/>
    <w:rsid w:val="00674FAA"/>
    <w:rsid w:val="0067527F"/>
    <w:rsid w:val="00675298"/>
    <w:rsid w:val="006752B0"/>
    <w:rsid w:val="00675363"/>
    <w:rsid w:val="006753CC"/>
    <w:rsid w:val="0067569D"/>
    <w:rsid w:val="00675709"/>
    <w:rsid w:val="0067571F"/>
    <w:rsid w:val="00675729"/>
    <w:rsid w:val="0067573F"/>
    <w:rsid w:val="0067574D"/>
    <w:rsid w:val="00675AA1"/>
    <w:rsid w:val="00675FB5"/>
    <w:rsid w:val="0067623E"/>
    <w:rsid w:val="00676330"/>
    <w:rsid w:val="006766B7"/>
    <w:rsid w:val="0067672E"/>
    <w:rsid w:val="00676779"/>
    <w:rsid w:val="00676C19"/>
    <w:rsid w:val="006771FA"/>
    <w:rsid w:val="006773A0"/>
    <w:rsid w:val="006776A5"/>
    <w:rsid w:val="0067790D"/>
    <w:rsid w:val="006779F5"/>
    <w:rsid w:val="00677BEB"/>
    <w:rsid w:val="00677CC7"/>
    <w:rsid w:val="00677CD4"/>
    <w:rsid w:val="00677D02"/>
    <w:rsid w:val="00677D71"/>
    <w:rsid w:val="00677FE2"/>
    <w:rsid w:val="00680057"/>
    <w:rsid w:val="00680446"/>
    <w:rsid w:val="00680A24"/>
    <w:rsid w:val="00680FC3"/>
    <w:rsid w:val="006813DB"/>
    <w:rsid w:val="00681466"/>
    <w:rsid w:val="00681AE5"/>
    <w:rsid w:val="00681BB0"/>
    <w:rsid w:val="00681D20"/>
    <w:rsid w:val="00681DD6"/>
    <w:rsid w:val="00681F90"/>
    <w:rsid w:val="00681FDA"/>
    <w:rsid w:val="006821EC"/>
    <w:rsid w:val="00682338"/>
    <w:rsid w:val="006826C7"/>
    <w:rsid w:val="006828E8"/>
    <w:rsid w:val="006828ED"/>
    <w:rsid w:val="00682995"/>
    <w:rsid w:val="00682A4C"/>
    <w:rsid w:val="00682B0E"/>
    <w:rsid w:val="00682B92"/>
    <w:rsid w:val="00682C33"/>
    <w:rsid w:val="00682D44"/>
    <w:rsid w:val="00682FC6"/>
    <w:rsid w:val="0068316F"/>
    <w:rsid w:val="00683364"/>
    <w:rsid w:val="00683481"/>
    <w:rsid w:val="00683707"/>
    <w:rsid w:val="00683720"/>
    <w:rsid w:val="006837E9"/>
    <w:rsid w:val="006843C3"/>
    <w:rsid w:val="0068463E"/>
    <w:rsid w:val="006848FC"/>
    <w:rsid w:val="00685118"/>
    <w:rsid w:val="00685496"/>
    <w:rsid w:val="006857CE"/>
    <w:rsid w:val="00685805"/>
    <w:rsid w:val="00685A1D"/>
    <w:rsid w:val="00685E5F"/>
    <w:rsid w:val="0068613B"/>
    <w:rsid w:val="00686359"/>
    <w:rsid w:val="006863C8"/>
    <w:rsid w:val="00686CCF"/>
    <w:rsid w:val="00686D0A"/>
    <w:rsid w:val="00686F8D"/>
    <w:rsid w:val="00687285"/>
    <w:rsid w:val="0068733E"/>
    <w:rsid w:val="00687441"/>
    <w:rsid w:val="006874BD"/>
    <w:rsid w:val="006874CB"/>
    <w:rsid w:val="00687998"/>
    <w:rsid w:val="006902C0"/>
    <w:rsid w:val="0069048A"/>
    <w:rsid w:val="00690BAC"/>
    <w:rsid w:val="00690BE1"/>
    <w:rsid w:val="00690BEF"/>
    <w:rsid w:val="00690CA6"/>
    <w:rsid w:val="006910C9"/>
    <w:rsid w:val="0069192C"/>
    <w:rsid w:val="00691949"/>
    <w:rsid w:val="00691B38"/>
    <w:rsid w:val="00691BC2"/>
    <w:rsid w:val="00691D77"/>
    <w:rsid w:val="00691D7D"/>
    <w:rsid w:val="00691DEE"/>
    <w:rsid w:val="0069213A"/>
    <w:rsid w:val="006921F7"/>
    <w:rsid w:val="00692201"/>
    <w:rsid w:val="0069233E"/>
    <w:rsid w:val="00692423"/>
    <w:rsid w:val="006926D7"/>
    <w:rsid w:val="00692A4A"/>
    <w:rsid w:val="00692A50"/>
    <w:rsid w:val="00692D0E"/>
    <w:rsid w:val="00693387"/>
    <w:rsid w:val="0069344C"/>
    <w:rsid w:val="00693511"/>
    <w:rsid w:val="006938D7"/>
    <w:rsid w:val="00693B91"/>
    <w:rsid w:val="00693C2D"/>
    <w:rsid w:val="00694181"/>
    <w:rsid w:val="0069428E"/>
    <w:rsid w:val="00694310"/>
    <w:rsid w:val="006944B8"/>
    <w:rsid w:val="006945EC"/>
    <w:rsid w:val="006945F3"/>
    <w:rsid w:val="00694784"/>
    <w:rsid w:val="006948B7"/>
    <w:rsid w:val="00694AAD"/>
    <w:rsid w:val="00694D20"/>
    <w:rsid w:val="00694E16"/>
    <w:rsid w:val="006950EF"/>
    <w:rsid w:val="00695349"/>
    <w:rsid w:val="006953B5"/>
    <w:rsid w:val="006954E2"/>
    <w:rsid w:val="00695588"/>
    <w:rsid w:val="0069567B"/>
    <w:rsid w:val="0069599B"/>
    <w:rsid w:val="00695CB1"/>
    <w:rsid w:val="00695D90"/>
    <w:rsid w:val="00695EC4"/>
    <w:rsid w:val="00695FFD"/>
    <w:rsid w:val="0069611B"/>
    <w:rsid w:val="0069628D"/>
    <w:rsid w:val="00696393"/>
    <w:rsid w:val="00696752"/>
    <w:rsid w:val="0069692A"/>
    <w:rsid w:val="00696B5D"/>
    <w:rsid w:val="00696CDB"/>
    <w:rsid w:val="00696E86"/>
    <w:rsid w:val="00697116"/>
    <w:rsid w:val="0069711F"/>
    <w:rsid w:val="00697211"/>
    <w:rsid w:val="006973A2"/>
    <w:rsid w:val="006975AF"/>
    <w:rsid w:val="006978F9"/>
    <w:rsid w:val="00697E4C"/>
    <w:rsid w:val="006A0153"/>
    <w:rsid w:val="006A01F4"/>
    <w:rsid w:val="006A031E"/>
    <w:rsid w:val="006A06EE"/>
    <w:rsid w:val="006A06F2"/>
    <w:rsid w:val="006A07A1"/>
    <w:rsid w:val="006A0890"/>
    <w:rsid w:val="006A08AE"/>
    <w:rsid w:val="006A0977"/>
    <w:rsid w:val="006A09D7"/>
    <w:rsid w:val="006A0A8E"/>
    <w:rsid w:val="006A0BDD"/>
    <w:rsid w:val="006A0FAA"/>
    <w:rsid w:val="006A11C7"/>
    <w:rsid w:val="006A124E"/>
    <w:rsid w:val="006A1491"/>
    <w:rsid w:val="006A1918"/>
    <w:rsid w:val="006A1B54"/>
    <w:rsid w:val="006A1C2E"/>
    <w:rsid w:val="006A1CDB"/>
    <w:rsid w:val="006A1DD2"/>
    <w:rsid w:val="006A1EE1"/>
    <w:rsid w:val="006A21D1"/>
    <w:rsid w:val="006A2322"/>
    <w:rsid w:val="006A23C7"/>
    <w:rsid w:val="006A2401"/>
    <w:rsid w:val="006A27BF"/>
    <w:rsid w:val="006A2C58"/>
    <w:rsid w:val="006A2EF1"/>
    <w:rsid w:val="006A3204"/>
    <w:rsid w:val="006A3582"/>
    <w:rsid w:val="006A362E"/>
    <w:rsid w:val="006A3885"/>
    <w:rsid w:val="006A399F"/>
    <w:rsid w:val="006A3C48"/>
    <w:rsid w:val="006A3C71"/>
    <w:rsid w:val="006A3E64"/>
    <w:rsid w:val="006A3EA8"/>
    <w:rsid w:val="006A428B"/>
    <w:rsid w:val="006A42C4"/>
    <w:rsid w:val="006A456E"/>
    <w:rsid w:val="006A4993"/>
    <w:rsid w:val="006A49B2"/>
    <w:rsid w:val="006A4B2E"/>
    <w:rsid w:val="006A4D9A"/>
    <w:rsid w:val="006A4E24"/>
    <w:rsid w:val="006A4E6C"/>
    <w:rsid w:val="006A4EBB"/>
    <w:rsid w:val="006A4FC1"/>
    <w:rsid w:val="006A50C7"/>
    <w:rsid w:val="006A53D7"/>
    <w:rsid w:val="006A5681"/>
    <w:rsid w:val="006A568D"/>
    <w:rsid w:val="006A58CE"/>
    <w:rsid w:val="006A5D6E"/>
    <w:rsid w:val="006A5E35"/>
    <w:rsid w:val="006A5E72"/>
    <w:rsid w:val="006A60F6"/>
    <w:rsid w:val="006A636B"/>
    <w:rsid w:val="006A67E4"/>
    <w:rsid w:val="006A6A47"/>
    <w:rsid w:val="006A6BFA"/>
    <w:rsid w:val="006A6C39"/>
    <w:rsid w:val="006A6EBF"/>
    <w:rsid w:val="006A72D6"/>
    <w:rsid w:val="006A7411"/>
    <w:rsid w:val="006A7BDA"/>
    <w:rsid w:val="006B01D5"/>
    <w:rsid w:val="006B074E"/>
    <w:rsid w:val="006B07C3"/>
    <w:rsid w:val="006B0A63"/>
    <w:rsid w:val="006B0BB8"/>
    <w:rsid w:val="006B0C8F"/>
    <w:rsid w:val="006B0D32"/>
    <w:rsid w:val="006B1183"/>
    <w:rsid w:val="006B13E0"/>
    <w:rsid w:val="006B15D8"/>
    <w:rsid w:val="006B1CE3"/>
    <w:rsid w:val="006B1D17"/>
    <w:rsid w:val="006B2484"/>
    <w:rsid w:val="006B24AA"/>
    <w:rsid w:val="006B2546"/>
    <w:rsid w:val="006B276B"/>
    <w:rsid w:val="006B27ED"/>
    <w:rsid w:val="006B28C3"/>
    <w:rsid w:val="006B2979"/>
    <w:rsid w:val="006B29E4"/>
    <w:rsid w:val="006B2DFB"/>
    <w:rsid w:val="006B3049"/>
    <w:rsid w:val="006B31B3"/>
    <w:rsid w:val="006B32DA"/>
    <w:rsid w:val="006B336B"/>
    <w:rsid w:val="006B33A0"/>
    <w:rsid w:val="006B343C"/>
    <w:rsid w:val="006B349C"/>
    <w:rsid w:val="006B380B"/>
    <w:rsid w:val="006B3904"/>
    <w:rsid w:val="006B3D49"/>
    <w:rsid w:val="006B3E2F"/>
    <w:rsid w:val="006B4051"/>
    <w:rsid w:val="006B420A"/>
    <w:rsid w:val="006B4470"/>
    <w:rsid w:val="006B473D"/>
    <w:rsid w:val="006B499F"/>
    <w:rsid w:val="006B4A11"/>
    <w:rsid w:val="006B4BE4"/>
    <w:rsid w:val="006B506D"/>
    <w:rsid w:val="006B527C"/>
    <w:rsid w:val="006B564A"/>
    <w:rsid w:val="006B571F"/>
    <w:rsid w:val="006B57A4"/>
    <w:rsid w:val="006B57FE"/>
    <w:rsid w:val="006B59DA"/>
    <w:rsid w:val="006B5E4F"/>
    <w:rsid w:val="006B5E52"/>
    <w:rsid w:val="006B5F72"/>
    <w:rsid w:val="006B5FBC"/>
    <w:rsid w:val="006B6253"/>
    <w:rsid w:val="006B64C6"/>
    <w:rsid w:val="006B662C"/>
    <w:rsid w:val="006B6AD7"/>
    <w:rsid w:val="006B6C0E"/>
    <w:rsid w:val="006B7102"/>
    <w:rsid w:val="006B76A8"/>
    <w:rsid w:val="006B77A2"/>
    <w:rsid w:val="006B7CA5"/>
    <w:rsid w:val="006B7E27"/>
    <w:rsid w:val="006C015A"/>
    <w:rsid w:val="006C088F"/>
    <w:rsid w:val="006C0A82"/>
    <w:rsid w:val="006C0BD1"/>
    <w:rsid w:val="006C0C1F"/>
    <w:rsid w:val="006C0C6B"/>
    <w:rsid w:val="006C0F7F"/>
    <w:rsid w:val="006C1252"/>
    <w:rsid w:val="006C134F"/>
    <w:rsid w:val="006C166A"/>
    <w:rsid w:val="006C188B"/>
    <w:rsid w:val="006C18F4"/>
    <w:rsid w:val="006C19AA"/>
    <w:rsid w:val="006C1A14"/>
    <w:rsid w:val="006C1A68"/>
    <w:rsid w:val="006C1A9E"/>
    <w:rsid w:val="006C1B0F"/>
    <w:rsid w:val="006C1BA0"/>
    <w:rsid w:val="006C1C02"/>
    <w:rsid w:val="006C1D6F"/>
    <w:rsid w:val="006C2085"/>
    <w:rsid w:val="006C20A4"/>
    <w:rsid w:val="006C24CF"/>
    <w:rsid w:val="006C268E"/>
    <w:rsid w:val="006C2883"/>
    <w:rsid w:val="006C2898"/>
    <w:rsid w:val="006C2AEE"/>
    <w:rsid w:val="006C2BB4"/>
    <w:rsid w:val="006C2FC2"/>
    <w:rsid w:val="006C31C0"/>
    <w:rsid w:val="006C3A4A"/>
    <w:rsid w:val="006C3A58"/>
    <w:rsid w:val="006C3BA4"/>
    <w:rsid w:val="006C3D2E"/>
    <w:rsid w:val="006C4160"/>
    <w:rsid w:val="006C4372"/>
    <w:rsid w:val="006C4702"/>
    <w:rsid w:val="006C4A3E"/>
    <w:rsid w:val="006C4F6E"/>
    <w:rsid w:val="006C53D7"/>
    <w:rsid w:val="006C557C"/>
    <w:rsid w:val="006C57C2"/>
    <w:rsid w:val="006C5B5C"/>
    <w:rsid w:val="006C5D06"/>
    <w:rsid w:val="006C6080"/>
    <w:rsid w:val="006C661F"/>
    <w:rsid w:val="006C6D6D"/>
    <w:rsid w:val="006C6DB3"/>
    <w:rsid w:val="006C70DA"/>
    <w:rsid w:val="006C7469"/>
    <w:rsid w:val="006C752D"/>
    <w:rsid w:val="006C768C"/>
    <w:rsid w:val="006C7759"/>
    <w:rsid w:val="006C79F0"/>
    <w:rsid w:val="006C7C6D"/>
    <w:rsid w:val="006C7C89"/>
    <w:rsid w:val="006C7E20"/>
    <w:rsid w:val="006C7E3A"/>
    <w:rsid w:val="006C7F90"/>
    <w:rsid w:val="006C7FD0"/>
    <w:rsid w:val="006D08B0"/>
    <w:rsid w:val="006D0AA3"/>
    <w:rsid w:val="006D0B6B"/>
    <w:rsid w:val="006D0B8F"/>
    <w:rsid w:val="006D0C1C"/>
    <w:rsid w:val="006D1129"/>
    <w:rsid w:val="006D1694"/>
    <w:rsid w:val="006D173B"/>
    <w:rsid w:val="006D1872"/>
    <w:rsid w:val="006D1964"/>
    <w:rsid w:val="006D1B34"/>
    <w:rsid w:val="006D1F76"/>
    <w:rsid w:val="006D20A0"/>
    <w:rsid w:val="006D223C"/>
    <w:rsid w:val="006D22CE"/>
    <w:rsid w:val="006D2543"/>
    <w:rsid w:val="006D26C6"/>
    <w:rsid w:val="006D27DA"/>
    <w:rsid w:val="006D2867"/>
    <w:rsid w:val="006D308A"/>
    <w:rsid w:val="006D34E4"/>
    <w:rsid w:val="006D38B6"/>
    <w:rsid w:val="006D3AF9"/>
    <w:rsid w:val="006D3C31"/>
    <w:rsid w:val="006D42D8"/>
    <w:rsid w:val="006D4396"/>
    <w:rsid w:val="006D43D8"/>
    <w:rsid w:val="006D4A87"/>
    <w:rsid w:val="006D4AC6"/>
    <w:rsid w:val="006D4C6E"/>
    <w:rsid w:val="006D4CA7"/>
    <w:rsid w:val="006D4F19"/>
    <w:rsid w:val="006D503C"/>
    <w:rsid w:val="006D511F"/>
    <w:rsid w:val="006D51BE"/>
    <w:rsid w:val="006D5209"/>
    <w:rsid w:val="006D5542"/>
    <w:rsid w:val="006D5D4C"/>
    <w:rsid w:val="006D5DF7"/>
    <w:rsid w:val="006D5E8F"/>
    <w:rsid w:val="006D5EC9"/>
    <w:rsid w:val="006D5F9D"/>
    <w:rsid w:val="006D6034"/>
    <w:rsid w:val="006D6440"/>
    <w:rsid w:val="006D67B5"/>
    <w:rsid w:val="006D68E0"/>
    <w:rsid w:val="006D6A49"/>
    <w:rsid w:val="006D6EC1"/>
    <w:rsid w:val="006D6F50"/>
    <w:rsid w:val="006D6F7F"/>
    <w:rsid w:val="006D7290"/>
    <w:rsid w:val="006D735A"/>
    <w:rsid w:val="006D73B7"/>
    <w:rsid w:val="006D7637"/>
    <w:rsid w:val="006D76E5"/>
    <w:rsid w:val="006D774C"/>
    <w:rsid w:val="006D7A51"/>
    <w:rsid w:val="006D7BD3"/>
    <w:rsid w:val="006D7CEA"/>
    <w:rsid w:val="006D7F61"/>
    <w:rsid w:val="006E03A2"/>
    <w:rsid w:val="006E0649"/>
    <w:rsid w:val="006E0670"/>
    <w:rsid w:val="006E0C1C"/>
    <w:rsid w:val="006E0E40"/>
    <w:rsid w:val="006E0E5E"/>
    <w:rsid w:val="006E1404"/>
    <w:rsid w:val="006E16C3"/>
    <w:rsid w:val="006E1735"/>
    <w:rsid w:val="006E17E3"/>
    <w:rsid w:val="006E1A9E"/>
    <w:rsid w:val="006E1AB7"/>
    <w:rsid w:val="006E1B2E"/>
    <w:rsid w:val="006E1B89"/>
    <w:rsid w:val="006E1B98"/>
    <w:rsid w:val="006E1D34"/>
    <w:rsid w:val="006E203F"/>
    <w:rsid w:val="006E21E3"/>
    <w:rsid w:val="006E238A"/>
    <w:rsid w:val="006E240E"/>
    <w:rsid w:val="006E2486"/>
    <w:rsid w:val="006E2646"/>
    <w:rsid w:val="006E27B0"/>
    <w:rsid w:val="006E27E6"/>
    <w:rsid w:val="006E29A3"/>
    <w:rsid w:val="006E2BED"/>
    <w:rsid w:val="006E3290"/>
    <w:rsid w:val="006E3389"/>
    <w:rsid w:val="006E33C6"/>
    <w:rsid w:val="006E36E9"/>
    <w:rsid w:val="006E3798"/>
    <w:rsid w:val="006E3A5C"/>
    <w:rsid w:val="006E3BBC"/>
    <w:rsid w:val="006E3EAA"/>
    <w:rsid w:val="006E3FB6"/>
    <w:rsid w:val="006E4225"/>
    <w:rsid w:val="006E4262"/>
    <w:rsid w:val="006E4274"/>
    <w:rsid w:val="006E42B7"/>
    <w:rsid w:val="006E4373"/>
    <w:rsid w:val="006E45A3"/>
    <w:rsid w:val="006E463D"/>
    <w:rsid w:val="006E47A0"/>
    <w:rsid w:val="006E4886"/>
    <w:rsid w:val="006E4950"/>
    <w:rsid w:val="006E4E67"/>
    <w:rsid w:val="006E50AB"/>
    <w:rsid w:val="006E5481"/>
    <w:rsid w:val="006E569D"/>
    <w:rsid w:val="006E5765"/>
    <w:rsid w:val="006E6371"/>
    <w:rsid w:val="006E6736"/>
    <w:rsid w:val="006E67E0"/>
    <w:rsid w:val="006E6A33"/>
    <w:rsid w:val="006E6AF5"/>
    <w:rsid w:val="006E6C8B"/>
    <w:rsid w:val="006E6E5B"/>
    <w:rsid w:val="006E72F2"/>
    <w:rsid w:val="006E7502"/>
    <w:rsid w:val="006E7939"/>
    <w:rsid w:val="006E793B"/>
    <w:rsid w:val="006E7B8F"/>
    <w:rsid w:val="006E7BB0"/>
    <w:rsid w:val="006E7CB8"/>
    <w:rsid w:val="006E7D62"/>
    <w:rsid w:val="006E7DC5"/>
    <w:rsid w:val="006F03E3"/>
    <w:rsid w:val="006F040C"/>
    <w:rsid w:val="006F0502"/>
    <w:rsid w:val="006F07E9"/>
    <w:rsid w:val="006F0BD8"/>
    <w:rsid w:val="006F0E51"/>
    <w:rsid w:val="006F0E7E"/>
    <w:rsid w:val="006F0E8D"/>
    <w:rsid w:val="006F1007"/>
    <w:rsid w:val="006F1161"/>
    <w:rsid w:val="006F123C"/>
    <w:rsid w:val="006F13C4"/>
    <w:rsid w:val="006F1567"/>
    <w:rsid w:val="006F16AA"/>
    <w:rsid w:val="006F1702"/>
    <w:rsid w:val="006F1C9C"/>
    <w:rsid w:val="006F1DE9"/>
    <w:rsid w:val="006F1F33"/>
    <w:rsid w:val="006F2075"/>
    <w:rsid w:val="006F23BD"/>
    <w:rsid w:val="006F23C1"/>
    <w:rsid w:val="006F2412"/>
    <w:rsid w:val="006F24E0"/>
    <w:rsid w:val="006F26CE"/>
    <w:rsid w:val="006F2799"/>
    <w:rsid w:val="006F2907"/>
    <w:rsid w:val="006F29F3"/>
    <w:rsid w:val="006F29F6"/>
    <w:rsid w:val="006F2ACB"/>
    <w:rsid w:val="006F2B9B"/>
    <w:rsid w:val="006F2EEB"/>
    <w:rsid w:val="006F2FE9"/>
    <w:rsid w:val="006F31A8"/>
    <w:rsid w:val="006F31AD"/>
    <w:rsid w:val="006F347A"/>
    <w:rsid w:val="006F34E3"/>
    <w:rsid w:val="006F361C"/>
    <w:rsid w:val="006F362D"/>
    <w:rsid w:val="006F392B"/>
    <w:rsid w:val="006F39E4"/>
    <w:rsid w:val="006F3A45"/>
    <w:rsid w:val="006F3B51"/>
    <w:rsid w:val="006F3D5C"/>
    <w:rsid w:val="006F4125"/>
    <w:rsid w:val="006F4584"/>
    <w:rsid w:val="006F45AB"/>
    <w:rsid w:val="006F45EE"/>
    <w:rsid w:val="006F487C"/>
    <w:rsid w:val="006F5298"/>
    <w:rsid w:val="006F5414"/>
    <w:rsid w:val="006F565D"/>
    <w:rsid w:val="006F591E"/>
    <w:rsid w:val="006F5AAA"/>
    <w:rsid w:val="006F5ABB"/>
    <w:rsid w:val="006F5C12"/>
    <w:rsid w:val="006F5CE5"/>
    <w:rsid w:val="006F5DA6"/>
    <w:rsid w:val="006F5EBA"/>
    <w:rsid w:val="006F5FB4"/>
    <w:rsid w:val="006F6294"/>
    <w:rsid w:val="006F638D"/>
    <w:rsid w:val="006F67B6"/>
    <w:rsid w:val="006F67E1"/>
    <w:rsid w:val="006F6A3B"/>
    <w:rsid w:val="006F6A63"/>
    <w:rsid w:val="006F6EE9"/>
    <w:rsid w:val="006F6F3C"/>
    <w:rsid w:val="006F7223"/>
    <w:rsid w:val="006F75D7"/>
    <w:rsid w:val="006F797F"/>
    <w:rsid w:val="006F7E2B"/>
    <w:rsid w:val="006F7FA6"/>
    <w:rsid w:val="0070004E"/>
    <w:rsid w:val="0070013A"/>
    <w:rsid w:val="00700226"/>
    <w:rsid w:val="007005B9"/>
    <w:rsid w:val="0070077B"/>
    <w:rsid w:val="00700899"/>
    <w:rsid w:val="00700988"/>
    <w:rsid w:val="00700F53"/>
    <w:rsid w:val="0070139E"/>
    <w:rsid w:val="007013FA"/>
    <w:rsid w:val="007016D9"/>
    <w:rsid w:val="0070221C"/>
    <w:rsid w:val="00702328"/>
    <w:rsid w:val="007028BC"/>
    <w:rsid w:val="00702A01"/>
    <w:rsid w:val="00702BD5"/>
    <w:rsid w:val="00702C7A"/>
    <w:rsid w:val="007030C3"/>
    <w:rsid w:val="007031E0"/>
    <w:rsid w:val="0070328A"/>
    <w:rsid w:val="00703301"/>
    <w:rsid w:val="007033F7"/>
    <w:rsid w:val="00703621"/>
    <w:rsid w:val="00703630"/>
    <w:rsid w:val="007036D0"/>
    <w:rsid w:val="0070372C"/>
    <w:rsid w:val="00703A41"/>
    <w:rsid w:val="00703B43"/>
    <w:rsid w:val="00703C8D"/>
    <w:rsid w:val="00703D37"/>
    <w:rsid w:val="00703EF9"/>
    <w:rsid w:val="0070400C"/>
    <w:rsid w:val="0070490F"/>
    <w:rsid w:val="00704E88"/>
    <w:rsid w:val="00705037"/>
    <w:rsid w:val="00705A90"/>
    <w:rsid w:val="00705B8D"/>
    <w:rsid w:val="00705EA7"/>
    <w:rsid w:val="0070605B"/>
    <w:rsid w:val="007064BF"/>
    <w:rsid w:val="00706636"/>
    <w:rsid w:val="007066BC"/>
    <w:rsid w:val="00706B19"/>
    <w:rsid w:val="00706DA9"/>
    <w:rsid w:val="00706F1E"/>
    <w:rsid w:val="0070724C"/>
    <w:rsid w:val="007072C6"/>
    <w:rsid w:val="00707380"/>
    <w:rsid w:val="0070746C"/>
    <w:rsid w:val="007074CC"/>
    <w:rsid w:val="007076C3"/>
    <w:rsid w:val="0070776F"/>
    <w:rsid w:val="00707AB9"/>
    <w:rsid w:val="00707B25"/>
    <w:rsid w:val="00707BC1"/>
    <w:rsid w:val="007100A4"/>
    <w:rsid w:val="00710257"/>
    <w:rsid w:val="007103BF"/>
    <w:rsid w:val="00710401"/>
    <w:rsid w:val="00710796"/>
    <w:rsid w:val="00710842"/>
    <w:rsid w:val="00710967"/>
    <w:rsid w:val="00710B25"/>
    <w:rsid w:val="00710F35"/>
    <w:rsid w:val="00710F55"/>
    <w:rsid w:val="00710F9C"/>
    <w:rsid w:val="007116C6"/>
    <w:rsid w:val="007118F2"/>
    <w:rsid w:val="00711935"/>
    <w:rsid w:val="0071193E"/>
    <w:rsid w:val="00711A37"/>
    <w:rsid w:val="00711A7C"/>
    <w:rsid w:val="00711BB7"/>
    <w:rsid w:val="00711DF9"/>
    <w:rsid w:val="007121FC"/>
    <w:rsid w:val="00712385"/>
    <w:rsid w:val="00712593"/>
    <w:rsid w:val="00712A4E"/>
    <w:rsid w:val="00712DC3"/>
    <w:rsid w:val="00712DEE"/>
    <w:rsid w:val="00712ECC"/>
    <w:rsid w:val="00712F20"/>
    <w:rsid w:val="00713106"/>
    <w:rsid w:val="00713398"/>
    <w:rsid w:val="007134D5"/>
    <w:rsid w:val="0071381F"/>
    <w:rsid w:val="00714359"/>
    <w:rsid w:val="0071453C"/>
    <w:rsid w:val="0071461B"/>
    <w:rsid w:val="00714862"/>
    <w:rsid w:val="00714B03"/>
    <w:rsid w:val="00714EE2"/>
    <w:rsid w:val="00714F10"/>
    <w:rsid w:val="00714F39"/>
    <w:rsid w:val="00714F4B"/>
    <w:rsid w:val="0071505D"/>
    <w:rsid w:val="00715181"/>
    <w:rsid w:val="00715262"/>
    <w:rsid w:val="00715263"/>
    <w:rsid w:val="00715330"/>
    <w:rsid w:val="0071542E"/>
    <w:rsid w:val="0071544C"/>
    <w:rsid w:val="00715D34"/>
    <w:rsid w:val="00715F2C"/>
    <w:rsid w:val="00716000"/>
    <w:rsid w:val="0071605E"/>
    <w:rsid w:val="00716075"/>
    <w:rsid w:val="007160E9"/>
    <w:rsid w:val="00716823"/>
    <w:rsid w:val="007168F8"/>
    <w:rsid w:val="00716D02"/>
    <w:rsid w:val="00716FB9"/>
    <w:rsid w:val="0071707C"/>
    <w:rsid w:val="00717913"/>
    <w:rsid w:val="00720668"/>
    <w:rsid w:val="00720939"/>
    <w:rsid w:val="00720A4E"/>
    <w:rsid w:val="00720B3B"/>
    <w:rsid w:val="00720BEC"/>
    <w:rsid w:val="00720FF1"/>
    <w:rsid w:val="00721556"/>
    <w:rsid w:val="00721C44"/>
    <w:rsid w:val="00721DB6"/>
    <w:rsid w:val="00721E0E"/>
    <w:rsid w:val="00721F26"/>
    <w:rsid w:val="0072216F"/>
    <w:rsid w:val="00722308"/>
    <w:rsid w:val="007227D3"/>
    <w:rsid w:val="007227DF"/>
    <w:rsid w:val="00722905"/>
    <w:rsid w:val="0072291C"/>
    <w:rsid w:val="00722CB3"/>
    <w:rsid w:val="00723378"/>
    <w:rsid w:val="0072347F"/>
    <w:rsid w:val="00723553"/>
    <w:rsid w:val="00723663"/>
    <w:rsid w:val="007237D9"/>
    <w:rsid w:val="00723A97"/>
    <w:rsid w:val="00723C97"/>
    <w:rsid w:val="00723D34"/>
    <w:rsid w:val="00723F0E"/>
    <w:rsid w:val="00724065"/>
    <w:rsid w:val="00724130"/>
    <w:rsid w:val="0072416D"/>
    <w:rsid w:val="00724248"/>
    <w:rsid w:val="00724507"/>
    <w:rsid w:val="007246C6"/>
    <w:rsid w:val="007247E8"/>
    <w:rsid w:val="0072483C"/>
    <w:rsid w:val="00724F29"/>
    <w:rsid w:val="0072503E"/>
    <w:rsid w:val="0072539B"/>
    <w:rsid w:val="007255BA"/>
    <w:rsid w:val="007255E7"/>
    <w:rsid w:val="0072589E"/>
    <w:rsid w:val="007258F0"/>
    <w:rsid w:val="0072614E"/>
    <w:rsid w:val="007261BF"/>
    <w:rsid w:val="007263BA"/>
    <w:rsid w:val="00726788"/>
    <w:rsid w:val="00726A6F"/>
    <w:rsid w:val="00726CE1"/>
    <w:rsid w:val="00726D3A"/>
    <w:rsid w:val="0072721A"/>
    <w:rsid w:val="00727249"/>
    <w:rsid w:val="00727490"/>
    <w:rsid w:val="0072758A"/>
    <w:rsid w:val="007276AA"/>
    <w:rsid w:val="00727DF2"/>
    <w:rsid w:val="00727F79"/>
    <w:rsid w:val="0073020C"/>
    <w:rsid w:val="00730327"/>
    <w:rsid w:val="0073067A"/>
    <w:rsid w:val="007307DF"/>
    <w:rsid w:val="00730A6D"/>
    <w:rsid w:val="00730D5A"/>
    <w:rsid w:val="00730EEA"/>
    <w:rsid w:val="00731150"/>
    <w:rsid w:val="00731228"/>
    <w:rsid w:val="007313C1"/>
    <w:rsid w:val="00731640"/>
    <w:rsid w:val="00731696"/>
    <w:rsid w:val="007317C0"/>
    <w:rsid w:val="0073194D"/>
    <w:rsid w:val="00731A07"/>
    <w:rsid w:val="00731EDE"/>
    <w:rsid w:val="007321D9"/>
    <w:rsid w:val="00732291"/>
    <w:rsid w:val="00732308"/>
    <w:rsid w:val="00732385"/>
    <w:rsid w:val="00732B5B"/>
    <w:rsid w:val="00732CFE"/>
    <w:rsid w:val="00733052"/>
    <w:rsid w:val="00733607"/>
    <w:rsid w:val="00733B29"/>
    <w:rsid w:val="00733BE3"/>
    <w:rsid w:val="00733D3A"/>
    <w:rsid w:val="00733F59"/>
    <w:rsid w:val="00734705"/>
    <w:rsid w:val="007349DE"/>
    <w:rsid w:val="00734A4E"/>
    <w:rsid w:val="00734A9C"/>
    <w:rsid w:val="00734D35"/>
    <w:rsid w:val="007352B5"/>
    <w:rsid w:val="007352CF"/>
    <w:rsid w:val="0073547B"/>
    <w:rsid w:val="007355DB"/>
    <w:rsid w:val="00735E2C"/>
    <w:rsid w:val="00736082"/>
    <w:rsid w:val="0073629B"/>
    <w:rsid w:val="00736317"/>
    <w:rsid w:val="00736343"/>
    <w:rsid w:val="00736B67"/>
    <w:rsid w:val="00736C33"/>
    <w:rsid w:val="00736CE0"/>
    <w:rsid w:val="00736E20"/>
    <w:rsid w:val="00736EEE"/>
    <w:rsid w:val="00736FF5"/>
    <w:rsid w:val="007371E0"/>
    <w:rsid w:val="0073727F"/>
    <w:rsid w:val="007372C9"/>
    <w:rsid w:val="0073736F"/>
    <w:rsid w:val="007376C9"/>
    <w:rsid w:val="007377CC"/>
    <w:rsid w:val="00737B95"/>
    <w:rsid w:val="00740137"/>
    <w:rsid w:val="0074048E"/>
    <w:rsid w:val="0074077A"/>
    <w:rsid w:val="00740E85"/>
    <w:rsid w:val="00740EB5"/>
    <w:rsid w:val="007414E4"/>
    <w:rsid w:val="00741504"/>
    <w:rsid w:val="0074150F"/>
    <w:rsid w:val="007417F4"/>
    <w:rsid w:val="007419FF"/>
    <w:rsid w:val="00741A30"/>
    <w:rsid w:val="00741BB4"/>
    <w:rsid w:val="00741BD9"/>
    <w:rsid w:val="00741D32"/>
    <w:rsid w:val="007420E2"/>
    <w:rsid w:val="007421C0"/>
    <w:rsid w:val="00742495"/>
    <w:rsid w:val="007424D5"/>
    <w:rsid w:val="00742529"/>
    <w:rsid w:val="007428FE"/>
    <w:rsid w:val="00742C4F"/>
    <w:rsid w:val="00742CD6"/>
    <w:rsid w:val="00742D08"/>
    <w:rsid w:val="00742F87"/>
    <w:rsid w:val="00742FA8"/>
    <w:rsid w:val="00743085"/>
    <w:rsid w:val="00743244"/>
    <w:rsid w:val="00743ACF"/>
    <w:rsid w:val="00743B4B"/>
    <w:rsid w:val="00743BD5"/>
    <w:rsid w:val="00744752"/>
    <w:rsid w:val="007449A6"/>
    <w:rsid w:val="007449C5"/>
    <w:rsid w:val="00744A63"/>
    <w:rsid w:val="00744C14"/>
    <w:rsid w:val="00744E3A"/>
    <w:rsid w:val="00745084"/>
    <w:rsid w:val="00745306"/>
    <w:rsid w:val="00745640"/>
    <w:rsid w:val="007456D9"/>
    <w:rsid w:val="007459F8"/>
    <w:rsid w:val="00745A2B"/>
    <w:rsid w:val="00746065"/>
    <w:rsid w:val="0074608A"/>
    <w:rsid w:val="00746121"/>
    <w:rsid w:val="00746141"/>
    <w:rsid w:val="00746232"/>
    <w:rsid w:val="0074647B"/>
    <w:rsid w:val="00746628"/>
    <w:rsid w:val="007467F3"/>
    <w:rsid w:val="00746946"/>
    <w:rsid w:val="00746A7C"/>
    <w:rsid w:val="00746CFC"/>
    <w:rsid w:val="0074726B"/>
    <w:rsid w:val="007473BE"/>
    <w:rsid w:val="00747612"/>
    <w:rsid w:val="007476AA"/>
    <w:rsid w:val="00747819"/>
    <w:rsid w:val="00747A37"/>
    <w:rsid w:val="00747F2E"/>
    <w:rsid w:val="0075002B"/>
    <w:rsid w:val="00750256"/>
    <w:rsid w:val="007503D5"/>
    <w:rsid w:val="00750499"/>
    <w:rsid w:val="0075080F"/>
    <w:rsid w:val="00750934"/>
    <w:rsid w:val="007509A7"/>
    <w:rsid w:val="00750AD3"/>
    <w:rsid w:val="00750B70"/>
    <w:rsid w:val="00750C27"/>
    <w:rsid w:val="00751085"/>
    <w:rsid w:val="007512CB"/>
    <w:rsid w:val="007517E1"/>
    <w:rsid w:val="00751AEF"/>
    <w:rsid w:val="00751BBE"/>
    <w:rsid w:val="00751D79"/>
    <w:rsid w:val="00751E0A"/>
    <w:rsid w:val="00751E46"/>
    <w:rsid w:val="00751E78"/>
    <w:rsid w:val="0075232E"/>
    <w:rsid w:val="0075247B"/>
    <w:rsid w:val="00752528"/>
    <w:rsid w:val="00752607"/>
    <w:rsid w:val="00752689"/>
    <w:rsid w:val="007528E3"/>
    <w:rsid w:val="00752DF5"/>
    <w:rsid w:val="007533CC"/>
    <w:rsid w:val="007535AA"/>
    <w:rsid w:val="00753CF6"/>
    <w:rsid w:val="00754201"/>
    <w:rsid w:val="0075422F"/>
    <w:rsid w:val="0075425C"/>
    <w:rsid w:val="00754306"/>
    <w:rsid w:val="007545CE"/>
    <w:rsid w:val="00754715"/>
    <w:rsid w:val="007547F0"/>
    <w:rsid w:val="00754886"/>
    <w:rsid w:val="007548CC"/>
    <w:rsid w:val="007549C9"/>
    <w:rsid w:val="00754ABC"/>
    <w:rsid w:val="00754ACB"/>
    <w:rsid w:val="00754C2E"/>
    <w:rsid w:val="00754D36"/>
    <w:rsid w:val="00754FC4"/>
    <w:rsid w:val="007551F5"/>
    <w:rsid w:val="007554F2"/>
    <w:rsid w:val="00755898"/>
    <w:rsid w:val="00755906"/>
    <w:rsid w:val="007559E4"/>
    <w:rsid w:val="00755FEA"/>
    <w:rsid w:val="0075614A"/>
    <w:rsid w:val="007562B5"/>
    <w:rsid w:val="007564E9"/>
    <w:rsid w:val="007565B6"/>
    <w:rsid w:val="007565EE"/>
    <w:rsid w:val="0075685C"/>
    <w:rsid w:val="00756960"/>
    <w:rsid w:val="007569EF"/>
    <w:rsid w:val="0075707F"/>
    <w:rsid w:val="007571FA"/>
    <w:rsid w:val="0075729A"/>
    <w:rsid w:val="0075738D"/>
    <w:rsid w:val="0075767D"/>
    <w:rsid w:val="00757889"/>
    <w:rsid w:val="00757ACA"/>
    <w:rsid w:val="00757B23"/>
    <w:rsid w:val="00757B26"/>
    <w:rsid w:val="00757C04"/>
    <w:rsid w:val="00757F1C"/>
    <w:rsid w:val="00757F49"/>
    <w:rsid w:val="00760093"/>
    <w:rsid w:val="007600EB"/>
    <w:rsid w:val="00760196"/>
    <w:rsid w:val="0076025C"/>
    <w:rsid w:val="007603A4"/>
    <w:rsid w:val="007603D0"/>
    <w:rsid w:val="0076041D"/>
    <w:rsid w:val="007607CB"/>
    <w:rsid w:val="00760B09"/>
    <w:rsid w:val="00760DF3"/>
    <w:rsid w:val="00760DFA"/>
    <w:rsid w:val="00760F45"/>
    <w:rsid w:val="00761611"/>
    <w:rsid w:val="00761757"/>
    <w:rsid w:val="00761875"/>
    <w:rsid w:val="00761A23"/>
    <w:rsid w:val="00761B62"/>
    <w:rsid w:val="00761B78"/>
    <w:rsid w:val="00761C12"/>
    <w:rsid w:val="00761E0C"/>
    <w:rsid w:val="00762164"/>
    <w:rsid w:val="007621C8"/>
    <w:rsid w:val="007624E5"/>
    <w:rsid w:val="00762530"/>
    <w:rsid w:val="00762901"/>
    <w:rsid w:val="00762975"/>
    <w:rsid w:val="00762A21"/>
    <w:rsid w:val="00762A2E"/>
    <w:rsid w:val="00762FD8"/>
    <w:rsid w:val="007630DF"/>
    <w:rsid w:val="0076332B"/>
    <w:rsid w:val="007636E9"/>
    <w:rsid w:val="0076375B"/>
    <w:rsid w:val="007637CF"/>
    <w:rsid w:val="00763975"/>
    <w:rsid w:val="007639F9"/>
    <w:rsid w:val="00763B38"/>
    <w:rsid w:val="00763E60"/>
    <w:rsid w:val="0076411A"/>
    <w:rsid w:val="0076414C"/>
    <w:rsid w:val="0076426A"/>
    <w:rsid w:val="007644CF"/>
    <w:rsid w:val="00764D15"/>
    <w:rsid w:val="00764D96"/>
    <w:rsid w:val="007650C6"/>
    <w:rsid w:val="0076521A"/>
    <w:rsid w:val="00765357"/>
    <w:rsid w:val="007653E5"/>
    <w:rsid w:val="0076561E"/>
    <w:rsid w:val="00765675"/>
    <w:rsid w:val="007658CD"/>
    <w:rsid w:val="00765956"/>
    <w:rsid w:val="00765BEF"/>
    <w:rsid w:val="00765D46"/>
    <w:rsid w:val="0076603B"/>
    <w:rsid w:val="007664A3"/>
    <w:rsid w:val="00766750"/>
    <w:rsid w:val="00766AB6"/>
    <w:rsid w:val="00766B65"/>
    <w:rsid w:val="00766DBC"/>
    <w:rsid w:val="00767044"/>
    <w:rsid w:val="007670ED"/>
    <w:rsid w:val="00767130"/>
    <w:rsid w:val="00767135"/>
    <w:rsid w:val="00767235"/>
    <w:rsid w:val="00767ABC"/>
    <w:rsid w:val="00767C8F"/>
    <w:rsid w:val="00767E6E"/>
    <w:rsid w:val="00770064"/>
    <w:rsid w:val="00770320"/>
    <w:rsid w:val="00770370"/>
    <w:rsid w:val="00770441"/>
    <w:rsid w:val="00770736"/>
    <w:rsid w:val="00770A25"/>
    <w:rsid w:val="00770A7B"/>
    <w:rsid w:val="00770B2C"/>
    <w:rsid w:val="00770C57"/>
    <w:rsid w:val="00770C90"/>
    <w:rsid w:val="00770D6C"/>
    <w:rsid w:val="00770F8F"/>
    <w:rsid w:val="00770FE4"/>
    <w:rsid w:val="007710E4"/>
    <w:rsid w:val="007714E3"/>
    <w:rsid w:val="0077150A"/>
    <w:rsid w:val="0077152C"/>
    <w:rsid w:val="00771706"/>
    <w:rsid w:val="00771BE1"/>
    <w:rsid w:val="00771DBF"/>
    <w:rsid w:val="00771EE3"/>
    <w:rsid w:val="00771F06"/>
    <w:rsid w:val="007721A0"/>
    <w:rsid w:val="007721DE"/>
    <w:rsid w:val="0077236B"/>
    <w:rsid w:val="007723AC"/>
    <w:rsid w:val="007726E2"/>
    <w:rsid w:val="007727AB"/>
    <w:rsid w:val="00772902"/>
    <w:rsid w:val="00772A60"/>
    <w:rsid w:val="00772BF2"/>
    <w:rsid w:val="00772E7C"/>
    <w:rsid w:val="007731E7"/>
    <w:rsid w:val="0077325B"/>
    <w:rsid w:val="007732AA"/>
    <w:rsid w:val="00773453"/>
    <w:rsid w:val="0077371E"/>
    <w:rsid w:val="00773800"/>
    <w:rsid w:val="00773815"/>
    <w:rsid w:val="00773CC8"/>
    <w:rsid w:val="00773D41"/>
    <w:rsid w:val="00773FA8"/>
    <w:rsid w:val="00773FEB"/>
    <w:rsid w:val="0077486C"/>
    <w:rsid w:val="00774B95"/>
    <w:rsid w:val="00775295"/>
    <w:rsid w:val="007758D2"/>
    <w:rsid w:val="00775FE2"/>
    <w:rsid w:val="00776250"/>
    <w:rsid w:val="0077652B"/>
    <w:rsid w:val="0077662F"/>
    <w:rsid w:val="00776882"/>
    <w:rsid w:val="00776975"/>
    <w:rsid w:val="00776A4A"/>
    <w:rsid w:val="00776AC5"/>
    <w:rsid w:val="00776F90"/>
    <w:rsid w:val="00776FB1"/>
    <w:rsid w:val="007770CD"/>
    <w:rsid w:val="007774F3"/>
    <w:rsid w:val="00777B5E"/>
    <w:rsid w:val="00777D19"/>
    <w:rsid w:val="00777EB1"/>
    <w:rsid w:val="00777F27"/>
    <w:rsid w:val="00777F5F"/>
    <w:rsid w:val="0078014E"/>
    <w:rsid w:val="00780470"/>
    <w:rsid w:val="007805DD"/>
    <w:rsid w:val="007805F1"/>
    <w:rsid w:val="00780778"/>
    <w:rsid w:val="00780914"/>
    <w:rsid w:val="00780942"/>
    <w:rsid w:val="00780D4A"/>
    <w:rsid w:val="0078122F"/>
    <w:rsid w:val="00781579"/>
    <w:rsid w:val="007816D2"/>
    <w:rsid w:val="007816DA"/>
    <w:rsid w:val="00781789"/>
    <w:rsid w:val="00781854"/>
    <w:rsid w:val="00781AFE"/>
    <w:rsid w:val="00781DA5"/>
    <w:rsid w:val="00782916"/>
    <w:rsid w:val="007829EC"/>
    <w:rsid w:val="00782EB4"/>
    <w:rsid w:val="00783025"/>
    <w:rsid w:val="00783050"/>
    <w:rsid w:val="00783054"/>
    <w:rsid w:val="00783121"/>
    <w:rsid w:val="00783127"/>
    <w:rsid w:val="007832A3"/>
    <w:rsid w:val="007836B4"/>
    <w:rsid w:val="00783856"/>
    <w:rsid w:val="00783B8A"/>
    <w:rsid w:val="00783C03"/>
    <w:rsid w:val="00783C26"/>
    <w:rsid w:val="00783CF3"/>
    <w:rsid w:val="00783D6A"/>
    <w:rsid w:val="00783F5C"/>
    <w:rsid w:val="00784555"/>
    <w:rsid w:val="00784F31"/>
    <w:rsid w:val="00784F34"/>
    <w:rsid w:val="0078518D"/>
    <w:rsid w:val="00785822"/>
    <w:rsid w:val="00785B0D"/>
    <w:rsid w:val="00785D34"/>
    <w:rsid w:val="00785DA6"/>
    <w:rsid w:val="00785E67"/>
    <w:rsid w:val="00785EA2"/>
    <w:rsid w:val="0078669B"/>
    <w:rsid w:val="00786BCE"/>
    <w:rsid w:val="00786EA6"/>
    <w:rsid w:val="00786F0A"/>
    <w:rsid w:val="00787447"/>
    <w:rsid w:val="00787544"/>
    <w:rsid w:val="00787597"/>
    <w:rsid w:val="007876D8"/>
    <w:rsid w:val="0078783B"/>
    <w:rsid w:val="007879F3"/>
    <w:rsid w:val="00787BBD"/>
    <w:rsid w:val="00790165"/>
    <w:rsid w:val="007903ED"/>
    <w:rsid w:val="007904DC"/>
    <w:rsid w:val="00790561"/>
    <w:rsid w:val="0079073C"/>
    <w:rsid w:val="00790BE4"/>
    <w:rsid w:val="00790CA6"/>
    <w:rsid w:val="00791161"/>
    <w:rsid w:val="00791191"/>
    <w:rsid w:val="00791679"/>
    <w:rsid w:val="00791A23"/>
    <w:rsid w:val="00791CC9"/>
    <w:rsid w:val="00791CF6"/>
    <w:rsid w:val="00791D53"/>
    <w:rsid w:val="0079226E"/>
    <w:rsid w:val="00792780"/>
    <w:rsid w:val="00792EDE"/>
    <w:rsid w:val="007931F0"/>
    <w:rsid w:val="0079331E"/>
    <w:rsid w:val="0079344C"/>
    <w:rsid w:val="007934DD"/>
    <w:rsid w:val="0079381A"/>
    <w:rsid w:val="007938A7"/>
    <w:rsid w:val="0079393A"/>
    <w:rsid w:val="00793BDE"/>
    <w:rsid w:val="0079402B"/>
    <w:rsid w:val="0079415F"/>
    <w:rsid w:val="007943BC"/>
    <w:rsid w:val="007948FB"/>
    <w:rsid w:val="00794DC0"/>
    <w:rsid w:val="00794E6D"/>
    <w:rsid w:val="00794FBF"/>
    <w:rsid w:val="00795007"/>
    <w:rsid w:val="007951A1"/>
    <w:rsid w:val="007953E6"/>
    <w:rsid w:val="00795469"/>
    <w:rsid w:val="00795490"/>
    <w:rsid w:val="0079582C"/>
    <w:rsid w:val="00795CEC"/>
    <w:rsid w:val="00795DC2"/>
    <w:rsid w:val="00795E78"/>
    <w:rsid w:val="00795F9D"/>
    <w:rsid w:val="007962BC"/>
    <w:rsid w:val="0079650C"/>
    <w:rsid w:val="0079655B"/>
    <w:rsid w:val="007966FA"/>
    <w:rsid w:val="00796B2E"/>
    <w:rsid w:val="00796C40"/>
    <w:rsid w:val="00796CE8"/>
    <w:rsid w:val="00796D1A"/>
    <w:rsid w:val="00796F44"/>
    <w:rsid w:val="00797055"/>
    <w:rsid w:val="0079710E"/>
    <w:rsid w:val="00797619"/>
    <w:rsid w:val="0079798E"/>
    <w:rsid w:val="00797A98"/>
    <w:rsid w:val="00797F92"/>
    <w:rsid w:val="007A033F"/>
    <w:rsid w:val="007A09BF"/>
    <w:rsid w:val="007A0A3D"/>
    <w:rsid w:val="007A0A98"/>
    <w:rsid w:val="007A0DFE"/>
    <w:rsid w:val="007A1766"/>
    <w:rsid w:val="007A183E"/>
    <w:rsid w:val="007A1947"/>
    <w:rsid w:val="007A1A50"/>
    <w:rsid w:val="007A1C37"/>
    <w:rsid w:val="007A1E85"/>
    <w:rsid w:val="007A22B8"/>
    <w:rsid w:val="007A244F"/>
    <w:rsid w:val="007A2556"/>
    <w:rsid w:val="007A290A"/>
    <w:rsid w:val="007A296A"/>
    <w:rsid w:val="007A2A31"/>
    <w:rsid w:val="007A2B8A"/>
    <w:rsid w:val="007A2B8B"/>
    <w:rsid w:val="007A2C37"/>
    <w:rsid w:val="007A2DEA"/>
    <w:rsid w:val="007A2E4B"/>
    <w:rsid w:val="007A2FE6"/>
    <w:rsid w:val="007A3049"/>
    <w:rsid w:val="007A3149"/>
    <w:rsid w:val="007A328C"/>
    <w:rsid w:val="007A3410"/>
    <w:rsid w:val="007A3522"/>
    <w:rsid w:val="007A35BC"/>
    <w:rsid w:val="007A35CC"/>
    <w:rsid w:val="007A3758"/>
    <w:rsid w:val="007A3769"/>
    <w:rsid w:val="007A3870"/>
    <w:rsid w:val="007A39BB"/>
    <w:rsid w:val="007A3CAC"/>
    <w:rsid w:val="007A471D"/>
    <w:rsid w:val="007A4919"/>
    <w:rsid w:val="007A4A0B"/>
    <w:rsid w:val="007A5278"/>
    <w:rsid w:val="007A5335"/>
    <w:rsid w:val="007A54BA"/>
    <w:rsid w:val="007A582E"/>
    <w:rsid w:val="007A5C3A"/>
    <w:rsid w:val="007A5E22"/>
    <w:rsid w:val="007A5F9D"/>
    <w:rsid w:val="007A61E4"/>
    <w:rsid w:val="007A6499"/>
    <w:rsid w:val="007A64FF"/>
    <w:rsid w:val="007A6A7C"/>
    <w:rsid w:val="007A6C51"/>
    <w:rsid w:val="007A6D9C"/>
    <w:rsid w:val="007A6DA9"/>
    <w:rsid w:val="007A7396"/>
    <w:rsid w:val="007A7778"/>
    <w:rsid w:val="007A7B07"/>
    <w:rsid w:val="007A7D3B"/>
    <w:rsid w:val="007A7DD7"/>
    <w:rsid w:val="007A7E48"/>
    <w:rsid w:val="007B00BD"/>
    <w:rsid w:val="007B02B4"/>
    <w:rsid w:val="007B02FC"/>
    <w:rsid w:val="007B09BA"/>
    <w:rsid w:val="007B0FC0"/>
    <w:rsid w:val="007B1242"/>
    <w:rsid w:val="007B127B"/>
    <w:rsid w:val="007B1489"/>
    <w:rsid w:val="007B14A8"/>
    <w:rsid w:val="007B17C9"/>
    <w:rsid w:val="007B1A79"/>
    <w:rsid w:val="007B1E05"/>
    <w:rsid w:val="007B2066"/>
    <w:rsid w:val="007B25C3"/>
    <w:rsid w:val="007B28E6"/>
    <w:rsid w:val="007B2B20"/>
    <w:rsid w:val="007B2B8D"/>
    <w:rsid w:val="007B2CE1"/>
    <w:rsid w:val="007B2DB9"/>
    <w:rsid w:val="007B3046"/>
    <w:rsid w:val="007B3874"/>
    <w:rsid w:val="007B3F05"/>
    <w:rsid w:val="007B4020"/>
    <w:rsid w:val="007B4358"/>
    <w:rsid w:val="007B43C1"/>
    <w:rsid w:val="007B4519"/>
    <w:rsid w:val="007B4620"/>
    <w:rsid w:val="007B4716"/>
    <w:rsid w:val="007B471C"/>
    <w:rsid w:val="007B4931"/>
    <w:rsid w:val="007B4942"/>
    <w:rsid w:val="007B5134"/>
    <w:rsid w:val="007B51F8"/>
    <w:rsid w:val="007B56C8"/>
    <w:rsid w:val="007B596A"/>
    <w:rsid w:val="007B5FCD"/>
    <w:rsid w:val="007B63EC"/>
    <w:rsid w:val="007B6441"/>
    <w:rsid w:val="007B65FA"/>
    <w:rsid w:val="007B6A20"/>
    <w:rsid w:val="007B6B26"/>
    <w:rsid w:val="007B6B27"/>
    <w:rsid w:val="007B6C3E"/>
    <w:rsid w:val="007B6D4C"/>
    <w:rsid w:val="007B6DE3"/>
    <w:rsid w:val="007B7559"/>
    <w:rsid w:val="007B7BA0"/>
    <w:rsid w:val="007B7D91"/>
    <w:rsid w:val="007B7DE6"/>
    <w:rsid w:val="007B7E3B"/>
    <w:rsid w:val="007B7E75"/>
    <w:rsid w:val="007B7F3D"/>
    <w:rsid w:val="007C0071"/>
    <w:rsid w:val="007C0761"/>
    <w:rsid w:val="007C08BA"/>
    <w:rsid w:val="007C08E6"/>
    <w:rsid w:val="007C0D02"/>
    <w:rsid w:val="007C0E1F"/>
    <w:rsid w:val="007C0E3D"/>
    <w:rsid w:val="007C0F17"/>
    <w:rsid w:val="007C0F5D"/>
    <w:rsid w:val="007C103D"/>
    <w:rsid w:val="007C1195"/>
    <w:rsid w:val="007C138B"/>
    <w:rsid w:val="007C14B7"/>
    <w:rsid w:val="007C1554"/>
    <w:rsid w:val="007C1762"/>
    <w:rsid w:val="007C1E96"/>
    <w:rsid w:val="007C1F20"/>
    <w:rsid w:val="007C1F4D"/>
    <w:rsid w:val="007C2967"/>
    <w:rsid w:val="007C2EAC"/>
    <w:rsid w:val="007C332B"/>
    <w:rsid w:val="007C343E"/>
    <w:rsid w:val="007C3493"/>
    <w:rsid w:val="007C3688"/>
    <w:rsid w:val="007C37E1"/>
    <w:rsid w:val="007C383D"/>
    <w:rsid w:val="007C38A0"/>
    <w:rsid w:val="007C3A07"/>
    <w:rsid w:val="007C3E54"/>
    <w:rsid w:val="007C3F0B"/>
    <w:rsid w:val="007C3F63"/>
    <w:rsid w:val="007C405E"/>
    <w:rsid w:val="007C418F"/>
    <w:rsid w:val="007C4275"/>
    <w:rsid w:val="007C4344"/>
    <w:rsid w:val="007C4366"/>
    <w:rsid w:val="007C4407"/>
    <w:rsid w:val="007C498E"/>
    <w:rsid w:val="007C4C42"/>
    <w:rsid w:val="007C5180"/>
    <w:rsid w:val="007C5222"/>
    <w:rsid w:val="007C561C"/>
    <w:rsid w:val="007C5625"/>
    <w:rsid w:val="007C5E45"/>
    <w:rsid w:val="007C5E9D"/>
    <w:rsid w:val="007C5EFE"/>
    <w:rsid w:val="007C607F"/>
    <w:rsid w:val="007C640B"/>
    <w:rsid w:val="007C6468"/>
    <w:rsid w:val="007C646E"/>
    <w:rsid w:val="007C6526"/>
    <w:rsid w:val="007C69B3"/>
    <w:rsid w:val="007C6ACA"/>
    <w:rsid w:val="007C6B40"/>
    <w:rsid w:val="007C6C62"/>
    <w:rsid w:val="007C7171"/>
    <w:rsid w:val="007C7293"/>
    <w:rsid w:val="007C75CA"/>
    <w:rsid w:val="007C75F0"/>
    <w:rsid w:val="007D0141"/>
    <w:rsid w:val="007D02ED"/>
    <w:rsid w:val="007D0377"/>
    <w:rsid w:val="007D053A"/>
    <w:rsid w:val="007D0705"/>
    <w:rsid w:val="007D0979"/>
    <w:rsid w:val="007D0A0F"/>
    <w:rsid w:val="007D0AE5"/>
    <w:rsid w:val="007D101B"/>
    <w:rsid w:val="007D1119"/>
    <w:rsid w:val="007D11AB"/>
    <w:rsid w:val="007D12D0"/>
    <w:rsid w:val="007D133A"/>
    <w:rsid w:val="007D1382"/>
    <w:rsid w:val="007D1537"/>
    <w:rsid w:val="007D15B9"/>
    <w:rsid w:val="007D1807"/>
    <w:rsid w:val="007D1F89"/>
    <w:rsid w:val="007D2246"/>
    <w:rsid w:val="007D2502"/>
    <w:rsid w:val="007D2969"/>
    <w:rsid w:val="007D2BB1"/>
    <w:rsid w:val="007D32F9"/>
    <w:rsid w:val="007D33A5"/>
    <w:rsid w:val="007D343C"/>
    <w:rsid w:val="007D37BF"/>
    <w:rsid w:val="007D3E7D"/>
    <w:rsid w:val="007D3FE4"/>
    <w:rsid w:val="007D406E"/>
    <w:rsid w:val="007D4201"/>
    <w:rsid w:val="007D4728"/>
    <w:rsid w:val="007D4B59"/>
    <w:rsid w:val="007D4B60"/>
    <w:rsid w:val="007D4D5A"/>
    <w:rsid w:val="007D4DDC"/>
    <w:rsid w:val="007D5055"/>
    <w:rsid w:val="007D509C"/>
    <w:rsid w:val="007D52DF"/>
    <w:rsid w:val="007D57DB"/>
    <w:rsid w:val="007D5B48"/>
    <w:rsid w:val="007D5BCC"/>
    <w:rsid w:val="007D5C91"/>
    <w:rsid w:val="007D5F96"/>
    <w:rsid w:val="007D607D"/>
    <w:rsid w:val="007D62AA"/>
    <w:rsid w:val="007D63A1"/>
    <w:rsid w:val="007D643D"/>
    <w:rsid w:val="007D648B"/>
    <w:rsid w:val="007D64C6"/>
    <w:rsid w:val="007D65A7"/>
    <w:rsid w:val="007D66D7"/>
    <w:rsid w:val="007D66E7"/>
    <w:rsid w:val="007D6728"/>
    <w:rsid w:val="007D68F1"/>
    <w:rsid w:val="007D6941"/>
    <w:rsid w:val="007D6A3E"/>
    <w:rsid w:val="007D6B3C"/>
    <w:rsid w:val="007D6CA8"/>
    <w:rsid w:val="007D6CEB"/>
    <w:rsid w:val="007D6E2A"/>
    <w:rsid w:val="007D6FC9"/>
    <w:rsid w:val="007D708D"/>
    <w:rsid w:val="007D735C"/>
    <w:rsid w:val="007D740D"/>
    <w:rsid w:val="007D766F"/>
    <w:rsid w:val="007D775C"/>
    <w:rsid w:val="007D7892"/>
    <w:rsid w:val="007D7A0D"/>
    <w:rsid w:val="007D7B21"/>
    <w:rsid w:val="007D7B61"/>
    <w:rsid w:val="007D7DF3"/>
    <w:rsid w:val="007D7ED0"/>
    <w:rsid w:val="007E00F0"/>
    <w:rsid w:val="007E00F7"/>
    <w:rsid w:val="007E0113"/>
    <w:rsid w:val="007E0308"/>
    <w:rsid w:val="007E03E9"/>
    <w:rsid w:val="007E0BD3"/>
    <w:rsid w:val="007E0CE0"/>
    <w:rsid w:val="007E105B"/>
    <w:rsid w:val="007E129C"/>
    <w:rsid w:val="007E1335"/>
    <w:rsid w:val="007E1876"/>
    <w:rsid w:val="007E1CC3"/>
    <w:rsid w:val="007E1D23"/>
    <w:rsid w:val="007E212A"/>
    <w:rsid w:val="007E22F3"/>
    <w:rsid w:val="007E235E"/>
    <w:rsid w:val="007E24CD"/>
    <w:rsid w:val="007E26AC"/>
    <w:rsid w:val="007E27FF"/>
    <w:rsid w:val="007E2A07"/>
    <w:rsid w:val="007E2E40"/>
    <w:rsid w:val="007E302B"/>
    <w:rsid w:val="007E353A"/>
    <w:rsid w:val="007E379A"/>
    <w:rsid w:val="007E385B"/>
    <w:rsid w:val="007E3952"/>
    <w:rsid w:val="007E3B97"/>
    <w:rsid w:val="007E3D12"/>
    <w:rsid w:val="007E3D41"/>
    <w:rsid w:val="007E3FEE"/>
    <w:rsid w:val="007E42F4"/>
    <w:rsid w:val="007E438B"/>
    <w:rsid w:val="007E48C6"/>
    <w:rsid w:val="007E4AC0"/>
    <w:rsid w:val="007E4BB6"/>
    <w:rsid w:val="007E4C4C"/>
    <w:rsid w:val="007E4D58"/>
    <w:rsid w:val="007E4DEB"/>
    <w:rsid w:val="007E5039"/>
    <w:rsid w:val="007E52B9"/>
    <w:rsid w:val="007E5940"/>
    <w:rsid w:val="007E5C4D"/>
    <w:rsid w:val="007E5DFE"/>
    <w:rsid w:val="007E5E83"/>
    <w:rsid w:val="007E6028"/>
    <w:rsid w:val="007E6226"/>
    <w:rsid w:val="007E64B2"/>
    <w:rsid w:val="007E6D19"/>
    <w:rsid w:val="007E7006"/>
    <w:rsid w:val="007E715D"/>
    <w:rsid w:val="007E733C"/>
    <w:rsid w:val="007E733D"/>
    <w:rsid w:val="007E74DA"/>
    <w:rsid w:val="007E75B1"/>
    <w:rsid w:val="007E7B42"/>
    <w:rsid w:val="007E7BCD"/>
    <w:rsid w:val="007E7E66"/>
    <w:rsid w:val="007E7F71"/>
    <w:rsid w:val="007F0112"/>
    <w:rsid w:val="007F02EA"/>
    <w:rsid w:val="007F0337"/>
    <w:rsid w:val="007F0362"/>
    <w:rsid w:val="007F047B"/>
    <w:rsid w:val="007F05C5"/>
    <w:rsid w:val="007F0647"/>
    <w:rsid w:val="007F09E4"/>
    <w:rsid w:val="007F0C22"/>
    <w:rsid w:val="007F0F70"/>
    <w:rsid w:val="007F10DB"/>
    <w:rsid w:val="007F1726"/>
    <w:rsid w:val="007F1ADF"/>
    <w:rsid w:val="007F1D0E"/>
    <w:rsid w:val="007F1E09"/>
    <w:rsid w:val="007F1E26"/>
    <w:rsid w:val="007F1EA8"/>
    <w:rsid w:val="007F1F0B"/>
    <w:rsid w:val="007F2020"/>
    <w:rsid w:val="007F20AA"/>
    <w:rsid w:val="007F2178"/>
    <w:rsid w:val="007F21E7"/>
    <w:rsid w:val="007F2485"/>
    <w:rsid w:val="007F279E"/>
    <w:rsid w:val="007F28A6"/>
    <w:rsid w:val="007F294A"/>
    <w:rsid w:val="007F2D1B"/>
    <w:rsid w:val="007F2D5B"/>
    <w:rsid w:val="007F2FB0"/>
    <w:rsid w:val="007F3054"/>
    <w:rsid w:val="007F3BD2"/>
    <w:rsid w:val="007F3C64"/>
    <w:rsid w:val="007F3C8B"/>
    <w:rsid w:val="007F3F90"/>
    <w:rsid w:val="007F40EC"/>
    <w:rsid w:val="007F423A"/>
    <w:rsid w:val="007F4384"/>
    <w:rsid w:val="007F4485"/>
    <w:rsid w:val="007F48ED"/>
    <w:rsid w:val="007F4D2B"/>
    <w:rsid w:val="007F4E37"/>
    <w:rsid w:val="007F4ED4"/>
    <w:rsid w:val="007F4F5F"/>
    <w:rsid w:val="007F530B"/>
    <w:rsid w:val="007F5355"/>
    <w:rsid w:val="007F5386"/>
    <w:rsid w:val="007F56C7"/>
    <w:rsid w:val="007F5CF7"/>
    <w:rsid w:val="007F6026"/>
    <w:rsid w:val="007F60FB"/>
    <w:rsid w:val="007F619D"/>
    <w:rsid w:val="007F6C8B"/>
    <w:rsid w:val="007F6CF5"/>
    <w:rsid w:val="007F71F0"/>
    <w:rsid w:val="007F71F9"/>
    <w:rsid w:val="007F7473"/>
    <w:rsid w:val="007F7485"/>
    <w:rsid w:val="007F7E33"/>
    <w:rsid w:val="007F7EF6"/>
    <w:rsid w:val="00800011"/>
    <w:rsid w:val="008002D6"/>
    <w:rsid w:val="0080036B"/>
    <w:rsid w:val="008003CE"/>
    <w:rsid w:val="008006D5"/>
    <w:rsid w:val="0080077A"/>
    <w:rsid w:val="00800E4F"/>
    <w:rsid w:val="00801589"/>
    <w:rsid w:val="00801B72"/>
    <w:rsid w:val="00801C0A"/>
    <w:rsid w:val="00801E82"/>
    <w:rsid w:val="0080207A"/>
    <w:rsid w:val="00802109"/>
    <w:rsid w:val="00802623"/>
    <w:rsid w:val="00802707"/>
    <w:rsid w:val="00802976"/>
    <w:rsid w:val="00802CDA"/>
    <w:rsid w:val="00802D18"/>
    <w:rsid w:val="00802D73"/>
    <w:rsid w:val="00802DDC"/>
    <w:rsid w:val="008033B1"/>
    <w:rsid w:val="00803AFF"/>
    <w:rsid w:val="00803B17"/>
    <w:rsid w:val="00803BC4"/>
    <w:rsid w:val="00803E19"/>
    <w:rsid w:val="00804210"/>
    <w:rsid w:val="00804338"/>
    <w:rsid w:val="008047C4"/>
    <w:rsid w:val="0080485A"/>
    <w:rsid w:val="00804913"/>
    <w:rsid w:val="008049BC"/>
    <w:rsid w:val="008049E4"/>
    <w:rsid w:val="00804B32"/>
    <w:rsid w:val="00804C83"/>
    <w:rsid w:val="00804D22"/>
    <w:rsid w:val="00804F26"/>
    <w:rsid w:val="00804F81"/>
    <w:rsid w:val="00805163"/>
    <w:rsid w:val="008053D4"/>
    <w:rsid w:val="00805603"/>
    <w:rsid w:val="008059B8"/>
    <w:rsid w:val="00805BA6"/>
    <w:rsid w:val="00805CAF"/>
    <w:rsid w:val="00805DC3"/>
    <w:rsid w:val="00805DC6"/>
    <w:rsid w:val="00806210"/>
    <w:rsid w:val="008062FC"/>
    <w:rsid w:val="00806399"/>
    <w:rsid w:val="00806687"/>
    <w:rsid w:val="0080674A"/>
    <w:rsid w:val="008069D9"/>
    <w:rsid w:val="00806B41"/>
    <w:rsid w:val="00806BB6"/>
    <w:rsid w:val="00806C83"/>
    <w:rsid w:val="00806CC7"/>
    <w:rsid w:val="00806E83"/>
    <w:rsid w:val="00807307"/>
    <w:rsid w:val="00807AA7"/>
    <w:rsid w:val="00807CD1"/>
    <w:rsid w:val="00810121"/>
    <w:rsid w:val="008102A7"/>
    <w:rsid w:val="00810941"/>
    <w:rsid w:val="00810BFD"/>
    <w:rsid w:val="00810D5F"/>
    <w:rsid w:val="00811096"/>
    <w:rsid w:val="00811595"/>
    <w:rsid w:val="00811692"/>
    <w:rsid w:val="00811693"/>
    <w:rsid w:val="0081194D"/>
    <w:rsid w:val="00811C1F"/>
    <w:rsid w:val="0081244E"/>
    <w:rsid w:val="0081272D"/>
    <w:rsid w:val="0081277D"/>
    <w:rsid w:val="00812846"/>
    <w:rsid w:val="008129C6"/>
    <w:rsid w:val="00812BA6"/>
    <w:rsid w:val="00812C73"/>
    <w:rsid w:val="00812F44"/>
    <w:rsid w:val="00812FA9"/>
    <w:rsid w:val="00813034"/>
    <w:rsid w:val="00813416"/>
    <w:rsid w:val="008136FF"/>
    <w:rsid w:val="00813907"/>
    <w:rsid w:val="00813981"/>
    <w:rsid w:val="00813996"/>
    <w:rsid w:val="00813A06"/>
    <w:rsid w:val="00813C26"/>
    <w:rsid w:val="00813EA1"/>
    <w:rsid w:val="00813EDF"/>
    <w:rsid w:val="00813F55"/>
    <w:rsid w:val="00814177"/>
    <w:rsid w:val="0081432C"/>
    <w:rsid w:val="0081445C"/>
    <w:rsid w:val="0081495C"/>
    <w:rsid w:val="00814984"/>
    <w:rsid w:val="00814A89"/>
    <w:rsid w:val="00814F5E"/>
    <w:rsid w:val="00815005"/>
    <w:rsid w:val="00815210"/>
    <w:rsid w:val="00815A26"/>
    <w:rsid w:val="00815A53"/>
    <w:rsid w:val="00815C23"/>
    <w:rsid w:val="0081630E"/>
    <w:rsid w:val="008164B6"/>
    <w:rsid w:val="008164CD"/>
    <w:rsid w:val="00816818"/>
    <w:rsid w:val="00816B6B"/>
    <w:rsid w:val="0081701F"/>
    <w:rsid w:val="0081709C"/>
    <w:rsid w:val="008175D1"/>
    <w:rsid w:val="008175F8"/>
    <w:rsid w:val="0081777A"/>
    <w:rsid w:val="00817866"/>
    <w:rsid w:val="00817970"/>
    <w:rsid w:val="00817F9C"/>
    <w:rsid w:val="00817FAB"/>
    <w:rsid w:val="0082005B"/>
    <w:rsid w:val="008200D0"/>
    <w:rsid w:val="008201C3"/>
    <w:rsid w:val="00820342"/>
    <w:rsid w:val="008205DC"/>
    <w:rsid w:val="00820ABD"/>
    <w:rsid w:val="00820F15"/>
    <w:rsid w:val="00820F63"/>
    <w:rsid w:val="00821768"/>
    <w:rsid w:val="0082186D"/>
    <w:rsid w:val="0082186F"/>
    <w:rsid w:val="008219AE"/>
    <w:rsid w:val="00821B57"/>
    <w:rsid w:val="00821BBB"/>
    <w:rsid w:val="00821BF1"/>
    <w:rsid w:val="00821F1C"/>
    <w:rsid w:val="0082241D"/>
    <w:rsid w:val="0082255F"/>
    <w:rsid w:val="00822664"/>
    <w:rsid w:val="00822695"/>
    <w:rsid w:val="00822B22"/>
    <w:rsid w:val="00822CEA"/>
    <w:rsid w:val="008231FB"/>
    <w:rsid w:val="00823207"/>
    <w:rsid w:val="008234D9"/>
    <w:rsid w:val="008239F8"/>
    <w:rsid w:val="00823A23"/>
    <w:rsid w:val="00823BB6"/>
    <w:rsid w:val="00823C71"/>
    <w:rsid w:val="00823E4A"/>
    <w:rsid w:val="00823E7D"/>
    <w:rsid w:val="00823EAC"/>
    <w:rsid w:val="00824118"/>
    <w:rsid w:val="008244D3"/>
    <w:rsid w:val="008248B2"/>
    <w:rsid w:val="00824B67"/>
    <w:rsid w:val="00824BEF"/>
    <w:rsid w:val="00824DDD"/>
    <w:rsid w:val="00824EF8"/>
    <w:rsid w:val="00824FB5"/>
    <w:rsid w:val="0082511D"/>
    <w:rsid w:val="00825143"/>
    <w:rsid w:val="008253BF"/>
    <w:rsid w:val="00825548"/>
    <w:rsid w:val="008258E2"/>
    <w:rsid w:val="008258ED"/>
    <w:rsid w:val="00825A20"/>
    <w:rsid w:val="00825C1A"/>
    <w:rsid w:val="00825D06"/>
    <w:rsid w:val="00826313"/>
    <w:rsid w:val="0082661A"/>
    <w:rsid w:val="00826964"/>
    <w:rsid w:val="00826BC6"/>
    <w:rsid w:val="00826EF7"/>
    <w:rsid w:val="00826F3F"/>
    <w:rsid w:val="0082714F"/>
    <w:rsid w:val="00827393"/>
    <w:rsid w:val="008273F8"/>
    <w:rsid w:val="0082754C"/>
    <w:rsid w:val="00827908"/>
    <w:rsid w:val="0082790B"/>
    <w:rsid w:val="00830010"/>
    <w:rsid w:val="0083032D"/>
    <w:rsid w:val="008304CD"/>
    <w:rsid w:val="008305A4"/>
    <w:rsid w:val="00830707"/>
    <w:rsid w:val="008308D3"/>
    <w:rsid w:val="00830CC0"/>
    <w:rsid w:val="00830E46"/>
    <w:rsid w:val="00830F52"/>
    <w:rsid w:val="008315EE"/>
    <w:rsid w:val="00831614"/>
    <w:rsid w:val="00831BF3"/>
    <w:rsid w:val="00831C04"/>
    <w:rsid w:val="00831F39"/>
    <w:rsid w:val="00831FCA"/>
    <w:rsid w:val="008320F9"/>
    <w:rsid w:val="008322BD"/>
    <w:rsid w:val="0083282A"/>
    <w:rsid w:val="00832AA5"/>
    <w:rsid w:val="00832AE3"/>
    <w:rsid w:val="00832C43"/>
    <w:rsid w:val="00832DFA"/>
    <w:rsid w:val="00833016"/>
    <w:rsid w:val="0083358C"/>
    <w:rsid w:val="00833715"/>
    <w:rsid w:val="008339EB"/>
    <w:rsid w:val="00833C9B"/>
    <w:rsid w:val="00833E80"/>
    <w:rsid w:val="008344FF"/>
    <w:rsid w:val="008348F7"/>
    <w:rsid w:val="00834EFA"/>
    <w:rsid w:val="00834EFB"/>
    <w:rsid w:val="00835116"/>
    <w:rsid w:val="0083523F"/>
    <w:rsid w:val="00835431"/>
    <w:rsid w:val="00835982"/>
    <w:rsid w:val="008359D2"/>
    <w:rsid w:val="00835A58"/>
    <w:rsid w:val="00835ACA"/>
    <w:rsid w:val="00835B44"/>
    <w:rsid w:val="00835B65"/>
    <w:rsid w:val="008360E9"/>
    <w:rsid w:val="00836160"/>
    <w:rsid w:val="008361B5"/>
    <w:rsid w:val="00836264"/>
    <w:rsid w:val="008362A4"/>
    <w:rsid w:val="0083657D"/>
    <w:rsid w:val="008366D3"/>
    <w:rsid w:val="008366D5"/>
    <w:rsid w:val="00836C0C"/>
    <w:rsid w:val="00836C9C"/>
    <w:rsid w:val="0083701E"/>
    <w:rsid w:val="00837090"/>
    <w:rsid w:val="0083721C"/>
    <w:rsid w:val="008372D4"/>
    <w:rsid w:val="0083734F"/>
    <w:rsid w:val="0083770D"/>
    <w:rsid w:val="00837902"/>
    <w:rsid w:val="00837D05"/>
    <w:rsid w:val="00837E64"/>
    <w:rsid w:val="00840116"/>
    <w:rsid w:val="008401BD"/>
    <w:rsid w:val="0084054D"/>
    <w:rsid w:val="0084085C"/>
    <w:rsid w:val="008408CE"/>
    <w:rsid w:val="00840A5C"/>
    <w:rsid w:val="00840AA8"/>
    <w:rsid w:val="00840DEB"/>
    <w:rsid w:val="00840EED"/>
    <w:rsid w:val="00841222"/>
    <w:rsid w:val="0084128D"/>
    <w:rsid w:val="00841347"/>
    <w:rsid w:val="008414E6"/>
    <w:rsid w:val="00841528"/>
    <w:rsid w:val="00841A1B"/>
    <w:rsid w:val="00841A4F"/>
    <w:rsid w:val="00841A63"/>
    <w:rsid w:val="00841AF2"/>
    <w:rsid w:val="00841B8E"/>
    <w:rsid w:val="00841BD8"/>
    <w:rsid w:val="00841F08"/>
    <w:rsid w:val="008422A5"/>
    <w:rsid w:val="0084250A"/>
    <w:rsid w:val="008425AA"/>
    <w:rsid w:val="00842B2E"/>
    <w:rsid w:val="00842E5D"/>
    <w:rsid w:val="0084363A"/>
    <w:rsid w:val="00843684"/>
    <w:rsid w:val="0084385E"/>
    <w:rsid w:val="00843DEA"/>
    <w:rsid w:val="00843E86"/>
    <w:rsid w:val="008441AD"/>
    <w:rsid w:val="00844577"/>
    <w:rsid w:val="00844642"/>
    <w:rsid w:val="008446AF"/>
    <w:rsid w:val="008448C8"/>
    <w:rsid w:val="00844AEE"/>
    <w:rsid w:val="00844AF2"/>
    <w:rsid w:val="00844D00"/>
    <w:rsid w:val="008450B9"/>
    <w:rsid w:val="00845107"/>
    <w:rsid w:val="008454FF"/>
    <w:rsid w:val="00845694"/>
    <w:rsid w:val="0084579B"/>
    <w:rsid w:val="008457EF"/>
    <w:rsid w:val="0084589B"/>
    <w:rsid w:val="00845A4E"/>
    <w:rsid w:val="00845C05"/>
    <w:rsid w:val="00845D0C"/>
    <w:rsid w:val="00845E13"/>
    <w:rsid w:val="00846450"/>
    <w:rsid w:val="008464A4"/>
    <w:rsid w:val="00846616"/>
    <w:rsid w:val="00846FB2"/>
    <w:rsid w:val="00847228"/>
    <w:rsid w:val="00847231"/>
    <w:rsid w:val="0084732B"/>
    <w:rsid w:val="0084758B"/>
    <w:rsid w:val="008476EA"/>
    <w:rsid w:val="00847B42"/>
    <w:rsid w:val="00847C20"/>
    <w:rsid w:val="00847C4C"/>
    <w:rsid w:val="00847EFA"/>
    <w:rsid w:val="0085085E"/>
    <w:rsid w:val="00850C1E"/>
    <w:rsid w:val="00850E33"/>
    <w:rsid w:val="00851148"/>
    <w:rsid w:val="008511F1"/>
    <w:rsid w:val="00851686"/>
    <w:rsid w:val="0085173B"/>
    <w:rsid w:val="00851A1A"/>
    <w:rsid w:val="00851BBC"/>
    <w:rsid w:val="00851EAB"/>
    <w:rsid w:val="008529A5"/>
    <w:rsid w:val="00852A95"/>
    <w:rsid w:val="00852CB5"/>
    <w:rsid w:val="008531A8"/>
    <w:rsid w:val="0085326F"/>
    <w:rsid w:val="008532B8"/>
    <w:rsid w:val="00853537"/>
    <w:rsid w:val="008536A1"/>
    <w:rsid w:val="00853769"/>
    <w:rsid w:val="00853B2A"/>
    <w:rsid w:val="00853BF6"/>
    <w:rsid w:val="00853E89"/>
    <w:rsid w:val="00853EBC"/>
    <w:rsid w:val="00854054"/>
    <w:rsid w:val="008540F7"/>
    <w:rsid w:val="008543AB"/>
    <w:rsid w:val="008549B6"/>
    <w:rsid w:val="00854CAB"/>
    <w:rsid w:val="00854CD9"/>
    <w:rsid w:val="00854E7D"/>
    <w:rsid w:val="00855229"/>
    <w:rsid w:val="008552B2"/>
    <w:rsid w:val="008553F7"/>
    <w:rsid w:val="0085542D"/>
    <w:rsid w:val="008554E0"/>
    <w:rsid w:val="0085578C"/>
    <w:rsid w:val="00855841"/>
    <w:rsid w:val="0085599D"/>
    <w:rsid w:val="00855A83"/>
    <w:rsid w:val="00855AF6"/>
    <w:rsid w:val="00855CA7"/>
    <w:rsid w:val="00855CD2"/>
    <w:rsid w:val="0085605B"/>
    <w:rsid w:val="008560F4"/>
    <w:rsid w:val="008561D2"/>
    <w:rsid w:val="00856560"/>
    <w:rsid w:val="008565F7"/>
    <w:rsid w:val="008566ED"/>
    <w:rsid w:val="008568AF"/>
    <w:rsid w:val="00856B3F"/>
    <w:rsid w:val="00856B4B"/>
    <w:rsid w:val="00856C21"/>
    <w:rsid w:val="00856CC4"/>
    <w:rsid w:val="00856E90"/>
    <w:rsid w:val="00856FB5"/>
    <w:rsid w:val="00857715"/>
    <w:rsid w:val="008600C2"/>
    <w:rsid w:val="008603DD"/>
    <w:rsid w:val="00860476"/>
    <w:rsid w:val="00860648"/>
    <w:rsid w:val="00860858"/>
    <w:rsid w:val="00860872"/>
    <w:rsid w:val="008609F0"/>
    <w:rsid w:val="00860BCF"/>
    <w:rsid w:val="00860FEA"/>
    <w:rsid w:val="00861164"/>
    <w:rsid w:val="00861797"/>
    <w:rsid w:val="008617B7"/>
    <w:rsid w:val="008622F9"/>
    <w:rsid w:val="00862504"/>
    <w:rsid w:val="00862755"/>
    <w:rsid w:val="00862783"/>
    <w:rsid w:val="00862824"/>
    <w:rsid w:val="00862A6E"/>
    <w:rsid w:val="00862F1F"/>
    <w:rsid w:val="008633AA"/>
    <w:rsid w:val="00863575"/>
    <w:rsid w:val="00863E1D"/>
    <w:rsid w:val="00863E72"/>
    <w:rsid w:val="00864132"/>
    <w:rsid w:val="008642BF"/>
    <w:rsid w:val="00864359"/>
    <w:rsid w:val="008643A8"/>
    <w:rsid w:val="00864966"/>
    <w:rsid w:val="00864A5E"/>
    <w:rsid w:val="00864A6F"/>
    <w:rsid w:val="00864BBB"/>
    <w:rsid w:val="00864BD9"/>
    <w:rsid w:val="00864C80"/>
    <w:rsid w:val="00864EA9"/>
    <w:rsid w:val="008650A7"/>
    <w:rsid w:val="00865244"/>
    <w:rsid w:val="008652ED"/>
    <w:rsid w:val="00865318"/>
    <w:rsid w:val="008659E1"/>
    <w:rsid w:val="00865D40"/>
    <w:rsid w:val="00865E3E"/>
    <w:rsid w:val="00865E66"/>
    <w:rsid w:val="00865E90"/>
    <w:rsid w:val="008661AF"/>
    <w:rsid w:val="008661F2"/>
    <w:rsid w:val="0086624D"/>
    <w:rsid w:val="008662F5"/>
    <w:rsid w:val="008663E1"/>
    <w:rsid w:val="008663F7"/>
    <w:rsid w:val="008665A5"/>
    <w:rsid w:val="008666DD"/>
    <w:rsid w:val="00866777"/>
    <w:rsid w:val="008668C2"/>
    <w:rsid w:val="008669B7"/>
    <w:rsid w:val="00866CE1"/>
    <w:rsid w:val="00866E9B"/>
    <w:rsid w:val="008672FC"/>
    <w:rsid w:val="00867317"/>
    <w:rsid w:val="008674D4"/>
    <w:rsid w:val="0086768B"/>
    <w:rsid w:val="008676B5"/>
    <w:rsid w:val="008676B7"/>
    <w:rsid w:val="00867844"/>
    <w:rsid w:val="00867EAF"/>
    <w:rsid w:val="008702C6"/>
    <w:rsid w:val="008702F3"/>
    <w:rsid w:val="008703BA"/>
    <w:rsid w:val="008703DB"/>
    <w:rsid w:val="00870433"/>
    <w:rsid w:val="00870673"/>
    <w:rsid w:val="00870B6F"/>
    <w:rsid w:val="00870E1A"/>
    <w:rsid w:val="00870E32"/>
    <w:rsid w:val="008710AC"/>
    <w:rsid w:val="008711E7"/>
    <w:rsid w:val="008712B6"/>
    <w:rsid w:val="008712CD"/>
    <w:rsid w:val="00871308"/>
    <w:rsid w:val="00871686"/>
    <w:rsid w:val="00871809"/>
    <w:rsid w:val="00871841"/>
    <w:rsid w:val="008718D1"/>
    <w:rsid w:val="00871D39"/>
    <w:rsid w:val="00871D98"/>
    <w:rsid w:val="008721D0"/>
    <w:rsid w:val="00872587"/>
    <w:rsid w:val="00872BE2"/>
    <w:rsid w:val="00872E1D"/>
    <w:rsid w:val="00872F38"/>
    <w:rsid w:val="008733D9"/>
    <w:rsid w:val="00873507"/>
    <w:rsid w:val="008736EC"/>
    <w:rsid w:val="0087387D"/>
    <w:rsid w:val="008738E6"/>
    <w:rsid w:val="00873CF5"/>
    <w:rsid w:val="00873F8C"/>
    <w:rsid w:val="00873FCA"/>
    <w:rsid w:val="0087404C"/>
    <w:rsid w:val="0087412C"/>
    <w:rsid w:val="008746BF"/>
    <w:rsid w:val="008749CD"/>
    <w:rsid w:val="008749D5"/>
    <w:rsid w:val="008749F7"/>
    <w:rsid w:val="00874B30"/>
    <w:rsid w:val="00874E43"/>
    <w:rsid w:val="00874EAB"/>
    <w:rsid w:val="00874EC2"/>
    <w:rsid w:val="0087537A"/>
    <w:rsid w:val="008758CE"/>
    <w:rsid w:val="00875D4B"/>
    <w:rsid w:val="0087612B"/>
    <w:rsid w:val="00876226"/>
    <w:rsid w:val="008762F8"/>
    <w:rsid w:val="008763F7"/>
    <w:rsid w:val="008765EF"/>
    <w:rsid w:val="008769AF"/>
    <w:rsid w:val="00876E93"/>
    <w:rsid w:val="0087700E"/>
    <w:rsid w:val="0087730A"/>
    <w:rsid w:val="008776A4"/>
    <w:rsid w:val="008776C8"/>
    <w:rsid w:val="008777FE"/>
    <w:rsid w:val="008778E2"/>
    <w:rsid w:val="00877C5A"/>
    <w:rsid w:val="00877FF2"/>
    <w:rsid w:val="00880025"/>
    <w:rsid w:val="008800BF"/>
    <w:rsid w:val="008800D4"/>
    <w:rsid w:val="008800EA"/>
    <w:rsid w:val="00880104"/>
    <w:rsid w:val="00880839"/>
    <w:rsid w:val="00880C3C"/>
    <w:rsid w:val="00880CDB"/>
    <w:rsid w:val="00880D0E"/>
    <w:rsid w:val="00880D67"/>
    <w:rsid w:val="00880DAA"/>
    <w:rsid w:val="00880E44"/>
    <w:rsid w:val="00881020"/>
    <w:rsid w:val="008811D3"/>
    <w:rsid w:val="00881387"/>
    <w:rsid w:val="008813EC"/>
    <w:rsid w:val="00881583"/>
    <w:rsid w:val="00881597"/>
    <w:rsid w:val="00881639"/>
    <w:rsid w:val="0088192E"/>
    <w:rsid w:val="008819E6"/>
    <w:rsid w:val="008819ED"/>
    <w:rsid w:val="00881C39"/>
    <w:rsid w:val="00881ECC"/>
    <w:rsid w:val="00882091"/>
    <w:rsid w:val="008820B2"/>
    <w:rsid w:val="0088239F"/>
    <w:rsid w:val="008828FE"/>
    <w:rsid w:val="00882A7C"/>
    <w:rsid w:val="00882CD2"/>
    <w:rsid w:val="00882D10"/>
    <w:rsid w:val="0088318F"/>
    <w:rsid w:val="008831CD"/>
    <w:rsid w:val="0088340A"/>
    <w:rsid w:val="00883888"/>
    <w:rsid w:val="00883B18"/>
    <w:rsid w:val="00883D19"/>
    <w:rsid w:val="00883F0A"/>
    <w:rsid w:val="008840FB"/>
    <w:rsid w:val="008843CD"/>
    <w:rsid w:val="008844F0"/>
    <w:rsid w:val="00884622"/>
    <w:rsid w:val="00884673"/>
    <w:rsid w:val="00884737"/>
    <w:rsid w:val="00884740"/>
    <w:rsid w:val="00884CDC"/>
    <w:rsid w:val="00884EB3"/>
    <w:rsid w:val="00884FCF"/>
    <w:rsid w:val="00885209"/>
    <w:rsid w:val="008852A3"/>
    <w:rsid w:val="00885719"/>
    <w:rsid w:val="0088592D"/>
    <w:rsid w:val="00885B1F"/>
    <w:rsid w:val="00885B95"/>
    <w:rsid w:val="00885DB7"/>
    <w:rsid w:val="00885E46"/>
    <w:rsid w:val="00885F0C"/>
    <w:rsid w:val="00886043"/>
    <w:rsid w:val="0088609A"/>
    <w:rsid w:val="00886347"/>
    <w:rsid w:val="00886B8E"/>
    <w:rsid w:val="00886D2E"/>
    <w:rsid w:val="0088734D"/>
    <w:rsid w:val="008876DD"/>
    <w:rsid w:val="00887851"/>
    <w:rsid w:val="008879C3"/>
    <w:rsid w:val="00887A97"/>
    <w:rsid w:val="00887C5A"/>
    <w:rsid w:val="00887D41"/>
    <w:rsid w:val="008901B8"/>
    <w:rsid w:val="00890B8F"/>
    <w:rsid w:val="00890BA8"/>
    <w:rsid w:val="00890BD1"/>
    <w:rsid w:val="00890D2E"/>
    <w:rsid w:val="00890DA6"/>
    <w:rsid w:val="00890FE3"/>
    <w:rsid w:val="0089107F"/>
    <w:rsid w:val="00891296"/>
    <w:rsid w:val="0089160C"/>
    <w:rsid w:val="00891790"/>
    <w:rsid w:val="00891894"/>
    <w:rsid w:val="00891BEE"/>
    <w:rsid w:val="00892018"/>
    <w:rsid w:val="00892056"/>
    <w:rsid w:val="00892ABA"/>
    <w:rsid w:val="00892B72"/>
    <w:rsid w:val="00892CBC"/>
    <w:rsid w:val="00892F8F"/>
    <w:rsid w:val="00892FAD"/>
    <w:rsid w:val="00893371"/>
    <w:rsid w:val="0089362E"/>
    <w:rsid w:val="00893638"/>
    <w:rsid w:val="00893945"/>
    <w:rsid w:val="00893A56"/>
    <w:rsid w:val="00893BC4"/>
    <w:rsid w:val="00893DA8"/>
    <w:rsid w:val="00893DFC"/>
    <w:rsid w:val="00894105"/>
    <w:rsid w:val="0089492E"/>
    <w:rsid w:val="00894ED1"/>
    <w:rsid w:val="00894F85"/>
    <w:rsid w:val="008950C7"/>
    <w:rsid w:val="0089521F"/>
    <w:rsid w:val="00895249"/>
    <w:rsid w:val="008952C1"/>
    <w:rsid w:val="00895A34"/>
    <w:rsid w:val="00895B39"/>
    <w:rsid w:val="00896337"/>
    <w:rsid w:val="00896660"/>
    <w:rsid w:val="0089670D"/>
    <w:rsid w:val="008968E1"/>
    <w:rsid w:val="0089692C"/>
    <w:rsid w:val="00896A51"/>
    <w:rsid w:val="00896CE3"/>
    <w:rsid w:val="00896D94"/>
    <w:rsid w:val="00896E66"/>
    <w:rsid w:val="008972B9"/>
    <w:rsid w:val="008972E5"/>
    <w:rsid w:val="0089731B"/>
    <w:rsid w:val="008974AB"/>
    <w:rsid w:val="0089766A"/>
    <w:rsid w:val="00897759"/>
    <w:rsid w:val="00897883"/>
    <w:rsid w:val="008978D9"/>
    <w:rsid w:val="008979AE"/>
    <w:rsid w:val="00897B6A"/>
    <w:rsid w:val="00897D34"/>
    <w:rsid w:val="00897D82"/>
    <w:rsid w:val="00897D83"/>
    <w:rsid w:val="00897FB4"/>
    <w:rsid w:val="008A0003"/>
    <w:rsid w:val="008A0049"/>
    <w:rsid w:val="008A02EF"/>
    <w:rsid w:val="008A0568"/>
    <w:rsid w:val="008A092A"/>
    <w:rsid w:val="008A0984"/>
    <w:rsid w:val="008A0A17"/>
    <w:rsid w:val="008A0A95"/>
    <w:rsid w:val="008A0B57"/>
    <w:rsid w:val="008A0B59"/>
    <w:rsid w:val="008A0BD0"/>
    <w:rsid w:val="008A0D91"/>
    <w:rsid w:val="008A0EFE"/>
    <w:rsid w:val="008A13B9"/>
    <w:rsid w:val="008A1645"/>
    <w:rsid w:val="008A1656"/>
    <w:rsid w:val="008A1685"/>
    <w:rsid w:val="008A16B6"/>
    <w:rsid w:val="008A1791"/>
    <w:rsid w:val="008A17A5"/>
    <w:rsid w:val="008A1816"/>
    <w:rsid w:val="008A1878"/>
    <w:rsid w:val="008A1A13"/>
    <w:rsid w:val="008A1A56"/>
    <w:rsid w:val="008A1B1E"/>
    <w:rsid w:val="008A1BEB"/>
    <w:rsid w:val="008A2215"/>
    <w:rsid w:val="008A2282"/>
    <w:rsid w:val="008A27D4"/>
    <w:rsid w:val="008A2D61"/>
    <w:rsid w:val="008A2E26"/>
    <w:rsid w:val="008A2F1E"/>
    <w:rsid w:val="008A32C0"/>
    <w:rsid w:val="008A332E"/>
    <w:rsid w:val="008A361D"/>
    <w:rsid w:val="008A367E"/>
    <w:rsid w:val="008A3735"/>
    <w:rsid w:val="008A38BB"/>
    <w:rsid w:val="008A39AA"/>
    <w:rsid w:val="008A3D16"/>
    <w:rsid w:val="008A453B"/>
    <w:rsid w:val="008A4547"/>
    <w:rsid w:val="008A4743"/>
    <w:rsid w:val="008A4776"/>
    <w:rsid w:val="008A49CD"/>
    <w:rsid w:val="008A4ABC"/>
    <w:rsid w:val="008A4DE7"/>
    <w:rsid w:val="008A578F"/>
    <w:rsid w:val="008A5DF1"/>
    <w:rsid w:val="008A600E"/>
    <w:rsid w:val="008A6373"/>
    <w:rsid w:val="008A6393"/>
    <w:rsid w:val="008A67BD"/>
    <w:rsid w:val="008A6D8F"/>
    <w:rsid w:val="008A6EAC"/>
    <w:rsid w:val="008A6F2D"/>
    <w:rsid w:val="008A706D"/>
    <w:rsid w:val="008A71BC"/>
    <w:rsid w:val="008A73B3"/>
    <w:rsid w:val="008A73C8"/>
    <w:rsid w:val="008A7456"/>
    <w:rsid w:val="008A7500"/>
    <w:rsid w:val="008A79B5"/>
    <w:rsid w:val="008A7A73"/>
    <w:rsid w:val="008A7ACE"/>
    <w:rsid w:val="008A7BF7"/>
    <w:rsid w:val="008A7F96"/>
    <w:rsid w:val="008B0003"/>
    <w:rsid w:val="008B06B1"/>
    <w:rsid w:val="008B08AA"/>
    <w:rsid w:val="008B0C09"/>
    <w:rsid w:val="008B0D17"/>
    <w:rsid w:val="008B0FE9"/>
    <w:rsid w:val="008B15B8"/>
    <w:rsid w:val="008B17A8"/>
    <w:rsid w:val="008B1B25"/>
    <w:rsid w:val="008B1F34"/>
    <w:rsid w:val="008B208E"/>
    <w:rsid w:val="008B2280"/>
    <w:rsid w:val="008B24D8"/>
    <w:rsid w:val="008B28A6"/>
    <w:rsid w:val="008B299C"/>
    <w:rsid w:val="008B29B6"/>
    <w:rsid w:val="008B34D8"/>
    <w:rsid w:val="008B3510"/>
    <w:rsid w:val="008B35F1"/>
    <w:rsid w:val="008B3686"/>
    <w:rsid w:val="008B3717"/>
    <w:rsid w:val="008B38E9"/>
    <w:rsid w:val="008B3A92"/>
    <w:rsid w:val="008B3AB2"/>
    <w:rsid w:val="008B3C2E"/>
    <w:rsid w:val="008B4025"/>
    <w:rsid w:val="008B472E"/>
    <w:rsid w:val="008B4814"/>
    <w:rsid w:val="008B49BA"/>
    <w:rsid w:val="008B4B36"/>
    <w:rsid w:val="008B4D14"/>
    <w:rsid w:val="008B4DF4"/>
    <w:rsid w:val="008B4E86"/>
    <w:rsid w:val="008B5127"/>
    <w:rsid w:val="008B528C"/>
    <w:rsid w:val="008B5331"/>
    <w:rsid w:val="008B539D"/>
    <w:rsid w:val="008B5413"/>
    <w:rsid w:val="008B560E"/>
    <w:rsid w:val="008B569B"/>
    <w:rsid w:val="008B5CF4"/>
    <w:rsid w:val="008B5DA0"/>
    <w:rsid w:val="008B6397"/>
    <w:rsid w:val="008B6496"/>
    <w:rsid w:val="008B6565"/>
    <w:rsid w:val="008B6947"/>
    <w:rsid w:val="008B733E"/>
    <w:rsid w:val="008B754F"/>
    <w:rsid w:val="008B7A06"/>
    <w:rsid w:val="008B7AF1"/>
    <w:rsid w:val="008B7BD5"/>
    <w:rsid w:val="008B7F2F"/>
    <w:rsid w:val="008C01B2"/>
    <w:rsid w:val="008C06E0"/>
    <w:rsid w:val="008C0F18"/>
    <w:rsid w:val="008C1136"/>
    <w:rsid w:val="008C1671"/>
    <w:rsid w:val="008C17F6"/>
    <w:rsid w:val="008C1D10"/>
    <w:rsid w:val="008C1F5A"/>
    <w:rsid w:val="008C218A"/>
    <w:rsid w:val="008C2352"/>
    <w:rsid w:val="008C26A3"/>
    <w:rsid w:val="008C26C3"/>
    <w:rsid w:val="008C26E0"/>
    <w:rsid w:val="008C275B"/>
    <w:rsid w:val="008C2EFA"/>
    <w:rsid w:val="008C34A8"/>
    <w:rsid w:val="008C35E9"/>
    <w:rsid w:val="008C3726"/>
    <w:rsid w:val="008C3934"/>
    <w:rsid w:val="008C399E"/>
    <w:rsid w:val="008C3D09"/>
    <w:rsid w:val="008C3FD6"/>
    <w:rsid w:val="008C46C1"/>
    <w:rsid w:val="008C47F7"/>
    <w:rsid w:val="008C490B"/>
    <w:rsid w:val="008C4AD1"/>
    <w:rsid w:val="008C4F2C"/>
    <w:rsid w:val="008C4FC1"/>
    <w:rsid w:val="008C4FFF"/>
    <w:rsid w:val="008C52F6"/>
    <w:rsid w:val="008C56DD"/>
    <w:rsid w:val="008C58D1"/>
    <w:rsid w:val="008C5B27"/>
    <w:rsid w:val="008C5D12"/>
    <w:rsid w:val="008C5F06"/>
    <w:rsid w:val="008C6088"/>
    <w:rsid w:val="008C6324"/>
    <w:rsid w:val="008C65E4"/>
    <w:rsid w:val="008C682F"/>
    <w:rsid w:val="008C68BA"/>
    <w:rsid w:val="008C6B07"/>
    <w:rsid w:val="008C6BDE"/>
    <w:rsid w:val="008C6CE4"/>
    <w:rsid w:val="008C7164"/>
    <w:rsid w:val="008C72E2"/>
    <w:rsid w:val="008C73AD"/>
    <w:rsid w:val="008C7522"/>
    <w:rsid w:val="008C76BA"/>
    <w:rsid w:val="008C7B4A"/>
    <w:rsid w:val="008C7C80"/>
    <w:rsid w:val="008C7DFF"/>
    <w:rsid w:val="008C7E05"/>
    <w:rsid w:val="008C7E4E"/>
    <w:rsid w:val="008D05CD"/>
    <w:rsid w:val="008D0660"/>
    <w:rsid w:val="008D092F"/>
    <w:rsid w:val="008D09CE"/>
    <w:rsid w:val="008D0B50"/>
    <w:rsid w:val="008D0D23"/>
    <w:rsid w:val="008D1239"/>
    <w:rsid w:val="008D1636"/>
    <w:rsid w:val="008D1696"/>
    <w:rsid w:val="008D16F1"/>
    <w:rsid w:val="008D1A9F"/>
    <w:rsid w:val="008D1C43"/>
    <w:rsid w:val="008D1C84"/>
    <w:rsid w:val="008D1F72"/>
    <w:rsid w:val="008D20B3"/>
    <w:rsid w:val="008D22C9"/>
    <w:rsid w:val="008D24E8"/>
    <w:rsid w:val="008D2525"/>
    <w:rsid w:val="008D2559"/>
    <w:rsid w:val="008D25F5"/>
    <w:rsid w:val="008D2642"/>
    <w:rsid w:val="008D28DA"/>
    <w:rsid w:val="008D33CF"/>
    <w:rsid w:val="008D356C"/>
    <w:rsid w:val="008D3724"/>
    <w:rsid w:val="008D3805"/>
    <w:rsid w:val="008D4031"/>
    <w:rsid w:val="008D4286"/>
    <w:rsid w:val="008D43EE"/>
    <w:rsid w:val="008D48A9"/>
    <w:rsid w:val="008D4BEF"/>
    <w:rsid w:val="008D4CD5"/>
    <w:rsid w:val="008D4D36"/>
    <w:rsid w:val="008D4E9E"/>
    <w:rsid w:val="008D5076"/>
    <w:rsid w:val="008D50E8"/>
    <w:rsid w:val="008D5153"/>
    <w:rsid w:val="008D56C2"/>
    <w:rsid w:val="008D5891"/>
    <w:rsid w:val="008D5F10"/>
    <w:rsid w:val="008D5FC0"/>
    <w:rsid w:val="008D622A"/>
    <w:rsid w:val="008D62DA"/>
    <w:rsid w:val="008D6572"/>
    <w:rsid w:val="008D668A"/>
    <w:rsid w:val="008D6864"/>
    <w:rsid w:val="008D6F30"/>
    <w:rsid w:val="008D7064"/>
    <w:rsid w:val="008D7199"/>
    <w:rsid w:val="008D721E"/>
    <w:rsid w:val="008D75D5"/>
    <w:rsid w:val="008D7666"/>
    <w:rsid w:val="008D7798"/>
    <w:rsid w:val="008D78D0"/>
    <w:rsid w:val="008D7CB3"/>
    <w:rsid w:val="008D7D85"/>
    <w:rsid w:val="008E0137"/>
    <w:rsid w:val="008E0343"/>
    <w:rsid w:val="008E0835"/>
    <w:rsid w:val="008E09B7"/>
    <w:rsid w:val="008E0AF4"/>
    <w:rsid w:val="008E0DA6"/>
    <w:rsid w:val="008E0F55"/>
    <w:rsid w:val="008E15FE"/>
    <w:rsid w:val="008E16F7"/>
    <w:rsid w:val="008E1C49"/>
    <w:rsid w:val="008E1DAF"/>
    <w:rsid w:val="008E1EDF"/>
    <w:rsid w:val="008E1EF9"/>
    <w:rsid w:val="008E206B"/>
    <w:rsid w:val="008E2164"/>
    <w:rsid w:val="008E234A"/>
    <w:rsid w:val="008E24A6"/>
    <w:rsid w:val="008E24BE"/>
    <w:rsid w:val="008E2557"/>
    <w:rsid w:val="008E2745"/>
    <w:rsid w:val="008E2816"/>
    <w:rsid w:val="008E2C84"/>
    <w:rsid w:val="008E2E39"/>
    <w:rsid w:val="008E306A"/>
    <w:rsid w:val="008E3108"/>
    <w:rsid w:val="008E32C6"/>
    <w:rsid w:val="008E347C"/>
    <w:rsid w:val="008E35B9"/>
    <w:rsid w:val="008E38FB"/>
    <w:rsid w:val="008E3952"/>
    <w:rsid w:val="008E3E9C"/>
    <w:rsid w:val="008E3FA1"/>
    <w:rsid w:val="008E4290"/>
    <w:rsid w:val="008E4744"/>
    <w:rsid w:val="008E4963"/>
    <w:rsid w:val="008E4A62"/>
    <w:rsid w:val="008E4E77"/>
    <w:rsid w:val="008E50CA"/>
    <w:rsid w:val="008E523A"/>
    <w:rsid w:val="008E524B"/>
    <w:rsid w:val="008E52AA"/>
    <w:rsid w:val="008E5503"/>
    <w:rsid w:val="008E5547"/>
    <w:rsid w:val="008E5649"/>
    <w:rsid w:val="008E565D"/>
    <w:rsid w:val="008E5838"/>
    <w:rsid w:val="008E5E75"/>
    <w:rsid w:val="008E5FA0"/>
    <w:rsid w:val="008E6151"/>
    <w:rsid w:val="008E6428"/>
    <w:rsid w:val="008E6436"/>
    <w:rsid w:val="008E6620"/>
    <w:rsid w:val="008E6731"/>
    <w:rsid w:val="008E6BD8"/>
    <w:rsid w:val="008E6C8B"/>
    <w:rsid w:val="008E6EA5"/>
    <w:rsid w:val="008E714F"/>
    <w:rsid w:val="008E72C6"/>
    <w:rsid w:val="008E7345"/>
    <w:rsid w:val="008E73F2"/>
    <w:rsid w:val="008E749D"/>
    <w:rsid w:val="008E772F"/>
    <w:rsid w:val="008E784F"/>
    <w:rsid w:val="008E7937"/>
    <w:rsid w:val="008E799E"/>
    <w:rsid w:val="008E7B07"/>
    <w:rsid w:val="008E7B8A"/>
    <w:rsid w:val="008E7BB0"/>
    <w:rsid w:val="008E7D0C"/>
    <w:rsid w:val="008F038C"/>
    <w:rsid w:val="008F03B8"/>
    <w:rsid w:val="008F092B"/>
    <w:rsid w:val="008F0ABD"/>
    <w:rsid w:val="008F0B77"/>
    <w:rsid w:val="008F0E32"/>
    <w:rsid w:val="008F1187"/>
    <w:rsid w:val="008F142B"/>
    <w:rsid w:val="008F1445"/>
    <w:rsid w:val="008F165E"/>
    <w:rsid w:val="008F16CD"/>
    <w:rsid w:val="008F1782"/>
    <w:rsid w:val="008F1A16"/>
    <w:rsid w:val="008F1EFE"/>
    <w:rsid w:val="008F23EF"/>
    <w:rsid w:val="008F2432"/>
    <w:rsid w:val="008F258E"/>
    <w:rsid w:val="008F25B1"/>
    <w:rsid w:val="008F25DE"/>
    <w:rsid w:val="008F2B35"/>
    <w:rsid w:val="008F2C52"/>
    <w:rsid w:val="008F2C66"/>
    <w:rsid w:val="008F2C81"/>
    <w:rsid w:val="008F2E82"/>
    <w:rsid w:val="008F2EDB"/>
    <w:rsid w:val="008F32FB"/>
    <w:rsid w:val="008F376C"/>
    <w:rsid w:val="008F37FD"/>
    <w:rsid w:val="008F3AFD"/>
    <w:rsid w:val="008F41E7"/>
    <w:rsid w:val="008F474A"/>
    <w:rsid w:val="008F4807"/>
    <w:rsid w:val="008F4980"/>
    <w:rsid w:val="008F62D8"/>
    <w:rsid w:val="008F65C2"/>
    <w:rsid w:val="008F6781"/>
    <w:rsid w:val="008F69A6"/>
    <w:rsid w:val="008F6A0C"/>
    <w:rsid w:val="008F6A80"/>
    <w:rsid w:val="008F6AF5"/>
    <w:rsid w:val="008F6C60"/>
    <w:rsid w:val="008F6F12"/>
    <w:rsid w:val="008F6F51"/>
    <w:rsid w:val="008F7100"/>
    <w:rsid w:val="008F71AD"/>
    <w:rsid w:val="008F72E0"/>
    <w:rsid w:val="008F76E0"/>
    <w:rsid w:val="00900039"/>
    <w:rsid w:val="00900307"/>
    <w:rsid w:val="00900322"/>
    <w:rsid w:val="00900344"/>
    <w:rsid w:val="00900650"/>
    <w:rsid w:val="00900696"/>
    <w:rsid w:val="009006FA"/>
    <w:rsid w:val="00900806"/>
    <w:rsid w:val="00900839"/>
    <w:rsid w:val="00900E02"/>
    <w:rsid w:val="00900E78"/>
    <w:rsid w:val="00901078"/>
    <w:rsid w:val="00901190"/>
    <w:rsid w:val="009012B1"/>
    <w:rsid w:val="009016E8"/>
    <w:rsid w:val="0090176A"/>
    <w:rsid w:val="0090183E"/>
    <w:rsid w:val="00901A9D"/>
    <w:rsid w:val="00901D72"/>
    <w:rsid w:val="00901DE3"/>
    <w:rsid w:val="00901E18"/>
    <w:rsid w:val="0090248E"/>
    <w:rsid w:val="009025A2"/>
    <w:rsid w:val="009029B3"/>
    <w:rsid w:val="00902B5F"/>
    <w:rsid w:val="00902CFB"/>
    <w:rsid w:val="00902ECC"/>
    <w:rsid w:val="00903493"/>
    <w:rsid w:val="009035DD"/>
    <w:rsid w:val="00903652"/>
    <w:rsid w:val="0090372F"/>
    <w:rsid w:val="0090392D"/>
    <w:rsid w:val="009039AA"/>
    <w:rsid w:val="00903B77"/>
    <w:rsid w:val="00903D2C"/>
    <w:rsid w:val="00903F60"/>
    <w:rsid w:val="0090420C"/>
    <w:rsid w:val="00904260"/>
    <w:rsid w:val="009042B0"/>
    <w:rsid w:val="0090437F"/>
    <w:rsid w:val="009043AF"/>
    <w:rsid w:val="009045EA"/>
    <w:rsid w:val="009047FF"/>
    <w:rsid w:val="00904DE4"/>
    <w:rsid w:val="00905264"/>
    <w:rsid w:val="0090551F"/>
    <w:rsid w:val="00905568"/>
    <w:rsid w:val="009055D2"/>
    <w:rsid w:val="00905742"/>
    <w:rsid w:val="0090586B"/>
    <w:rsid w:val="009058D6"/>
    <w:rsid w:val="00905AC8"/>
    <w:rsid w:val="00905D64"/>
    <w:rsid w:val="00906A49"/>
    <w:rsid w:val="00906E8B"/>
    <w:rsid w:val="00906EA8"/>
    <w:rsid w:val="00906EF5"/>
    <w:rsid w:val="00906F18"/>
    <w:rsid w:val="00906F70"/>
    <w:rsid w:val="00907418"/>
    <w:rsid w:val="009077B1"/>
    <w:rsid w:val="009079C4"/>
    <w:rsid w:val="00907C9F"/>
    <w:rsid w:val="00910203"/>
    <w:rsid w:val="00910412"/>
    <w:rsid w:val="009104B5"/>
    <w:rsid w:val="00910520"/>
    <w:rsid w:val="0091084F"/>
    <w:rsid w:val="00910912"/>
    <w:rsid w:val="0091095C"/>
    <w:rsid w:val="00910B09"/>
    <w:rsid w:val="00910D84"/>
    <w:rsid w:val="00911164"/>
    <w:rsid w:val="00911E52"/>
    <w:rsid w:val="00911F45"/>
    <w:rsid w:val="009122AC"/>
    <w:rsid w:val="0091236B"/>
    <w:rsid w:val="009123E9"/>
    <w:rsid w:val="009125F9"/>
    <w:rsid w:val="009127A0"/>
    <w:rsid w:val="009128BA"/>
    <w:rsid w:val="009129A8"/>
    <w:rsid w:val="00912EE7"/>
    <w:rsid w:val="00913036"/>
    <w:rsid w:val="00913100"/>
    <w:rsid w:val="00913247"/>
    <w:rsid w:val="0091325A"/>
    <w:rsid w:val="009132E1"/>
    <w:rsid w:val="00913487"/>
    <w:rsid w:val="009134E2"/>
    <w:rsid w:val="00913523"/>
    <w:rsid w:val="00913602"/>
    <w:rsid w:val="0091367E"/>
    <w:rsid w:val="00913830"/>
    <w:rsid w:val="00913B3F"/>
    <w:rsid w:val="00913B80"/>
    <w:rsid w:val="00913BCC"/>
    <w:rsid w:val="00913C03"/>
    <w:rsid w:val="0091410A"/>
    <w:rsid w:val="00914279"/>
    <w:rsid w:val="00914336"/>
    <w:rsid w:val="009147A0"/>
    <w:rsid w:val="009148CC"/>
    <w:rsid w:val="00914B88"/>
    <w:rsid w:val="00914E9D"/>
    <w:rsid w:val="009151D7"/>
    <w:rsid w:val="0091540C"/>
    <w:rsid w:val="009163CD"/>
    <w:rsid w:val="0091665E"/>
    <w:rsid w:val="00916953"/>
    <w:rsid w:val="00916AB9"/>
    <w:rsid w:val="00916BB6"/>
    <w:rsid w:val="00917356"/>
    <w:rsid w:val="009173F9"/>
    <w:rsid w:val="00917783"/>
    <w:rsid w:val="0091799B"/>
    <w:rsid w:val="00917D3C"/>
    <w:rsid w:val="00917D53"/>
    <w:rsid w:val="00917EED"/>
    <w:rsid w:val="00920227"/>
    <w:rsid w:val="009204F7"/>
    <w:rsid w:val="009207BF"/>
    <w:rsid w:val="00920B9B"/>
    <w:rsid w:val="00920D31"/>
    <w:rsid w:val="00920E49"/>
    <w:rsid w:val="00920ED4"/>
    <w:rsid w:val="00920FAB"/>
    <w:rsid w:val="00921056"/>
    <w:rsid w:val="00921087"/>
    <w:rsid w:val="0092132D"/>
    <w:rsid w:val="0092161E"/>
    <w:rsid w:val="00921A88"/>
    <w:rsid w:val="00921D15"/>
    <w:rsid w:val="00921FAB"/>
    <w:rsid w:val="00922030"/>
    <w:rsid w:val="00922098"/>
    <w:rsid w:val="00922105"/>
    <w:rsid w:val="00922178"/>
    <w:rsid w:val="0092256A"/>
    <w:rsid w:val="00922593"/>
    <w:rsid w:val="009225EC"/>
    <w:rsid w:val="00922811"/>
    <w:rsid w:val="009229CA"/>
    <w:rsid w:val="00922DAE"/>
    <w:rsid w:val="00922E15"/>
    <w:rsid w:val="00922E55"/>
    <w:rsid w:val="00922FE9"/>
    <w:rsid w:val="00923076"/>
    <w:rsid w:val="00923460"/>
    <w:rsid w:val="009234B0"/>
    <w:rsid w:val="009237F4"/>
    <w:rsid w:val="0092386E"/>
    <w:rsid w:val="009238C1"/>
    <w:rsid w:val="00923982"/>
    <w:rsid w:val="009239DE"/>
    <w:rsid w:val="009239E4"/>
    <w:rsid w:val="00923B80"/>
    <w:rsid w:val="00923C13"/>
    <w:rsid w:val="00923D5E"/>
    <w:rsid w:val="00923FB4"/>
    <w:rsid w:val="0092428E"/>
    <w:rsid w:val="00924385"/>
    <w:rsid w:val="009243F1"/>
    <w:rsid w:val="009245EF"/>
    <w:rsid w:val="00924602"/>
    <w:rsid w:val="00924760"/>
    <w:rsid w:val="0092478C"/>
    <w:rsid w:val="00924978"/>
    <w:rsid w:val="00924B74"/>
    <w:rsid w:val="00924D28"/>
    <w:rsid w:val="009250D4"/>
    <w:rsid w:val="009253C8"/>
    <w:rsid w:val="0092578F"/>
    <w:rsid w:val="009258BE"/>
    <w:rsid w:val="00925B01"/>
    <w:rsid w:val="00925B23"/>
    <w:rsid w:val="00925F75"/>
    <w:rsid w:val="00925F95"/>
    <w:rsid w:val="009267D6"/>
    <w:rsid w:val="00926B92"/>
    <w:rsid w:val="00926C2D"/>
    <w:rsid w:val="00926CEE"/>
    <w:rsid w:val="00926E78"/>
    <w:rsid w:val="0092742D"/>
    <w:rsid w:val="009274C6"/>
    <w:rsid w:val="00927560"/>
    <w:rsid w:val="0092764B"/>
    <w:rsid w:val="009276A7"/>
    <w:rsid w:val="009276FA"/>
    <w:rsid w:val="009278CF"/>
    <w:rsid w:val="009278F5"/>
    <w:rsid w:val="00927A89"/>
    <w:rsid w:val="00927B7F"/>
    <w:rsid w:val="00930071"/>
    <w:rsid w:val="00930187"/>
    <w:rsid w:val="00930672"/>
    <w:rsid w:val="00930834"/>
    <w:rsid w:val="00930BA8"/>
    <w:rsid w:val="00930FED"/>
    <w:rsid w:val="00931450"/>
    <w:rsid w:val="0093153D"/>
    <w:rsid w:val="009315EB"/>
    <w:rsid w:val="00931994"/>
    <w:rsid w:val="00931F04"/>
    <w:rsid w:val="009325DB"/>
    <w:rsid w:val="009326B4"/>
    <w:rsid w:val="00932895"/>
    <w:rsid w:val="009329B1"/>
    <w:rsid w:val="009329D0"/>
    <w:rsid w:val="00932B70"/>
    <w:rsid w:val="00932FDE"/>
    <w:rsid w:val="009331B2"/>
    <w:rsid w:val="0093355C"/>
    <w:rsid w:val="009335B2"/>
    <w:rsid w:val="009335CA"/>
    <w:rsid w:val="00933875"/>
    <w:rsid w:val="009338C6"/>
    <w:rsid w:val="009339AC"/>
    <w:rsid w:val="00933A9D"/>
    <w:rsid w:val="00933B48"/>
    <w:rsid w:val="00933B5C"/>
    <w:rsid w:val="00933C97"/>
    <w:rsid w:val="00933E61"/>
    <w:rsid w:val="009340E8"/>
    <w:rsid w:val="009343A1"/>
    <w:rsid w:val="00934554"/>
    <w:rsid w:val="009347C5"/>
    <w:rsid w:val="0093486D"/>
    <w:rsid w:val="009349DE"/>
    <w:rsid w:val="00934C5C"/>
    <w:rsid w:val="009350ED"/>
    <w:rsid w:val="00935344"/>
    <w:rsid w:val="00935565"/>
    <w:rsid w:val="00935789"/>
    <w:rsid w:val="009357B3"/>
    <w:rsid w:val="00935A73"/>
    <w:rsid w:val="00935AA3"/>
    <w:rsid w:val="00935DBB"/>
    <w:rsid w:val="00936243"/>
    <w:rsid w:val="00936639"/>
    <w:rsid w:val="0093688C"/>
    <w:rsid w:val="00936BB2"/>
    <w:rsid w:val="00936C22"/>
    <w:rsid w:val="00936E42"/>
    <w:rsid w:val="0093714D"/>
    <w:rsid w:val="0093720B"/>
    <w:rsid w:val="00937217"/>
    <w:rsid w:val="00937477"/>
    <w:rsid w:val="0093788E"/>
    <w:rsid w:val="009379D8"/>
    <w:rsid w:val="00937F22"/>
    <w:rsid w:val="00940229"/>
    <w:rsid w:val="009402CA"/>
    <w:rsid w:val="00940357"/>
    <w:rsid w:val="00940376"/>
    <w:rsid w:val="00940501"/>
    <w:rsid w:val="00940699"/>
    <w:rsid w:val="009406E7"/>
    <w:rsid w:val="009407B0"/>
    <w:rsid w:val="0094086E"/>
    <w:rsid w:val="009409DB"/>
    <w:rsid w:val="00940B69"/>
    <w:rsid w:val="00941285"/>
    <w:rsid w:val="009412C3"/>
    <w:rsid w:val="00941F55"/>
    <w:rsid w:val="0094204F"/>
    <w:rsid w:val="00942105"/>
    <w:rsid w:val="0094235D"/>
    <w:rsid w:val="00942530"/>
    <w:rsid w:val="0094256D"/>
    <w:rsid w:val="009425F0"/>
    <w:rsid w:val="0094298C"/>
    <w:rsid w:val="00942CB3"/>
    <w:rsid w:val="00942CFC"/>
    <w:rsid w:val="00942D7D"/>
    <w:rsid w:val="00942DD6"/>
    <w:rsid w:val="009433D3"/>
    <w:rsid w:val="00943653"/>
    <w:rsid w:val="00943C9D"/>
    <w:rsid w:val="009445D1"/>
    <w:rsid w:val="0094463E"/>
    <w:rsid w:val="00944A1A"/>
    <w:rsid w:val="00944DD4"/>
    <w:rsid w:val="00944E97"/>
    <w:rsid w:val="0094540E"/>
    <w:rsid w:val="009456CD"/>
    <w:rsid w:val="009456DA"/>
    <w:rsid w:val="00945804"/>
    <w:rsid w:val="00945851"/>
    <w:rsid w:val="0094586D"/>
    <w:rsid w:val="009459B2"/>
    <w:rsid w:val="00945BC8"/>
    <w:rsid w:val="00945C83"/>
    <w:rsid w:val="00945DC7"/>
    <w:rsid w:val="009461C8"/>
    <w:rsid w:val="009462D3"/>
    <w:rsid w:val="009462ED"/>
    <w:rsid w:val="00946803"/>
    <w:rsid w:val="00946ADD"/>
    <w:rsid w:val="00946C92"/>
    <w:rsid w:val="00946D8B"/>
    <w:rsid w:val="00947090"/>
    <w:rsid w:val="00947399"/>
    <w:rsid w:val="009473E6"/>
    <w:rsid w:val="00947576"/>
    <w:rsid w:val="009478F4"/>
    <w:rsid w:val="00947A1C"/>
    <w:rsid w:val="00947EB7"/>
    <w:rsid w:val="009500FD"/>
    <w:rsid w:val="00950460"/>
    <w:rsid w:val="00950528"/>
    <w:rsid w:val="009506DF"/>
    <w:rsid w:val="00950741"/>
    <w:rsid w:val="009508E6"/>
    <w:rsid w:val="00950924"/>
    <w:rsid w:val="009509BC"/>
    <w:rsid w:val="00950A70"/>
    <w:rsid w:val="00950AB4"/>
    <w:rsid w:val="00950D9F"/>
    <w:rsid w:val="00950E23"/>
    <w:rsid w:val="00950E79"/>
    <w:rsid w:val="00951239"/>
    <w:rsid w:val="009519EA"/>
    <w:rsid w:val="00951B71"/>
    <w:rsid w:val="00951FE5"/>
    <w:rsid w:val="009520C6"/>
    <w:rsid w:val="00952758"/>
    <w:rsid w:val="00952ABB"/>
    <w:rsid w:val="00952D64"/>
    <w:rsid w:val="00952DA4"/>
    <w:rsid w:val="00952EF5"/>
    <w:rsid w:val="0095310D"/>
    <w:rsid w:val="00953756"/>
    <w:rsid w:val="0095393B"/>
    <w:rsid w:val="00953AE4"/>
    <w:rsid w:val="00953B85"/>
    <w:rsid w:val="00953B90"/>
    <w:rsid w:val="00953D2C"/>
    <w:rsid w:val="00953E4A"/>
    <w:rsid w:val="00953F41"/>
    <w:rsid w:val="00953FC6"/>
    <w:rsid w:val="00954135"/>
    <w:rsid w:val="009541C9"/>
    <w:rsid w:val="009543A7"/>
    <w:rsid w:val="009547B2"/>
    <w:rsid w:val="009547D5"/>
    <w:rsid w:val="009549D9"/>
    <w:rsid w:val="00954A04"/>
    <w:rsid w:val="00954B58"/>
    <w:rsid w:val="00954B6F"/>
    <w:rsid w:val="00954FC3"/>
    <w:rsid w:val="009550AD"/>
    <w:rsid w:val="00955569"/>
    <w:rsid w:val="00955586"/>
    <w:rsid w:val="00955D71"/>
    <w:rsid w:val="00955E6C"/>
    <w:rsid w:val="009563DA"/>
    <w:rsid w:val="009565D5"/>
    <w:rsid w:val="009566BC"/>
    <w:rsid w:val="00956947"/>
    <w:rsid w:val="00956BA0"/>
    <w:rsid w:val="00956DE0"/>
    <w:rsid w:val="00956E56"/>
    <w:rsid w:val="00956F9A"/>
    <w:rsid w:val="00956FD1"/>
    <w:rsid w:val="009572B7"/>
    <w:rsid w:val="009574C9"/>
    <w:rsid w:val="00957707"/>
    <w:rsid w:val="009578E3"/>
    <w:rsid w:val="009579D3"/>
    <w:rsid w:val="00957B51"/>
    <w:rsid w:val="00957BBF"/>
    <w:rsid w:val="00960074"/>
    <w:rsid w:val="00960100"/>
    <w:rsid w:val="009606DF"/>
    <w:rsid w:val="0096072D"/>
    <w:rsid w:val="00960BE3"/>
    <w:rsid w:val="00960C48"/>
    <w:rsid w:val="00960D18"/>
    <w:rsid w:val="00960E3C"/>
    <w:rsid w:val="00960FEC"/>
    <w:rsid w:val="00961229"/>
    <w:rsid w:val="0096148C"/>
    <w:rsid w:val="00961626"/>
    <w:rsid w:val="00961813"/>
    <w:rsid w:val="00961B2C"/>
    <w:rsid w:val="00961DEF"/>
    <w:rsid w:val="00961E31"/>
    <w:rsid w:val="00961E70"/>
    <w:rsid w:val="00961ECE"/>
    <w:rsid w:val="00962198"/>
    <w:rsid w:val="00962461"/>
    <w:rsid w:val="00962654"/>
    <w:rsid w:val="0096266A"/>
    <w:rsid w:val="00962717"/>
    <w:rsid w:val="00962995"/>
    <w:rsid w:val="00962B41"/>
    <w:rsid w:val="00962BCA"/>
    <w:rsid w:val="00962E6D"/>
    <w:rsid w:val="00962F6B"/>
    <w:rsid w:val="009630B5"/>
    <w:rsid w:val="00963524"/>
    <w:rsid w:val="009636A9"/>
    <w:rsid w:val="0096392E"/>
    <w:rsid w:val="00963BC4"/>
    <w:rsid w:val="00963D3B"/>
    <w:rsid w:val="00963E17"/>
    <w:rsid w:val="00963F7D"/>
    <w:rsid w:val="009640E4"/>
    <w:rsid w:val="00964108"/>
    <w:rsid w:val="00964238"/>
    <w:rsid w:val="00964533"/>
    <w:rsid w:val="00964841"/>
    <w:rsid w:val="0096484B"/>
    <w:rsid w:val="00964985"/>
    <w:rsid w:val="00964A16"/>
    <w:rsid w:val="009650C3"/>
    <w:rsid w:val="009651FB"/>
    <w:rsid w:val="0096533D"/>
    <w:rsid w:val="009656E5"/>
    <w:rsid w:val="00965807"/>
    <w:rsid w:val="00965CA8"/>
    <w:rsid w:val="00965D19"/>
    <w:rsid w:val="00965D51"/>
    <w:rsid w:val="00965D63"/>
    <w:rsid w:val="00965DBE"/>
    <w:rsid w:val="00965F47"/>
    <w:rsid w:val="0096640E"/>
    <w:rsid w:val="009666A8"/>
    <w:rsid w:val="009666C7"/>
    <w:rsid w:val="00966E10"/>
    <w:rsid w:val="0096707C"/>
    <w:rsid w:val="009670AA"/>
    <w:rsid w:val="0096744C"/>
    <w:rsid w:val="0096753A"/>
    <w:rsid w:val="009675E4"/>
    <w:rsid w:val="009677D9"/>
    <w:rsid w:val="0096780F"/>
    <w:rsid w:val="00967965"/>
    <w:rsid w:val="00967A3B"/>
    <w:rsid w:val="00967BB9"/>
    <w:rsid w:val="00967C14"/>
    <w:rsid w:val="009702A9"/>
    <w:rsid w:val="009703D5"/>
    <w:rsid w:val="009703F0"/>
    <w:rsid w:val="00970DED"/>
    <w:rsid w:val="00970E23"/>
    <w:rsid w:val="0097104B"/>
    <w:rsid w:val="00971146"/>
    <w:rsid w:val="00971766"/>
    <w:rsid w:val="009717BE"/>
    <w:rsid w:val="00971CBC"/>
    <w:rsid w:val="00972342"/>
    <w:rsid w:val="00972A86"/>
    <w:rsid w:val="00972E78"/>
    <w:rsid w:val="00972F11"/>
    <w:rsid w:val="00972FF9"/>
    <w:rsid w:val="009734B6"/>
    <w:rsid w:val="009734F8"/>
    <w:rsid w:val="00973767"/>
    <w:rsid w:val="0097377C"/>
    <w:rsid w:val="009738B9"/>
    <w:rsid w:val="00973CCE"/>
    <w:rsid w:val="00974066"/>
    <w:rsid w:val="0097428C"/>
    <w:rsid w:val="009742E1"/>
    <w:rsid w:val="00974819"/>
    <w:rsid w:val="00974A3A"/>
    <w:rsid w:val="00974B85"/>
    <w:rsid w:val="00974D88"/>
    <w:rsid w:val="00975197"/>
    <w:rsid w:val="00975220"/>
    <w:rsid w:val="00975533"/>
    <w:rsid w:val="00975D60"/>
    <w:rsid w:val="00975EFA"/>
    <w:rsid w:val="00975F57"/>
    <w:rsid w:val="00975F64"/>
    <w:rsid w:val="0097621C"/>
    <w:rsid w:val="00976607"/>
    <w:rsid w:val="0097675B"/>
    <w:rsid w:val="009768B5"/>
    <w:rsid w:val="00976C04"/>
    <w:rsid w:val="00976D43"/>
    <w:rsid w:val="00976E2A"/>
    <w:rsid w:val="00976E31"/>
    <w:rsid w:val="00977060"/>
    <w:rsid w:val="009770D8"/>
    <w:rsid w:val="00977306"/>
    <w:rsid w:val="00977316"/>
    <w:rsid w:val="00977450"/>
    <w:rsid w:val="00977557"/>
    <w:rsid w:val="00977578"/>
    <w:rsid w:val="00977C41"/>
    <w:rsid w:val="00980491"/>
    <w:rsid w:val="00980923"/>
    <w:rsid w:val="0098134A"/>
    <w:rsid w:val="00981564"/>
    <w:rsid w:val="0098165E"/>
    <w:rsid w:val="009816F4"/>
    <w:rsid w:val="009817A2"/>
    <w:rsid w:val="00981805"/>
    <w:rsid w:val="009819D6"/>
    <w:rsid w:val="00981B44"/>
    <w:rsid w:val="00981C6B"/>
    <w:rsid w:val="009821F5"/>
    <w:rsid w:val="0098225C"/>
    <w:rsid w:val="00982326"/>
    <w:rsid w:val="009823B4"/>
    <w:rsid w:val="00982853"/>
    <w:rsid w:val="00982CD3"/>
    <w:rsid w:val="00982E22"/>
    <w:rsid w:val="009831A1"/>
    <w:rsid w:val="00983294"/>
    <w:rsid w:val="00983585"/>
    <w:rsid w:val="009835BC"/>
    <w:rsid w:val="009835F0"/>
    <w:rsid w:val="009835F2"/>
    <w:rsid w:val="009837FD"/>
    <w:rsid w:val="00983907"/>
    <w:rsid w:val="00983A29"/>
    <w:rsid w:val="00983E0C"/>
    <w:rsid w:val="0098436A"/>
    <w:rsid w:val="0098443B"/>
    <w:rsid w:val="009845C4"/>
    <w:rsid w:val="00984613"/>
    <w:rsid w:val="00984770"/>
    <w:rsid w:val="00984C15"/>
    <w:rsid w:val="0098505A"/>
    <w:rsid w:val="00985207"/>
    <w:rsid w:val="009852DE"/>
    <w:rsid w:val="00985893"/>
    <w:rsid w:val="009859FB"/>
    <w:rsid w:val="00985B28"/>
    <w:rsid w:val="00985E49"/>
    <w:rsid w:val="00985F33"/>
    <w:rsid w:val="00985FE7"/>
    <w:rsid w:val="009860A1"/>
    <w:rsid w:val="009860AD"/>
    <w:rsid w:val="00986220"/>
    <w:rsid w:val="00986365"/>
    <w:rsid w:val="0098640C"/>
    <w:rsid w:val="00986A7C"/>
    <w:rsid w:val="0098719A"/>
    <w:rsid w:val="0098741D"/>
    <w:rsid w:val="00987914"/>
    <w:rsid w:val="00987C6B"/>
    <w:rsid w:val="00987D5C"/>
    <w:rsid w:val="00987D64"/>
    <w:rsid w:val="00987E73"/>
    <w:rsid w:val="00987F76"/>
    <w:rsid w:val="009900C2"/>
    <w:rsid w:val="0099073B"/>
    <w:rsid w:val="009907F1"/>
    <w:rsid w:val="00990878"/>
    <w:rsid w:val="00990EB8"/>
    <w:rsid w:val="00991639"/>
    <w:rsid w:val="00991CBC"/>
    <w:rsid w:val="00991E1E"/>
    <w:rsid w:val="00991F8E"/>
    <w:rsid w:val="00992975"/>
    <w:rsid w:val="00992BEC"/>
    <w:rsid w:val="00992C05"/>
    <w:rsid w:val="00992C97"/>
    <w:rsid w:val="00992E40"/>
    <w:rsid w:val="00992FB7"/>
    <w:rsid w:val="009934BD"/>
    <w:rsid w:val="009934E1"/>
    <w:rsid w:val="00993968"/>
    <w:rsid w:val="009939E3"/>
    <w:rsid w:val="00993A01"/>
    <w:rsid w:val="00993B50"/>
    <w:rsid w:val="00993DDD"/>
    <w:rsid w:val="00994059"/>
    <w:rsid w:val="009941A1"/>
    <w:rsid w:val="0099445E"/>
    <w:rsid w:val="009948F1"/>
    <w:rsid w:val="00994920"/>
    <w:rsid w:val="00994BF0"/>
    <w:rsid w:val="00994CCC"/>
    <w:rsid w:val="00994D11"/>
    <w:rsid w:val="00994E55"/>
    <w:rsid w:val="00994F6E"/>
    <w:rsid w:val="009951B8"/>
    <w:rsid w:val="009951E4"/>
    <w:rsid w:val="0099530F"/>
    <w:rsid w:val="009958A7"/>
    <w:rsid w:val="00995ABB"/>
    <w:rsid w:val="00995AC5"/>
    <w:rsid w:val="00995E83"/>
    <w:rsid w:val="0099601F"/>
    <w:rsid w:val="00996037"/>
    <w:rsid w:val="00996372"/>
    <w:rsid w:val="00996578"/>
    <w:rsid w:val="009967CF"/>
    <w:rsid w:val="009969B4"/>
    <w:rsid w:val="00996A02"/>
    <w:rsid w:val="0099701D"/>
    <w:rsid w:val="0099729F"/>
    <w:rsid w:val="009975F9"/>
    <w:rsid w:val="0099774E"/>
    <w:rsid w:val="0099790B"/>
    <w:rsid w:val="00997BD0"/>
    <w:rsid w:val="00997C24"/>
    <w:rsid w:val="00997F74"/>
    <w:rsid w:val="009A01AB"/>
    <w:rsid w:val="009A035D"/>
    <w:rsid w:val="009A0683"/>
    <w:rsid w:val="009A09E1"/>
    <w:rsid w:val="009A0C5C"/>
    <w:rsid w:val="009A0E6E"/>
    <w:rsid w:val="009A0E8F"/>
    <w:rsid w:val="009A113D"/>
    <w:rsid w:val="009A1228"/>
    <w:rsid w:val="009A1385"/>
    <w:rsid w:val="009A1402"/>
    <w:rsid w:val="009A16D6"/>
    <w:rsid w:val="009A18F6"/>
    <w:rsid w:val="009A1975"/>
    <w:rsid w:val="009A19EF"/>
    <w:rsid w:val="009A1CB2"/>
    <w:rsid w:val="009A1CBA"/>
    <w:rsid w:val="009A1E0B"/>
    <w:rsid w:val="009A216A"/>
    <w:rsid w:val="009A22D5"/>
    <w:rsid w:val="009A249D"/>
    <w:rsid w:val="009A2602"/>
    <w:rsid w:val="009A2980"/>
    <w:rsid w:val="009A2D45"/>
    <w:rsid w:val="009A3330"/>
    <w:rsid w:val="009A378A"/>
    <w:rsid w:val="009A37DE"/>
    <w:rsid w:val="009A3CBD"/>
    <w:rsid w:val="009A3D4F"/>
    <w:rsid w:val="009A3F89"/>
    <w:rsid w:val="009A40DC"/>
    <w:rsid w:val="009A4267"/>
    <w:rsid w:val="009A4270"/>
    <w:rsid w:val="009A444A"/>
    <w:rsid w:val="009A44D2"/>
    <w:rsid w:val="009A44DC"/>
    <w:rsid w:val="009A4519"/>
    <w:rsid w:val="009A45C7"/>
    <w:rsid w:val="009A4752"/>
    <w:rsid w:val="009A4835"/>
    <w:rsid w:val="009A49A9"/>
    <w:rsid w:val="009A49AC"/>
    <w:rsid w:val="009A4C64"/>
    <w:rsid w:val="009A4CE7"/>
    <w:rsid w:val="009A56F3"/>
    <w:rsid w:val="009A5821"/>
    <w:rsid w:val="009A59FC"/>
    <w:rsid w:val="009A5CAD"/>
    <w:rsid w:val="009A5D0B"/>
    <w:rsid w:val="009A5F0E"/>
    <w:rsid w:val="009A6081"/>
    <w:rsid w:val="009A639B"/>
    <w:rsid w:val="009A653D"/>
    <w:rsid w:val="009A67A7"/>
    <w:rsid w:val="009A6970"/>
    <w:rsid w:val="009A6A69"/>
    <w:rsid w:val="009A6D16"/>
    <w:rsid w:val="009A6D9D"/>
    <w:rsid w:val="009A75D4"/>
    <w:rsid w:val="009A7CFD"/>
    <w:rsid w:val="009B02F2"/>
    <w:rsid w:val="009B06C1"/>
    <w:rsid w:val="009B091D"/>
    <w:rsid w:val="009B09BE"/>
    <w:rsid w:val="009B0E39"/>
    <w:rsid w:val="009B116E"/>
    <w:rsid w:val="009B1203"/>
    <w:rsid w:val="009B1418"/>
    <w:rsid w:val="009B15FC"/>
    <w:rsid w:val="009B1631"/>
    <w:rsid w:val="009B16AD"/>
    <w:rsid w:val="009B19B6"/>
    <w:rsid w:val="009B1D24"/>
    <w:rsid w:val="009B1FFC"/>
    <w:rsid w:val="009B20F3"/>
    <w:rsid w:val="009B2190"/>
    <w:rsid w:val="009B227E"/>
    <w:rsid w:val="009B22D0"/>
    <w:rsid w:val="009B24F1"/>
    <w:rsid w:val="009B2A33"/>
    <w:rsid w:val="009B2C72"/>
    <w:rsid w:val="009B2D2B"/>
    <w:rsid w:val="009B2DF1"/>
    <w:rsid w:val="009B2E53"/>
    <w:rsid w:val="009B2F44"/>
    <w:rsid w:val="009B3254"/>
    <w:rsid w:val="009B328B"/>
    <w:rsid w:val="009B33F2"/>
    <w:rsid w:val="009B38C8"/>
    <w:rsid w:val="009B39B4"/>
    <w:rsid w:val="009B3B6A"/>
    <w:rsid w:val="009B3C50"/>
    <w:rsid w:val="009B3F69"/>
    <w:rsid w:val="009B425A"/>
    <w:rsid w:val="009B426D"/>
    <w:rsid w:val="009B45CB"/>
    <w:rsid w:val="009B4645"/>
    <w:rsid w:val="009B4AC7"/>
    <w:rsid w:val="009B4CF0"/>
    <w:rsid w:val="009B53A7"/>
    <w:rsid w:val="009B5409"/>
    <w:rsid w:val="009B553A"/>
    <w:rsid w:val="009B5772"/>
    <w:rsid w:val="009B5889"/>
    <w:rsid w:val="009B5BC0"/>
    <w:rsid w:val="009B5BDA"/>
    <w:rsid w:val="009B5E5D"/>
    <w:rsid w:val="009B63FB"/>
    <w:rsid w:val="009B655D"/>
    <w:rsid w:val="009B6782"/>
    <w:rsid w:val="009B6B11"/>
    <w:rsid w:val="009B6C18"/>
    <w:rsid w:val="009B6F18"/>
    <w:rsid w:val="009B70EA"/>
    <w:rsid w:val="009B74B1"/>
    <w:rsid w:val="009B794B"/>
    <w:rsid w:val="009B7B1C"/>
    <w:rsid w:val="009B7B80"/>
    <w:rsid w:val="009C001D"/>
    <w:rsid w:val="009C0025"/>
    <w:rsid w:val="009C0332"/>
    <w:rsid w:val="009C065E"/>
    <w:rsid w:val="009C066D"/>
    <w:rsid w:val="009C079F"/>
    <w:rsid w:val="009C08B0"/>
    <w:rsid w:val="009C0D84"/>
    <w:rsid w:val="009C1137"/>
    <w:rsid w:val="009C1152"/>
    <w:rsid w:val="009C13A8"/>
    <w:rsid w:val="009C13F5"/>
    <w:rsid w:val="009C1416"/>
    <w:rsid w:val="009C14E1"/>
    <w:rsid w:val="009C1569"/>
    <w:rsid w:val="009C15CF"/>
    <w:rsid w:val="009C1B3B"/>
    <w:rsid w:val="009C1B68"/>
    <w:rsid w:val="009C1C14"/>
    <w:rsid w:val="009C1C85"/>
    <w:rsid w:val="009C1C89"/>
    <w:rsid w:val="009C1DAC"/>
    <w:rsid w:val="009C2231"/>
    <w:rsid w:val="009C271E"/>
    <w:rsid w:val="009C2909"/>
    <w:rsid w:val="009C2A00"/>
    <w:rsid w:val="009C2D58"/>
    <w:rsid w:val="009C2F46"/>
    <w:rsid w:val="009C3257"/>
    <w:rsid w:val="009C35CA"/>
    <w:rsid w:val="009C37DA"/>
    <w:rsid w:val="009C3846"/>
    <w:rsid w:val="009C475C"/>
    <w:rsid w:val="009C4956"/>
    <w:rsid w:val="009C4A94"/>
    <w:rsid w:val="009C4BB9"/>
    <w:rsid w:val="009C4D09"/>
    <w:rsid w:val="009C4E0B"/>
    <w:rsid w:val="009C4E3C"/>
    <w:rsid w:val="009C4E41"/>
    <w:rsid w:val="009C5087"/>
    <w:rsid w:val="009C51FB"/>
    <w:rsid w:val="009C5445"/>
    <w:rsid w:val="009C54DA"/>
    <w:rsid w:val="009C583A"/>
    <w:rsid w:val="009C59C1"/>
    <w:rsid w:val="009C5D8F"/>
    <w:rsid w:val="009C5DC9"/>
    <w:rsid w:val="009C5E0F"/>
    <w:rsid w:val="009C6014"/>
    <w:rsid w:val="009C621A"/>
    <w:rsid w:val="009C6264"/>
    <w:rsid w:val="009C627D"/>
    <w:rsid w:val="009C647D"/>
    <w:rsid w:val="009C6742"/>
    <w:rsid w:val="009C68F4"/>
    <w:rsid w:val="009C6A6C"/>
    <w:rsid w:val="009C6DB4"/>
    <w:rsid w:val="009C70E2"/>
    <w:rsid w:val="009C7164"/>
    <w:rsid w:val="009C753E"/>
    <w:rsid w:val="009C7779"/>
    <w:rsid w:val="009C779B"/>
    <w:rsid w:val="009C78B9"/>
    <w:rsid w:val="009C7954"/>
    <w:rsid w:val="009C7975"/>
    <w:rsid w:val="009C79D7"/>
    <w:rsid w:val="009C7B15"/>
    <w:rsid w:val="009C7DB0"/>
    <w:rsid w:val="009C7FF1"/>
    <w:rsid w:val="009D0169"/>
    <w:rsid w:val="009D05C2"/>
    <w:rsid w:val="009D0862"/>
    <w:rsid w:val="009D0C61"/>
    <w:rsid w:val="009D0C85"/>
    <w:rsid w:val="009D0F8B"/>
    <w:rsid w:val="009D0FAA"/>
    <w:rsid w:val="009D1056"/>
    <w:rsid w:val="009D1136"/>
    <w:rsid w:val="009D1458"/>
    <w:rsid w:val="009D15B1"/>
    <w:rsid w:val="009D15D7"/>
    <w:rsid w:val="009D1807"/>
    <w:rsid w:val="009D182A"/>
    <w:rsid w:val="009D1B9C"/>
    <w:rsid w:val="009D1D0A"/>
    <w:rsid w:val="009D1D56"/>
    <w:rsid w:val="009D1D96"/>
    <w:rsid w:val="009D2042"/>
    <w:rsid w:val="009D2469"/>
    <w:rsid w:val="009D24E4"/>
    <w:rsid w:val="009D250D"/>
    <w:rsid w:val="009D25C4"/>
    <w:rsid w:val="009D2603"/>
    <w:rsid w:val="009D27BE"/>
    <w:rsid w:val="009D2C13"/>
    <w:rsid w:val="009D2D5A"/>
    <w:rsid w:val="009D2D66"/>
    <w:rsid w:val="009D2DFA"/>
    <w:rsid w:val="009D2FAA"/>
    <w:rsid w:val="009D3156"/>
    <w:rsid w:val="009D36DF"/>
    <w:rsid w:val="009D39E4"/>
    <w:rsid w:val="009D3E22"/>
    <w:rsid w:val="009D4244"/>
    <w:rsid w:val="009D4528"/>
    <w:rsid w:val="009D456C"/>
    <w:rsid w:val="009D476E"/>
    <w:rsid w:val="009D485C"/>
    <w:rsid w:val="009D4935"/>
    <w:rsid w:val="009D503B"/>
    <w:rsid w:val="009D54E5"/>
    <w:rsid w:val="009D5CFB"/>
    <w:rsid w:val="009D6080"/>
    <w:rsid w:val="009D60E4"/>
    <w:rsid w:val="009D6A3F"/>
    <w:rsid w:val="009D6DAC"/>
    <w:rsid w:val="009D7646"/>
    <w:rsid w:val="009D780C"/>
    <w:rsid w:val="009D783C"/>
    <w:rsid w:val="009D7915"/>
    <w:rsid w:val="009D7D1D"/>
    <w:rsid w:val="009D7E73"/>
    <w:rsid w:val="009E0386"/>
    <w:rsid w:val="009E0462"/>
    <w:rsid w:val="009E0684"/>
    <w:rsid w:val="009E07E8"/>
    <w:rsid w:val="009E0B16"/>
    <w:rsid w:val="009E0E59"/>
    <w:rsid w:val="009E1125"/>
    <w:rsid w:val="009E1410"/>
    <w:rsid w:val="009E16C6"/>
    <w:rsid w:val="009E1804"/>
    <w:rsid w:val="009E191E"/>
    <w:rsid w:val="009E2271"/>
    <w:rsid w:val="009E26E9"/>
    <w:rsid w:val="009E2CBF"/>
    <w:rsid w:val="009E314F"/>
    <w:rsid w:val="009E31B5"/>
    <w:rsid w:val="009E36B6"/>
    <w:rsid w:val="009E371F"/>
    <w:rsid w:val="009E374F"/>
    <w:rsid w:val="009E3BDC"/>
    <w:rsid w:val="009E3D2C"/>
    <w:rsid w:val="009E410D"/>
    <w:rsid w:val="009E4194"/>
    <w:rsid w:val="009E4202"/>
    <w:rsid w:val="009E425C"/>
    <w:rsid w:val="009E4267"/>
    <w:rsid w:val="009E43AA"/>
    <w:rsid w:val="009E4436"/>
    <w:rsid w:val="009E4558"/>
    <w:rsid w:val="009E47F8"/>
    <w:rsid w:val="009E4DD4"/>
    <w:rsid w:val="009E4E0B"/>
    <w:rsid w:val="009E50CA"/>
    <w:rsid w:val="009E537A"/>
    <w:rsid w:val="009E53F2"/>
    <w:rsid w:val="009E5444"/>
    <w:rsid w:val="009E546B"/>
    <w:rsid w:val="009E54DE"/>
    <w:rsid w:val="009E55F0"/>
    <w:rsid w:val="009E5AFF"/>
    <w:rsid w:val="009E5B0E"/>
    <w:rsid w:val="009E5CD4"/>
    <w:rsid w:val="009E5D5D"/>
    <w:rsid w:val="009E5DEF"/>
    <w:rsid w:val="009E5F6B"/>
    <w:rsid w:val="009E62DA"/>
    <w:rsid w:val="009E632F"/>
    <w:rsid w:val="009E6417"/>
    <w:rsid w:val="009E64BE"/>
    <w:rsid w:val="009E65E0"/>
    <w:rsid w:val="009E66B4"/>
    <w:rsid w:val="009E6A04"/>
    <w:rsid w:val="009E6C65"/>
    <w:rsid w:val="009E6D03"/>
    <w:rsid w:val="009E6D97"/>
    <w:rsid w:val="009E6EFB"/>
    <w:rsid w:val="009E6F5C"/>
    <w:rsid w:val="009E731B"/>
    <w:rsid w:val="009E73CC"/>
    <w:rsid w:val="009E7C08"/>
    <w:rsid w:val="009E7F4C"/>
    <w:rsid w:val="009F039E"/>
    <w:rsid w:val="009F04A6"/>
    <w:rsid w:val="009F0576"/>
    <w:rsid w:val="009F06D6"/>
    <w:rsid w:val="009F0827"/>
    <w:rsid w:val="009F082A"/>
    <w:rsid w:val="009F0A79"/>
    <w:rsid w:val="009F0C4A"/>
    <w:rsid w:val="009F0D32"/>
    <w:rsid w:val="009F13EB"/>
    <w:rsid w:val="009F1521"/>
    <w:rsid w:val="009F1988"/>
    <w:rsid w:val="009F1DC4"/>
    <w:rsid w:val="009F1F3F"/>
    <w:rsid w:val="009F20B6"/>
    <w:rsid w:val="009F2290"/>
    <w:rsid w:val="009F2587"/>
    <w:rsid w:val="009F26AA"/>
    <w:rsid w:val="009F2707"/>
    <w:rsid w:val="009F29B2"/>
    <w:rsid w:val="009F2EE5"/>
    <w:rsid w:val="009F2F3B"/>
    <w:rsid w:val="009F3032"/>
    <w:rsid w:val="009F3194"/>
    <w:rsid w:val="009F3771"/>
    <w:rsid w:val="009F3B08"/>
    <w:rsid w:val="009F3CBD"/>
    <w:rsid w:val="009F3F4A"/>
    <w:rsid w:val="009F4088"/>
    <w:rsid w:val="009F41F3"/>
    <w:rsid w:val="009F4593"/>
    <w:rsid w:val="009F471F"/>
    <w:rsid w:val="009F4970"/>
    <w:rsid w:val="009F49BC"/>
    <w:rsid w:val="009F4ED7"/>
    <w:rsid w:val="009F4FC7"/>
    <w:rsid w:val="009F518B"/>
    <w:rsid w:val="009F54AA"/>
    <w:rsid w:val="009F57D1"/>
    <w:rsid w:val="009F5824"/>
    <w:rsid w:val="009F5F56"/>
    <w:rsid w:val="009F63D6"/>
    <w:rsid w:val="009F6D98"/>
    <w:rsid w:val="009F6E99"/>
    <w:rsid w:val="009F70AE"/>
    <w:rsid w:val="009F7105"/>
    <w:rsid w:val="009F73D9"/>
    <w:rsid w:val="009F75B1"/>
    <w:rsid w:val="009F770C"/>
    <w:rsid w:val="009F7927"/>
    <w:rsid w:val="009F79A1"/>
    <w:rsid w:val="009F7A69"/>
    <w:rsid w:val="00A0023D"/>
    <w:rsid w:val="00A002DE"/>
    <w:rsid w:val="00A009EF"/>
    <w:rsid w:val="00A009FA"/>
    <w:rsid w:val="00A00A7F"/>
    <w:rsid w:val="00A00AFD"/>
    <w:rsid w:val="00A00DAA"/>
    <w:rsid w:val="00A011C0"/>
    <w:rsid w:val="00A017C6"/>
    <w:rsid w:val="00A01B31"/>
    <w:rsid w:val="00A02064"/>
    <w:rsid w:val="00A02081"/>
    <w:rsid w:val="00A023CC"/>
    <w:rsid w:val="00A0251A"/>
    <w:rsid w:val="00A027DF"/>
    <w:rsid w:val="00A0291B"/>
    <w:rsid w:val="00A02DA9"/>
    <w:rsid w:val="00A03E95"/>
    <w:rsid w:val="00A03FC2"/>
    <w:rsid w:val="00A03FE7"/>
    <w:rsid w:val="00A041A7"/>
    <w:rsid w:val="00A041F7"/>
    <w:rsid w:val="00A04587"/>
    <w:rsid w:val="00A04794"/>
    <w:rsid w:val="00A047A4"/>
    <w:rsid w:val="00A047C9"/>
    <w:rsid w:val="00A04BEE"/>
    <w:rsid w:val="00A04EEC"/>
    <w:rsid w:val="00A04F43"/>
    <w:rsid w:val="00A04FE0"/>
    <w:rsid w:val="00A05048"/>
    <w:rsid w:val="00A0521B"/>
    <w:rsid w:val="00A05265"/>
    <w:rsid w:val="00A054C7"/>
    <w:rsid w:val="00A05C16"/>
    <w:rsid w:val="00A05CDF"/>
    <w:rsid w:val="00A060DB"/>
    <w:rsid w:val="00A063DE"/>
    <w:rsid w:val="00A0644B"/>
    <w:rsid w:val="00A066B7"/>
    <w:rsid w:val="00A067C8"/>
    <w:rsid w:val="00A067ED"/>
    <w:rsid w:val="00A06857"/>
    <w:rsid w:val="00A06894"/>
    <w:rsid w:val="00A06C18"/>
    <w:rsid w:val="00A07307"/>
    <w:rsid w:val="00A0748E"/>
    <w:rsid w:val="00A07AA3"/>
    <w:rsid w:val="00A07E72"/>
    <w:rsid w:val="00A07E8A"/>
    <w:rsid w:val="00A07EF5"/>
    <w:rsid w:val="00A07F1B"/>
    <w:rsid w:val="00A1011F"/>
    <w:rsid w:val="00A10394"/>
    <w:rsid w:val="00A10604"/>
    <w:rsid w:val="00A106D4"/>
    <w:rsid w:val="00A106F4"/>
    <w:rsid w:val="00A107B5"/>
    <w:rsid w:val="00A1085F"/>
    <w:rsid w:val="00A10A32"/>
    <w:rsid w:val="00A10CA0"/>
    <w:rsid w:val="00A10E49"/>
    <w:rsid w:val="00A11023"/>
    <w:rsid w:val="00A11305"/>
    <w:rsid w:val="00A11967"/>
    <w:rsid w:val="00A11B2C"/>
    <w:rsid w:val="00A11C50"/>
    <w:rsid w:val="00A11CCF"/>
    <w:rsid w:val="00A11F4B"/>
    <w:rsid w:val="00A127E1"/>
    <w:rsid w:val="00A1287F"/>
    <w:rsid w:val="00A129CE"/>
    <w:rsid w:val="00A12AE8"/>
    <w:rsid w:val="00A12E6B"/>
    <w:rsid w:val="00A12F75"/>
    <w:rsid w:val="00A12FB8"/>
    <w:rsid w:val="00A1300A"/>
    <w:rsid w:val="00A13259"/>
    <w:rsid w:val="00A132E1"/>
    <w:rsid w:val="00A132EE"/>
    <w:rsid w:val="00A13576"/>
    <w:rsid w:val="00A137DA"/>
    <w:rsid w:val="00A13B00"/>
    <w:rsid w:val="00A13DBD"/>
    <w:rsid w:val="00A13E3B"/>
    <w:rsid w:val="00A14089"/>
    <w:rsid w:val="00A145B2"/>
    <w:rsid w:val="00A146FC"/>
    <w:rsid w:val="00A14D62"/>
    <w:rsid w:val="00A14EB7"/>
    <w:rsid w:val="00A1503B"/>
    <w:rsid w:val="00A15514"/>
    <w:rsid w:val="00A15610"/>
    <w:rsid w:val="00A1561A"/>
    <w:rsid w:val="00A156DE"/>
    <w:rsid w:val="00A157D5"/>
    <w:rsid w:val="00A158D0"/>
    <w:rsid w:val="00A15A3A"/>
    <w:rsid w:val="00A15B06"/>
    <w:rsid w:val="00A15D89"/>
    <w:rsid w:val="00A15DEE"/>
    <w:rsid w:val="00A15F80"/>
    <w:rsid w:val="00A16224"/>
    <w:rsid w:val="00A1627C"/>
    <w:rsid w:val="00A1634A"/>
    <w:rsid w:val="00A16502"/>
    <w:rsid w:val="00A16519"/>
    <w:rsid w:val="00A165CE"/>
    <w:rsid w:val="00A16600"/>
    <w:rsid w:val="00A1661D"/>
    <w:rsid w:val="00A168AF"/>
    <w:rsid w:val="00A170D2"/>
    <w:rsid w:val="00A1721E"/>
    <w:rsid w:val="00A1731C"/>
    <w:rsid w:val="00A1746C"/>
    <w:rsid w:val="00A176BB"/>
    <w:rsid w:val="00A17852"/>
    <w:rsid w:val="00A17A6B"/>
    <w:rsid w:val="00A17D64"/>
    <w:rsid w:val="00A17E4C"/>
    <w:rsid w:val="00A2017D"/>
    <w:rsid w:val="00A20338"/>
    <w:rsid w:val="00A206E9"/>
    <w:rsid w:val="00A208EF"/>
    <w:rsid w:val="00A20921"/>
    <w:rsid w:val="00A20ABD"/>
    <w:rsid w:val="00A20AE4"/>
    <w:rsid w:val="00A20B57"/>
    <w:rsid w:val="00A20C27"/>
    <w:rsid w:val="00A21420"/>
    <w:rsid w:val="00A2146A"/>
    <w:rsid w:val="00A217AF"/>
    <w:rsid w:val="00A218B0"/>
    <w:rsid w:val="00A21A05"/>
    <w:rsid w:val="00A21B87"/>
    <w:rsid w:val="00A21DDE"/>
    <w:rsid w:val="00A21F16"/>
    <w:rsid w:val="00A22289"/>
    <w:rsid w:val="00A22482"/>
    <w:rsid w:val="00A22B41"/>
    <w:rsid w:val="00A22BE4"/>
    <w:rsid w:val="00A22D35"/>
    <w:rsid w:val="00A22ECB"/>
    <w:rsid w:val="00A2312E"/>
    <w:rsid w:val="00A23211"/>
    <w:rsid w:val="00A23518"/>
    <w:rsid w:val="00A235B0"/>
    <w:rsid w:val="00A236F4"/>
    <w:rsid w:val="00A23916"/>
    <w:rsid w:val="00A23A9D"/>
    <w:rsid w:val="00A23E11"/>
    <w:rsid w:val="00A23FE8"/>
    <w:rsid w:val="00A240BB"/>
    <w:rsid w:val="00A24199"/>
    <w:rsid w:val="00A243FC"/>
    <w:rsid w:val="00A24561"/>
    <w:rsid w:val="00A24766"/>
    <w:rsid w:val="00A24C5F"/>
    <w:rsid w:val="00A24DC8"/>
    <w:rsid w:val="00A24E41"/>
    <w:rsid w:val="00A24E78"/>
    <w:rsid w:val="00A24F49"/>
    <w:rsid w:val="00A25200"/>
    <w:rsid w:val="00A25212"/>
    <w:rsid w:val="00A25342"/>
    <w:rsid w:val="00A25411"/>
    <w:rsid w:val="00A256FE"/>
    <w:rsid w:val="00A257E3"/>
    <w:rsid w:val="00A257FB"/>
    <w:rsid w:val="00A259CD"/>
    <w:rsid w:val="00A25C88"/>
    <w:rsid w:val="00A25EB9"/>
    <w:rsid w:val="00A2643C"/>
    <w:rsid w:val="00A26478"/>
    <w:rsid w:val="00A265BA"/>
    <w:rsid w:val="00A26652"/>
    <w:rsid w:val="00A268BF"/>
    <w:rsid w:val="00A2711F"/>
    <w:rsid w:val="00A27161"/>
    <w:rsid w:val="00A27227"/>
    <w:rsid w:val="00A27296"/>
    <w:rsid w:val="00A2740A"/>
    <w:rsid w:val="00A275B2"/>
    <w:rsid w:val="00A278BD"/>
    <w:rsid w:val="00A27A43"/>
    <w:rsid w:val="00A27BE0"/>
    <w:rsid w:val="00A27D02"/>
    <w:rsid w:val="00A30109"/>
    <w:rsid w:val="00A302A7"/>
    <w:rsid w:val="00A30CBE"/>
    <w:rsid w:val="00A30D7A"/>
    <w:rsid w:val="00A30F05"/>
    <w:rsid w:val="00A311A0"/>
    <w:rsid w:val="00A311AC"/>
    <w:rsid w:val="00A314E8"/>
    <w:rsid w:val="00A315F2"/>
    <w:rsid w:val="00A3164D"/>
    <w:rsid w:val="00A316C5"/>
    <w:rsid w:val="00A31958"/>
    <w:rsid w:val="00A31CF2"/>
    <w:rsid w:val="00A31E5D"/>
    <w:rsid w:val="00A3240D"/>
    <w:rsid w:val="00A32906"/>
    <w:rsid w:val="00A32D1C"/>
    <w:rsid w:val="00A32E6B"/>
    <w:rsid w:val="00A32F1F"/>
    <w:rsid w:val="00A330A1"/>
    <w:rsid w:val="00A3321E"/>
    <w:rsid w:val="00A33531"/>
    <w:rsid w:val="00A33811"/>
    <w:rsid w:val="00A33899"/>
    <w:rsid w:val="00A3398F"/>
    <w:rsid w:val="00A339D6"/>
    <w:rsid w:val="00A33BD0"/>
    <w:rsid w:val="00A33BFE"/>
    <w:rsid w:val="00A33C8B"/>
    <w:rsid w:val="00A33DB0"/>
    <w:rsid w:val="00A33E6F"/>
    <w:rsid w:val="00A33E9E"/>
    <w:rsid w:val="00A33F6A"/>
    <w:rsid w:val="00A34A16"/>
    <w:rsid w:val="00A34B90"/>
    <w:rsid w:val="00A34BB7"/>
    <w:rsid w:val="00A34BC8"/>
    <w:rsid w:val="00A35006"/>
    <w:rsid w:val="00A35083"/>
    <w:rsid w:val="00A35186"/>
    <w:rsid w:val="00A35654"/>
    <w:rsid w:val="00A3590C"/>
    <w:rsid w:val="00A35A39"/>
    <w:rsid w:val="00A35C8C"/>
    <w:rsid w:val="00A35CB3"/>
    <w:rsid w:val="00A3623F"/>
    <w:rsid w:val="00A36665"/>
    <w:rsid w:val="00A368BF"/>
    <w:rsid w:val="00A36B28"/>
    <w:rsid w:val="00A36BC7"/>
    <w:rsid w:val="00A36E4E"/>
    <w:rsid w:val="00A36F9A"/>
    <w:rsid w:val="00A3711E"/>
    <w:rsid w:val="00A372D8"/>
    <w:rsid w:val="00A37404"/>
    <w:rsid w:val="00A374E6"/>
    <w:rsid w:val="00A376CD"/>
    <w:rsid w:val="00A37749"/>
    <w:rsid w:val="00A37E9F"/>
    <w:rsid w:val="00A37FC5"/>
    <w:rsid w:val="00A401FA"/>
    <w:rsid w:val="00A40394"/>
    <w:rsid w:val="00A408AA"/>
    <w:rsid w:val="00A40AB2"/>
    <w:rsid w:val="00A40B22"/>
    <w:rsid w:val="00A40D82"/>
    <w:rsid w:val="00A40D9C"/>
    <w:rsid w:val="00A40F52"/>
    <w:rsid w:val="00A411A7"/>
    <w:rsid w:val="00A413B6"/>
    <w:rsid w:val="00A416E3"/>
    <w:rsid w:val="00A4186C"/>
    <w:rsid w:val="00A41906"/>
    <w:rsid w:val="00A41923"/>
    <w:rsid w:val="00A41E96"/>
    <w:rsid w:val="00A41F70"/>
    <w:rsid w:val="00A41F83"/>
    <w:rsid w:val="00A420F7"/>
    <w:rsid w:val="00A421D9"/>
    <w:rsid w:val="00A42212"/>
    <w:rsid w:val="00A42539"/>
    <w:rsid w:val="00A42691"/>
    <w:rsid w:val="00A42934"/>
    <w:rsid w:val="00A42AC4"/>
    <w:rsid w:val="00A42C46"/>
    <w:rsid w:val="00A42CCE"/>
    <w:rsid w:val="00A42CCF"/>
    <w:rsid w:val="00A4336B"/>
    <w:rsid w:val="00A43699"/>
    <w:rsid w:val="00A43885"/>
    <w:rsid w:val="00A43CB2"/>
    <w:rsid w:val="00A43D20"/>
    <w:rsid w:val="00A43DE4"/>
    <w:rsid w:val="00A43EB6"/>
    <w:rsid w:val="00A43F59"/>
    <w:rsid w:val="00A446FD"/>
    <w:rsid w:val="00A44AB3"/>
    <w:rsid w:val="00A44C24"/>
    <w:rsid w:val="00A44C5A"/>
    <w:rsid w:val="00A44DE8"/>
    <w:rsid w:val="00A45281"/>
    <w:rsid w:val="00A4550F"/>
    <w:rsid w:val="00A45600"/>
    <w:rsid w:val="00A45A5D"/>
    <w:rsid w:val="00A45AC6"/>
    <w:rsid w:val="00A45B0F"/>
    <w:rsid w:val="00A45B14"/>
    <w:rsid w:val="00A45B75"/>
    <w:rsid w:val="00A45D18"/>
    <w:rsid w:val="00A4605F"/>
    <w:rsid w:val="00A46095"/>
    <w:rsid w:val="00A46504"/>
    <w:rsid w:val="00A46644"/>
    <w:rsid w:val="00A468AD"/>
    <w:rsid w:val="00A46F5D"/>
    <w:rsid w:val="00A47005"/>
    <w:rsid w:val="00A47176"/>
    <w:rsid w:val="00A471F8"/>
    <w:rsid w:val="00A472EE"/>
    <w:rsid w:val="00A4759C"/>
    <w:rsid w:val="00A477EB"/>
    <w:rsid w:val="00A47A47"/>
    <w:rsid w:val="00A47AE8"/>
    <w:rsid w:val="00A47C2D"/>
    <w:rsid w:val="00A47C3D"/>
    <w:rsid w:val="00A47DEC"/>
    <w:rsid w:val="00A47F56"/>
    <w:rsid w:val="00A50361"/>
    <w:rsid w:val="00A5036D"/>
    <w:rsid w:val="00A503AA"/>
    <w:rsid w:val="00A508E5"/>
    <w:rsid w:val="00A512C5"/>
    <w:rsid w:val="00A51450"/>
    <w:rsid w:val="00A51573"/>
    <w:rsid w:val="00A51B48"/>
    <w:rsid w:val="00A51B83"/>
    <w:rsid w:val="00A51B93"/>
    <w:rsid w:val="00A51EB0"/>
    <w:rsid w:val="00A52041"/>
    <w:rsid w:val="00A523B3"/>
    <w:rsid w:val="00A5278E"/>
    <w:rsid w:val="00A52851"/>
    <w:rsid w:val="00A528B2"/>
    <w:rsid w:val="00A528EB"/>
    <w:rsid w:val="00A52AC9"/>
    <w:rsid w:val="00A52C68"/>
    <w:rsid w:val="00A532BB"/>
    <w:rsid w:val="00A53787"/>
    <w:rsid w:val="00A539E6"/>
    <w:rsid w:val="00A53AB2"/>
    <w:rsid w:val="00A53BA1"/>
    <w:rsid w:val="00A53D8E"/>
    <w:rsid w:val="00A53E89"/>
    <w:rsid w:val="00A5412E"/>
    <w:rsid w:val="00A54283"/>
    <w:rsid w:val="00A542DD"/>
    <w:rsid w:val="00A54576"/>
    <w:rsid w:val="00A5461E"/>
    <w:rsid w:val="00A54BA4"/>
    <w:rsid w:val="00A54DE4"/>
    <w:rsid w:val="00A54E30"/>
    <w:rsid w:val="00A54E53"/>
    <w:rsid w:val="00A550A7"/>
    <w:rsid w:val="00A5520E"/>
    <w:rsid w:val="00A5521C"/>
    <w:rsid w:val="00A55307"/>
    <w:rsid w:val="00A55652"/>
    <w:rsid w:val="00A5565F"/>
    <w:rsid w:val="00A55BA6"/>
    <w:rsid w:val="00A55DC9"/>
    <w:rsid w:val="00A55E0A"/>
    <w:rsid w:val="00A5608E"/>
    <w:rsid w:val="00A5623F"/>
    <w:rsid w:val="00A5652A"/>
    <w:rsid w:val="00A56780"/>
    <w:rsid w:val="00A568C8"/>
    <w:rsid w:val="00A56965"/>
    <w:rsid w:val="00A56A4F"/>
    <w:rsid w:val="00A56DB0"/>
    <w:rsid w:val="00A56E71"/>
    <w:rsid w:val="00A56E75"/>
    <w:rsid w:val="00A56F09"/>
    <w:rsid w:val="00A56FD8"/>
    <w:rsid w:val="00A57615"/>
    <w:rsid w:val="00A57617"/>
    <w:rsid w:val="00A57ADA"/>
    <w:rsid w:val="00A57B90"/>
    <w:rsid w:val="00A57EC7"/>
    <w:rsid w:val="00A57F34"/>
    <w:rsid w:val="00A57F6F"/>
    <w:rsid w:val="00A6004F"/>
    <w:rsid w:val="00A605CB"/>
    <w:rsid w:val="00A607EC"/>
    <w:rsid w:val="00A60A64"/>
    <w:rsid w:val="00A60B3E"/>
    <w:rsid w:val="00A60E72"/>
    <w:rsid w:val="00A61462"/>
    <w:rsid w:val="00A614D1"/>
    <w:rsid w:val="00A61889"/>
    <w:rsid w:val="00A619D8"/>
    <w:rsid w:val="00A61A6F"/>
    <w:rsid w:val="00A61A9B"/>
    <w:rsid w:val="00A61AB8"/>
    <w:rsid w:val="00A61C3A"/>
    <w:rsid w:val="00A61CD1"/>
    <w:rsid w:val="00A61DC9"/>
    <w:rsid w:val="00A61F78"/>
    <w:rsid w:val="00A620C6"/>
    <w:rsid w:val="00A6214D"/>
    <w:rsid w:val="00A62216"/>
    <w:rsid w:val="00A62449"/>
    <w:rsid w:val="00A625D2"/>
    <w:rsid w:val="00A62864"/>
    <w:rsid w:val="00A62B52"/>
    <w:rsid w:val="00A62E7B"/>
    <w:rsid w:val="00A62F8C"/>
    <w:rsid w:val="00A6318B"/>
    <w:rsid w:val="00A642D2"/>
    <w:rsid w:val="00A644A7"/>
    <w:rsid w:val="00A64517"/>
    <w:rsid w:val="00A64914"/>
    <w:rsid w:val="00A64B86"/>
    <w:rsid w:val="00A64DF6"/>
    <w:rsid w:val="00A65089"/>
    <w:rsid w:val="00A651D1"/>
    <w:rsid w:val="00A65391"/>
    <w:rsid w:val="00A6554F"/>
    <w:rsid w:val="00A6560C"/>
    <w:rsid w:val="00A656D9"/>
    <w:rsid w:val="00A65A37"/>
    <w:rsid w:val="00A65A93"/>
    <w:rsid w:val="00A65FA4"/>
    <w:rsid w:val="00A66AD7"/>
    <w:rsid w:val="00A66B63"/>
    <w:rsid w:val="00A66DAA"/>
    <w:rsid w:val="00A66DDE"/>
    <w:rsid w:val="00A66F8E"/>
    <w:rsid w:val="00A67059"/>
    <w:rsid w:val="00A670BE"/>
    <w:rsid w:val="00A671D0"/>
    <w:rsid w:val="00A67AC4"/>
    <w:rsid w:val="00A67C35"/>
    <w:rsid w:val="00A67C52"/>
    <w:rsid w:val="00A67E7C"/>
    <w:rsid w:val="00A701A9"/>
    <w:rsid w:val="00A701CE"/>
    <w:rsid w:val="00A702C0"/>
    <w:rsid w:val="00A70357"/>
    <w:rsid w:val="00A707F2"/>
    <w:rsid w:val="00A70918"/>
    <w:rsid w:val="00A70A7C"/>
    <w:rsid w:val="00A70C19"/>
    <w:rsid w:val="00A70D02"/>
    <w:rsid w:val="00A70FDA"/>
    <w:rsid w:val="00A714D6"/>
    <w:rsid w:val="00A71518"/>
    <w:rsid w:val="00A7152D"/>
    <w:rsid w:val="00A71616"/>
    <w:rsid w:val="00A71682"/>
    <w:rsid w:val="00A717A2"/>
    <w:rsid w:val="00A71876"/>
    <w:rsid w:val="00A71954"/>
    <w:rsid w:val="00A71A07"/>
    <w:rsid w:val="00A71B9C"/>
    <w:rsid w:val="00A71BF3"/>
    <w:rsid w:val="00A71EAA"/>
    <w:rsid w:val="00A72052"/>
    <w:rsid w:val="00A7262B"/>
    <w:rsid w:val="00A72C2B"/>
    <w:rsid w:val="00A72CA6"/>
    <w:rsid w:val="00A72E4F"/>
    <w:rsid w:val="00A730D6"/>
    <w:rsid w:val="00A730E9"/>
    <w:rsid w:val="00A73128"/>
    <w:rsid w:val="00A733BD"/>
    <w:rsid w:val="00A73453"/>
    <w:rsid w:val="00A73497"/>
    <w:rsid w:val="00A73502"/>
    <w:rsid w:val="00A7382C"/>
    <w:rsid w:val="00A7383E"/>
    <w:rsid w:val="00A73B9F"/>
    <w:rsid w:val="00A73C6B"/>
    <w:rsid w:val="00A73D32"/>
    <w:rsid w:val="00A73ED2"/>
    <w:rsid w:val="00A73FFA"/>
    <w:rsid w:val="00A740B2"/>
    <w:rsid w:val="00A741FF"/>
    <w:rsid w:val="00A7424E"/>
    <w:rsid w:val="00A744AA"/>
    <w:rsid w:val="00A744AF"/>
    <w:rsid w:val="00A7465F"/>
    <w:rsid w:val="00A746C8"/>
    <w:rsid w:val="00A748B9"/>
    <w:rsid w:val="00A74B5C"/>
    <w:rsid w:val="00A74BAE"/>
    <w:rsid w:val="00A74CEB"/>
    <w:rsid w:val="00A74E3B"/>
    <w:rsid w:val="00A74EDC"/>
    <w:rsid w:val="00A75965"/>
    <w:rsid w:val="00A75A29"/>
    <w:rsid w:val="00A75B44"/>
    <w:rsid w:val="00A75F74"/>
    <w:rsid w:val="00A76137"/>
    <w:rsid w:val="00A76217"/>
    <w:rsid w:val="00A764F5"/>
    <w:rsid w:val="00A7662D"/>
    <w:rsid w:val="00A767A7"/>
    <w:rsid w:val="00A76A8D"/>
    <w:rsid w:val="00A76D64"/>
    <w:rsid w:val="00A76D9A"/>
    <w:rsid w:val="00A76FC5"/>
    <w:rsid w:val="00A771B2"/>
    <w:rsid w:val="00A77346"/>
    <w:rsid w:val="00A77373"/>
    <w:rsid w:val="00A7777E"/>
    <w:rsid w:val="00A778B8"/>
    <w:rsid w:val="00A77A5E"/>
    <w:rsid w:val="00A77B10"/>
    <w:rsid w:val="00A80024"/>
    <w:rsid w:val="00A80043"/>
    <w:rsid w:val="00A80108"/>
    <w:rsid w:val="00A803BF"/>
    <w:rsid w:val="00A80480"/>
    <w:rsid w:val="00A8052A"/>
    <w:rsid w:val="00A80546"/>
    <w:rsid w:val="00A8095E"/>
    <w:rsid w:val="00A80A58"/>
    <w:rsid w:val="00A80B2F"/>
    <w:rsid w:val="00A80C18"/>
    <w:rsid w:val="00A813F9"/>
    <w:rsid w:val="00A81456"/>
    <w:rsid w:val="00A8152D"/>
    <w:rsid w:val="00A81576"/>
    <w:rsid w:val="00A81778"/>
    <w:rsid w:val="00A81A3E"/>
    <w:rsid w:val="00A81CA1"/>
    <w:rsid w:val="00A81DD4"/>
    <w:rsid w:val="00A822FF"/>
    <w:rsid w:val="00A8231C"/>
    <w:rsid w:val="00A82655"/>
    <w:rsid w:val="00A8265C"/>
    <w:rsid w:val="00A8274E"/>
    <w:rsid w:val="00A827E5"/>
    <w:rsid w:val="00A82E43"/>
    <w:rsid w:val="00A82F01"/>
    <w:rsid w:val="00A83313"/>
    <w:rsid w:val="00A83404"/>
    <w:rsid w:val="00A834E5"/>
    <w:rsid w:val="00A836E6"/>
    <w:rsid w:val="00A838DA"/>
    <w:rsid w:val="00A83956"/>
    <w:rsid w:val="00A83986"/>
    <w:rsid w:val="00A839A2"/>
    <w:rsid w:val="00A84051"/>
    <w:rsid w:val="00A84207"/>
    <w:rsid w:val="00A84254"/>
    <w:rsid w:val="00A84407"/>
    <w:rsid w:val="00A845BA"/>
    <w:rsid w:val="00A845CE"/>
    <w:rsid w:val="00A8475F"/>
    <w:rsid w:val="00A84779"/>
    <w:rsid w:val="00A8508A"/>
    <w:rsid w:val="00A8527D"/>
    <w:rsid w:val="00A852D6"/>
    <w:rsid w:val="00A853D4"/>
    <w:rsid w:val="00A855D4"/>
    <w:rsid w:val="00A85A43"/>
    <w:rsid w:val="00A85B8F"/>
    <w:rsid w:val="00A8614A"/>
    <w:rsid w:val="00A863EE"/>
    <w:rsid w:val="00A8693A"/>
    <w:rsid w:val="00A86B70"/>
    <w:rsid w:val="00A86F08"/>
    <w:rsid w:val="00A870AC"/>
    <w:rsid w:val="00A8744F"/>
    <w:rsid w:val="00A8755E"/>
    <w:rsid w:val="00A875A0"/>
    <w:rsid w:val="00A87C03"/>
    <w:rsid w:val="00A87CD3"/>
    <w:rsid w:val="00A87DA0"/>
    <w:rsid w:val="00A90016"/>
    <w:rsid w:val="00A90040"/>
    <w:rsid w:val="00A9014D"/>
    <w:rsid w:val="00A901E0"/>
    <w:rsid w:val="00A90398"/>
    <w:rsid w:val="00A903F1"/>
    <w:rsid w:val="00A904E1"/>
    <w:rsid w:val="00A90761"/>
    <w:rsid w:val="00A90C5B"/>
    <w:rsid w:val="00A90F2D"/>
    <w:rsid w:val="00A91335"/>
    <w:rsid w:val="00A914C9"/>
    <w:rsid w:val="00A9163C"/>
    <w:rsid w:val="00A91654"/>
    <w:rsid w:val="00A9192F"/>
    <w:rsid w:val="00A91D91"/>
    <w:rsid w:val="00A91EAD"/>
    <w:rsid w:val="00A9280F"/>
    <w:rsid w:val="00A92E4A"/>
    <w:rsid w:val="00A92FD6"/>
    <w:rsid w:val="00A9302A"/>
    <w:rsid w:val="00A93078"/>
    <w:rsid w:val="00A93131"/>
    <w:rsid w:val="00A9322D"/>
    <w:rsid w:val="00A93396"/>
    <w:rsid w:val="00A9377A"/>
    <w:rsid w:val="00A93D36"/>
    <w:rsid w:val="00A93DC6"/>
    <w:rsid w:val="00A93EC9"/>
    <w:rsid w:val="00A93F9E"/>
    <w:rsid w:val="00A93FD6"/>
    <w:rsid w:val="00A9416D"/>
    <w:rsid w:val="00A941BB"/>
    <w:rsid w:val="00A941CB"/>
    <w:rsid w:val="00A946D6"/>
    <w:rsid w:val="00A94F67"/>
    <w:rsid w:val="00A9508F"/>
    <w:rsid w:val="00A952EB"/>
    <w:rsid w:val="00A954AA"/>
    <w:rsid w:val="00A9582F"/>
    <w:rsid w:val="00A95866"/>
    <w:rsid w:val="00A95989"/>
    <w:rsid w:val="00A95A80"/>
    <w:rsid w:val="00A95BE5"/>
    <w:rsid w:val="00A95D61"/>
    <w:rsid w:val="00A960EE"/>
    <w:rsid w:val="00A96150"/>
    <w:rsid w:val="00A963E8"/>
    <w:rsid w:val="00A967EC"/>
    <w:rsid w:val="00A96D62"/>
    <w:rsid w:val="00A96EA8"/>
    <w:rsid w:val="00A97274"/>
    <w:rsid w:val="00A973CC"/>
    <w:rsid w:val="00A97B54"/>
    <w:rsid w:val="00A97CAC"/>
    <w:rsid w:val="00AA0082"/>
    <w:rsid w:val="00AA0167"/>
    <w:rsid w:val="00AA025F"/>
    <w:rsid w:val="00AA027F"/>
    <w:rsid w:val="00AA03A3"/>
    <w:rsid w:val="00AA0896"/>
    <w:rsid w:val="00AA0BF6"/>
    <w:rsid w:val="00AA0BFF"/>
    <w:rsid w:val="00AA0C64"/>
    <w:rsid w:val="00AA0D6A"/>
    <w:rsid w:val="00AA0D6C"/>
    <w:rsid w:val="00AA0EB6"/>
    <w:rsid w:val="00AA0EDD"/>
    <w:rsid w:val="00AA148C"/>
    <w:rsid w:val="00AA168C"/>
    <w:rsid w:val="00AA1994"/>
    <w:rsid w:val="00AA1E60"/>
    <w:rsid w:val="00AA247D"/>
    <w:rsid w:val="00AA2499"/>
    <w:rsid w:val="00AA2515"/>
    <w:rsid w:val="00AA2657"/>
    <w:rsid w:val="00AA269A"/>
    <w:rsid w:val="00AA2773"/>
    <w:rsid w:val="00AA2792"/>
    <w:rsid w:val="00AA290E"/>
    <w:rsid w:val="00AA2AB6"/>
    <w:rsid w:val="00AA2C7A"/>
    <w:rsid w:val="00AA2F3B"/>
    <w:rsid w:val="00AA30F8"/>
    <w:rsid w:val="00AA313E"/>
    <w:rsid w:val="00AA3332"/>
    <w:rsid w:val="00AA34A8"/>
    <w:rsid w:val="00AA37E2"/>
    <w:rsid w:val="00AA3874"/>
    <w:rsid w:val="00AA3A4B"/>
    <w:rsid w:val="00AA3B5B"/>
    <w:rsid w:val="00AA3BB4"/>
    <w:rsid w:val="00AA3D39"/>
    <w:rsid w:val="00AA3DD3"/>
    <w:rsid w:val="00AA3EB6"/>
    <w:rsid w:val="00AA3F5A"/>
    <w:rsid w:val="00AA4130"/>
    <w:rsid w:val="00AA41AE"/>
    <w:rsid w:val="00AA464B"/>
    <w:rsid w:val="00AA4C1E"/>
    <w:rsid w:val="00AA4C99"/>
    <w:rsid w:val="00AA4CB9"/>
    <w:rsid w:val="00AA4FC3"/>
    <w:rsid w:val="00AA4FF7"/>
    <w:rsid w:val="00AA53C0"/>
    <w:rsid w:val="00AA56DA"/>
    <w:rsid w:val="00AA56E3"/>
    <w:rsid w:val="00AA5925"/>
    <w:rsid w:val="00AA59EF"/>
    <w:rsid w:val="00AA5D52"/>
    <w:rsid w:val="00AA5FE4"/>
    <w:rsid w:val="00AA605B"/>
    <w:rsid w:val="00AA60C0"/>
    <w:rsid w:val="00AA6146"/>
    <w:rsid w:val="00AA6374"/>
    <w:rsid w:val="00AA6664"/>
    <w:rsid w:val="00AA66A6"/>
    <w:rsid w:val="00AA6DC1"/>
    <w:rsid w:val="00AA6E30"/>
    <w:rsid w:val="00AA6F89"/>
    <w:rsid w:val="00AA6FD4"/>
    <w:rsid w:val="00AA72AF"/>
    <w:rsid w:val="00AA756B"/>
    <w:rsid w:val="00AA75D6"/>
    <w:rsid w:val="00AA7724"/>
    <w:rsid w:val="00AA7945"/>
    <w:rsid w:val="00AA7BB7"/>
    <w:rsid w:val="00AA7F0B"/>
    <w:rsid w:val="00AB021A"/>
    <w:rsid w:val="00AB0230"/>
    <w:rsid w:val="00AB02F0"/>
    <w:rsid w:val="00AB04D2"/>
    <w:rsid w:val="00AB0573"/>
    <w:rsid w:val="00AB07DF"/>
    <w:rsid w:val="00AB0956"/>
    <w:rsid w:val="00AB0A6A"/>
    <w:rsid w:val="00AB0C7C"/>
    <w:rsid w:val="00AB0CBD"/>
    <w:rsid w:val="00AB121E"/>
    <w:rsid w:val="00AB17E0"/>
    <w:rsid w:val="00AB19B7"/>
    <w:rsid w:val="00AB1C20"/>
    <w:rsid w:val="00AB1F56"/>
    <w:rsid w:val="00AB22CA"/>
    <w:rsid w:val="00AB231E"/>
    <w:rsid w:val="00AB247A"/>
    <w:rsid w:val="00AB268D"/>
    <w:rsid w:val="00AB2963"/>
    <w:rsid w:val="00AB2E8B"/>
    <w:rsid w:val="00AB2F3A"/>
    <w:rsid w:val="00AB31AA"/>
    <w:rsid w:val="00AB3477"/>
    <w:rsid w:val="00AB35AA"/>
    <w:rsid w:val="00AB3777"/>
    <w:rsid w:val="00AB3DA6"/>
    <w:rsid w:val="00AB3DA7"/>
    <w:rsid w:val="00AB42E9"/>
    <w:rsid w:val="00AB449E"/>
    <w:rsid w:val="00AB45AC"/>
    <w:rsid w:val="00AB4653"/>
    <w:rsid w:val="00AB4A36"/>
    <w:rsid w:val="00AB4F3F"/>
    <w:rsid w:val="00AB4FDA"/>
    <w:rsid w:val="00AB56DC"/>
    <w:rsid w:val="00AB5900"/>
    <w:rsid w:val="00AB593B"/>
    <w:rsid w:val="00AB5A28"/>
    <w:rsid w:val="00AB60BB"/>
    <w:rsid w:val="00AB61B2"/>
    <w:rsid w:val="00AB6678"/>
    <w:rsid w:val="00AB692D"/>
    <w:rsid w:val="00AB6AA9"/>
    <w:rsid w:val="00AB6BB3"/>
    <w:rsid w:val="00AB6C5A"/>
    <w:rsid w:val="00AB6C8E"/>
    <w:rsid w:val="00AB6E37"/>
    <w:rsid w:val="00AB715B"/>
    <w:rsid w:val="00AB739A"/>
    <w:rsid w:val="00AB7508"/>
    <w:rsid w:val="00AB7573"/>
    <w:rsid w:val="00AB76B8"/>
    <w:rsid w:val="00AB7778"/>
    <w:rsid w:val="00AB7832"/>
    <w:rsid w:val="00AB7965"/>
    <w:rsid w:val="00AB79F1"/>
    <w:rsid w:val="00AB7A4E"/>
    <w:rsid w:val="00AB7A7F"/>
    <w:rsid w:val="00AB7B61"/>
    <w:rsid w:val="00AB7E63"/>
    <w:rsid w:val="00AB7FC0"/>
    <w:rsid w:val="00AC011C"/>
    <w:rsid w:val="00AC02DF"/>
    <w:rsid w:val="00AC061D"/>
    <w:rsid w:val="00AC08C4"/>
    <w:rsid w:val="00AC0A62"/>
    <w:rsid w:val="00AC0D13"/>
    <w:rsid w:val="00AC0ECF"/>
    <w:rsid w:val="00AC1090"/>
    <w:rsid w:val="00AC1091"/>
    <w:rsid w:val="00AC113B"/>
    <w:rsid w:val="00AC1181"/>
    <w:rsid w:val="00AC125D"/>
    <w:rsid w:val="00AC1576"/>
    <w:rsid w:val="00AC16BF"/>
    <w:rsid w:val="00AC1A18"/>
    <w:rsid w:val="00AC220F"/>
    <w:rsid w:val="00AC28DA"/>
    <w:rsid w:val="00AC2AB6"/>
    <w:rsid w:val="00AC2AEE"/>
    <w:rsid w:val="00AC2BA6"/>
    <w:rsid w:val="00AC2D27"/>
    <w:rsid w:val="00AC2E13"/>
    <w:rsid w:val="00AC2F78"/>
    <w:rsid w:val="00AC2FF2"/>
    <w:rsid w:val="00AC303F"/>
    <w:rsid w:val="00AC3146"/>
    <w:rsid w:val="00AC3658"/>
    <w:rsid w:val="00AC36AF"/>
    <w:rsid w:val="00AC36BC"/>
    <w:rsid w:val="00AC3732"/>
    <w:rsid w:val="00AC37B4"/>
    <w:rsid w:val="00AC3AC1"/>
    <w:rsid w:val="00AC3B4E"/>
    <w:rsid w:val="00AC3C9C"/>
    <w:rsid w:val="00AC3EF8"/>
    <w:rsid w:val="00AC3FEA"/>
    <w:rsid w:val="00AC44FB"/>
    <w:rsid w:val="00AC4641"/>
    <w:rsid w:val="00AC46E6"/>
    <w:rsid w:val="00AC470E"/>
    <w:rsid w:val="00AC47CE"/>
    <w:rsid w:val="00AC4BD5"/>
    <w:rsid w:val="00AC4F2B"/>
    <w:rsid w:val="00AC509C"/>
    <w:rsid w:val="00AC5136"/>
    <w:rsid w:val="00AC51A7"/>
    <w:rsid w:val="00AC5262"/>
    <w:rsid w:val="00AC567B"/>
    <w:rsid w:val="00AC5877"/>
    <w:rsid w:val="00AC5C35"/>
    <w:rsid w:val="00AC5EA1"/>
    <w:rsid w:val="00AC6078"/>
    <w:rsid w:val="00AC6144"/>
    <w:rsid w:val="00AC618F"/>
    <w:rsid w:val="00AC644F"/>
    <w:rsid w:val="00AC663E"/>
    <w:rsid w:val="00AC6A47"/>
    <w:rsid w:val="00AC6A9C"/>
    <w:rsid w:val="00AC6FEA"/>
    <w:rsid w:val="00AC7117"/>
    <w:rsid w:val="00AC72F8"/>
    <w:rsid w:val="00AC7621"/>
    <w:rsid w:val="00AC766C"/>
    <w:rsid w:val="00AC7937"/>
    <w:rsid w:val="00AC79EC"/>
    <w:rsid w:val="00AC7DE2"/>
    <w:rsid w:val="00AC7E23"/>
    <w:rsid w:val="00AC7F19"/>
    <w:rsid w:val="00AC7F37"/>
    <w:rsid w:val="00AC7FC5"/>
    <w:rsid w:val="00AD01BA"/>
    <w:rsid w:val="00AD060B"/>
    <w:rsid w:val="00AD086B"/>
    <w:rsid w:val="00AD08DF"/>
    <w:rsid w:val="00AD0990"/>
    <w:rsid w:val="00AD09AC"/>
    <w:rsid w:val="00AD09DE"/>
    <w:rsid w:val="00AD0D04"/>
    <w:rsid w:val="00AD0D0E"/>
    <w:rsid w:val="00AD12E7"/>
    <w:rsid w:val="00AD1395"/>
    <w:rsid w:val="00AD1D81"/>
    <w:rsid w:val="00AD1DBF"/>
    <w:rsid w:val="00AD1E1D"/>
    <w:rsid w:val="00AD1FB8"/>
    <w:rsid w:val="00AD2D33"/>
    <w:rsid w:val="00AD2DDF"/>
    <w:rsid w:val="00AD3479"/>
    <w:rsid w:val="00AD34F2"/>
    <w:rsid w:val="00AD3B2F"/>
    <w:rsid w:val="00AD3B92"/>
    <w:rsid w:val="00AD3C0F"/>
    <w:rsid w:val="00AD3C4B"/>
    <w:rsid w:val="00AD417A"/>
    <w:rsid w:val="00AD451E"/>
    <w:rsid w:val="00AD46A8"/>
    <w:rsid w:val="00AD4C4F"/>
    <w:rsid w:val="00AD4CF2"/>
    <w:rsid w:val="00AD5580"/>
    <w:rsid w:val="00AD55AF"/>
    <w:rsid w:val="00AD56FC"/>
    <w:rsid w:val="00AD59F1"/>
    <w:rsid w:val="00AD5ADC"/>
    <w:rsid w:val="00AD615F"/>
    <w:rsid w:val="00AD6534"/>
    <w:rsid w:val="00AD6568"/>
    <w:rsid w:val="00AD670D"/>
    <w:rsid w:val="00AD6852"/>
    <w:rsid w:val="00AD6A6B"/>
    <w:rsid w:val="00AD6B88"/>
    <w:rsid w:val="00AD6BE6"/>
    <w:rsid w:val="00AD6E6C"/>
    <w:rsid w:val="00AD759D"/>
    <w:rsid w:val="00AD7662"/>
    <w:rsid w:val="00AD777E"/>
    <w:rsid w:val="00AD77B9"/>
    <w:rsid w:val="00AD79A5"/>
    <w:rsid w:val="00AE0022"/>
    <w:rsid w:val="00AE035C"/>
    <w:rsid w:val="00AE0658"/>
    <w:rsid w:val="00AE0DF8"/>
    <w:rsid w:val="00AE11EF"/>
    <w:rsid w:val="00AE16EA"/>
    <w:rsid w:val="00AE1A8D"/>
    <w:rsid w:val="00AE1CF1"/>
    <w:rsid w:val="00AE1E17"/>
    <w:rsid w:val="00AE1E1F"/>
    <w:rsid w:val="00AE1E5D"/>
    <w:rsid w:val="00AE2079"/>
    <w:rsid w:val="00AE21FD"/>
    <w:rsid w:val="00AE2204"/>
    <w:rsid w:val="00AE23BE"/>
    <w:rsid w:val="00AE2532"/>
    <w:rsid w:val="00AE29EF"/>
    <w:rsid w:val="00AE2E0B"/>
    <w:rsid w:val="00AE2EA3"/>
    <w:rsid w:val="00AE3090"/>
    <w:rsid w:val="00AE3217"/>
    <w:rsid w:val="00AE3A11"/>
    <w:rsid w:val="00AE3B30"/>
    <w:rsid w:val="00AE3FA3"/>
    <w:rsid w:val="00AE4216"/>
    <w:rsid w:val="00AE430D"/>
    <w:rsid w:val="00AE4B45"/>
    <w:rsid w:val="00AE4B61"/>
    <w:rsid w:val="00AE56AF"/>
    <w:rsid w:val="00AE5C92"/>
    <w:rsid w:val="00AE5C9D"/>
    <w:rsid w:val="00AE5D78"/>
    <w:rsid w:val="00AE5F48"/>
    <w:rsid w:val="00AE647C"/>
    <w:rsid w:val="00AE6576"/>
    <w:rsid w:val="00AE6688"/>
    <w:rsid w:val="00AE66E4"/>
    <w:rsid w:val="00AE68D4"/>
    <w:rsid w:val="00AE6EBB"/>
    <w:rsid w:val="00AE6EF5"/>
    <w:rsid w:val="00AE72DA"/>
    <w:rsid w:val="00AE7824"/>
    <w:rsid w:val="00AE7878"/>
    <w:rsid w:val="00AE79A9"/>
    <w:rsid w:val="00AE7B2D"/>
    <w:rsid w:val="00AE7DC7"/>
    <w:rsid w:val="00AE7DDB"/>
    <w:rsid w:val="00AE7DE2"/>
    <w:rsid w:val="00AF0145"/>
    <w:rsid w:val="00AF0601"/>
    <w:rsid w:val="00AF0646"/>
    <w:rsid w:val="00AF07D4"/>
    <w:rsid w:val="00AF09EB"/>
    <w:rsid w:val="00AF0B0E"/>
    <w:rsid w:val="00AF0B77"/>
    <w:rsid w:val="00AF0EBF"/>
    <w:rsid w:val="00AF1308"/>
    <w:rsid w:val="00AF13AC"/>
    <w:rsid w:val="00AF14CD"/>
    <w:rsid w:val="00AF15C2"/>
    <w:rsid w:val="00AF16AF"/>
    <w:rsid w:val="00AF16DB"/>
    <w:rsid w:val="00AF183B"/>
    <w:rsid w:val="00AF19A7"/>
    <w:rsid w:val="00AF1D58"/>
    <w:rsid w:val="00AF21FD"/>
    <w:rsid w:val="00AF2469"/>
    <w:rsid w:val="00AF2728"/>
    <w:rsid w:val="00AF27D7"/>
    <w:rsid w:val="00AF2B44"/>
    <w:rsid w:val="00AF317A"/>
    <w:rsid w:val="00AF32FA"/>
    <w:rsid w:val="00AF3415"/>
    <w:rsid w:val="00AF37EE"/>
    <w:rsid w:val="00AF3A21"/>
    <w:rsid w:val="00AF3BCF"/>
    <w:rsid w:val="00AF3DCD"/>
    <w:rsid w:val="00AF3EB6"/>
    <w:rsid w:val="00AF405C"/>
    <w:rsid w:val="00AF418D"/>
    <w:rsid w:val="00AF4388"/>
    <w:rsid w:val="00AF44D2"/>
    <w:rsid w:val="00AF4766"/>
    <w:rsid w:val="00AF4809"/>
    <w:rsid w:val="00AF48E8"/>
    <w:rsid w:val="00AF496C"/>
    <w:rsid w:val="00AF4988"/>
    <w:rsid w:val="00AF4B62"/>
    <w:rsid w:val="00AF4CD0"/>
    <w:rsid w:val="00AF4D60"/>
    <w:rsid w:val="00AF4DAD"/>
    <w:rsid w:val="00AF4F01"/>
    <w:rsid w:val="00AF51BF"/>
    <w:rsid w:val="00AF53FA"/>
    <w:rsid w:val="00AF56E8"/>
    <w:rsid w:val="00AF59F0"/>
    <w:rsid w:val="00AF5B30"/>
    <w:rsid w:val="00AF5BFD"/>
    <w:rsid w:val="00AF5D29"/>
    <w:rsid w:val="00AF5DCC"/>
    <w:rsid w:val="00AF5F12"/>
    <w:rsid w:val="00AF644B"/>
    <w:rsid w:val="00AF68BC"/>
    <w:rsid w:val="00AF692B"/>
    <w:rsid w:val="00AF6BF9"/>
    <w:rsid w:val="00AF6EDA"/>
    <w:rsid w:val="00AF6F77"/>
    <w:rsid w:val="00AF6FB7"/>
    <w:rsid w:val="00AF711E"/>
    <w:rsid w:val="00AF7740"/>
    <w:rsid w:val="00AF7770"/>
    <w:rsid w:val="00AF790C"/>
    <w:rsid w:val="00AF79EB"/>
    <w:rsid w:val="00AF7B0D"/>
    <w:rsid w:val="00AF7CEC"/>
    <w:rsid w:val="00AF7D05"/>
    <w:rsid w:val="00B0012F"/>
    <w:rsid w:val="00B0059D"/>
    <w:rsid w:val="00B00677"/>
    <w:rsid w:val="00B006E2"/>
    <w:rsid w:val="00B00713"/>
    <w:rsid w:val="00B00B06"/>
    <w:rsid w:val="00B00C31"/>
    <w:rsid w:val="00B015B2"/>
    <w:rsid w:val="00B016BA"/>
    <w:rsid w:val="00B0186F"/>
    <w:rsid w:val="00B019B0"/>
    <w:rsid w:val="00B01E7F"/>
    <w:rsid w:val="00B02086"/>
    <w:rsid w:val="00B0249B"/>
    <w:rsid w:val="00B02668"/>
    <w:rsid w:val="00B02BED"/>
    <w:rsid w:val="00B02E02"/>
    <w:rsid w:val="00B02EB8"/>
    <w:rsid w:val="00B02EFE"/>
    <w:rsid w:val="00B0323B"/>
    <w:rsid w:val="00B03244"/>
    <w:rsid w:val="00B032EB"/>
    <w:rsid w:val="00B036A1"/>
    <w:rsid w:val="00B03858"/>
    <w:rsid w:val="00B038D2"/>
    <w:rsid w:val="00B03B4A"/>
    <w:rsid w:val="00B03C58"/>
    <w:rsid w:val="00B03D45"/>
    <w:rsid w:val="00B03E87"/>
    <w:rsid w:val="00B03EC1"/>
    <w:rsid w:val="00B0408D"/>
    <w:rsid w:val="00B0420D"/>
    <w:rsid w:val="00B04244"/>
    <w:rsid w:val="00B0461D"/>
    <w:rsid w:val="00B0467B"/>
    <w:rsid w:val="00B047FF"/>
    <w:rsid w:val="00B04A58"/>
    <w:rsid w:val="00B04C44"/>
    <w:rsid w:val="00B05169"/>
    <w:rsid w:val="00B051EB"/>
    <w:rsid w:val="00B05459"/>
    <w:rsid w:val="00B059E7"/>
    <w:rsid w:val="00B05C72"/>
    <w:rsid w:val="00B05F33"/>
    <w:rsid w:val="00B0620D"/>
    <w:rsid w:val="00B0631C"/>
    <w:rsid w:val="00B063D3"/>
    <w:rsid w:val="00B06600"/>
    <w:rsid w:val="00B06635"/>
    <w:rsid w:val="00B06970"/>
    <w:rsid w:val="00B06B09"/>
    <w:rsid w:val="00B06D22"/>
    <w:rsid w:val="00B06D41"/>
    <w:rsid w:val="00B06E3C"/>
    <w:rsid w:val="00B06FF3"/>
    <w:rsid w:val="00B06FFE"/>
    <w:rsid w:val="00B0715B"/>
    <w:rsid w:val="00B0721F"/>
    <w:rsid w:val="00B072E7"/>
    <w:rsid w:val="00B07B67"/>
    <w:rsid w:val="00B07C80"/>
    <w:rsid w:val="00B10146"/>
    <w:rsid w:val="00B10233"/>
    <w:rsid w:val="00B1033C"/>
    <w:rsid w:val="00B104A3"/>
    <w:rsid w:val="00B1074E"/>
    <w:rsid w:val="00B10763"/>
    <w:rsid w:val="00B110B7"/>
    <w:rsid w:val="00B111E8"/>
    <w:rsid w:val="00B11343"/>
    <w:rsid w:val="00B113EE"/>
    <w:rsid w:val="00B1171B"/>
    <w:rsid w:val="00B11750"/>
    <w:rsid w:val="00B11806"/>
    <w:rsid w:val="00B11AB9"/>
    <w:rsid w:val="00B11CAC"/>
    <w:rsid w:val="00B11CE7"/>
    <w:rsid w:val="00B11D16"/>
    <w:rsid w:val="00B12218"/>
    <w:rsid w:val="00B122AF"/>
    <w:rsid w:val="00B124DF"/>
    <w:rsid w:val="00B128EE"/>
    <w:rsid w:val="00B12C33"/>
    <w:rsid w:val="00B12C9C"/>
    <w:rsid w:val="00B12D94"/>
    <w:rsid w:val="00B13193"/>
    <w:rsid w:val="00B13277"/>
    <w:rsid w:val="00B133AB"/>
    <w:rsid w:val="00B1347D"/>
    <w:rsid w:val="00B13654"/>
    <w:rsid w:val="00B1390D"/>
    <w:rsid w:val="00B13CDA"/>
    <w:rsid w:val="00B13DE8"/>
    <w:rsid w:val="00B13E9F"/>
    <w:rsid w:val="00B13F01"/>
    <w:rsid w:val="00B13FE8"/>
    <w:rsid w:val="00B14495"/>
    <w:rsid w:val="00B14538"/>
    <w:rsid w:val="00B145B1"/>
    <w:rsid w:val="00B14EB5"/>
    <w:rsid w:val="00B15144"/>
    <w:rsid w:val="00B15464"/>
    <w:rsid w:val="00B15617"/>
    <w:rsid w:val="00B158C5"/>
    <w:rsid w:val="00B1591D"/>
    <w:rsid w:val="00B159A4"/>
    <w:rsid w:val="00B15A10"/>
    <w:rsid w:val="00B15AE0"/>
    <w:rsid w:val="00B15BA4"/>
    <w:rsid w:val="00B15BB1"/>
    <w:rsid w:val="00B15C95"/>
    <w:rsid w:val="00B15DA3"/>
    <w:rsid w:val="00B16125"/>
    <w:rsid w:val="00B1616C"/>
    <w:rsid w:val="00B16286"/>
    <w:rsid w:val="00B165E2"/>
    <w:rsid w:val="00B169B8"/>
    <w:rsid w:val="00B16ABA"/>
    <w:rsid w:val="00B16CBE"/>
    <w:rsid w:val="00B173F4"/>
    <w:rsid w:val="00B17410"/>
    <w:rsid w:val="00B178B3"/>
    <w:rsid w:val="00B17B70"/>
    <w:rsid w:val="00B17F88"/>
    <w:rsid w:val="00B2029B"/>
    <w:rsid w:val="00B206D5"/>
    <w:rsid w:val="00B206EB"/>
    <w:rsid w:val="00B20B05"/>
    <w:rsid w:val="00B20CE3"/>
    <w:rsid w:val="00B20F33"/>
    <w:rsid w:val="00B21023"/>
    <w:rsid w:val="00B21025"/>
    <w:rsid w:val="00B21281"/>
    <w:rsid w:val="00B217DF"/>
    <w:rsid w:val="00B21FB8"/>
    <w:rsid w:val="00B21FE2"/>
    <w:rsid w:val="00B2232F"/>
    <w:rsid w:val="00B22522"/>
    <w:rsid w:val="00B2260A"/>
    <w:rsid w:val="00B22712"/>
    <w:rsid w:val="00B2303D"/>
    <w:rsid w:val="00B23249"/>
    <w:rsid w:val="00B232DC"/>
    <w:rsid w:val="00B23365"/>
    <w:rsid w:val="00B23498"/>
    <w:rsid w:val="00B2366D"/>
    <w:rsid w:val="00B23CFB"/>
    <w:rsid w:val="00B23DBC"/>
    <w:rsid w:val="00B23E9F"/>
    <w:rsid w:val="00B241D7"/>
    <w:rsid w:val="00B244EA"/>
    <w:rsid w:val="00B244F0"/>
    <w:rsid w:val="00B245C9"/>
    <w:rsid w:val="00B248A4"/>
    <w:rsid w:val="00B248F6"/>
    <w:rsid w:val="00B24B50"/>
    <w:rsid w:val="00B24D55"/>
    <w:rsid w:val="00B24F28"/>
    <w:rsid w:val="00B25038"/>
    <w:rsid w:val="00B251F5"/>
    <w:rsid w:val="00B251FD"/>
    <w:rsid w:val="00B2527F"/>
    <w:rsid w:val="00B2546C"/>
    <w:rsid w:val="00B26A16"/>
    <w:rsid w:val="00B26A19"/>
    <w:rsid w:val="00B26C35"/>
    <w:rsid w:val="00B271BD"/>
    <w:rsid w:val="00B27572"/>
    <w:rsid w:val="00B27582"/>
    <w:rsid w:val="00B275B5"/>
    <w:rsid w:val="00B275C6"/>
    <w:rsid w:val="00B279DA"/>
    <w:rsid w:val="00B27A21"/>
    <w:rsid w:val="00B27A36"/>
    <w:rsid w:val="00B27B45"/>
    <w:rsid w:val="00B27D61"/>
    <w:rsid w:val="00B3060E"/>
    <w:rsid w:val="00B30832"/>
    <w:rsid w:val="00B30858"/>
    <w:rsid w:val="00B30A01"/>
    <w:rsid w:val="00B30A30"/>
    <w:rsid w:val="00B30BAF"/>
    <w:rsid w:val="00B30BE2"/>
    <w:rsid w:val="00B30C81"/>
    <w:rsid w:val="00B30CFB"/>
    <w:rsid w:val="00B30E0E"/>
    <w:rsid w:val="00B31024"/>
    <w:rsid w:val="00B3117F"/>
    <w:rsid w:val="00B312BD"/>
    <w:rsid w:val="00B312F9"/>
    <w:rsid w:val="00B316BF"/>
    <w:rsid w:val="00B3181B"/>
    <w:rsid w:val="00B3185E"/>
    <w:rsid w:val="00B31B17"/>
    <w:rsid w:val="00B31D9F"/>
    <w:rsid w:val="00B3225A"/>
    <w:rsid w:val="00B32BBF"/>
    <w:rsid w:val="00B32E01"/>
    <w:rsid w:val="00B32F1F"/>
    <w:rsid w:val="00B33076"/>
    <w:rsid w:val="00B331A4"/>
    <w:rsid w:val="00B336BC"/>
    <w:rsid w:val="00B336F9"/>
    <w:rsid w:val="00B339D3"/>
    <w:rsid w:val="00B33CBE"/>
    <w:rsid w:val="00B3449A"/>
    <w:rsid w:val="00B3467F"/>
    <w:rsid w:val="00B346BA"/>
    <w:rsid w:val="00B346E8"/>
    <w:rsid w:val="00B34705"/>
    <w:rsid w:val="00B34A13"/>
    <w:rsid w:val="00B34A36"/>
    <w:rsid w:val="00B34B29"/>
    <w:rsid w:val="00B34E5E"/>
    <w:rsid w:val="00B350BD"/>
    <w:rsid w:val="00B353F9"/>
    <w:rsid w:val="00B355D3"/>
    <w:rsid w:val="00B3567B"/>
    <w:rsid w:val="00B3569D"/>
    <w:rsid w:val="00B356F8"/>
    <w:rsid w:val="00B35AD6"/>
    <w:rsid w:val="00B35B3F"/>
    <w:rsid w:val="00B35BB1"/>
    <w:rsid w:val="00B35C4C"/>
    <w:rsid w:val="00B35CF1"/>
    <w:rsid w:val="00B35EC9"/>
    <w:rsid w:val="00B3695A"/>
    <w:rsid w:val="00B36AC5"/>
    <w:rsid w:val="00B36B82"/>
    <w:rsid w:val="00B36C2D"/>
    <w:rsid w:val="00B36C60"/>
    <w:rsid w:val="00B36C62"/>
    <w:rsid w:val="00B36CB2"/>
    <w:rsid w:val="00B36CCF"/>
    <w:rsid w:val="00B36F9A"/>
    <w:rsid w:val="00B37034"/>
    <w:rsid w:val="00B3709C"/>
    <w:rsid w:val="00B37315"/>
    <w:rsid w:val="00B374A5"/>
    <w:rsid w:val="00B37929"/>
    <w:rsid w:val="00B37F01"/>
    <w:rsid w:val="00B4020E"/>
    <w:rsid w:val="00B4026B"/>
    <w:rsid w:val="00B402A0"/>
    <w:rsid w:val="00B409DA"/>
    <w:rsid w:val="00B416F6"/>
    <w:rsid w:val="00B41817"/>
    <w:rsid w:val="00B41826"/>
    <w:rsid w:val="00B41AF6"/>
    <w:rsid w:val="00B41C37"/>
    <w:rsid w:val="00B41E7F"/>
    <w:rsid w:val="00B41F26"/>
    <w:rsid w:val="00B4266A"/>
    <w:rsid w:val="00B426DE"/>
    <w:rsid w:val="00B42718"/>
    <w:rsid w:val="00B4286E"/>
    <w:rsid w:val="00B42948"/>
    <w:rsid w:val="00B42BCE"/>
    <w:rsid w:val="00B42C1C"/>
    <w:rsid w:val="00B42CDC"/>
    <w:rsid w:val="00B42D36"/>
    <w:rsid w:val="00B42EA6"/>
    <w:rsid w:val="00B43A6E"/>
    <w:rsid w:val="00B43A95"/>
    <w:rsid w:val="00B43ABB"/>
    <w:rsid w:val="00B43C3A"/>
    <w:rsid w:val="00B43C40"/>
    <w:rsid w:val="00B43FB2"/>
    <w:rsid w:val="00B4496A"/>
    <w:rsid w:val="00B44A53"/>
    <w:rsid w:val="00B44EDF"/>
    <w:rsid w:val="00B453B3"/>
    <w:rsid w:val="00B45745"/>
    <w:rsid w:val="00B45A43"/>
    <w:rsid w:val="00B45B71"/>
    <w:rsid w:val="00B46206"/>
    <w:rsid w:val="00B46231"/>
    <w:rsid w:val="00B462D2"/>
    <w:rsid w:val="00B462D8"/>
    <w:rsid w:val="00B46928"/>
    <w:rsid w:val="00B46AFC"/>
    <w:rsid w:val="00B46CE7"/>
    <w:rsid w:val="00B47049"/>
    <w:rsid w:val="00B4707F"/>
    <w:rsid w:val="00B47283"/>
    <w:rsid w:val="00B474F9"/>
    <w:rsid w:val="00B474FF"/>
    <w:rsid w:val="00B477D6"/>
    <w:rsid w:val="00B477D9"/>
    <w:rsid w:val="00B47847"/>
    <w:rsid w:val="00B47897"/>
    <w:rsid w:val="00B47915"/>
    <w:rsid w:val="00B47B80"/>
    <w:rsid w:val="00B47CEF"/>
    <w:rsid w:val="00B50065"/>
    <w:rsid w:val="00B50191"/>
    <w:rsid w:val="00B5049F"/>
    <w:rsid w:val="00B5060E"/>
    <w:rsid w:val="00B50689"/>
    <w:rsid w:val="00B50B06"/>
    <w:rsid w:val="00B51550"/>
    <w:rsid w:val="00B515C9"/>
    <w:rsid w:val="00B51654"/>
    <w:rsid w:val="00B51D9D"/>
    <w:rsid w:val="00B520BB"/>
    <w:rsid w:val="00B520DA"/>
    <w:rsid w:val="00B523DE"/>
    <w:rsid w:val="00B525E3"/>
    <w:rsid w:val="00B52748"/>
    <w:rsid w:val="00B52940"/>
    <w:rsid w:val="00B52957"/>
    <w:rsid w:val="00B52A15"/>
    <w:rsid w:val="00B52B60"/>
    <w:rsid w:val="00B52BE1"/>
    <w:rsid w:val="00B52C71"/>
    <w:rsid w:val="00B52D84"/>
    <w:rsid w:val="00B52E26"/>
    <w:rsid w:val="00B52E77"/>
    <w:rsid w:val="00B52F26"/>
    <w:rsid w:val="00B52F9F"/>
    <w:rsid w:val="00B52FF1"/>
    <w:rsid w:val="00B530EE"/>
    <w:rsid w:val="00B5311C"/>
    <w:rsid w:val="00B534DE"/>
    <w:rsid w:val="00B5368E"/>
    <w:rsid w:val="00B53767"/>
    <w:rsid w:val="00B5395C"/>
    <w:rsid w:val="00B53B59"/>
    <w:rsid w:val="00B53C7C"/>
    <w:rsid w:val="00B53E3B"/>
    <w:rsid w:val="00B53F12"/>
    <w:rsid w:val="00B53FA9"/>
    <w:rsid w:val="00B53FE0"/>
    <w:rsid w:val="00B54219"/>
    <w:rsid w:val="00B54237"/>
    <w:rsid w:val="00B542AE"/>
    <w:rsid w:val="00B54305"/>
    <w:rsid w:val="00B5490D"/>
    <w:rsid w:val="00B54A1C"/>
    <w:rsid w:val="00B54B72"/>
    <w:rsid w:val="00B54BD4"/>
    <w:rsid w:val="00B54ED5"/>
    <w:rsid w:val="00B5517E"/>
    <w:rsid w:val="00B55228"/>
    <w:rsid w:val="00B552AE"/>
    <w:rsid w:val="00B5532C"/>
    <w:rsid w:val="00B55A07"/>
    <w:rsid w:val="00B55C0C"/>
    <w:rsid w:val="00B55EC6"/>
    <w:rsid w:val="00B55F8D"/>
    <w:rsid w:val="00B564DC"/>
    <w:rsid w:val="00B5689C"/>
    <w:rsid w:val="00B56B39"/>
    <w:rsid w:val="00B56C54"/>
    <w:rsid w:val="00B56C8A"/>
    <w:rsid w:val="00B57464"/>
    <w:rsid w:val="00B576AF"/>
    <w:rsid w:val="00B5774F"/>
    <w:rsid w:val="00B5780E"/>
    <w:rsid w:val="00B57B74"/>
    <w:rsid w:val="00B57C4D"/>
    <w:rsid w:val="00B60193"/>
    <w:rsid w:val="00B602B5"/>
    <w:rsid w:val="00B60334"/>
    <w:rsid w:val="00B60686"/>
    <w:rsid w:val="00B6071B"/>
    <w:rsid w:val="00B608BC"/>
    <w:rsid w:val="00B615B3"/>
    <w:rsid w:val="00B6171C"/>
    <w:rsid w:val="00B61867"/>
    <w:rsid w:val="00B618C7"/>
    <w:rsid w:val="00B61A6A"/>
    <w:rsid w:val="00B61D75"/>
    <w:rsid w:val="00B621A6"/>
    <w:rsid w:val="00B621DA"/>
    <w:rsid w:val="00B62332"/>
    <w:rsid w:val="00B623E1"/>
    <w:rsid w:val="00B62462"/>
    <w:rsid w:val="00B62495"/>
    <w:rsid w:val="00B625E6"/>
    <w:rsid w:val="00B6267C"/>
    <w:rsid w:val="00B62780"/>
    <w:rsid w:val="00B62A19"/>
    <w:rsid w:val="00B62B89"/>
    <w:rsid w:val="00B62BBE"/>
    <w:rsid w:val="00B62EDC"/>
    <w:rsid w:val="00B63211"/>
    <w:rsid w:val="00B6364C"/>
    <w:rsid w:val="00B638DA"/>
    <w:rsid w:val="00B63BB4"/>
    <w:rsid w:val="00B63D3C"/>
    <w:rsid w:val="00B641D8"/>
    <w:rsid w:val="00B64242"/>
    <w:rsid w:val="00B64693"/>
    <w:rsid w:val="00B64838"/>
    <w:rsid w:val="00B64AF0"/>
    <w:rsid w:val="00B64E4A"/>
    <w:rsid w:val="00B64FC7"/>
    <w:rsid w:val="00B65519"/>
    <w:rsid w:val="00B65593"/>
    <w:rsid w:val="00B65686"/>
    <w:rsid w:val="00B65711"/>
    <w:rsid w:val="00B65821"/>
    <w:rsid w:val="00B661F3"/>
    <w:rsid w:val="00B66497"/>
    <w:rsid w:val="00B66540"/>
    <w:rsid w:val="00B66654"/>
    <w:rsid w:val="00B667C3"/>
    <w:rsid w:val="00B6694F"/>
    <w:rsid w:val="00B669C0"/>
    <w:rsid w:val="00B670A6"/>
    <w:rsid w:val="00B67216"/>
    <w:rsid w:val="00B67487"/>
    <w:rsid w:val="00B67854"/>
    <w:rsid w:val="00B67BB1"/>
    <w:rsid w:val="00B67C39"/>
    <w:rsid w:val="00B67CE4"/>
    <w:rsid w:val="00B67DA4"/>
    <w:rsid w:val="00B701C1"/>
    <w:rsid w:val="00B702A2"/>
    <w:rsid w:val="00B70563"/>
    <w:rsid w:val="00B708BA"/>
    <w:rsid w:val="00B70A65"/>
    <w:rsid w:val="00B70EA3"/>
    <w:rsid w:val="00B71436"/>
    <w:rsid w:val="00B71590"/>
    <w:rsid w:val="00B718A1"/>
    <w:rsid w:val="00B7197E"/>
    <w:rsid w:val="00B71B96"/>
    <w:rsid w:val="00B71D14"/>
    <w:rsid w:val="00B7203D"/>
    <w:rsid w:val="00B72623"/>
    <w:rsid w:val="00B72741"/>
    <w:rsid w:val="00B72786"/>
    <w:rsid w:val="00B72878"/>
    <w:rsid w:val="00B7362F"/>
    <w:rsid w:val="00B73A21"/>
    <w:rsid w:val="00B73A37"/>
    <w:rsid w:val="00B73A58"/>
    <w:rsid w:val="00B73A92"/>
    <w:rsid w:val="00B73C07"/>
    <w:rsid w:val="00B73DF4"/>
    <w:rsid w:val="00B74433"/>
    <w:rsid w:val="00B7459F"/>
    <w:rsid w:val="00B7463C"/>
    <w:rsid w:val="00B747D3"/>
    <w:rsid w:val="00B748E0"/>
    <w:rsid w:val="00B74949"/>
    <w:rsid w:val="00B74A56"/>
    <w:rsid w:val="00B74A98"/>
    <w:rsid w:val="00B74AB2"/>
    <w:rsid w:val="00B74B61"/>
    <w:rsid w:val="00B74BE2"/>
    <w:rsid w:val="00B74D99"/>
    <w:rsid w:val="00B74E1D"/>
    <w:rsid w:val="00B7507D"/>
    <w:rsid w:val="00B75481"/>
    <w:rsid w:val="00B754ED"/>
    <w:rsid w:val="00B75824"/>
    <w:rsid w:val="00B7595A"/>
    <w:rsid w:val="00B75A52"/>
    <w:rsid w:val="00B75BC8"/>
    <w:rsid w:val="00B75E1A"/>
    <w:rsid w:val="00B75F55"/>
    <w:rsid w:val="00B7608C"/>
    <w:rsid w:val="00B760FB"/>
    <w:rsid w:val="00B762A8"/>
    <w:rsid w:val="00B764AA"/>
    <w:rsid w:val="00B7689E"/>
    <w:rsid w:val="00B768B2"/>
    <w:rsid w:val="00B76A79"/>
    <w:rsid w:val="00B76AAB"/>
    <w:rsid w:val="00B76E4B"/>
    <w:rsid w:val="00B770FA"/>
    <w:rsid w:val="00B7735F"/>
    <w:rsid w:val="00B77365"/>
    <w:rsid w:val="00B80083"/>
    <w:rsid w:val="00B80154"/>
    <w:rsid w:val="00B80158"/>
    <w:rsid w:val="00B80385"/>
    <w:rsid w:val="00B8039A"/>
    <w:rsid w:val="00B805B1"/>
    <w:rsid w:val="00B805D7"/>
    <w:rsid w:val="00B8063A"/>
    <w:rsid w:val="00B8078B"/>
    <w:rsid w:val="00B80896"/>
    <w:rsid w:val="00B80C68"/>
    <w:rsid w:val="00B80D95"/>
    <w:rsid w:val="00B80DC9"/>
    <w:rsid w:val="00B80E98"/>
    <w:rsid w:val="00B810A1"/>
    <w:rsid w:val="00B810C0"/>
    <w:rsid w:val="00B811EA"/>
    <w:rsid w:val="00B81546"/>
    <w:rsid w:val="00B815C4"/>
    <w:rsid w:val="00B81610"/>
    <w:rsid w:val="00B817AF"/>
    <w:rsid w:val="00B81900"/>
    <w:rsid w:val="00B8191C"/>
    <w:rsid w:val="00B81AC6"/>
    <w:rsid w:val="00B81D10"/>
    <w:rsid w:val="00B81EEE"/>
    <w:rsid w:val="00B81F8C"/>
    <w:rsid w:val="00B81FE5"/>
    <w:rsid w:val="00B822B4"/>
    <w:rsid w:val="00B8260E"/>
    <w:rsid w:val="00B82672"/>
    <w:rsid w:val="00B8274F"/>
    <w:rsid w:val="00B828A8"/>
    <w:rsid w:val="00B828B6"/>
    <w:rsid w:val="00B82B9C"/>
    <w:rsid w:val="00B82EB9"/>
    <w:rsid w:val="00B830DB"/>
    <w:rsid w:val="00B831B9"/>
    <w:rsid w:val="00B83394"/>
    <w:rsid w:val="00B8372A"/>
    <w:rsid w:val="00B839E7"/>
    <w:rsid w:val="00B83C5B"/>
    <w:rsid w:val="00B83CC5"/>
    <w:rsid w:val="00B83DC0"/>
    <w:rsid w:val="00B84116"/>
    <w:rsid w:val="00B8421E"/>
    <w:rsid w:val="00B844E9"/>
    <w:rsid w:val="00B84696"/>
    <w:rsid w:val="00B847EB"/>
    <w:rsid w:val="00B84850"/>
    <w:rsid w:val="00B84901"/>
    <w:rsid w:val="00B849D3"/>
    <w:rsid w:val="00B84A6B"/>
    <w:rsid w:val="00B84A77"/>
    <w:rsid w:val="00B84A9A"/>
    <w:rsid w:val="00B84AA7"/>
    <w:rsid w:val="00B84F5B"/>
    <w:rsid w:val="00B85156"/>
    <w:rsid w:val="00B853BD"/>
    <w:rsid w:val="00B85815"/>
    <w:rsid w:val="00B85837"/>
    <w:rsid w:val="00B85F1D"/>
    <w:rsid w:val="00B8665D"/>
    <w:rsid w:val="00B86793"/>
    <w:rsid w:val="00B86B67"/>
    <w:rsid w:val="00B86B8B"/>
    <w:rsid w:val="00B86FB0"/>
    <w:rsid w:val="00B87304"/>
    <w:rsid w:val="00B87459"/>
    <w:rsid w:val="00B875D9"/>
    <w:rsid w:val="00B87707"/>
    <w:rsid w:val="00B87911"/>
    <w:rsid w:val="00B87C27"/>
    <w:rsid w:val="00B87E60"/>
    <w:rsid w:val="00B87FAF"/>
    <w:rsid w:val="00B9008C"/>
    <w:rsid w:val="00B9016A"/>
    <w:rsid w:val="00B90432"/>
    <w:rsid w:val="00B906E2"/>
    <w:rsid w:val="00B90905"/>
    <w:rsid w:val="00B90B85"/>
    <w:rsid w:val="00B9129A"/>
    <w:rsid w:val="00B91614"/>
    <w:rsid w:val="00B9197F"/>
    <w:rsid w:val="00B91A0D"/>
    <w:rsid w:val="00B92144"/>
    <w:rsid w:val="00B9231F"/>
    <w:rsid w:val="00B923C1"/>
    <w:rsid w:val="00B926F3"/>
    <w:rsid w:val="00B92AE0"/>
    <w:rsid w:val="00B92B99"/>
    <w:rsid w:val="00B92E36"/>
    <w:rsid w:val="00B92E9B"/>
    <w:rsid w:val="00B933F6"/>
    <w:rsid w:val="00B93496"/>
    <w:rsid w:val="00B93803"/>
    <w:rsid w:val="00B93811"/>
    <w:rsid w:val="00B93B77"/>
    <w:rsid w:val="00B94065"/>
    <w:rsid w:val="00B94101"/>
    <w:rsid w:val="00B9416B"/>
    <w:rsid w:val="00B944FF"/>
    <w:rsid w:val="00B947BA"/>
    <w:rsid w:val="00B94870"/>
    <w:rsid w:val="00B948A7"/>
    <w:rsid w:val="00B94920"/>
    <w:rsid w:val="00B94B01"/>
    <w:rsid w:val="00B94C28"/>
    <w:rsid w:val="00B94C70"/>
    <w:rsid w:val="00B94E8B"/>
    <w:rsid w:val="00B94F3A"/>
    <w:rsid w:val="00B95098"/>
    <w:rsid w:val="00B95272"/>
    <w:rsid w:val="00B952DC"/>
    <w:rsid w:val="00B955A0"/>
    <w:rsid w:val="00B95A0A"/>
    <w:rsid w:val="00B95A29"/>
    <w:rsid w:val="00B95E7B"/>
    <w:rsid w:val="00B960D4"/>
    <w:rsid w:val="00B96192"/>
    <w:rsid w:val="00B96311"/>
    <w:rsid w:val="00B9673B"/>
    <w:rsid w:val="00B96E31"/>
    <w:rsid w:val="00B96F2F"/>
    <w:rsid w:val="00B97176"/>
    <w:rsid w:val="00B97344"/>
    <w:rsid w:val="00B973C1"/>
    <w:rsid w:val="00B97421"/>
    <w:rsid w:val="00B978D7"/>
    <w:rsid w:val="00B9795D"/>
    <w:rsid w:val="00B979A8"/>
    <w:rsid w:val="00B97C0E"/>
    <w:rsid w:val="00B97E62"/>
    <w:rsid w:val="00BA0068"/>
    <w:rsid w:val="00BA0384"/>
    <w:rsid w:val="00BA09D5"/>
    <w:rsid w:val="00BA0DA2"/>
    <w:rsid w:val="00BA0DA7"/>
    <w:rsid w:val="00BA0E97"/>
    <w:rsid w:val="00BA0EC0"/>
    <w:rsid w:val="00BA11EC"/>
    <w:rsid w:val="00BA1737"/>
    <w:rsid w:val="00BA1893"/>
    <w:rsid w:val="00BA1998"/>
    <w:rsid w:val="00BA19DC"/>
    <w:rsid w:val="00BA1BAF"/>
    <w:rsid w:val="00BA1D25"/>
    <w:rsid w:val="00BA1D7D"/>
    <w:rsid w:val="00BA1DC3"/>
    <w:rsid w:val="00BA28EE"/>
    <w:rsid w:val="00BA2BC9"/>
    <w:rsid w:val="00BA2D82"/>
    <w:rsid w:val="00BA2F18"/>
    <w:rsid w:val="00BA30E7"/>
    <w:rsid w:val="00BA312C"/>
    <w:rsid w:val="00BA327D"/>
    <w:rsid w:val="00BA3316"/>
    <w:rsid w:val="00BA33B9"/>
    <w:rsid w:val="00BA33F0"/>
    <w:rsid w:val="00BA37C0"/>
    <w:rsid w:val="00BA3907"/>
    <w:rsid w:val="00BA3913"/>
    <w:rsid w:val="00BA3A83"/>
    <w:rsid w:val="00BA3B14"/>
    <w:rsid w:val="00BA3C36"/>
    <w:rsid w:val="00BA3C7F"/>
    <w:rsid w:val="00BA3D95"/>
    <w:rsid w:val="00BA3F77"/>
    <w:rsid w:val="00BA4267"/>
    <w:rsid w:val="00BA4370"/>
    <w:rsid w:val="00BA4504"/>
    <w:rsid w:val="00BA47D3"/>
    <w:rsid w:val="00BA47D8"/>
    <w:rsid w:val="00BA4D3A"/>
    <w:rsid w:val="00BA4D94"/>
    <w:rsid w:val="00BA4DD6"/>
    <w:rsid w:val="00BA50EB"/>
    <w:rsid w:val="00BA5321"/>
    <w:rsid w:val="00BA544B"/>
    <w:rsid w:val="00BA5715"/>
    <w:rsid w:val="00BA5745"/>
    <w:rsid w:val="00BA5D12"/>
    <w:rsid w:val="00BA6018"/>
    <w:rsid w:val="00BA601A"/>
    <w:rsid w:val="00BA60BA"/>
    <w:rsid w:val="00BA61E4"/>
    <w:rsid w:val="00BA62E0"/>
    <w:rsid w:val="00BA657C"/>
    <w:rsid w:val="00BA69C6"/>
    <w:rsid w:val="00BA6A95"/>
    <w:rsid w:val="00BA6BB4"/>
    <w:rsid w:val="00BA6C52"/>
    <w:rsid w:val="00BA6FA4"/>
    <w:rsid w:val="00BA705A"/>
    <w:rsid w:val="00BA711A"/>
    <w:rsid w:val="00BA728F"/>
    <w:rsid w:val="00BA732D"/>
    <w:rsid w:val="00BA73B8"/>
    <w:rsid w:val="00BA76A6"/>
    <w:rsid w:val="00BA77C5"/>
    <w:rsid w:val="00BA796E"/>
    <w:rsid w:val="00BA79FD"/>
    <w:rsid w:val="00BA7E0B"/>
    <w:rsid w:val="00BB0038"/>
    <w:rsid w:val="00BB00DC"/>
    <w:rsid w:val="00BB0162"/>
    <w:rsid w:val="00BB0408"/>
    <w:rsid w:val="00BB07FB"/>
    <w:rsid w:val="00BB0869"/>
    <w:rsid w:val="00BB0C63"/>
    <w:rsid w:val="00BB0F2A"/>
    <w:rsid w:val="00BB0F79"/>
    <w:rsid w:val="00BB0FC7"/>
    <w:rsid w:val="00BB1252"/>
    <w:rsid w:val="00BB178C"/>
    <w:rsid w:val="00BB1B52"/>
    <w:rsid w:val="00BB1C75"/>
    <w:rsid w:val="00BB1D66"/>
    <w:rsid w:val="00BB1DCD"/>
    <w:rsid w:val="00BB204B"/>
    <w:rsid w:val="00BB2312"/>
    <w:rsid w:val="00BB2344"/>
    <w:rsid w:val="00BB23B9"/>
    <w:rsid w:val="00BB281A"/>
    <w:rsid w:val="00BB2B1B"/>
    <w:rsid w:val="00BB2BAE"/>
    <w:rsid w:val="00BB3066"/>
    <w:rsid w:val="00BB30BC"/>
    <w:rsid w:val="00BB337C"/>
    <w:rsid w:val="00BB338D"/>
    <w:rsid w:val="00BB352A"/>
    <w:rsid w:val="00BB3AF5"/>
    <w:rsid w:val="00BB3E05"/>
    <w:rsid w:val="00BB4810"/>
    <w:rsid w:val="00BB489A"/>
    <w:rsid w:val="00BB4C3E"/>
    <w:rsid w:val="00BB4C5A"/>
    <w:rsid w:val="00BB5026"/>
    <w:rsid w:val="00BB504D"/>
    <w:rsid w:val="00BB5222"/>
    <w:rsid w:val="00BB52D4"/>
    <w:rsid w:val="00BB5570"/>
    <w:rsid w:val="00BB55B6"/>
    <w:rsid w:val="00BB576D"/>
    <w:rsid w:val="00BB5904"/>
    <w:rsid w:val="00BB59C6"/>
    <w:rsid w:val="00BB5E1E"/>
    <w:rsid w:val="00BB64BA"/>
    <w:rsid w:val="00BB6D25"/>
    <w:rsid w:val="00BB6D9C"/>
    <w:rsid w:val="00BB6E24"/>
    <w:rsid w:val="00BB6E3D"/>
    <w:rsid w:val="00BB7525"/>
    <w:rsid w:val="00BB762F"/>
    <w:rsid w:val="00BB777A"/>
    <w:rsid w:val="00BB7851"/>
    <w:rsid w:val="00BB7A29"/>
    <w:rsid w:val="00BB7AD8"/>
    <w:rsid w:val="00BB7E5B"/>
    <w:rsid w:val="00BB7F71"/>
    <w:rsid w:val="00BC001F"/>
    <w:rsid w:val="00BC0F46"/>
    <w:rsid w:val="00BC1207"/>
    <w:rsid w:val="00BC1364"/>
    <w:rsid w:val="00BC1431"/>
    <w:rsid w:val="00BC14F0"/>
    <w:rsid w:val="00BC15FD"/>
    <w:rsid w:val="00BC17C8"/>
    <w:rsid w:val="00BC1965"/>
    <w:rsid w:val="00BC1B01"/>
    <w:rsid w:val="00BC1B03"/>
    <w:rsid w:val="00BC1D71"/>
    <w:rsid w:val="00BC1E80"/>
    <w:rsid w:val="00BC26A7"/>
    <w:rsid w:val="00BC2903"/>
    <w:rsid w:val="00BC2925"/>
    <w:rsid w:val="00BC2B99"/>
    <w:rsid w:val="00BC2BE3"/>
    <w:rsid w:val="00BC2C42"/>
    <w:rsid w:val="00BC305E"/>
    <w:rsid w:val="00BC316C"/>
    <w:rsid w:val="00BC3347"/>
    <w:rsid w:val="00BC3525"/>
    <w:rsid w:val="00BC3667"/>
    <w:rsid w:val="00BC381A"/>
    <w:rsid w:val="00BC39D9"/>
    <w:rsid w:val="00BC3A08"/>
    <w:rsid w:val="00BC3B7B"/>
    <w:rsid w:val="00BC41C4"/>
    <w:rsid w:val="00BC41D3"/>
    <w:rsid w:val="00BC42CF"/>
    <w:rsid w:val="00BC4761"/>
    <w:rsid w:val="00BC49BB"/>
    <w:rsid w:val="00BC49F3"/>
    <w:rsid w:val="00BC4B1D"/>
    <w:rsid w:val="00BC4B61"/>
    <w:rsid w:val="00BC4DAA"/>
    <w:rsid w:val="00BC4EC3"/>
    <w:rsid w:val="00BC4F23"/>
    <w:rsid w:val="00BC5038"/>
    <w:rsid w:val="00BC50D7"/>
    <w:rsid w:val="00BC50F4"/>
    <w:rsid w:val="00BC5632"/>
    <w:rsid w:val="00BC58CE"/>
    <w:rsid w:val="00BC5954"/>
    <w:rsid w:val="00BC59D0"/>
    <w:rsid w:val="00BC5CD4"/>
    <w:rsid w:val="00BC60B2"/>
    <w:rsid w:val="00BC626D"/>
    <w:rsid w:val="00BC65AE"/>
    <w:rsid w:val="00BC674B"/>
    <w:rsid w:val="00BC6BF1"/>
    <w:rsid w:val="00BC6E51"/>
    <w:rsid w:val="00BC6FEB"/>
    <w:rsid w:val="00BC70F9"/>
    <w:rsid w:val="00BC7244"/>
    <w:rsid w:val="00BC72EC"/>
    <w:rsid w:val="00BC76EF"/>
    <w:rsid w:val="00BC77E5"/>
    <w:rsid w:val="00BC7AA3"/>
    <w:rsid w:val="00BC7B40"/>
    <w:rsid w:val="00BC7D01"/>
    <w:rsid w:val="00BC7E5E"/>
    <w:rsid w:val="00BC7F00"/>
    <w:rsid w:val="00BD0069"/>
    <w:rsid w:val="00BD01A5"/>
    <w:rsid w:val="00BD03C1"/>
    <w:rsid w:val="00BD090C"/>
    <w:rsid w:val="00BD093E"/>
    <w:rsid w:val="00BD0963"/>
    <w:rsid w:val="00BD098E"/>
    <w:rsid w:val="00BD09F9"/>
    <w:rsid w:val="00BD107F"/>
    <w:rsid w:val="00BD12CD"/>
    <w:rsid w:val="00BD14A0"/>
    <w:rsid w:val="00BD153E"/>
    <w:rsid w:val="00BD154C"/>
    <w:rsid w:val="00BD1676"/>
    <w:rsid w:val="00BD1D09"/>
    <w:rsid w:val="00BD1D8F"/>
    <w:rsid w:val="00BD1E3C"/>
    <w:rsid w:val="00BD1FAD"/>
    <w:rsid w:val="00BD2072"/>
    <w:rsid w:val="00BD2133"/>
    <w:rsid w:val="00BD2359"/>
    <w:rsid w:val="00BD2868"/>
    <w:rsid w:val="00BD28C6"/>
    <w:rsid w:val="00BD2C37"/>
    <w:rsid w:val="00BD2CD3"/>
    <w:rsid w:val="00BD2CDF"/>
    <w:rsid w:val="00BD2EA1"/>
    <w:rsid w:val="00BD30E7"/>
    <w:rsid w:val="00BD32E1"/>
    <w:rsid w:val="00BD3333"/>
    <w:rsid w:val="00BD3A15"/>
    <w:rsid w:val="00BD4270"/>
    <w:rsid w:val="00BD4714"/>
    <w:rsid w:val="00BD4812"/>
    <w:rsid w:val="00BD4998"/>
    <w:rsid w:val="00BD4B37"/>
    <w:rsid w:val="00BD4C92"/>
    <w:rsid w:val="00BD50DC"/>
    <w:rsid w:val="00BD521D"/>
    <w:rsid w:val="00BD5464"/>
    <w:rsid w:val="00BD54E3"/>
    <w:rsid w:val="00BD5737"/>
    <w:rsid w:val="00BD57A4"/>
    <w:rsid w:val="00BD57ED"/>
    <w:rsid w:val="00BD5A01"/>
    <w:rsid w:val="00BD5D10"/>
    <w:rsid w:val="00BD5DB4"/>
    <w:rsid w:val="00BD5E19"/>
    <w:rsid w:val="00BD5E56"/>
    <w:rsid w:val="00BD6006"/>
    <w:rsid w:val="00BD65C9"/>
    <w:rsid w:val="00BD6A9C"/>
    <w:rsid w:val="00BD6E00"/>
    <w:rsid w:val="00BD6E7E"/>
    <w:rsid w:val="00BD6F61"/>
    <w:rsid w:val="00BD6FBF"/>
    <w:rsid w:val="00BD70F2"/>
    <w:rsid w:val="00BD7123"/>
    <w:rsid w:val="00BD72BD"/>
    <w:rsid w:val="00BD7577"/>
    <w:rsid w:val="00BD758D"/>
    <w:rsid w:val="00BD75B1"/>
    <w:rsid w:val="00BD7739"/>
    <w:rsid w:val="00BD7B0A"/>
    <w:rsid w:val="00BD7E82"/>
    <w:rsid w:val="00BD7ED6"/>
    <w:rsid w:val="00BD7F46"/>
    <w:rsid w:val="00BE004C"/>
    <w:rsid w:val="00BE0418"/>
    <w:rsid w:val="00BE04F1"/>
    <w:rsid w:val="00BE059D"/>
    <w:rsid w:val="00BE05EB"/>
    <w:rsid w:val="00BE094D"/>
    <w:rsid w:val="00BE0AC3"/>
    <w:rsid w:val="00BE107C"/>
    <w:rsid w:val="00BE1151"/>
    <w:rsid w:val="00BE1202"/>
    <w:rsid w:val="00BE1471"/>
    <w:rsid w:val="00BE1FEF"/>
    <w:rsid w:val="00BE217C"/>
    <w:rsid w:val="00BE2205"/>
    <w:rsid w:val="00BE2258"/>
    <w:rsid w:val="00BE2735"/>
    <w:rsid w:val="00BE2837"/>
    <w:rsid w:val="00BE2917"/>
    <w:rsid w:val="00BE2FFB"/>
    <w:rsid w:val="00BE3249"/>
    <w:rsid w:val="00BE3CD6"/>
    <w:rsid w:val="00BE3DB0"/>
    <w:rsid w:val="00BE4403"/>
    <w:rsid w:val="00BE4770"/>
    <w:rsid w:val="00BE4804"/>
    <w:rsid w:val="00BE4871"/>
    <w:rsid w:val="00BE48B2"/>
    <w:rsid w:val="00BE48BD"/>
    <w:rsid w:val="00BE4903"/>
    <w:rsid w:val="00BE4A41"/>
    <w:rsid w:val="00BE4A46"/>
    <w:rsid w:val="00BE4BD0"/>
    <w:rsid w:val="00BE4CB9"/>
    <w:rsid w:val="00BE56CA"/>
    <w:rsid w:val="00BE579B"/>
    <w:rsid w:val="00BE58A9"/>
    <w:rsid w:val="00BE5DBA"/>
    <w:rsid w:val="00BE6051"/>
    <w:rsid w:val="00BE61F6"/>
    <w:rsid w:val="00BE649C"/>
    <w:rsid w:val="00BE64CC"/>
    <w:rsid w:val="00BE6628"/>
    <w:rsid w:val="00BE672A"/>
    <w:rsid w:val="00BE673C"/>
    <w:rsid w:val="00BE67A1"/>
    <w:rsid w:val="00BE6B55"/>
    <w:rsid w:val="00BE6CEF"/>
    <w:rsid w:val="00BE6DA2"/>
    <w:rsid w:val="00BE6F7A"/>
    <w:rsid w:val="00BE710A"/>
    <w:rsid w:val="00BE7150"/>
    <w:rsid w:val="00BE71D5"/>
    <w:rsid w:val="00BE76C3"/>
    <w:rsid w:val="00BE78CE"/>
    <w:rsid w:val="00BE79D1"/>
    <w:rsid w:val="00BE7A79"/>
    <w:rsid w:val="00BE7A98"/>
    <w:rsid w:val="00BE7B0B"/>
    <w:rsid w:val="00BE7B34"/>
    <w:rsid w:val="00BE7DCE"/>
    <w:rsid w:val="00BE7E10"/>
    <w:rsid w:val="00BE7EE1"/>
    <w:rsid w:val="00BE7F0F"/>
    <w:rsid w:val="00BE7F8A"/>
    <w:rsid w:val="00BF0058"/>
    <w:rsid w:val="00BF06B6"/>
    <w:rsid w:val="00BF0873"/>
    <w:rsid w:val="00BF0914"/>
    <w:rsid w:val="00BF0B7B"/>
    <w:rsid w:val="00BF0DB7"/>
    <w:rsid w:val="00BF0E0E"/>
    <w:rsid w:val="00BF1077"/>
    <w:rsid w:val="00BF119E"/>
    <w:rsid w:val="00BF144F"/>
    <w:rsid w:val="00BF1741"/>
    <w:rsid w:val="00BF1846"/>
    <w:rsid w:val="00BF1D4B"/>
    <w:rsid w:val="00BF1FBE"/>
    <w:rsid w:val="00BF20A5"/>
    <w:rsid w:val="00BF21A0"/>
    <w:rsid w:val="00BF21D6"/>
    <w:rsid w:val="00BF2268"/>
    <w:rsid w:val="00BF242C"/>
    <w:rsid w:val="00BF2466"/>
    <w:rsid w:val="00BF2A99"/>
    <w:rsid w:val="00BF2BC7"/>
    <w:rsid w:val="00BF2EA3"/>
    <w:rsid w:val="00BF2F6C"/>
    <w:rsid w:val="00BF31BF"/>
    <w:rsid w:val="00BF32E6"/>
    <w:rsid w:val="00BF34EF"/>
    <w:rsid w:val="00BF38E2"/>
    <w:rsid w:val="00BF3E78"/>
    <w:rsid w:val="00BF3F01"/>
    <w:rsid w:val="00BF4095"/>
    <w:rsid w:val="00BF428B"/>
    <w:rsid w:val="00BF43FF"/>
    <w:rsid w:val="00BF446B"/>
    <w:rsid w:val="00BF448E"/>
    <w:rsid w:val="00BF4722"/>
    <w:rsid w:val="00BF4754"/>
    <w:rsid w:val="00BF488F"/>
    <w:rsid w:val="00BF4C7A"/>
    <w:rsid w:val="00BF4EF9"/>
    <w:rsid w:val="00BF5188"/>
    <w:rsid w:val="00BF525A"/>
    <w:rsid w:val="00BF53F6"/>
    <w:rsid w:val="00BF54CF"/>
    <w:rsid w:val="00BF59C1"/>
    <w:rsid w:val="00BF5CD2"/>
    <w:rsid w:val="00BF5CE9"/>
    <w:rsid w:val="00BF5F96"/>
    <w:rsid w:val="00BF663B"/>
    <w:rsid w:val="00BF6A89"/>
    <w:rsid w:val="00BF6C30"/>
    <w:rsid w:val="00BF6D8E"/>
    <w:rsid w:val="00BF6EDF"/>
    <w:rsid w:val="00BF7097"/>
    <w:rsid w:val="00BF772E"/>
    <w:rsid w:val="00BF78FA"/>
    <w:rsid w:val="00BF7C17"/>
    <w:rsid w:val="00BF7C3A"/>
    <w:rsid w:val="00BF7E94"/>
    <w:rsid w:val="00C00148"/>
    <w:rsid w:val="00C00366"/>
    <w:rsid w:val="00C0066F"/>
    <w:rsid w:val="00C00EA9"/>
    <w:rsid w:val="00C00FAA"/>
    <w:rsid w:val="00C01458"/>
    <w:rsid w:val="00C01641"/>
    <w:rsid w:val="00C01742"/>
    <w:rsid w:val="00C01A5A"/>
    <w:rsid w:val="00C01AB7"/>
    <w:rsid w:val="00C02106"/>
    <w:rsid w:val="00C02183"/>
    <w:rsid w:val="00C0242D"/>
    <w:rsid w:val="00C024D4"/>
    <w:rsid w:val="00C02681"/>
    <w:rsid w:val="00C02C39"/>
    <w:rsid w:val="00C02DD4"/>
    <w:rsid w:val="00C030DA"/>
    <w:rsid w:val="00C036FD"/>
    <w:rsid w:val="00C03825"/>
    <w:rsid w:val="00C03830"/>
    <w:rsid w:val="00C03972"/>
    <w:rsid w:val="00C03A3D"/>
    <w:rsid w:val="00C03A6B"/>
    <w:rsid w:val="00C03C3D"/>
    <w:rsid w:val="00C03EA5"/>
    <w:rsid w:val="00C040E3"/>
    <w:rsid w:val="00C04315"/>
    <w:rsid w:val="00C04347"/>
    <w:rsid w:val="00C04469"/>
    <w:rsid w:val="00C044DC"/>
    <w:rsid w:val="00C0465F"/>
    <w:rsid w:val="00C0468D"/>
    <w:rsid w:val="00C047B9"/>
    <w:rsid w:val="00C048F8"/>
    <w:rsid w:val="00C04D92"/>
    <w:rsid w:val="00C04F4E"/>
    <w:rsid w:val="00C05050"/>
    <w:rsid w:val="00C05584"/>
    <w:rsid w:val="00C05A43"/>
    <w:rsid w:val="00C05B84"/>
    <w:rsid w:val="00C05F99"/>
    <w:rsid w:val="00C06014"/>
    <w:rsid w:val="00C0637C"/>
    <w:rsid w:val="00C0657F"/>
    <w:rsid w:val="00C065C4"/>
    <w:rsid w:val="00C067AD"/>
    <w:rsid w:val="00C067C0"/>
    <w:rsid w:val="00C06842"/>
    <w:rsid w:val="00C068B7"/>
    <w:rsid w:val="00C06A8F"/>
    <w:rsid w:val="00C06BB0"/>
    <w:rsid w:val="00C07017"/>
    <w:rsid w:val="00C07158"/>
    <w:rsid w:val="00C074BA"/>
    <w:rsid w:val="00C075A7"/>
    <w:rsid w:val="00C07881"/>
    <w:rsid w:val="00C07CAA"/>
    <w:rsid w:val="00C07E16"/>
    <w:rsid w:val="00C10C51"/>
    <w:rsid w:val="00C10EC2"/>
    <w:rsid w:val="00C110AF"/>
    <w:rsid w:val="00C1130B"/>
    <w:rsid w:val="00C1139B"/>
    <w:rsid w:val="00C1151D"/>
    <w:rsid w:val="00C11520"/>
    <w:rsid w:val="00C11A65"/>
    <w:rsid w:val="00C11C7B"/>
    <w:rsid w:val="00C11DEF"/>
    <w:rsid w:val="00C11ECA"/>
    <w:rsid w:val="00C11EDC"/>
    <w:rsid w:val="00C11F8B"/>
    <w:rsid w:val="00C120A2"/>
    <w:rsid w:val="00C1224E"/>
    <w:rsid w:val="00C1284E"/>
    <w:rsid w:val="00C1290C"/>
    <w:rsid w:val="00C12AAE"/>
    <w:rsid w:val="00C12B58"/>
    <w:rsid w:val="00C12D13"/>
    <w:rsid w:val="00C12D49"/>
    <w:rsid w:val="00C12E2A"/>
    <w:rsid w:val="00C13194"/>
    <w:rsid w:val="00C133AB"/>
    <w:rsid w:val="00C1342E"/>
    <w:rsid w:val="00C13659"/>
    <w:rsid w:val="00C13879"/>
    <w:rsid w:val="00C13951"/>
    <w:rsid w:val="00C13B52"/>
    <w:rsid w:val="00C13BDB"/>
    <w:rsid w:val="00C13BFC"/>
    <w:rsid w:val="00C13C1A"/>
    <w:rsid w:val="00C13D2A"/>
    <w:rsid w:val="00C13D30"/>
    <w:rsid w:val="00C14173"/>
    <w:rsid w:val="00C14184"/>
    <w:rsid w:val="00C14305"/>
    <w:rsid w:val="00C1456F"/>
    <w:rsid w:val="00C145EF"/>
    <w:rsid w:val="00C14605"/>
    <w:rsid w:val="00C14779"/>
    <w:rsid w:val="00C1499B"/>
    <w:rsid w:val="00C14A20"/>
    <w:rsid w:val="00C14C84"/>
    <w:rsid w:val="00C152B3"/>
    <w:rsid w:val="00C15888"/>
    <w:rsid w:val="00C15A51"/>
    <w:rsid w:val="00C15CCD"/>
    <w:rsid w:val="00C15CD7"/>
    <w:rsid w:val="00C15DD7"/>
    <w:rsid w:val="00C15F13"/>
    <w:rsid w:val="00C16744"/>
    <w:rsid w:val="00C16CEF"/>
    <w:rsid w:val="00C16D08"/>
    <w:rsid w:val="00C16E13"/>
    <w:rsid w:val="00C16F3C"/>
    <w:rsid w:val="00C172D0"/>
    <w:rsid w:val="00C17314"/>
    <w:rsid w:val="00C17416"/>
    <w:rsid w:val="00C1753B"/>
    <w:rsid w:val="00C175B3"/>
    <w:rsid w:val="00C17756"/>
    <w:rsid w:val="00C17981"/>
    <w:rsid w:val="00C17D2E"/>
    <w:rsid w:val="00C17ED5"/>
    <w:rsid w:val="00C2037D"/>
    <w:rsid w:val="00C2053F"/>
    <w:rsid w:val="00C20725"/>
    <w:rsid w:val="00C20821"/>
    <w:rsid w:val="00C20C31"/>
    <w:rsid w:val="00C210E3"/>
    <w:rsid w:val="00C21229"/>
    <w:rsid w:val="00C2128F"/>
    <w:rsid w:val="00C21365"/>
    <w:rsid w:val="00C2153D"/>
    <w:rsid w:val="00C216F7"/>
    <w:rsid w:val="00C21C55"/>
    <w:rsid w:val="00C21D1A"/>
    <w:rsid w:val="00C21E4F"/>
    <w:rsid w:val="00C22066"/>
    <w:rsid w:val="00C223C0"/>
    <w:rsid w:val="00C22428"/>
    <w:rsid w:val="00C226F6"/>
    <w:rsid w:val="00C228B5"/>
    <w:rsid w:val="00C22B89"/>
    <w:rsid w:val="00C22E23"/>
    <w:rsid w:val="00C235FC"/>
    <w:rsid w:val="00C238DE"/>
    <w:rsid w:val="00C23ABB"/>
    <w:rsid w:val="00C23B78"/>
    <w:rsid w:val="00C23E40"/>
    <w:rsid w:val="00C23F00"/>
    <w:rsid w:val="00C23F44"/>
    <w:rsid w:val="00C24104"/>
    <w:rsid w:val="00C24141"/>
    <w:rsid w:val="00C24343"/>
    <w:rsid w:val="00C2435F"/>
    <w:rsid w:val="00C243CD"/>
    <w:rsid w:val="00C247DD"/>
    <w:rsid w:val="00C248A8"/>
    <w:rsid w:val="00C24978"/>
    <w:rsid w:val="00C24AFC"/>
    <w:rsid w:val="00C24D16"/>
    <w:rsid w:val="00C2510A"/>
    <w:rsid w:val="00C25290"/>
    <w:rsid w:val="00C25412"/>
    <w:rsid w:val="00C256F0"/>
    <w:rsid w:val="00C25B35"/>
    <w:rsid w:val="00C262F5"/>
    <w:rsid w:val="00C26346"/>
    <w:rsid w:val="00C263C6"/>
    <w:rsid w:val="00C26441"/>
    <w:rsid w:val="00C26638"/>
    <w:rsid w:val="00C2669E"/>
    <w:rsid w:val="00C2677D"/>
    <w:rsid w:val="00C26AA1"/>
    <w:rsid w:val="00C26C13"/>
    <w:rsid w:val="00C26DC4"/>
    <w:rsid w:val="00C26F82"/>
    <w:rsid w:val="00C27137"/>
    <w:rsid w:val="00C27505"/>
    <w:rsid w:val="00C276CB"/>
    <w:rsid w:val="00C276EB"/>
    <w:rsid w:val="00C3017C"/>
    <w:rsid w:val="00C3042C"/>
    <w:rsid w:val="00C3049E"/>
    <w:rsid w:val="00C304FD"/>
    <w:rsid w:val="00C305A2"/>
    <w:rsid w:val="00C30CDE"/>
    <w:rsid w:val="00C31458"/>
    <w:rsid w:val="00C3164B"/>
    <w:rsid w:val="00C31734"/>
    <w:rsid w:val="00C31ADA"/>
    <w:rsid w:val="00C31BC2"/>
    <w:rsid w:val="00C31C3C"/>
    <w:rsid w:val="00C31CF8"/>
    <w:rsid w:val="00C31D59"/>
    <w:rsid w:val="00C31EAD"/>
    <w:rsid w:val="00C31EB4"/>
    <w:rsid w:val="00C32081"/>
    <w:rsid w:val="00C32259"/>
    <w:rsid w:val="00C3251A"/>
    <w:rsid w:val="00C3298A"/>
    <w:rsid w:val="00C32FE0"/>
    <w:rsid w:val="00C33137"/>
    <w:rsid w:val="00C3379D"/>
    <w:rsid w:val="00C33937"/>
    <w:rsid w:val="00C33F92"/>
    <w:rsid w:val="00C34044"/>
    <w:rsid w:val="00C3418D"/>
    <w:rsid w:val="00C34425"/>
    <w:rsid w:val="00C3492C"/>
    <w:rsid w:val="00C34C77"/>
    <w:rsid w:val="00C34D20"/>
    <w:rsid w:val="00C351A5"/>
    <w:rsid w:val="00C354D8"/>
    <w:rsid w:val="00C355AD"/>
    <w:rsid w:val="00C357EF"/>
    <w:rsid w:val="00C35820"/>
    <w:rsid w:val="00C3592B"/>
    <w:rsid w:val="00C359BD"/>
    <w:rsid w:val="00C359F0"/>
    <w:rsid w:val="00C35B94"/>
    <w:rsid w:val="00C363C1"/>
    <w:rsid w:val="00C36428"/>
    <w:rsid w:val="00C36445"/>
    <w:rsid w:val="00C36446"/>
    <w:rsid w:val="00C36488"/>
    <w:rsid w:val="00C3649E"/>
    <w:rsid w:val="00C36720"/>
    <w:rsid w:val="00C36B7E"/>
    <w:rsid w:val="00C36C98"/>
    <w:rsid w:val="00C36F99"/>
    <w:rsid w:val="00C37126"/>
    <w:rsid w:val="00C37150"/>
    <w:rsid w:val="00C37281"/>
    <w:rsid w:val="00C373E3"/>
    <w:rsid w:val="00C37B89"/>
    <w:rsid w:val="00C37BC7"/>
    <w:rsid w:val="00C401E6"/>
    <w:rsid w:val="00C40237"/>
    <w:rsid w:val="00C4032A"/>
    <w:rsid w:val="00C40410"/>
    <w:rsid w:val="00C40567"/>
    <w:rsid w:val="00C40B14"/>
    <w:rsid w:val="00C40D0E"/>
    <w:rsid w:val="00C40EBC"/>
    <w:rsid w:val="00C40F5C"/>
    <w:rsid w:val="00C41450"/>
    <w:rsid w:val="00C416C3"/>
    <w:rsid w:val="00C4180D"/>
    <w:rsid w:val="00C41980"/>
    <w:rsid w:val="00C41A0E"/>
    <w:rsid w:val="00C41E23"/>
    <w:rsid w:val="00C421EB"/>
    <w:rsid w:val="00C4236F"/>
    <w:rsid w:val="00C42872"/>
    <w:rsid w:val="00C42946"/>
    <w:rsid w:val="00C42A2A"/>
    <w:rsid w:val="00C42B24"/>
    <w:rsid w:val="00C42BD7"/>
    <w:rsid w:val="00C42C04"/>
    <w:rsid w:val="00C42C3A"/>
    <w:rsid w:val="00C42D75"/>
    <w:rsid w:val="00C42EBA"/>
    <w:rsid w:val="00C42FC8"/>
    <w:rsid w:val="00C430CE"/>
    <w:rsid w:val="00C43127"/>
    <w:rsid w:val="00C432F9"/>
    <w:rsid w:val="00C4335B"/>
    <w:rsid w:val="00C43766"/>
    <w:rsid w:val="00C43793"/>
    <w:rsid w:val="00C437FE"/>
    <w:rsid w:val="00C438E9"/>
    <w:rsid w:val="00C43A68"/>
    <w:rsid w:val="00C43C36"/>
    <w:rsid w:val="00C43C4C"/>
    <w:rsid w:val="00C43CE6"/>
    <w:rsid w:val="00C43F68"/>
    <w:rsid w:val="00C4422B"/>
    <w:rsid w:val="00C443F6"/>
    <w:rsid w:val="00C44554"/>
    <w:rsid w:val="00C445A0"/>
    <w:rsid w:val="00C4475B"/>
    <w:rsid w:val="00C44A6B"/>
    <w:rsid w:val="00C44DC8"/>
    <w:rsid w:val="00C44EDD"/>
    <w:rsid w:val="00C44FD9"/>
    <w:rsid w:val="00C45149"/>
    <w:rsid w:val="00C453BC"/>
    <w:rsid w:val="00C45417"/>
    <w:rsid w:val="00C45A9F"/>
    <w:rsid w:val="00C45FA9"/>
    <w:rsid w:val="00C46088"/>
    <w:rsid w:val="00C46225"/>
    <w:rsid w:val="00C46482"/>
    <w:rsid w:val="00C4658C"/>
    <w:rsid w:val="00C46B69"/>
    <w:rsid w:val="00C46B92"/>
    <w:rsid w:val="00C46E2C"/>
    <w:rsid w:val="00C47023"/>
    <w:rsid w:val="00C47089"/>
    <w:rsid w:val="00C47868"/>
    <w:rsid w:val="00C478C5"/>
    <w:rsid w:val="00C4793E"/>
    <w:rsid w:val="00C47B50"/>
    <w:rsid w:val="00C47BB2"/>
    <w:rsid w:val="00C47D55"/>
    <w:rsid w:val="00C47F56"/>
    <w:rsid w:val="00C47FEC"/>
    <w:rsid w:val="00C50135"/>
    <w:rsid w:val="00C50166"/>
    <w:rsid w:val="00C50286"/>
    <w:rsid w:val="00C506C3"/>
    <w:rsid w:val="00C5078C"/>
    <w:rsid w:val="00C508BE"/>
    <w:rsid w:val="00C509ED"/>
    <w:rsid w:val="00C50BBA"/>
    <w:rsid w:val="00C50EB1"/>
    <w:rsid w:val="00C51073"/>
    <w:rsid w:val="00C510DC"/>
    <w:rsid w:val="00C51576"/>
    <w:rsid w:val="00C51B65"/>
    <w:rsid w:val="00C51C63"/>
    <w:rsid w:val="00C51F19"/>
    <w:rsid w:val="00C51F39"/>
    <w:rsid w:val="00C5213B"/>
    <w:rsid w:val="00C521DC"/>
    <w:rsid w:val="00C5250B"/>
    <w:rsid w:val="00C52961"/>
    <w:rsid w:val="00C529E1"/>
    <w:rsid w:val="00C52CE8"/>
    <w:rsid w:val="00C52EDC"/>
    <w:rsid w:val="00C53064"/>
    <w:rsid w:val="00C5312B"/>
    <w:rsid w:val="00C53167"/>
    <w:rsid w:val="00C5317C"/>
    <w:rsid w:val="00C53450"/>
    <w:rsid w:val="00C53574"/>
    <w:rsid w:val="00C536FB"/>
    <w:rsid w:val="00C536FE"/>
    <w:rsid w:val="00C537A4"/>
    <w:rsid w:val="00C5381B"/>
    <w:rsid w:val="00C53911"/>
    <w:rsid w:val="00C53B3A"/>
    <w:rsid w:val="00C53FAA"/>
    <w:rsid w:val="00C543F2"/>
    <w:rsid w:val="00C5447C"/>
    <w:rsid w:val="00C54751"/>
    <w:rsid w:val="00C548AE"/>
    <w:rsid w:val="00C54EB5"/>
    <w:rsid w:val="00C54F41"/>
    <w:rsid w:val="00C55157"/>
    <w:rsid w:val="00C551A5"/>
    <w:rsid w:val="00C551FE"/>
    <w:rsid w:val="00C552E7"/>
    <w:rsid w:val="00C55331"/>
    <w:rsid w:val="00C55394"/>
    <w:rsid w:val="00C5544C"/>
    <w:rsid w:val="00C557C5"/>
    <w:rsid w:val="00C55D6E"/>
    <w:rsid w:val="00C55E3D"/>
    <w:rsid w:val="00C55F59"/>
    <w:rsid w:val="00C56E73"/>
    <w:rsid w:val="00C56E84"/>
    <w:rsid w:val="00C57617"/>
    <w:rsid w:val="00C57B48"/>
    <w:rsid w:val="00C57BD8"/>
    <w:rsid w:val="00C608B0"/>
    <w:rsid w:val="00C60A2C"/>
    <w:rsid w:val="00C60AB7"/>
    <w:rsid w:val="00C60B62"/>
    <w:rsid w:val="00C60E41"/>
    <w:rsid w:val="00C61035"/>
    <w:rsid w:val="00C61325"/>
    <w:rsid w:val="00C61AC9"/>
    <w:rsid w:val="00C61EDD"/>
    <w:rsid w:val="00C62412"/>
    <w:rsid w:val="00C62495"/>
    <w:rsid w:val="00C62739"/>
    <w:rsid w:val="00C62964"/>
    <w:rsid w:val="00C62986"/>
    <w:rsid w:val="00C62B30"/>
    <w:rsid w:val="00C62D35"/>
    <w:rsid w:val="00C62D89"/>
    <w:rsid w:val="00C62DEF"/>
    <w:rsid w:val="00C63355"/>
    <w:rsid w:val="00C63665"/>
    <w:rsid w:val="00C637EE"/>
    <w:rsid w:val="00C63E31"/>
    <w:rsid w:val="00C63EFC"/>
    <w:rsid w:val="00C63EFF"/>
    <w:rsid w:val="00C64024"/>
    <w:rsid w:val="00C6412A"/>
    <w:rsid w:val="00C6424D"/>
    <w:rsid w:val="00C647AB"/>
    <w:rsid w:val="00C647F0"/>
    <w:rsid w:val="00C64856"/>
    <w:rsid w:val="00C648C7"/>
    <w:rsid w:val="00C64C67"/>
    <w:rsid w:val="00C65266"/>
    <w:rsid w:val="00C653E5"/>
    <w:rsid w:val="00C65502"/>
    <w:rsid w:val="00C657B3"/>
    <w:rsid w:val="00C65A3E"/>
    <w:rsid w:val="00C65A48"/>
    <w:rsid w:val="00C65B86"/>
    <w:rsid w:val="00C65BFD"/>
    <w:rsid w:val="00C65C17"/>
    <w:rsid w:val="00C65E6B"/>
    <w:rsid w:val="00C65F89"/>
    <w:rsid w:val="00C661B5"/>
    <w:rsid w:val="00C6620A"/>
    <w:rsid w:val="00C665F0"/>
    <w:rsid w:val="00C666C8"/>
    <w:rsid w:val="00C66E79"/>
    <w:rsid w:val="00C67908"/>
    <w:rsid w:val="00C67ABE"/>
    <w:rsid w:val="00C67AF7"/>
    <w:rsid w:val="00C67B1A"/>
    <w:rsid w:val="00C67B6A"/>
    <w:rsid w:val="00C7003E"/>
    <w:rsid w:val="00C7009E"/>
    <w:rsid w:val="00C70268"/>
    <w:rsid w:val="00C703F3"/>
    <w:rsid w:val="00C7045D"/>
    <w:rsid w:val="00C7047A"/>
    <w:rsid w:val="00C70592"/>
    <w:rsid w:val="00C70D7C"/>
    <w:rsid w:val="00C70EAD"/>
    <w:rsid w:val="00C70F20"/>
    <w:rsid w:val="00C711DC"/>
    <w:rsid w:val="00C71809"/>
    <w:rsid w:val="00C71923"/>
    <w:rsid w:val="00C71B8B"/>
    <w:rsid w:val="00C71C18"/>
    <w:rsid w:val="00C71DF0"/>
    <w:rsid w:val="00C71F8F"/>
    <w:rsid w:val="00C72006"/>
    <w:rsid w:val="00C720D5"/>
    <w:rsid w:val="00C72198"/>
    <w:rsid w:val="00C72533"/>
    <w:rsid w:val="00C725EE"/>
    <w:rsid w:val="00C7274E"/>
    <w:rsid w:val="00C72F2B"/>
    <w:rsid w:val="00C72FEB"/>
    <w:rsid w:val="00C7311D"/>
    <w:rsid w:val="00C73241"/>
    <w:rsid w:val="00C733AD"/>
    <w:rsid w:val="00C73437"/>
    <w:rsid w:val="00C73658"/>
    <w:rsid w:val="00C73698"/>
    <w:rsid w:val="00C73777"/>
    <w:rsid w:val="00C737B6"/>
    <w:rsid w:val="00C737C4"/>
    <w:rsid w:val="00C7388F"/>
    <w:rsid w:val="00C73BC9"/>
    <w:rsid w:val="00C73C3D"/>
    <w:rsid w:val="00C741E7"/>
    <w:rsid w:val="00C74236"/>
    <w:rsid w:val="00C747EB"/>
    <w:rsid w:val="00C74E11"/>
    <w:rsid w:val="00C74F02"/>
    <w:rsid w:val="00C75617"/>
    <w:rsid w:val="00C75688"/>
    <w:rsid w:val="00C756B0"/>
    <w:rsid w:val="00C75A07"/>
    <w:rsid w:val="00C75E06"/>
    <w:rsid w:val="00C75E07"/>
    <w:rsid w:val="00C76314"/>
    <w:rsid w:val="00C76482"/>
    <w:rsid w:val="00C76564"/>
    <w:rsid w:val="00C765A8"/>
    <w:rsid w:val="00C76CF2"/>
    <w:rsid w:val="00C76D95"/>
    <w:rsid w:val="00C76EB3"/>
    <w:rsid w:val="00C7713E"/>
    <w:rsid w:val="00C77219"/>
    <w:rsid w:val="00C773C3"/>
    <w:rsid w:val="00C7742D"/>
    <w:rsid w:val="00C77515"/>
    <w:rsid w:val="00C77877"/>
    <w:rsid w:val="00C77B09"/>
    <w:rsid w:val="00C77DF8"/>
    <w:rsid w:val="00C77ED9"/>
    <w:rsid w:val="00C80131"/>
    <w:rsid w:val="00C8029D"/>
    <w:rsid w:val="00C8042B"/>
    <w:rsid w:val="00C80920"/>
    <w:rsid w:val="00C8094F"/>
    <w:rsid w:val="00C80A01"/>
    <w:rsid w:val="00C80B38"/>
    <w:rsid w:val="00C80D54"/>
    <w:rsid w:val="00C80E54"/>
    <w:rsid w:val="00C81112"/>
    <w:rsid w:val="00C81181"/>
    <w:rsid w:val="00C81216"/>
    <w:rsid w:val="00C81475"/>
    <w:rsid w:val="00C81486"/>
    <w:rsid w:val="00C814FA"/>
    <w:rsid w:val="00C81789"/>
    <w:rsid w:val="00C81951"/>
    <w:rsid w:val="00C81969"/>
    <w:rsid w:val="00C81987"/>
    <w:rsid w:val="00C81B8C"/>
    <w:rsid w:val="00C81EA9"/>
    <w:rsid w:val="00C81FD3"/>
    <w:rsid w:val="00C82131"/>
    <w:rsid w:val="00C82163"/>
    <w:rsid w:val="00C821D2"/>
    <w:rsid w:val="00C8220F"/>
    <w:rsid w:val="00C827B0"/>
    <w:rsid w:val="00C82860"/>
    <w:rsid w:val="00C82EA5"/>
    <w:rsid w:val="00C82F47"/>
    <w:rsid w:val="00C82F55"/>
    <w:rsid w:val="00C83720"/>
    <w:rsid w:val="00C83FBA"/>
    <w:rsid w:val="00C841EA"/>
    <w:rsid w:val="00C8458C"/>
    <w:rsid w:val="00C84677"/>
    <w:rsid w:val="00C84CD3"/>
    <w:rsid w:val="00C84E4D"/>
    <w:rsid w:val="00C8507D"/>
    <w:rsid w:val="00C85189"/>
    <w:rsid w:val="00C851CB"/>
    <w:rsid w:val="00C85342"/>
    <w:rsid w:val="00C85461"/>
    <w:rsid w:val="00C8548C"/>
    <w:rsid w:val="00C855F6"/>
    <w:rsid w:val="00C8566A"/>
    <w:rsid w:val="00C85B8B"/>
    <w:rsid w:val="00C85BB8"/>
    <w:rsid w:val="00C85E40"/>
    <w:rsid w:val="00C86108"/>
    <w:rsid w:val="00C86290"/>
    <w:rsid w:val="00C862D5"/>
    <w:rsid w:val="00C86307"/>
    <w:rsid w:val="00C86375"/>
    <w:rsid w:val="00C86773"/>
    <w:rsid w:val="00C86832"/>
    <w:rsid w:val="00C86D08"/>
    <w:rsid w:val="00C86E54"/>
    <w:rsid w:val="00C86FF4"/>
    <w:rsid w:val="00C87256"/>
    <w:rsid w:val="00C8757D"/>
    <w:rsid w:val="00C90059"/>
    <w:rsid w:val="00C90105"/>
    <w:rsid w:val="00C901FA"/>
    <w:rsid w:val="00C90255"/>
    <w:rsid w:val="00C9036E"/>
    <w:rsid w:val="00C90455"/>
    <w:rsid w:val="00C909B7"/>
    <w:rsid w:val="00C90CF6"/>
    <w:rsid w:val="00C90ED0"/>
    <w:rsid w:val="00C90EDE"/>
    <w:rsid w:val="00C90EEC"/>
    <w:rsid w:val="00C91035"/>
    <w:rsid w:val="00C91226"/>
    <w:rsid w:val="00C91447"/>
    <w:rsid w:val="00C914E0"/>
    <w:rsid w:val="00C915D1"/>
    <w:rsid w:val="00C915D9"/>
    <w:rsid w:val="00C91873"/>
    <w:rsid w:val="00C91A27"/>
    <w:rsid w:val="00C91BB5"/>
    <w:rsid w:val="00C91CEC"/>
    <w:rsid w:val="00C91DB8"/>
    <w:rsid w:val="00C923AB"/>
    <w:rsid w:val="00C9270A"/>
    <w:rsid w:val="00C927D4"/>
    <w:rsid w:val="00C9296D"/>
    <w:rsid w:val="00C92C78"/>
    <w:rsid w:val="00C92E59"/>
    <w:rsid w:val="00C92EAE"/>
    <w:rsid w:val="00C92FBE"/>
    <w:rsid w:val="00C9305E"/>
    <w:rsid w:val="00C93282"/>
    <w:rsid w:val="00C93585"/>
    <w:rsid w:val="00C93636"/>
    <w:rsid w:val="00C93BBF"/>
    <w:rsid w:val="00C93D5E"/>
    <w:rsid w:val="00C93D9B"/>
    <w:rsid w:val="00C93ED5"/>
    <w:rsid w:val="00C94255"/>
    <w:rsid w:val="00C9437D"/>
    <w:rsid w:val="00C944F8"/>
    <w:rsid w:val="00C945EC"/>
    <w:rsid w:val="00C94835"/>
    <w:rsid w:val="00C94BF3"/>
    <w:rsid w:val="00C94ED5"/>
    <w:rsid w:val="00C94F20"/>
    <w:rsid w:val="00C95415"/>
    <w:rsid w:val="00C9555D"/>
    <w:rsid w:val="00C9556E"/>
    <w:rsid w:val="00C956D2"/>
    <w:rsid w:val="00C95C7C"/>
    <w:rsid w:val="00C9608B"/>
    <w:rsid w:val="00C96235"/>
    <w:rsid w:val="00C964AC"/>
    <w:rsid w:val="00C96508"/>
    <w:rsid w:val="00C9657F"/>
    <w:rsid w:val="00C965B6"/>
    <w:rsid w:val="00C965C8"/>
    <w:rsid w:val="00C96D1E"/>
    <w:rsid w:val="00C97061"/>
    <w:rsid w:val="00C97070"/>
    <w:rsid w:val="00C9763D"/>
    <w:rsid w:val="00C976FF"/>
    <w:rsid w:val="00C97E0A"/>
    <w:rsid w:val="00CA0008"/>
    <w:rsid w:val="00CA02ED"/>
    <w:rsid w:val="00CA047B"/>
    <w:rsid w:val="00CA06D9"/>
    <w:rsid w:val="00CA070E"/>
    <w:rsid w:val="00CA093A"/>
    <w:rsid w:val="00CA0A75"/>
    <w:rsid w:val="00CA0DC8"/>
    <w:rsid w:val="00CA0F51"/>
    <w:rsid w:val="00CA0F7A"/>
    <w:rsid w:val="00CA0F97"/>
    <w:rsid w:val="00CA104E"/>
    <w:rsid w:val="00CA1128"/>
    <w:rsid w:val="00CA18B9"/>
    <w:rsid w:val="00CA1EAB"/>
    <w:rsid w:val="00CA1F81"/>
    <w:rsid w:val="00CA20F5"/>
    <w:rsid w:val="00CA22ED"/>
    <w:rsid w:val="00CA247A"/>
    <w:rsid w:val="00CA24F3"/>
    <w:rsid w:val="00CA2552"/>
    <w:rsid w:val="00CA2C1A"/>
    <w:rsid w:val="00CA2E79"/>
    <w:rsid w:val="00CA31CA"/>
    <w:rsid w:val="00CA330A"/>
    <w:rsid w:val="00CA3D18"/>
    <w:rsid w:val="00CA3FAA"/>
    <w:rsid w:val="00CA4650"/>
    <w:rsid w:val="00CA46BA"/>
    <w:rsid w:val="00CA486C"/>
    <w:rsid w:val="00CA4917"/>
    <w:rsid w:val="00CA4B80"/>
    <w:rsid w:val="00CA4DB3"/>
    <w:rsid w:val="00CA4EA0"/>
    <w:rsid w:val="00CA4FA3"/>
    <w:rsid w:val="00CA503B"/>
    <w:rsid w:val="00CA5051"/>
    <w:rsid w:val="00CA530C"/>
    <w:rsid w:val="00CA54AA"/>
    <w:rsid w:val="00CA5A7B"/>
    <w:rsid w:val="00CA5C1D"/>
    <w:rsid w:val="00CA5EF1"/>
    <w:rsid w:val="00CA5F25"/>
    <w:rsid w:val="00CA600C"/>
    <w:rsid w:val="00CA604D"/>
    <w:rsid w:val="00CA63B1"/>
    <w:rsid w:val="00CA6550"/>
    <w:rsid w:val="00CA6652"/>
    <w:rsid w:val="00CA67C9"/>
    <w:rsid w:val="00CA67D5"/>
    <w:rsid w:val="00CA6D5D"/>
    <w:rsid w:val="00CA6E21"/>
    <w:rsid w:val="00CA6F10"/>
    <w:rsid w:val="00CA70D9"/>
    <w:rsid w:val="00CA7315"/>
    <w:rsid w:val="00CA75E9"/>
    <w:rsid w:val="00CA7634"/>
    <w:rsid w:val="00CA7742"/>
    <w:rsid w:val="00CA7768"/>
    <w:rsid w:val="00CA78C2"/>
    <w:rsid w:val="00CA79AA"/>
    <w:rsid w:val="00CA7AA7"/>
    <w:rsid w:val="00CA7FC5"/>
    <w:rsid w:val="00CB0140"/>
    <w:rsid w:val="00CB016B"/>
    <w:rsid w:val="00CB0406"/>
    <w:rsid w:val="00CB05CB"/>
    <w:rsid w:val="00CB0649"/>
    <w:rsid w:val="00CB089E"/>
    <w:rsid w:val="00CB08DB"/>
    <w:rsid w:val="00CB0D1E"/>
    <w:rsid w:val="00CB0D3C"/>
    <w:rsid w:val="00CB0DEE"/>
    <w:rsid w:val="00CB0EB3"/>
    <w:rsid w:val="00CB10D7"/>
    <w:rsid w:val="00CB12C4"/>
    <w:rsid w:val="00CB1861"/>
    <w:rsid w:val="00CB18BF"/>
    <w:rsid w:val="00CB1A0C"/>
    <w:rsid w:val="00CB1A5E"/>
    <w:rsid w:val="00CB1B08"/>
    <w:rsid w:val="00CB1BE3"/>
    <w:rsid w:val="00CB1F79"/>
    <w:rsid w:val="00CB22DC"/>
    <w:rsid w:val="00CB2377"/>
    <w:rsid w:val="00CB2729"/>
    <w:rsid w:val="00CB2828"/>
    <w:rsid w:val="00CB2A70"/>
    <w:rsid w:val="00CB2CA0"/>
    <w:rsid w:val="00CB2D60"/>
    <w:rsid w:val="00CB3165"/>
    <w:rsid w:val="00CB3C57"/>
    <w:rsid w:val="00CB415C"/>
    <w:rsid w:val="00CB4234"/>
    <w:rsid w:val="00CB45C2"/>
    <w:rsid w:val="00CB47E2"/>
    <w:rsid w:val="00CB4912"/>
    <w:rsid w:val="00CB49FD"/>
    <w:rsid w:val="00CB4AE0"/>
    <w:rsid w:val="00CB4B5D"/>
    <w:rsid w:val="00CB4BC3"/>
    <w:rsid w:val="00CB4DD3"/>
    <w:rsid w:val="00CB4E00"/>
    <w:rsid w:val="00CB4FF5"/>
    <w:rsid w:val="00CB5203"/>
    <w:rsid w:val="00CB5246"/>
    <w:rsid w:val="00CB5308"/>
    <w:rsid w:val="00CB539C"/>
    <w:rsid w:val="00CB53D7"/>
    <w:rsid w:val="00CB5AF9"/>
    <w:rsid w:val="00CB5B15"/>
    <w:rsid w:val="00CB5D32"/>
    <w:rsid w:val="00CB5DCA"/>
    <w:rsid w:val="00CB5EE4"/>
    <w:rsid w:val="00CB5F29"/>
    <w:rsid w:val="00CB61A2"/>
    <w:rsid w:val="00CB6493"/>
    <w:rsid w:val="00CB64EF"/>
    <w:rsid w:val="00CB658B"/>
    <w:rsid w:val="00CB65FE"/>
    <w:rsid w:val="00CB682D"/>
    <w:rsid w:val="00CB6E9D"/>
    <w:rsid w:val="00CB6F38"/>
    <w:rsid w:val="00CB7218"/>
    <w:rsid w:val="00CB7730"/>
    <w:rsid w:val="00CB7881"/>
    <w:rsid w:val="00CB78CB"/>
    <w:rsid w:val="00CB7CE7"/>
    <w:rsid w:val="00CB7DEA"/>
    <w:rsid w:val="00CB7E61"/>
    <w:rsid w:val="00CB7FB3"/>
    <w:rsid w:val="00CC0202"/>
    <w:rsid w:val="00CC025E"/>
    <w:rsid w:val="00CC0836"/>
    <w:rsid w:val="00CC08AE"/>
    <w:rsid w:val="00CC0BC5"/>
    <w:rsid w:val="00CC109B"/>
    <w:rsid w:val="00CC121B"/>
    <w:rsid w:val="00CC1226"/>
    <w:rsid w:val="00CC1510"/>
    <w:rsid w:val="00CC169B"/>
    <w:rsid w:val="00CC186C"/>
    <w:rsid w:val="00CC1A94"/>
    <w:rsid w:val="00CC1A95"/>
    <w:rsid w:val="00CC1ADE"/>
    <w:rsid w:val="00CC1B0A"/>
    <w:rsid w:val="00CC1B36"/>
    <w:rsid w:val="00CC1ED4"/>
    <w:rsid w:val="00CC232E"/>
    <w:rsid w:val="00CC247D"/>
    <w:rsid w:val="00CC28AC"/>
    <w:rsid w:val="00CC2E5A"/>
    <w:rsid w:val="00CC3129"/>
    <w:rsid w:val="00CC3140"/>
    <w:rsid w:val="00CC3227"/>
    <w:rsid w:val="00CC32B2"/>
    <w:rsid w:val="00CC338D"/>
    <w:rsid w:val="00CC348D"/>
    <w:rsid w:val="00CC35A2"/>
    <w:rsid w:val="00CC3826"/>
    <w:rsid w:val="00CC39B9"/>
    <w:rsid w:val="00CC3D7C"/>
    <w:rsid w:val="00CC3FA9"/>
    <w:rsid w:val="00CC4407"/>
    <w:rsid w:val="00CC44CA"/>
    <w:rsid w:val="00CC45CF"/>
    <w:rsid w:val="00CC4954"/>
    <w:rsid w:val="00CC497B"/>
    <w:rsid w:val="00CC4A81"/>
    <w:rsid w:val="00CC4C9F"/>
    <w:rsid w:val="00CC4DAB"/>
    <w:rsid w:val="00CC5106"/>
    <w:rsid w:val="00CC5124"/>
    <w:rsid w:val="00CC5143"/>
    <w:rsid w:val="00CC52BC"/>
    <w:rsid w:val="00CC533F"/>
    <w:rsid w:val="00CC5758"/>
    <w:rsid w:val="00CC5B72"/>
    <w:rsid w:val="00CC5DDC"/>
    <w:rsid w:val="00CC5E2A"/>
    <w:rsid w:val="00CC5ED1"/>
    <w:rsid w:val="00CC630C"/>
    <w:rsid w:val="00CC67B8"/>
    <w:rsid w:val="00CC6877"/>
    <w:rsid w:val="00CC6BA4"/>
    <w:rsid w:val="00CC6BFF"/>
    <w:rsid w:val="00CC6F36"/>
    <w:rsid w:val="00CC729B"/>
    <w:rsid w:val="00CC745D"/>
    <w:rsid w:val="00CC778A"/>
    <w:rsid w:val="00CC7A4B"/>
    <w:rsid w:val="00CC7CFE"/>
    <w:rsid w:val="00CC7D65"/>
    <w:rsid w:val="00CC7E67"/>
    <w:rsid w:val="00CC7E83"/>
    <w:rsid w:val="00CC7EFB"/>
    <w:rsid w:val="00CD043E"/>
    <w:rsid w:val="00CD0585"/>
    <w:rsid w:val="00CD107F"/>
    <w:rsid w:val="00CD10EF"/>
    <w:rsid w:val="00CD11A8"/>
    <w:rsid w:val="00CD12DD"/>
    <w:rsid w:val="00CD1719"/>
    <w:rsid w:val="00CD189B"/>
    <w:rsid w:val="00CD18DE"/>
    <w:rsid w:val="00CD1E14"/>
    <w:rsid w:val="00CD1E50"/>
    <w:rsid w:val="00CD2337"/>
    <w:rsid w:val="00CD241D"/>
    <w:rsid w:val="00CD2555"/>
    <w:rsid w:val="00CD2608"/>
    <w:rsid w:val="00CD2AB4"/>
    <w:rsid w:val="00CD2B3A"/>
    <w:rsid w:val="00CD2B60"/>
    <w:rsid w:val="00CD2FB6"/>
    <w:rsid w:val="00CD3297"/>
    <w:rsid w:val="00CD3554"/>
    <w:rsid w:val="00CD3583"/>
    <w:rsid w:val="00CD383E"/>
    <w:rsid w:val="00CD3865"/>
    <w:rsid w:val="00CD3A8B"/>
    <w:rsid w:val="00CD3B48"/>
    <w:rsid w:val="00CD3C34"/>
    <w:rsid w:val="00CD45AC"/>
    <w:rsid w:val="00CD477C"/>
    <w:rsid w:val="00CD47EA"/>
    <w:rsid w:val="00CD498A"/>
    <w:rsid w:val="00CD4D13"/>
    <w:rsid w:val="00CD4E68"/>
    <w:rsid w:val="00CD4EF4"/>
    <w:rsid w:val="00CD5384"/>
    <w:rsid w:val="00CD540B"/>
    <w:rsid w:val="00CD5680"/>
    <w:rsid w:val="00CD5A22"/>
    <w:rsid w:val="00CD6A03"/>
    <w:rsid w:val="00CD6AA3"/>
    <w:rsid w:val="00CD6B33"/>
    <w:rsid w:val="00CD6D48"/>
    <w:rsid w:val="00CD6EB6"/>
    <w:rsid w:val="00CD6EBE"/>
    <w:rsid w:val="00CD78BB"/>
    <w:rsid w:val="00CD7AA8"/>
    <w:rsid w:val="00CE00D3"/>
    <w:rsid w:val="00CE0135"/>
    <w:rsid w:val="00CE034C"/>
    <w:rsid w:val="00CE06C1"/>
    <w:rsid w:val="00CE07C7"/>
    <w:rsid w:val="00CE0D88"/>
    <w:rsid w:val="00CE0E17"/>
    <w:rsid w:val="00CE111A"/>
    <w:rsid w:val="00CE12C7"/>
    <w:rsid w:val="00CE13A5"/>
    <w:rsid w:val="00CE13EF"/>
    <w:rsid w:val="00CE1486"/>
    <w:rsid w:val="00CE14AF"/>
    <w:rsid w:val="00CE1678"/>
    <w:rsid w:val="00CE192E"/>
    <w:rsid w:val="00CE198A"/>
    <w:rsid w:val="00CE1A3A"/>
    <w:rsid w:val="00CE1BE8"/>
    <w:rsid w:val="00CE1C87"/>
    <w:rsid w:val="00CE1D4E"/>
    <w:rsid w:val="00CE1DE2"/>
    <w:rsid w:val="00CE1E0A"/>
    <w:rsid w:val="00CE1E3F"/>
    <w:rsid w:val="00CE1FAA"/>
    <w:rsid w:val="00CE2340"/>
    <w:rsid w:val="00CE25C0"/>
    <w:rsid w:val="00CE2930"/>
    <w:rsid w:val="00CE29E6"/>
    <w:rsid w:val="00CE2AAB"/>
    <w:rsid w:val="00CE2B95"/>
    <w:rsid w:val="00CE2CF8"/>
    <w:rsid w:val="00CE2E84"/>
    <w:rsid w:val="00CE2EB2"/>
    <w:rsid w:val="00CE3303"/>
    <w:rsid w:val="00CE36BD"/>
    <w:rsid w:val="00CE3759"/>
    <w:rsid w:val="00CE3934"/>
    <w:rsid w:val="00CE3B26"/>
    <w:rsid w:val="00CE3B4F"/>
    <w:rsid w:val="00CE3FA6"/>
    <w:rsid w:val="00CE4009"/>
    <w:rsid w:val="00CE403F"/>
    <w:rsid w:val="00CE420A"/>
    <w:rsid w:val="00CE43BA"/>
    <w:rsid w:val="00CE44D9"/>
    <w:rsid w:val="00CE4BEE"/>
    <w:rsid w:val="00CE4D4A"/>
    <w:rsid w:val="00CE4DAB"/>
    <w:rsid w:val="00CE4EEE"/>
    <w:rsid w:val="00CE5241"/>
    <w:rsid w:val="00CE5373"/>
    <w:rsid w:val="00CE5BE8"/>
    <w:rsid w:val="00CE648D"/>
    <w:rsid w:val="00CE6557"/>
    <w:rsid w:val="00CE657D"/>
    <w:rsid w:val="00CE697E"/>
    <w:rsid w:val="00CE6A94"/>
    <w:rsid w:val="00CE6D02"/>
    <w:rsid w:val="00CE6DB6"/>
    <w:rsid w:val="00CE6E45"/>
    <w:rsid w:val="00CE6F1C"/>
    <w:rsid w:val="00CE7108"/>
    <w:rsid w:val="00CE727F"/>
    <w:rsid w:val="00CE7748"/>
    <w:rsid w:val="00CE7BBA"/>
    <w:rsid w:val="00CF000E"/>
    <w:rsid w:val="00CF01AA"/>
    <w:rsid w:val="00CF0286"/>
    <w:rsid w:val="00CF03A7"/>
    <w:rsid w:val="00CF0582"/>
    <w:rsid w:val="00CF07BB"/>
    <w:rsid w:val="00CF0942"/>
    <w:rsid w:val="00CF09F4"/>
    <w:rsid w:val="00CF0BBD"/>
    <w:rsid w:val="00CF0C7A"/>
    <w:rsid w:val="00CF0D23"/>
    <w:rsid w:val="00CF0EB2"/>
    <w:rsid w:val="00CF0EEB"/>
    <w:rsid w:val="00CF0F1C"/>
    <w:rsid w:val="00CF0FF2"/>
    <w:rsid w:val="00CF1445"/>
    <w:rsid w:val="00CF145E"/>
    <w:rsid w:val="00CF1509"/>
    <w:rsid w:val="00CF1B6D"/>
    <w:rsid w:val="00CF1EA7"/>
    <w:rsid w:val="00CF20CB"/>
    <w:rsid w:val="00CF21C2"/>
    <w:rsid w:val="00CF2670"/>
    <w:rsid w:val="00CF2757"/>
    <w:rsid w:val="00CF2823"/>
    <w:rsid w:val="00CF2BEA"/>
    <w:rsid w:val="00CF2DD2"/>
    <w:rsid w:val="00CF2F9C"/>
    <w:rsid w:val="00CF35D1"/>
    <w:rsid w:val="00CF3615"/>
    <w:rsid w:val="00CF3853"/>
    <w:rsid w:val="00CF3876"/>
    <w:rsid w:val="00CF3F15"/>
    <w:rsid w:val="00CF4118"/>
    <w:rsid w:val="00CF4186"/>
    <w:rsid w:val="00CF4268"/>
    <w:rsid w:val="00CF4367"/>
    <w:rsid w:val="00CF451E"/>
    <w:rsid w:val="00CF494E"/>
    <w:rsid w:val="00CF4A8A"/>
    <w:rsid w:val="00CF4D2A"/>
    <w:rsid w:val="00CF5269"/>
    <w:rsid w:val="00CF53DF"/>
    <w:rsid w:val="00CF55A0"/>
    <w:rsid w:val="00CF5660"/>
    <w:rsid w:val="00CF574D"/>
    <w:rsid w:val="00CF5B9F"/>
    <w:rsid w:val="00CF6405"/>
    <w:rsid w:val="00CF6484"/>
    <w:rsid w:val="00CF655C"/>
    <w:rsid w:val="00CF66BF"/>
    <w:rsid w:val="00CF66D1"/>
    <w:rsid w:val="00CF6995"/>
    <w:rsid w:val="00CF6B2E"/>
    <w:rsid w:val="00CF6B5E"/>
    <w:rsid w:val="00CF6D49"/>
    <w:rsid w:val="00CF6E7D"/>
    <w:rsid w:val="00CF6EF9"/>
    <w:rsid w:val="00CF6F56"/>
    <w:rsid w:val="00CF797D"/>
    <w:rsid w:val="00CF7AFF"/>
    <w:rsid w:val="00CF7B83"/>
    <w:rsid w:val="00CF7BB1"/>
    <w:rsid w:val="00CF7C85"/>
    <w:rsid w:val="00CF7DC9"/>
    <w:rsid w:val="00CF7FF6"/>
    <w:rsid w:val="00D002F3"/>
    <w:rsid w:val="00D00384"/>
    <w:rsid w:val="00D005C8"/>
    <w:rsid w:val="00D006FE"/>
    <w:rsid w:val="00D01261"/>
    <w:rsid w:val="00D01355"/>
    <w:rsid w:val="00D01785"/>
    <w:rsid w:val="00D01923"/>
    <w:rsid w:val="00D019C6"/>
    <w:rsid w:val="00D01B9B"/>
    <w:rsid w:val="00D01FA1"/>
    <w:rsid w:val="00D0228E"/>
    <w:rsid w:val="00D02292"/>
    <w:rsid w:val="00D02306"/>
    <w:rsid w:val="00D02489"/>
    <w:rsid w:val="00D0261B"/>
    <w:rsid w:val="00D028FF"/>
    <w:rsid w:val="00D02C9A"/>
    <w:rsid w:val="00D02CEB"/>
    <w:rsid w:val="00D03691"/>
    <w:rsid w:val="00D040DA"/>
    <w:rsid w:val="00D04113"/>
    <w:rsid w:val="00D0412E"/>
    <w:rsid w:val="00D042D4"/>
    <w:rsid w:val="00D04616"/>
    <w:rsid w:val="00D046B6"/>
    <w:rsid w:val="00D04836"/>
    <w:rsid w:val="00D0489E"/>
    <w:rsid w:val="00D04B6D"/>
    <w:rsid w:val="00D04D32"/>
    <w:rsid w:val="00D0533B"/>
    <w:rsid w:val="00D054DA"/>
    <w:rsid w:val="00D05551"/>
    <w:rsid w:val="00D055BA"/>
    <w:rsid w:val="00D05854"/>
    <w:rsid w:val="00D05874"/>
    <w:rsid w:val="00D05C1E"/>
    <w:rsid w:val="00D05D48"/>
    <w:rsid w:val="00D06487"/>
    <w:rsid w:val="00D06546"/>
    <w:rsid w:val="00D06555"/>
    <w:rsid w:val="00D06793"/>
    <w:rsid w:val="00D06902"/>
    <w:rsid w:val="00D06E4B"/>
    <w:rsid w:val="00D070E4"/>
    <w:rsid w:val="00D0752B"/>
    <w:rsid w:val="00D0759B"/>
    <w:rsid w:val="00D079F6"/>
    <w:rsid w:val="00D07B91"/>
    <w:rsid w:val="00D101B2"/>
    <w:rsid w:val="00D1035F"/>
    <w:rsid w:val="00D10736"/>
    <w:rsid w:val="00D107AC"/>
    <w:rsid w:val="00D10A3E"/>
    <w:rsid w:val="00D10B87"/>
    <w:rsid w:val="00D10BE8"/>
    <w:rsid w:val="00D10C11"/>
    <w:rsid w:val="00D10CF6"/>
    <w:rsid w:val="00D10DC5"/>
    <w:rsid w:val="00D10F78"/>
    <w:rsid w:val="00D10F7B"/>
    <w:rsid w:val="00D1133C"/>
    <w:rsid w:val="00D11379"/>
    <w:rsid w:val="00D11593"/>
    <w:rsid w:val="00D1179D"/>
    <w:rsid w:val="00D117A0"/>
    <w:rsid w:val="00D118DC"/>
    <w:rsid w:val="00D1192F"/>
    <w:rsid w:val="00D11936"/>
    <w:rsid w:val="00D11AFF"/>
    <w:rsid w:val="00D11E76"/>
    <w:rsid w:val="00D11ED7"/>
    <w:rsid w:val="00D12004"/>
    <w:rsid w:val="00D12033"/>
    <w:rsid w:val="00D12566"/>
    <w:rsid w:val="00D12908"/>
    <w:rsid w:val="00D12A19"/>
    <w:rsid w:val="00D12A4A"/>
    <w:rsid w:val="00D1304C"/>
    <w:rsid w:val="00D13168"/>
    <w:rsid w:val="00D13405"/>
    <w:rsid w:val="00D1354A"/>
    <w:rsid w:val="00D136DD"/>
    <w:rsid w:val="00D13984"/>
    <w:rsid w:val="00D13A7B"/>
    <w:rsid w:val="00D13CFB"/>
    <w:rsid w:val="00D13E07"/>
    <w:rsid w:val="00D14035"/>
    <w:rsid w:val="00D141CF"/>
    <w:rsid w:val="00D14335"/>
    <w:rsid w:val="00D144BB"/>
    <w:rsid w:val="00D14550"/>
    <w:rsid w:val="00D1467C"/>
    <w:rsid w:val="00D1472A"/>
    <w:rsid w:val="00D14908"/>
    <w:rsid w:val="00D1492E"/>
    <w:rsid w:val="00D14A39"/>
    <w:rsid w:val="00D14AA7"/>
    <w:rsid w:val="00D14B37"/>
    <w:rsid w:val="00D14C79"/>
    <w:rsid w:val="00D14CD7"/>
    <w:rsid w:val="00D14F98"/>
    <w:rsid w:val="00D1568E"/>
    <w:rsid w:val="00D1582B"/>
    <w:rsid w:val="00D15872"/>
    <w:rsid w:val="00D158C9"/>
    <w:rsid w:val="00D15C2C"/>
    <w:rsid w:val="00D15D4C"/>
    <w:rsid w:val="00D15F72"/>
    <w:rsid w:val="00D15F95"/>
    <w:rsid w:val="00D15FC2"/>
    <w:rsid w:val="00D168DA"/>
    <w:rsid w:val="00D16C31"/>
    <w:rsid w:val="00D16C63"/>
    <w:rsid w:val="00D17533"/>
    <w:rsid w:val="00D17763"/>
    <w:rsid w:val="00D1786B"/>
    <w:rsid w:val="00D17953"/>
    <w:rsid w:val="00D17A1B"/>
    <w:rsid w:val="00D17BB0"/>
    <w:rsid w:val="00D200CD"/>
    <w:rsid w:val="00D20609"/>
    <w:rsid w:val="00D20792"/>
    <w:rsid w:val="00D20F4C"/>
    <w:rsid w:val="00D21271"/>
    <w:rsid w:val="00D2193C"/>
    <w:rsid w:val="00D2194E"/>
    <w:rsid w:val="00D2195A"/>
    <w:rsid w:val="00D21D49"/>
    <w:rsid w:val="00D21F08"/>
    <w:rsid w:val="00D22380"/>
    <w:rsid w:val="00D223D7"/>
    <w:rsid w:val="00D223E5"/>
    <w:rsid w:val="00D22510"/>
    <w:rsid w:val="00D226F4"/>
    <w:rsid w:val="00D2294F"/>
    <w:rsid w:val="00D22A16"/>
    <w:rsid w:val="00D22A78"/>
    <w:rsid w:val="00D22C1D"/>
    <w:rsid w:val="00D22FD6"/>
    <w:rsid w:val="00D23703"/>
    <w:rsid w:val="00D237AB"/>
    <w:rsid w:val="00D2388B"/>
    <w:rsid w:val="00D238AE"/>
    <w:rsid w:val="00D238D2"/>
    <w:rsid w:val="00D23B84"/>
    <w:rsid w:val="00D23C8A"/>
    <w:rsid w:val="00D23D1C"/>
    <w:rsid w:val="00D24189"/>
    <w:rsid w:val="00D24236"/>
    <w:rsid w:val="00D2424E"/>
    <w:rsid w:val="00D24536"/>
    <w:rsid w:val="00D2465A"/>
    <w:rsid w:val="00D24A02"/>
    <w:rsid w:val="00D24A65"/>
    <w:rsid w:val="00D24B3A"/>
    <w:rsid w:val="00D24C47"/>
    <w:rsid w:val="00D24C89"/>
    <w:rsid w:val="00D24E6D"/>
    <w:rsid w:val="00D254F9"/>
    <w:rsid w:val="00D25873"/>
    <w:rsid w:val="00D259D6"/>
    <w:rsid w:val="00D25B7E"/>
    <w:rsid w:val="00D25CF5"/>
    <w:rsid w:val="00D25E8B"/>
    <w:rsid w:val="00D26907"/>
    <w:rsid w:val="00D269A7"/>
    <w:rsid w:val="00D26C32"/>
    <w:rsid w:val="00D27165"/>
    <w:rsid w:val="00D27267"/>
    <w:rsid w:val="00D27640"/>
    <w:rsid w:val="00D27E50"/>
    <w:rsid w:val="00D30019"/>
    <w:rsid w:val="00D3018B"/>
    <w:rsid w:val="00D3032E"/>
    <w:rsid w:val="00D303F8"/>
    <w:rsid w:val="00D30487"/>
    <w:rsid w:val="00D304C1"/>
    <w:rsid w:val="00D306F0"/>
    <w:rsid w:val="00D30EDD"/>
    <w:rsid w:val="00D31110"/>
    <w:rsid w:val="00D31269"/>
    <w:rsid w:val="00D315E8"/>
    <w:rsid w:val="00D3160B"/>
    <w:rsid w:val="00D3166D"/>
    <w:rsid w:val="00D31914"/>
    <w:rsid w:val="00D31C68"/>
    <w:rsid w:val="00D31CDE"/>
    <w:rsid w:val="00D32245"/>
    <w:rsid w:val="00D32606"/>
    <w:rsid w:val="00D32814"/>
    <w:rsid w:val="00D32D62"/>
    <w:rsid w:val="00D32D70"/>
    <w:rsid w:val="00D32DA8"/>
    <w:rsid w:val="00D32F5C"/>
    <w:rsid w:val="00D32FB6"/>
    <w:rsid w:val="00D332BA"/>
    <w:rsid w:val="00D3343C"/>
    <w:rsid w:val="00D33A21"/>
    <w:rsid w:val="00D33DCA"/>
    <w:rsid w:val="00D33FD0"/>
    <w:rsid w:val="00D347C3"/>
    <w:rsid w:val="00D34828"/>
    <w:rsid w:val="00D34A75"/>
    <w:rsid w:val="00D34C40"/>
    <w:rsid w:val="00D34CD4"/>
    <w:rsid w:val="00D34E5F"/>
    <w:rsid w:val="00D34FD5"/>
    <w:rsid w:val="00D35012"/>
    <w:rsid w:val="00D35061"/>
    <w:rsid w:val="00D35364"/>
    <w:rsid w:val="00D3566D"/>
    <w:rsid w:val="00D35774"/>
    <w:rsid w:val="00D35B7A"/>
    <w:rsid w:val="00D35C19"/>
    <w:rsid w:val="00D35EAD"/>
    <w:rsid w:val="00D35FF3"/>
    <w:rsid w:val="00D3615D"/>
    <w:rsid w:val="00D361E8"/>
    <w:rsid w:val="00D361FF"/>
    <w:rsid w:val="00D36835"/>
    <w:rsid w:val="00D36C6D"/>
    <w:rsid w:val="00D36DD7"/>
    <w:rsid w:val="00D37173"/>
    <w:rsid w:val="00D372BF"/>
    <w:rsid w:val="00D372F5"/>
    <w:rsid w:val="00D37329"/>
    <w:rsid w:val="00D373F9"/>
    <w:rsid w:val="00D375E0"/>
    <w:rsid w:val="00D37866"/>
    <w:rsid w:val="00D378EA"/>
    <w:rsid w:val="00D378FF"/>
    <w:rsid w:val="00D3795C"/>
    <w:rsid w:val="00D37BE3"/>
    <w:rsid w:val="00D40273"/>
    <w:rsid w:val="00D40572"/>
    <w:rsid w:val="00D40B3A"/>
    <w:rsid w:val="00D40B4E"/>
    <w:rsid w:val="00D40E5F"/>
    <w:rsid w:val="00D41036"/>
    <w:rsid w:val="00D411D3"/>
    <w:rsid w:val="00D41322"/>
    <w:rsid w:val="00D41842"/>
    <w:rsid w:val="00D41E0D"/>
    <w:rsid w:val="00D41F34"/>
    <w:rsid w:val="00D421F2"/>
    <w:rsid w:val="00D42268"/>
    <w:rsid w:val="00D42305"/>
    <w:rsid w:val="00D42307"/>
    <w:rsid w:val="00D42564"/>
    <w:rsid w:val="00D42572"/>
    <w:rsid w:val="00D42615"/>
    <w:rsid w:val="00D4272B"/>
    <w:rsid w:val="00D42A2C"/>
    <w:rsid w:val="00D42C1C"/>
    <w:rsid w:val="00D43099"/>
    <w:rsid w:val="00D430EF"/>
    <w:rsid w:val="00D430FF"/>
    <w:rsid w:val="00D4330B"/>
    <w:rsid w:val="00D43444"/>
    <w:rsid w:val="00D436D4"/>
    <w:rsid w:val="00D43858"/>
    <w:rsid w:val="00D43E85"/>
    <w:rsid w:val="00D44264"/>
    <w:rsid w:val="00D44312"/>
    <w:rsid w:val="00D44314"/>
    <w:rsid w:val="00D44552"/>
    <w:rsid w:val="00D445D6"/>
    <w:rsid w:val="00D446CC"/>
    <w:rsid w:val="00D4473A"/>
    <w:rsid w:val="00D448AE"/>
    <w:rsid w:val="00D448F5"/>
    <w:rsid w:val="00D44F59"/>
    <w:rsid w:val="00D44FB9"/>
    <w:rsid w:val="00D45053"/>
    <w:rsid w:val="00D4536F"/>
    <w:rsid w:val="00D455B6"/>
    <w:rsid w:val="00D45626"/>
    <w:rsid w:val="00D458CA"/>
    <w:rsid w:val="00D459CB"/>
    <w:rsid w:val="00D459D4"/>
    <w:rsid w:val="00D45A4D"/>
    <w:rsid w:val="00D45A77"/>
    <w:rsid w:val="00D4609D"/>
    <w:rsid w:val="00D46162"/>
    <w:rsid w:val="00D4625E"/>
    <w:rsid w:val="00D462FD"/>
    <w:rsid w:val="00D46355"/>
    <w:rsid w:val="00D465D2"/>
    <w:rsid w:val="00D467B9"/>
    <w:rsid w:val="00D46878"/>
    <w:rsid w:val="00D46A06"/>
    <w:rsid w:val="00D46C1C"/>
    <w:rsid w:val="00D46C58"/>
    <w:rsid w:val="00D46E76"/>
    <w:rsid w:val="00D46FFF"/>
    <w:rsid w:val="00D47479"/>
    <w:rsid w:val="00D475C1"/>
    <w:rsid w:val="00D47912"/>
    <w:rsid w:val="00D47C8F"/>
    <w:rsid w:val="00D47D81"/>
    <w:rsid w:val="00D47E2D"/>
    <w:rsid w:val="00D47E88"/>
    <w:rsid w:val="00D50357"/>
    <w:rsid w:val="00D505C6"/>
    <w:rsid w:val="00D50A05"/>
    <w:rsid w:val="00D50B4C"/>
    <w:rsid w:val="00D50C37"/>
    <w:rsid w:val="00D5158A"/>
    <w:rsid w:val="00D51626"/>
    <w:rsid w:val="00D51759"/>
    <w:rsid w:val="00D5176B"/>
    <w:rsid w:val="00D51798"/>
    <w:rsid w:val="00D51924"/>
    <w:rsid w:val="00D519E4"/>
    <w:rsid w:val="00D51CA8"/>
    <w:rsid w:val="00D51EFB"/>
    <w:rsid w:val="00D51F2A"/>
    <w:rsid w:val="00D5218C"/>
    <w:rsid w:val="00D52729"/>
    <w:rsid w:val="00D52807"/>
    <w:rsid w:val="00D5281F"/>
    <w:rsid w:val="00D52B3A"/>
    <w:rsid w:val="00D52BBC"/>
    <w:rsid w:val="00D52E3E"/>
    <w:rsid w:val="00D531B7"/>
    <w:rsid w:val="00D53243"/>
    <w:rsid w:val="00D53504"/>
    <w:rsid w:val="00D5398F"/>
    <w:rsid w:val="00D53BA5"/>
    <w:rsid w:val="00D53D48"/>
    <w:rsid w:val="00D53ECC"/>
    <w:rsid w:val="00D53EF8"/>
    <w:rsid w:val="00D53F57"/>
    <w:rsid w:val="00D53F5D"/>
    <w:rsid w:val="00D54113"/>
    <w:rsid w:val="00D5436F"/>
    <w:rsid w:val="00D54802"/>
    <w:rsid w:val="00D54AD0"/>
    <w:rsid w:val="00D54C6D"/>
    <w:rsid w:val="00D54CBC"/>
    <w:rsid w:val="00D55100"/>
    <w:rsid w:val="00D55719"/>
    <w:rsid w:val="00D55C35"/>
    <w:rsid w:val="00D5600B"/>
    <w:rsid w:val="00D56104"/>
    <w:rsid w:val="00D56408"/>
    <w:rsid w:val="00D568CF"/>
    <w:rsid w:val="00D56AA8"/>
    <w:rsid w:val="00D56E1E"/>
    <w:rsid w:val="00D57032"/>
    <w:rsid w:val="00D572DC"/>
    <w:rsid w:val="00D57539"/>
    <w:rsid w:val="00D57631"/>
    <w:rsid w:val="00D57C59"/>
    <w:rsid w:val="00D57D65"/>
    <w:rsid w:val="00D57D87"/>
    <w:rsid w:val="00D600EC"/>
    <w:rsid w:val="00D601AD"/>
    <w:rsid w:val="00D601F2"/>
    <w:rsid w:val="00D606B9"/>
    <w:rsid w:val="00D60BAE"/>
    <w:rsid w:val="00D60C1C"/>
    <w:rsid w:val="00D60C6D"/>
    <w:rsid w:val="00D6163D"/>
    <w:rsid w:val="00D617AB"/>
    <w:rsid w:val="00D61A1B"/>
    <w:rsid w:val="00D61C1B"/>
    <w:rsid w:val="00D61DAD"/>
    <w:rsid w:val="00D622CE"/>
    <w:rsid w:val="00D62DAF"/>
    <w:rsid w:val="00D62FD4"/>
    <w:rsid w:val="00D62FE3"/>
    <w:rsid w:val="00D631BD"/>
    <w:rsid w:val="00D63297"/>
    <w:rsid w:val="00D63480"/>
    <w:rsid w:val="00D63582"/>
    <w:rsid w:val="00D6379F"/>
    <w:rsid w:val="00D63A5F"/>
    <w:rsid w:val="00D63B08"/>
    <w:rsid w:val="00D63B45"/>
    <w:rsid w:val="00D63CF8"/>
    <w:rsid w:val="00D6428F"/>
    <w:rsid w:val="00D64C01"/>
    <w:rsid w:val="00D64C77"/>
    <w:rsid w:val="00D64C7F"/>
    <w:rsid w:val="00D64EE8"/>
    <w:rsid w:val="00D64F46"/>
    <w:rsid w:val="00D64F64"/>
    <w:rsid w:val="00D650C6"/>
    <w:rsid w:val="00D6530C"/>
    <w:rsid w:val="00D65519"/>
    <w:rsid w:val="00D655F6"/>
    <w:rsid w:val="00D6571D"/>
    <w:rsid w:val="00D65753"/>
    <w:rsid w:val="00D65C85"/>
    <w:rsid w:val="00D65E15"/>
    <w:rsid w:val="00D660A8"/>
    <w:rsid w:val="00D662D6"/>
    <w:rsid w:val="00D665C6"/>
    <w:rsid w:val="00D6672D"/>
    <w:rsid w:val="00D66A6B"/>
    <w:rsid w:val="00D66CFC"/>
    <w:rsid w:val="00D66DF7"/>
    <w:rsid w:val="00D66E16"/>
    <w:rsid w:val="00D66E97"/>
    <w:rsid w:val="00D66EDB"/>
    <w:rsid w:val="00D67910"/>
    <w:rsid w:val="00D67ED2"/>
    <w:rsid w:val="00D70030"/>
    <w:rsid w:val="00D70143"/>
    <w:rsid w:val="00D70466"/>
    <w:rsid w:val="00D70476"/>
    <w:rsid w:val="00D70850"/>
    <w:rsid w:val="00D709AD"/>
    <w:rsid w:val="00D70A72"/>
    <w:rsid w:val="00D70BBE"/>
    <w:rsid w:val="00D70C97"/>
    <w:rsid w:val="00D70D87"/>
    <w:rsid w:val="00D70E90"/>
    <w:rsid w:val="00D71003"/>
    <w:rsid w:val="00D71067"/>
    <w:rsid w:val="00D71168"/>
    <w:rsid w:val="00D7121D"/>
    <w:rsid w:val="00D712CD"/>
    <w:rsid w:val="00D71975"/>
    <w:rsid w:val="00D71D9D"/>
    <w:rsid w:val="00D720A6"/>
    <w:rsid w:val="00D720E2"/>
    <w:rsid w:val="00D72177"/>
    <w:rsid w:val="00D721FF"/>
    <w:rsid w:val="00D72320"/>
    <w:rsid w:val="00D724E2"/>
    <w:rsid w:val="00D72588"/>
    <w:rsid w:val="00D7260D"/>
    <w:rsid w:val="00D72636"/>
    <w:rsid w:val="00D72655"/>
    <w:rsid w:val="00D72776"/>
    <w:rsid w:val="00D727EA"/>
    <w:rsid w:val="00D72B28"/>
    <w:rsid w:val="00D72E6A"/>
    <w:rsid w:val="00D72EC0"/>
    <w:rsid w:val="00D72F4D"/>
    <w:rsid w:val="00D72F79"/>
    <w:rsid w:val="00D73035"/>
    <w:rsid w:val="00D7306B"/>
    <w:rsid w:val="00D730B0"/>
    <w:rsid w:val="00D73162"/>
    <w:rsid w:val="00D731EF"/>
    <w:rsid w:val="00D73852"/>
    <w:rsid w:val="00D738F3"/>
    <w:rsid w:val="00D739FC"/>
    <w:rsid w:val="00D73C09"/>
    <w:rsid w:val="00D73D8F"/>
    <w:rsid w:val="00D73DF8"/>
    <w:rsid w:val="00D73E24"/>
    <w:rsid w:val="00D73F72"/>
    <w:rsid w:val="00D74363"/>
    <w:rsid w:val="00D74481"/>
    <w:rsid w:val="00D744EE"/>
    <w:rsid w:val="00D74600"/>
    <w:rsid w:val="00D7480B"/>
    <w:rsid w:val="00D74979"/>
    <w:rsid w:val="00D74BF7"/>
    <w:rsid w:val="00D74FDE"/>
    <w:rsid w:val="00D75036"/>
    <w:rsid w:val="00D75067"/>
    <w:rsid w:val="00D751D9"/>
    <w:rsid w:val="00D7527C"/>
    <w:rsid w:val="00D75358"/>
    <w:rsid w:val="00D753CC"/>
    <w:rsid w:val="00D753D9"/>
    <w:rsid w:val="00D755FE"/>
    <w:rsid w:val="00D75669"/>
    <w:rsid w:val="00D75762"/>
    <w:rsid w:val="00D757FD"/>
    <w:rsid w:val="00D758FD"/>
    <w:rsid w:val="00D75C1B"/>
    <w:rsid w:val="00D75DE1"/>
    <w:rsid w:val="00D760AF"/>
    <w:rsid w:val="00D760B2"/>
    <w:rsid w:val="00D76349"/>
    <w:rsid w:val="00D7656E"/>
    <w:rsid w:val="00D765DF"/>
    <w:rsid w:val="00D76ABA"/>
    <w:rsid w:val="00D76B16"/>
    <w:rsid w:val="00D76BC6"/>
    <w:rsid w:val="00D771ED"/>
    <w:rsid w:val="00D772D4"/>
    <w:rsid w:val="00D773A9"/>
    <w:rsid w:val="00D773D9"/>
    <w:rsid w:val="00D773F3"/>
    <w:rsid w:val="00D77999"/>
    <w:rsid w:val="00D7799C"/>
    <w:rsid w:val="00D77AA2"/>
    <w:rsid w:val="00D77C8B"/>
    <w:rsid w:val="00D80060"/>
    <w:rsid w:val="00D800DF"/>
    <w:rsid w:val="00D80860"/>
    <w:rsid w:val="00D8094B"/>
    <w:rsid w:val="00D809E0"/>
    <w:rsid w:val="00D80B10"/>
    <w:rsid w:val="00D80B64"/>
    <w:rsid w:val="00D80F4C"/>
    <w:rsid w:val="00D811CA"/>
    <w:rsid w:val="00D81310"/>
    <w:rsid w:val="00D8131C"/>
    <w:rsid w:val="00D8134E"/>
    <w:rsid w:val="00D81381"/>
    <w:rsid w:val="00D8164A"/>
    <w:rsid w:val="00D81B5C"/>
    <w:rsid w:val="00D81DA3"/>
    <w:rsid w:val="00D82020"/>
    <w:rsid w:val="00D8258D"/>
    <w:rsid w:val="00D82A90"/>
    <w:rsid w:val="00D82C5D"/>
    <w:rsid w:val="00D82F03"/>
    <w:rsid w:val="00D8312A"/>
    <w:rsid w:val="00D831BC"/>
    <w:rsid w:val="00D8325F"/>
    <w:rsid w:val="00D832FF"/>
    <w:rsid w:val="00D8364B"/>
    <w:rsid w:val="00D8364D"/>
    <w:rsid w:val="00D8395B"/>
    <w:rsid w:val="00D83A33"/>
    <w:rsid w:val="00D83E35"/>
    <w:rsid w:val="00D83EFF"/>
    <w:rsid w:val="00D842C3"/>
    <w:rsid w:val="00D8518A"/>
    <w:rsid w:val="00D85406"/>
    <w:rsid w:val="00D85631"/>
    <w:rsid w:val="00D85695"/>
    <w:rsid w:val="00D856E9"/>
    <w:rsid w:val="00D85796"/>
    <w:rsid w:val="00D859AD"/>
    <w:rsid w:val="00D863AE"/>
    <w:rsid w:val="00D8657C"/>
    <w:rsid w:val="00D865D8"/>
    <w:rsid w:val="00D867E2"/>
    <w:rsid w:val="00D86E13"/>
    <w:rsid w:val="00D86EED"/>
    <w:rsid w:val="00D8732B"/>
    <w:rsid w:val="00D87338"/>
    <w:rsid w:val="00D877E5"/>
    <w:rsid w:val="00D87EE5"/>
    <w:rsid w:val="00D87F66"/>
    <w:rsid w:val="00D900A7"/>
    <w:rsid w:val="00D9011A"/>
    <w:rsid w:val="00D901B2"/>
    <w:rsid w:val="00D9026B"/>
    <w:rsid w:val="00D90355"/>
    <w:rsid w:val="00D90788"/>
    <w:rsid w:val="00D909A5"/>
    <w:rsid w:val="00D90AD8"/>
    <w:rsid w:val="00D90B0A"/>
    <w:rsid w:val="00D90B5C"/>
    <w:rsid w:val="00D90D09"/>
    <w:rsid w:val="00D90EE8"/>
    <w:rsid w:val="00D90FF3"/>
    <w:rsid w:val="00D91327"/>
    <w:rsid w:val="00D913EA"/>
    <w:rsid w:val="00D913ED"/>
    <w:rsid w:val="00D914F6"/>
    <w:rsid w:val="00D9163C"/>
    <w:rsid w:val="00D9165C"/>
    <w:rsid w:val="00D91955"/>
    <w:rsid w:val="00D91B32"/>
    <w:rsid w:val="00D91B87"/>
    <w:rsid w:val="00D91E84"/>
    <w:rsid w:val="00D9201C"/>
    <w:rsid w:val="00D92441"/>
    <w:rsid w:val="00D92DC5"/>
    <w:rsid w:val="00D92EE6"/>
    <w:rsid w:val="00D932D8"/>
    <w:rsid w:val="00D933E0"/>
    <w:rsid w:val="00D934D2"/>
    <w:rsid w:val="00D93567"/>
    <w:rsid w:val="00D93A91"/>
    <w:rsid w:val="00D93B0B"/>
    <w:rsid w:val="00D93ED3"/>
    <w:rsid w:val="00D93F55"/>
    <w:rsid w:val="00D94123"/>
    <w:rsid w:val="00D942B9"/>
    <w:rsid w:val="00D942F5"/>
    <w:rsid w:val="00D9445A"/>
    <w:rsid w:val="00D945E9"/>
    <w:rsid w:val="00D9471E"/>
    <w:rsid w:val="00D947D4"/>
    <w:rsid w:val="00D94947"/>
    <w:rsid w:val="00D94AB7"/>
    <w:rsid w:val="00D94C78"/>
    <w:rsid w:val="00D96705"/>
    <w:rsid w:val="00D9686E"/>
    <w:rsid w:val="00D96A59"/>
    <w:rsid w:val="00D96BAC"/>
    <w:rsid w:val="00D96C1E"/>
    <w:rsid w:val="00D96CB3"/>
    <w:rsid w:val="00D972F3"/>
    <w:rsid w:val="00D973C0"/>
    <w:rsid w:val="00D9740A"/>
    <w:rsid w:val="00D97CA8"/>
    <w:rsid w:val="00D97CEC"/>
    <w:rsid w:val="00DA03B6"/>
    <w:rsid w:val="00DA0732"/>
    <w:rsid w:val="00DA094B"/>
    <w:rsid w:val="00DA0A6F"/>
    <w:rsid w:val="00DA0DC3"/>
    <w:rsid w:val="00DA1015"/>
    <w:rsid w:val="00DA13F3"/>
    <w:rsid w:val="00DA1B59"/>
    <w:rsid w:val="00DA1BF3"/>
    <w:rsid w:val="00DA1E15"/>
    <w:rsid w:val="00DA1F25"/>
    <w:rsid w:val="00DA1FA7"/>
    <w:rsid w:val="00DA2008"/>
    <w:rsid w:val="00DA256D"/>
    <w:rsid w:val="00DA266E"/>
    <w:rsid w:val="00DA26A3"/>
    <w:rsid w:val="00DA27F6"/>
    <w:rsid w:val="00DA280D"/>
    <w:rsid w:val="00DA2887"/>
    <w:rsid w:val="00DA2972"/>
    <w:rsid w:val="00DA2B2E"/>
    <w:rsid w:val="00DA2DC3"/>
    <w:rsid w:val="00DA3081"/>
    <w:rsid w:val="00DA30E4"/>
    <w:rsid w:val="00DA3214"/>
    <w:rsid w:val="00DA3326"/>
    <w:rsid w:val="00DA36F1"/>
    <w:rsid w:val="00DA3779"/>
    <w:rsid w:val="00DA377C"/>
    <w:rsid w:val="00DA3A89"/>
    <w:rsid w:val="00DA3AC0"/>
    <w:rsid w:val="00DA3B07"/>
    <w:rsid w:val="00DA4045"/>
    <w:rsid w:val="00DA42BA"/>
    <w:rsid w:val="00DA445E"/>
    <w:rsid w:val="00DA45C4"/>
    <w:rsid w:val="00DA462C"/>
    <w:rsid w:val="00DA4A12"/>
    <w:rsid w:val="00DA4AF9"/>
    <w:rsid w:val="00DA4ED1"/>
    <w:rsid w:val="00DA4F56"/>
    <w:rsid w:val="00DA5076"/>
    <w:rsid w:val="00DA52C4"/>
    <w:rsid w:val="00DA5636"/>
    <w:rsid w:val="00DA56F7"/>
    <w:rsid w:val="00DA589D"/>
    <w:rsid w:val="00DA58D7"/>
    <w:rsid w:val="00DA5924"/>
    <w:rsid w:val="00DA5DE3"/>
    <w:rsid w:val="00DA5ECC"/>
    <w:rsid w:val="00DA6125"/>
    <w:rsid w:val="00DA6340"/>
    <w:rsid w:val="00DA66A9"/>
    <w:rsid w:val="00DA6B92"/>
    <w:rsid w:val="00DA6C00"/>
    <w:rsid w:val="00DA6D75"/>
    <w:rsid w:val="00DA6E53"/>
    <w:rsid w:val="00DA6E8A"/>
    <w:rsid w:val="00DA6FCC"/>
    <w:rsid w:val="00DA7018"/>
    <w:rsid w:val="00DA7233"/>
    <w:rsid w:val="00DA730F"/>
    <w:rsid w:val="00DA7692"/>
    <w:rsid w:val="00DA7764"/>
    <w:rsid w:val="00DA7B1B"/>
    <w:rsid w:val="00DB02B0"/>
    <w:rsid w:val="00DB0431"/>
    <w:rsid w:val="00DB05AE"/>
    <w:rsid w:val="00DB0715"/>
    <w:rsid w:val="00DB09CD"/>
    <w:rsid w:val="00DB0E00"/>
    <w:rsid w:val="00DB0E12"/>
    <w:rsid w:val="00DB0E59"/>
    <w:rsid w:val="00DB0EB0"/>
    <w:rsid w:val="00DB0F4D"/>
    <w:rsid w:val="00DB100B"/>
    <w:rsid w:val="00DB11C7"/>
    <w:rsid w:val="00DB14E7"/>
    <w:rsid w:val="00DB1600"/>
    <w:rsid w:val="00DB1720"/>
    <w:rsid w:val="00DB1763"/>
    <w:rsid w:val="00DB19B2"/>
    <w:rsid w:val="00DB1A0C"/>
    <w:rsid w:val="00DB21C4"/>
    <w:rsid w:val="00DB23E9"/>
    <w:rsid w:val="00DB2666"/>
    <w:rsid w:val="00DB27E9"/>
    <w:rsid w:val="00DB2CB2"/>
    <w:rsid w:val="00DB2ED3"/>
    <w:rsid w:val="00DB30C3"/>
    <w:rsid w:val="00DB3136"/>
    <w:rsid w:val="00DB3155"/>
    <w:rsid w:val="00DB33C2"/>
    <w:rsid w:val="00DB36A9"/>
    <w:rsid w:val="00DB36BA"/>
    <w:rsid w:val="00DB374B"/>
    <w:rsid w:val="00DB380B"/>
    <w:rsid w:val="00DB3831"/>
    <w:rsid w:val="00DB393E"/>
    <w:rsid w:val="00DB4020"/>
    <w:rsid w:val="00DB4395"/>
    <w:rsid w:val="00DB43C6"/>
    <w:rsid w:val="00DB448B"/>
    <w:rsid w:val="00DB4517"/>
    <w:rsid w:val="00DB454F"/>
    <w:rsid w:val="00DB50BF"/>
    <w:rsid w:val="00DB5731"/>
    <w:rsid w:val="00DB580B"/>
    <w:rsid w:val="00DB5853"/>
    <w:rsid w:val="00DB5876"/>
    <w:rsid w:val="00DB5AD7"/>
    <w:rsid w:val="00DB5F7A"/>
    <w:rsid w:val="00DB5F9E"/>
    <w:rsid w:val="00DB5FDC"/>
    <w:rsid w:val="00DB6076"/>
    <w:rsid w:val="00DB628D"/>
    <w:rsid w:val="00DB67E2"/>
    <w:rsid w:val="00DB6893"/>
    <w:rsid w:val="00DB6B1A"/>
    <w:rsid w:val="00DB6F59"/>
    <w:rsid w:val="00DB6F98"/>
    <w:rsid w:val="00DB7058"/>
    <w:rsid w:val="00DB70A7"/>
    <w:rsid w:val="00DB71B7"/>
    <w:rsid w:val="00DB74A4"/>
    <w:rsid w:val="00DB76B8"/>
    <w:rsid w:val="00DB7A9E"/>
    <w:rsid w:val="00DB7AA1"/>
    <w:rsid w:val="00DB7F57"/>
    <w:rsid w:val="00DC0383"/>
    <w:rsid w:val="00DC07EF"/>
    <w:rsid w:val="00DC087E"/>
    <w:rsid w:val="00DC0ACD"/>
    <w:rsid w:val="00DC0E06"/>
    <w:rsid w:val="00DC0E26"/>
    <w:rsid w:val="00DC0F19"/>
    <w:rsid w:val="00DC1583"/>
    <w:rsid w:val="00DC19C1"/>
    <w:rsid w:val="00DC1C3C"/>
    <w:rsid w:val="00DC1E71"/>
    <w:rsid w:val="00DC2088"/>
    <w:rsid w:val="00DC21E9"/>
    <w:rsid w:val="00DC2340"/>
    <w:rsid w:val="00DC27BF"/>
    <w:rsid w:val="00DC29E3"/>
    <w:rsid w:val="00DC2B94"/>
    <w:rsid w:val="00DC345A"/>
    <w:rsid w:val="00DC3633"/>
    <w:rsid w:val="00DC3796"/>
    <w:rsid w:val="00DC3890"/>
    <w:rsid w:val="00DC3D83"/>
    <w:rsid w:val="00DC4040"/>
    <w:rsid w:val="00DC43FE"/>
    <w:rsid w:val="00DC4698"/>
    <w:rsid w:val="00DC4CA6"/>
    <w:rsid w:val="00DC4CB7"/>
    <w:rsid w:val="00DC4F06"/>
    <w:rsid w:val="00DC4F6F"/>
    <w:rsid w:val="00DC4FC1"/>
    <w:rsid w:val="00DC5042"/>
    <w:rsid w:val="00DC531C"/>
    <w:rsid w:val="00DC53C6"/>
    <w:rsid w:val="00DC5B46"/>
    <w:rsid w:val="00DC5D02"/>
    <w:rsid w:val="00DC6226"/>
    <w:rsid w:val="00DC67E4"/>
    <w:rsid w:val="00DC6957"/>
    <w:rsid w:val="00DC74B1"/>
    <w:rsid w:val="00DC797B"/>
    <w:rsid w:val="00DD0106"/>
    <w:rsid w:val="00DD0219"/>
    <w:rsid w:val="00DD04E4"/>
    <w:rsid w:val="00DD10E5"/>
    <w:rsid w:val="00DD119B"/>
    <w:rsid w:val="00DD1305"/>
    <w:rsid w:val="00DD13F6"/>
    <w:rsid w:val="00DD1844"/>
    <w:rsid w:val="00DD1AB6"/>
    <w:rsid w:val="00DD1ABA"/>
    <w:rsid w:val="00DD1DF9"/>
    <w:rsid w:val="00DD1EF7"/>
    <w:rsid w:val="00DD2311"/>
    <w:rsid w:val="00DD24DD"/>
    <w:rsid w:val="00DD27FA"/>
    <w:rsid w:val="00DD2C66"/>
    <w:rsid w:val="00DD2D19"/>
    <w:rsid w:val="00DD2D93"/>
    <w:rsid w:val="00DD2FDD"/>
    <w:rsid w:val="00DD331A"/>
    <w:rsid w:val="00DD348D"/>
    <w:rsid w:val="00DD35D5"/>
    <w:rsid w:val="00DD3604"/>
    <w:rsid w:val="00DD361D"/>
    <w:rsid w:val="00DD37D4"/>
    <w:rsid w:val="00DD382E"/>
    <w:rsid w:val="00DD38F6"/>
    <w:rsid w:val="00DD3AC4"/>
    <w:rsid w:val="00DD3AEB"/>
    <w:rsid w:val="00DD3BF2"/>
    <w:rsid w:val="00DD3F0D"/>
    <w:rsid w:val="00DD3FE3"/>
    <w:rsid w:val="00DD42B4"/>
    <w:rsid w:val="00DD448D"/>
    <w:rsid w:val="00DD4B54"/>
    <w:rsid w:val="00DD4DB5"/>
    <w:rsid w:val="00DD4E0A"/>
    <w:rsid w:val="00DD4E20"/>
    <w:rsid w:val="00DD4ED4"/>
    <w:rsid w:val="00DD5DC0"/>
    <w:rsid w:val="00DD60FB"/>
    <w:rsid w:val="00DD6173"/>
    <w:rsid w:val="00DD653E"/>
    <w:rsid w:val="00DD6AD4"/>
    <w:rsid w:val="00DD6BC2"/>
    <w:rsid w:val="00DD6D6A"/>
    <w:rsid w:val="00DD72C0"/>
    <w:rsid w:val="00DD74C5"/>
    <w:rsid w:val="00DD76CE"/>
    <w:rsid w:val="00DD77A9"/>
    <w:rsid w:val="00DD77D4"/>
    <w:rsid w:val="00DD7835"/>
    <w:rsid w:val="00DD7AF2"/>
    <w:rsid w:val="00DD7CCC"/>
    <w:rsid w:val="00DE0171"/>
    <w:rsid w:val="00DE027C"/>
    <w:rsid w:val="00DE0299"/>
    <w:rsid w:val="00DE039D"/>
    <w:rsid w:val="00DE03B3"/>
    <w:rsid w:val="00DE03C1"/>
    <w:rsid w:val="00DE0576"/>
    <w:rsid w:val="00DE078E"/>
    <w:rsid w:val="00DE0D8F"/>
    <w:rsid w:val="00DE1654"/>
    <w:rsid w:val="00DE168A"/>
    <w:rsid w:val="00DE1FED"/>
    <w:rsid w:val="00DE1FF5"/>
    <w:rsid w:val="00DE230E"/>
    <w:rsid w:val="00DE236E"/>
    <w:rsid w:val="00DE245C"/>
    <w:rsid w:val="00DE266E"/>
    <w:rsid w:val="00DE3046"/>
    <w:rsid w:val="00DE3280"/>
    <w:rsid w:val="00DE346A"/>
    <w:rsid w:val="00DE368F"/>
    <w:rsid w:val="00DE39BE"/>
    <w:rsid w:val="00DE3A6D"/>
    <w:rsid w:val="00DE3FDC"/>
    <w:rsid w:val="00DE4241"/>
    <w:rsid w:val="00DE431B"/>
    <w:rsid w:val="00DE4380"/>
    <w:rsid w:val="00DE4585"/>
    <w:rsid w:val="00DE4830"/>
    <w:rsid w:val="00DE4939"/>
    <w:rsid w:val="00DE4B4B"/>
    <w:rsid w:val="00DE4CE3"/>
    <w:rsid w:val="00DE50DF"/>
    <w:rsid w:val="00DE525E"/>
    <w:rsid w:val="00DE532A"/>
    <w:rsid w:val="00DE5673"/>
    <w:rsid w:val="00DE5BFE"/>
    <w:rsid w:val="00DE5C6B"/>
    <w:rsid w:val="00DE6087"/>
    <w:rsid w:val="00DE609B"/>
    <w:rsid w:val="00DE6451"/>
    <w:rsid w:val="00DE6589"/>
    <w:rsid w:val="00DE6991"/>
    <w:rsid w:val="00DE6DBD"/>
    <w:rsid w:val="00DE6EE5"/>
    <w:rsid w:val="00DE7105"/>
    <w:rsid w:val="00DE7369"/>
    <w:rsid w:val="00DE73F5"/>
    <w:rsid w:val="00DE75DE"/>
    <w:rsid w:val="00DE7BF9"/>
    <w:rsid w:val="00DE7ECB"/>
    <w:rsid w:val="00DF015C"/>
    <w:rsid w:val="00DF0A3B"/>
    <w:rsid w:val="00DF0A7D"/>
    <w:rsid w:val="00DF0A9F"/>
    <w:rsid w:val="00DF0C48"/>
    <w:rsid w:val="00DF0DBA"/>
    <w:rsid w:val="00DF14CC"/>
    <w:rsid w:val="00DF1545"/>
    <w:rsid w:val="00DF165B"/>
    <w:rsid w:val="00DF1C1D"/>
    <w:rsid w:val="00DF2015"/>
    <w:rsid w:val="00DF2361"/>
    <w:rsid w:val="00DF259D"/>
    <w:rsid w:val="00DF2619"/>
    <w:rsid w:val="00DF26E5"/>
    <w:rsid w:val="00DF28B0"/>
    <w:rsid w:val="00DF296E"/>
    <w:rsid w:val="00DF2ADA"/>
    <w:rsid w:val="00DF2E20"/>
    <w:rsid w:val="00DF321C"/>
    <w:rsid w:val="00DF3322"/>
    <w:rsid w:val="00DF3479"/>
    <w:rsid w:val="00DF3BFC"/>
    <w:rsid w:val="00DF3CC6"/>
    <w:rsid w:val="00DF403E"/>
    <w:rsid w:val="00DF41B2"/>
    <w:rsid w:val="00DF4204"/>
    <w:rsid w:val="00DF44BF"/>
    <w:rsid w:val="00DF46BB"/>
    <w:rsid w:val="00DF4A03"/>
    <w:rsid w:val="00DF4F72"/>
    <w:rsid w:val="00DF52E5"/>
    <w:rsid w:val="00DF53D8"/>
    <w:rsid w:val="00DF5596"/>
    <w:rsid w:val="00DF5B5E"/>
    <w:rsid w:val="00DF5D9E"/>
    <w:rsid w:val="00DF6B08"/>
    <w:rsid w:val="00DF6F09"/>
    <w:rsid w:val="00DF7152"/>
    <w:rsid w:val="00DF72E8"/>
    <w:rsid w:val="00DF7303"/>
    <w:rsid w:val="00DF733F"/>
    <w:rsid w:val="00DF73C1"/>
    <w:rsid w:val="00DF73E7"/>
    <w:rsid w:val="00DF758F"/>
    <w:rsid w:val="00DF75DF"/>
    <w:rsid w:val="00DF7865"/>
    <w:rsid w:val="00DF79EB"/>
    <w:rsid w:val="00DF7ECB"/>
    <w:rsid w:val="00E00099"/>
    <w:rsid w:val="00E00517"/>
    <w:rsid w:val="00E00810"/>
    <w:rsid w:val="00E008E3"/>
    <w:rsid w:val="00E01096"/>
    <w:rsid w:val="00E010B6"/>
    <w:rsid w:val="00E01257"/>
    <w:rsid w:val="00E015AF"/>
    <w:rsid w:val="00E015E3"/>
    <w:rsid w:val="00E01648"/>
    <w:rsid w:val="00E017E8"/>
    <w:rsid w:val="00E01BA3"/>
    <w:rsid w:val="00E01C61"/>
    <w:rsid w:val="00E01F51"/>
    <w:rsid w:val="00E022A8"/>
    <w:rsid w:val="00E02411"/>
    <w:rsid w:val="00E024CB"/>
    <w:rsid w:val="00E0295A"/>
    <w:rsid w:val="00E02C96"/>
    <w:rsid w:val="00E03437"/>
    <w:rsid w:val="00E0371B"/>
    <w:rsid w:val="00E03886"/>
    <w:rsid w:val="00E0389E"/>
    <w:rsid w:val="00E038B1"/>
    <w:rsid w:val="00E03A3E"/>
    <w:rsid w:val="00E03B06"/>
    <w:rsid w:val="00E03D53"/>
    <w:rsid w:val="00E0409A"/>
    <w:rsid w:val="00E041C7"/>
    <w:rsid w:val="00E04389"/>
    <w:rsid w:val="00E044E7"/>
    <w:rsid w:val="00E0460C"/>
    <w:rsid w:val="00E04AB5"/>
    <w:rsid w:val="00E04AB9"/>
    <w:rsid w:val="00E04D2B"/>
    <w:rsid w:val="00E04EB9"/>
    <w:rsid w:val="00E04F1C"/>
    <w:rsid w:val="00E052FD"/>
    <w:rsid w:val="00E05379"/>
    <w:rsid w:val="00E0575B"/>
    <w:rsid w:val="00E057F2"/>
    <w:rsid w:val="00E058E7"/>
    <w:rsid w:val="00E05A51"/>
    <w:rsid w:val="00E05AF9"/>
    <w:rsid w:val="00E05E97"/>
    <w:rsid w:val="00E05EE4"/>
    <w:rsid w:val="00E06194"/>
    <w:rsid w:val="00E061F8"/>
    <w:rsid w:val="00E0624D"/>
    <w:rsid w:val="00E063AA"/>
    <w:rsid w:val="00E06545"/>
    <w:rsid w:val="00E069EE"/>
    <w:rsid w:val="00E06D4C"/>
    <w:rsid w:val="00E06EF0"/>
    <w:rsid w:val="00E07189"/>
    <w:rsid w:val="00E07335"/>
    <w:rsid w:val="00E07407"/>
    <w:rsid w:val="00E07416"/>
    <w:rsid w:val="00E0761E"/>
    <w:rsid w:val="00E07800"/>
    <w:rsid w:val="00E07D1C"/>
    <w:rsid w:val="00E07ED7"/>
    <w:rsid w:val="00E07F1A"/>
    <w:rsid w:val="00E07F73"/>
    <w:rsid w:val="00E1020D"/>
    <w:rsid w:val="00E10717"/>
    <w:rsid w:val="00E107BB"/>
    <w:rsid w:val="00E107C0"/>
    <w:rsid w:val="00E10999"/>
    <w:rsid w:val="00E11010"/>
    <w:rsid w:val="00E1125A"/>
    <w:rsid w:val="00E114DE"/>
    <w:rsid w:val="00E1156F"/>
    <w:rsid w:val="00E1176C"/>
    <w:rsid w:val="00E119F3"/>
    <w:rsid w:val="00E11B23"/>
    <w:rsid w:val="00E1213F"/>
    <w:rsid w:val="00E12333"/>
    <w:rsid w:val="00E1234E"/>
    <w:rsid w:val="00E123E7"/>
    <w:rsid w:val="00E12443"/>
    <w:rsid w:val="00E125B5"/>
    <w:rsid w:val="00E13102"/>
    <w:rsid w:val="00E131DB"/>
    <w:rsid w:val="00E1327A"/>
    <w:rsid w:val="00E13366"/>
    <w:rsid w:val="00E134F6"/>
    <w:rsid w:val="00E1353A"/>
    <w:rsid w:val="00E13932"/>
    <w:rsid w:val="00E13C12"/>
    <w:rsid w:val="00E13DFD"/>
    <w:rsid w:val="00E13EE8"/>
    <w:rsid w:val="00E13FB6"/>
    <w:rsid w:val="00E14512"/>
    <w:rsid w:val="00E1453C"/>
    <w:rsid w:val="00E14701"/>
    <w:rsid w:val="00E147A1"/>
    <w:rsid w:val="00E14AC9"/>
    <w:rsid w:val="00E14FC2"/>
    <w:rsid w:val="00E1514E"/>
    <w:rsid w:val="00E15204"/>
    <w:rsid w:val="00E1524A"/>
    <w:rsid w:val="00E1524F"/>
    <w:rsid w:val="00E15559"/>
    <w:rsid w:val="00E15837"/>
    <w:rsid w:val="00E15ABB"/>
    <w:rsid w:val="00E15B2E"/>
    <w:rsid w:val="00E15B9B"/>
    <w:rsid w:val="00E1637C"/>
    <w:rsid w:val="00E16729"/>
    <w:rsid w:val="00E167E2"/>
    <w:rsid w:val="00E16978"/>
    <w:rsid w:val="00E16F1C"/>
    <w:rsid w:val="00E17146"/>
    <w:rsid w:val="00E175D9"/>
    <w:rsid w:val="00E17928"/>
    <w:rsid w:val="00E17C6C"/>
    <w:rsid w:val="00E17FD5"/>
    <w:rsid w:val="00E2005B"/>
    <w:rsid w:val="00E204D3"/>
    <w:rsid w:val="00E20730"/>
    <w:rsid w:val="00E20789"/>
    <w:rsid w:val="00E2087F"/>
    <w:rsid w:val="00E209B9"/>
    <w:rsid w:val="00E209C7"/>
    <w:rsid w:val="00E20AA1"/>
    <w:rsid w:val="00E20BB6"/>
    <w:rsid w:val="00E21268"/>
    <w:rsid w:val="00E2128E"/>
    <w:rsid w:val="00E2133B"/>
    <w:rsid w:val="00E217AD"/>
    <w:rsid w:val="00E217F4"/>
    <w:rsid w:val="00E2186A"/>
    <w:rsid w:val="00E21EE3"/>
    <w:rsid w:val="00E220CD"/>
    <w:rsid w:val="00E22334"/>
    <w:rsid w:val="00E224CB"/>
    <w:rsid w:val="00E22823"/>
    <w:rsid w:val="00E22853"/>
    <w:rsid w:val="00E2294A"/>
    <w:rsid w:val="00E22AE8"/>
    <w:rsid w:val="00E232D3"/>
    <w:rsid w:val="00E23595"/>
    <w:rsid w:val="00E2368D"/>
    <w:rsid w:val="00E236EA"/>
    <w:rsid w:val="00E23937"/>
    <w:rsid w:val="00E23C5B"/>
    <w:rsid w:val="00E24193"/>
    <w:rsid w:val="00E24401"/>
    <w:rsid w:val="00E247EB"/>
    <w:rsid w:val="00E24B9B"/>
    <w:rsid w:val="00E24D00"/>
    <w:rsid w:val="00E24FA6"/>
    <w:rsid w:val="00E250F0"/>
    <w:rsid w:val="00E25228"/>
    <w:rsid w:val="00E2570D"/>
    <w:rsid w:val="00E25D55"/>
    <w:rsid w:val="00E25F79"/>
    <w:rsid w:val="00E26065"/>
    <w:rsid w:val="00E26627"/>
    <w:rsid w:val="00E267AF"/>
    <w:rsid w:val="00E26D6E"/>
    <w:rsid w:val="00E26FB5"/>
    <w:rsid w:val="00E26FC0"/>
    <w:rsid w:val="00E27467"/>
    <w:rsid w:val="00E27786"/>
    <w:rsid w:val="00E278CD"/>
    <w:rsid w:val="00E27901"/>
    <w:rsid w:val="00E27975"/>
    <w:rsid w:val="00E27DE3"/>
    <w:rsid w:val="00E27EF6"/>
    <w:rsid w:val="00E27FB1"/>
    <w:rsid w:val="00E27FDB"/>
    <w:rsid w:val="00E3002D"/>
    <w:rsid w:val="00E30428"/>
    <w:rsid w:val="00E30433"/>
    <w:rsid w:val="00E304B6"/>
    <w:rsid w:val="00E3056D"/>
    <w:rsid w:val="00E30772"/>
    <w:rsid w:val="00E307DF"/>
    <w:rsid w:val="00E30825"/>
    <w:rsid w:val="00E30F50"/>
    <w:rsid w:val="00E30F5E"/>
    <w:rsid w:val="00E3130A"/>
    <w:rsid w:val="00E3151D"/>
    <w:rsid w:val="00E3179D"/>
    <w:rsid w:val="00E317DC"/>
    <w:rsid w:val="00E31858"/>
    <w:rsid w:val="00E31D91"/>
    <w:rsid w:val="00E31DC9"/>
    <w:rsid w:val="00E31E56"/>
    <w:rsid w:val="00E3220E"/>
    <w:rsid w:val="00E32227"/>
    <w:rsid w:val="00E32299"/>
    <w:rsid w:val="00E325F7"/>
    <w:rsid w:val="00E328D6"/>
    <w:rsid w:val="00E32923"/>
    <w:rsid w:val="00E32BDB"/>
    <w:rsid w:val="00E33052"/>
    <w:rsid w:val="00E3344D"/>
    <w:rsid w:val="00E33867"/>
    <w:rsid w:val="00E33963"/>
    <w:rsid w:val="00E33A03"/>
    <w:rsid w:val="00E33B55"/>
    <w:rsid w:val="00E3416B"/>
    <w:rsid w:val="00E34193"/>
    <w:rsid w:val="00E34468"/>
    <w:rsid w:val="00E3473C"/>
    <w:rsid w:val="00E347A6"/>
    <w:rsid w:val="00E3486F"/>
    <w:rsid w:val="00E34D54"/>
    <w:rsid w:val="00E35198"/>
    <w:rsid w:val="00E35DC4"/>
    <w:rsid w:val="00E36201"/>
    <w:rsid w:val="00E36224"/>
    <w:rsid w:val="00E367B4"/>
    <w:rsid w:val="00E36975"/>
    <w:rsid w:val="00E369BF"/>
    <w:rsid w:val="00E36AA0"/>
    <w:rsid w:val="00E36C47"/>
    <w:rsid w:val="00E36F09"/>
    <w:rsid w:val="00E37295"/>
    <w:rsid w:val="00E3738A"/>
    <w:rsid w:val="00E3756B"/>
    <w:rsid w:val="00E376CC"/>
    <w:rsid w:val="00E378CD"/>
    <w:rsid w:val="00E37C33"/>
    <w:rsid w:val="00E37F93"/>
    <w:rsid w:val="00E40404"/>
    <w:rsid w:val="00E405A9"/>
    <w:rsid w:val="00E40738"/>
    <w:rsid w:val="00E409A6"/>
    <w:rsid w:val="00E40DF8"/>
    <w:rsid w:val="00E41142"/>
    <w:rsid w:val="00E412DE"/>
    <w:rsid w:val="00E41324"/>
    <w:rsid w:val="00E418FE"/>
    <w:rsid w:val="00E423AD"/>
    <w:rsid w:val="00E424BC"/>
    <w:rsid w:val="00E42554"/>
    <w:rsid w:val="00E42596"/>
    <w:rsid w:val="00E425F5"/>
    <w:rsid w:val="00E42673"/>
    <w:rsid w:val="00E42886"/>
    <w:rsid w:val="00E42A7B"/>
    <w:rsid w:val="00E42F60"/>
    <w:rsid w:val="00E42F94"/>
    <w:rsid w:val="00E42FD7"/>
    <w:rsid w:val="00E43055"/>
    <w:rsid w:val="00E430BF"/>
    <w:rsid w:val="00E4310E"/>
    <w:rsid w:val="00E432C8"/>
    <w:rsid w:val="00E433B9"/>
    <w:rsid w:val="00E438EA"/>
    <w:rsid w:val="00E43AF7"/>
    <w:rsid w:val="00E43D62"/>
    <w:rsid w:val="00E445CB"/>
    <w:rsid w:val="00E446E2"/>
    <w:rsid w:val="00E44861"/>
    <w:rsid w:val="00E449C7"/>
    <w:rsid w:val="00E44D49"/>
    <w:rsid w:val="00E44FDA"/>
    <w:rsid w:val="00E450E3"/>
    <w:rsid w:val="00E4535E"/>
    <w:rsid w:val="00E457E6"/>
    <w:rsid w:val="00E45A4A"/>
    <w:rsid w:val="00E45C73"/>
    <w:rsid w:val="00E461CB"/>
    <w:rsid w:val="00E4620B"/>
    <w:rsid w:val="00E4641F"/>
    <w:rsid w:val="00E464BA"/>
    <w:rsid w:val="00E465BB"/>
    <w:rsid w:val="00E4669B"/>
    <w:rsid w:val="00E469F5"/>
    <w:rsid w:val="00E46AAA"/>
    <w:rsid w:val="00E46BDB"/>
    <w:rsid w:val="00E46C4F"/>
    <w:rsid w:val="00E46E8D"/>
    <w:rsid w:val="00E46FFB"/>
    <w:rsid w:val="00E471C1"/>
    <w:rsid w:val="00E4738C"/>
    <w:rsid w:val="00E4779B"/>
    <w:rsid w:val="00E47C31"/>
    <w:rsid w:val="00E47C4F"/>
    <w:rsid w:val="00E47D65"/>
    <w:rsid w:val="00E5009F"/>
    <w:rsid w:val="00E50405"/>
    <w:rsid w:val="00E504D7"/>
    <w:rsid w:val="00E5054A"/>
    <w:rsid w:val="00E505AA"/>
    <w:rsid w:val="00E50795"/>
    <w:rsid w:val="00E50958"/>
    <w:rsid w:val="00E50AD1"/>
    <w:rsid w:val="00E50AE4"/>
    <w:rsid w:val="00E50C76"/>
    <w:rsid w:val="00E50D83"/>
    <w:rsid w:val="00E50DF5"/>
    <w:rsid w:val="00E50E3A"/>
    <w:rsid w:val="00E50FC8"/>
    <w:rsid w:val="00E51056"/>
    <w:rsid w:val="00E51952"/>
    <w:rsid w:val="00E51985"/>
    <w:rsid w:val="00E51F73"/>
    <w:rsid w:val="00E5242B"/>
    <w:rsid w:val="00E529EB"/>
    <w:rsid w:val="00E52A8A"/>
    <w:rsid w:val="00E52FC9"/>
    <w:rsid w:val="00E53048"/>
    <w:rsid w:val="00E5335E"/>
    <w:rsid w:val="00E53699"/>
    <w:rsid w:val="00E5387E"/>
    <w:rsid w:val="00E53913"/>
    <w:rsid w:val="00E53ABB"/>
    <w:rsid w:val="00E53BC0"/>
    <w:rsid w:val="00E53BCF"/>
    <w:rsid w:val="00E54165"/>
    <w:rsid w:val="00E54276"/>
    <w:rsid w:val="00E544F9"/>
    <w:rsid w:val="00E547E7"/>
    <w:rsid w:val="00E54A38"/>
    <w:rsid w:val="00E54B27"/>
    <w:rsid w:val="00E54D5B"/>
    <w:rsid w:val="00E55114"/>
    <w:rsid w:val="00E55168"/>
    <w:rsid w:val="00E55219"/>
    <w:rsid w:val="00E55273"/>
    <w:rsid w:val="00E556B9"/>
    <w:rsid w:val="00E558F2"/>
    <w:rsid w:val="00E5590D"/>
    <w:rsid w:val="00E55DBA"/>
    <w:rsid w:val="00E563F1"/>
    <w:rsid w:val="00E56447"/>
    <w:rsid w:val="00E56476"/>
    <w:rsid w:val="00E565BF"/>
    <w:rsid w:val="00E56A47"/>
    <w:rsid w:val="00E56BD3"/>
    <w:rsid w:val="00E56CD3"/>
    <w:rsid w:val="00E56E73"/>
    <w:rsid w:val="00E56EED"/>
    <w:rsid w:val="00E571F1"/>
    <w:rsid w:val="00E57676"/>
    <w:rsid w:val="00E579CC"/>
    <w:rsid w:val="00E57C97"/>
    <w:rsid w:val="00E57EED"/>
    <w:rsid w:val="00E6002E"/>
    <w:rsid w:val="00E60425"/>
    <w:rsid w:val="00E60BF9"/>
    <w:rsid w:val="00E60C64"/>
    <w:rsid w:val="00E60E81"/>
    <w:rsid w:val="00E6103B"/>
    <w:rsid w:val="00E6114E"/>
    <w:rsid w:val="00E6127A"/>
    <w:rsid w:val="00E612DC"/>
    <w:rsid w:val="00E61357"/>
    <w:rsid w:val="00E61454"/>
    <w:rsid w:val="00E619AB"/>
    <w:rsid w:val="00E61B6C"/>
    <w:rsid w:val="00E61BFD"/>
    <w:rsid w:val="00E61C94"/>
    <w:rsid w:val="00E61E52"/>
    <w:rsid w:val="00E61F81"/>
    <w:rsid w:val="00E621EB"/>
    <w:rsid w:val="00E6223C"/>
    <w:rsid w:val="00E62291"/>
    <w:rsid w:val="00E6243F"/>
    <w:rsid w:val="00E6248F"/>
    <w:rsid w:val="00E625B4"/>
    <w:rsid w:val="00E6261C"/>
    <w:rsid w:val="00E628EC"/>
    <w:rsid w:val="00E629D4"/>
    <w:rsid w:val="00E62A0A"/>
    <w:rsid w:val="00E62A1C"/>
    <w:rsid w:val="00E62B89"/>
    <w:rsid w:val="00E62D4F"/>
    <w:rsid w:val="00E630A7"/>
    <w:rsid w:val="00E632AA"/>
    <w:rsid w:val="00E63675"/>
    <w:rsid w:val="00E636D2"/>
    <w:rsid w:val="00E63B86"/>
    <w:rsid w:val="00E63E2F"/>
    <w:rsid w:val="00E63ED4"/>
    <w:rsid w:val="00E63FC4"/>
    <w:rsid w:val="00E643A5"/>
    <w:rsid w:val="00E643D3"/>
    <w:rsid w:val="00E64FA0"/>
    <w:rsid w:val="00E651B3"/>
    <w:rsid w:val="00E6538A"/>
    <w:rsid w:val="00E6573D"/>
    <w:rsid w:val="00E657ED"/>
    <w:rsid w:val="00E65E4E"/>
    <w:rsid w:val="00E65E95"/>
    <w:rsid w:val="00E65ECC"/>
    <w:rsid w:val="00E66552"/>
    <w:rsid w:val="00E666C6"/>
    <w:rsid w:val="00E6670D"/>
    <w:rsid w:val="00E667DC"/>
    <w:rsid w:val="00E669DA"/>
    <w:rsid w:val="00E66A59"/>
    <w:rsid w:val="00E66C24"/>
    <w:rsid w:val="00E66CDD"/>
    <w:rsid w:val="00E67324"/>
    <w:rsid w:val="00E6743F"/>
    <w:rsid w:val="00E67BAB"/>
    <w:rsid w:val="00E67D93"/>
    <w:rsid w:val="00E70413"/>
    <w:rsid w:val="00E70459"/>
    <w:rsid w:val="00E70590"/>
    <w:rsid w:val="00E708B4"/>
    <w:rsid w:val="00E709B8"/>
    <w:rsid w:val="00E70A3D"/>
    <w:rsid w:val="00E70C79"/>
    <w:rsid w:val="00E70CFE"/>
    <w:rsid w:val="00E70D20"/>
    <w:rsid w:val="00E70D7B"/>
    <w:rsid w:val="00E70DAA"/>
    <w:rsid w:val="00E70F0E"/>
    <w:rsid w:val="00E71410"/>
    <w:rsid w:val="00E7152C"/>
    <w:rsid w:val="00E717A4"/>
    <w:rsid w:val="00E71809"/>
    <w:rsid w:val="00E71B97"/>
    <w:rsid w:val="00E72436"/>
    <w:rsid w:val="00E72441"/>
    <w:rsid w:val="00E72679"/>
    <w:rsid w:val="00E7288A"/>
    <w:rsid w:val="00E72936"/>
    <w:rsid w:val="00E7296B"/>
    <w:rsid w:val="00E72A3F"/>
    <w:rsid w:val="00E72AD5"/>
    <w:rsid w:val="00E73110"/>
    <w:rsid w:val="00E731CC"/>
    <w:rsid w:val="00E73576"/>
    <w:rsid w:val="00E73657"/>
    <w:rsid w:val="00E73746"/>
    <w:rsid w:val="00E7377C"/>
    <w:rsid w:val="00E737BA"/>
    <w:rsid w:val="00E73C00"/>
    <w:rsid w:val="00E73C49"/>
    <w:rsid w:val="00E73C54"/>
    <w:rsid w:val="00E74B4E"/>
    <w:rsid w:val="00E74E42"/>
    <w:rsid w:val="00E75023"/>
    <w:rsid w:val="00E75202"/>
    <w:rsid w:val="00E7554B"/>
    <w:rsid w:val="00E75843"/>
    <w:rsid w:val="00E75C90"/>
    <w:rsid w:val="00E75D9E"/>
    <w:rsid w:val="00E75DEC"/>
    <w:rsid w:val="00E75ED2"/>
    <w:rsid w:val="00E7602C"/>
    <w:rsid w:val="00E762E5"/>
    <w:rsid w:val="00E763DD"/>
    <w:rsid w:val="00E76980"/>
    <w:rsid w:val="00E76D22"/>
    <w:rsid w:val="00E771AE"/>
    <w:rsid w:val="00E772E4"/>
    <w:rsid w:val="00E773BB"/>
    <w:rsid w:val="00E7755B"/>
    <w:rsid w:val="00E776AC"/>
    <w:rsid w:val="00E7795A"/>
    <w:rsid w:val="00E779FF"/>
    <w:rsid w:val="00E77A5E"/>
    <w:rsid w:val="00E77B57"/>
    <w:rsid w:val="00E77C89"/>
    <w:rsid w:val="00E77CE9"/>
    <w:rsid w:val="00E77D46"/>
    <w:rsid w:val="00E80256"/>
    <w:rsid w:val="00E802AD"/>
    <w:rsid w:val="00E8031B"/>
    <w:rsid w:val="00E8038A"/>
    <w:rsid w:val="00E80469"/>
    <w:rsid w:val="00E80627"/>
    <w:rsid w:val="00E80788"/>
    <w:rsid w:val="00E809DD"/>
    <w:rsid w:val="00E80C35"/>
    <w:rsid w:val="00E80C6E"/>
    <w:rsid w:val="00E81188"/>
    <w:rsid w:val="00E811FC"/>
    <w:rsid w:val="00E8140E"/>
    <w:rsid w:val="00E8184A"/>
    <w:rsid w:val="00E81878"/>
    <w:rsid w:val="00E8199E"/>
    <w:rsid w:val="00E819B3"/>
    <w:rsid w:val="00E81C7E"/>
    <w:rsid w:val="00E81D04"/>
    <w:rsid w:val="00E81E03"/>
    <w:rsid w:val="00E8204D"/>
    <w:rsid w:val="00E827EB"/>
    <w:rsid w:val="00E827FA"/>
    <w:rsid w:val="00E82BEA"/>
    <w:rsid w:val="00E82CEF"/>
    <w:rsid w:val="00E82DC4"/>
    <w:rsid w:val="00E82E96"/>
    <w:rsid w:val="00E82FCA"/>
    <w:rsid w:val="00E831C5"/>
    <w:rsid w:val="00E834B1"/>
    <w:rsid w:val="00E835E7"/>
    <w:rsid w:val="00E83843"/>
    <w:rsid w:val="00E838B8"/>
    <w:rsid w:val="00E83A72"/>
    <w:rsid w:val="00E843AF"/>
    <w:rsid w:val="00E8447F"/>
    <w:rsid w:val="00E845C6"/>
    <w:rsid w:val="00E84651"/>
    <w:rsid w:val="00E84657"/>
    <w:rsid w:val="00E84886"/>
    <w:rsid w:val="00E849F2"/>
    <w:rsid w:val="00E84CC1"/>
    <w:rsid w:val="00E84D79"/>
    <w:rsid w:val="00E84D98"/>
    <w:rsid w:val="00E84E06"/>
    <w:rsid w:val="00E85084"/>
    <w:rsid w:val="00E851BA"/>
    <w:rsid w:val="00E851EE"/>
    <w:rsid w:val="00E8522F"/>
    <w:rsid w:val="00E85278"/>
    <w:rsid w:val="00E853F1"/>
    <w:rsid w:val="00E854FB"/>
    <w:rsid w:val="00E85663"/>
    <w:rsid w:val="00E85A14"/>
    <w:rsid w:val="00E85C8E"/>
    <w:rsid w:val="00E85CE4"/>
    <w:rsid w:val="00E85D8F"/>
    <w:rsid w:val="00E863BF"/>
    <w:rsid w:val="00E864B4"/>
    <w:rsid w:val="00E866D1"/>
    <w:rsid w:val="00E868BA"/>
    <w:rsid w:val="00E86E54"/>
    <w:rsid w:val="00E8717E"/>
    <w:rsid w:val="00E87187"/>
    <w:rsid w:val="00E87495"/>
    <w:rsid w:val="00E87511"/>
    <w:rsid w:val="00E87710"/>
    <w:rsid w:val="00E877FB"/>
    <w:rsid w:val="00E87949"/>
    <w:rsid w:val="00E87B99"/>
    <w:rsid w:val="00E87C41"/>
    <w:rsid w:val="00E87D2E"/>
    <w:rsid w:val="00E900B9"/>
    <w:rsid w:val="00E90102"/>
    <w:rsid w:val="00E905D7"/>
    <w:rsid w:val="00E9076D"/>
    <w:rsid w:val="00E907F0"/>
    <w:rsid w:val="00E908B3"/>
    <w:rsid w:val="00E90A8F"/>
    <w:rsid w:val="00E90AAF"/>
    <w:rsid w:val="00E91028"/>
    <w:rsid w:val="00E914A8"/>
    <w:rsid w:val="00E91642"/>
    <w:rsid w:val="00E91BC7"/>
    <w:rsid w:val="00E91C4F"/>
    <w:rsid w:val="00E91C75"/>
    <w:rsid w:val="00E91D18"/>
    <w:rsid w:val="00E91DB6"/>
    <w:rsid w:val="00E92365"/>
    <w:rsid w:val="00E923D6"/>
    <w:rsid w:val="00E926FF"/>
    <w:rsid w:val="00E929B6"/>
    <w:rsid w:val="00E92B04"/>
    <w:rsid w:val="00E92B11"/>
    <w:rsid w:val="00E92D97"/>
    <w:rsid w:val="00E9300D"/>
    <w:rsid w:val="00E930C5"/>
    <w:rsid w:val="00E93521"/>
    <w:rsid w:val="00E93694"/>
    <w:rsid w:val="00E938C2"/>
    <w:rsid w:val="00E9406A"/>
    <w:rsid w:val="00E940EA"/>
    <w:rsid w:val="00E943B6"/>
    <w:rsid w:val="00E94941"/>
    <w:rsid w:val="00E94FDF"/>
    <w:rsid w:val="00E950BF"/>
    <w:rsid w:val="00E95467"/>
    <w:rsid w:val="00E955A2"/>
    <w:rsid w:val="00E955D4"/>
    <w:rsid w:val="00E95A3A"/>
    <w:rsid w:val="00E95B98"/>
    <w:rsid w:val="00E95C9D"/>
    <w:rsid w:val="00E95E8D"/>
    <w:rsid w:val="00E95EB5"/>
    <w:rsid w:val="00E95EC7"/>
    <w:rsid w:val="00E95F94"/>
    <w:rsid w:val="00E961BB"/>
    <w:rsid w:val="00E9627D"/>
    <w:rsid w:val="00E96562"/>
    <w:rsid w:val="00E96637"/>
    <w:rsid w:val="00E9684B"/>
    <w:rsid w:val="00E969D4"/>
    <w:rsid w:val="00E96BE8"/>
    <w:rsid w:val="00E96D39"/>
    <w:rsid w:val="00E96FEB"/>
    <w:rsid w:val="00E9705F"/>
    <w:rsid w:val="00E9710D"/>
    <w:rsid w:val="00E97439"/>
    <w:rsid w:val="00E97DD2"/>
    <w:rsid w:val="00EA0500"/>
    <w:rsid w:val="00EA0F9C"/>
    <w:rsid w:val="00EA1008"/>
    <w:rsid w:val="00EA1130"/>
    <w:rsid w:val="00EA147C"/>
    <w:rsid w:val="00EA177B"/>
    <w:rsid w:val="00EA1996"/>
    <w:rsid w:val="00EA19AA"/>
    <w:rsid w:val="00EA19D6"/>
    <w:rsid w:val="00EA1B9A"/>
    <w:rsid w:val="00EA1DC9"/>
    <w:rsid w:val="00EA1DF7"/>
    <w:rsid w:val="00EA1EF7"/>
    <w:rsid w:val="00EA20CF"/>
    <w:rsid w:val="00EA2133"/>
    <w:rsid w:val="00EA222C"/>
    <w:rsid w:val="00EA2360"/>
    <w:rsid w:val="00EA2453"/>
    <w:rsid w:val="00EA2E0C"/>
    <w:rsid w:val="00EA2E40"/>
    <w:rsid w:val="00EA33EE"/>
    <w:rsid w:val="00EA3640"/>
    <w:rsid w:val="00EA3ADC"/>
    <w:rsid w:val="00EA4253"/>
    <w:rsid w:val="00EA4290"/>
    <w:rsid w:val="00EA4321"/>
    <w:rsid w:val="00EA448F"/>
    <w:rsid w:val="00EA4532"/>
    <w:rsid w:val="00EA471D"/>
    <w:rsid w:val="00EA4735"/>
    <w:rsid w:val="00EA498A"/>
    <w:rsid w:val="00EA4A60"/>
    <w:rsid w:val="00EA4D31"/>
    <w:rsid w:val="00EA4EA4"/>
    <w:rsid w:val="00EA51EC"/>
    <w:rsid w:val="00EA52A6"/>
    <w:rsid w:val="00EA53F8"/>
    <w:rsid w:val="00EA540B"/>
    <w:rsid w:val="00EA55BC"/>
    <w:rsid w:val="00EA573B"/>
    <w:rsid w:val="00EA5A03"/>
    <w:rsid w:val="00EA5E1F"/>
    <w:rsid w:val="00EA5F23"/>
    <w:rsid w:val="00EA6954"/>
    <w:rsid w:val="00EA6981"/>
    <w:rsid w:val="00EA6B17"/>
    <w:rsid w:val="00EA7030"/>
    <w:rsid w:val="00EA7150"/>
    <w:rsid w:val="00EA74CD"/>
    <w:rsid w:val="00EA773D"/>
    <w:rsid w:val="00EA7D27"/>
    <w:rsid w:val="00EB004D"/>
    <w:rsid w:val="00EB00E2"/>
    <w:rsid w:val="00EB073C"/>
    <w:rsid w:val="00EB076D"/>
    <w:rsid w:val="00EB0857"/>
    <w:rsid w:val="00EB0E8C"/>
    <w:rsid w:val="00EB0EF4"/>
    <w:rsid w:val="00EB0F71"/>
    <w:rsid w:val="00EB1098"/>
    <w:rsid w:val="00EB1189"/>
    <w:rsid w:val="00EB1604"/>
    <w:rsid w:val="00EB1772"/>
    <w:rsid w:val="00EB1A38"/>
    <w:rsid w:val="00EB1E03"/>
    <w:rsid w:val="00EB1F5E"/>
    <w:rsid w:val="00EB1FD6"/>
    <w:rsid w:val="00EB2229"/>
    <w:rsid w:val="00EB2247"/>
    <w:rsid w:val="00EB2755"/>
    <w:rsid w:val="00EB2AFD"/>
    <w:rsid w:val="00EB3464"/>
    <w:rsid w:val="00EB3B1E"/>
    <w:rsid w:val="00EB3B3E"/>
    <w:rsid w:val="00EB3DC2"/>
    <w:rsid w:val="00EB3EAF"/>
    <w:rsid w:val="00EB3FD5"/>
    <w:rsid w:val="00EB47B2"/>
    <w:rsid w:val="00EB49DC"/>
    <w:rsid w:val="00EB4A04"/>
    <w:rsid w:val="00EB4ECF"/>
    <w:rsid w:val="00EB531B"/>
    <w:rsid w:val="00EB54E3"/>
    <w:rsid w:val="00EB5667"/>
    <w:rsid w:val="00EB5885"/>
    <w:rsid w:val="00EB5E39"/>
    <w:rsid w:val="00EB6500"/>
    <w:rsid w:val="00EB653B"/>
    <w:rsid w:val="00EB6546"/>
    <w:rsid w:val="00EB6626"/>
    <w:rsid w:val="00EB66EF"/>
    <w:rsid w:val="00EB6731"/>
    <w:rsid w:val="00EB69B9"/>
    <w:rsid w:val="00EB6AE3"/>
    <w:rsid w:val="00EB6BCD"/>
    <w:rsid w:val="00EB6E70"/>
    <w:rsid w:val="00EB70E4"/>
    <w:rsid w:val="00EB73F4"/>
    <w:rsid w:val="00EB7663"/>
    <w:rsid w:val="00EB7D9A"/>
    <w:rsid w:val="00EBE09B"/>
    <w:rsid w:val="00EC01D8"/>
    <w:rsid w:val="00EC0332"/>
    <w:rsid w:val="00EC03E5"/>
    <w:rsid w:val="00EC0472"/>
    <w:rsid w:val="00EC0587"/>
    <w:rsid w:val="00EC063E"/>
    <w:rsid w:val="00EC06C8"/>
    <w:rsid w:val="00EC0784"/>
    <w:rsid w:val="00EC087F"/>
    <w:rsid w:val="00EC0A6A"/>
    <w:rsid w:val="00EC0CD0"/>
    <w:rsid w:val="00EC0F9F"/>
    <w:rsid w:val="00EC0FD0"/>
    <w:rsid w:val="00EC1143"/>
    <w:rsid w:val="00EC1332"/>
    <w:rsid w:val="00EC1355"/>
    <w:rsid w:val="00EC13B6"/>
    <w:rsid w:val="00EC13F6"/>
    <w:rsid w:val="00EC1624"/>
    <w:rsid w:val="00EC1DCE"/>
    <w:rsid w:val="00EC2005"/>
    <w:rsid w:val="00EC2342"/>
    <w:rsid w:val="00EC2744"/>
    <w:rsid w:val="00EC2B12"/>
    <w:rsid w:val="00EC2CA7"/>
    <w:rsid w:val="00EC2CF8"/>
    <w:rsid w:val="00EC2DDE"/>
    <w:rsid w:val="00EC386C"/>
    <w:rsid w:val="00EC3DFE"/>
    <w:rsid w:val="00EC3E74"/>
    <w:rsid w:val="00EC4150"/>
    <w:rsid w:val="00EC4625"/>
    <w:rsid w:val="00EC4819"/>
    <w:rsid w:val="00EC489E"/>
    <w:rsid w:val="00EC492B"/>
    <w:rsid w:val="00EC4977"/>
    <w:rsid w:val="00EC4CD5"/>
    <w:rsid w:val="00EC4D55"/>
    <w:rsid w:val="00EC4E7A"/>
    <w:rsid w:val="00EC4ED9"/>
    <w:rsid w:val="00EC50AD"/>
    <w:rsid w:val="00EC50B8"/>
    <w:rsid w:val="00EC5449"/>
    <w:rsid w:val="00EC59FC"/>
    <w:rsid w:val="00EC5CB9"/>
    <w:rsid w:val="00EC7176"/>
    <w:rsid w:val="00EC718A"/>
    <w:rsid w:val="00EC766D"/>
    <w:rsid w:val="00EC7778"/>
    <w:rsid w:val="00EC7B39"/>
    <w:rsid w:val="00EC7D61"/>
    <w:rsid w:val="00EC7DBF"/>
    <w:rsid w:val="00ED007A"/>
    <w:rsid w:val="00ED00FE"/>
    <w:rsid w:val="00ED07D3"/>
    <w:rsid w:val="00ED09E1"/>
    <w:rsid w:val="00ED0BA6"/>
    <w:rsid w:val="00ED0C18"/>
    <w:rsid w:val="00ED0C4C"/>
    <w:rsid w:val="00ED0E66"/>
    <w:rsid w:val="00ED0F34"/>
    <w:rsid w:val="00ED1087"/>
    <w:rsid w:val="00ED1429"/>
    <w:rsid w:val="00ED1B68"/>
    <w:rsid w:val="00ED1D52"/>
    <w:rsid w:val="00ED1FB3"/>
    <w:rsid w:val="00ED2102"/>
    <w:rsid w:val="00ED22AF"/>
    <w:rsid w:val="00ED2680"/>
    <w:rsid w:val="00ED2683"/>
    <w:rsid w:val="00ED274F"/>
    <w:rsid w:val="00ED294C"/>
    <w:rsid w:val="00ED2ACC"/>
    <w:rsid w:val="00ED2EF3"/>
    <w:rsid w:val="00ED307B"/>
    <w:rsid w:val="00ED30AD"/>
    <w:rsid w:val="00ED39AF"/>
    <w:rsid w:val="00ED39B5"/>
    <w:rsid w:val="00ED3F23"/>
    <w:rsid w:val="00ED43DD"/>
    <w:rsid w:val="00ED4632"/>
    <w:rsid w:val="00ED489C"/>
    <w:rsid w:val="00ED4986"/>
    <w:rsid w:val="00ED4AEC"/>
    <w:rsid w:val="00ED4B9A"/>
    <w:rsid w:val="00ED4BEE"/>
    <w:rsid w:val="00ED4DAF"/>
    <w:rsid w:val="00ED4EE2"/>
    <w:rsid w:val="00ED5042"/>
    <w:rsid w:val="00ED5767"/>
    <w:rsid w:val="00ED5920"/>
    <w:rsid w:val="00ED5989"/>
    <w:rsid w:val="00ED59B8"/>
    <w:rsid w:val="00ED638C"/>
    <w:rsid w:val="00ED6455"/>
    <w:rsid w:val="00ED69B9"/>
    <w:rsid w:val="00ED6D61"/>
    <w:rsid w:val="00ED6DD8"/>
    <w:rsid w:val="00ED6EBB"/>
    <w:rsid w:val="00ED6EBF"/>
    <w:rsid w:val="00ED7313"/>
    <w:rsid w:val="00ED7325"/>
    <w:rsid w:val="00ED7465"/>
    <w:rsid w:val="00ED7A53"/>
    <w:rsid w:val="00ED7D12"/>
    <w:rsid w:val="00ED7D7A"/>
    <w:rsid w:val="00ED7EBC"/>
    <w:rsid w:val="00EE003D"/>
    <w:rsid w:val="00EE004F"/>
    <w:rsid w:val="00EE01DC"/>
    <w:rsid w:val="00EE041B"/>
    <w:rsid w:val="00EE063C"/>
    <w:rsid w:val="00EE097B"/>
    <w:rsid w:val="00EE09DA"/>
    <w:rsid w:val="00EE0A00"/>
    <w:rsid w:val="00EE0D34"/>
    <w:rsid w:val="00EE0DD5"/>
    <w:rsid w:val="00EE0F65"/>
    <w:rsid w:val="00EE123F"/>
    <w:rsid w:val="00EE13B2"/>
    <w:rsid w:val="00EE14FC"/>
    <w:rsid w:val="00EE15FB"/>
    <w:rsid w:val="00EE1703"/>
    <w:rsid w:val="00EE170D"/>
    <w:rsid w:val="00EE175E"/>
    <w:rsid w:val="00EE17DC"/>
    <w:rsid w:val="00EE18CD"/>
    <w:rsid w:val="00EE18F8"/>
    <w:rsid w:val="00EE1A01"/>
    <w:rsid w:val="00EE1D03"/>
    <w:rsid w:val="00EE2067"/>
    <w:rsid w:val="00EE2087"/>
    <w:rsid w:val="00EE287B"/>
    <w:rsid w:val="00EE2A49"/>
    <w:rsid w:val="00EE2B88"/>
    <w:rsid w:val="00EE2BFD"/>
    <w:rsid w:val="00EE2E51"/>
    <w:rsid w:val="00EE2E76"/>
    <w:rsid w:val="00EE2F33"/>
    <w:rsid w:val="00EE2F79"/>
    <w:rsid w:val="00EE309D"/>
    <w:rsid w:val="00EE332C"/>
    <w:rsid w:val="00EE3372"/>
    <w:rsid w:val="00EE3505"/>
    <w:rsid w:val="00EE38AD"/>
    <w:rsid w:val="00EE3DD4"/>
    <w:rsid w:val="00EE4255"/>
    <w:rsid w:val="00EE4606"/>
    <w:rsid w:val="00EE46B1"/>
    <w:rsid w:val="00EE487C"/>
    <w:rsid w:val="00EE4EE7"/>
    <w:rsid w:val="00EE4FA0"/>
    <w:rsid w:val="00EE4FB8"/>
    <w:rsid w:val="00EE52CA"/>
    <w:rsid w:val="00EE580B"/>
    <w:rsid w:val="00EE583B"/>
    <w:rsid w:val="00EE5842"/>
    <w:rsid w:val="00EE587A"/>
    <w:rsid w:val="00EE58C3"/>
    <w:rsid w:val="00EE5C3D"/>
    <w:rsid w:val="00EE5D92"/>
    <w:rsid w:val="00EE5DED"/>
    <w:rsid w:val="00EE624D"/>
    <w:rsid w:val="00EE666E"/>
    <w:rsid w:val="00EE6735"/>
    <w:rsid w:val="00EE67C4"/>
    <w:rsid w:val="00EE67DB"/>
    <w:rsid w:val="00EE69FA"/>
    <w:rsid w:val="00EE6B70"/>
    <w:rsid w:val="00EE6EE9"/>
    <w:rsid w:val="00EE7032"/>
    <w:rsid w:val="00EE71E9"/>
    <w:rsid w:val="00EE7399"/>
    <w:rsid w:val="00EE7718"/>
    <w:rsid w:val="00EE7723"/>
    <w:rsid w:val="00EE777F"/>
    <w:rsid w:val="00EE78B1"/>
    <w:rsid w:val="00EE78B5"/>
    <w:rsid w:val="00EE7911"/>
    <w:rsid w:val="00EE7A4B"/>
    <w:rsid w:val="00EE7B8B"/>
    <w:rsid w:val="00EE7C15"/>
    <w:rsid w:val="00EE7C90"/>
    <w:rsid w:val="00EE7D7E"/>
    <w:rsid w:val="00EE7D80"/>
    <w:rsid w:val="00EF004A"/>
    <w:rsid w:val="00EF090B"/>
    <w:rsid w:val="00EF0BCE"/>
    <w:rsid w:val="00EF0C72"/>
    <w:rsid w:val="00EF0FBD"/>
    <w:rsid w:val="00EF11DE"/>
    <w:rsid w:val="00EF11F3"/>
    <w:rsid w:val="00EF1567"/>
    <w:rsid w:val="00EF1C38"/>
    <w:rsid w:val="00EF1CCD"/>
    <w:rsid w:val="00EF2005"/>
    <w:rsid w:val="00EF2146"/>
    <w:rsid w:val="00EF23D7"/>
    <w:rsid w:val="00EF269D"/>
    <w:rsid w:val="00EF27BB"/>
    <w:rsid w:val="00EF29A1"/>
    <w:rsid w:val="00EF2AC7"/>
    <w:rsid w:val="00EF2D0B"/>
    <w:rsid w:val="00EF2E8C"/>
    <w:rsid w:val="00EF2EAF"/>
    <w:rsid w:val="00EF3215"/>
    <w:rsid w:val="00EF3322"/>
    <w:rsid w:val="00EF34AF"/>
    <w:rsid w:val="00EF354D"/>
    <w:rsid w:val="00EF380F"/>
    <w:rsid w:val="00EF3BA7"/>
    <w:rsid w:val="00EF3D84"/>
    <w:rsid w:val="00EF3E5F"/>
    <w:rsid w:val="00EF400F"/>
    <w:rsid w:val="00EF449E"/>
    <w:rsid w:val="00EF465B"/>
    <w:rsid w:val="00EF465E"/>
    <w:rsid w:val="00EF4736"/>
    <w:rsid w:val="00EF4A73"/>
    <w:rsid w:val="00EF5091"/>
    <w:rsid w:val="00EF50D7"/>
    <w:rsid w:val="00EF5121"/>
    <w:rsid w:val="00EF518A"/>
    <w:rsid w:val="00EF521A"/>
    <w:rsid w:val="00EF52B5"/>
    <w:rsid w:val="00EF5487"/>
    <w:rsid w:val="00EF548B"/>
    <w:rsid w:val="00EF55A4"/>
    <w:rsid w:val="00EF5C63"/>
    <w:rsid w:val="00EF5FCF"/>
    <w:rsid w:val="00EF634A"/>
    <w:rsid w:val="00EF6904"/>
    <w:rsid w:val="00EF6A71"/>
    <w:rsid w:val="00EF6BDB"/>
    <w:rsid w:val="00EF6CD0"/>
    <w:rsid w:val="00EF6DD1"/>
    <w:rsid w:val="00EF6F39"/>
    <w:rsid w:val="00EF752B"/>
    <w:rsid w:val="00EF7614"/>
    <w:rsid w:val="00EF79DB"/>
    <w:rsid w:val="00EF7DD4"/>
    <w:rsid w:val="00EF7EA2"/>
    <w:rsid w:val="00EF7ED7"/>
    <w:rsid w:val="00EF7F45"/>
    <w:rsid w:val="00F0011A"/>
    <w:rsid w:val="00F0029A"/>
    <w:rsid w:val="00F002FA"/>
    <w:rsid w:val="00F00398"/>
    <w:rsid w:val="00F006B0"/>
    <w:rsid w:val="00F006B6"/>
    <w:rsid w:val="00F0074C"/>
    <w:rsid w:val="00F0080E"/>
    <w:rsid w:val="00F008F0"/>
    <w:rsid w:val="00F00CA8"/>
    <w:rsid w:val="00F0114C"/>
    <w:rsid w:val="00F01412"/>
    <w:rsid w:val="00F01554"/>
    <w:rsid w:val="00F0169E"/>
    <w:rsid w:val="00F017CD"/>
    <w:rsid w:val="00F0198A"/>
    <w:rsid w:val="00F01B6D"/>
    <w:rsid w:val="00F01CFD"/>
    <w:rsid w:val="00F01CFF"/>
    <w:rsid w:val="00F0206E"/>
    <w:rsid w:val="00F021ED"/>
    <w:rsid w:val="00F021FD"/>
    <w:rsid w:val="00F02392"/>
    <w:rsid w:val="00F025D2"/>
    <w:rsid w:val="00F027A0"/>
    <w:rsid w:val="00F02F4D"/>
    <w:rsid w:val="00F03352"/>
    <w:rsid w:val="00F036AB"/>
    <w:rsid w:val="00F03C96"/>
    <w:rsid w:val="00F040BE"/>
    <w:rsid w:val="00F0422E"/>
    <w:rsid w:val="00F04319"/>
    <w:rsid w:val="00F04544"/>
    <w:rsid w:val="00F045BF"/>
    <w:rsid w:val="00F04751"/>
    <w:rsid w:val="00F04966"/>
    <w:rsid w:val="00F04AF8"/>
    <w:rsid w:val="00F04BAA"/>
    <w:rsid w:val="00F04D0F"/>
    <w:rsid w:val="00F04D50"/>
    <w:rsid w:val="00F050BB"/>
    <w:rsid w:val="00F054C9"/>
    <w:rsid w:val="00F05B44"/>
    <w:rsid w:val="00F05EAA"/>
    <w:rsid w:val="00F05FAE"/>
    <w:rsid w:val="00F064C5"/>
    <w:rsid w:val="00F066BA"/>
    <w:rsid w:val="00F06885"/>
    <w:rsid w:val="00F06CF9"/>
    <w:rsid w:val="00F06DAE"/>
    <w:rsid w:val="00F06F39"/>
    <w:rsid w:val="00F071F6"/>
    <w:rsid w:val="00F07239"/>
    <w:rsid w:val="00F0739E"/>
    <w:rsid w:val="00F0767B"/>
    <w:rsid w:val="00F0770C"/>
    <w:rsid w:val="00F07899"/>
    <w:rsid w:val="00F07B0B"/>
    <w:rsid w:val="00F10482"/>
    <w:rsid w:val="00F104F9"/>
    <w:rsid w:val="00F105E8"/>
    <w:rsid w:val="00F106DC"/>
    <w:rsid w:val="00F10EC5"/>
    <w:rsid w:val="00F10ED6"/>
    <w:rsid w:val="00F10F77"/>
    <w:rsid w:val="00F10F7F"/>
    <w:rsid w:val="00F11095"/>
    <w:rsid w:val="00F1134B"/>
    <w:rsid w:val="00F1146A"/>
    <w:rsid w:val="00F115EC"/>
    <w:rsid w:val="00F11870"/>
    <w:rsid w:val="00F118AC"/>
    <w:rsid w:val="00F118EF"/>
    <w:rsid w:val="00F119A6"/>
    <w:rsid w:val="00F11BA2"/>
    <w:rsid w:val="00F11C85"/>
    <w:rsid w:val="00F12232"/>
    <w:rsid w:val="00F12404"/>
    <w:rsid w:val="00F1242F"/>
    <w:rsid w:val="00F124C8"/>
    <w:rsid w:val="00F12577"/>
    <w:rsid w:val="00F126AE"/>
    <w:rsid w:val="00F1287E"/>
    <w:rsid w:val="00F12920"/>
    <w:rsid w:val="00F12A18"/>
    <w:rsid w:val="00F130ED"/>
    <w:rsid w:val="00F136B0"/>
    <w:rsid w:val="00F136DA"/>
    <w:rsid w:val="00F137DA"/>
    <w:rsid w:val="00F1391C"/>
    <w:rsid w:val="00F13AA1"/>
    <w:rsid w:val="00F13CDA"/>
    <w:rsid w:val="00F13FBC"/>
    <w:rsid w:val="00F141B5"/>
    <w:rsid w:val="00F14200"/>
    <w:rsid w:val="00F142AA"/>
    <w:rsid w:val="00F146CE"/>
    <w:rsid w:val="00F148F6"/>
    <w:rsid w:val="00F14C0B"/>
    <w:rsid w:val="00F14D86"/>
    <w:rsid w:val="00F14DBF"/>
    <w:rsid w:val="00F14FD6"/>
    <w:rsid w:val="00F151B0"/>
    <w:rsid w:val="00F15378"/>
    <w:rsid w:val="00F1537B"/>
    <w:rsid w:val="00F15599"/>
    <w:rsid w:val="00F15C5D"/>
    <w:rsid w:val="00F15E60"/>
    <w:rsid w:val="00F15E9E"/>
    <w:rsid w:val="00F15F11"/>
    <w:rsid w:val="00F160FA"/>
    <w:rsid w:val="00F16298"/>
    <w:rsid w:val="00F164FD"/>
    <w:rsid w:val="00F1653B"/>
    <w:rsid w:val="00F16557"/>
    <w:rsid w:val="00F16AE1"/>
    <w:rsid w:val="00F16C51"/>
    <w:rsid w:val="00F16D19"/>
    <w:rsid w:val="00F16F0D"/>
    <w:rsid w:val="00F16F3C"/>
    <w:rsid w:val="00F16FE5"/>
    <w:rsid w:val="00F171CD"/>
    <w:rsid w:val="00F173FE"/>
    <w:rsid w:val="00F17407"/>
    <w:rsid w:val="00F174A0"/>
    <w:rsid w:val="00F175EB"/>
    <w:rsid w:val="00F17615"/>
    <w:rsid w:val="00F17A15"/>
    <w:rsid w:val="00F17C91"/>
    <w:rsid w:val="00F20016"/>
    <w:rsid w:val="00F20041"/>
    <w:rsid w:val="00F20140"/>
    <w:rsid w:val="00F2040B"/>
    <w:rsid w:val="00F2050B"/>
    <w:rsid w:val="00F2056A"/>
    <w:rsid w:val="00F205B6"/>
    <w:rsid w:val="00F206A2"/>
    <w:rsid w:val="00F2079A"/>
    <w:rsid w:val="00F20CBA"/>
    <w:rsid w:val="00F2102F"/>
    <w:rsid w:val="00F2132A"/>
    <w:rsid w:val="00F2153B"/>
    <w:rsid w:val="00F215E6"/>
    <w:rsid w:val="00F21882"/>
    <w:rsid w:val="00F21C4F"/>
    <w:rsid w:val="00F21DC2"/>
    <w:rsid w:val="00F22105"/>
    <w:rsid w:val="00F222EC"/>
    <w:rsid w:val="00F22B6D"/>
    <w:rsid w:val="00F22B88"/>
    <w:rsid w:val="00F22BBA"/>
    <w:rsid w:val="00F22D8D"/>
    <w:rsid w:val="00F2319B"/>
    <w:rsid w:val="00F23691"/>
    <w:rsid w:val="00F236D5"/>
    <w:rsid w:val="00F23AF9"/>
    <w:rsid w:val="00F23E33"/>
    <w:rsid w:val="00F23E87"/>
    <w:rsid w:val="00F240DD"/>
    <w:rsid w:val="00F244AD"/>
    <w:rsid w:val="00F246A8"/>
    <w:rsid w:val="00F24A8F"/>
    <w:rsid w:val="00F24C44"/>
    <w:rsid w:val="00F24CD7"/>
    <w:rsid w:val="00F24DC3"/>
    <w:rsid w:val="00F25174"/>
    <w:rsid w:val="00F255DD"/>
    <w:rsid w:val="00F258B0"/>
    <w:rsid w:val="00F25D43"/>
    <w:rsid w:val="00F25F6F"/>
    <w:rsid w:val="00F25FD5"/>
    <w:rsid w:val="00F26067"/>
    <w:rsid w:val="00F2612C"/>
    <w:rsid w:val="00F26133"/>
    <w:rsid w:val="00F26337"/>
    <w:rsid w:val="00F2649C"/>
    <w:rsid w:val="00F268CD"/>
    <w:rsid w:val="00F268E4"/>
    <w:rsid w:val="00F269A9"/>
    <w:rsid w:val="00F26A8F"/>
    <w:rsid w:val="00F26B33"/>
    <w:rsid w:val="00F26B3A"/>
    <w:rsid w:val="00F26E76"/>
    <w:rsid w:val="00F270B7"/>
    <w:rsid w:val="00F27342"/>
    <w:rsid w:val="00F27471"/>
    <w:rsid w:val="00F27829"/>
    <w:rsid w:val="00F278C1"/>
    <w:rsid w:val="00F27AAF"/>
    <w:rsid w:val="00F27B00"/>
    <w:rsid w:val="00F27C0F"/>
    <w:rsid w:val="00F27F76"/>
    <w:rsid w:val="00F300D7"/>
    <w:rsid w:val="00F309BE"/>
    <w:rsid w:val="00F30B3E"/>
    <w:rsid w:val="00F30E8A"/>
    <w:rsid w:val="00F30EC0"/>
    <w:rsid w:val="00F30F3F"/>
    <w:rsid w:val="00F3116B"/>
    <w:rsid w:val="00F31421"/>
    <w:rsid w:val="00F31575"/>
    <w:rsid w:val="00F315F2"/>
    <w:rsid w:val="00F31618"/>
    <w:rsid w:val="00F31922"/>
    <w:rsid w:val="00F31973"/>
    <w:rsid w:val="00F319BA"/>
    <w:rsid w:val="00F31A7F"/>
    <w:rsid w:val="00F31BD0"/>
    <w:rsid w:val="00F31D3C"/>
    <w:rsid w:val="00F32344"/>
    <w:rsid w:val="00F32742"/>
    <w:rsid w:val="00F328EF"/>
    <w:rsid w:val="00F32B35"/>
    <w:rsid w:val="00F32E48"/>
    <w:rsid w:val="00F32EE4"/>
    <w:rsid w:val="00F32FFA"/>
    <w:rsid w:val="00F334B2"/>
    <w:rsid w:val="00F3368A"/>
    <w:rsid w:val="00F33874"/>
    <w:rsid w:val="00F338EF"/>
    <w:rsid w:val="00F33940"/>
    <w:rsid w:val="00F33A29"/>
    <w:rsid w:val="00F33A77"/>
    <w:rsid w:val="00F33CB2"/>
    <w:rsid w:val="00F33DCF"/>
    <w:rsid w:val="00F33DDD"/>
    <w:rsid w:val="00F3417C"/>
    <w:rsid w:val="00F342E7"/>
    <w:rsid w:val="00F3466E"/>
    <w:rsid w:val="00F346CB"/>
    <w:rsid w:val="00F349B5"/>
    <w:rsid w:val="00F349D6"/>
    <w:rsid w:val="00F34B4B"/>
    <w:rsid w:val="00F34D0D"/>
    <w:rsid w:val="00F34F19"/>
    <w:rsid w:val="00F35013"/>
    <w:rsid w:val="00F351D5"/>
    <w:rsid w:val="00F35261"/>
    <w:rsid w:val="00F35652"/>
    <w:rsid w:val="00F3567F"/>
    <w:rsid w:val="00F35CA5"/>
    <w:rsid w:val="00F35CCE"/>
    <w:rsid w:val="00F35E07"/>
    <w:rsid w:val="00F3617A"/>
    <w:rsid w:val="00F36B3B"/>
    <w:rsid w:val="00F36C9A"/>
    <w:rsid w:val="00F36D2B"/>
    <w:rsid w:val="00F37181"/>
    <w:rsid w:val="00F374D2"/>
    <w:rsid w:val="00F376C9"/>
    <w:rsid w:val="00F3777F"/>
    <w:rsid w:val="00F378C0"/>
    <w:rsid w:val="00F37C78"/>
    <w:rsid w:val="00F400EB"/>
    <w:rsid w:val="00F4017F"/>
    <w:rsid w:val="00F401E8"/>
    <w:rsid w:val="00F4030A"/>
    <w:rsid w:val="00F406B5"/>
    <w:rsid w:val="00F40A3A"/>
    <w:rsid w:val="00F40BFB"/>
    <w:rsid w:val="00F40C2A"/>
    <w:rsid w:val="00F40C45"/>
    <w:rsid w:val="00F40E1A"/>
    <w:rsid w:val="00F41216"/>
    <w:rsid w:val="00F41515"/>
    <w:rsid w:val="00F419BA"/>
    <w:rsid w:val="00F41B36"/>
    <w:rsid w:val="00F41BA3"/>
    <w:rsid w:val="00F41C0A"/>
    <w:rsid w:val="00F421CB"/>
    <w:rsid w:val="00F4268E"/>
    <w:rsid w:val="00F426C0"/>
    <w:rsid w:val="00F42AC2"/>
    <w:rsid w:val="00F42FBA"/>
    <w:rsid w:val="00F4308F"/>
    <w:rsid w:val="00F43279"/>
    <w:rsid w:val="00F432DB"/>
    <w:rsid w:val="00F4347C"/>
    <w:rsid w:val="00F43544"/>
    <w:rsid w:val="00F435CA"/>
    <w:rsid w:val="00F43747"/>
    <w:rsid w:val="00F439F6"/>
    <w:rsid w:val="00F43CA5"/>
    <w:rsid w:val="00F43E27"/>
    <w:rsid w:val="00F4431A"/>
    <w:rsid w:val="00F446B3"/>
    <w:rsid w:val="00F45280"/>
    <w:rsid w:val="00F458AB"/>
    <w:rsid w:val="00F45BFA"/>
    <w:rsid w:val="00F461A8"/>
    <w:rsid w:val="00F46483"/>
    <w:rsid w:val="00F46649"/>
    <w:rsid w:val="00F468D1"/>
    <w:rsid w:val="00F46AC4"/>
    <w:rsid w:val="00F46AD4"/>
    <w:rsid w:val="00F46D4D"/>
    <w:rsid w:val="00F46F3F"/>
    <w:rsid w:val="00F46F98"/>
    <w:rsid w:val="00F46FC0"/>
    <w:rsid w:val="00F471FC"/>
    <w:rsid w:val="00F473F2"/>
    <w:rsid w:val="00F476AF"/>
    <w:rsid w:val="00F47704"/>
    <w:rsid w:val="00F47706"/>
    <w:rsid w:val="00F47B96"/>
    <w:rsid w:val="00F47D31"/>
    <w:rsid w:val="00F47FF7"/>
    <w:rsid w:val="00F5001D"/>
    <w:rsid w:val="00F500D6"/>
    <w:rsid w:val="00F50162"/>
    <w:rsid w:val="00F5023E"/>
    <w:rsid w:val="00F503DB"/>
    <w:rsid w:val="00F50472"/>
    <w:rsid w:val="00F505DD"/>
    <w:rsid w:val="00F509F5"/>
    <w:rsid w:val="00F50A42"/>
    <w:rsid w:val="00F50A8F"/>
    <w:rsid w:val="00F50F57"/>
    <w:rsid w:val="00F512BE"/>
    <w:rsid w:val="00F5150D"/>
    <w:rsid w:val="00F51557"/>
    <w:rsid w:val="00F51642"/>
    <w:rsid w:val="00F516B1"/>
    <w:rsid w:val="00F51AB5"/>
    <w:rsid w:val="00F51BC0"/>
    <w:rsid w:val="00F51CFD"/>
    <w:rsid w:val="00F51D49"/>
    <w:rsid w:val="00F51E00"/>
    <w:rsid w:val="00F51ED7"/>
    <w:rsid w:val="00F5233F"/>
    <w:rsid w:val="00F52ADC"/>
    <w:rsid w:val="00F52D9F"/>
    <w:rsid w:val="00F530D4"/>
    <w:rsid w:val="00F531D4"/>
    <w:rsid w:val="00F53210"/>
    <w:rsid w:val="00F53286"/>
    <w:rsid w:val="00F53345"/>
    <w:rsid w:val="00F533F1"/>
    <w:rsid w:val="00F5353A"/>
    <w:rsid w:val="00F535E6"/>
    <w:rsid w:val="00F5362A"/>
    <w:rsid w:val="00F5379B"/>
    <w:rsid w:val="00F53817"/>
    <w:rsid w:val="00F53A7E"/>
    <w:rsid w:val="00F543C2"/>
    <w:rsid w:val="00F547CA"/>
    <w:rsid w:val="00F54876"/>
    <w:rsid w:val="00F54D7E"/>
    <w:rsid w:val="00F5505F"/>
    <w:rsid w:val="00F5550F"/>
    <w:rsid w:val="00F55518"/>
    <w:rsid w:val="00F556DB"/>
    <w:rsid w:val="00F5589E"/>
    <w:rsid w:val="00F55CB4"/>
    <w:rsid w:val="00F55EBC"/>
    <w:rsid w:val="00F55F1F"/>
    <w:rsid w:val="00F561B3"/>
    <w:rsid w:val="00F564B9"/>
    <w:rsid w:val="00F5699D"/>
    <w:rsid w:val="00F56A54"/>
    <w:rsid w:val="00F56BB6"/>
    <w:rsid w:val="00F56F60"/>
    <w:rsid w:val="00F5747E"/>
    <w:rsid w:val="00F57C09"/>
    <w:rsid w:val="00F57CF6"/>
    <w:rsid w:val="00F600B4"/>
    <w:rsid w:val="00F6015B"/>
    <w:rsid w:val="00F6044D"/>
    <w:rsid w:val="00F605D5"/>
    <w:rsid w:val="00F608D1"/>
    <w:rsid w:val="00F60958"/>
    <w:rsid w:val="00F609CC"/>
    <w:rsid w:val="00F60C52"/>
    <w:rsid w:val="00F60CEF"/>
    <w:rsid w:val="00F60E9A"/>
    <w:rsid w:val="00F613D8"/>
    <w:rsid w:val="00F613EF"/>
    <w:rsid w:val="00F6144E"/>
    <w:rsid w:val="00F61785"/>
    <w:rsid w:val="00F61963"/>
    <w:rsid w:val="00F61A77"/>
    <w:rsid w:val="00F61F51"/>
    <w:rsid w:val="00F61F5A"/>
    <w:rsid w:val="00F61F73"/>
    <w:rsid w:val="00F621C7"/>
    <w:rsid w:val="00F6221B"/>
    <w:rsid w:val="00F62435"/>
    <w:rsid w:val="00F62480"/>
    <w:rsid w:val="00F62481"/>
    <w:rsid w:val="00F62627"/>
    <w:rsid w:val="00F62C20"/>
    <w:rsid w:val="00F62CD3"/>
    <w:rsid w:val="00F62DEC"/>
    <w:rsid w:val="00F62F67"/>
    <w:rsid w:val="00F6334A"/>
    <w:rsid w:val="00F633CF"/>
    <w:rsid w:val="00F63655"/>
    <w:rsid w:val="00F63713"/>
    <w:rsid w:val="00F6373B"/>
    <w:rsid w:val="00F63888"/>
    <w:rsid w:val="00F638CE"/>
    <w:rsid w:val="00F63D44"/>
    <w:rsid w:val="00F63DAD"/>
    <w:rsid w:val="00F63DF0"/>
    <w:rsid w:val="00F63E40"/>
    <w:rsid w:val="00F63F45"/>
    <w:rsid w:val="00F64059"/>
    <w:rsid w:val="00F642E2"/>
    <w:rsid w:val="00F64334"/>
    <w:rsid w:val="00F6440C"/>
    <w:rsid w:val="00F64979"/>
    <w:rsid w:val="00F64AC3"/>
    <w:rsid w:val="00F64AFA"/>
    <w:rsid w:val="00F64F82"/>
    <w:rsid w:val="00F65157"/>
    <w:rsid w:val="00F65637"/>
    <w:rsid w:val="00F6568E"/>
    <w:rsid w:val="00F656F4"/>
    <w:rsid w:val="00F65777"/>
    <w:rsid w:val="00F65BE4"/>
    <w:rsid w:val="00F65F25"/>
    <w:rsid w:val="00F66002"/>
    <w:rsid w:val="00F66467"/>
    <w:rsid w:val="00F6683B"/>
    <w:rsid w:val="00F66894"/>
    <w:rsid w:val="00F669CB"/>
    <w:rsid w:val="00F66B86"/>
    <w:rsid w:val="00F66FBD"/>
    <w:rsid w:val="00F66FF2"/>
    <w:rsid w:val="00F6720C"/>
    <w:rsid w:val="00F67467"/>
    <w:rsid w:val="00F6748D"/>
    <w:rsid w:val="00F674E6"/>
    <w:rsid w:val="00F67602"/>
    <w:rsid w:val="00F678FC"/>
    <w:rsid w:val="00F679A6"/>
    <w:rsid w:val="00F67AAF"/>
    <w:rsid w:val="00F67AB8"/>
    <w:rsid w:val="00F67C81"/>
    <w:rsid w:val="00F67DD7"/>
    <w:rsid w:val="00F67E3E"/>
    <w:rsid w:val="00F67F63"/>
    <w:rsid w:val="00F67FC5"/>
    <w:rsid w:val="00F7019F"/>
    <w:rsid w:val="00F702A0"/>
    <w:rsid w:val="00F702E4"/>
    <w:rsid w:val="00F704AE"/>
    <w:rsid w:val="00F70677"/>
    <w:rsid w:val="00F70965"/>
    <w:rsid w:val="00F70B12"/>
    <w:rsid w:val="00F70D82"/>
    <w:rsid w:val="00F70DFF"/>
    <w:rsid w:val="00F70E96"/>
    <w:rsid w:val="00F712C8"/>
    <w:rsid w:val="00F71417"/>
    <w:rsid w:val="00F719B4"/>
    <w:rsid w:val="00F71A1B"/>
    <w:rsid w:val="00F71A75"/>
    <w:rsid w:val="00F71B5B"/>
    <w:rsid w:val="00F71C44"/>
    <w:rsid w:val="00F71C4C"/>
    <w:rsid w:val="00F71E00"/>
    <w:rsid w:val="00F721B3"/>
    <w:rsid w:val="00F72398"/>
    <w:rsid w:val="00F724CC"/>
    <w:rsid w:val="00F72706"/>
    <w:rsid w:val="00F72730"/>
    <w:rsid w:val="00F72748"/>
    <w:rsid w:val="00F72773"/>
    <w:rsid w:val="00F72808"/>
    <w:rsid w:val="00F729E7"/>
    <w:rsid w:val="00F7306F"/>
    <w:rsid w:val="00F731AC"/>
    <w:rsid w:val="00F7336C"/>
    <w:rsid w:val="00F73495"/>
    <w:rsid w:val="00F7361D"/>
    <w:rsid w:val="00F736A6"/>
    <w:rsid w:val="00F7375B"/>
    <w:rsid w:val="00F73819"/>
    <w:rsid w:val="00F73995"/>
    <w:rsid w:val="00F73A34"/>
    <w:rsid w:val="00F7411C"/>
    <w:rsid w:val="00F741D7"/>
    <w:rsid w:val="00F743A0"/>
    <w:rsid w:val="00F7448C"/>
    <w:rsid w:val="00F7448F"/>
    <w:rsid w:val="00F74927"/>
    <w:rsid w:val="00F74A96"/>
    <w:rsid w:val="00F74C77"/>
    <w:rsid w:val="00F75328"/>
    <w:rsid w:val="00F753E7"/>
    <w:rsid w:val="00F75464"/>
    <w:rsid w:val="00F756A1"/>
    <w:rsid w:val="00F756AB"/>
    <w:rsid w:val="00F75C6C"/>
    <w:rsid w:val="00F75DFC"/>
    <w:rsid w:val="00F75E83"/>
    <w:rsid w:val="00F75E84"/>
    <w:rsid w:val="00F7693C"/>
    <w:rsid w:val="00F76A7D"/>
    <w:rsid w:val="00F76EC4"/>
    <w:rsid w:val="00F76EDD"/>
    <w:rsid w:val="00F76F91"/>
    <w:rsid w:val="00F76FA5"/>
    <w:rsid w:val="00F771AB"/>
    <w:rsid w:val="00F77236"/>
    <w:rsid w:val="00F77711"/>
    <w:rsid w:val="00F778BE"/>
    <w:rsid w:val="00F77B14"/>
    <w:rsid w:val="00F77B19"/>
    <w:rsid w:val="00F77CE1"/>
    <w:rsid w:val="00F77F03"/>
    <w:rsid w:val="00F77FC1"/>
    <w:rsid w:val="00F8001E"/>
    <w:rsid w:val="00F80351"/>
    <w:rsid w:val="00F810BC"/>
    <w:rsid w:val="00F81129"/>
    <w:rsid w:val="00F81179"/>
    <w:rsid w:val="00F812BC"/>
    <w:rsid w:val="00F8152A"/>
    <w:rsid w:val="00F819F9"/>
    <w:rsid w:val="00F81F71"/>
    <w:rsid w:val="00F8215E"/>
    <w:rsid w:val="00F823F6"/>
    <w:rsid w:val="00F8245C"/>
    <w:rsid w:val="00F824CC"/>
    <w:rsid w:val="00F824D0"/>
    <w:rsid w:val="00F8295E"/>
    <w:rsid w:val="00F82A66"/>
    <w:rsid w:val="00F82AAF"/>
    <w:rsid w:val="00F831B1"/>
    <w:rsid w:val="00F8366F"/>
    <w:rsid w:val="00F8387E"/>
    <w:rsid w:val="00F83ED8"/>
    <w:rsid w:val="00F83F19"/>
    <w:rsid w:val="00F84202"/>
    <w:rsid w:val="00F8445D"/>
    <w:rsid w:val="00F84647"/>
    <w:rsid w:val="00F850F3"/>
    <w:rsid w:val="00F8538E"/>
    <w:rsid w:val="00F85430"/>
    <w:rsid w:val="00F8568A"/>
    <w:rsid w:val="00F85FA0"/>
    <w:rsid w:val="00F86218"/>
    <w:rsid w:val="00F86257"/>
    <w:rsid w:val="00F862F8"/>
    <w:rsid w:val="00F8630C"/>
    <w:rsid w:val="00F863FF"/>
    <w:rsid w:val="00F867AD"/>
    <w:rsid w:val="00F867C3"/>
    <w:rsid w:val="00F86AD4"/>
    <w:rsid w:val="00F86F59"/>
    <w:rsid w:val="00F86FED"/>
    <w:rsid w:val="00F870F8"/>
    <w:rsid w:val="00F87471"/>
    <w:rsid w:val="00F876A7"/>
    <w:rsid w:val="00F877C1"/>
    <w:rsid w:val="00F87AA5"/>
    <w:rsid w:val="00F87AAB"/>
    <w:rsid w:val="00F87AFB"/>
    <w:rsid w:val="00F87BF7"/>
    <w:rsid w:val="00F9003D"/>
    <w:rsid w:val="00F9034F"/>
    <w:rsid w:val="00F905F8"/>
    <w:rsid w:val="00F90652"/>
    <w:rsid w:val="00F9073D"/>
    <w:rsid w:val="00F90AD4"/>
    <w:rsid w:val="00F90B89"/>
    <w:rsid w:val="00F90C50"/>
    <w:rsid w:val="00F90D8F"/>
    <w:rsid w:val="00F90E62"/>
    <w:rsid w:val="00F90F4F"/>
    <w:rsid w:val="00F911C1"/>
    <w:rsid w:val="00F913A4"/>
    <w:rsid w:val="00F915DB"/>
    <w:rsid w:val="00F91651"/>
    <w:rsid w:val="00F917D9"/>
    <w:rsid w:val="00F9188E"/>
    <w:rsid w:val="00F9191B"/>
    <w:rsid w:val="00F91E8C"/>
    <w:rsid w:val="00F920E4"/>
    <w:rsid w:val="00F92931"/>
    <w:rsid w:val="00F92A0F"/>
    <w:rsid w:val="00F92BB0"/>
    <w:rsid w:val="00F92EA4"/>
    <w:rsid w:val="00F9307B"/>
    <w:rsid w:val="00F93E38"/>
    <w:rsid w:val="00F93E72"/>
    <w:rsid w:val="00F941F0"/>
    <w:rsid w:val="00F941F4"/>
    <w:rsid w:val="00F9420D"/>
    <w:rsid w:val="00F945AD"/>
    <w:rsid w:val="00F94A34"/>
    <w:rsid w:val="00F94C2F"/>
    <w:rsid w:val="00F94CA0"/>
    <w:rsid w:val="00F94D51"/>
    <w:rsid w:val="00F951D3"/>
    <w:rsid w:val="00F9532C"/>
    <w:rsid w:val="00F953C9"/>
    <w:rsid w:val="00F953FD"/>
    <w:rsid w:val="00F955FA"/>
    <w:rsid w:val="00F957FF"/>
    <w:rsid w:val="00F95B8C"/>
    <w:rsid w:val="00F95CCA"/>
    <w:rsid w:val="00F95E55"/>
    <w:rsid w:val="00F95F0B"/>
    <w:rsid w:val="00F960C0"/>
    <w:rsid w:val="00F96437"/>
    <w:rsid w:val="00F966BC"/>
    <w:rsid w:val="00F966E6"/>
    <w:rsid w:val="00F96B2B"/>
    <w:rsid w:val="00F96CB2"/>
    <w:rsid w:val="00F96CF1"/>
    <w:rsid w:val="00F96D45"/>
    <w:rsid w:val="00F9712F"/>
    <w:rsid w:val="00F97141"/>
    <w:rsid w:val="00F971B7"/>
    <w:rsid w:val="00F97478"/>
    <w:rsid w:val="00F976A1"/>
    <w:rsid w:val="00F97A76"/>
    <w:rsid w:val="00F97BC3"/>
    <w:rsid w:val="00F97D27"/>
    <w:rsid w:val="00FA02C6"/>
    <w:rsid w:val="00FA063B"/>
    <w:rsid w:val="00FA069C"/>
    <w:rsid w:val="00FA07FC"/>
    <w:rsid w:val="00FA09D8"/>
    <w:rsid w:val="00FA0B03"/>
    <w:rsid w:val="00FA0F09"/>
    <w:rsid w:val="00FA1109"/>
    <w:rsid w:val="00FA1239"/>
    <w:rsid w:val="00FA139F"/>
    <w:rsid w:val="00FA193A"/>
    <w:rsid w:val="00FA2006"/>
    <w:rsid w:val="00FA2180"/>
    <w:rsid w:val="00FA2222"/>
    <w:rsid w:val="00FA2252"/>
    <w:rsid w:val="00FA2311"/>
    <w:rsid w:val="00FA2443"/>
    <w:rsid w:val="00FA24DE"/>
    <w:rsid w:val="00FA250A"/>
    <w:rsid w:val="00FA261A"/>
    <w:rsid w:val="00FA283E"/>
    <w:rsid w:val="00FA2889"/>
    <w:rsid w:val="00FA29D4"/>
    <w:rsid w:val="00FA2A91"/>
    <w:rsid w:val="00FA2D56"/>
    <w:rsid w:val="00FA2E13"/>
    <w:rsid w:val="00FA3525"/>
    <w:rsid w:val="00FA35FD"/>
    <w:rsid w:val="00FA36D2"/>
    <w:rsid w:val="00FA3C57"/>
    <w:rsid w:val="00FA3D5D"/>
    <w:rsid w:val="00FA4041"/>
    <w:rsid w:val="00FA4426"/>
    <w:rsid w:val="00FA45EE"/>
    <w:rsid w:val="00FA46FD"/>
    <w:rsid w:val="00FA49DB"/>
    <w:rsid w:val="00FA4BA7"/>
    <w:rsid w:val="00FA4BCD"/>
    <w:rsid w:val="00FA4E5C"/>
    <w:rsid w:val="00FA4E69"/>
    <w:rsid w:val="00FA4F37"/>
    <w:rsid w:val="00FA5352"/>
    <w:rsid w:val="00FA54E6"/>
    <w:rsid w:val="00FA559D"/>
    <w:rsid w:val="00FA605D"/>
    <w:rsid w:val="00FA6319"/>
    <w:rsid w:val="00FA6347"/>
    <w:rsid w:val="00FA6400"/>
    <w:rsid w:val="00FA6459"/>
    <w:rsid w:val="00FA66C7"/>
    <w:rsid w:val="00FA6807"/>
    <w:rsid w:val="00FA6835"/>
    <w:rsid w:val="00FA688A"/>
    <w:rsid w:val="00FA6A94"/>
    <w:rsid w:val="00FA7101"/>
    <w:rsid w:val="00FA71E8"/>
    <w:rsid w:val="00FA7490"/>
    <w:rsid w:val="00FA7678"/>
    <w:rsid w:val="00FA7847"/>
    <w:rsid w:val="00FA7885"/>
    <w:rsid w:val="00FA7BEF"/>
    <w:rsid w:val="00FB060D"/>
    <w:rsid w:val="00FB0803"/>
    <w:rsid w:val="00FB085E"/>
    <w:rsid w:val="00FB0B2D"/>
    <w:rsid w:val="00FB12BB"/>
    <w:rsid w:val="00FB1421"/>
    <w:rsid w:val="00FB1598"/>
    <w:rsid w:val="00FB16AD"/>
    <w:rsid w:val="00FB1839"/>
    <w:rsid w:val="00FB1851"/>
    <w:rsid w:val="00FB1878"/>
    <w:rsid w:val="00FB19E3"/>
    <w:rsid w:val="00FB1A43"/>
    <w:rsid w:val="00FB1CCD"/>
    <w:rsid w:val="00FB1F6D"/>
    <w:rsid w:val="00FB1FB1"/>
    <w:rsid w:val="00FB21A0"/>
    <w:rsid w:val="00FB25A7"/>
    <w:rsid w:val="00FB26A7"/>
    <w:rsid w:val="00FB2831"/>
    <w:rsid w:val="00FB28D6"/>
    <w:rsid w:val="00FB2904"/>
    <w:rsid w:val="00FB2C67"/>
    <w:rsid w:val="00FB3127"/>
    <w:rsid w:val="00FB3159"/>
    <w:rsid w:val="00FB32BC"/>
    <w:rsid w:val="00FB3386"/>
    <w:rsid w:val="00FB3427"/>
    <w:rsid w:val="00FB3546"/>
    <w:rsid w:val="00FB36FE"/>
    <w:rsid w:val="00FB3EEB"/>
    <w:rsid w:val="00FB4160"/>
    <w:rsid w:val="00FB4333"/>
    <w:rsid w:val="00FB4462"/>
    <w:rsid w:val="00FB4692"/>
    <w:rsid w:val="00FB4C60"/>
    <w:rsid w:val="00FB4EE2"/>
    <w:rsid w:val="00FB50E0"/>
    <w:rsid w:val="00FB5240"/>
    <w:rsid w:val="00FB55A9"/>
    <w:rsid w:val="00FB55AB"/>
    <w:rsid w:val="00FB5845"/>
    <w:rsid w:val="00FB5886"/>
    <w:rsid w:val="00FB58CD"/>
    <w:rsid w:val="00FB5B02"/>
    <w:rsid w:val="00FB628A"/>
    <w:rsid w:val="00FB635E"/>
    <w:rsid w:val="00FB654D"/>
    <w:rsid w:val="00FB67A7"/>
    <w:rsid w:val="00FB684B"/>
    <w:rsid w:val="00FB6A56"/>
    <w:rsid w:val="00FB6A7C"/>
    <w:rsid w:val="00FB6E85"/>
    <w:rsid w:val="00FB6F65"/>
    <w:rsid w:val="00FB701E"/>
    <w:rsid w:val="00FB7074"/>
    <w:rsid w:val="00FB70D1"/>
    <w:rsid w:val="00FB72DF"/>
    <w:rsid w:val="00FB742A"/>
    <w:rsid w:val="00FB772A"/>
    <w:rsid w:val="00FB7AA9"/>
    <w:rsid w:val="00FC0246"/>
    <w:rsid w:val="00FC0314"/>
    <w:rsid w:val="00FC03B2"/>
    <w:rsid w:val="00FC0612"/>
    <w:rsid w:val="00FC07F5"/>
    <w:rsid w:val="00FC0F19"/>
    <w:rsid w:val="00FC0F94"/>
    <w:rsid w:val="00FC0FF8"/>
    <w:rsid w:val="00FC1831"/>
    <w:rsid w:val="00FC1938"/>
    <w:rsid w:val="00FC1999"/>
    <w:rsid w:val="00FC1A1D"/>
    <w:rsid w:val="00FC1BE3"/>
    <w:rsid w:val="00FC1DE6"/>
    <w:rsid w:val="00FC21BC"/>
    <w:rsid w:val="00FC22BE"/>
    <w:rsid w:val="00FC29DE"/>
    <w:rsid w:val="00FC2D4F"/>
    <w:rsid w:val="00FC2E23"/>
    <w:rsid w:val="00FC2FC8"/>
    <w:rsid w:val="00FC34B0"/>
    <w:rsid w:val="00FC34FC"/>
    <w:rsid w:val="00FC36B2"/>
    <w:rsid w:val="00FC3752"/>
    <w:rsid w:val="00FC385B"/>
    <w:rsid w:val="00FC38E8"/>
    <w:rsid w:val="00FC3B2C"/>
    <w:rsid w:val="00FC4394"/>
    <w:rsid w:val="00FC4523"/>
    <w:rsid w:val="00FC454D"/>
    <w:rsid w:val="00FC4593"/>
    <w:rsid w:val="00FC46B9"/>
    <w:rsid w:val="00FC4A1F"/>
    <w:rsid w:val="00FC4A25"/>
    <w:rsid w:val="00FC4B03"/>
    <w:rsid w:val="00FC4C34"/>
    <w:rsid w:val="00FC4D77"/>
    <w:rsid w:val="00FC4D7E"/>
    <w:rsid w:val="00FC4D7F"/>
    <w:rsid w:val="00FC4F4E"/>
    <w:rsid w:val="00FC504E"/>
    <w:rsid w:val="00FC507C"/>
    <w:rsid w:val="00FC52F4"/>
    <w:rsid w:val="00FC52FD"/>
    <w:rsid w:val="00FC535C"/>
    <w:rsid w:val="00FC5762"/>
    <w:rsid w:val="00FC57B9"/>
    <w:rsid w:val="00FC590D"/>
    <w:rsid w:val="00FC5C33"/>
    <w:rsid w:val="00FC5F95"/>
    <w:rsid w:val="00FC5FAF"/>
    <w:rsid w:val="00FC6083"/>
    <w:rsid w:val="00FC6399"/>
    <w:rsid w:val="00FC63E3"/>
    <w:rsid w:val="00FC65A4"/>
    <w:rsid w:val="00FC6D92"/>
    <w:rsid w:val="00FC7128"/>
    <w:rsid w:val="00FC73FE"/>
    <w:rsid w:val="00FC79DD"/>
    <w:rsid w:val="00FC7D6A"/>
    <w:rsid w:val="00FD012A"/>
    <w:rsid w:val="00FD03DA"/>
    <w:rsid w:val="00FD062D"/>
    <w:rsid w:val="00FD062E"/>
    <w:rsid w:val="00FD06AC"/>
    <w:rsid w:val="00FD08F1"/>
    <w:rsid w:val="00FD0979"/>
    <w:rsid w:val="00FD0C65"/>
    <w:rsid w:val="00FD0E49"/>
    <w:rsid w:val="00FD0ED4"/>
    <w:rsid w:val="00FD0FA6"/>
    <w:rsid w:val="00FD118C"/>
    <w:rsid w:val="00FD13F2"/>
    <w:rsid w:val="00FD16D1"/>
    <w:rsid w:val="00FD184C"/>
    <w:rsid w:val="00FD1A68"/>
    <w:rsid w:val="00FD1E0B"/>
    <w:rsid w:val="00FD26DE"/>
    <w:rsid w:val="00FD2724"/>
    <w:rsid w:val="00FD2733"/>
    <w:rsid w:val="00FD276B"/>
    <w:rsid w:val="00FD2965"/>
    <w:rsid w:val="00FD29BE"/>
    <w:rsid w:val="00FD2BB7"/>
    <w:rsid w:val="00FD2C58"/>
    <w:rsid w:val="00FD2C68"/>
    <w:rsid w:val="00FD32C9"/>
    <w:rsid w:val="00FD35EE"/>
    <w:rsid w:val="00FD38F9"/>
    <w:rsid w:val="00FD3A1C"/>
    <w:rsid w:val="00FD3DE0"/>
    <w:rsid w:val="00FD3E3F"/>
    <w:rsid w:val="00FD4709"/>
    <w:rsid w:val="00FD4711"/>
    <w:rsid w:val="00FD48EB"/>
    <w:rsid w:val="00FD524B"/>
    <w:rsid w:val="00FD5368"/>
    <w:rsid w:val="00FD59AD"/>
    <w:rsid w:val="00FD59F3"/>
    <w:rsid w:val="00FD5B24"/>
    <w:rsid w:val="00FD5D81"/>
    <w:rsid w:val="00FD5F01"/>
    <w:rsid w:val="00FD6034"/>
    <w:rsid w:val="00FD60E0"/>
    <w:rsid w:val="00FD61FF"/>
    <w:rsid w:val="00FD626D"/>
    <w:rsid w:val="00FD6295"/>
    <w:rsid w:val="00FD6320"/>
    <w:rsid w:val="00FD679C"/>
    <w:rsid w:val="00FD68B2"/>
    <w:rsid w:val="00FD6C11"/>
    <w:rsid w:val="00FD6D5A"/>
    <w:rsid w:val="00FD6DB7"/>
    <w:rsid w:val="00FD6EC9"/>
    <w:rsid w:val="00FD6F42"/>
    <w:rsid w:val="00FD6FBF"/>
    <w:rsid w:val="00FD76A1"/>
    <w:rsid w:val="00FD76A5"/>
    <w:rsid w:val="00FD781B"/>
    <w:rsid w:val="00FD7847"/>
    <w:rsid w:val="00FD7858"/>
    <w:rsid w:val="00FD7939"/>
    <w:rsid w:val="00FD7E16"/>
    <w:rsid w:val="00FD7E23"/>
    <w:rsid w:val="00FE05A3"/>
    <w:rsid w:val="00FE0860"/>
    <w:rsid w:val="00FE0975"/>
    <w:rsid w:val="00FE09B0"/>
    <w:rsid w:val="00FE0AE5"/>
    <w:rsid w:val="00FE0C35"/>
    <w:rsid w:val="00FE0F24"/>
    <w:rsid w:val="00FE0FE1"/>
    <w:rsid w:val="00FE0FE5"/>
    <w:rsid w:val="00FE13FB"/>
    <w:rsid w:val="00FE153F"/>
    <w:rsid w:val="00FE160F"/>
    <w:rsid w:val="00FE19A2"/>
    <w:rsid w:val="00FE1AC5"/>
    <w:rsid w:val="00FE1AF4"/>
    <w:rsid w:val="00FE1AFC"/>
    <w:rsid w:val="00FE1E46"/>
    <w:rsid w:val="00FE2295"/>
    <w:rsid w:val="00FE23B7"/>
    <w:rsid w:val="00FE29F7"/>
    <w:rsid w:val="00FE2E8D"/>
    <w:rsid w:val="00FE2FE0"/>
    <w:rsid w:val="00FE3043"/>
    <w:rsid w:val="00FE3052"/>
    <w:rsid w:val="00FE30C0"/>
    <w:rsid w:val="00FE31D0"/>
    <w:rsid w:val="00FE354C"/>
    <w:rsid w:val="00FE3B03"/>
    <w:rsid w:val="00FE3B49"/>
    <w:rsid w:val="00FE3D4A"/>
    <w:rsid w:val="00FE3F14"/>
    <w:rsid w:val="00FE401E"/>
    <w:rsid w:val="00FE45B7"/>
    <w:rsid w:val="00FE46D2"/>
    <w:rsid w:val="00FE4725"/>
    <w:rsid w:val="00FE4893"/>
    <w:rsid w:val="00FE4A3A"/>
    <w:rsid w:val="00FE4A9A"/>
    <w:rsid w:val="00FE4E11"/>
    <w:rsid w:val="00FE4E5C"/>
    <w:rsid w:val="00FE5225"/>
    <w:rsid w:val="00FE5459"/>
    <w:rsid w:val="00FE5517"/>
    <w:rsid w:val="00FE55B6"/>
    <w:rsid w:val="00FE55EE"/>
    <w:rsid w:val="00FE5779"/>
    <w:rsid w:val="00FE581C"/>
    <w:rsid w:val="00FE5BE7"/>
    <w:rsid w:val="00FE5F19"/>
    <w:rsid w:val="00FE5FBA"/>
    <w:rsid w:val="00FE64EC"/>
    <w:rsid w:val="00FE6580"/>
    <w:rsid w:val="00FE687D"/>
    <w:rsid w:val="00FE6B61"/>
    <w:rsid w:val="00FE6BAA"/>
    <w:rsid w:val="00FE6CB6"/>
    <w:rsid w:val="00FE6D71"/>
    <w:rsid w:val="00FE74AE"/>
    <w:rsid w:val="00FE74C3"/>
    <w:rsid w:val="00FE78F8"/>
    <w:rsid w:val="00FE7AC5"/>
    <w:rsid w:val="00FE7FF7"/>
    <w:rsid w:val="00FF018B"/>
    <w:rsid w:val="00FF01FE"/>
    <w:rsid w:val="00FF0A03"/>
    <w:rsid w:val="00FF0B04"/>
    <w:rsid w:val="00FF0C34"/>
    <w:rsid w:val="00FF1416"/>
    <w:rsid w:val="00FF15A1"/>
    <w:rsid w:val="00FF1945"/>
    <w:rsid w:val="00FF1A1E"/>
    <w:rsid w:val="00FF1AA1"/>
    <w:rsid w:val="00FF1B88"/>
    <w:rsid w:val="00FF204A"/>
    <w:rsid w:val="00FF21F5"/>
    <w:rsid w:val="00FF2229"/>
    <w:rsid w:val="00FF2446"/>
    <w:rsid w:val="00FF255D"/>
    <w:rsid w:val="00FF25E3"/>
    <w:rsid w:val="00FF2972"/>
    <w:rsid w:val="00FF2A37"/>
    <w:rsid w:val="00FF2B24"/>
    <w:rsid w:val="00FF2B6D"/>
    <w:rsid w:val="00FF2C18"/>
    <w:rsid w:val="00FF2CA7"/>
    <w:rsid w:val="00FF2E1C"/>
    <w:rsid w:val="00FF310A"/>
    <w:rsid w:val="00FF32E9"/>
    <w:rsid w:val="00FF3B6D"/>
    <w:rsid w:val="00FF3C94"/>
    <w:rsid w:val="00FF4609"/>
    <w:rsid w:val="00FF4A87"/>
    <w:rsid w:val="00FF4C77"/>
    <w:rsid w:val="00FF4D52"/>
    <w:rsid w:val="00FF4DA2"/>
    <w:rsid w:val="00FF4F41"/>
    <w:rsid w:val="00FF5224"/>
    <w:rsid w:val="00FF5394"/>
    <w:rsid w:val="00FF53C5"/>
    <w:rsid w:val="00FF59DD"/>
    <w:rsid w:val="00FF6019"/>
    <w:rsid w:val="00FF6048"/>
    <w:rsid w:val="00FF66D0"/>
    <w:rsid w:val="00FF6850"/>
    <w:rsid w:val="00FF68A3"/>
    <w:rsid w:val="00FF69D8"/>
    <w:rsid w:val="00FF6D1E"/>
    <w:rsid w:val="00FF6E8C"/>
    <w:rsid w:val="00FF6ED7"/>
    <w:rsid w:val="00FF725F"/>
    <w:rsid w:val="00FF7407"/>
    <w:rsid w:val="00FF789E"/>
    <w:rsid w:val="00FF7A99"/>
    <w:rsid w:val="00FF7B73"/>
    <w:rsid w:val="00FF7C70"/>
    <w:rsid w:val="0114D2C1"/>
    <w:rsid w:val="015861B7"/>
    <w:rsid w:val="01742A00"/>
    <w:rsid w:val="0199166E"/>
    <w:rsid w:val="0256C807"/>
    <w:rsid w:val="026D0DA1"/>
    <w:rsid w:val="028C15EE"/>
    <w:rsid w:val="03A46615"/>
    <w:rsid w:val="03F53A40"/>
    <w:rsid w:val="040BC3D2"/>
    <w:rsid w:val="0438DBCF"/>
    <w:rsid w:val="044C7383"/>
    <w:rsid w:val="049C6650"/>
    <w:rsid w:val="04B2885D"/>
    <w:rsid w:val="05350AE2"/>
    <w:rsid w:val="05369230"/>
    <w:rsid w:val="05513D2D"/>
    <w:rsid w:val="05746E4E"/>
    <w:rsid w:val="0587CC13"/>
    <w:rsid w:val="058E066C"/>
    <w:rsid w:val="0598BD11"/>
    <w:rsid w:val="05DC218F"/>
    <w:rsid w:val="061BF812"/>
    <w:rsid w:val="061D9066"/>
    <w:rsid w:val="061F7411"/>
    <w:rsid w:val="06461B20"/>
    <w:rsid w:val="06531B4C"/>
    <w:rsid w:val="0660C2F7"/>
    <w:rsid w:val="06688C6B"/>
    <w:rsid w:val="06EEEAD0"/>
    <w:rsid w:val="07239C74"/>
    <w:rsid w:val="074495CB"/>
    <w:rsid w:val="078C2B02"/>
    <w:rsid w:val="07AFB602"/>
    <w:rsid w:val="0821E27C"/>
    <w:rsid w:val="08BF00A1"/>
    <w:rsid w:val="08C9A453"/>
    <w:rsid w:val="094F7049"/>
    <w:rsid w:val="095EAF6D"/>
    <w:rsid w:val="0984C93A"/>
    <w:rsid w:val="09D8539A"/>
    <w:rsid w:val="09DAFBB9"/>
    <w:rsid w:val="0A26F4A7"/>
    <w:rsid w:val="0AB8F957"/>
    <w:rsid w:val="0AF06075"/>
    <w:rsid w:val="0B8D0446"/>
    <w:rsid w:val="0BA572B4"/>
    <w:rsid w:val="0BA99FC8"/>
    <w:rsid w:val="0BB2865A"/>
    <w:rsid w:val="0BB719AF"/>
    <w:rsid w:val="0BE5C8CA"/>
    <w:rsid w:val="0C24B49D"/>
    <w:rsid w:val="0C68CDE9"/>
    <w:rsid w:val="0C6EFCF5"/>
    <w:rsid w:val="0CB9E72F"/>
    <w:rsid w:val="0D01870D"/>
    <w:rsid w:val="0D03AFC8"/>
    <w:rsid w:val="0D327878"/>
    <w:rsid w:val="0D3DF18F"/>
    <w:rsid w:val="0D4629ED"/>
    <w:rsid w:val="0DB25706"/>
    <w:rsid w:val="0DC97516"/>
    <w:rsid w:val="0DFE9026"/>
    <w:rsid w:val="0E7CCB81"/>
    <w:rsid w:val="0E9578F9"/>
    <w:rsid w:val="0EC8D97A"/>
    <w:rsid w:val="0F73134F"/>
    <w:rsid w:val="0F9CFFB2"/>
    <w:rsid w:val="0FC484D1"/>
    <w:rsid w:val="0FD1545A"/>
    <w:rsid w:val="10615B80"/>
    <w:rsid w:val="10787549"/>
    <w:rsid w:val="10884FB8"/>
    <w:rsid w:val="10BCB004"/>
    <w:rsid w:val="10D8C534"/>
    <w:rsid w:val="10E718E8"/>
    <w:rsid w:val="11A0E0D3"/>
    <w:rsid w:val="11EE01C9"/>
    <w:rsid w:val="129EF5AB"/>
    <w:rsid w:val="13297A13"/>
    <w:rsid w:val="13551AA6"/>
    <w:rsid w:val="137C0257"/>
    <w:rsid w:val="13DC099D"/>
    <w:rsid w:val="13E08AF5"/>
    <w:rsid w:val="13FFE7BC"/>
    <w:rsid w:val="141905F1"/>
    <w:rsid w:val="141DE023"/>
    <w:rsid w:val="14465BAA"/>
    <w:rsid w:val="144AB276"/>
    <w:rsid w:val="1460101C"/>
    <w:rsid w:val="146FF5E0"/>
    <w:rsid w:val="14FDFB5D"/>
    <w:rsid w:val="15117AA7"/>
    <w:rsid w:val="151B02DE"/>
    <w:rsid w:val="1533FE22"/>
    <w:rsid w:val="1545B5E6"/>
    <w:rsid w:val="15583E39"/>
    <w:rsid w:val="1558E4FD"/>
    <w:rsid w:val="15B8DC6D"/>
    <w:rsid w:val="15EB4351"/>
    <w:rsid w:val="16496D75"/>
    <w:rsid w:val="16697AAB"/>
    <w:rsid w:val="1680A67D"/>
    <w:rsid w:val="1683EFC4"/>
    <w:rsid w:val="16AD53B3"/>
    <w:rsid w:val="16C90555"/>
    <w:rsid w:val="16EDEC17"/>
    <w:rsid w:val="172D872A"/>
    <w:rsid w:val="172EC81F"/>
    <w:rsid w:val="176F0838"/>
    <w:rsid w:val="177B07F5"/>
    <w:rsid w:val="178CFF36"/>
    <w:rsid w:val="181095D7"/>
    <w:rsid w:val="1872ACF1"/>
    <w:rsid w:val="1874D2A5"/>
    <w:rsid w:val="18F9F7F9"/>
    <w:rsid w:val="1910855C"/>
    <w:rsid w:val="198BA71E"/>
    <w:rsid w:val="19D2E3C1"/>
    <w:rsid w:val="19D73C90"/>
    <w:rsid w:val="19D7F726"/>
    <w:rsid w:val="1AA37D83"/>
    <w:rsid w:val="1AB895E9"/>
    <w:rsid w:val="1ABCD51B"/>
    <w:rsid w:val="1AC026D4"/>
    <w:rsid w:val="1AC687DF"/>
    <w:rsid w:val="1B73C787"/>
    <w:rsid w:val="1B76E5B5"/>
    <w:rsid w:val="1C6D45DA"/>
    <w:rsid w:val="1C84C02F"/>
    <w:rsid w:val="1CA5225B"/>
    <w:rsid w:val="1CC92BA0"/>
    <w:rsid w:val="1CD24397"/>
    <w:rsid w:val="1D0BCEAA"/>
    <w:rsid w:val="1D37D27D"/>
    <w:rsid w:val="1D3EC330"/>
    <w:rsid w:val="1D556E91"/>
    <w:rsid w:val="1D8DE1C9"/>
    <w:rsid w:val="1DB0EF48"/>
    <w:rsid w:val="1DC53C48"/>
    <w:rsid w:val="1DCD691C"/>
    <w:rsid w:val="1E476AA9"/>
    <w:rsid w:val="1E5A647E"/>
    <w:rsid w:val="1E920B0B"/>
    <w:rsid w:val="1ECE1A34"/>
    <w:rsid w:val="1F291E30"/>
    <w:rsid w:val="1F420686"/>
    <w:rsid w:val="1F9087A8"/>
    <w:rsid w:val="1FFC222A"/>
    <w:rsid w:val="200AB818"/>
    <w:rsid w:val="2032E491"/>
    <w:rsid w:val="206EF795"/>
    <w:rsid w:val="2078919F"/>
    <w:rsid w:val="20AB2823"/>
    <w:rsid w:val="20C69AA6"/>
    <w:rsid w:val="20E22FE2"/>
    <w:rsid w:val="2125D56D"/>
    <w:rsid w:val="2143DB47"/>
    <w:rsid w:val="21502E5A"/>
    <w:rsid w:val="21A35107"/>
    <w:rsid w:val="21B504D2"/>
    <w:rsid w:val="2205E03A"/>
    <w:rsid w:val="224167AC"/>
    <w:rsid w:val="225C9B38"/>
    <w:rsid w:val="228F0CA1"/>
    <w:rsid w:val="229F1853"/>
    <w:rsid w:val="22D8DF32"/>
    <w:rsid w:val="23200895"/>
    <w:rsid w:val="234347C0"/>
    <w:rsid w:val="239E83B8"/>
    <w:rsid w:val="23A79893"/>
    <w:rsid w:val="24AB1577"/>
    <w:rsid w:val="2563C736"/>
    <w:rsid w:val="25A24ED5"/>
    <w:rsid w:val="25EDB263"/>
    <w:rsid w:val="25EF8BED"/>
    <w:rsid w:val="26E80C15"/>
    <w:rsid w:val="27079C68"/>
    <w:rsid w:val="277460A5"/>
    <w:rsid w:val="277FBFB6"/>
    <w:rsid w:val="27D22767"/>
    <w:rsid w:val="28059147"/>
    <w:rsid w:val="2833418B"/>
    <w:rsid w:val="2834E937"/>
    <w:rsid w:val="285A3815"/>
    <w:rsid w:val="2892E3F5"/>
    <w:rsid w:val="299B2364"/>
    <w:rsid w:val="29A9DE24"/>
    <w:rsid w:val="29F5BD8A"/>
    <w:rsid w:val="2A0D7001"/>
    <w:rsid w:val="2A26AC45"/>
    <w:rsid w:val="2A32405C"/>
    <w:rsid w:val="2A4A4AEA"/>
    <w:rsid w:val="2A4E30BF"/>
    <w:rsid w:val="2A71DCCE"/>
    <w:rsid w:val="2B8B20D0"/>
    <w:rsid w:val="2BC62C31"/>
    <w:rsid w:val="2BD0D773"/>
    <w:rsid w:val="2C52C73E"/>
    <w:rsid w:val="2C64A716"/>
    <w:rsid w:val="2C79E506"/>
    <w:rsid w:val="2C9645BB"/>
    <w:rsid w:val="2CC9A2CF"/>
    <w:rsid w:val="2CEB2032"/>
    <w:rsid w:val="2D6739C5"/>
    <w:rsid w:val="2D96774C"/>
    <w:rsid w:val="2DA9E40E"/>
    <w:rsid w:val="2DB0F643"/>
    <w:rsid w:val="2DBAF527"/>
    <w:rsid w:val="2E83B8EB"/>
    <w:rsid w:val="2E8FB57B"/>
    <w:rsid w:val="2EA11795"/>
    <w:rsid w:val="2EAAD200"/>
    <w:rsid w:val="2EC10AB9"/>
    <w:rsid w:val="2ED2A739"/>
    <w:rsid w:val="2F0E9474"/>
    <w:rsid w:val="2F356947"/>
    <w:rsid w:val="2F80CD79"/>
    <w:rsid w:val="2F93C0E4"/>
    <w:rsid w:val="300FF479"/>
    <w:rsid w:val="303F4D7B"/>
    <w:rsid w:val="305CED35"/>
    <w:rsid w:val="30671AAC"/>
    <w:rsid w:val="30A8BEF7"/>
    <w:rsid w:val="3125AA32"/>
    <w:rsid w:val="3299C768"/>
    <w:rsid w:val="32EC2274"/>
    <w:rsid w:val="330CECBE"/>
    <w:rsid w:val="3330D605"/>
    <w:rsid w:val="337AF1BC"/>
    <w:rsid w:val="340B6174"/>
    <w:rsid w:val="34561350"/>
    <w:rsid w:val="345E07E5"/>
    <w:rsid w:val="346BCE8E"/>
    <w:rsid w:val="346BF0A7"/>
    <w:rsid w:val="3492138E"/>
    <w:rsid w:val="34987783"/>
    <w:rsid w:val="34A843AC"/>
    <w:rsid w:val="3521FCD0"/>
    <w:rsid w:val="35B54B96"/>
    <w:rsid w:val="35D47ECB"/>
    <w:rsid w:val="35E458DC"/>
    <w:rsid w:val="3639FA22"/>
    <w:rsid w:val="3658AF38"/>
    <w:rsid w:val="3682D864"/>
    <w:rsid w:val="368974FE"/>
    <w:rsid w:val="36C68216"/>
    <w:rsid w:val="3701DF86"/>
    <w:rsid w:val="37148103"/>
    <w:rsid w:val="374E39A9"/>
    <w:rsid w:val="37AC6DD6"/>
    <w:rsid w:val="37BCAA9A"/>
    <w:rsid w:val="37C22DBF"/>
    <w:rsid w:val="38087D96"/>
    <w:rsid w:val="3847E025"/>
    <w:rsid w:val="388AC5FB"/>
    <w:rsid w:val="38E34C6F"/>
    <w:rsid w:val="390A77FF"/>
    <w:rsid w:val="39226E3A"/>
    <w:rsid w:val="395D2DA4"/>
    <w:rsid w:val="39A37884"/>
    <w:rsid w:val="39C1AF5B"/>
    <w:rsid w:val="39F4061A"/>
    <w:rsid w:val="3A34EA10"/>
    <w:rsid w:val="3A758A54"/>
    <w:rsid w:val="3A7C17F9"/>
    <w:rsid w:val="3A9A0B49"/>
    <w:rsid w:val="3AD2825D"/>
    <w:rsid w:val="3AFF53B5"/>
    <w:rsid w:val="3B36196C"/>
    <w:rsid w:val="3B48C444"/>
    <w:rsid w:val="3B8F837F"/>
    <w:rsid w:val="3BAF51B4"/>
    <w:rsid w:val="3BBDF2DA"/>
    <w:rsid w:val="3C026D46"/>
    <w:rsid w:val="3C221440"/>
    <w:rsid w:val="3CDB4155"/>
    <w:rsid w:val="3D2B6D35"/>
    <w:rsid w:val="3D74475B"/>
    <w:rsid w:val="3D7DDDC0"/>
    <w:rsid w:val="3D9AC1ED"/>
    <w:rsid w:val="3DDB5454"/>
    <w:rsid w:val="3DDBE903"/>
    <w:rsid w:val="3E4F57AE"/>
    <w:rsid w:val="3E8008BE"/>
    <w:rsid w:val="3E9E3CE1"/>
    <w:rsid w:val="3ED72BDF"/>
    <w:rsid w:val="3EF9CAD6"/>
    <w:rsid w:val="3F176236"/>
    <w:rsid w:val="3F24807C"/>
    <w:rsid w:val="3F32274B"/>
    <w:rsid w:val="3F6D66A4"/>
    <w:rsid w:val="3F84463A"/>
    <w:rsid w:val="3F859DD3"/>
    <w:rsid w:val="3F93416F"/>
    <w:rsid w:val="3FC0AF2B"/>
    <w:rsid w:val="4035317D"/>
    <w:rsid w:val="40BF9D2B"/>
    <w:rsid w:val="4130FA01"/>
    <w:rsid w:val="418C716C"/>
    <w:rsid w:val="41D41620"/>
    <w:rsid w:val="4214F73B"/>
    <w:rsid w:val="4221412C"/>
    <w:rsid w:val="42710658"/>
    <w:rsid w:val="42BBE6FC"/>
    <w:rsid w:val="42F42625"/>
    <w:rsid w:val="42FB47F6"/>
    <w:rsid w:val="42FECD54"/>
    <w:rsid w:val="43178597"/>
    <w:rsid w:val="435523A3"/>
    <w:rsid w:val="4367A29C"/>
    <w:rsid w:val="43732735"/>
    <w:rsid w:val="437F06A8"/>
    <w:rsid w:val="43B2C722"/>
    <w:rsid w:val="43BA2E76"/>
    <w:rsid w:val="43C8546A"/>
    <w:rsid w:val="43E47424"/>
    <w:rsid w:val="44021DAC"/>
    <w:rsid w:val="44294F19"/>
    <w:rsid w:val="44299888"/>
    <w:rsid w:val="4465EC43"/>
    <w:rsid w:val="448CE7DA"/>
    <w:rsid w:val="44BE1B8F"/>
    <w:rsid w:val="44E263A0"/>
    <w:rsid w:val="453376E8"/>
    <w:rsid w:val="45AC66B6"/>
    <w:rsid w:val="46C85F91"/>
    <w:rsid w:val="46C88AB7"/>
    <w:rsid w:val="47282996"/>
    <w:rsid w:val="47762FC2"/>
    <w:rsid w:val="48BE7986"/>
    <w:rsid w:val="48D14782"/>
    <w:rsid w:val="48F84CF0"/>
    <w:rsid w:val="497B6CB4"/>
    <w:rsid w:val="4982789A"/>
    <w:rsid w:val="49B9DB5B"/>
    <w:rsid w:val="49FEDABB"/>
    <w:rsid w:val="4A040E50"/>
    <w:rsid w:val="4A0DF9C5"/>
    <w:rsid w:val="4A2D92D4"/>
    <w:rsid w:val="4A45BD45"/>
    <w:rsid w:val="4A46D5B9"/>
    <w:rsid w:val="4A7FC992"/>
    <w:rsid w:val="4A9FFA44"/>
    <w:rsid w:val="4AD1A657"/>
    <w:rsid w:val="4AF0874B"/>
    <w:rsid w:val="4B090F94"/>
    <w:rsid w:val="4B17FE74"/>
    <w:rsid w:val="4BAF78CB"/>
    <w:rsid w:val="4BE2A61A"/>
    <w:rsid w:val="4C49A0E5"/>
    <w:rsid w:val="4C63738D"/>
    <w:rsid w:val="4CA1CC81"/>
    <w:rsid w:val="4D0E24C0"/>
    <w:rsid w:val="4D40810B"/>
    <w:rsid w:val="4D6CA12F"/>
    <w:rsid w:val="4D80F5FB"/>
    <w:rsid w:val="4DC529D4"/>
    <w:rsid w:val="4DD4628C"/>
    <w:rsid w:val="4E0D4CD3"/>
    <w:rsid w:val="4E641D4E"/>
    <w:rsid w:val="4E748DA4"/>
    <w:rsid w:val="4EA4676F"/>
    <w:rsid w:val="4EBAEB59"/>
    <w:rsid w:val="4EEC6662"/>
    <w:rsid w:val="4F953605"/>
    <w:rsid w:val="4F994FDA"/>
    <w:rsid w:val="4FA617E5"/>
    <w:rsid w:val="4FE7440E"/>
    <w:rsid w:val="5003E104"/>
    <w:rsid w:val="50C3586D"/>
    <w:rsid w:val="50E2B61B"/>
    <w:rsid w:val="513CDCA0"/>
    <w:rsid w:val="51C2100B"/>
    <w:rsid w:val="51C52CA1"/>
    <w:rsid w:val="520067EE"/>
    <w:rsid w:val="521F5E29"/>
    <w:rsid w:val="5236EC5E"/>
    <w:rsid w:val="5237B5D2"/>
    <w:rsid w:val="525FB22D"/>
    <w:rsid w:val="5357FD66"/>
    <w:rsid w:val="5359CC1E"/>
    <w:rsid w:val="5393E81F"/>
    <w:rsid w:val="539A926B"/>
    <w:rsid w:val="53A1392C"/>
    <w:rsid w:val="53FDDC21"/>
    <w:rsid w:val="542AE809"/>
    <w:rsid w:val="54928309"/>
    <w:rsid w:val="54C9AB04"/>
    <w:rsid w:val="54CB0084"/>
    <w:rsid w:val="55B903C0"/>
    <w:rsid w:val="55D58048"/>
    <w:rsid w:val="561CB632"/>
    <w:rsid w:val="563DACC0"/>
    <w:rsid w:val="5640CC44"/>
    <w:rsid w:val="56A527B3"/>
    <w:rsid w:val="56C3E326"/>
    <w:rsid w:val="574DC3D6"/>
    <w:rsid w:val="576C2278"/>
    <w:rsid w:val="58160E13"/>
    <w:rsid w:val="58383D2F"/>
    <w:rsid w:val="58F71AE1"/>
    <w:rsid w:val="590CD501"/>
    <w:rsid w:val="591B7196"/>
    <w:rsid w:val="595C4775"/>
    <w:rsid w:val="59983312"/>
    <w:rsid w:val="59FE6817"/>
    <w:rsid w:val="5A349BC6"/>
    <w:rsid w:val="5A5422F8"/>
    <w:rsid w:val="5A600B2E"/>
    <w:rsid w:val="5A6343D8"/>
    <w:rsid w:val="5AFCE1CA"/>
    <w:rsid w:val="5B186DFD"/>
    <w:rsid w:val="5B281B6E"/>
    <w:rsid w:val="5BD1AD27"/>
    <w:rsid w:val="5BDE069A"/>
    <w:rsid w:val="5C0935CF"/>
    <w:rsid w:val="5C5EC585"/>
    <w:rsid w:val="5D30C415"/>
    <w:rsid w:val="5D46F349"/>
    <w:rsid w:val="5D72D626"/>
    <w:rsid w:val="5DB9439D"/>
    <w:rsid w:val="5DBA1E38"/>
    <w:rsid w:val="5DC22541"/>
    <w:rsid w:val="5E02A0EF"/>
    <w:rsid w:val="5E127DCB"/>
    <w:rsid w:val="5E8F4562"/>
    <w:rsid w:val="5EF526AA"/>
    <w:rsid w:val="5F180BA9"/>
    <w:rsid w:val="5F9571AF"/>
    <w:rsid w:val="6090EA92"/>
    <w:rsid w:val="6094F31A"/>
    <w:rsid w:val="609D0AE5"/>
    <w:rsid w:val="60BD50E5"/>
    <w:rsid w:val="60C2FDDC"/>
    <w:rsid w:val="60CCEACA"/>
    <w:rsid w:val="60D277EE"/>
    <w:rsid w:val="611F4B49"/>
    <w:rsid w:val="613077C7"/>
    <w:rsid w:val="613EA4AC"/>
    <w:rsid w:val="61531D62"/>
    <w:rsid w:val="6161EB30"/>
    <w:rsid w:val="61815601"/>
    <w:rsid w:val="6185E8D3"/>
    <w:rsid w:val="61E58FE8"/>
    <w:rsid w:val="62043538"/>
    <w:rsid w:val="6217BDB9"/>
    <w:rsid w:val="6229B91F"/>
    <w:rsid w:val="639C827A"/>
    <w:rsid w:val="63DE0199"/>
    <w:rsid w:val="63FC0EC0"/>
    <w:rsid w:val="643AC580"/>
    <w:rsid w:val="6451ADC4"/>
    <w:rsid w:val="64A3E1CB"/>
    <w:rsid w:val="64C18F5C"/>
    <w:rsid w:val="64D959A8"/>
    <w:rsid w:val="64DD597D"/>
    <w:rsid w:val="64FE5CB0"/>
    <w:rsid w:val="650639E5"/>
    <w:rsid w:val="65119802"/>
    <w:rsid w:val="657969F0"/>
    <w:rsid w:val="6595E84B"/>
    <w:rsid w:val="65CD3726"/>
    <w:rsid w:val="65D2BCBE"/>
    <w:rsid w:val="65DF625A"/>
    <w:rsid w:val="66A89AFB"/>
    <w:rsid w:val="66B16108"/>
    <w:rsid w:val="66D7AA0B"/>
    <w:rsid w:val="66EAC878"/>
    <w:rsid w:val="66F59E42"/>
    <w:rsid w:val="673098A7"/>
    <w:rsid w:val="67F63C06"/>
    <w:rsid w:val="681A2C59"/>
    <w:rsid w:val="68330129"/>
    <w:rsid w:val="68991293"/>
    <w:rsid w:val="68E76DA6"/>
    <w:rsid w:val="68F80D6F"/>
    <w:rsid w:val="68F8BCD1"/>
    <w:rsid w:val="69154971"/>
    <w:rsid w:val="6931C683"/>
    <w:rsid w:val="69B1607A"/>
    <w:rsid w:val="6A1AE7B6"/>
    <w:rsid w:val="6A362603"/>
    <w:rsid w:val="6A4B0ACE"/>
    <w:rsid w:val="6A691300"/>
    <w:rsid w:val="6A758ECE"/>
    <w:rsid w:val="6AB005F1"/>
    <w:rsid w:val="6AB119D2"/>
    <w:rsid w:val="6AD13150"/>
    <w:rsid w:val="6B5EAAB9"/>
    <w:rsid w:val="6BAE59EE"/>
    <w:rsid w:val="6C21F529"/>
    <w:rsid w:val="6D292136"/>
    <w:rsid w:val="6D37117E"/>
    <w:rsid w:val="6D42BFEF"/>
    <w:rsid w:val="6D4BE177"/>
    <w:rsid w:val="6D6B92E3"/>
    <w:rsid w:val="6D780E85"/>
    <w:rsid w:val="6D7B095C"/>
    <w:rsid w:val="6D8DB03D"/>
    <w:rsid w:val="6DD24C59"/>
    <w:rsid w:val="6DE8BA94"/>
    <w:rsid w:val="6E06BB44"/>
    <w:rsid w:val="6E1E77ED"/>
    <w:rsid w:val="6E275FFA"/>
    <w:rsid w:val="6E3AAAD2"/>
    <w:rsid w:val="6EC288AF"/>
    <w:rsid w:val="6FBA484E"/>
    <w:rsid w:val="704D525D"/>
    <w:rsid w:val="704FDE29"/>
    <w:rsid w:val="70571AC5"/>
    <w:rsid w:val="707DB799"/>
    <w:rsid w:val="718BE0FA"/>
    <w:rsid w:val="71A06D9D"/>
    <w:rsid w:val="71D7B5F3"/>
    <w:rsid w:val="727883DC"/>
    <w:rsid w:val="727D1155"/>
    <w:rsid w:val="72BDB3B8"/>
    <w:rsid w:val="730BD618"/>
    <w:rsid w:val="7354DC44"/>
    <w:rsid w:val="7381BFCE"/>
    <w:rsid w:val="73DEE2D5"/>
    <w:rsid w:val="73DFE829"/>
    <w:rsid w:val="73E057C4"/>
    <w:rsid w:val="747CA4A2"/>
    <w:rsid w:val="7497BDFB"/>
    <w:rsid w:val="74A82476"/>
    <w:rsid w:val="74BE5196"/>
    <w:rsid w:val="755660F5"/>
    <w:rsid w:val="7566CAF0"/>
    <w:rsid w:val="7569D765"/>
    <w:rsid w:val="7587DAB8"/>
    <w:rsid w:val="759D0669"/>
    <w:rsid w:val="764EB674"/>
    <w:rsid w:val="76A33BFF"/>
    <w:rsid w:val="76C79AEC"/>
    <w:rsid w:val="76C9C176"/>
    <w:rsid w:val="76F01A21"/>
    <w:rsid w:val="76F62D65"/>
    <w:rsid w:val="776DF07A"/>
    <w:rsid w:val="777BF997"/>
    <w:rsid w:val="778FC683"/>
    <w:rsid w:val="77D09DD4"/>
    <w:rsid w:val="77DF0EDE"/>
    <w:rsid w:val="78764B3C"/>
    <w:rsid w:val="7949EA0D"/>
    <w:rsid w:val="7A7A223D"/>
    <w:rsid w:val="7A850AC0"/>
    <w:rsid w:val="7A918645"/>
    <w:rsid w:val="7AA2FFF1"/>
    <w:rsid w:val="7AAE153F"/>
    <w:rsid w:val="7B825BDA"/>
    <w:rsid w:val="7BD09F7B"/>
    <w:rsid w:val="7BDFEDAD"/>
    <w:rsid w:val="7BF031A2"/>
    <w:rsid w:val="7C14C79C"/>
    <w:rsid w:val="7C41619D"/>
    <w:rsid w:val="7C47B459"/>
    <w:rsid w:val="7C6B7C6B"/>
    <w:rsid w:val="7C7BADDA"/>
    <w:rsid w:val="7CA43B10"/>
    <w:rsid w:val="7CCB83FB"/>
    <w:rsid w:val="7CFCAC1E"/>
    <w:rsid w:val="7D8554DF"/>
    <w:rsid w:val="7E1066A0"/>
    <w:rsid w:val="7E6CA4D5"/>
    <w:rsid w:val="7E93490E"/>
    <w:rsid w:val="7EA3CC7F"/>
    <w:rsid w:val="7F3E5BD1"/>
    <w:rsid w:val="7FD8599E"/>
    <w:rsid w:val="7FE7D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8C186C"/>
  <w15:docId w15:val="{D3C2336A-8DED-40C8-B8AB-A9073411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14C"/>
    <w:pPr>
      <w:tabs>
        <w:tab w:val="left" w:pos="720"/>
        <w:tab w:val="left" w:pos="1296"/>
        <w:tab w:val="left" w:pos="1872"/>
        <w:tab w:val="left" w:pos="2448"/>
      </w:tabs>
      <w:spacing w:before="120" w:after="120" w:line="280" w:lineRule="atLeast"/>
    </w:pPr>
    <w:rPr>
      <w:rFonts w:asciiTheme="minorHAnsi" w:hAnsiTheme="minorHAnsi"/>
      <w:kern w:val="22"/>
      <w:sz w:val="22"/>
    </w:rPr>
  </w:style>
  <w:style w:type="paragraph" w:styleId="Heading1">
    <w:name w:val="heading 1"/>
    <w:basedOn w:val="Normal"/>
    <w:next w:val="Normal"/>
    <w:link w:val="Heading1Char"/>
    <w:qFormat/>
    <w:pPr>
      <w:keepNext/>
      <w:numPr>
        <w:numId w:val="2"/>
      </w:numPr>
      <w:tabs>
        <w:tab w:val="clear" w:pos="720"/>
        <w:tab w:val="clear" w:pos="1296"/>
        <w:tab w:val="clear" w:pos="1872"/>
        <w:tab w:val="clear" w:pos="2448"/>
      </w:tabs>
      <w:outlineLvl w:val="0"/>
    </w:pPr>
    <w:rPr>
      <w:b/>
      <w:caps/>
      <w:noProof/>
      <w:kern w:val="28"/>
      <w:sz w:val="28"/>
    </w:rPr>
  </w:style>
  <w:style w:type="paragraph" w:styleId="Heading2">
    <w:name w:val="heading 2"/>
    <w:basedOn w:val="Normal"/>
    <w:next w:val="Normal"/>
    <w:link w:val="Heading2Char"/>
    <w:qFormat/>
    <w:rsid w:val="00A20B57"/>
    <w:pPr>
      <w:keepNext/>
      <w:numPr>
        <w:ilvl w:val="1"/>
        <w:numId w:val="2"/>
      </w:numPr>
      <w:tabs>
        <w:tab w:val="clear" w:pos="720"/>
        <w:tab w:val="clear" w:pos="1296"/>
        <w:tab w:val="clear" w:pos="1872"/>
        <w:tab w:val="clear" w:pos="2448"/>
      </w:tabs>
      <w:outlineLvl w:val="1"/>
    </w:pPr>
    <w:rPr>
      <w:b/>
      <w:caps/>
      <w:kern w:val="24"/>
      <w:sz w:val="28"/>
    </w:rPr>
  </w:style>
  <w:style w:type="paragraph" w:styleId="Heading3">
    <w:name w:val="heading 3"/>
    <w:basedOn w:val="Normal"/>
    <w:next w:val="Normal"/>
    <w:link w:val="Heading3Char"/>
    <w:uiPriority w:val="9"/>
    <w:qFormat/>
    <w:rsid w:val="00B55EC6"/>
    <w:pPr>
      <w:keepNext/>
      <w:numPr>
        <w:ilvl w:val="2"/>
        <w:numId w:val="2"/>
      </w:numPr>
      <w:tabs>
        <w:tab w:val="clear" w:pos="720"/>
        <w:tab w:val="clear" w:pos="1296"/>
        <w:tab w:val="clear" w:pos="1872"/>
        <w:tab w:val="clear" w:pos="2448"/>
      </w:tabs>
      <w:outlineLvl w:val="2"/>
    </w:pPr>
    <w:rPr>
      <w:b/>
      <w:color w:val="000000"/>
      <w:kern w:val="24"/>
      <w:sz w:val="24"/>
    </w:rPr>
  </w:style>
  <w:style w:type="paragraph" w:styleId="Heading4">
    <w:name w:val="heading 4"/>
    <w:basedOn w:val="Normal"/>
    <w:next w:val="Normal"/>
    <w:link w:val="Heading4Char"/>
    <w:uiPriority w:val="9"/>
    <w:qFormat/>
    <w:rsid w:val="00B55EC6"/>
    <w:pPr>
      <w:keepNext/>
      <w:numPr>
        <w:ilvl w:val="3"/>
        <w:numId w:val="2"/>
      </w:numPr>
      <w:tabs>
        <w:tab w:val="clear" w:pos="720"/>
        <w:tab w:val="clear" w:pos="1296"/>
        <w:tab w:val="clear" w:pos="1872"/>
        <w:tab w:val="clear" w:pos="2448"/>
      </w:tabs>
      <w:outlineLvl w:val="3"/>
    </w:pPr>
    <w:rPr>
      <w:rFonts w:eastAsia="SimSun"/>
      <w:b/>
      <w:color w:val="000000"/>
      <w:kern w:val="24"/>
      <w:lang w:eastAsia="zh-CN"/>
    </w:rPr>
  </w:style>
  <w:style w:type="paragraph" w:styleId="Heading5">
    <w:name w:val="heading 5"/>
    <w:basedOn w:val="Normal"/>
    <w:next w:val="Normal"/>
    <w:link w:val="Heading5Char"/>
    <w:uiPriority w:val="9"/>
    <w:qFormat/>
    <w:pPr>
      <w:numPr>
        <w:ilvl w:val="4"/>
        <w:numId w:val="2"/>
      </w:numPr>
      <w:tabs>
        <w:tab w:val="clear" w:pos="720"/>
        <w:tab w:val="clear" w:pos="1296"/>
        <w:tab w:val="clear" w:pos="1872"/>
        <w:tab w:val="clear" w:pos="2448"/>
      </w:tabs>
      <w:outlineLvl w:val="4"/>
    </w:pPr>
    <w:rPr>
      <w:b/>
      <w:kern w:val="24"/>
    </w:rPr>
  </w:style>
  <w:style w:type="paragraph" w:styleId="Heading6">
    <w:name w:val="heading 6"/>
    <w:basedOn w:val="Normal"/>
    <w:next w:val="Normal"/>
    <w:link w:val="Heading6Char"/>
    <w:uiPriority w:val="9"/>
    <w:qFormat/>
    <w:rsid w:val="007C4407"/>
    <w:pPr>
      <w:numPr>
        <w:numId w:val="11"/>
      </w:numPr>
      <w:tabs>
        <w:tab w:val="clear" w:pos="720"/>
        <w:tab w:val="clear" w:pos="1296"/>
        <w:tab w:val="clear" w:pos="1872"/>
        <w:tab w:val="clear" w:pos="2448"/>
        <w:tab w:val="num" w:pos="2246"/>
      </w:tabs>
      <w:ind w:left="0" w:firstLine="446"/>
      <w:jc w:val="center"/>
      <w:outlineLvl w:val="5"/>
    </w:pPr>
    <w:rPr>
      <w:b/>
      <w:caps/>
      <w:noProof/>
      <w:kern w:val="0"/>
      <w:sz w:val="28"/>
      <w:szCs w:val="22"/>
    </w:rPr>
  </w:style>
  <w:style w:type="paragraph" w:styleId="Heading7">
    <w:name w:val="heading 7"/>
    <w:basedOn w:val="Normal"/>
    <w:next w:val="Normal"/>
    <w:link w:val="Heading7Char"/>
    <w:uiPriority w:val="9"/>
    <w:qFormat/>
    <w:pPr>
      <w:keepNext/>
      <w:tabs>
        <w:tab w:val="clear" w:pos="720"/>
        <w:tab w:val="clear" w:pos="1296"/>
        <w:tab w:val="clear" w:pos="1872"/>
        <w:tab w:val="clear" w:pos="2448"/>
      </w:tabs>
      <w:outlineLvl w:val="6"/>
    </w:pPr>
    <w:rPr>
      <w:b/>
      <w:caps/>
      <w:kern w:val="24"/>
      <w:sz w:val="24"/>
    </w:rPr>
  </w:style>
  <w:style w:type="paragraph" w:styleId="Heading8">
    <w:name w:val="heading 8"/>
    <w:aliases w:val="CEZ Heading 8"/>
    <w:basedOn w:val="Normal"/>
    <w:next w:val="Normal"/>
    <w:link w:val="Heading8Char"/>
    <w:qFormat/>
    <w:pPr>
      <w:keepNext/>
      <w:tabs>
        <w:tab w:val="clear" w:pos="720"/>
        <w:tab w:val="clear" w:pos="1296"/>
        <w:tab w:val="clear" w:pos="1872"/>
        <w:tab w:val="clear" w:pos="2448"/>
      </w:tabs>
      <w:outlineLvl w:val="7"/>
    </w:pPr>
    <w:rPr>
      <w:b/>
      <w:kern w:val="24"/>
      <w:sz w:val="24"/>
    </w:rPr>
  </w:style>
  <w:style w:type="paragraph" w:styleId="Heading9">
    <w:name w:val="heading 9"/>
    <w:basedOn w:val="Normal"/>
    <w:next w:val="Normal"/>
    <w:link w:val="Heading9Char"/>
    <w:uiPriority w:val="9"/>
    <w:qFormat/>
    <w:rsid w:val="00B43ABB"/>
    <w:pPr>
      <w:keepNext/>
      <w:tabs>
        <w:tab w:val="clear" w:pos="720"/>
        <w:tab w:val="clear" w:pos="1296"/>
        <w:tab w:val="clear" w:pos="1872"/>
        <w:tab w:val="clear" w:pos="2448"/>
      </w:tabs>
      <w:outlineLvl w:val="8"/>
    </w:pPr>
    <w:rPr>
      <w:rFonts w:ascii="Times New Roman Bold" w:hAnsi="Times New Roman Bold"/>
      <w:b/>
      <w:kern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20B57"/>
    <w:rPr>
      <w:rFonts w:asciiTheme="minorHAnsi" w:hAnsiTheme="minorHAnsi"/>
      <w:b/>
      <w:caps/>
      <w:kern w:val="24"/>
      <w:sz w:val="28"/>
    </w:rPr>
  </w:style>
  <w:style w:type="character" w:customStyle="1" w:styleId="Heading4Char">
    <w:name w:val="Heading 4 Char"/>
    <w:basedOn w:val="DefaultParagraphFont"/>
    <w:link w:val="Heading4"/>
    <w:uiPriority w:val="9"/>
    <w:rsid w:val="00B55EC6"/>
    <w:rPr>
      <w:rFonts w:asciiTheme="minorHAnsi" w:eastAsia="SimSun" w:hAnsiTheme="minorHAnsi"/>
      <w:b/>
      <w:color w:val="000000"/>
      <w:kern w:val="24"/>
      <w:sz w:val="22"/>
      <w:lang w:eastAsia="zh-CN"/>
    </w:rPr>
  </w:style>
  <w:style w:type="character" w:customStyle="1" w:styleId="Heading5Char">
    <w:name w:val="Heading 5 Char"/>
    <w:basedOn w:val="DefaultParagraphFont"/>
    <w:link w:val="Heading5"/>
    <w:uiPriority w:val="9"/>
    <w:rsid w:val="000563B4"/>
    <w:rPr>
      <w:rFonts w:asciiTheme="minorHAnsi" w:hAnsiTheme="minorHAnsi"/>
      <w:b/>
      <w:kern w:val="24"/>
      <w:sz w:val="22"/>
    </w:rPr>
  </w:style>
  <w:style w:type="character" w:customStyle="1" w:styleId="Heading6Char">
    <w:name w:val="Heading 6 Char"/>
    <w:basedOn w:val="DefaultParagraphFont"/>
    <w:link w:val="Heading6"/>
    <w:uiPriority w:val="9"/>
    <w:rsid w:val="007C4407"/>
    <w:rPr>
      <w:rFonts w:asciiTheme="minorHAnsi" w:hAnsiTheme="minorHAnsi"/>
      <w:b/>
      <w:caps/>
      <w:noProof/>
      <w:sz w:val="28"/>
      <w:szCs w:val="22"/>
    </w:rPr>
  </w:style>
  <w:style w:type="character" w:customStyle="1" w:styleId="Heading7Char">
    <w:name w:val="Heading 7 Char"/>
    <w:basedOn w:val="DefaultParagraphFont"/>
    <w:link w:val="Heading7"/>
    <w:uiPriority w:val="9"/>
    <w:rsid w:val="000563B4"/>
    <w:rPr>
      <w:b/>
      <w:caps/>
      <w:kern w:val="24"/>
      <w:sz w:val="24"/>
    </w:rPr>
  </w:style>
  <w:style w:type="character" w:customStyle="1" w:styleId="Heading8Char">
    <w:name w:val="Heading 8 Char"/>
    <w:aliases w:val="CEZ Heading 8 Char"/>
    <w:basedOn w:val="DefaultParagraphFont"/>
    <w:link w:val="Heading8"/>
    <w:uiPriority w:val="9"/>
    <w:rsid w:val="000563B4"/>
    <w:rPr>
      <w:b/>
      <w:kern w:val="24"/>
      <w:sz w:val="24"/>
    </w:rPr>
  </w:style>
  <w:style w:type="character" w:customStyle="1" w:styleId="Heading9Char">
    <w:name w:val="Heading 9 Char"/>
    <w:basedOn w:val="DefaultParagraphFont"/>
    <w:link w:val="Heading9"/>
    <w:uiPriority w:val="9"/>
    <w:rsid w:val="000563B4"/>
    <w:rPr>
      <w:rFonts w:ascii="Times New Roman Bold" w:hAnsi="Times New Roman Bold"/>
      <w:b/>
      <w:kern w:val="24"/>
      <w:sz w:val="22"/>
      <w:szCs w:val="22"/>
    </w:rPr>
  </w:style>
  <w:style w:type="paragraph" w:customStyle="1" w:styleId="Bullet0">
    <w:name w:val="Bullet(0)"/>
    <w:rsid w:val="00490E7D"/>
    <w:pPr>
      <w:numPr>
        <w:numId w:val="12"/>
      </w:numPr>
      <w:spacing w:line="240" w:lineRule="atLeast"/>
    </w:pPr>
    <w:rPr>
      <w:color w:val="000000"/>
      <w:sz w:val="22"/>
    </w:rPr>
  </w:style>
  <w:style w:type="paragraph" w:customStyle="1" w:styleId="Bullet14">
    <w:name w:val="Bullet(14)"/>
    <w:basedOn w:val="Normal"/>
    <w:rsid w:val="00490E7D"/>
    <w:pPr>
      <w:numPr>
        <w:numId w:val="13"/>
      </w:numPr>
      <w:tabs>
        <w:tab w:val="clear" w:pos="1296"/>
        <w:tab w:val="clear" w:pos="1872"/>
        <w:tab w:val="clear" w:pos="2448"/>
      </w:tabs>
    </w:pPr>
  </w:style>
  <w:style w:type="paragraph" w:customStyle="1" w:styleId="List14">
    <w:name w:val="List#(14)"/>
    <w:basedOn w:val="Normal"/>
    <w:link w:val="List14Char"/>
    <w:rsid w:val="00B95098"/>
    <w:pPr>
      <w:numPr>
        <w:numId w:val="28"/>
      </w:numPr>
      <w:tabs>
        <w:tab w:val="clear" w:pos="720"/>
        <w:tab w:val="clear" w:pos="1296"/>
        <w:tab w:val="clear" w:pos="1872"/>
        <w:tab w:val="clear" w:pos="2448"/>
        <w:tab w:val="left" w:pos="360"/>
      </w:tabs>
      <w:ind w:left="360"/>
    </w:pPr>
    <w:rPr>
      <w:rFonts w:eastAsia="PMingLiU"/>
    </w:rPr>
  </w:style>
  <w:style w:type="paragraph" w:customStyle="1" w:styleId="Heading-Un3">
    <w:name w:val="Heading-Un#3"/>
    <w:basedOn w:val="Normal"/>
    <w:pPr>
      <w:keepNext/>
    </w:pPr>
    <w:rPr>
      <w:i/>
    </w:rPr>
  </w:style>
  <w:style w:type="paragraph" w:customStyle="1" w:styleId="table0">
    <w:name w:val="table(0)"/>
    <w:basedOn w:val="Normal"/>
    <w:pPr>
      <w:spacing w:after="0" w:line="60" w:lineRule="exact"/>
    </w:pPr>
  </w:style>
  <w:style w:type="paragraph" w:customStyle="1" w:styleId="Endash0">
    <w:name w:val="Endash(0)"/>
    <w:rsid w:val="005837F2"/>
    <w:pPr>
      <w:numPr>
        <w:numId w:val="23"/>
      </w:numPr>
      <w:tabs>
        <w:tab w:val="left" w:pos="1440"/>
        <w:tab w:val="left" w:pos="1800"/>
      </w:tabs>
      <w:spacing w:line="280" w:lineRule="atLeast"/>
    </w:pPr>
    <w:rPr>
      <w:sz w:val="22"/>
      <w:szCs w:val="22"/>
    </w:rPr>
  </w:style>
  <w:style w:type="paragraph" w:customStyle="1" w:styleId="List0">
    <w:name w:val="List#(0)"/>
    <w:basedOn w:val="List14"/>
    <w:pPr>
      <w:numPr>
        <w:numId w:val="3"/>
      </w:numPr>
      <w:spacing w:after="0"/>
    </w:pPr>
  </w:style>
  <w:style w:type="paragraph" w:customStyle="1" w:styleId="Endash14">
    <w:name w:val="Endash(14)"/>
    <w:basedOn w:val="Endash0"/>
    <w:pPr>
      <w:numPr>
        <w:numId w:val="1"/>
      </w:numPr>
      <w:tabs>
        <w:tab w:val="num" w:pos="360"/>
        <w:tab w:val="left" w:pos="1296"/>
      </w:tabs>
      <w:spacing w:after="280"/>
      <w:ind w:left="0" w:firstLine="0"/>
    </w:pPr>
  </w:style>
  <w:style w:type="paragraph" w:styleId="Footer">
    <w:name w:val="footer"/>
    <w:basedOn w:val="Normal"/>
    <w:link w:val="FooterChar"/>
    <w:uiPriority w:val="99"/>
    <w:pPr>
      <w:pBdr>
        <w:top w:val="single" w:sz="6" w:space="1" w:color="auto"/>
      </w:pBdr>
      <w:tabs>
        <w:tab w:val="clear" w:pos="720"/>
        <w:tab w:val="clear" w:pos="1296"/>
        <w:tab w:val="clear" w:pos="1872"/>
        <w:tab w:val="clear" w:pos="2448"/>
        <w:tab w:val="right" w:pos="9360"/>
      </w:tabs>
      <w:spacing w:after="0" w:line="240" w:lineRule="auto"/>
    </w:pPr>
    <w:rPr>
      <w:sz w:val="20"/>
    </w:rPr>
  </w:style>
  <w:style w:type="paragraph" w:styleId="Header">
    <w:name w:val="header"/>
    <w:basedOn w:val="Normal"/>
    <w:link w:val="HeaderChar"/>
    <w:uiPriority w:val="99"/>
    <w:pPr>
      <w:pBdr>
        <w:bottom w:val="single" w:sz="6" w:space="1" w:color="auto"/>
      </w:pBdr>
      <w:tabs>
        <w:tab w:val="clear" w:pos="720"/>
        <w:tab w:val="clear" w:pos="1296"/>
        <w:tab w:val="clear" w:pos="1872"/>
        <w:tab w:val="clear" w:pos="2448"/>
        <w:tab w:val="center" w:pos="4680"/>
        <w:tab w:val="right" w:pos="9360"/>
      </w:tabs>
      <w:spacing w:after="0" w:line="240" w:lineRule="auto"/>
      <w:jc w:val="center"/>
    </w:pPr>
    <w:rPr>
      <w:kern w:val="20"/>
      <w:sz w:val="20"/>
    </w:rPr>
  </w:style>
  <w:style w:type="character" w:customStyle="1" w:styleId="HeaderChar">
    <w:name w:val="Header Char"/>
    <w:basedOn w:val="DefaultParagraphFont"/>
    <w:link w:val="Header"/>
    <w:uiPriority w:val="99"/>
    <w:rsid w:val="000563B4"/>
    <w:rPr>
      <w:kern w:val="20"/>
    </w:rPr>
  </w:style>
  <w:style w:type="paragraph" w:customStyle="1" w:styleId="Indent0">
    <w:name w:val="Indent(0)"/>
    <w:basedOn w:val="Normal"/>
    <w:rsid w:val="00B43ABB"/>
    <w:pPr>
      <w:tabs>
        <w:tab w:val="clear" w:pos="720"/>
      </w:tabs>
      <w:spacing w:after="0"/>
      <w:ind w:left="720"/>
    </w:pPr>
  </w:style>
  <w:style w:type="paragraph" w:customStyle="1" w:styleId="Indent14">
    <w:name w:val="Indent(14)"/>
    <w:basedOn w:val="Normal"/>
    <w:pPr>
      <w:tabs>
        <w:tab w:val="clear" w:pos="720"/>
      </w:tabs>
      <w:ind w:left="720"/>
    </w:pPr>
  </w:style>
  <w:style w:type="paragraph" w:customStyle="1" w:styleId="IntBlank">
    <w:name w:val="IntBlank"/>
    <w:basedOn w:val="Normal"/>
    <w:pPr>
      <w:spacing w:before="5000" w:after="0"/>
      <w:jc w:val="center"/>
    </w:pPr>
  </w:style>
  <w:style w:type="paragraph" w:styleId="TOC1">
    <w:name w:val="toc 1"/>
    <w:basedOn w:val="Normal"/>
    <w:next w:val="Normal"/>
    <w:autoRedefine/>
    <w:uiPriority w:val="39"/>
    <w:rsid w:val="00BF0B7B"/>
    <w:pPr>
      <w:tabs>
        <w:tab w:val="clear" w:pos="1296"/>
        <w:tab w:val="clear" w:pos="1872"/>
        <w:tab w:val="clear" w:pos="2448"/>
        <w:tab w:val="right" w:leader="dot" w:pos="9360"/>
      </w:tabs>
      <w:spacing w:after="140"/>
    </w:pPr>
    <w:rPr>
      <w:rFonts w:cstheme="minorHAnsi"/>
      <w:noProof/>
    </w:rPr>
  </w:style>
  <w:style w:type="paragraph" w:customStyle="1" w:styleId="FigureCaptionC">
    <w:name w:val="Figure Caption(C)"/>
    <w:basedOn w:val="Normal"/>
    <w:next w:val="Normal"/>
    <w:link w:val="FigureCaptionCChar"/>
    <w:rsid w:val="00D72320"/>
    <w:pPr>
      <w:tabs>
        <w:tab w:val="clear" w:pos="720"/>
        <w:tab w:val="clear" w:pos="1296"/>
        <w:tab w:val="clear" w:pos="1872"/>
        <w:tab w:val="clear" w:pos="2448"/>
        <w:tab w:val="left" w:pos="1260"/>
      </w:tabs>
      <w:spacing w:line="240" w:lineRule="auto"/>
      <w:jc w:val="center"/>
    </w:pPr>
    <w:rPr>
      <w:b/>
      <w:noProof/>
    </w:rPr>
  </w:style>
  <w:style w:type="paragraph" w:customStyle="1" w:styleId="Center-11B-Non">
    <w:name w:val="Center-11B-Non"/>
    <w:basedOn w:val="Center-11B"/>
  </w:style>
  <w:style w:type="paragraph" w:customStyle="1" w:styleId="Center-11B">
    <w:name w:val="Center-11B"/>
    <w:basedOn w:val="Center-12B"/>
    <w:rPr>
      <w:sz w:val="22"/>
    </w:rPr>
  </w:style>
  <w:style w:type="paragraph" w:customStyle="1" w:styleId="Center-12B">
    <w:name w:val="Center-12B"/>
    <w:basedOn w:val="Normal"/>
    <w:pPr>
      <w:tabs>
        <w:tab w:val="clear" w:pos="720"/>
        <w:tab w:val="clear" w:pos="1296"/>
        <w:tab w:val="clear" w:pos="1872"/>
        <w:tab w:val="clear" w:pos="2448"/>
      </w:tabs>
      <w:jc w:val="center"/>
    </w:pPr>
    <w:rPr>
      <w:b/>
      <w:sz w:val="24"/>
    </w:rPr>
  </w:style>
  <w:style w:type="paragraph" w:customStyle="1" w:styleId="Center10pt0">
    <w:name w:val="Center(10pt)(0)"/>
    <w:pPr>
      <w:widowControl w:val="0"/>
      <w:pBdr>
        <w:top w:val="single" w:sz="6" w:space="1" w:color="auto"/>
      </w:pBdr>
      <w:spacing w:line="240" w:lineRule="exact"/>
      <w:jc w:val="center"/>
    </w:pPr>
    <w:rPr>
      <w:color w:val="000000"/>
    </w:rPr>
  </w:style>
  <w:style w:type="paragraph" w:customStyle="1" w:styleId="Center10pt14">
    <w:name w:val="Center(10pt)(14)"/>
    <w:basedOn w:val="Center10pt0"/>
  </w:style>
  <w:style w:type="paragraph" w:customStyle="1" w:styleId="Approved">
    <w:name w:val="Approved"/>
    <w:basedOn w:val="Normal"/>
    <w:pPr>
      <w:tabs>
        <w:tab w:val="clear" w:pos="720"/>
        <w:tab w:val="clear" w:pos="1296"/>
        <w:tab w:val="clear" w:pos="1872"/>
        <w:tab w:val="clear" w:pos="2448"/>
        <w:tab w:val="left" w:pos="3330"/>
      </w:tabs>
      <w:spacing w:before="200"/>
      <w:ind w:left="2160"/>
    </w:pPr>
    <w:rPr>
      <w:color w:val="000000"/>
      <w:kern w:val="24"/>
    </w:rPr>
  </w:style>
  <w:style w:type="paragraph" w:customStyle="1" w:styleId="Normal35after">
    <w:name w:val="Normal (35 after)"/>
    <w:basedOn w:val="Normal"/>
    <w:pPr>
      <w:spacing w:after="700"/>
    </w:pPr>
  </w:style>
  <w:style w:type="paragraph" w:customStyle="1" w:styleId="Center-18B">
    <w:name w:val="Center-18B"/>
    <w:basedOn w:val="Normal"/>
    <w:pPr>
      <w:tabs>
        <w:tab w:val="clear" w:pos="720"/>
        <w:tab w:val="clear" w:pos="1296"/>
        <w:tab w:val="clear" w:pos="1872"/>
        <w:tab w:val="clear" w:pos="2448"/>
      </w:tabs>
      <w:spacing w:before="1000" w:after="2600" w:line="400" w:lineRule="atLeast"/>
      <w:jc w:val="center"/>
    </w:pPr>
    <w:rPr>
      <w:b/>
      <w:sz w:val="36"/>
    </w:rPr>
  </w:style>
  <w:style w:type="paragraph" w:customStyle="1" w:styleId="Center-12">
    <w:name w:val="Center-12"/>
    <w:basedOn w:val="Normal"/>
    <w:pPr>
      <w:tabs>
        <w:tab w:val="clear" w:pos="720"/>
        <w:tab w:val="clear" w:pos="1296"/>
        <w:tab w:val="clear" w:pos="1872"/>
        <w:tab w:val="clear" w:pos="2448"/>
      </w:tabs>
      <w:jc w:val="center"/>
    </w:pPr>
    <w:rPr>
      <w:kern w:val="24"/>
      <w:sz w:val="24"/>
    </w:rPr>
  </w:style>
  <w:style w:type="paragraph" w:customStyle="1" w:styleId="Equation">
    <w:name w:val="Equation"/>
    <w:basedOn w:val="Normal"/>
    <w:link w:val="EquationChar"/>
    <w:pPr>
      <w:tabs>
        <w:tab w:val="clear" w:pos="720"/>
        <w:tab w:val="clear" w:pos="1296"/>
        <w:tab w:val="clear" w:pos="1872"/>
        <w:tab w:val="clear" w:pos="2448"/>
        <w:tab w:val="center" w:pos="4680"/>
        <w:tab w:val="right" w:pos="9360"/>
      </w:tabs>
    </w:pPr>
  </w:style>
  <w:style w:type="paragraph" w:customStyle="1" w:styleId="TableHead">
    <w:name w:val="Table Head"/>
    <w:basedOn w:val="Normal"/>
    <w:rsid w:val="009A7CFD"/>
    <w:pPr>
      <w:tabs>
        <w:tab w:val="clear" w:pos="720"/>
        <w:tab w:val="clear" w:pos="1296"/>
        <w:tab w:val="clear" w:pos="1872"/>
        <w:tab w:val="clear" w:pos="2448"/>
      </w:tabs>
      <w:spacing w:before="70" w:after="70" w:line="240" w:lineRule="auto"/>
      <w:jc w:val="center"/>
    </w:pPr>
    <w:rPr>
      <w:b/>
    </w:rPr>
  </w:style>
  <w:style w:type="paragraph" w:customStyle="1" w:styleId="TableBody">
    <w:name w:val="Table Body"/>
    <w:basedOn w:val="Normal"/>
    <w:pPr>
      <w:tabs>
        <w:tab w:val="clear" w:pos="720"/>
        <w:tab w:val="clear" w:pos="1296"/>
        <w:tab w:val="clear" w:pos="1872"/>
        <w:tab w:val="clear" w:pos="2448"/>
      </w:tabs>
      <w:spacing w:before="70" w:after="70" w:line="240" w:lineRule="auto"/>
    </w:pPr>
    <w:rPr>
      <w:sz w:val="20"/>
    </w:rPr>
  </w:style>
  <w:style w:type="paragraph" w:customStyle="1" w:styleId="TableTitle">
    <w:name w:val="TableTitle"/>
    <w:basedOn w:val="Normal"/>
    <w:link w:val="TableTitleChar"/>
    <w:rsid w:val="00504138"/>
    <w:pPr>
      <w:tabs>
        <w:tab w:val="clear" w:pos="720"/>
        <w:tab w:val="clear" w:pos="1296"/>
        <w:tab w:val="clear" w:pos="1872"/>
        <w:tab w:val="clear" w:pos="2448"/>
      </w:tabs>
      <w:spacing w:before="70" w:after="70" w:line="240" w:lineRule="auto"/>
      <w:ind w:left="1296" w:hanging="1296"/>
    </w:pPr>
    <w:rPr>
      <w:b/>
      <w:color w:val="000000"/>
      <w:szCs w:val="22"/>
    </w:rPr>
  </w:style>
  <w:style w:type="paragraph" w:customStyle="1" w:styleId="TableBodyCtr">
    <w:name w:val="Table Body Ctr"/>
    <w:basedOn w:val="TableBody"/>
    <w:pPr>
      <w:jc w:val="center"/>
    </w:pPr>
  </w:style>
  <w:style w:type="paragraph" w:customStyle="1" w:styleId="TableFootnote">
    <w:name w:val="TableFootnote"/>
    <w:link w:val="TableFootnoteChar"/>
    <w:pPr>
      <w:tabs>
        <w:tab w:val="left" w:pos="360"/>
      </w:tabs>
      <w:ind w:left="360" w:hanging="360"/>
    </w:pPr>
    <w:rPr>
      <w:color w:val="000000"/>
      <w:kern w:val="18"/>
      <w:sz w:val="18"/>
    </w:rPr>
  </w:style>
  <w:style w:type="paragraph" w:customStyle="1" w:styleId="Figure">
    <w:name w:val="Figure"/>
    <w:basedOn w:val="Normal"/>
    <w:next w:val="Normal"/>
    <w:link w:val="FigureChar"/>
    <w:pPr>
      <w:tabs>
        <w:tab w:val="clear" w:pos="720"/>
        <w:tab w:val="clear" w:pos="1296"/>
        <w:tab w:val="clear" w:pos="1872"/>
        <w:tab w:val="clear" w:pos="2448"/>
      </w:tabs>
      <w:jc w:val="center"/>
    </w:pPr>
    <w:rPr>
      <w:color w:val="000000"/>
    </w:rPr>
  </w:style>
  <w:style w:type="paragraph" w:customStyle="1" w:styleId="FigureCaptionL">
    <w:name w:val="Figure Caption(L)"/>
    <w:basedOn w:val="Normal"/>
    <w:next w:val="Normal"/>
    <w:rsid w:val="00C21D1A"/>
    <w:pPr>
      <w:tabs>
        <w:tab w:val="clear" w:pos="720"/>
        <w:tab w:val="clear" w:pos="1872"/>
        <w:tab w:val="clear" w:pos="2448"/>
      </w:tabs>
      <w:spacing w:line="240" w:lineRule="auto"/>
      <w:ind w:left="1296" w:hanging="1296"/>
    </w:pPr>
    <w:rPr>
      <w:b/>
    </w:rPr>
  </w:style>
  <w:style w:type="paragraph" w:customStyle="1" w:styleId="List-a140">
    <w:name w:val="List-a(14)"/>
    <w:basedOn w:val="List-a0"/>
    <w:pPr>
      <w:numPr>
        <w:numId w:val="4"/>
      </w:numPr>
      <w:spacing w:after="280"/>
    </w:pPr>
  </w:style>
  <w:style w:type="paragraph" w:customStyle="1" w:styleId="List-a0">
    <w:name w:val="List-a(0)"/>
    <w:basedOn w:val="Normal"/>
    <w:pPr>
      <w:numPr>
        <w:numId w:val="5"/>
      </w:numPr>
      <w:tabs>
        <w:tab w:val="clear" w:pos="720"/>
        <w:tab w:val="clear" w:pos="2448"/>
      </w:tabs>
      <w:spacing w:after="0"/>
    </w:pPr>
  </w:style>
  <w:style w:type="paragraph" w:customStyle="1" w:styleId="Table-10pt12-0">
    <w:name w:val="Table-10pt(12-0)"/>
    <w:basedOn w:val="Normal"/>
    <w:rsid w:val="003545AF"/>
    <w:pPr>
      <w:tabs>
        <w:tab w:val="clear" w:pos="720"/>
        <w:tab w:val="clear" w:pos="1296"/>
        <w:tab w:val="clear" w:pos="1872"/>
        <w:tab w:val="clear" w:pos="2448"/>
        <w:tab w:val="left" w:pos="192"/>
      </w:tabs>
      <w:suppressAutoHyphens/>
      <w:spacing w:before="240" w:after="0" w:line="240" w:lineRule="auto"/>
    </w:pPr>
    <w:rPr>
      <w:rFonts w:ascii="Arial" w:hAnsi="Arial" w:cs="Arial"/>
      <w:kern w:val="0"/>
      <w:sz w:val="20"/>
    </w:rPr>
  </w:style>
  <w:style w:type="paragraph" w:customStyle="1" w:styleId="TableBulletafteranumber">
    <w:name w:val="Table Bullet after (a) number"/>
    <w:basedOn w:val="TableBulleta"/>
    <w:qFormat/>
    <w:rsid w:val="003545AF"/>
    <w:pPr>
      <w:numPr>
        <w:numId w:val="34"/>
      </w:numPr>
    </w:pPr>
  </w:style>
  <w:style w:type="paragraph" w:customStyle="1" w:styleId="TableTitlecont">
    <w:name w:val="TableTitle(cont.)"/>
    <w:basedOn w:val="TableTitle"/>
    <w:pPr>
      <w:tabs>
        <w:tab w:val="left" w:pos="1296"/>
      </w:tabs>
      <w:ind w:left="0" w:firstLine="0"/>
    </w:pPr>
  </w:style>
  <w:style w:type="paragraph" w:customStyle="1" w:styleId="Bullet20">
    <w:name w:val="Bullet2(0)"/>
    <w:basedOn w:val="Bullet0"/>
    <w:rsid w:val="00490E7D"/>
    <w:pPr>
      <w:numPr>
        <w:numId w:val="14"/>
      </w:numPr>
      <w:spacing w:line="280" w:lineRule="atLeast"/>
    </w:pPr>
  </w:style>
  <w:style w:type="paragraph" w:customStyle="1" w:styleId="Normal0">
    <w:name w:val="Normal(0)"/>
    <w:basedOn w:val="Normal"/>
    <w:pPr>
      <w:spacing w:after="0"/>
    </w:pPr>
  </w:style>
  <w:style w:type="paragraph" w:customStyle="1" w:styleId="Bullet214">
    <w:name w:val="Bullet2(14)"/>
    <w:basedOn w:val="Bullet20"/>
    <w:rsid w:val="00490E7D"/>
    <w:pPr>
      <w:numPr>
        <w:numId w:val="15"/>
      </w:numPr>
      <w:spacing w:after="280"/>
    </w:pPr>
  </w:style>
  <w:style w:type="paragraph" w:customStyle="1" w:styleId="Heading-Un1">
    <w:name w:val="Heading-Un#1"/>
    <w:basedOn w:val="Normal"/>
    <w:pPr>
      <w:keepNext/>
    </w:pPr>
    <w:rPr>
      <w:b/>
    </w:rPr>
  </w:style>
  <w:style w:type="paragraph" w:customStyle="1" w:styleId="Heading-Un2">
    <w:name w:val="Heading-Un#2"/>
    <w:basedOn w:val="Normal"/>
    <w:pPr>
      <w:keepNext/>
    </w:pPr>
    <w:rPr>
      <w:u w:val="single"/>
    </w:rPr>
  </w:style>
  <w:style w:type="paragraph" w:customStyle="1" w:styleId="Center10pt7">
    <w:name w:val="Center(10pt)(7)"/>
    <w:basedOn w:val="Center10pt0"/>
    <w:pPr>
      <w:spacing w:after="140"/>
    </w:pPr>
  </w:style>
  <w:style w:type="paragraph" w:customStyle="1" w:styleId="W-Prop-Class">
    <w:name w:val="W-Prop-Class"/>
    <w:basedOn w:val="Normal"/>
    <w:semiHidden/>
    <w:pPr>
      <w:tabs>
        <w:tab w:val="clear" w:pos="720"/>
        <w:tab w:val="clear" w:pos="1296"/>
        <w:tab w:val="clear" w:pos="1872"/>
        <w:tab w:val="clear" w:pos="2448"/>
      </w:tabs>
      <w:spacing w:after="360"/>
      <w:jc w:val="center"/>
    </w:pPr>
    <w:rPr>
      <w:rFonts w:ascii="Tech Sans Medium" w:hAnsi="Tech Sans Medium"/>
      <w:b/>
      <w:sz w:val="24"/>
    </w:rPr>
  </w:style>
  <w:style w:type="paragraph" w:customStyle="1" w:styleId="WCAP">
    <w:name w:val="WCAP#"/>
    <w:basedOn w:val="Normal"/>
    <w:semiHidden/>
    <w:pPr>
      <w:tabs>
        <w:tab w:val="clear" w:pos="720"/>
        <w:tab w:val="clear" w:pos="1296"/>
        <w:tab w:val="clear" w:pos="1872"/>
        <w:tab w:val="clear" w:pos="2448"/>
        <w:tab w:val="right" w:pos="8827"/>
      </w:tabs>
      <w:spacing w:after="0"/>
    </w:pPr>
    <w:rPr>
      <w:rFonts w:ascii="Tech Sans Medium" w:hAnsi="Tech Sans Medium"/>
      <w:sz w:val="24"/>
    </w:rPr>
  </w:style>
  <w:style w:type="paragraph" w:customStyle="1" w:styleId="Revision">
    <w:name w:val="Revision#"/>
    <w:basedOn w:val="Normal"/>
    <w:semiHidden/>
    <w:pPr>
      <w:tabs>
        <w:tab w:val="clear" w:pos="720"/>
        <w:tab w:val="clear" w:pos="1296"/>
        <w:tab w:val="clear" w:pos="1872"/>
        <w:tab w:val="clear" w:pos="2448"/>
      </w:tabs>
      <w:spacing w:after="1720"/>
    </w:pPr>
    <w:rPr>
      <w:rFonts w:ascii="Tech Sans Medium" w:hAnsi="Tech Sans Medium"/>
      <w:sz w:val="24"/>
    </w:rPr>
  </w:style>
  <w:style w:type="paragraph" w:customStyle="1" w:styleId="WCAP-Title">
    <w:name w:val="WCAP-Title"/>
    <w:basedOn w:val="Normal"/>
    <w:rsid w:val="00B43ABB"/>
    <w:pPr>
      <w:tabs>
        <w:tab w:val="clear" w:pos="720"/>
        <w:tab w:val="clear" w:pos="1296"/>
        <w:tab w:val="clear" w:pos="1872"/>
        <w:tab w:val="clear" w:pos="2448"/>
        <w:tab w:val="right" w:pos="8827"/>
      </w:tabs>
      <w:ind w:left="1627" w:right="1987"/>
    </w:pPr>
    <w:rPr>
      <w:rFonts w:ascii="Arial" w:hAnsi="Arial" w:cs="Arial"/>
      <w:b/>
      <w:sz w:val="48"/>
      <w:szCs w:val="48"/>
    </w:rPr>
  </w:style>
  <w:style w:type="paragraph" w:customStyle="1" w:styleId="Center-14B">
    <w:name w:val="Center-14B"/>
    <w:basedOn w:val="Normal"/>
    <w:pPr>
      <w:spacing w:after="320" w:line="320" w:lineRule="atLeast"/>
      <w:jc w:val="center"/>
    </w:pPr>
    <w:rPr>
      <w:b/>
      <w:sz w:val="28"/>
    </w:rPr>
  </w:style>
  <w:style w:type="paragraph" w:customStyle="1" w:styleId="where14">
    <w:name w:val="where(14)"/>
    <w:basedOn w:val="Normal"/>
    <w:pPr>
      <w:tabs>
        <w:tab w:val="clear" w:pos="720"/>
        <w:tab w:val="clear" w:pos="1296"/>
        <w:tab w:val="clear" w:pos="1872"/>
        <w:tab w:val="clear" w:pos="2448"/>
        <w:tab w:val="left" w:pos="2070"/>
        <w:tab w:val="left" w:pos="2430"/>
      </w:tabs>
      <w:ind w:left="720"/>
    </w:pPr>
  </w:style>
  <w:style w:type="paragraph" w:customStyle="1" w:styleId="where0">
    <w:name w:val="where(0)"/>
    <w:basedOn w:val="where14"/>
    <w:pPr>
      <w:spacing w:after="0"/>
    </w:pPr>
  </w:style>
  <w:style w:type="paragraph" w:customStyle="1" w:styleId="TOC10">
    <w:name w:val="TOC1(0)"/>
    <w:basedOn w:val="Normal"/>
    <w:pPr>
      <w:tabs>
        <w:tab w:val="clear" w:pos="1296"/>
        <w:tab w:val="clear" w:pos="1872"/>
        <w:tab w:val="clear" w:pos="2448"/>
        <w:tab w:val="right" w:leader="dot" w:pos="9360"/>
      </w:tabs>
      <w:spacing w:before="280" w:after="0"/>
      <w:ind w:left="720" w:hanging="720"/>
    </w:pPr>
  </w:style>
  <w:style w:type="paragraph" w:customStyle="1" w:styleId="TOC20">
    <w:name w:val="TOC2(0)"/>
    <w:basedOn w:val="Normal"/>
    <w:pPr>
      <w:tabs>
        <w:tab w:val="clear" w:pos="720"/>
        <w:tab w:val="clear" w:pos="1296"/>
        <w:tab w:val="clear" w:pos="1872"/>
        <w:tab w:val="clear" w:pos="2448"/>
        <w:tab w:val="left" w:pos="1440"/>
        <w:tab w:val="right" w:leader="dot" w:pos="9360"/>
      </w:tabs>
      <w:spacing w:after="0"/>
      <w:ind w:left="1440" w:hanging="720"/>
    </w:pPr>
  </w:style>
  <w:style w:type="paragraph" w:customStyle="1" w:styleId="TOC30">
    <w:name w:val="TOC3(0)"/>
    <w:basedOn w:val="Normal"/>
    <w:pPr>
      <w:tabs>
        <w:tab w:val="clear" w:pos="720"/>
        <w:tab w:val="clear" w:pos="1296"/>
        <w:tab w:val="clear" w:pos="1872"/>
        <w:tab w:val="clear" w:pos="2448"/>
        <w:tab w:val="left" w:pos="2340"/>
        <w:tab w:val="right" w:leader="dot" w:pos="9360"/>
      </w:tabs>
      <w:spacing w:after="0"/>
      <w:ind w:left="2340" w:hanging="900"/>
    </w:pPr>
  </w:style>
  <w:style w:type="paragraph" w:styleId="TOC2">
    <w:name w:val="toc 2"/>
    <w:basedOn w:val="Normal"/>
    <w:next w:val="Normal"/>
    <w:autoRedefine/>
    <w:uiPriority w:val="39"/>
    <w:rsid w:val="004A6435"/>
    <w:pPr>
      <w:tabs>
        <w:tab w:val="clear" w:pos="1296"/>
        <w:tab w:val="clear" w:pos="1872"/>
        <w:tab w:val="clear" w:pos="2448"/>
        <w:tab w:val="left" w:pos="1440"/>
        <w:tab w:val="right" w:leader="dot" w:pos="9360"/>
      </w:tabs>
      <w:spacing w:after="0"/>
      <w:ind w:left="720" w:hanging="720"/>
      <w:pPrChange w:id="0" w:author="Kryvonishchenko, Hlib" w:date="2023-12-21T11:37:00Z">
        <w:pPr>
          <w:tabs>
            <w:tab w:val="left" w:pos="720"/>
            <w:tab w:val="left" w:pos="1440"/>
            <w:tab w:val="right" w:leader="dot" w:pos="9360"/>
          </w:tabs>
          <w:spacing w:before="120" w:line="280" w:lineRule="atLeast"/>
          <w:ind w:left="720" w:hanging="720"/>
        </w:pPr>
      </w:pPrChange>
    </w:pPr>
    <w:rPr>
      <w:caps/>
      <w:noProof/>
      <w:rPrChange w:id="0" w:author="Kryvonishchenko, Hlib" w:date="2023-12-21T11:37:00Z">
        <w:rPr>
          <w:rFonts w:asciiTheme="minorHAnsi" w:hAnsiTheme="minorHAnsi"/>
          <w:caps/>
          <w:noProof/>
          <w:kern w:val="22"/>
          <w:sz w:val="22"/>
          <w:lang w:val="en-US" w:eastAsia="en-US" w:bidi="ar-SA"/>
        </w:rPr>
      </w:rPrChange>
    </w:rPr>
  </w:style>
  <w:style w:type="paragraph" w:styleId="TOC3">
    <w:name w:val="toc 3"/>
    <w:basedOn w:val="Normal"/>
    <w:next w:val="Normal"/>
    <w:link w:val="TOC3Char"/>
    <w:autoRedefine/>
    <w:uiPriority w:val="39"/>
    <w:rsid w:val="00FA3C57"/>
    <w:pPr>
      <w:tabs>
        <w:tab w:val="clear" w:pos="720"/>
        <w:tab w:val="clear" w:pos="1296"/>
        <w:tab w:val="clear" w:pos="1872"/>
        <w:tab w:val="clear" w:pos="2448"/>
        <w:tab w:val="left" w:pos="1440"/>
        <w:tab w:val="right" w:leader="dot" w:pos="9360"/>
      </w:tabs>
      <w:spacing w:after="0"/>
      <w:ind w:left="1440" w:hanging="720"/>
    </w:pPr>
    <w:rPr>
      <w:caps/>
      <w:noProof/>
    </w:rPr>
  </w:style>
  <w:style w:type="paragraph" w:styleId="TOC4">
    <w:name w:val="toc 4"/>
    <w:basedOn w:val="Normal"/>
    <w:next w:val="Normal"/>
    <w:autoRedefine/>
    <w:uiPriority w:val="39"/>
    <w:pPr>
      <w:tabs>
        <w:tab w:val="clear" w:pos="720"/>
        <w:tab w:val="clear" w:pos="1296"/>
        <w:tab w:val="clear" w:pos="1872"/>
        <w:tab w:val="clear" w:pos="2448"/>
        <w:tab w:val="left" w:pos="2340"/>
        <w:tab w:val="right" w:leader="dot" w:pos="9350"/>
      </w:tabs>
      <w:spacing w:after="0"/>
      <w:ind w:left="2347" w:hanging="907"/>
    </w:pPr>
    <w:rPr>
      <w:noProof/>
    </w:rPr>
  </w:style>
  <w:style w:type="paragraph" w:styleId="TOC5">
    <w:name w:val="toc 5"/>
    <w:basedOn w:val="Normal"/>
    <w:next w:val="Normal"/>
    <w:autoRedefine/>
    <w:uiPriority w:val="39"/>
    <w:pPr>
      <w:tabs>
        <w:tab w:val="clear" w:pos="720"/>
        <w:tab w:val="clear" w:pos="1296"/>
        <w:tab w:val="clear" w:pos="1872"/>
        <w:tab w:val="clear" w:pos="2448"/>
      </w:tabs>
      <w:ind w:left="880"/>
    </w:pPr>
  </w:style>
  <w:style w:type="paragraph" w:styleId="TOC6">
    <w:name w:val="toc 6"/>
    <w:basedOn w:val="Normal"/>
    <w:next w:val="Normal"/>
    <w:autoRedefine/>
    <w:uiPriority w:val="39"/>
    <w:pPr>
      <w:tabs>
        <w:tab w:val="clear" w:pos="720"/>
        <w:tab w:val="clear" w:pos="1296"/>
        <w:tab w:val="clear" w:pos="1872"/>
        <w:tab w:val="clear" w:pos="2448"/>
      </w:tabs>
      <w:ind w:left="1100"/>
    </w:pPr>
  </w:style>
  <w:style w:type="paragraph" w:styleId="TOC8">
    <w:name w:val="toc 8"/>
    <w:basedOn w:val="Normal"/>
    <w:next w:val="Normal"/>
    <w:autoRedefine/>
    <w:uiPriority w:val="39"/>
    <w:pPr>
      <w:tabs>
        <w:tab w:val="clear" w:pos="720"/>
        <w:tab w:val="clear" w:pos="1296"/>
        <w:tab w:val="clear" w:pos="1872"/>
        <w:tab w:val="clear" w:pos="2448"/>
      </w:tabs>
      <w:ind w:left="1540"/>
    </w:pPr>
  </w:style>
  <w:style w:type="paragraph" w:styleId="TOC9">
    <w:name w:val="toc 9"/>
    <w:basedOn w:val="Normal"/>
    <w:next w:val="Normal"/>
    <w:autoRedefine/>
    <w:uiPriority w:val="39"/>
    <w:rsid w:val="00FD781B"/>
    <w:pPr>
      <w:tabs>
        <w:tab w:val="clear" w:pos="720"/>
        <w:tab w:val="clear" w:pos="1296"/>
        <w:tab w:val="clear" w:pos="1872"/>
        <w:tab w:val="clear" w:pos="2448"/>
        <w:tab w:val="left" w:pos="1440"/>
        <w:tab w:val="right" w:leader="dot" w:pos="9360"/>
      </w:tabs>
      <w:spacing w:after="140"/>
      <w:ind w:left="1440" w:hanging="1440"/>
    </w:pPr>
    <w:rPr>
      <w:b/>
    </w:rPr>
  </w:style>
  <w:style w:type="paragraph" w:styleId="BodyText">
    <w:name w:val="Body Text"/>
    <w:basedOn w:val="Normal"/>
    <w:link w:val="BodyTextChar"/>
    <w:rPr>
      <w:color w:val="FF0000"/>
    </w:rPr>
  </w:style>
  <w:style w:type="paragraph" w:customStyle="1" w:styleId="acronym">
    <w:name w:val="acronym"/>
    <w:basedOn w:val="Normal"/>
    <w:pPr>
      <w:tabs>
        <w:tab w:val="clear" w:pos="720"/>
        <w:tab w:val="clear" w:pos="1296"/>
        <w:tab w:val="clear" w:pos="1872"/>
        <w:tab w:val="clear" w:pos="2448"/>
        <w:tab w:val="left" w:pos="1800"/>
      </w:tabs>
      <w:spacing w:after="0"/>
      <w:ind w:left="1800" w:hanging="1800"/>
    </w:pPr>
  </w:style>
  <w:style w:type="paragraph" w:customStyle="1" w:styleId="TableNote">
    <w:name w:val="TableNote"/>
    <w:link w:val="TableNoteChar"/>
    <w:pPr>
      <w:spacing w:before="70"/>
    </w:pPr>
    <w:rPr>
      <w:rFonts w:ascii="Times New Roman Bold" w:hAnsi="Times New Roman Bold"/>
      <w:b/>
      <w:color w:val="000000"/>
      <w:kern w:val="18"/>
      <w:sz w:val="18"/>
      <w:szCs w:val="18"/>
    </w:rPr>
  </w:style>
  <w:style w:type="paragraph" w:customStyle="1" w:styleId="Heading2-Text">
    <w:name w:val="Heading 2-Text"/>
    <w:basedOn w:val="Normal"/>
    <w:pPr>
      <w:ind w:left="720" w:hanging="720"/>
    </w:pPr>
  </w:style>
  <w:style w:type="paragraph" w:customStyle="1" w:styleId="Heading3-Text">
    <w:name w:val="Heading 3-Text"/>
    <w:basedOn w:val="Heading2-Text"/>
  </w:style>
  <w:style w:type="paragraph" w:customStyle="1" w:styleId="Indent214">
    <w:name w:val="Indent2(14)"/>
    <w:basedOn w:val="Indent14"/>
    <w:pPr>
      <w:tabs>
        <w:tab w:val="clear" w:pos="1296"/>
        <w:tab w:val="clear" w:pos="1872"/>
        <w:tab w:val="clear" w:pos="2448"/>
      </w:tabs>
      <w:ind w:left="1296"/>
    </w:pPr>
  </w:style>
  <w:style w:type="paragraph" w:customStyle="1" w:styleId="Indent314">
    <w:name w:val="Indent3(14)"/>
    <w:basedOn w:val="Indent214"/>
    <w:pPr>
      <w:ind w:left="1872"/>
    </w:pPr>
  </w:style>
  <w:style w:type="paragraph" w:customStyle="1" w:styleId="Indent20">
    <w:name w:val="Indent2(0)"/>
    <w:basedOn w:val="Indent214"/>
    <w:pPr>
      <w:spacing w:after="0"/>
    </w:pPr>
  </w:style>
  <w:style w:type="paragraph" w:customStyle="1" w:styleId="Indent30">
    <w:name w:val="Indent3(0)"/>
    <w:basedOn w:val="Indent314"/>
  </w:style>
  <w:style w:type="character" w:customStyle="1" w:styleId="WCAP0">
    <w:name w:val="WCAP"/>
    <w:basedOn w:val="DefaultParagraphFont"/>
    <w:semiHidden/>
    <w:rPr>
      <w:rFonts w:ascii="Arial" w:hAnsi="Arial"/>
      <w:sz w:val="22"/>
    </w:rPr>
  </w:style>
  <w:style w:type="character" w:customStyle="1" w:styleId="MonYr">
    <w:name w:val="MonYr"/>
    <w:basedOn w:val="DefaultParagraphFont"/>
    <w:semiHidden/>
    <w:rPr>
      <w:rFonts w:ascii="Arial" w:hAnsi="Arial"/>
      <w:sz w:val="22"/>
    </w:rPr>
  </w:style>
  <w:style w:type="character" w:customStyle="1" w:styleId="RevNo">
    <w:name w:val="RevNo"/>
    <w:basedOn w:val="DefaultParagraphFont"/>
    <w:semiHidden/>
    <w:rPr>
      <w:rFonts w:ascii="Arial" w:hAnsi="Arial"/>
      <w:sz w:val="22"/>
    </w:rPr>
  </w:style>
  <w:style w:type="paragraph" w:customStyle="1" w:styleId="Endash214">
    <w:name w:val="Endash2(14)"/>
    <w:basedOn w:val="Normal"/>
    <w:pPr>
      <w:numPr>
        <w:numId w:val="6"/>
      </w:numPr>
      <w:tabs>
        <w:tab w:val="clear" w:pos="720"/>
        <w:tab w:val="clear" w:pos="1296"/>
        <w:tab w:val="clear" w:pos="1872"/>
      </w:tabs>
    </w:pPr>
  </w:style>
  <w:style w:type="paragraph" w:customStyle="1" w:styleId="Endash20">
    <w:name w:val="Endash2(0)"/>
    <w:rsid w:val="005837F2"/>
    <w:pPr>
      <w:numPr>
        <w:numId w:val="26"/>
      </w:numPr>
      <w:tabs>
        <w:tab w:val="left" w:pos="2160"/>
      </w:tabs>
      <w:spacing w:line="280" w:lineRule="atLeast"/>
    </w:pPr>
    <w:rPr>
      <w:sz w:val="22"/>
      <w:szCs w:val="22"/>
    </w:rPr>
  </w:style>
  <w:style w:type="paragraph" w:customStyle="1" w:styleId="List140">
    <w:name w:val="List#)(14)"/>
    <w:basedOn w:val="Normal"/>
    <w:rsid w:val="00B43ABB"/>
    <w:pPr>
      <w:numPr>
        <w:numId w:val="7"/>
      </w:numPr>
      <w:tabs>
        <w:tab w:val="clear" w:pos="720"/>
        <w:tab w:val="clear" w:pos="1296"/>
      </w:tabs>
    </w:pPr>
  </w:style>
  <w:style w:type="paragraph" w:customStyle="1" w:styleId="List00">
    <w:name w:val="List#)(0)"/>
    <w:basedOn w:val="List140"/>
    <w:rsid w:val="00B43ABB"/>
    <w:pPr>
      <w:spacing w:after="0"/>
    </w:pPr>
  </w:style>
  <w:style w:type="paragraph" w:customStyle="1" w:styleId="List-a14">
    <w:name w:val="List-a)(14)"/>
    <w:basedOn w:val="Normal"/>
    <w:rsid w:val="00B43ABB"/>
    <w:pPr>
      <w:numPr>
        <w:numId w:val="8"/>
      </w:numPr>
      <w:tabs>
        <w:tab w:val="clear" w:pos="720"/>
        <w:tab w:val="clear" w:pos="1296"/>
        <w:tab w:val="clear" w:pos="1872"/>
      </w:tabs>
    </w:pPr>
  </w:style>
  <w:style w:type="paragraph" w:customStyle="1" w:styleId="List-a00">
    <w:name w:val="List-a)(0)"/>
    <w:basedOn w:val="List-a14"/>
    <w:rsid w:val="00B43ABB"/>
    <w:pPr>
      <w:spacing w:after="0"/>
    </w:pPr>
  </w:style>
  <w:style w:type="paragraph" w:customStyle="1" w:styleId="TableFootnote35">
    <w:name w:val="TableFootnote (3.5)"/>
    <w:link w:val="TableFootnote35Char"/>
    <w:pPr>
      <w:spacing w:after="70"/>
      <w:ind w:left="360" w:hanging="360"/>
    </w:pPr>
    <w:rPr>
      <w:color w:val="000000"/>
      <w:kern w:val="18"/>
      <w:sz w:val="18"/>
    </w:rPr>
  </w:style>
  <w:style w:type="paragraph" w:styleId="TableofFigures">
    <w:name w:val="table of figures"/>
    <w:basedOn w:val="Normal"/>
    <w:next w:val="Normal"/>
    <w:uiPriority w:val="99"/>
    <w:pPr>
      <w:tabs>
        <w:tab w:val="clear" w:pos="720"/>
        <w:tab w:val="clear" w:pos="1296"/>
        <w:tab w:val="clear" w:pos="1872"/>
        <w:tab w:val="clear" w:pos="2448"/>
        <w:tab w:val="left" w:pos="1440"/>
        <w:tab w:val="right" w:leader="dot" w:pos="9350"/>
      </w:tabs>
      <w:spacing w:after="140"/>
      <w:ind w:left="1440" w:hanging="1440"/>
    </w:pPr>
    <w:rPr>
      <w:noProof/>
    </w:rPr>
  </w:style>
  <w:style w:type="paragraph" w:customStyle="1" w:styleId="HeaderLandscape">
    <w:name w:val="HeaderLandscape"/>
    <w:basedOn w:val="Header"/>
    <w:pPr>
      <w:tabs>
        <w:tab w:val="clear" w:pos="4680"/>
        <w:tab w:val="clear" w:pos="9360"/>
        <w:tab w:val="center" w:pos="6480"/>
        <w:tab w:val="right" w:pos="12960"/>
      </w:tabs>
      <w:jc w:val="left"/>
    </w:pPr>
  </w:style>
  <w:style w:type="paragraph" w:customStyle="1" w:styleId="FooterLandscape">
    <w:name w:val="FooterLandscape"/>
    <w:basedOn w:val="Footer"/>
    <w:pPr>
      <w:pBdr>
        <w:top w:val="single" w:sz="6" w:space="0" w:color="auto"/>
      </w:pBdr>
      <w:tabs>
        <w:tab w:val="clear" w:pos="9360"/>
        <w:tab w:val="right" w:pos="12960"/>
      </w:tabs>
    </w:pPr>
  </w:style>
  <w:style w:type="paragraph" w:customStyle="1" w:styleId="TOC414">
    <w:name w:val="TOC 4(14)"/>
    <w:basedOn w:val="TOC4"/>
    <w:pPr>
      <w:spacing w:after="280"/>
    </w:pPr>
  </w:style>
  <w:style w:type="paragraph" w:customStyle="1" w:styleId="TOC314">
    <w:name w:val="TOC 3(14)"/>
    <w:basedOn w:val="TOC3"/>
    <w:pPr>
      <w:spacing w:after="280"/>
    </w:pPr>
  </w:style>
  <w:style w:type="paragraph" w:customStyle="1" w:styleId="TOC114">
    <w:name w:val="TOC 1(14)"/>
    <w:basedOn w:val="TOC1"/>
    <w:pPr>
      <w:spacing w:after="280"/>
    </w:pPr>
  </w:style>
  <w:style w:type="character" w:customStyle="1" w:styleId="WCAPTitle">
    <w:name w:val="WCAPTitle"/>
    <w:basedOn w:val="DefaultParagraphFont"/>
    <w:semiHidden/>
    <w:rsid w:val="00B43ABB"/>
  </w:style>
  <w:style w:type="paragraph" w:customStyle="1" w:styleId="TOC214">
    <w:name w:val="TOC 2(14)"/>
    <w:basedOn w:val="TOC2"/>
    <w:pPr>
      <w:spacing w:after="280"/>
    </w:pPr>
  </w:style>
  <w:style w:type="paragraph" w:customStyle="1" w:styleId="PropStatement">
    <w:name w:val="PropStatement"/>
    <w:basedOn w:val="Normal"/>
    <w:pPr>
      <w:spacing w:before="200"/>
    </w:pPr>
  </w:style>
  <w:style w:type="paragraph" w:customStyle="1" w:styleId="EDMS">
    <w:name w:val="EDMS"/>
    <w:basedOn w:val="Normal"/>
    <w:pPr>
      <w:spacing w:after="0" w:line="240" w:lineRule="auto"/>
    </w:pPr>
    <w:rPr>
      <w:sz w:val="20"/>
    </w:rPr>
  </w:style>
  <w:style w:type="paragraph" w:customStyle="1" w:styleId="Heading4-Text">
    <w:name w:val="Heading 4-Text"/>
    <w:basedOn w:val="Heading2-Text"/>
  </w:style>
  <w:style w:type="paragraph" w:customStyle="1" w:styleId="WCAPcover">
    <w:name w:val="WCAP_cover"/>
    <w:basedOn w:val="Normal"/>
    <w:pPr>
      <w:tabs>
        <w:tab w:val="right" w:pos="8820"/>
      </w:tabs>
      <w:spacing w:before="440" w:after="1720"/>
      <w:ind w:left="1627"/>
    </w:pPr>
    <w:rPr>
      <w:rFonts w:ascii="Arial" w:hAnsi="Arial"/>
      <w:sz w:val="24"/>
      <w:szCs w:val="24"/>
    </w:rPr>
  </w:style>
  <w:style w:type="paragraph" w:styleId="FootnoteText">
    <w:name w:val="footnote text"/>
    <w:basedOn w:val="Normal"/>
    <w:link w:val="FootnoteTextChar"/>
    <w:rsid w:val="00596E86"/>
    <w:pPr>
      <w:tabs>
        <w:tab w:val="clear" w:pos="720"/>
        <w:tab w:val="clear" w:pos="1296"/>
        <w:tab w:val="clear" w:pos="1872"/>
        <w:tab w:val="clear" w:pos="2448"/>
      </w:tabs>
      <w:spacing w:after="0"/>
      <w:ind w:left="360" w:hanging="360"/>
    </w:pPr>
    <w:rPr>
      <w:sz w:val="20"/>
    </w:rPr>
  </w:style>
  <w:style w:type="character" w:styleId="FootnoteReference">
    <w:name w:val="footnote reference"/>
    <w:basedOn w:val="DefaultParagraphFont"/>
    <w:semiHidden/>
    <w:rsid w:val="00596E86"/>
    <w:rPr>
      <w:vertAlign w:val="superscript"/>
    </w:rPr>
  </w:style>
  <w:style w:type="paragraph" w:customStyle="1" w:styleId="Table-10ptcenter-12above">
    <w:name w:val="Table-10pt(center)-12above"/>
    <w:basedOn w:val="Table-10ptcenter"/>
    <w:rsid w:val="00CB0D1E"/>
    <w:pPr>
      <w:spacing w:before="240"/>
    </w:pPr>
  </w:style>
  <w:style w:type="paragraph" w:customStyle="1" w:styleId="Table-10ptcenter">
    <w:name w:val="Table-10pt(center)"/>
    <w:basedOn w:val="Normal"/>
    <w:rsid w:val="003545AF"/>
    <w:pPr>
      <w:tabs>
        <w:tab w:val="clear" w:pos="720"/>
        <w:tab w:val="clear" w:pos="1296"/>
        <w:tab w:val="clear" w:pos="1872"/>
        <w:tab w:val="clear" w:pos="2448"/>
        <w:tab w:val="left" w:pos="192"/>
      </w:tabs>
      <w:suppressAutoHyphens/>
      <w:spacing w:after="0" w:line="240" w:lineRule="auto"/>
      <w:jc w:val="center"/>
    </w:pPr>
    <w:rPr>
      <w:rFonts w:ascii="Arial" w:hAnsi="Arial" w:cs="Arial"/>
      <w:kern w:val="0"/>
      <w:sz w:val="20"/>
    </w:rPr>
  </w:style>
  <w:style w:type="paragraph" w:customStyle="1" w:styleId="Table-9pt3-0">
    <w:name w:val="Table-9pt(3-0)"/>
    <w:rsid w:val="00CB0D1E"/>
    <w:pPr>
      <w:tabs>
        <w:tab w:val="left" w:pos="-720"/>
      </w:tabs>
      <w:suppressAutoHyphens/>
      <w:spacing w:before="60"/>
    </w:pPr>
    <w:rPr>
      <w:rFonts w:ascii="Arial" w:hAnsi="Arial" w:cs="Arial"/>
      <w:sz w:val="18"/>
    </w:rPr>
  </w:style>
  <w:style w:type="paragraph" w:customStyle="1" w:styleId="Table-8pt2-2">
    <w:name w:val="Table-8pt(2-2)"/>
    <w:link w:val="Table-8pt2-2Char"/>
    <w:rsid w:val="00CB0D1E"/>
    <w:pPr>
      <w:tabs>
        <w:tab w:val="left" w:pos="-720"/>
      </w:tabs>
      <w:suppressAutoHyphens/>
      <w:spacing w:before="40" w:after="40"/>
    </w:pPr>
    <w:rPr>
      <w:rFonts w:ascii="Arial" w:hAnsi="Arial" w:cs="Arial"/>
      <w:sz w:val="16"/>
    </w:rPr>
  </w:style>
  <w:style w:type="character" w:customStyle="1" w:styleId="Table-8pt2-2Char">
    <w:name w:val="Table-8pt(2-2) Char"/>
    <w:basedOn w:val="DefaultParagraphFont"/>
    <w:link w:val="Table-8pt2-2"/>
    <w:rsid w:val="00CB0D1E"/>
    <w:rPr>
      <w:rFonts w:ascii="Arial" w:hAnsi="Arial" w:cs="Arial"/>
      <w:sz w:val="16"/>
    </w:rPr>
  </w:style>
  <w:style w:type="paragraph" w:customStyle="1" w:styleId="Table-8pt0-0">
    <w:name w:val="Table-8pt(0-0)"/>
    <w:rsid w:val="00CB0D1E"/>
    <w:pPr>
      <w:tabs>
        <w:tab w:val="left" w:pos="192"/>
      </w:tabs>
      <w:suppressAutoHyphens/>
    </w:pPr>
    <w:rPr>
      <w:rFonts w:ascii="Arial" w:hAnsi="Arial" w:cs="Arial"/>
      <w:sz w:val="16"/>
    </w:rPr>
  </w:style>
  <w:style w:type="paragraph" w:customStyle="1" w:styleId="Table-8pt2-1">
    <w:name w:val="Table-8pt(2-1)"/>
    <w:basedOn w:val="Normal"/>
    <w:rsid w:val="00CB0D1E"/>
    <w:pPr>
      <w:tabs>
        <w:tab w:val="clear" w:pos="720"/>
        <w:tab w:val="clear" w:pos="1296"/>
        <w:tab w:val="clear" w:pos="1872"/>
        <w:tab w:val="clear" w:pos="2448"/>
        <w:tab w:val="left" w:pos="-720"/>
      </w:tabs>
      <w:suppressAutoHyphens/>
      <w:spacing w:before="40" w:after="20" w:line="240" w:lineRule="auto"/>
    </w:pPr>
    <w:rPr>
      <w:rFonts w:ascii="Arial" w:hAnsi="Arial" w:cs="Arial"/>
      <w:kern w:val="0"/>
      <w:sz w:val="16"/>
      <w:szCs w:val="22"/>
    </w:rPr>
  </w:style>
  <w:style w:type="paragraph" w:customStyle="1" w:styleId="cover">
    <w:name w:val="cover"/>
    <w:basedOn w:val="Normal"/>
    <w:rsid w:val="00CB0D1E"/>
    <w:pPr>
      <w:widowControl w:val="0"/>
      <w:tabs>
        <w:tab w:val="clear" w:pos="720"/>
        <w:tab w:val="clear" w:pos="1296"/>
        <w:tab w:val="clear" w:pos="1872"/>
        <w:tab w:val="clear" w:pos="2448"/>
      </w:tabs>
      <w:spacing w:after="0" w:line="240" w:lineRule="auto"/>
    </w:pPr>
    <w:rPr>
      <w:rFonts w:ascii="Arial" w:hAnsi="Arial"/>
      <w:b/>
      <w:kern w:val="0"/>
      <w:sz w:val="24"/>
      <w:szCs w:val="24"/>
    </w:rPr>
  </w:style>
  <w:style w:type="paragraph" w:customStyle="1" w:styleId="Table-8pt4-6">
    <w:name w:val="Table-8pt(4-6)"/>
    <w:basedOn w:val="Table-8pt2-2"/>
    <w:rsid w:val="00CB0D1E"/>
    <w:pPr>
      <w:spacing w:before="80" w:after="120"/>
    </w:pPr>
  </w:style>
  <w:style w:type="character" w:styleId="Hyperlink">
    <w:name w:val="Hyperlink"/>
    <w:basedOn w:val="DefaultParagraphFont"/>
    <w:uiPriority w:val="99"/>
    <w:rsid w:val="00CB0D1E"/>
    <w:rPr>
      <w:color w:val="0000FF"/>
      <w:u w:val="single"/>
    </w:rPr>
  </w:style>
  <w:style w:type="paragraph" w:customStyle="1" w:styleId="AP1000DocNo">
    <w:name w:val="AP1000DocNo"/>
    <w:basedOn w:val="Normal"/>
    <w:rsid w:val="003545AF"/>
    <w:pPr>
      <w:tabs>
        <w:tab w:val="clear" w:pos="720"/>
        <w:tab w:val="clear" w:pos="1296"/>
        <w:tab w:val="clear" w:pos="1872"/>
        <w:tab w:val="clear" w:pos="2448"/>
        <w:tab w:val="left" w:pos="-720"/>
      </w:tabs>
      <w:suppressAutoHyphens/>
      <w:spacing w:before="40" w:after="40" w:line="240" w:lineRule="auto"/>
    </w:pPr>
    <w:rPr>
      <w:rFonts w:ascii="Arial" w:hAnsi="Arial" w:cs="Arial"/>
      <w:kern w:val="0"/>
      <w:sz w:val="20"/>
    </w:rPr>
  </w:style>
  <w:style w:type="paragraph" w:customStyle="1" w:styleId="exportcontrol">
    <w:name w:val="exportcontrol"/>
    <w:basedOn w:val="ListParagraph"/>
    <w:qFormat/>
    <w:rsid w:val="00CB0D1E"/>
    <w:pPr>
      <w:tabs>
        <w:tab w:val="clear" w:pos="720"/>
        <w:tab w:val="clear" w:pos="1296"/>
        <w:tab w:val="clear" w:pos="1872"/>
        <w:tab w:val="clear" w:pos="2448"/>
      </w:tabs>
      <w:spacing w:after="200" w:line="276" w:lineRule="auto"/>
      <w:ind w:left="0"/>
    </w:pPr>
    <w:rPr>
      <w:rFonts w:ascii="Arial" w:eastAsia="PMingLiU" w:hAnsi="Arial" w:cs="Arial"/>
      <w:i/>
      <w:iCs/>
      <w:kern w:val="0"/>
      <w:sz w:val="16"/>
      <w:szCs w:val="16"/>
      <w:lang w:eastAsia="zh-TW"/>
    </w:rPr>
  </w:style>
  <w:style w:type="paragraph" w:styleId="ListParagraph">
    <w:name w:val="List Paragraph"/>
    <w:aliases w:val="List Paragraph in Section 2 of LAR,Resume Title,Citation List,Indent Paragraph,Bullets,Figure_name,List Paragraph1,Bullet- First level,Report Para,List Paragraph11,Number Bullets,heading 4,Graphic,Ha,Bullets1,List_Paragraph"/>
    <w:basedOn w:val="Normal"/>
    <w:link w:val="ListParagraphChar"/>
    <w:uiPriority w:val="34"/>
    <w:qFormat/>
    <w:rsid w:val="00CB0D1E"/>
    <w:pPr>
      <w:ind w:left="720"/>
      <w:contextualSpacing/>
    </w:pPr>
  </w:style>
  <w:style w:type="paragraph" w:customStyle="1" w:styleId="DocNo">
    <w:name w:val="Doc No."/>
    <w:basedOn w:val="Header"/>
    <w:rsid w:val="00CB0D1E"/>
    <w:pPr>
      <w:pBdr>
        <w:bottom w:val="none" w:sz="0" w:space="0" w:color="auto"/>
      </w:pBdr>
      <w:tabs>
        <w:tab w:val="clear" w:pos="4680"/>
        <w:tab w:val="clear" w:pos="9360"/>
        <w:tab w:val="center" w:pos="4320"/>
        <w:tab w:val="right" w:pos="8640"/>
      </w:tabs>
      <w:spacing w:after="120"/>
      <w:ind w:left="187"/>
      <w:jc w:val="left"/>
    </w:pPr>
    <w:rPr>
      <w:rFonts w:ascii="Arial" w:hAnsi="Arial" w:cs="Arial"/>
      <w:b/>
      <w:kern w:val="0"/>
      <w:sz w:val="16"/>
      <w:szCs w:val="16"/>
    </w:rPr>
  </w:style>
  <w:style w:type="paragraph" w:customStyle="1" w:styleId="HeadingCtr-cont">
    <w:name w:val="HeadingCtr-cont"/>
    <w:basedOn w:val="Normal"/>
    <w:rsid w:val="00CB0D1E"/>
    <w:pPr>
      <w:keepNext/>
      <w:tabs>
        <w:tab w:val="clear" w:pos="720"/>
        <w:tab w:val="clear" w:pos="1296"/>
        <w:tab w:val="clear" w:pos="1872"/>
        <w:tab w:val="clear" w:pos="2448"/>
      </w:tabs>
      <w:jc w:val="center"/>
    </w:pPr>
    <w:rPr>
      <w:b/>
      <w:kern w:val="24"/>
    </w:rPr>
  </w:style>
  <w:style w:type="paragraph" w:customStyle="1" w:styleId="HeadingCtr">
    <w:name w:val="HeadingCtr"/>
    <w:rsid w:val="00CB0D1E"/>
    <w:pPr>
      <w:keepNext/>
      <w:spacing w:after="280" w:line="280" w:lineRule="atLeast"/>
      <w:jc w:val="center"/>
    </w:pPr>
    <w:rPr>
      <w:b/>
      <w:kern w:val="24"/>
      <w:sz w:val="22"/>
    </w:rPr>
  </w:style>
  <w:style w:type="paragraph" w:customStyle="1" w:styleId="AcronymHead">
    <w:name w:val="AcronymHead"/>
    <w:semiHidden/>
    <w:rsid w:val="00CB0D1E"/>
    <w:pPr>
      <w:keepNext/>
      <w:tabs>
        <w:tab w:val="left" w:pos="1440"/>
      </w:tabs>
      <w:spacing w:after="280" w:line="280" w:lineRule="atLeast"/>
    </w:pPr>
    <w:rPr>
      <w:b/>
      <w:sz w:val="22"/>
      <w:szCs w:val="22"/>
    </w:rPr>
  </w:style>
  <w:style w:type="paragraph" w:customStyle="1" w:styleId="Acronym0">
    <w:name w:val="Acronym(0)"/>
    <w:rsid w:val="00CB0D1E"/>
    <w:pPr>
      <w:tabs>
        <w:tab w:val="left" w:pos="1440"/>
      </w:tabs>
      <w:spacing w:line="280" w:lineRule="atLeast"/>
    </w:pPr>
    <w:rPr>
      <w:sz w:val="22"/>
      <w:szCs w:val="22"/>
    </w:rPr>
  </w:style>
  <w:style w:type="paragraph" w:customStyle="1" w:styleId="Acronym1">
    <w:name w:val="Acronym"/>
    <w:rsid w:val="00CB0D1E"/>
    <w:pPr>
      <w:tabs>
        <w:tab w:val="left" w:pos="1440"/>
      </w:tabs>
      <w:spacing w:after="280" w:line="280" w:lineRule="atLeast"/>
      <w:ind w:left="1440" w:hanging="1440"/>
    </w:pPr>
    <w:rPr>
      <w:sz w:val="22"/>
      <w:szCs w:val="22"/>
    </w:rPr>
  </w:style>
  <w:style w:type="paragraph" w:customStyle="1" w:styleId="Indent">
    <w:name w:val="Indent"/>
    <w:next w:val="Normal"/>
    <w:rsid w:val="000563B4"/>
    <w:pPr>
      <w:tabs>
        <w:tab w:val="left" w:pos="1800"/>
      </w:tabs>
      <w:spacing w:after="280" w:line="280" w:lineRule="atLeast"/>
      <w:ind w:left="360"/>
    </w:pPr>
    <w:rPr>
      <w:sz w:val="22"/>
      <w:szCs w:val="22"/>
    </w:rPr>
  </w:style>
  <w:style w:type="paragraph" w:customStyle="1" w:styleId="Bullet12">
    <w:name w:val="Bullet(12)"/>
    <w:basedOn w:val="Normal"/>
    <w:next w:val="Normal"/>
    <w:rsid w:val="000563B4"/>
    <w:pPr>
      <w:numPr>
        <w:numId w:val="9"/>
      </w:numPr>
      <w:tabs>
        <w:tab w:val="clear" w:pos="2448"/>
      </w:tabs>
      <w:ind w:left="1512" w:hanging="432"/>
    </w:pPr>
    <w:rPr>
      <w:rFonts w:ascii="Arial" w:hAnsi="Arial"/>
      <w:szCs w:val="24"/>
    </w:rPr>
  </w:style>
  <w:style w:type="character" w:customStyle="1" w:styleId="EndnoteTextChar">
    <w:name w:val="Endnote Text Char"/>
    <w:basedOn w:val="DefaultParagraphFont"/>
    <w:link w:val="EndnoteText"/>
    <w:semiHidden/>
    <w:rsid w:val="000563B4"/>
    <w:rPr>
      <w:rFonts w:ascii="Arial" w:hAnsi="Arial"/>
      <w:sz w:val="24"/>
      <w:szCs w:val="22"/>
    </w:rPr>
  </w:style>
  <w:style w:type="paragraph" w:styleId="EndnoteText">
    <w:name w:val="endnote text"/>
    <w:basedOn w:val="Normal"/>
    <w:link w:val="EndnoteTextChar"/>
    <w:semiHidden/>
    <w:rsid w:val="000563B4"/>
    <w:pPr>
      <w:widowControl w:val="0"/>
      <w:tabs>
        <w:tab w:val="clear" w:pos="720"/>
        <w:tab w:val="clear" w:pos="1296"/>
        <w:tab w:val="clear" w:pos="1872"/>
        <w:tab w:val="clear" w:pos="2448"/>
      </w:tabs>
      <w:spacing w:after="0" w:line="240" w:lineRule="auto"/>
    </w:pPr>
    <w:rPr>
      <w:rFonts w:ascii="Arial" w:hAnsi="Arial"/>
      <w:kern w:val="0"/>
      <w:sz w:val="24"/>
      <w:szCs w:val="22"/>
    </w:rPr>
  </w:style>
  <w:style w:type="paragraph" w:styleId="Index1">
    <w:name w:val="index 1"/>
    <w:basedOn w:val="Normal"/>
    <w:next w:val="Normal"/>
    <w:semiHidden/>
    <w:rsid w:val="000563B4"/>
    <w:pPr>
      <w:widowControl w:val="0"/>
      <w:tabs>
        <w:tab w:val="clear" w:pos="720"/>
        <w:tab w:val="clear" w:pos="1296"/>
        <w:tab w:val="clear" w:pos="1872"/>
        <w:tab w:val="clear" w:pos="2448"/>
        <w:tab w:val="right" w:leader="dot" w:pos="9360"/>
      </w:tabs>
      <w:suppressAutoHyphens/>
      <w:spacing w:after="0" w:line="240" w:lineRule="auto"/>
      <w:ind w:left="1440" w:right="720" w:hanging="1440"/>
    </w:pPr>
    <w:rPr>
      <w:rFonts w:ascii="Arial" w:hAnsi="Arial"/>
      <w:kern w:val="0"/>
      <w:szCs w:val="22"/>
    </w:rPr>
  </w:style>
  <w:style w:type="paragraph" w:styleId="Caption">
    <w:name w:val="caption"/>
    <w:aliases w:val="Caption Char"/>
    <w:basedOn w:val="Normal"/>
    <w:next w:val="Normal"/>
    <w:link w:val="CaptionChar1"/>
    <w:uiPriority w:val="35"/>
    <w:qFormat/>
    <w:rsid w:val="000563B4"/>
    <w:pPr>
      <w:widowControl w:val="0"/>
      <w:tabs>
        <w:tab w:val="clear" w:pos="720"/>
        <w:tab w:val="clear" w:pos="1296"/>
        <w:tab w:val="clear" w:pos="1872"/>
        <w:tab w:val="clear" w:pos="2448"/>
      </w:tabs>
      <w:spacing w:after="0" w:line="240" w:lineRule="auto"/>
    </w:pPr>
    <w:rPr>
      <w:rFonts w:ascii="Arial" w:hAnsi="Arial"/>
      <w:kern w:val="0"/>
      <w:sz w:val="24"/>
      <w:szCs w:val="22"/>
    </w:rPr>
  </w:style>
  <w:style w:type="paragraph" w:customStyle="1" w:styleId="Form-Title">
    <w:name w:val="Form-Title"/>
    <w:rsid w:val="000563B4"/>
    <w:rPr>
      <w:rFonts w:ascii="Arial" w:hAnsi="Arial" w:cs="Arial"/>
      <w:sz w:val="32"/>
    </w:rPr>
  </w:style>
  <w:style w:type="paragraph" w:customStyle="1" w:styleId="Plant">
    <w:name w:val="Plant"/>
    <w:basedOn w:val="Normal"/>
    <w:link w:val="PlantChar"/>
    <w:rsid w:val="000563B4"/>
    <w:pPr>
      <w:widowControl w:val="0"/>
      <w:tabs>
        <w:tab w:val="clear" w:pos="720"/>
        <w:tab w:val="clear" w:pos="1296"/>
        <w:tab w:val="clear" w:pos="1872"/>
        <w:tab w:val="clear" w:pos="2448"/>
        <w:tab w:val="left" w:pos="1952"/>
        <w:tab w:val="left" w:pos="4202"/>
      </w:tabs>
      <w:spacing w:before="20" w:after="0" w:line="240" w:lineRule="auto"/>
    </w:pPr>
    <w:rPr>
      <w:rFonts w:ascii="Arial" w:hAnsi="Arial" w:cs="Arial"/>
      <w:b/>
      <w:color w:val="FF0000"/>
      <w:kern w:val="0"/>
      <w:sz w:val="18"/>
      <w:szCs w:val="18"/>
    </w:rPr>
  </w:style>
  <w:style w:type="character" w:customStyle="1" w:styleId="PlantChar">
    <w:name w:val="Plant Char"/>
    <w:basedOn w:val="DefaultParagraphFont"/>
    <w:link w:val="Plant"/>
    <w:rsid w:val="000563B4"/>
    <w:rPr>
      <w:rFonts w:ascii="Arial" w:hAnsi="Arial" w:cs="Arial"/>
      <w:b/>
      <w:color w:val="FF0000"/>
      <w:sz w:val="18"/>
      <w:szCs w:val="18"/>
    </w:rPr>
  </w:style>
  <w:style w:type="paragraph" w:customStyle="1" w:styleId="Table-8pt6-0">
    <w:name w:val="Table-8pt(6-0)"/>
    <w:rsid w:val="000563B4"/>
    <w:pPr>
      <w:tabs>
        <w:tab w:val="left" w:pos="-720"/>
      </w:tabs>
      <w:suppressAutoHyphens/>
      <w:spacing w:before="120"/>
    </w:pPr>
    <w:rPr>
      <w:rFonts w:ascii="Arial" w:hAnsi="Arial" w:cs="Arial"/>
      <w:sz w:val="16"/>
    </w:rPr>
  </w:style>
  <w:style w:type="paragraph" w:customStyle="1" w:styleId="Form-10pt6-0bold">
    <w:name w:val="Form-10pt(6-0)(bold)"/>
    <w:rsid w:val="000563B4"/>
    <w:pPr>
      <w:tabs>
        <w:tab w:val="left" w:pos="-720"/>
      </w:tabs>
      <w:suppressAutoHyphens/>
      <w:spacing w:before="120"/>
    </w:pPr>
    <w:rPr>
      <w:rFonts w:ascii="Arial" w:hAnsi="Arial" w:cs="Arial"/>
      <w:b/>
    </w:rPr>
  </w:style>
  <w:style w:type="paragraph" w:customStyle="1" w:styleId="Form-return">
    <w:name w:val="Form-return"/>
    <w:basedOn w:val="Normal"/>
    <w:rsid w:val="000563B4"/>
    <w:pPr>
      <w:widowControl w:val="0"/>
      <w:tabs>
        <w:tab w:val="clear" w:pos="720"/>
        <w:tab w:val="clear" w:pos="1296"/>
        <w:tab w:val="clear" w:pos="1872"/>
        <w:tab w:val="clear" w:pos="2448"/>
        <w:tab w:val="center" w:pos="5400"/>
        <w:tab w:val="right" w:pos="10440"/>
      </w:tabs>
      <w:suppressAutoHyphens/>
      <w:spacing w:after="0" w:line="240" w:lineRule="auto"/>
      <w:jc w:val="both"/>
    </w:pPr>
    <w:rPr>
      <w:rFonts w:ascii="Arial" w:hAnsi="Arial"/>
      <w:spacing w:val="-2"/>
      <w:kern w:val="0"/>
      <w:sz w:val="12"/>
      <w:szCs w:val="12"/>
    </w:rPr>
  </w:style>
  <w:style w:type="character" w:customStyle="1" w:styleId="BalloonTextChar">
    <w:name w:val="Balloon Text Char"/>
    <w:basedOn w:val="DefaultParagraphFont"/>
    <w:link w:val="BalloonText"/>
    <w:uiPriority w:val="99"/>
    <w:semiHidden/>
    <w:rsid w:val="000563B4"/>
    <w:rPr>
      <w:rFonts w:ascii="Tahoma" w:hAnsi="Tahoma" w:cs="Tahoma"/>
      <w:sz w:val="16"/>
      <w:szCs w:val="16"/>
    </w:rPr>
  </w:style>
  <w:style w:type="paragraph" w:styleId="BalloonText">
    <w:name w:val="Balloon Text"/>
    <w:basedOn w:val="Normal"/>
    <w:link w:val="BalloonTextChar"/>
    <w:semiHidden/>
    <w:rsid w:val="000563B4"/>
    <w:pPr>
      <w:widowControl w:val="0"/>
      <w:tabs>
        <w:tab w:val="clear" w:pos="720"/>
        <w:tab w:val="clear" w:pos="1296"/>
        <w:tab w:val="clear" w:pos="1872"/>
        <w:tab w:val="clear" w:pos="2448"/>
      </w:tabs>
      <w:spacing w:after="0" w:line="240" w:lineRule="auto"/>
    </w:pPr>
    <w:rPr>
      <w:rFonts w:ascii="Tahoma" w:hAnsi="Tahoma" w:cs="Tahoma"/>
      <w:kern w:val="0"/>
      <w:sz w:val="16"/>
      <w:szCs w:val="16"/>
    </w:rPr>
  </w:style>
  <w:style w:type="character" w:styleId="CommentReference">
    <w:name w:val="annotation reference"/>
    <w:basedOn w:val="DefaultParagraphFont"/>
    <w:rsid w:val="000563B4"/>
    <w:rPr>
      <w:sz w:val="16"/>
      <w:szCs w:val="16"/>
    </w:rPr>
  </w:style>
  <w:style w:type="paragraph" w:styleId="CommentText">
    <w:name w:val="annotation text"/>
    <w:basedOn w:val="Normal"/>
    <w:link w:val="CommentTextChar"/>
    <w:uiPriority w:val="99"/>
    <w:rsid w:val="000563B4"/>
    <w:pPr>
      <w:widowControl w:val="0"/>
      <w:tabs>
        <w:tab w:val="clear" w:pos="720"/>
        <w:tab w:val="clear" w:pos="1296"/>
        <w:tab w:val="clear" w:pos="1872"/>
        <w:tab w:val="clear" w:pos="2448"/>
      </w:tabs>
      <w:spacing w:after="0" w:line="240" w:lineRule="auto"/>
    </w:pPr>
    <w:rPr>
      <w:rFonts w:ascii="Arial" w:hAnsi="Arial"/>
      <w:kern w:val="0"/>
      <w:szCs w:val="22"/>
    </w:rPr>
  </w:style>
  <w:style w:type="character" w:customStyle="1" w:styleId="CommentTextChar">
    <w:name w:val="Comment Text Char"/>
    <w:basedOn w:val="DefaultParagraphFont"/>
    <w:link w:val="CommentText"/>
    <w:uiPriority w:val="99"/>
    <w:rsid w:val="000563B4"/>
    <w:rPr>
      <w:rFonts w:ascii="Arial" w:hAnsi="Arial"/>
      <w:sz w:val="22"/>
      <w:szCs w:val="22"/>
    </w:rPr>
  </w:style>
  <w:style w:type="character" w:customStyle="1" w:styleId="CommentSubjectChar">
    <w:name w:val="Comment Subject Char"/>
    <w:basedOn w:val="CommentTextChar"/>
    <w:link w:val="CommentSubject"/>
    <w:semiHidden/>
    <w:rsid w:val="000563B4"/>
    <w:rPr>
      <w:rFonts w:ascii="Arial" w:hAnsi="Arial"/>
      <w:b/>
      <w:bCs/>
      <w:sz w:val="22"/>
      <w:szCs w:val="22"/>
    </w:rPr>
  </w:style>
  <w:style w:type="paragraph" w:styleId="CommentSubject">
    <w:name w:val="annotation subject"/>
    <w:basedOn w:val="CommentText"/>
    <w:next w:val="CommentText"/>
    <w:link w:val="CommentSubjectChar"/>
    <w:semiHidden/>
    <w:rsid w:val="000563B4"/>
    <w:rPr>
      <w:b/>
      <w:bCs/>
    </w:rPr>
  </w:style>
  <w:style w:type="paragraph" w:customStyle="1" w:styleId="edms0">
    <w:name w:val="edms"/>
    <w:rsid w:val="000563B4"/>
    <w:pPr>
      <w:spacing w:before="410"/>
      <w:ind w:left="187"/>
    </w:pPr>
    <w:rPr>
      <w:rFonts w:ascii="Arial" w:hAnsi="Arial" w:cs="Arial"/>
      <w:b/>
      <w:i/>
      <w:sz w:val="16"/>
      <w:szCs w:val="16"/>
    </w:rPr>
  </w:style>
  <w:style w:type="character" w:styleId="FollowedHyperlink">
    <w:name w:val="FollowedHyperlink"/>
    <w:basedOn w:val="DefaultParagraphFont"/>
    <w:rsid w:val="000563B4"/>
    <w:rPr>
      <w:color w:val="606420"/>
      <w:u w:val="single"/>
    </w:rPr>
  </w:style>
  <w:style w:type="paragraph" w:customStyle="1" w:styleId="propstyle">
    <w:name w:val="propstyle"/>
    <w:basedOn w:val="Table-8pt4-6"/>
    <w:qFormat/>
    <w:rsid w:val="000563B4"/>
    <w:pPr>
      <w:spacing w:before="70" w:after="60"/>
    </w:pPr>
  </w:style>
  <w:style w:type="paragraph" w:customStyle="1" w:styleId="instruct">
    <w:name w:val="instruct"/>
    <w:basedOn w:val="Normal"/>
    <w:rsid w:val="000563B4"/>
    <w:pPr>
      <w:tabs>
        <w:tab w:val="clear" w:pos="720"/>
        <w:tab w:val="clear" w:pos="1296"/>
        <w:tab w:val="clear" w:pos="1872"/>
        <w:tab w:val="clear" w:pos="2448"/>
      </w:tabs>
      <w:spacing w:after="180" w:line="240" w:lineRule="atLeast"/>
    </w:pPr>
    <w:rPr>
      <w:rFonts w:eastAsia="Calibri"/>
      <w:color w:val="0000FF"/>
      <w:kern w:val="0"/>
      <w:szCs w:val="22"/>
    </w:rPr>
  </w:style>
  <w:style w:type="paragraph" w:styleId="TOCHeading">
    <w:name w:val="TOC Heading"/>
    <w:basedOn w:val="Heading1"/>
    <w:next w:val="Normal"/>
    <w:uiPriority w:val="39"/>
    <w:unhideWhenUsed/>
    <w:qFormat/>
    <w:rsid w:val="000563B4"/>
    <w:pPr>
      <w:keepLines/>
      <w:numPr>
        <w:numId w:val="0"/>
      </w:numPr>
      <w:spacing w:before="480" w:after="0" w:line="276" w:lineRule="auto"/>
      <w:outlineLvl w:val="9"/>
    </w:pPr>
    <w:rPr>
      <w:rFonts w:ascii="Cambria" w:hAnsi="Cambria"/>
      <w:bCs/>
      <w:caps w:val="0"/>
      <w:noProof w:val="0"/>
      <w:color w:val="365F91"/>
      <w:kern w:val="0"/>
      <w:szCs w:val="28"/>
    </w:rPr>
  </w:style>
  <w:style w:type="paragraph" w:styleId="NormalWeb">
    <w:name w:val="Normal (Web)"/>
    <w:basedOn w:val="Normal"/>
    <w:link w:val="NormalWebChar"/>
    <w:uiPriority w:val="99"/>
    <w:unhideWhenUsed/>
    <w:rsid w:val="000563B4"/>
    <w:pPr>
      <w:tabs>
        <w:tab w:val="clear" w:pos="720"/>
        <w:tab w:val="clear" w:pos="1296"/>
        <w:tab w:val="clear" w:pos="1872"/>
        <w:tab w:val="clear" w:pos="2448"/>
      </w:tabs>
      <w:spacing w:before="100" w:beforeAutospacing="1" w:after="100" w:afterAutospacing="1" w:line="240" w:lineRule="auto"/>
    </w:pPr>
    <w:rPr>
      <w:kern w:val="0"/>
      <w:sz w:val="24"/>
      <w:szCs w:val="24"/>
    </w:rPr>
  </w:style>
  <w:style w:type="paragraph" w:customStyle="1" w:styleId="Bullet27">
    <w:name w:val="Bullet2(7)"/>
    <w:rsid w:val="000563B4"/>
    <w:pPr>
      <w:numPr>
        <w:numId w:val="10"/>
      </w:numPr>
      <w:tabs>
        <w:tab w:val="left" w:pos="1440"/>
      </w:tabs>
      <w:spacing w:after="140"/>
    </w:pPr>
    <w:rPr>
      <w:rFonts w:ascii="Arial" w:hAnsi="Arial"/>
      <w:sz w:val="22"/>
      <w:szCs w:val="22"/>
    </w:rPr>
  </w:style>
  <w:style w:type="paragraph" w:customStyle="1" w:styleId="Bullet6">
    <w:name w:val="Bullet(6)"/>
    <w:basedOn w:val="Bullet0"/>
    <w:qFormat/>
    <w:rsid w:val="000563B4"/>
    <w:pPr>
      <w:spacing w:after="120" w:line="280" w:lineRule="atLeast"/>
    </w:pPr>
    <w:rPr>
      <w:rFonts w:ascii="Arial" w:hAnsi="Arial"/>
      <w:color w:val="auto"/>
      <w:szCs w:val="24"/>
    </w:rPr>
  </w:style>
  <w:style w:type="paragraph" w:customStyle="1" w:styleId="FigureTitleC">
    <w:name w:val="FigureTitle(C)"/>
    <w:basedOn w:val="Normal"/>
    <w:rsid w:val="000563B4"/>
    <w:pPr>
      <w:tabs>
        <w:tab w:val="clear" w:pos="720"/>
        <w:tab w:val="clear" w:pos="1296"/>
        <w:tab w:val="clear" w:pos="1872"/>
        <w:tab w:val="clear" w:pos="2448"/>
      </w:tabs>
      <w:jc w:val="center"/>
    </w:pPr>
    <w:rPr>
      <w:rFonts w:ascii="Arial" w:hAnsi="Arial"/>
      <w:b/>
      <w:kern w:val="0"/>
      <w:szCs w:val="24"/>
    </w:rPr>
  </w:style>
  <w:style w:type="paragraph" w:customStyle="1" w:styleId="TableHead0">
    <w:name w:val="TableHead"/>
    <w:basedOn w:val="Normal"/>
    <w:rsid w:val="009A7CFD"/>
    <w:pPr>
      <w:keepNext/>
      <w:tabs>
        <w:tab w:val="clear" w:pos="2448"/>
      </w:tabs>
      <w:spacing w:before="60" w:after="60" w:line="240" w:lineRule="auto"/>
      <w:jc w:val="center"/>
    </w:pPr>
    <w:rPr>
      <w:b/>
      <w:kern w:val="0"/>
    </w:rPr>
  </w:style>
  <w:style w:type="paragraph" w:customStyle="1" w:styleId="TableBodyL">
    <w:name w:val="TableBody(L)"/>
    <w:basedOn w:val="Normal"/>
    <w:rsid w:val="00764D15"/>
    <w:pPr>
      <w:tabs>
        <w:tab w:val="clear" w:pos="720"/>
        <w:tab w:val="clear" w:pos="1296"/>
        <w:tab w:val="clear" w:pos="1872"/>
        <w:tab w:val="clear" w:pos="2448"/>
      </w:tabs>
      <w:spacing w:before="60" w:after="60" w:line="240" w:lineRule="auto"/>
    </w:pPr>
    <w:rPr>
      <w:kern w:val="0"/>
    </w:rPr>
  </w:style>
  <w:style w:type="paragraph" w:customStyle="1" w:styleId="TableBodyC">
    <w:name w:val="TableBody(C)"/>
    <w:basedOn w:val="Normal"/>
    <w:rsid w:val="00764D15"/>
    <w:pPr>
      <w:tabs>
        <w:tab w:val="clear" w:pos="720"/>
        <w:tab w:val="clear" w:pos="1296"/>
        <w:tab w:val="clear" w:pos="1872"/>
        <w:tab w:val="clear" w:pos="2448"/>
      </w:tabs>
      <w:spacing w:before="60" w:after="60" w:line="240" w:lineRule="auto"/>
      <w:jc w:val="center"/>
    </w:pPr>
    <w:rPr>
      <w:kern w:val="0"/>
    </w:rPr>
  </w:style>
  <w:style w:type="paragraph" w:customStyle="1" w:styleId="Default">
    <w:name w:val="Default"/>
    <w:rsid w:val="000563B4"/>
    <w:pPr>
      <w:autoSpaceDE w:val="0"/>
      <w:autoSpaceDN w:val="0"/>
      <w:adjustRightInd w:val="0"/>
    </w:pPr>
    <w:rPr>
      <w:rFonts w:ascii="Arial" w:hAnsi="Arial" w:cs="Arial"/>
      <w:color w:val="000000"/>
      <w:sz w:val="24"/>
      <w:szCs w:val="24"/>
    </w:rPr>
  </w:style>
  <w:style w:type="paragraph" w:customStyle="1" w:styleId="LastPgNote">
    <w:name w:val="LastPgNote"/>
    <w:basedOn w:val="Normal"/>
    <w:next w:val="Footer"/>
    <w:link w:val="LastPgNoteChar"/>
    <w:semiHidden/>
    <w:rsid w:val="00B55EC6"/>
    <w:pPr>
      <w:tabs>
        <w:tab w:val="clear" w:pos="720"/>
        <w:tab w:val="clear" w:pos="1296"/>
        <w:tab w:val="clear" w:pos="1872"/>
        <w:tab w:val="clear" w:pos="2448"/>
      </w:tabs>
      <w:spacing w:after="0" w:line="240" w:lineRule="atLeast"/>
      <w:jc w:val="center"/>
    </w:pPr>
    <w:rPr>
      <w:kern w:val="0"/>
      <w:sz w:val="18"/>
      <w:szCs w:val="22"/>
    </w:rPr>
  </w:style>
  <w:style w:type="character" w:customStyle="1" w:styleId="LastPgNoteChar">
    <w:name w:val="LastPgNote Char"/>
    <w:basedOn w:val="DefaultParagraphFont"/>
    <w:link w:val="LastPgNote"/>
    <w:semiHidden/>
    <w:rsid w:val="00B55EC6"/>
    <w:rPr>
      <w:sz w:val="18"/>
      <w:szCs w:val="22"/>
    </w:rPr>
  </w:style>
  <w:style w:type="paragraph" w:customStyle="1" w:styleId="Emdash">
    <w:name w:val="Emdash"/>
    <w:link w:val="EmdashChar"/>
    <w:rsid w:val="005837F2"/>
    <w:pPr>
      <w:numPr>
        <w:numId w:val="16"/>
      </w:numPr>
      <w:spacing w:after="280" w:line="280" w:lineRule="atLeast"/>
    </w:pPr>
    <w:rPr>
      <w:sz w:val="22"/>
      <w:szCs w:val="22"/>
    </w:rPr>
  </w:style>
  <w:style w:type="character" w:customStyle="1" w:styleId="EmdashChar">
    <w:name w:val="Emdash Char"/>
    <w:basedOn w:val="DefaultParagraphFont"/>
    <w:link w:val="Emdash"/>
    <w:rsid w:val="005837F2"/>
    <w:rPr>
      <w:sz w:val="22"/>
      <w:szCs w:val="22"/>
    </w:rPr>
  </w:style>
  <w:style w:type="paragraph" w:customStyle="1" w:styleId="FigureTitleApp">
    <w:name w:val="Figure Title (App)"/>
    <w:basedOn w:val="Normal"/>
    <w:next w:val="Normal"/>
    <w:rsid w:val="00CC1B36"/>
    <w:pPr>
      <w:tabs>
        <w:tab w:val="clear" w:pos="720"/>
        <w:tab w:val="clear" w:pos="1296"/>
        <w:tab w:val="clear" w:pos="1872"/>
        <w:tab w:val="clear" w:pos="2448"/>
        <w:tab w:val="left" w:pos="1260"/>
      </w:tabs>
      <w:jc w:val="center"/>
    </w:pPr>
    <w:rPr>
      <w:b/>
      <w:color w:val="000000"/>
      <w:kern w:val="20"/>
    </w:rPr>
  </w:style>
  <w:style w:type="paragraph" w:styleId="Revision0">
    <w:name w:val="Revision"/>
    <w:hidden/>
    <w:uiPriority w:val="99"/>
    <w:semiHidden/>
    <w:rsid w:val="006202C9"/>
    <w:rPr>
      <w:kern w:val="22"/>
      <w:sz w:val="22"/>
    </w:rPr>
  </w:style>
  <w:style w:type="table" w:styleId="TableGrid">
    <w:name w:val="Table Grid"/>
    <w:basedOn w:val="TableNormal"/>
    <w:uiPriority w:val="39"/>
    <w:rsid w:val="00D75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897D82"/>
  </w:style>
  <w:style w:type="character" w:styleId="EndnoteReference">
    <w:name w:val="endnote reference"/>
    <w:basedOn w:val="DefaultParagraphFont"/>
    <w:semiHidden/>
    <w:rsid w:val="00897D82"/>
    <w:rPr>
      <w:vertAlign w:val="superscript"/>
    </w:rPr>
  </w:style>
  <w:style w:type="paragraph" w:styleId="Index2">
    <w:name w:val="index 2"/>
    <w:basedOn w:val="Normal"/>
    <w:next w:val="Normal"/>
    <w:semiHidden/>
    <w:rsid w:val="00897D82"/>
    <w:pPr>
      <w:widowControl w:val="0"/>
      <w:tabs>
        <w:tab w:val="clear" w:pos="720"/>
        <w:tab w:val="clear" w:pos="1296"/>
        <w:tab w:val="clear" w:pos="1872"/>
        <w:tab w:val="clear" w:pos="2448"/>
        <w:tab w:val="right" w:leader="dot" w:pos="9360"/>
      </w:tabs>
      <w:suppressAutoHyphens/>
      <w:spacing w:after="0" w:line="240" w:lineRule="auto"/>
      <w:ind w:left="1440" w:right="720" w:hanging="720"/>
    </w:pPr>
    <w:rPr>
      <w:rFonts w:ascii="Arial" w:hAnsi="Arial"/>
      <w:kern w:val="0"/>
      <w:szCs w:val="22"/>
    </w:rPr>
  </w:style>
  <w:style w:type="paragraph" w:styleId="TOAHeading">
    <w:name w:val="toa heading"/>
    <w:basedOn w:val="Normal"/>
    <w:next w:val="Normal"/>
    <w:semiHidden/>
    <w:rsid w:val="00897D82"/>
    <w:pPr>
      <w:widowControl w:val="0"/>
      <w:tabs>
        <w:tab w:val="clear" w:pos="720"/>
        <w:tab w:val="clear" w:pos="1296"/>
        <w:tab w:val="clear" w:pos="1872"/>
        <w:tab w:val="clear" w:pos="2448"/>
        <w:tab w:val="right" w:pos="9360"/>
      </w:tabs>
      <w:suppressAutoHyphens/>
      <w:spacing w:after="0" w:line="240" w:lineRule="auto"/>
    </w:pPr>
    <w:rPr>
      <w:rFonts w:ascii="Arial" w:hAnsi="Arial"/>
      <w:kern w:val="0"/>
      <w:szCs w:val="22"/>
    </w:rPr>
  </w:style>
  <w:style w:type="paragraph" w:customStyle="1" w:styleId="NormalIndent">
    <w:name w:val="NormalIndent"/>
    <w:basedOn w:val="Normal"/>
    <w:link w:val="NormalIndentChar"/>
    <w:rsid w:val="00897D82"/>
    <w:pPr>
      <w:tabs>
        <w:tab w:val="clear" w:pos="720"/>
        <w:tab w:val="clear" w:pos="1296"/>
        <w:tab w:val="clear" w:pos="1872"/>
        <w:tab w:val="clear" w:pos="2448"/>
      </w:tabs>
      <w:spacing w:after="240" w:line="240" w:lineRule="atLeast"/>
      <w:ind w:left="1080"/>
      <w:jc w:val="both"/>
    </w:pPr>
    <w:rPr>
      <w:kern w:val="0"/>
    </w:rPr>
  </w:style>
  <w:style w:type="character" w:customStyle="1" w:styleId="NormalIndentChar">
    <w:name w:val="NormalIndent Char"/>
    <w:basedOn w:val="DefaultParagraphFont"/>
    <w:link w:val="NormalIndent"/>
    <w:rsid w:val="00897D82"/>
    <w:rPr>
      <w:sz w:val="22"/>
    </w:rPr>
  </w:style>
  <w:style w:type="paragraph" w:customStyle="1" w:styleId="Endash12">
    <w:name w:val="Endash(12)"/>
    <w:basedOn w:val="Endash0"/>
    <w:rsid w:val="00897D82"/>
    <w:pPr>
      <w:spacing w:after="240" w:line="240" w:lineRule="atLeast"/>
      <w:jc w:val="both"/>
    </w:pPr>
    <w:rPr>
      <w:lang w:val="en-GB"/>
    </w:rPr>
  </w:style>
  <w:style w:type="character" w:styleId="PlaceholderText">
    <w:name w:val="Placeholder Text"/>
    <w:basedOn w:val="DefaultParagraphFont"/>
    <w:uiPriority w:val="99"/>
    <w:semiHidden/>
    <w:rsid w:val="00897D82"/>
    <w:rPr>
      <w:color w:val="808080"/>
    </w:rPr>
  </w:style>
  <w:style w:type="character" w:customStyle="1" w:styleId="FooterChar">
    <w:name w:val="Footer Char"/>
    <w:basedOn w:val="DefaultParagraphFont"/>
    <w:link w:val="Footer"/>
    <w:uiPriority w:val="99"/>
    <w:rsid w:val="00897D82"/>
    <w:rPr>
      <w:kern w:val="22"/>
    </w:rPr>
  </w:style>
  <w:style w:type="character" w:customStyle="1" w:styleId="CaptionChar1">
    <w:name w:val="Caption Char1"/>
    <w:aliases w:val="Caption Char Char"/>
    <w:basedOn w:val="DefaultParagraphFont"/>
    <w:link w:val="Caption"/>
    <w:rsid w:val="00897D82"/>
    <w:rPr>
      <w:rFonts w:ascii="Arial" w:hAnsi="Arial"/>
      <w:sz w:val="24"/>
      <w:szCs w:val="22"/>
    </w:rPr>
  </w:style>
  <w:style w:type="character" w:styleId="PageNumber">
    <w:name w:val="page number"/>
    <w:basedOn w:val="DefaultParagraphFont"/>
    <w:rsid w:val="00897D82"/>
  </w:style>
  <w:style w:type="character" w:customStyle="1" w:styleId="BodyTextChar">
    <w:name w:val="Body Text Char"/>
    <w:basedOn w:val="DefaultParagraphFont"/>
    <w:link w:val="BodyText"/>
    <w:rsid w:val="00897D82"/>
    <w:rPr>
      <w:color w:val="FF0000"/>
      <w:kern w:val="22"/>
      <w:sz w:val="22"/>
    </w:rPr>
  </w:style>
  <w:style w:type="character" w:customStyle="1" w:styleId="TableNoteChar">
    <w:name w:val="TableNote Char"/>
    <w:basedOn w:val="DefaultParagraphFont"/>
    <w:link w:val="TableNote"/>
    <w:rsid w:val="00897D82"/>
    <w:rPr>
      <w:rFonts w:ascii="Times New Roman Bold" w:hAnsi="Times New Roman Bold"/>
      <w:b/>
      <w:color w:val="000000"/>
      <w:kern w:val="18"/>
      <w:sz w:val="18"/>
      <w:szCs w:val="18"/>
    </w:rPr>
  </w:style>
  <w:style w:type="character" w:customStyle="1" w:styleId="TableFootnoteChar">
    <w:name w:val="TableFootnote Char"/>
    <w:basedOn w:val="DefaultParagraphFont"/>
    <w:link w:val="TableFootnote"/>
    <w:rsid w:val="00897D82"/>
    <w:rPr>
      <w:color w:val="000000"/>
      <w:kern w:val="18"/>
      <w:sz w:val="18"/>
    </w:rPr>
  </w:style>
  <w:style w:type="character" w:customStyle="1" w:styleId="TableFootnote35Char">
    <w:name w:val="TableFootnote (3.5) Char"/>
    <w:basedOn w:val="DefaultParagraphFont"/>
    <w:link w:val="TableFootnote35"/>
    <w:rsid w:val="00897D82"/>
    <w:rPr>
      <w:color w:val="000000"/>
      <w:kern w:val="18"/>
      <w:sz w:val="18"/>
    </w:rPr>
  </w:style>
  <w:style w:type="character" w:customStyle="1" w:styleId="List14Char">
    <w:name w:val="List#(14) Char"/>
    <w:basedOn w:val="DefaultParagraphFont"/>
    <w:link w:val="List14"/>
    <w:rsid w:val="00B95098"/>
    <w:rPr>
      <w:rFonts w:asciiTheme="minorHAnsi" w:eastAsia="PMingLiU" w:hAnsiTheme="minorHAnsi"/>
      <w:kern w:val="22"/>
      <w:sz w:val="22"/>
    </w:rPr>
  </w:style>
  <w:style w:type="character" w:customStyle="1" w:styleId="EquationChar">
    <w:name w:val="Equation Char"/>
    <w:basedOn w:val="DefaultParagraphFont"/>
    <w:link w:val="Equation"/>
    <w:rsid w:val="00897D82"/>
    <w:rPr>
      <w:kern w:val="22"/>
      <w:sz w:val="22"/>
    </w:rPr>
  </w:style>
  <w:style w:type="character" w:customStyle="1" w:styleId="FigureChar">
    <w:name w:val="Figure Char"/>
    <w:basedOn w:val="DefaultParagraphFont"/>
    <w:link w:val="Figure"/>
    <w:rsid w:val="00897D82"/>
    <w:rPr>
      <w:color w:val="000000"/>
      <w:kern w:val="22"/>
      <w:sz w:val="22"/>
    </w:rPr>
  </w:style>
  <w:style w:type="character" w:customStyle="1" w:styleId="FigureCaptionCChar">
    <w:name w:val="Figure Caption(C) Char"/>
    <w:basedOn w:val="DefaultParagraphFont"/>
    <w:link w:val="FigureCaptionC"/>
    <w:rsid w:val="00897D82"/>
    <w:rPr>
      <w:b/>
      <w:noProof/>
      <w:kern w:val="22"/>
      <w:sz w:val="22"/>
    </w:rPr>
  </w:style>
  <w:style w:type="paragraph" w:customStyle="1" w:styleId="figure0">
    <w:name w:val="figure"/>
    <w:basedOn w:val="Normal"/>
    <w:next w:val="Normal"/>
    <w:rsid w:val="00897D82"/>
    <w:pPr>
      <w:keepNext/>
      <w:tabs>
        <w:tab w:val="clear" w:pos="720"/>
        <w:tab w:val="clear" w:pos="1296"/>
        <w:tab w:val="clear" w:pos="1872"/>
        <w:tab w:val="clear" w:pos="2448"/>
        <w:tab w:val="left" w:pos="1512"/>
        <w:tab w:val="left" w:pos="1944"/>
        <w:tab w:val="left" w:pos="2376"/>
      </w:tabs>
      <w:spacing w:after="240" w:line="240" w:lineRule="atLeast"/>
      <w:jc w:val="center"/>
    </w:pPr>
    <w:rPr>
      <w:snapToGrid w:val="0"/>
      <w:kern w:val="0"/>
    </w:rPr>
  </w:style>
  <w:style w:type="paragraph" w:customStyle="1" w:styleId="Emdash0">
    <w:name w:val="Emdash(0)"/>
    <w:rsid w:val="005837F2"/>
    <w:pPr>
      <w:numPr>
        <w:numId w:val="17"/>
      </w:numPr>
      <w:spacing w:line="280" w:lineRule="atLeast"/>
    </w:pPr>
    <w:rPr>
      <w:sz w:val="22"/>
      <w:szCs w:val="22"/>
    </w:rPr>
  </w:style>
  <w:style w:type="paragraph" w:customStyle="1" w:styleId="Emdash7">
    <w:name w:val="Emdash(7)"/>
    <w:rsid w:val="005837F2"/>
    <w:pPr>
      <w:numPr>
        <w:numId w:val="18"/>
      </w:numPr>
      <w:spacing w:after="140" w:line="280" w:lineRule="atLeast"/>
    </w:pPr>
    <w:rPr>
      <w:sz w:val="22"/>
      <w:szCs w:val="22"/>
    </w:rPr>
  </w:style>
  <w:style w:type="paragraph" w:customStyle="1" w:styleId="Emdash2">
    <w:name w:val="Emdash2"/>
    <w:rsid w:val="005837F2"/>
    <w:pPr>
      <w:numPr>
        <w:numId w:val="19"/>
      </w:numPr>
      <w:spacing w:after="280" w:line="280" w:lineRule="atLeast"/>
    </w:pPr>
    <w:rPr>
      <w:sz w:val="22"/>
      <w:szCs w:val="22"/>
    </w:rPr>
  </w:style>
  <w:style w:type="paragraph" w:customStyle="1" w:styleId="Emdash20">
    <w:name w:val="Emdash2(0)"/>
    <w:rsid w:val="005837F2"/>
    <w:pPr>
      <w:numPr>
        <w:numId w:val="20"/>
      </w:numPr>
      <w:spacing w:line="280" w:lineRule="atLeast"/>
    </w:pPr>
    <w:rPr>
      <w:sz w:val="22"/>
      <w:szCs w:val="22"/>
    </w:rPr>
  </w:style>
  <w:style w:type="paragraph" w:customStyle="1" w:styleId="Emdash27">
    <w:name w:val="Emdash2(7)"/>
    <w:rsid w:val="005837F2"/>
    <w:pPr>
      <w:numPr>
        <w:numId w:val="21"/>
      </w:numPr>
      <w:spacing w:after="140" w:line="280" w:lineRule="atLeast"/>
    </w:pPr>
    <w:rPr>
      <w:sz w:val="22"/>
      <w:szCs w:val="22"/>
    </w:rPr>
  </w:style>
  <w:style w:type="paragraph" w:customStyle="1" w:styleId="Endash">
    <w:name w:val="Endash"/>
    <w:rsid w:val="005837F2"/>
    <w:pPr>
      <w:numPr>
        <w:numId w:val="22"/>
      </w:numPr>
      <w:tabs>
        <w:tab w:val="left" w:pos="1440"/>
        <w:tab w:val="left" w:pos="1800"/>
      </w:tabs>
      <w:spacing w:after="280" w:line="280" w:lineRule="atLeast"/>
    </w:pPr>
    <w:rPr>
      <w:sz w:val="22"/>
      <w:szCs w:val="22"/>
    </w:rPr>
  </w:style>
  <w:style w:type="paragraph" w:customStyle="1" w:styleId="Endash7">
    <w:name w:val="Endash(7)"/>
    <w:rsid w:val="005837F2"/>
    <w:pPr>
      <w:numPr>
        <w:numId w:val="24"/>
      </w:numPr>
      <w:spacing w:after="140" w:line="280" w:lineRule="atLeast"/>
    </w:pPr>
    <w:rPr>
      <w:sz w:val="22"/>
      <w:szCs w:val="22"/>
    </w:rPr>
  </w:style>
  <w:style w:type="paragraph" w:customStyle="1" w:styleId="Endash2">
    <w:name w:val="Endash2"/>
    <w:rsid w:val="005837F2"/>
    <w:pPr>
      <w:numPr>
        <w:numId w:val="25"/>
      </w:numPr>
      <w:tabs>
        <w:tab w:val="left" w:pos="2160"/>
      </w:tabs>
      <w:spacing w:after="280" w:line="280" w:lineRule="atLeast"/>
    </w:pPr>
    <w:rPr>
      <w:sz w:val="22"/>
      <w:szCs w:val="22"/>
    </w:rPr>
  </w:style>
  <w:style w:type="paragraph" w:customStyle="1" w:styleId="Endash27">
    <w:name w:val="Endash2(7)"/>
    <w:rsid w:val="005837F2"/>
    <w:pPr>
      <w:numPr>
        <w:numId w:val="27"/>
      </w:numPr>
      <w:tabs>
        <w:tab w:val="left" w:pos="2160"/>
      </w:tabs>
      <w:spacing w:after="140" w:line="280" w:lineRule="atLeast"/>
    </w:pPr>
    <w:rPr>
      <w:sz w:val="22"/>
      <w:szCs w:val="22"/>
    </w:rPr>
  </w:style>
  <w:style w:type="paragraph" w:customStyle="1" w:styleId="NormalMargin">
    <w:name w:val="Normal Margin"/>
    <w:basedOn w:val="Normal"/>
    <w:rsid w:val="000C4DB6"/>
    <w:pPr>
      <w:tabs>
        <w:tab w:val="clear" w:pos="720"/>
        <w:tab w:val="clear" w:pos="1296"/>
        <w:tab w:val="clear" w:pos="1872"/>
        <w:tab w:val="clear" w:pos="2448"/>
        <w:tab w:val="left" w:pos="1512"/>
        <w:tab w:val="left" w:pos="1944"/>
        <w:tab w:val="left" w:pos="2376"/>
      </w:tabs>
      <w:snapToGrid w:val="0"/>
      <w:spacing w:after="240" w:line="240" w:lineRule="atLeast"/>
      <w:jc w:val="both"/>
    </w:pPr>
    <w:rPr>
      <w:kern w:val="0"/>
    </w:rPr>
  </w:style>
  <w:style w:type="character" w:customStyle="1" w:styleId="Heading1Char">
    <w:name w:val="Heading 1 Char"/>
    <w:basedOn w:val="DefaultParagraphFont"/>
    <w:link w:val="Heading1"/>
    <w:rsid w:val="000C4DB6"/>
    <w:rPr>
      <w:rFonts w:asciiTheme="minorHAnsi" w:hAnsiTheme="minorHAnsi"/>
      <w:b/>
      <w:caps/>
      <w:noProof/>
      <w:kern w:val="28"/>
      <w:sz w:val="28"/>
    </w:rPr>
  </w:style>
  <w:style w:type="paragraph" w:customStyle="1" w:styleId="Bullet">
    <w:name w:val="Bullet"/>
    <w:link w:val="BulletChar"/>
    <w:rsid w:val="000C4DB6"/>
    <w:pPr>
      <w:numPr>
        <w:numId w:val="29"/>
      </w:numPr>
      <w:tabs>
        <w:tab w:val="clear" w:pos="2520"/>
        <w:tab w:val="num" w:pos="360"/>
        <w:tab w:val="left" w:pos="1080"/>
      </w:tabs>
      <w:spacing w:after="280" w:line="280" w:lineRule="atLeast"/>
      <w:ind w:left="0" w:firstLine="0"/>
    </w:pPr>
    <w:rPr>
      <w:rFonts w:ascii="Arial" w:hAnsi="Arial"/>
      <w:sz w:val="22"/>
      <w:szCs w:val="22"/>
    </w:rPr>
  </w:style>
  <w:style w:type="numbering" w:customStyle="1" w:styleId="NoList2">
    <w:name w:val="No List2"/>
    <w:next w:val="NoList"/>
    <w:uiPriority w:val="99"/>
    <w:semiHidden/>
    <w:unhideWhenUsed/>
    <w:rsid w:val="000C4DB6"/>
  </w:style>
  <w:style w:type="character" w:customStyle="1" w:styleId="NormalWebChar">
    <w:name w:val="Normal (Web) Char"/>
    <w:link w:val="NormalWeb"/>
    <w:rsid w:val="000C4DB6"/>
    <w:rPr>
      <w:sz w:val="24"/>
      <w:szCs w:val="24"/>
    </w:rPr>
  </w:style>
  <w:style w:type="paragraph" w:customStyle="1" w:styleId="TableBullet0">
    <w:name w:val="Table Bullet"/>
    <w:basedOn w:val="TableBody"/>
    <w:qFormat/>
    <w:rsid w:val="000C4DB6"/>
    <w:pPr>
      <w:numPr>
        <w:numId w:val="30"/>
      </w:numPr>
      <w:tabs>
        <w:tab w:val="left" w:pos="310"/>
      </w:tabs>
      <w:ind w:left="307" w:hanging="297"/>
    </w:pPr>
    <w:rPr>
      <w:rFonts w:eastAsia="PMingLiU"/>
      <w:sz w:val="22"/>
      <w:lang w:eastAsia="zh-TW"/>
    </w:rPr>
  </w:style>
  <w:style w:type="paragraph" w:customStyle="1" w:styleId="TableBodyLeft">
    <w:name w:val="Table Body (Left)"/>
    <w:basedOn w:val="Normal"/>
    <w:rsid w:val="000C4DB6"/>
    <w:pPr>
      <w:tabs>
        <w:tab w:val="clear" w:pos="720"/>
        <w:tab w:val="clear" w:pos="1296"/>
        <w:tab w:val="clear" w:pos="1872"/>
        <w:tab w:val="clear" w:pos="2448"/>
      </w:tabs>
      <w:spacing w:before="70" w:after="70" w:line="240" w:lineRule="atLeast"/>
    </w:pPr>
    <w:rPr>
      <w:kern w:val="20"/>
      <w:sz w:val="20"/>
    </w:rPr>
  </w:style>
  <w:style w:type="paragraph" w:customStyle="1" w:styleId="TableBullet">
    <w:name w:val="TableBullet"/>
    <w:basedOn w:val="Normal"/>
    <w:rsid w:val="000C4DB6"/>
    <w:pPr>
      <w:numPr>
        <w:numId w:val="31"/>
      </w:numPr>
      <w:tabs>
        <w:tab w:val="clear" w:pos="1296"/>
        <w:tab w:val="clear" w:pos="1872"/>
        <w:tab w:val="clear" w:pos="2448"/>
        <w:tab w:val="left" w:pos="1512"/>
        <w:tab w:val="left" w:pos="1944"/>
        <w:tab w:val="left" w:pos="2376"/>
      </w:tabs>
      <w:spacing w:after="0" w:line="240" w:lineRule="atLeast"/>
      <w:jc w:val="both"/>
    </w:pPr>
    <w:rPr>
      <w:snapToGrid w:val="0"/>
      <w:kern w:val="0"/>
      <w:sz w:val="20"/>
    </w:rPr>
  </w:style>
  <w:style w:type="paragraph" w:customStyle="1" w:styleId="TableBullet-Mar">
    <w:name w:val="TableBullet-Mar"/>
    <w:basedOn w:val="TableBullet"/>
    <w:rsid w:val="000C4DB6"/>
    <w:pPr>
      <w:tabs>
        <w:tab w:val="clear" w:pos="720"/>
        <w:tab w:val="clear" w:pos="1512"/>
        <w:tab w:val="clear" w:pos="1944"/>
        <w:tab w:val="clear" w:pos="2376"/>
        <w:tab w:val="num" w:pos="360"/>
      </w:tabs>
      <w:spacing w:before="70" w:after="70"/>
      <w:ind w:left="360"/>
      <w:jc w:val="left"/>
    </w:pPr>
  </w:style>
  <w:style w:type="paragraph" w:customStyle="1" w:styleId="CM29">
    <w:name w:val="CM29"/>
    <w:basedOn w:val="Normal"/>
    <w:next w:val="Normal"/>
    <w:rsid w:val="000C4DB6"/>
    <w:pPr>
      <w:widowControl w:val="0"/>
      <w:tabs>
        <w:tab w:val="clear" w:pos="720"/>
        <w:tab w:val="clear" w:pos="1296"/>
        <w:tab w:val="clear" w:pos="1872"/>
        <w:tab w:val="clear" w:pos="2448"/>
      </w:tabs>
      <w:autoSpaceDE w:val="0"/>
      <w:autoSpaceDN w:val="0"/>
      <w:adjustRightInd w:val="0"/>
      <w:spacing w:after="523" w:line="240" w:lineRule="auto"/>
    </w:pPr>
    <w:rPr>
      <w:rFonts w:ascii="Arial" w:hAnsi="Arial" w:cs="Arial"/>
      <w:kern w:val="0"/>
      <w:sz w:val="24"/>
      <w:szCs w:val="24"/>
      <w:lang w:val="en-CA" w:eastAsia="en-CA"/>
    </w:rPr>
  </w:style>
  <w:style w:type="paragraph" w:customStyle="1" w:styleId="secsubsec">
    <w:name w:val="secsubsec"/>
    <w:basedOn w:val="Normal"/>
    <w:rsid w:val="000C4DB6"/>
    <w:pPr>
      <w:tabs>
        <w:tab w:val="clear" w:pos="720"/>
        <w:tab w:val="clear" w:pos="1296"/>
        <w:tab w:val="clear" w:pos="1872"/>
        <w:tab w:val="clear" w:pos="2448"/>
      </w:tabs>
      <w:spacing w:before="168" w:after="100" w:afterAutospacing="1" w:line="240" w:lineRule="auto"/>
      <w:ind w:firstLine="336"/>
    </w:pPr>
    <w:rPr>
      <w:rFonts w:eastAsia="Batang"/>
      <w:kern w:val="0"/>
      <w:sz w:val="24"/>
      <w:szCs w:val="24"/>
      <w:lang w:eastAsia="ko-KR"/>
    </w:rPr>
  </w:style>
  <w:style w:type="paragraph" w:customStyle="1" w:styleId="paragraph">
    <w:name w:val="paragraph"/>
    <w:basedOn w:val="Normal"/>
    <w:rsid w:val="000C4DB6"/>
    <w:pPr>
      <w:tabs>
        <w:tab w:val="clear" w:pos="720"/>
        <w:tab w:val="clear" w:pos="1296"/>
        <w:tab w:val="clear" w:pos="1872"/>
        <w:tab w:val="clear" w:pos="2448"/>
      </w:tabs>
      <w:spacing w:before="168" w:after="100" w:afterAutospacing="1" w:line="240" w:lineRule="auto"/>
      <w:ind w:left="336"/>
    </w:pPr>
    <w:rPr>
      <w:rFonts w:eastAsia="Batang"/>
      <w:kern w:val="0"/>
      <w:sz w:val="24"/>
      <w:szCs w:val="24"/>
      <w:lang w:eastAsia="ko-KR"/>
    </w:rPr>
  </w:style>
  <w:style w:type="character" w:customStyle="1" w:styleId="italic1">
    <w:name w:val="italic1"/>
    <w:basedOn w:val="DefaultParagraphFont"/>
    <w:rsid w:val="000C4DB6"/>
    <w:rPr>
      <w:i/>
      <w:iCs/>
    </w:rPr>
  </w:style>
  <w:style w:type="character" w:customStyle="1" w:styleId="FootnoteTextChar">
    <w:name w:val="Footnote Text Char"/>
    <w:basedOn w:val="DefaultParagraphFont"/>
    <w:link w:val="FootnoteText"/>
    <w:rsid w:val="000C4DB6"/>
    <w:rPr>
      <w:kern w:val="22"/>
    </w:rPr>
  </w:style>
  <w:style w:type="character" w:styleId="Emphasis">
    <w:name w:val="Emphasis"/>
    <w:basedOn w:val="DefaultParagraphFont"/>
    <w:uiPriority w:val="20"/>
    <w:qFormat/>
    <w:rsid w:val="000C4DB6"/>
    <w:rPr>
      <w:i/>
      <w:iCs/>
    </w:rPr>
  </w:style>
  <w:style w:type="paragraph" w:customStyle="1" w:styleId="CM86">
    <w:name w:val="CM86"/>
    <w:basedOn w:val="Default"/>
    <w:next w:val="Default"/>
    <w:rsid w:val="000C4DB6"/>
    <w:pPr>
      <w:spacing w:line="268" w:lineRule="atLeast"/>
    </w:pPr>
    <w:rPr>
      <w:rFonts w:ascii="Times New Roman" w:hAnsi="Times New Roman" w:cs="Times New Roman"/>
      <w:color w:val="auto"/>
    </w:rPr>
  </w:style>
  <w:style w:type="paragraph" w:customStyle="1" w:styleId="CM96">
    <w:name w:val="CM96"/>
    <w:basedOn w:val="Default"/>
    <w:next w:val="Default"/>
    <w:rsid w:val="000C4DB6"/>
    <w:pPr>
      <w:spacing w:after="225"/>
    </w:pPr>
    <w:rPr>
      <w:rFonts w:ascii="Times New Roman" w:hAnsi="Times New Roman" w:cs="Times New Roman"/>
      <w:color w:val="auto"/>
    </w:rPr>
  </w:style>
  <w:style w:type="paragraph" w:customStyle="1" w:styleId="CM97">
    <w:name w:val="CM97"/>
    <w:basedOn w:val="Default"/>
    <w:next w:val="Default"/>
    <w:rsid w:val="000C4DB6"/>
    <w:pPr>
      <w:spacing w:after="115"/>
    </w:pPr>
    <w:rPr>
      <w:rFonts w:ascii="Times New Roman" w:hAnsi="Times New Roman" w:cs="Times New Roman"/>
      <w:color w:val="auto"/>
    </w:rPr>
  </w:style>
  <w:style w:type="paragraph" w:customStyle="1" w:styleId="CM4">
    <w:name w:val="CM4"/>
    <w:basedOn w:val="Default"/>
    <w:next w:val="Default"/>
    <w:rsid w:val="000C4DB6"/>
    <w:pPr>
      <w:spacing w:line="271" w:lineRule="atLeast"/>
    </w:pPr>
    <w:rPr>
      <w:rFonts w:ascii="Times New Roman" w:hAnsi="Times New Roman" w:cs="Times New Roman"/>
      <w:color w:val="auto"/>
    </w:rPr>
  </w:style>
  <w:style w:type="paragraph" w:customStyle="1" w:styleId="CM60">
    <w:name w:val="CM60"/>
    <w:basedOn w:val="Default"/>
    <w:next w:val="Default"/>
    <w:rsid w:val="000C4DB6"/>
    <w:pPr>
      <w:spacing w:line="268" w:lineRule="atLeast"/>
    </w:pPr>
    <w:rPr>
      <w:rFonts w:ascii="Times New Roman" w:hAnsi="Times New Roman" w:cs="Times New Roman"/>
      <w:color w:val="auto"/>
    </w:rPr>
  </w:style>
  <w:style w:type="paragraph" w:customStyle="1" w:styleId="CM45">
    <w:name w:val="CM45"/>
    <w:basedOn w:val="Default"/>
    <w:next w:val="Default"/>
    <w:rsid w:val="000C4DB6"/>
    <w:rPr>
      <w:rFonts w:ascii="Times New Roman" w:hAnsi="Times New Roman" w:cs="Times New Roman"/>
      <w:color w:val="auto"/>
    </w:rPr>
  </w:style>
  <w:style w:type="paragraph" w:customStyle="1" w:styleId="CM88">
    <w:name w:val="CM88"/>
    <w:basedOn w:val="Default"/>
    <w:next w:val="Default"/>
    <w:rsid w:val="000C4DB6"/>
    <w:pPr>
      <w:spacing w:line="271" w:lineRule="atLeast"/>
    </w:pPr>
    <w:rPr>
      <w:rFonts w:ascii="Times New Roman" w:hAnsi="Times New Roman" w:cs="Times New Roman"/>
      <w:color w:val="auto"/>
    </w:rPr>
  </w:style>
  <w:style w:type="paragraph" w:customStyle="1" w:styleId="CM3">
    <w:name w:val="CM3"/>
    <w:basedOn w:val="Default"/>
    <w:next w:val="Default"/>
    <w:rsid w:val="000C4DB6"/>
    <w:pPr>
      <w:spacing w:line="266" w:lineRule="atLeast"/>
    </w:pPr>
    <w:rPr>
      <w:rFonts w:ascii="Times New Roman" w:hAnsi="Times New Roman" w:cs="Times New Roman"/>
      <w:color w:val="auto"/>
    </w:rPr>
  </w:style>
  <w:style w:type="character" w:customStyle="1" w:styleId="defaultlabelstyle1">
    <w:name w:val="defaultlabelstyle1"/>
    <w:basedOn w:val="DefaultParagraphFont"/>
    <w:rsid w:val="000C4DB6"/>
    <w:rPr>
      <w:rFonts w:ascii="Trebuchet MS" w:hAnsi="Trebuchet MS" w:hint="default"/>
      <w:color w:val="333333"/>
      <w:shd w:val="clear" w:color="auto" w:fill="FFFFFF"/>
    </w:rPr>
  </w:style>
  <w:style w:type="paragraph" w:customStyle="1" w:styleId="BodyText2Italic">
    <w:name w:val="Body Text 2 Italic"/>
    <w:basedOn w:val="Default"/>
    <w:next w:val="Default"/>
    <w:rsid w:val="000C4DB6"/>
    <w:pPr>
      <w:spacing w:before="120" w:after="120"/>
    </w:pPr>
    <w:rPr>
      <w:rFonts w:ascii="Times New Roman" w:hAnsi="Times New Roman" w:cs="Times New Roman"/>
      <w:color w:val="auto"/>
    </w:rPr>
  </w:style>
  <w:style w:type="paragraph" w:styleId="BodyTextIndent">
    <w:name w:val="Body Text Indent"/>
    <w:basedOn w:val="Default"/>
    <w:next w:val="Default"/>
    <w:link w:val="BodyTextIndentChar"/>
    <w:rsid w:val="000C4DB6"/>
    <w:pPr>
      <w:spacing w:before="120" w:after="120"/>
    </w:pPr>
    <w:rPr>
      <w:rFonts w:ascii="Times New Roman" w:hAnsi="Times New Roman" w:cs="Times New Roman"/>
      <w:color w:val="auto"/>
    </w:rPr>
  </w:style>
  <w:style w:type="character" w:customStyle="1" w:styleId="BodyTextIndentChar">
    <w:name w:val="Body Text Indent Char"/>
    <w:basedOn w:val="DefaultParagraphFont"/>
    <w:link w:val="BodyTextIndent"/>
    <w:rsid w:val="000C4DB6"/>
    <w:rPr>
      <w:sz w:val="24"/>
      <w:szCs w:val="24"/>
    </w:rPr>
  </w:style>
  <w:style w:type="paragraph" w:customStyle="1" w:styleId="GlossaryTerm">
    <w:name w:val="Glossary_Term"/>
    <w:basedOn w:val="Default"/>
    <w:next w:val="Default"/>
    <w:rsid w:val="000C4DB6"/>
    <w:pPr>
      <w:spacing w:before="120" w:after="20"/>
    </w:pPr>
    <w:rPr>
      <w:rFonts w:ascii="Times New Roman" w:hAnsi="Times New Roman" w:cs="Times New Roman"/>
      <w:color w:val="auto"/>
    </w:rPr>
  </w:style>
  <w:style w:type="paragraph" w:customStyle="1" w:styleId="GlossaryDefinition">
    <w:name w:val="Glossary_Definition"/>
    <w:basedOn w:val="Default"/>
    <w:next w:val="Default"/>
    <w:rsid w:val="000C4DB6"/>
    <w:pPr>
      <w:spacing w:after="120"/>
    </w:pPr>
    <w:rPr>
      <w:rFonts w:ascii="Times New Roman" w:hAnsi="Times New Roman" w:cs="Times New Roman"/>
      <w:color w:val="auto"/>
    </w:rPr>
  </w:style>
  <w:style w:type="paragraph" w:customStyle="1" w:styleId="Table-8pt2-0">
    <w:name w:val="Table-8pt(2-0)"/>
    <w:link w:val="Table-8pt2-0Char"/>
    <w:rsid w:val="000C4DB6"/>
    <w:pPr>
      <w:tabs>
        <w:tab w:val="left" w:pos="-720"/>
      </w:tabs>
      <w:suppressAutoHyphens/>
      <w:spacing w:before="40"/>
    </w:pPr>
    <w:rPr>
      <w:rFonts w:ascii="Arial" w:eastAsia="Batang" w:hAnsi="Arial" w:cs="Arial"/>
      <w:sz w:val="16"/>
      <w:szCs w:val="24"/>
    </w:rPr>
  </w:style>
  <w:style w:type="character" w:customStyle="1" w:styleId="Table-8pt2-0Char">
    <w:name w:val="Table-8pt(2-0) Char"/>
    <w:basedOn w:val="DefaultParagraphFont"/>
    <w:link w:val="Table-8pt2-0"/>
    <w:rsid w:val="000C4DB6"/>
    <w:rPr>
      <w:rFonts w:ascii="Arial" w:eastAsia="Batang" w:hAnsi="Arial" w:cs="Arial"/>
      <w:sz w:val="16"/>
      <w:szCs w:val="24"/>
    </w:rPr>
  </w:style>
  <w:style w:type="paragraph" w:customStyle="1" w:styleId="Table-approval">
    <w:name w:val="Table-approval"/>
    <w:basedOn w:val="Table-8pt2-0"/>
    <w:link w:val="Table-approvalChar"/>
    <w:rsid w:val="000C4DB6"/>
    <w:pPr>
      <w:tabs>
        <w:tab w:val="clear" w:pos="-720"/>
        <w:tab w:val="left" w:pos="182"/>
      </w:tabs>
      <w:ind w:left="187" w:hanging="187"/>
    </w:pPr>
  </w:style>
  <w:style w:type="character" w:customStyle="1" w:styleId="Table-approvalChar">
    <w:name w:val="Table-approval Char"/>
    <w:basedOn w:val="Table-8pt2-0Char"/>
    <w:link w:val="Table-approval"/>
    <w:rsid w:val="000C4DB6"/>
    <w:rPr>
      <w:rFonts w:ascii="Arial" w:eastAsia="Batang" w:hAnsi="Arial" w:cs="Arial"/>
      <w:sz w:val="16"/>
      <w:szCs w:val="24"/>
    </w:rPr>
  </w:style>
  <w:style w:type="paragraph" w:customStyle="1" w:styleId="Form-Heading">
    <w:name w:val="Form-Heading"/>
    <w:rsid w:val="000C4DB6"/>
    <w:pPr>
      <w:spacing w:after="280"/>
    </w:pPr>
    <w:rPr>
      <w:rFonts w:ascii="Arial Bold" w:hAnsi="Arial Bold"/>
      <w:b/>
      <w:sz w:val="48"/>
      <w:szCs w:val="48"/>
    </w:rPr>
  </w:style>
  <w:style w:type="paragraph" w:customStyle="1" w:styleId="FormNo">
    <w:name w:val="FormNo."/>
    <w:rsid w:val="000C4DB6"/>
    <w:pPr>
      <w:spacing w:after="1000"/>
    </w:pPr>
    <w:rPr>
      <w:rFonts w:ascii="Arial" w:hAnsi="Arial" w:cs="Arial"/>
      <w:b/>
      <w:sz w:val="16"/>
      <w:szCs w:val="16"/>
    </w:rPr>
  </w:style>
  <w:style w:type="paragraph" w:customStyle="1" w:styleId="Form-Body">
    <w:name w:val="Form-Body"/>
    <w:basedOn w:val="Normal"/>
    <w:rsid w:val="000C4DB6"/>
    <w:pPr>
      <w:tabs>
        <w:tab w:val="clear" w:pos="720"/>
        <w:tab w:val="clear" w:pos="1296"/>
        <w:tab w:val="clear" w:pos="1872"/>
        <w:tab w:val="clear" w:pos="2448"/>
      </w:tabs>
      <w:spacing w:before="280" w:after="0" w:line="240" w:lineRule="auto"/>
    </w:pPr>
    <w:rPr>
      <w:rFonts w:ascii="Arial" w:hAnsi="Arial"/>
      <w:kern w:val="0"/>
      <w:szCs w:val="22"/>
    </w:rPr>
  </w:style>
  <w:style w:type="paragraph" w:customStyle="1" w:styleId="Form-Body-9pt">
    <w:name w:val="Form-Body-9pt"/>
    <w:basedOn w:val="Form-Body"/>
    <w:rsid w:val="000C4DB6"/>
    <w:rPr>
      <w:sz w:val="18"/>
      <w:szCs w:val="18"/>
    </w:rPr>
  </w:style>
  <w:style w:type="character" w:customStyle="1" w:styleId="TOC3Char">
    <w:name w:val="TOC 3 Char"/>
    <w:basedOn w:val="DefaultParagraphFont"/>
    <w:link w:val="TOC3"/>
    <w:uiPriority w:val="39"/>
    <w:locked/>
    <w:rsid w:val="00FA3C57"/>
    <w:rPr>
      <w:rFonts w:asciiTheme="minorHAnsi" w:hAnsiTheme="minorHAnsi"/>
      <w:caps/>
      <w:noProof/>
      <w:kern w:val="22"/>
      <w:sz w:val="22"/>
    </w:rPr>
  </w:style>
  <w:style w:type="paragraph" w:customStyle="1" w:styleId="TOCHeadingCtr">
    <w:name w:val="TOC Heading(Ctr)"/>
    <w:basedOn w:val="Normal"/>
    <w:rsid w:val="000C4DB6"/>
    <w:pPr>
      <w:tabs>
        <w:tab w:val="clear" w:pos="720"/>
        <w:tab w:val="clear" w:pos="1296"/>
        <w:tab w:val="clear" w:pos="1872"/>
        <w:tab w:val="clear" w:pos="2448"/>
      </w:tabs>
      <w:snapToGrid w:val="0"/>
      <w:spacing w:after="240" w:line="240" w:lineRule="atLeast"/>
      <w:jc w:val="center"/>
    </w:pPr>
    <w:rPr>
      <w:b/>
      <w:caps/>
      <w:kern w:val="0"/>
    </w:rPr>
  </w:style>
  <w:style w:type="paragraph" w:customStyle="1" w:styleId="TOCheadings">
    <w:name w:val="TOC headings"/>
    <w:basedOn w:val="TOCHeadingCtr"/>
    <w:rsid w:val="000C4DB6"/>
    <w:pPr>
      <w:tabs>
        <w:tab w:val="center" w:pos="4680"/>
        <w:tab w:val="right" w:pos="9000"/>
      </w:tabs>
      <w:jc w:val="left"/>
    </w:pPr>
    <w:rPr>
      <w:caps w:val="0"/>
    </w:rPr>
  </w:style>
  <w:style w:type="paragraph" w:customStyle="1" w:styleId="TOC11">
    <w:name w:val="TOC1"/>
    <w:basedOn w:val="TOC1"/>
    <w:rsid w:val="000C4DB6"/>
    <w:pPr>
      <w:tabs>
        <w:tab w:val="clear" w:pos="720"/>
        <w:tab w:val="clear" w:pos="9360"/>
        <w:tab w:val="left" w:pos="900"/>
        <w:tab w:val="right" w:leader="dot" w:pos="9000"/>
      </w:tabs>
      <w:snapToGrid w:val="0"/>
      <w:spacing w:after="240" w:line="240" w:lineRule="atLeast"/>
      <w:ind w:left="900" w:hanging="900"/>
    </w:pPr>
    <w:rPr>
      <w:kern w:val="0"/>
      <w:szCs w:val="22"/>
    </w:rPr>
  </w:style>
  <w:style w:type="paragraph" w:customStyle="1" w:styleId="TOC21">
    <w:name w:val="TOC2"/>
    <w:basedOn w:val="TOC2"/>
    <w:rsid w:val="000C4DB6"/>
    <w:pPr>
      <w:tabs>
        <w:tab w:val="clear" w:pos="720"/>
        <w:tab w:val="clear" w:pos="1440"/>
        <w:tab w:val="clear" w:pos="9360"/>
        <w:tab w:val="left" w:pos="900"/>
        <w:tab w:val="right" w:leader="dot" w:pos="9000"/>
      </w:tabs>
      <w:snapToGrid w:val="0"/>
      <w:spacing w:after="240" w:line="240" w:lineRule="atLeast"/>
      <w:ind w:left="900" w:right="540" w:firstLine="0"/>
    </w:pPr>
    <w:rPr>
      <w:caps w:val="0"/>
      <w:kern w:val="0"/>
      <w:szCs w:val="22"/>
    </w:rPr>
  </w:style>
  <w:style w:type="paragraph" w:customStyle="1" w:styleId="TOC31">
    <w:name w:val="TOC3"/>
    <w:basedOn w:val="TOC3"/>
    <w:rsid w:val="000C4DB6"/>
    <w:pPr>
      <w:tabs>
        <w:tab w:val="clear" w:pos="1440"/>
        <w:tab w:val="clear" w:pos="9360"/>
        <w:tab w:val="left" w:pos="2340"/>
        <w:tab w:val="right" w:leader="dot" w:pos="9000"/>
      </w:tabs>
      <w:snapToGrid w:val="0"/>
      <w:spacing w:line="240" w:lineRule="atLeast"/>
      <w:ind w:left="2340" w:right="540"/>
    </w:pPr>
    <w:rPr>
      <w:rFonts w:ascii="Calibri" w:eastAsia="Calibri" w:hAnsi="Calibri"/>
      <w:caps w:val="0"/>
      <w:snapToGrid w:val="0"/>
      <w:kern w:val="0"/>
    </w:rPr>
  </w:style>
  <w:style w:type="paragraph" w:customStyle="1" w:styleId="Center11-B">
    <w:name w:val="Center 11-B"/>
    <w:basedOn w:val="Normal"/>
    <w:rsid w:val="000C4DB6"/>
    <w:pPr>
      <w:tabs>
        <w:tab w:val="clear" w:pos="720"/>
        <w:tab w:val="clear" w:pos="1296"/>
        <w:tab w:val="clear" w:pos="1872"/>
        <w:tab w:val="clear" w:pos="2448"/>
      </w:tabs>
      <w:snapToGrid w:val="0"/>
      <w:spacing w:after="240" w:line="240" w:lineRule="atLeast"/>
      <w:jc w:val="center"/>
    </w:pPr>
    <w:rPr>
      <w:b/>
      <w:kern w:val="0"/>
    </w:rPr>
  </w:style>
  <w:style w:type="paragraph" w:customStyle="1" w:styleId="TOC212">
    <w:name w:val="TOC 2(12)"/>
    <w:basedOn w:val="TOC2"/>
    <w:rsid w:val="000C4DB6"/>
    <w:pPr>
      <w:tabs>
        <w:tab w:val="clear" w:pos="720"/>
        <w:tab w:val="clear" w:pos="1440"/>
        <w:tab w:val="clear" w:pos="9360"/>
        <w:tab w:val="left" w:pos="900"/>
        <w:tab w:val="right" w:leader="dot" w:pos="9000"/>
      </w:tabs>
      <w:snapToGrid w:val="0"/>
      <w:spacing w:after="240" w:line="240" w:lineRule="atLeast"/>
      <w:ind w:left="900" w:right="540" w:firstLine="0"/>
    </w:pPr>
    <w:rPr>
      <w:caps w:val="0"/>
      <w:kern w:val="0"/>
      <w:szCs w:val="22"/>
    </w:rPr>
  </w:style>
  <w:style w:type="character" w:customStyle="1" w:styleId="TOC312Char">
    <w:name w:val="TOC 3(12) Char"/>
    <w:basedOn w:val="TOC3Char"/>
    <w:link w:val="TOC312"/>
    <w:locked/>
    <w:rsid w:val="000C4DB6"/>
    <w:rPr>
      <w:rFonts w:asciiTheme="minorHAnsi" w:hAnsiTheme="minorHAnsi"/>
      <w:caps/>
      <w:noProof/>
      <w:kern w:val="22"/>
      <w:sz w:val="22"/>
    </w:rPr>
  </w:style>
  <w:style w:type="paragraph" w:customStyle="1" w:styleId="TOC312">
    <w:name w:val="TOC 3(12)"/>
    <w:basedOn w:val="TOC3"/>
    <w:link w:val="TOC312Char"/>
    <w:rsid w:val="000C4DB6"/>
    <w:pPr>
      <w:tabs>
        <w:tab w:val="clear" w:pos="1440"/>
        <w:tab w:val="clear" w:pos="9360"/>
        <w:tab w:val="left" w:pos="2340"/>
        <w:tab w:val="right" w:leader="dot" w:pos="9000"/>
      </w:tabs>
      <w:snapToGrid w:val="0"/>
      <w:spacing w:after="240" w:line="240" w:lineRule="atLeast"/>
      <w:ind w:left="2340" w:right="540"/>
    </w:pPr>
  </w:style>
  <w:style w:type="paragraph" w:customStyle="1" w:styleId="Center11-Bnon">
    <w:name w:val="Center 11-B non"/>
    <w:basedOn w:val="Center11-B"/>
    <w:rsid w:val="000C4DB6"/>
    <w:rPr>
      <w:szCs w:val="28"/>
    </w:rPr>
  </w:style>
  <w:style w:type="paragraph" w:customStyle="1" w:styleId="TOC200">
    <w:name w:val="TOC 2(0)"/>
    <w:basedOn w:val="TOC212"/>
    <w:rsid w:val="000C4DB6"/>
    <w:pPr>
      <w:spacing w:after="0"/>
      <w:ind w:left="907" w:right="29" w:hanging="7"/>
    </w:pPr>
  </w:style>
  <w:style w:type="paragraph" w:customStyle="1" w:styleId="CharChar">
    <w:name w:val="Char Char"/>
    <w:basedOn w:val="Normal"/>
    <w:rsid w:val="000C4DB6"/>
    <w:pPr>
      <w:tabs>
        <w:tab w:val="clear" w:pos="720"/>
        <w:tab w:val="clear" w:pos="1296"/>
        <w:tab w:val="clear" w:pos="1872"/>
        <w:tab w:val="clear" w:pos="2448"/>
      </w:tabs>
      <w:spacing w:after="160" w:line="240" w:lineRule="exact"/>
    </w:pPr>
    <w:rPr>
      <w:rFonts w:ascii="Verdana" w:hAnsi="Verdana"/>
      <w:kern w:val="0"/>
      <w:sz w:val="20"/>
    </w:rPr>
  </w:style>
  <w:style w:type="paragraph" w:customStyle="1" w:styleId="List">
    <w:name w:val="List#"/>
    <w:rsid w:val="000C4DB6"/>
    <w:pPr>
      <w:numPr>
        <w:numId w:val="32"/>
      </w:numPr>
      <w:tabs>
        <w:tab w:val="left" w:pos="1080"/>
        <w:tab w:val="left" w:pos="1440"/>
        <w:tab w:val="left" w:pos="1800"/>
      </w:tabs>
      <w:spacing w:after="280" w:line="280" w:lineRule="atLeast"/>
    </w:pPr>
    <w:rPr>
      <w:sz w:val="22"/>
      <w:szCs w:val="22"/>
    </w:rPr>
  </w:style>
  <w:style w:type="character" w:customStyle="1" w:styleId="Heading3Char">
    <w:name w:val="Heading 3 Char"/>
    <w:basedOn w:val="DefaultParagraphFont"/>
    <w:link w:val="Heading3"/>
    <w:uiPriority w:val="9"/>
    <w:rsid w:val="000C4DB6"/>
    <w:rPr>
      <w:rFonts w:asciiTheme="minorHAnsi" w:hAnsiTheme="minorHAnsi"/>
      <w:b/>
      <w:color w:val="000000"/>
      <w:kern w:val="24"/>
      <w:sz w:val="24"/>
    </w:rPr>
  </w:style>
  <w:style w:type="character" w:customStyle="1" w:styleId="EndnoteTextChar1">
    <w:name w:val="Endnote Text Char1"/>
    <w:basedOn w:val="DefaultParagraphFont"/>
    <w:uiPriority w:val="99"/>
    <w:semiHidden/>
    <w:rsid w:val="000C4DB6"/>
    <w:rPr>
      <w:rFonts w:ascii="Times New Roman" w:eastAsia="Times New Roman" w:hAnsi="Times New Roman" w:cs="Times New Roman"/>
      <w:kern w:val="22"/>
      <w:sz w:val="20"/>
      <w:szCs w:val="20"/>
    </w:rPr>
  </w:style>
  <w:style w:type="character" w:customStyle="1" w:styleId="BalloonTextChar1">
    <w:name w:val="Balloon Text Char1"/>
    <w:basedOn w:val="DefaultParagraphFont"/>
    <w:uiPriority w:val="99"/>
    <w:semiHidden/>
    <w:rsid w:val="000C4DB6"/>
    <w:rPr>
      <w:rFonts w:ascii="Tahoma" w:eastAsia="Times New Roman" w:hAnsi="Tahoma" w:cs="Tahoma"/>
      <w:kern w:val="22"/>
      <w:sz w:val="16"/>
      <w:szCs w:val="16"/>
    </w:rPr>
  </w:style>
  <w:style w:type="character" w:customStyle="1" w:styleId="CommentSubjectChar1">
    <w:name w:val="Comment Subject Char1"/>
    <w:basedOn w:val="CommentTextChar"/>
    <w:uiPriority w:val="99"/>
    <w:semiHidden/>
    <w:rsid w:val="000C4DB6"/>
    <w:rPr>
      <w:rFonts w:ascii="Arial" w:eastAsia="Times New Roman" w:hAnsi="Arial" w:cs="Times New Roman"/>
      <w:b/>
      <w:bCs/>
      <w:sz w:val="22"/>
      <w:szCs w:val="22"/>
    </w:rPr>
  </w:style>
  <w:style w:type="paragraph" w:customStyle="1" w:styleId="Note">
    <w:name w:val="Note"/>
    <w:next w:val="NoteBody"/>
    <w:rsid w:val="0035035B"/>
    <w:pPr>
      <w:keepNext/>
      <w:spacing w:line="280" w:lineRule="atLeast"/>
      <w:jc w:val="center"/>
    </w:pPr>
    <w:rPr>
      <w:b/>
      <w:sz w:val="22"/>
      <w:szCs w:val="22"/>
    </w:rPr>
  </w:style>
  <w:style w:type="paragraph" w:customStyle="1" w:styleId="NoteBody">
    <w:name w:val="Note Body"/>
    <w:next w:val="Normal"/>
    <w:rsid w:val="0035035B"/>
    <w:pPr>
      <w:spacing w:after="280" w:line="280" w:lineRule="atLeast"/>
      <w:ind w:left="1080" w:right="1080"/>
    </w:pPr>
    <w:rPr>
      <w:sz w:val="22"/>
      <w:szCs w:val="22"/>
    </w:rPr>
  </w:style>
  <w:style w:type="paragraph" w:customStyle="1" w:styleId="TableBulleta">
    <w:name w:val="Table Bullet (a)"/>
    <w:basedOn w:val="TableBullet0"/>
    <w:qFormat/>
    <w:rsid w:val="00DE027C"/>
    <w:pPr>
      <w:numPr>
        <w:numId w:val="33"/>
      </w:numPr>
      <w:tabs>
        <w:tab w:val="clear" w:pos="310"/>
        <w:tab w:val="left" w:pos="391"/>
      </w:tabs>
    </w:pPr>
  </w:style>
  <w:style w:type="paragraph" w:customStyle="1" w:styleId="Table-10pt2-2">
    <w:name w:val="Table-10pt(2-2)"/>
    <w:rsid w:val="00442CA3"/>
    <w:pPr>
      <w:tabs>
        <w:tab w:val="left" w:pos="-720"/>
      </w:tabs>
      <w:suppressAutoHyphens/>
      <w:spacing w:before="40" w:after="40"/>
    </w:pPr>
    <w:rPr>
      <w:rFonts w:ascii="Arial" w:hAnsi="Arial" w:cs="Arial"/>
    </w:rPr>
  </w:style>
  <w:style w:type="paragraph" w:customStyle="1" w:styleId="Table-10pt6-0">
    <w:name w:val="Table-10pt(6-0)"/>
    <w:rsid w:val="00442CA3"/>
    <w:pPr>
      <w:tabs>
        <w:tab w:val="left" w:pos="192"/>
      </w:tabs>
      <w:suppressAutoHyphens/>
      <w:spacing w:before="120"/>
    </w:pPr>
    <w:rPr>
      <w:rFonts w:ascii="Arial" w:hAnsi="Arial" w:cs="Arial"/>
    </w:rPr>
  </w:style>
  <w:style w:type="paragraph" w:customStyle="1" w:styleId="Table-10pt6-100">
    <w:name w:val="Table-10pt(6-100)"/>
    <w:basedOn w:val="Table-10pt6-0"/>
    <w:rsid w:val="00442CA3"/>
    <w:pPr>
      <w:spacing w:after="2000"/>
    </w:pPr>
  </w:style>
  <w:style w:type="paragraph" w:customStyle="1" w:styleId="List1">
    <w:name w:val="List#)"/>
    <w:rsid w:val="00821BF1"/>
    <w:pPr>
      <w:numPr>
        <w:numId w:val="35"/>
      </w:numPr>
      <w:tabs>
        <w:tab w:val="left" w:pos="1800"/>
        <w:tab w:val="left" w:pos="2160"/>
      </w:tabs>
      <w:spacing w:after="280" w:line="280" w:lineRule="atLeast"/>
    </w:pPr>
    <w:rPr>
      <w:sz w:val="22"/>
      <w:szCs w:val="22"/>
    </w:rPr>
  </w:style>
  <w:style w:type="character" w:customStyle="1" w:styleId="BulletChar">
    <w:name w:val="Bullet Char"/>
    <w:basedOn w:val="DefaultParagraphFont"/>
    <w:link w:val="Bullet"/>
    <w:rsid w:val="003D0407"/>
    <w:rPr>
      <w:rFonts w:ascii="Arial" w:hAnsi="Arial"/>
      <w:sz w:val="22"/>
      <w:szCs w:val="22"/>
    </w:rPr>
  </w:style>
  <w:style w:type="character" w:customStyle="1" w:styleId="TableTitleChar">
    <w:name w:val="TableTitle Char"/>
    <w:basedOn w:val="DefaultParagraphFont"/>
    <w:link w:val="TableTitle"/>
    <w:rsid w:val="00E834B1"/>
    <w:rPr>
      <w:b/>
      <w:color w:val="000000"/>
      <w:kern w:val="22"/>
      <w:sz w:val="22"/>
      <w:szCs w:val="22"/>
    </w:rPr>
  </w:style>
  <w:style w:type="character" w:customStyle="1" w:styleId="ListParagraphChar">
    <w:name w:val="List Paragraph Char"/>
    <w:aliases w:val="List Paragraph in Section 2 of LAR Char,Resume Title Char,Citation List Char,Indent Paragraph Char,Bullets Char,Figure_name Char,List Paragraph1 Char,Bullet- First level Char,Report Para Char,List Paragraph11 Char,Number Bullets Char"/>
    <w:basedOn w:val="DefaultParagraphFont"/>
    <w:link w:val="ListParagraph"/>
    <w:uiPriority w:val="34"/>
    <w:qFormat/>
    <w:rsid w:val="00FE55B6"/>
    <w:rPr>
      <w:kern w:val="22"/>
      <w:sz w:val="22"/>
    </w:rPr>
  </w:style>
  <w:style w:type="paragraph" w:customStyle="1" w:styleId="List-NoNum">
    <w:name w:val="List-NoNum"/>
    <w:rsid w:val="008F23EF"/>
    <w:pPr>
      <w:tabs>
        <w:tab w:val="left" w:pos="720"/>
        <w:tab w:val="left" w:pos="1080"/>
        <w:tab w:val="left" w:pos="1440"/>
      </w:tabs>
      <w:spacing w:after="280" w:line="280" w:lineRule="atLeast"/>
      <w:ind w:left="720" w:hanging="360"/>
    </w:pPr>
    <w:rPr>
      <w:rFonts w:ascii="Arial" w:hAnsi="Arial"/>
      <w:noProof/>
      <w:sz w:val="22"/>
    </w:rPr>
  </w:style>
  <w:style w:type="character" w:customStyle="1" w:styleId="defaultlabelstyle3">
    <w:name w:val="defaultlabelstyle3"/>
    <w:rsid w:val="008F23EF"/>
    <w:rPr>
      <w:rFonts w:ascii="Trebuchet MS" w:hAnsi="Trebuchet MS" w:hint="default"/>
      <w:color w:val="333333"/>
    </w:rPr>
  </w:style>
  <w:style w:type="paragraph" w:customStyle="1" w:styleId="Bullet-Ital0">
    <w:name w:val="Bullet-Ital(0)"/>
    <w:basedOn w:val="Normal"/>
    <w:rsid w:val="00CB6E9D"/>
    <w:pPr>
      <w:numPr>
        <w:numId w:val="37"/>
      </w:numPr>
      <w:tabs>
        <w:tab w:val="clear" w:pos="2448"/>
      </w:tabs>
      <w:spacing w:after="0"/>
    </w:pPr>
    <w:rPr>
      <w:rFonts w:ascii="Arial" w:hAnsi="Arial" w:cs="Arial"/>
      <w:i/>
      <w:kern w:val="0"/>
      <w:szCs w:val="24"/>
      <w:lang w:eastAsia="zh-TW"/>
    </w:rPr>
  </w:style>
  <w:style w:type="table" w:customStyle="1" w:styleId="TableGrid1">
    <w:name w:val="Table Grid1"/>
    <w:basedOn w:val="TableNormal"/>
    <w:next w:val="TableGrid"/>
    <w:uiPriority w:val="39"/>
    <w:rsid w:val="002C69C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02C7"/>
    <w:rPr>
      <w:color w:val="605E5C"/>
      <w:shd w:val="clear" w:color="auto" w:fill="E1DFDD"/>
    </w:rPr>
  </w:style>
  <w:style w:type="character" w:customStyle="1" w:styleId="ui-provider">
    <w:name w:val="ui-provider"/>
    <w:basedOn w:val="DefaultParagraphFont"/>
    <w:rsid w:val="00D73D8F"/>
  </w:style>
  <w:style w:type="paragraph" w:customStyle="1" w:styleId="TOC71">
    <w:name w:val="TOC 71"/>
    <w:basedOn w:val="Normal"/>
    <w:rsid w:val="00162995"/>
    <w:pPr>
      <w:tabs>
        <w:tab w:val="clear" w:pos="720"/>
        <w:tab w:val="clear" w:pos="1296"/>
        <w:tab w:val="clear" w:pos="1872"/>
        <w:tab w:val="clear" w:pos="2448"/>
        <w:tab w:val="left" w:pos="1440"/>
        <w:tab w:val="right" w:leader="dot" w:pos="9360"/>
      </w:tabs>
      <w:spacing w:after="140"/>
      <w:ind w:left="1440" w:hanging="1440"/>
    </w:pPr>
  </w:style>
  <w:style w:type="paragraph" w:customStyle="1" w:styleId="toc70">
    <w:name w:val="toc 70"/>
    <w:basedOn w:val="Normal"/>
    <w:next w:val="Normal"/>
    <w:autoRedefine/>
    <w:rsid w:val="00162995"/>
    <w:pPr>
      <w:tabs>
        <w:tab w:val="clear" w:pos="720"/>
        <w:tab w:val="clear" w:pos="1296"/>
        <w:tab w:val="clear" w:pos="1872"/>
        <w:tab w:val="clear" w:pos="2448"/>
        <w:tab w:val="left" w:pos="1440"/>
        <w:tab w:val="right" w:leader="dot" w:pos="9360"/>
      </w:tabs>
      <w:spacing w:after="140"/>
      <w:ind w:left="1440" w:hanging="1440"/>
    </w:pPr>
  </w:style>
  <w:style w:type="table" w:customStyle="1" w:styleId="TableGrid2">
    <w:name w:val="Table Grid2"/>
    <w:basedOn w:val="TableNormal"/>
    <w:next w:val="TableGrid"/>
    <w:uiPriority w:val="39"/>
    <w:rsid w:val="00EC5CB9"/>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67C81"/>
  </w:style>
  <w:style w:type="character" w:customStyle="1" w:styleId="eop">
    <w:name w:val="eop"/>
    <w:basedOn w:val="DefaultParagraphFont"/>
    <w:rsid w:val="00F67C81"/>
  </w:style>
  <w:style w:type="paragraph" w:customStyle="1" w:styleId="PS">
    <w:name w:val="PS"/>
    <w:basedOn w:val="Normal"/>
    <w:link w:val="PSChar"/>
    <w:rsid w:val="004324E3"/>
    <w:pPr>
      <w:tabs>
        <w:tab w:val="clear" w:pos="720"/>
        <w:tab w:val="clear" w:pos="1296"/>
        <w:tab w:val="clear" w:pos="1872"/>
        <w:tab w:val="clear" w:pos="2448"/>
      </w:tabs>
      <w:spacing w:before="100" w:after="100" w:line="240" w:lineRule="auto"/>
      <w:ind w:left="1077" w:right="567"/>
      <w:jc w:val="both"/>
    </w:pPr>
    <w:rPr>
      <w:rFonts w:ascii="Times New Roman" w:hAnsi="Times New Roman"/>
      <w:noProof/>
      <w:kern w:val="0"/>
      <w:lang w:eastAsia="fr-FR"/>
    </w:rPr>
  </w:style>
  <w:style w:type="character" w:customStyle="1" w:styleId="PSChar">
    <w:name w:val="PS Char"/>
    <w:basedOn w:val="DefaultParagraphFont"/>
    <w:link w:val="PS"/>
    <w:rsid w:val="004324E3"/>
    <w:rPr>
      <w:noProof/>
      <w:sz w:val="22"/>
      <w:lang w:eastAsia="fr-FR"/>
    </w:rPr>
  </w:style>
  <w:style w:type="character" w:styleId="Mention">
    <w:name w:val="Mention"/>
    <w:basedOn w:val="DefaultParagraphFont"/>
    <w:uiPriority w:val="99"/>
    <w:unhideWhenUsed/>
    <w:rsid w:val="001B1CCA"/>
    <w:rPr>
      <w:color w:val="2B579A"/>
      <w:shd w:val="clear" w:color="auto" w:fill="E1DFDD"/>
    </w:rPr>
  </w:style>
  <w:style w:type="paragraph" w:styleId="TOC7">
    <w:name w:val="toc 7"/>
    <w:basedOn w:val="Normal"/>
    <w:next w:val="Normal"/>
    <w:autoRedefine/>
    <w:uiPriority w:val="39"/>
    <w:unhideWhenUsed/>
    <w:rsid w:val="00325D13"/>
    <w:pPr>
      <w:tabs>
        <w:tab w:val="clear" w:pos="720"/>
        <w:tab w:val="clear" w:pos="1296"/>
        <w:tab w:val="clear" w:pos="1872"/>
        <w:tab w:val="clear" w:pos="2448"/>
      </w:tabs>
      <w:spacing w:before="0" w:after="100" w:line="259" w:lineRule="auto"/>
      <w:ind w:left="1320"/>
    </w:pPr>
    <w:rPr>
      <w:rFonts w:eastAsiaTheme="minorEastAsia" w:cstheme="minorBidi"/>
      <w:kern w:val="2"/>
      <w:szCs w:val="22"/>
      <w14:ligatures w14:val="standardContextual"/>
    </w:rPr>
  </w:style>
  <w:style w:type="table" w:customStyle="1" w:styleId="TableGrid3">
    <w:name w:val="Table Grid3"/>
    <w:basedOn w:val="TableNormal"/>
    <w:next w:val="TableGrid"/>
    <w:uiPriority w:val="39"/>
    <w:rsid w:val="006A5681"/>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9938">
      <w:bodyDiv w:val="1"/>
      <w:marLeft w:val="0"/>
      <w:marRight w:val="0"/>
      <w:marTop w:val="0"/>
      <w:marBottom w:val="0"/>
      <w:divBdr>
        <w:top w:val="none" w:sz="0" w:space="0" w:color="auto"/>
        <w:left w:val="none" w:sz="0" w:space="0" w:color="auto"/>
        <w:bottom w:val="none" w:sz="0" w:space="0" w:color="auto"/>
        <w:right w:val="none" w:sz="0" w:space="0" w:color="auto"/>
      </w:divBdr>
    </w:div>
    <w:div w:id="39939177">
      <w:bodyDiv w:val="1"/>
      <w:marLeft w:val="0"/>
      <w:marRight w:val="0"/>
      <w:marTop w:val="0"/>
      <w:marBottom w:val="0"/>
      <w:divBdr>
        <w:top w:val="none" w:sz="0" w:space="0" w:color="auto"/>
        <w:left w:val="none" w:sz="0" w:space="0" w:color="auto"/>
        <w:bottom w:val="none" w:sz="0" w:space="0" w:color="auto"/>
        <w:right w:val="none" w:sz="0" w:space="0" w:color="auto"/>
      </w:divBdr>
    </w:div>
    <w:div w:id="64767600">
      <w:bodyDiv w:val="1"/>
      <w:marLeft w:val="0"/>
      <w:marRight w:val="0"/>
      <w:marTop w:val="0"/>
      <w:marBottom w:val="0"/>
      <w:divBdr>
        <w:top w:val="none" w:sz="0" w:space="0" w:color="auto"/>
        <w:left w:val="none" w:sz="0" w:space="0" w:color="auto"/>
        <w:bottom w:val="none" w:sz="0" w:space="0" w:color="auto"/>
        <w:right w:val="none" w:sz="0" w:space="0" w:color="auto"/>
      </w:divBdr>
    </w:div>
    <w:div w:id="93215657">
      <w:bodyDiv w:val="1"/>
      <w:marLeft w:val="0"/>
      <w:marRight w:val="0"/>
      <w:marTop w:val="0"/>
      <w:marBottom w:val="0"/>
      <w:divBdr>
        <w:top w:val="none" w:sz="0" w:space="0" w:color="auto"/>
        <w:left w:val="none" w:sz="0" w:space="0" w:color="auto"/>
        <w:bottom w:val="none" w:sz="0" w:space="0" w:color="auto"/>
        <w:right w:val="none" w:sz="0" w:space="0" w:color="auto"/>
      </w:divBdr>
    </w:div>
    <w:div w:id="104423112">
      <w:bodyDiv w:val="1"/>
      <w:marLeft w:val="0"/>
      <w:marRight w:val="0"/>
      <w:marTop w:val="0"/>
      <w:marBottom w:val="0"/>
      <w:divBdr>
        <w:top w:val="none" w:sz="0" w:space="0" w:color="auto"/>
        <w:left w:val="none" w:sz="0" w:space="0" w:color="auto"/>
        <w:bottom w:val="none" w:sz="0" w:space="0" w:color="auto"/>
        <w:right w:val="none" w:sz="0" w:space="0" w:color="auto"/>
      </w:divBdr>
      <w:divsChild>
        <w:div w:id="865824999">
          <w:marLeft w:val="446"/>
          <w:marRight w:val="0"/>
          <w:marTop w:val="115"/>
          <w:marBottom w:val="0"/>
          <w:divBdr>
            <w:top w:val="none" w:sz="0" w:space="0" w:color="auto"/>
            <w:left w:val="none" w:sz="0" w:space="0" w:color="auto"/>
            <w:bottom w:val="none" w:sz="0" w:space="0" w:color="auto"/>
            <w:right w:val="none" w:sz="0" w:space="0" w:color="auto"/>
          </w:divBdr>
        </w:div>
      </w:divsChild>
    </w:div>
    <w:div w:id="164519775">
      <w:bodyDiv w:val="1"/>
      <w:marLeft w:val="0"/>
      <w:marRight w:val="0"/>
      <w:marTop w:val="0"/>
      <w:marBottom w:val="0"/>
      <w:divBdr>
        <w:top w:val="none" w:sz="0" w:space="0" w:color="auto"/>
        <w:left w:val="none" w:sz="0" w:space="0" w:color="auto"/>
        <w:bottom w:val="none" w:sz="0" w:space="0" w:color="auto"/>
        <w:right w:val="none" w:sz="0" w:space="0" w:color="auto"/>
      </w:divBdr>
    </w:div>
    <w:div w:id="268970475">
      <w:bodyDiv w:val="1"/>
      <w:marLeft w:val="0"/>
      <w:marRight w:val="0"/>
      <w:marTop w:val="0"/>
      <w:marBottom w:val="0"/>
      <w:divBdr>
        <w:top w:val="none" w:sz="0" w:space="0" w:color="auto"/>
        <w:left w:val="none" w:sz="0" w:space="0" w:color="auto"/>
        <w:bottom w:val="none" w:sz="0" w:space="0" w:color="auto"/>
        <w:right w:val="none" w:sz="0" w:space="0" w:color="auto"/>
      </w:divBdr>
    </w:div>
    <w:div w:id="272518929">
      <w:bodyDiv w:val="1"/>
      <w:marLeft w:val="0"/>
      <w:marRight w:val="0"/>
      <w:marTop w:val="0"/>
      <w:marBottom w:val="0"/>
      <w:divBdr>
        <w:top w:val="none" w:sz="0" w:space="0" w:color="auto"/>
        <w:left w:val="none" w:sz="0" w:space="0" w:color="auto"/>
        <w:bottom w:val="none" w:sz="0" w:space="0" w:color="auto"/>
        <w:right w:val="none" w:sz="0" w:space="0" w:color="auto"/>
      </w:divBdr>
    </w:div>
    <w:div w:id="273826500">
      <w:bodyDiv w:val="1"/>
      <w:marLeft w:val="0"/>
      <w:marRight w:val="0"/>
      <w:marTop w:val="0"/>
      <w:marBottom w:val="0"/>
      <w:divBdr>
        <w:top w:val="none" w:sz="0" w:space="0" w:color="auto"/>
        <w:left w:val="none" w:sz="0" w:space="0" w:color="auto"/>
        <w:bottom w:val="none" w:sz="0" w:space="0" w:color="auto"/>
        <w:right w:val="none" w:sz="0" w:space="0" w:color="auto"/>
      </w:divBdr>
    </w:div>
    <w:div w:id="309676516">
      <w:bodyDiv w:val="1"/>
      <w:marLeft w:val="0"/>
      <w:marRight w:val="0"/>
      <w:marTop w:val="0"/>
      <w:marBottom w:val="0"/>
      <w:divBdr>
        <w:top w:val="none" w:sz="0" w:space="0" w:color="auto"/>
        <w:left w:val="none" w:sz="0" w:space="0" w:color="auto"/>
        <w:bottom w:val="none" w:sz="0" w:space="0" w:color="auto"/>
        <w:right w:val="none" w:sz="0" w:space="0" w:color="auto"/>
      </w:divBdr>
      <w:divsChild>
        <w:div w:id="1147864051">
          <w:marLeft w:val="446"/>
          <w:marRight w:val="0"/>
          <w:marTop w:val="130"/>
          <w:marBottom w:val="0"/>
          <w:divBdr>
            <w:top w:val="none" w:sz="0" w:space="0" w:color="auto"/>
            <w:left w:val="none" w:sz="0" w:space="0" w:color="auto"/>
            <w:bottom w:val="none" w:sz="0" w:space="0" w:color="auto"/>
            <w:right w:val="none" w:sz="0" w:space="0" w:color="auto"/>
          </w:divBdr>
        </w:div>
      </w:divsChild>
    </w:div>
    <w:div w:id="327056443">
      <w:bodyDiv w:val="1"/>
      <w:marLeft w:val="0"/>
      <w:marRight w:val="0"/>
      <w:marTop w:val="0"/>
      <w:marBottom w:val="0"/>
      <w:divBdr>
        <w:top w:val="none" w:sz="0" w:space="0" w:color="auto"/>
        <w:left w:val="none" w:sz="0" w:space="0" w:color="auto"/>
        <w:bottom w:val="none" w:sz="0" w:space="0" w:color="auto"/>
        <w:right w:val="none" w:sz="0" w:space="0" w:color="auto"/>
      </w:divBdr>
    </w:div>
    <w:div w:id="487943862">
      <w:bodyDiv w:val="1"/>
      <w:marLeft w:val="0"/>
      <w:marRight w:val="0"/>
      <w:marTop w:val="0"/>
      <w:marBottom w:val="0"/>
      <w:divBdr>
        <w:top w:val="none" w:sz="0" w:space="0" w:color="auto"/>
        <w:left w:val="none" w:sz="0" w:space="0" w:color="auto"/>
        <w:bottom w:val="none" w:sz="0" w:space="0" w:color="auto"/>
        <w:right w:val="none" w:sz="0" w:space="0" w:color="auto"/>
      </w:divBdr>
    </w:div>
    <w:div w:id="526480618">
      <w:bodyDiv w:val="1"/>
      <w:marLeft w:val="0"/>
      <w:marRight w:val="0"/>
      <w:marTop w:val="0"/>
      <w:marBottom w:val="0"/>
      <w:divBdr>
        <w:top w:val="none" w:sz="0" w:space="0" w:color="auto"/>
        <w:left w:val="none" w:sz="0" w:space="0" w:color="auto"/>
        <w:bottom w:val="none" w:sz="0" w:space="0" w:color="auto"/>
        <w:right w:val="none" w:sz="0" w:space="0" w:color="auto"/>
      </w:divBdr>
    </w:div>
    <w:div w:id="533345109">
      <w:bodyDiv w:val="1"/>
      <w:marLeft w:val="0"/>
      <w:marRight w:val="0"/>
      <w:marTop w:val="0"/>
      <w:marBottom w:val="0"/>
      <w:divBdr>
        <w:top w:val="none" w:sz="0" w:space="0" w:color="auto"/>
        <w:left w:val="none" w:sz="0" w:space="0" w:color="auto"/>
        <w:bottom w:val="none" w:sz="0" w:space="0" w:color="auto"/>
        <w:right w:val="none" w:sz="0" w:space="0" w:color="auto"/>
      </w:divBdr>
    </w:div>
    <w:div w:id="541212483">
      <w:bodyDiv w:val="1"/>
      <w:marLeft w:val="0"/>
      <w:marRight w:val="0"/>
      <w:marTop w:val="0"/>
      <w:marBottom w:val="0"/>
      <w:divBdr>
        <w:top w:val="none" w:sz="0" w:space="0" w:color="auto"/>
        <w:left w:val="none" w:sz="0" w:space="0" w:color="auto"/>
        <w:bottom w:val="none" w:sz="0" w:space="0" w:color="auto"/>
        <w:right w:val="none" w:sz="0" w:space="0" w:color="auto"/>
      </w:divBdr>
    </w:div>
    <w:div w:id="546837975">
      <w:bodyDiv w:val="1"/>
      <w:marLeft w:val="0"/>
      <w:marRight w:val="0"/>
      <w:marTop w:val="0"/>
      <w:marBottom w:val="0"/>
      <w:divBdr>
        <w:top w:val="none" w:sz="0" w:space="0" w:color="auto"/>
        <w:left w:val="none" w:sz="0" w:space="0" w:color="auto"/>
        <w:bottom w:val="none" w:sz="0" w:space="0" w:color="auto"/>
        <w:right w:val="none" w:sz="0" w:space="0" w:color="auto"/>
      </w:divBdr>
    </w:div>
    <w:div w:id="569266935">
      <w:bodyDiv w:val="1"/>
      <w:marLeft w:val="0"/>
      <w:marRight w:val="0"/>
      <w:marTop w:val="0"/>
      <w:marBottom w:val="0"/>
      <w:divBdr>
        <w:top w:val="none" w:sz="0" w:space="0" w:color="auto"/>
        <w:left w:val="none" w:sz="0" w:space="0" w:color="auto"/>
        <w:bottom w:val="none" w:sz="0" w:space="0" w:color="auto"/>
        <w:right w:val="none" w:sz="0" w:space="0" w:color="auto"/>
      </w:divBdr>
    </w:div>
    <w:div w:id="574782564">
      <w:bodyDiv w:val="1"/>
      <w:marLeft w:val="0"/>
      <w:marRight w:val="0"/>
      <w:marTop w:val="0"/>
      <w:marBottom w:val="0"/>
      <w:divBdr>
        <w:top w:val="none" w:sz="0" w:space="0" w:color="auto"/>
        <w:left w:val="none" w:sz="0" w:space="0" w:color="auto"/>
        <w:bottom w:val="none" w:sz="0" w:space="0" w:color="auto"/>
        <w:right w:val="none" w:sz="0" w:space="0" w:color="auto"/>
      </w:divBdr>
    </w:div>
    <w:div w:id="629899172">
      <w:bodyDiv w:val="1"/>
      <w:marLeft w:val="0"/>
      <w:marRight w:val="0"/>
      <w:marTop w:val="0"/>
      <w:marBottom w:val="0"/>
      <w:divBdr>
        <w:top w:val="none" w:sz="0" w:space="0" w:color="auto"/>
        <w:left w:val="none" w:sz="0" w:space="0" w:color="auto"/>
        <w:bottom w:val="none" w:sz="0" w:space="0" w:color="auto"/>
        <w:right w:val="none" w:sz="0" w:space="0" w:color="auto"/>
      </w:divBdr>
    </w:div>
    <w:div w:id="643002275">
      <w:bodyDiv w:val="1"/>
      <w:marLeft w:val="0"/>
      <w:marRight w:val="0"/>
      <w:marTop w:val="0"/>
      <w:marBottom w:val="0"/>
      <w:divBdr>
        <w:top w:val="none" w:sz="0" w:space="0" w:color="auto"/>
        <w:left w:val="none" w:sz="0" w:space="0" w:color="auto"/>
        <w:bottom w:val="none" w:sz="0" w:space="0" w:color="auto"/>
        <w:right w:val="none" w:sz="0" w:space="0" w:color="auto"/>
      </w:divBdr>
    </w:div>
    <w:div w:id="649335883">
      <w:bodyDiv w:val="1"/>
      <w:marLeft w:val="0"/>
      <w:marRight w:val="0"/>
      <w:marTop w:val="0"/>
      <w:marBottom w:val="0"/>
      <w:divBdr>
        <w:top w:val="none" w:sz="0" w:space="0" w:color="auto"/>
        <w:left w:val="none" w:sz="0" w:space="0" w:color="auto"/>
        <w:bottom w:val="none" w:sz="0" w:space="0" w:color="auto"/>
        <w:right w:val="none" w:sz="0" w:space="0" w:color="auto"/>
      </w:divBdr>
    </w:div>
    <w:div w:id="670333602">
      <w:bodyDiv w:val="1"/>
      <w:marLeft w:val="0"/>
      <w:marRight w:val="0"/>
      <w:marTop w:val="0"/>
      <w:marBottom w:val="0"/>
      <w:divBdr>
        <w:top w:val="none" w:sz="0" w:space="0" w:color="auto"/>
        <w:left w:val="none" w:sz="0" w:space="0" w:color="auto"/>
        <w:bottom w:val="none" w:sz="0" w:space="0" w:color="auto"/>
        <w:right w:val="none" w:sz="0" w:space="0" w:color="auto"/>
      </w:divBdr>
    </w:div>
    <w:div w:id="735009590">
      <w:bodyDiv w:val="1"/>
      <w:marLeft w:val="0"/>
      <w:marRight w:val="0"/>
      <w:marTop w:val="0"/>
      <w:marBottom w:val="0"/>
      <w:divBdr>
        <w:top w:val="none" w:sz="0" w:space="0" w:color="auto"/>
        <w:left w:val="none" w:sz="0" w:space="0" w:color="auto"/>
        <w:bottom w:val="none" w:sz="0" w:space="0" w:color="auto"/>
        <w:right w:val="none" w:sz="0" w:space="0" w:color="auto"/>
      </w:divBdr>
    </w:div>
    <w:div w:id="739206316">
      <w:bodyDiv w:val="1"/>
      <w:marLeft w:val="0"/>
      <w:marRight w:val="0"/>
      <w:marTop w:val="0"/>
      <w:marBottom w:val="0"/>
      <w:divBdr>
        <w:top w:val="none" w:sz="0" w:space="0" w:color="auto"/>
        <w:left w:val="none" w:sz="0" w:space="0" w:color="auto"/>
        <w:bottom w:val="none" w:sz="0" w:space="0" w:color="auto"/>
        <w:right w:val="none" w:sz="0" w:space="0" w:color="auto"/>
      </w:divBdr>
      <w:divsChild>
        <w:div w:id="638536143">
          <w:marLeft w:val="0"/>
          <w:marRight w:val="0"/>
          <w:marTop w:val="0"/>
          <w:marBottom w:val="0"/>
          <w:divBdr>
            <w:top w:val="none" w:sz="0" w:space="0" w:color="auto"/>
            <w:left w:val="none" w:sz="0" w:space="0" w:color="auto"/>
            <w:bottom w:val="none" w:sz="0" w:space="0" w:color="auto"/>
            <w:right w:val="none" w:sz="0" w:space="0" w:color="auto"/>
          </w:divBdr>
        </w:div>
        <w:div w:id="801264250">
          <w:marLeft w:val="0"/>
          <w:marRight w:val="0"/>
          <w:marTop w:val="0"/>
          <w:marBottom w:val="0"/>
          <w:divBdr>
            <w:top w:val="none" w:sz="0" w:space="0" w:color="auto"/>
            <w:left w:val="none" w:sz="0" w:space="0" w:color="auto"/>
            <w:bottom w:val="none" w:sz="0" w:space="0" w:color="auto"/>
            <w:right w:val="none" w:sz="0" w:space="0" w:color="auto"/>
          </w:divBdr>
        </w:div>
      </w:divsChild>
    </w:div>
    <w:div w:id="754479768">
      <w:bodyDiv w:val="1"/>
      <w:marLeft w:val="0"/>
      <w:marRight w:val="0"/>
      <w:marTop w:val="0"/>
      <w:marBottom w:val="0"/>
      <w:divBdr>
        <w:top w:val="none" w:sz="0" w:space="0" w:color="auto"/>
        <w:left w:val="none" w:sz="0" w:space="0" w:color="auto"/>
        <w:bottom w:val="none" w:sz="0" w:space="0" w:color="auto"/>
        <w:right w:val="none" w:sz="0" w:space="0" w:color="auto"/>
      </w:divBdr>
    </w:div>
    <w:div w:id="757557066">
      <w:bodyDiv w:val="1"/>
      <w:marLeft w:val="0"/>
      <w:marRight w:val="0"/>
      <w:marTop w:val="0"/>
      <w:marBottom w:val="0"/>
      <w:divBdr>
        <w:top w:val="none" w:sz="0" w:space="0" w:color="auto"/>
        <w:left w:val="none" w:sz="0" w:space="0" w:color="auto"/>
        <w:bottom w:val="none" w:sz="0" w:space="0" w:color="auto"/>
        <w:right w:val="none" w:sz="0" w:space="0" w:color="auto"/>
      </w:divBdr>
    </w:div>
    <w:div w:id="818350148">
      <w:bodyDiv w:val="1"/>
      <w:marLeft w:val="0"/>
      <w:marRight w:val="0"/>
      <w:marTop w:val="0"/>
      <w:marBottom w:val="0"/>
      <w:divBdr>
        <w:top w:val="none" w:sz="0" w:space="0" w:color="auto"/>
        <w:left w:val="none" w:sz="0" w:space="0" w:color="auto"/>
        <w:bottom w:val="none" w:sz="0" w:space="0" w:color="auto"/>
        <w:right w:val="none" w:sz="0" w:space="0" w:color="auto"/>
      </w:divBdr>
    </w:div>
    <w:div w:id="872840777">
      <w:bodyDiv w:val="1"/>
      <w:marLeft w:val="0"/>
      <w:marRight w:val="0"/>
      <w:marTop w:val="0"/>
      <w:marBottom w:val="0"/>
      <w:divBdr>
        <w:top w:val="none" w:sz="0" w:space="0" w:color="auto"/>
        <w:left w:val="none" w:sz="0" w:space="0" w:color="auto"/>
        <w:bottom w:val="none" w:sz="0" w:space="0" w:color="auto"/>
        <w:right w:val="none" w:sz="0" w:space="0" w:color="auto"/>
      </w:divBdr>
    </w:div>
    <w:div w:id="907039664">
      <w:bodyDiv w:val="1"/>
      <w:marLeft w:val="0"/>
      <w:marRight w:val="0"/>
      <w:marTop w:val="0"/>
      <w:marBottom w:val="0"/>
      <w:divBdr>
        <w:top w:val="none" w:sz="0" w:space="0" w:color="auto"/>
        <w:left w:val="none" w:sz="0" w:space="0" w:color="auto"/>
        <w:bottom w:val="none" w:sz="0" w:space="0" w:color="auto"/>
        <w:right w:val="none" w:sz="0" w:space="0" w:color="auto"/>
      </w:divBdr>
    </w:div>
    <w:div w:id="919828330">
      <w:bodyDiv w:val="1"/>
      <w:marLeft w:val="0"/>
      <w:marRight w:val="0"/>
      <w:marTop w:val="0"/>
      <w:marBottom w:val="0"/>
      <w:divBdr>
        <w:top w:val="none" w:sz="0" w:space="0" w:color="auto"/>
        <w:left w:val="none" w:sz="0" w:space="0" w:color="auto"/>
        <w:bottom w:val="none" w:sz="0" w:space="0" w:color="auto"/>
        <w:right w:val="none" w:sz="0" w:space="0" w:color="auto"/>
      </w:divBdr>
    </w:div>
    <w:div w:id="997852984">
      <w:bodyDiv w:val="1"/>
      <w:marLeft w:val="0"/>
      <w:marRight w:val="0"/>
      <w:marTop w:val="0"/>
      <w:marBottom w:val="0"/>
      <w:divBdr>
        <w:top w:val="none" w:sz="0" w:space="0" w:color="auto"/>
        <w:left w:val="none" w:sz="0" w:space="0" w:color="auto"/>
        <w:bottom w:val="none" w:sz="0" w:space="0" w:color="auto"/>
        <w:right w:val="none" w:sz="0" w:space="0" w:color="auto"/>
      </w:divBdr>
    </w:div>
    <w:div w:id="1002855590">
      <w:bodyDiv w:val="1"/>
      <w:marLeft w:val="0"/>
      <w:marRight w:val="0"/>
      <w:marTop w:val="0"/>
      <w:marBottom w:val="0"/>
      <w:divBdr>
        <w:top w:val="none" w:sz="0" w:space="0" w:color="auto"/>
        <w:left w:val="none" w:sz="0" w:space="0" w:color="auto"/>
        <w:bottom w:val="none" w:sz="0" w:space="0" w:color="auto"/>
        <w:right w:val="none" w:sz="0" w:space="0" w:color="auto"/>
      </w:divBdr>
    </w:div>
    <w:div w:id="1016464364">
      <w:bodyDiv w:val="1"/>
      <w:marLeft w:val="0"/>
      <w:marRight w:val="0"/>
      <w:marTop w:val="0"/>
      <w:marBottom w:val="0"/>
      <w:divBdr>
        <w:top w:val="none" w:sz="0" w:space="0" w:color="auto"/>
        <w:left w:val="none" w:sz="0" w:space="0" w:color="auto"/>
        <w:bottom w:val="none" w:sz="0" w:space="0" w:color="auto"/>
        <w:right w:val="none" w:sz="0" w:space="0" w:color="auto"/>
      </w:divBdr>
    </w:div>
    <w:div w:id="1020159746">
      <w:bodyDiv w:val="1"/>
      <w:marLeft w:val="0"/>
      <w:marRight w:val="0"/>
      <w:marTop w:val="0"/>
      <w:marBottom w:val="0"/>
      <w:divBdr>
        <w:top w:val="none" w:sz="0" w:space="0" w:color="auto"/>
        <w:left w:val="none" w:sz="0" w:space="0" w:color="auto"/>
        <w:bottom w:val="none" w:sz="0" w:space="0" w:color="auto"/>
        <w:right w:val="none" w:sz="0" w:space="0" w:color="auto"/>
      </w:divBdr>
    </w:div>
    <w:div w:id="1039932873">
      <w:bodyDiv w:val="1"/>
      <w:marLeft w:val="0"/>
      <w:marRight w:val="0"/>
      <w:marTop w:val="0"/>
      <w:marBottom w:val="0"/>
      <w:divBdr>
        <w:top w:val="none" w:sz="0" w:space="0" w:color="auto"/>
        <w:left w:val="none" w:sz="0" w:space="0" w:color="auto"/>
        <w:bottom w:val="none" w:sz="0" w:space="0" w:color="auto"/>
        <w:right w:val="none" w:sz="0" w:space="0" w:color="auto"/>
      </w:divBdr>
    </w:div>
    <w:div w:id="1168784178">
      <w:bodyDiv w:val="1"/>
      <w:marLeft w:val="0"/>
      <w:marRight w:val="0"/>
      <w:marTop w:val="0"/>
      <w:marBottom w:val="0"/>
      <w:divBdr>
        <w:top w:val="none" w:sz="0" w:space="0" w:color="auto"/>
        <w:left w:val="none" w:sz="0" w:space="0" w:color="auto"/>
        <w:bottom w:val="none" w:sz="0" w:space="0" w:color="auto"/>
        <w:right w:val="none" w:sz="0" w:space="0" w:color="auto"/>
      </w:divBdr>
      <w:divsChild>
        <w:div w:id="1108547317">
          <w:marLeft w:val="446"/>
          <w:marRight w:val="0"/>
          <w:marTop w:val="130"/>
          <w:marBottom w:val="0"/>
          <w:divBdr>
            <w:top w:val="none" w:sz="0" w:space="0" w:color="auto"/>
            <w:left w:val="none" w:sz="0" w:space="0" w:color="auto"/>
            <w:bottom w:val="none" w:sz="0" w:space="0" w:color="auto"/>
            <w:right w:val="none" w:sz="0" w:space="0" w:color="auto"/>
          </w:divBdr>
        </w:div>
      </w:divsChild>
    </w:div>
    <w:div w:id="1191070245">
      <w:bodyDiv w:val="1"/>
      <w:marLeft w:val="0"/>
      <w:marRight w:val="0"/>
      <w:marTop w:val="0"/>
      <w:marBottom w:val="0"/>
      <w:divBdr>
        <w:top w:val="none" w:sz="0" w:space="0" w:color="auto"/>
        <w:left w:val="none" w:sz="0" w:space="0" w:color="auto"/>
        <w:bottom w:val="none" w:sz="0" w:space="0" w:color="auto"/>
        <w:right w:val="none" w:sz="0" w:space="0" w:color="auto"/>
      </w:divBdr>
    </w:div>
    <w:div w:id="1194883160">
      <w:bodyDiv w:val="1"/>
      <w:marLeft w:val="0"/>
      <w:marRight w:val="0"/>
      <w:marTop w:val="0"/>
      <w:marBottom w:val="0"/>
      <w:divBdr>
        <w:top w:val="none" w:sz="0" w:space="0" w:color="auto"/>
        <w:left w:val="none" w:sz="0" w:space="0" w:color="auto"/>
        <w:bottom w:val="none" w:sz="0" w:space="0" w:color="auto"/>
        <w:right w:val="none" w:sz="0" w:space="0" w:color="auto"/>
      </w:divBdr>
    </w:div>
    <w:div w:id="1244221194">
      <w:bodyDiv w:val="1"/>
      <w:marLeft w:val="0"/>
      <w:marRight w:val="0"/>
      <w:marTop w:val="0"/>
      <w:marBottom w:val="0"/>
      <w:divBdr>
        <w:top w:val="none" w:sz="0" w:space="0" w:color="auto"/>
        <w:left w:val="none" w:sz="0" w:space="0" w:color="auto"/>
        <w:bottom w:val="none" w:sz="0" w:space="0" w:color="auto"/>
        <w:right w:val="none" w:sz="0" w:space="0" w:color="auto"/>
      </w:divBdr>
    </w:div>
    <w:div w:id="1372724153">
      <w:bodyDiv w:val="1"/>
      <w:marLeft w:val="0"/>
      <w:marRight w:val="0"/>
      <w:marTop w:val="0"/>
      <w:marBottom w:val="0"/>
      <w:divBdr>
        <w:top w:val="none" w:sz="0" w:space="0" w:color="auto"/>
        <w:left w:val="none" w:sz="0" w:space="0" w:color="auto"/>
        <w:bottom w:val="none" w:sz="0" w:space="0" w:color="auto"/>
        <w:right w:val="none" w:sz="0" w:space="0" w:color="auto"/>
      </w:divBdr>
    </w:div>
    <w:div w:id="1492941302">
      <w:bodyDiv w:val="1"/>
      <w:marLeft w:val="0"/>
      <w:marRight w:val="0"/>
      <w:marTop w:val="0"/>
      <w:marBottom w:val="0"/>
      <w:divBdr>
        <w:top w:val="none" w:sz="0" w:space="0" w:color="auto"/>
        <w:left w:val="none" w:sz="0" w:space="0" w:color="auto"/>
        <w:bottom w:val="none" w:sz="0" w:space="0" w:color="auto"/>
        <w:right w:val="none" w:sz="0" w:space="0" w:color="auto"/>
      </w:divBdr>
    </w:div>
    <w:div w:id="1502307910">
      <w:bodyDiv w:val="1"/>
      <w:marLeft w:val="0"/>
      <w:marRight w:val="0"/>
      <w:marTop w:val="0"/>
      <w:marBottom w:val="0"/>
      <w:divBdr>
        <w:top w:val="none" w:sz="0" w:space="0" w:color="auto"/>
        <w:left w:val="none" w:sz="0" w:space="0" w:color="auto"/>
        <w:bottom w:val="none" w:sz="0" w:space="0" w:color="auto"/>
        <w:right w:val="none" w:sz="0" w:space="0" w:color="auto"/>
      </w:divBdr>
    </w:div>
    <w:div w:id="1520317602">
      <w:bodyDiv w:val="1"/>
      <w:marLeft w:val="0"/>
      <w:marRight w:val="0"/>
      <w:marTop w:val="0"/>
      <w:marBottom w:val="0"/>
      <w:divBdr>
        <w:top w:val="none" w:sz="0" w:space="0" w:color="auto"/>
        <w:left w:val="none" w:sz="0" w:space="0" w:color="auto"/>
        <w:bottom w:val="none" w:sz="0" w:space="0" w:color="auto"/>
        <w:right w:val="none" w:sz="0" w:space="0" w:color="auto"/>
      </w:divBdr>
    </w:div>
    <w:div w:id="1533223100">
      <w:bodyDiv w:val="1"/>
      <w:marLeft w:val="0"/>
      <w:marRight w:val="0"/>
      <w:marTop w:val="0"/>
      <w:marBottom w:val="0"/>
      <w:divBdr>
        <w:top w:val="none" w:sz="0" w:space="0" w:color="auto"/>
        <w:left w:val="none" w:sz="0" w:space="0" w:color="auto"/>
        <w:bottom w:val="none" w:sz="0" w:space="0" w:color="auto"/>
        <w:right w:val="none" w:sz="0" w:space="0" w:color="auto"/>
      </w:divBdr>
    </w:div>
    <w:div w:id="1543402376">
      <w:bodyDiv w:val="1"/>
      <w:marLeft w:val="0"/>
      <w:marRight w:val="0"/>
      <w:marTop w:val="0"/>
      <w:marBottom w:val="0"/>
      <w:divBdr>
        <w:top w:val="none" w:sz="0" w:space="0" w:color="auto"/>
        <w:left w:val="none" w:sz="0" w:space="0" w:color="auto"/>
        <w:bottom w:val="none" w:sz="0" w:space="0" w:color="auto"/>
        <w:right w:val="none" w:sz="0" w:space="0" w:color="auto"/>
      </w:divBdr>
    </w:div>
    <w:div w:id="1708947180">
      <w:bodyDiv w:val="1"/>
      <w:marLeft w:val="0"/>
      <w:marRight w:val="0"/>
      <w:marTop w:val="0"/>
      <w:marBottom w:val="0"/>
      <w:divBdr>
        <w:top w:val="none" w:sz="0" w:space="0" w:color="auto"/>
        <w:left w:val="none" w:sz="0" w:space="0" w:color="auto"/>
        <w:bottom w:val="none" w:sz="0" w:space="0" w:color="auto"/>
        <w:right w:val="none" w:sz="0" w:space="0" w:color="auto"/>
      </w:divBdr>
    </w:div>
    <w:div w:id="1927808879">
      <w:bodyDiv w:val="1"/>
      <w:marLeft w:val="0"/>
      <w:marRight w:val="0"/>
      <w:marTop w:val="0"/>
      <w:marBottom w:val="0"/>
      <w:divBdr>
        <w:top w:val="none" w:sz="0" w:space="0" w:color="auto"/>
        <w:left w:val="none" w:sz="0" w:space="0" w:color="auto"/>
        <w:bottom w:val="none" w:sz="0" w:space="0" w:color="auto"/>
        <w:right w:val="none" w:sz="0" w:space="0" w:color="auto"/>
      </w:divBdr>
    </w:div>
    <w:div w:id="2043019296">
      <w:bodyDiv w:val="1"/>
      <w:marLeft w:val="0"/>
      <w:marRight w:val="0"/>
      <w:marTop w:val="0"/>
      <w:marBottom w:val="0"/>
      <w:divBdr>
        <w:top w:val="none" w:sz="0" w:space="0" w:color="auto"/>
        <w:left w:val="none" w:sz="0" w:space="0" w:color="auto"/>
        <w:bottom w:val="none" w:sz="0" w:space="0" w:color="auto"/>
        <w:right w:val="none" w:sz="0" w:space="0" w:color="auto"/>
      </w:divBdr>
    </w:div>
    <w:div w:id="2080057265">
      <w:bodyDiv w:val="1"/>
      <w:marLeft w:val="0"/>
      <w:marRight w:val="0"/>
      <w:marTop w:val="0"/>
      <w:marBottom w:val="0"/>
      <w:divBdr>
        <w:top w:val="none" w:sz="0" w:space="0" w:color="auto"/>
        <w:left w:val="none" w:sz="0" w:space="0" w:color="auto"/>
        <w:bottom w:val="none" w:sz="0" w:space="0" w:color="auto"/>
        <w:right w:val="none" w:sz="0" w:space="0" w:color="auto"/>
      </w:divBdr>
    </w:div>
    <w:div w:id="209820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oter" Target="footer5.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fb5c6e7f-268b-4ed9-871d-556688d1a7ec" xsi:nil="true"/>
    <lcf76f155ced4ddcb4097134ff3c332f xmlns="adb6a21f-e1bb-4a76-8a75-db66aef62694">
      <Terms xmlns="http://schemas.microsoft.com/office/infopath/2007/PartnerControls"/>
    </lcf76f155ced4ddcb4097134ff3c332f>
    <postedtoESornot xmlns="adb6a21f-e1bb-4a76-8a75-db66aef62694">true</postedtoESornot>
    <Date_x002f_time xmlns="adb6a21f-e1bb-4a76-8a75-db66aef6269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BDD8154224BBA45AF866402CCFE9104" ma:contentTypeVersion="18" ma:contentTypeDescription="Create a new document." ma:contentTypeScope="" ma:versionID="30ae5b21f3781499bdb38b509c90b51a">
  <xsd:schema xmlns:xsd="http://www.w3.org/2001/XMLSchema" xmlns:xs="http://www.w3.org/2001/XMLSchema" xmlns:p="http://schemas.microsoft.com/office/2006/metadata/properties" xmlns:ns2="adb6a21f-e1bb-4a76-8a75-db66aef62694" xmlns:ns3="fb5c6e7f-268b-4ed9-871d-556688d1a7ec" targetNamespace="http://schemas.microsoft.com/office/2006/metadata/properties" ma:root="true" ma:fieldsID="bb5d8e8733f14ba0ebef202dcc7a7d6f" ns2:_="" ns3:_="">
    <xsd:import namespace="adb6a21f-e1bb-4a76-8a75-db66aef62694"/>
    <xsd:import namespace="fb5c6e7f-268b-4ed9-871d-556688d1a7e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postedtoESornot" minOccurs="0"/>
                <xsd:element ref="ns2:Date_x002f_time"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b6a21f-e1bb-4a76-8a75-db66aef626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a545757-cdc4-460f-b361-61e69197c4e3"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postedtoESornot" ma:index="21" nillable="true" ma:displayName="posted to ES " ma:default="1" ma:format="Dropdown" ma:internalName="postedtoESornot">
      <xsd:simpleType>
        <xsd:restriction base="dms:Boolean"/>
      </xsd:simpleType>
    </xsd:element>
    <xsd:element name="Date_x002f_time" ma:index="22" nillable="true" ma:displayName="Date/time" ma:format="DateTime" ma:internalName="Date_x002f_time">
      <xsd:simpleType>
        <xsd:restriction base="dms:DateTim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5c6e7f-268b-4ed9-871d-556688d1a7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e59b648-edcb-46b8-b2b5-e815d3f09e92}" ma:internalName="TaxCatchAll" ma:showField="CatchAllData" ma:web="fb5c6e7f-268b-4ed9-871d-556688d1a7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028786-0B04-4C76-8730-C57792BAD6C0}">
  <ds:schemaRefs>
    <ds:schemaRef ds:uri="http://schemas.openxmlformats.org/officeDocument/2006/bibliography"/>
  </ds:schemaRefs>
</ds:datastoreItem>
</file>

<file path=customXml/itemProps2.xml><?xml version="1.0" encoding="utf-8"?>
<ds:datastoreItem xmlns:ds="http://schemas.openxmlformats.org/officeDocument/2006/customXml" ds:itemID="{D4E98CC5-7592-438B-8C1E-4D2F7CD71462}">
  <ds:schemaRefs>
    <ds:schemaRef ds:uri="http://schemas.microsoft.com/office/2006/metadata/properties"/>
    <ds:schemaRef ds:uri="http://schemas.microsoft.com/office/infopath/2007/PartnerControls"/>
    <ds:schemaRef ds:uri="fb5c6e7f-268b-4ed9-871d-556688d1a7ec"/>
    <ds:schemaRef ds:uri="adb6a21f-e1bb-4a76-8a75-db66aef62694"/>
  </ds:schemaRefs>
</ds:datastoreItem>
</file>

<file path=customXml/itemProps3.xml><?xml version="1.0" encoding="utf-8"?>
<ds:datastoreItem xmlns:ds="http://schemas.openxmlformats.org/officeDocument/2006/customXml" ds:itemID="{AF42A0E2-F124-4BDC-943C-5CF45B68E4C8}">
  <ds:schemaRefs>
    <ds:schemaRef ds:uri="http://schemas.microsoft.com/sharepoint/v3/contenttype/forms"/>
  </ds:schemaRefs>
</ds:datastoreItem>
</file>

<file path=customXml/itemProps4.xml><?xml version="1.0" encoding="utf-8"?>
<ds:datastoreItem xmlns:ds="http://schemas.openxmlformats.org/officeDocument/2006/customXml" ds:itemID="{EA697B6B-73DC-4F8A-A777-8D64B99086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b6a21f-e1bb-4a76-8a75-db66aef62694"/>
    <ds:schemaRef ds:uri="fb5c6e7f-268b-4ed9-871d-556688d1a7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169</Pages>
  <Words>70490</Words>
  <Characters>401799</Characters>
  <Application>Microsoft Office Word</Application>
  <DocSecurity>0</DocSecurity>
  <Lines>3348</Lines>
  <Paragraphs>942</Paragraphs>
  <ScaleCrop>false</ScaleCrop>
  <HeadingPairs>
    <vt:vector size="2" baseType="variant">
      <vt:variant>
        <vt:lpstr>Title</vt:lpstr>
      </vt:variant>
      <vt:variant>
        <vt:i4>1</vt:i4>
      </vt:variant>
    </vt:vector>
  </HeadingPairs>
  <TitlesOfParts>
    <vt:vector size="1" baseType="lpstr">
      <vt:lpstr>BGP-GW-GL-200</vt:lpstr>
    </vt:vector>
  </TitlesOfParts>
  <Company>Westinghouse Electric Corp.</Company>
  <LinksUpToDate>false</LinksUpToDate>
  <CharactersWithSpaces>471347</CharactersWithSpaces>
  <SharedDoc>false</SharedDoc>
  <HLinks>
    <vt:vector size="738" baseType="variant">
      <vt:variant>
        <vt:i4>1376317</vt:i4>
      </vt:variant>
      <vt:variant>
        <vt:i4>737</vt:i4>
      </vt:variant>
      <vt:variant>
        <vt:i4>0</vt:i4>
      </vt:variant>
      <vt:variant>
        <vt:i4>5</vt:i4>
      </vt:variant>
      <vt:variant>
        <vt:lpwstr/>
      </vt:variant>
      <vt:variant>
        <vt:lpwstr>_Toc152671906</vt:lpwstr>
      </vt:variant>
      <vt:variant>
        <vt:i4>1376317</vt:i4>
      </vt:variant>
      <vt:variant>
        <vt:i4>731</vt:i4>
      </vt:variant>
      <vt:variant>
        <vt:i4>0</vt:i4>
      </vt:variant>
      <vt:variant>
        <vt:i4>5</vt:i4>
      </vt:variant>
      <vt:variant>
        <vt:lpwstr/>
      </vt:variant>
      <vt:variant>
        <vt:lpwstr>_Toc152671905</vt:lpwstr>
      </vt:variant>
      <vt:variant>
        <vt:i4>1376317</vt:i4>
      </vt:variant>
      <vt:variant>
        <vt:i4>725</vt:i4>
      </vt:variant>
      <vt:variant>
        <vt:i4>0</vt:i4>
      </vt:variant>
      <vt:variant>
        <vt:i4>5</vt:i4>
      </vt:variant>
      <vt:variant>
        <vt:lpwstr/>
      </vt:variant>
      <vt:variant>
        <vt:lpwstr>_Toc152671904</vt:lpwstr>
      </vt:variant>
      <vt:variant>
        <vt:i4>1376317</vt:i4>
      </vt:variant>
      <vt:variant>
        <vt:i4>719</vt:i4>
      </vt:variant>
      <vt:variant>
        <vt:i4>0</vt:i4>
      </vt:variant>
      <vt:variant>
        <vt:i4>5</vt:i4>
      </vt:variant>
      <vt:variant>
        <vt:lpwstr/>
      </vt:variant>
      <vt:variant>
        <vt:lpwstr>_Toc152671903</vt:lpwstr>
      </vt:variant>
      <vt:variant>
        <vt:i4>1376317</vt:i4>
      </vt:variant>
      <vt:variant>
        <vt:i4>713</vt:i4>
      </vt:variant>
      <vt:variant>
        <vt:i4>0</vt:i4>
      </vt:variant>
      <vt:variant>
        <vt:i4>5</vt:i4>
      </vt:variant>
      <vt:variant>
        <vt:lpwstr/>
      </vt:variant>
      <vt:variant>
        <vt:lpwstr>_Toc152671902</vt:lpwstr>
      </vt:variant>
      <vt:variant>
        <vt:i4>1376317</vt:i4>
      </vt:variant>
      <vt:variant>
        <vt:i4>707</vt:i4>
      </vt:variant>
      <vt:variant>
        <vt:i4>0</vt:i4>
      </vt:variant>
      <vt:variant>
        <vt:i4>5</vt:i4>
      </vt:variant>
      <vt:variant>
        <vt:lpwstr/>
      </vt:variant>
      <vt:variant>
        <vt:lpwstr>_Toc152671901</vt:lpwstr>
      </vt:variant>
      <vt:variant>
        <vt:i4>1376317</vt:i4>
      </vt:variant>
      <vt:variant>
        <vt:i4>701</vt:i4>
      </vt:variant>
      <vt:variant>
        <vt:i4>0</vt:i4>
      </vt:variant>
      <vt:variant>
        <vt:i4>5</vt:i4>
      </vt:variant>
      <vt:variant>
        <vt:lpwstr/>
      </vt:variant>
      <vt:variant>
        <vt:lpwstr>_Toc152671900</vt:lpwstr>
      </vt:variant>
      <vt:variant>
        <vt:i4>1835068</vt:i4>
      </vt:variant>
      <vt:variant>
        <vt:i4>695</vt:i4>
      </vt:variant>
      <vt:variant>
        <vt:i4>0</vt:i4>
      </vt:variant>
      <vt:variant>
        <vt:i4>5</vt:i4>
      </vt:variant>
      <vt:variant>
        <vt:lpwstr/>
      </vt:variant>
      <vt:variant>
        <vt:lpwstr>_Toc152671899</vt:lpwstr>
      </vt:variant>
      <vt:variant>
        <vt:i4>1835068</vt:i4>
      </vt:variant>
      <vt:variant>
        <vt:i4>689</vt:i4>
      </vt:variant>
      <vt:variant>
        <vt:i4>0</vt:i4>
      </vt:variant>
      <vt:variant>
        <vt:i4>5</vt:i4>
      </vt:variant>
      <vt:variant>
        <vt:lpwstr/>
      </vt:variant>
      <vt:variant>
        <vt:lpwstr>_Toc152671898</vt:lpwstr>
      </vt:variant>
      <vt:variant>
        <vt:i4>1835068</vt:i4>
      </vt:variant>
      <vt:variant>
        <vt:i4>683</vt:i4>
      </vt:variant>
      <vt:variant>
        <vt:i4>0</vt:i4>
      </vt:variant>
      <vt:variant>
        <vt:i4>5</vt:i4>
      </vt:variant>
      <vt:variant>
        <vt:lpwstr/>
      </vt:variant>
      <vt:variant>
        <vt:lpwstr>_Toc152671897</vt:lpwstr>
      </vt:variant>
      <vt:variant>
        <vt:i4>1835068</vt:i4>
      </vt:variant>
      <vt:variant>
        <vt:i4>677</vt:i4>
      </vt:variant>
      <vt:variant>
        <vt:i4>0</vt:i4>
      </vt:variant>
      <vt:variant>
        <vt:i4>5</vt:i4>
      </vt:variant>
      <vt:variant>
        <vt:lpwstr/>
      </vt:variant>
      <vt:variant>
        <vt:lpwstr>_Toc152671896</vt:lpwstr>
      </vt:variant>
      <vt:variant>
        <vt:i4>1835068</vt:i4>
      </vt:variant>
      <vt:variant>
        <vt:i4>671</vt:i4>
      </vt:variant>
      <vt:variant>
        <vt:i4>0</vt:i4>
      </vt:variant>
      <vt:variant>
        <vt:i4>5</vt:i4>
      </vt:variant>
      <vt:variant>
        <vt:lpwstr/>
      </vt:variant>
      <vt:variant>
        <vt:lpwstr>_Toc152671895</vt:lpwstr>
      </vt:variant>
      <vt:variant>
        <vt:i4>1835068</vt:i4>
      </vt:variant>
      <vt:variant>
        <vt:i4>665</vt:i4>
      </vt:variant>
      <vt:variant>
        <vt:i4>0</vt:i4>
      </vt:variant>
      <vt:variant>
        <vt:i4>5</vt:i4>
      </vt:variant>
      <vt:variant>
        <vt:lpwstr/>
      </vt:variant>
      <vt:variant>
        <vt:lpwstr>_Toc152671894</vt:lpwstr>
      </vt:variant>
      <vt:variant>
        <vt:i4>1835068</vt:i4>
      </vt:variant>
      <vt:variant>
        <vt:i4>659</vt:i4>
      </vt:variant>
      <vt:variant>
        <vt:i4>0</vt:i4>
      </vt:variant>
      <vt:variant>
        <vt:i4>5</vt:i4>
      </vt:variant>
      <vt:variant>
        <vt:lpwstr/>
      </vt:variant>
      <vt:variant>
        <vt:lpwstr>_Toc152671893</vt:lpwstr>
      </vt:variant>
      <vt:variant>
        <vt:i4>1835068</vt:i4>
      </vt:variant>
      <vt:variant>
        <vt:i4>653</vt:i4>
      </vt:variant>
      <vt:variant>
        <vt:i4>0</vt:i4>
      </vt:variant>
      <vt:variant>
        <vt:i4>5</vt:i4>
      </vt:variant>
      <vt:variant>
        <vt:lpwstr/>
      </vt:variant>
      <vt:variant>
        <vt:lpwstr>_Toc152671892</vt:lpwstr>
      </vt:variant>
      <vt:variant>
        <vt:i4>1835068</vt:i4>
      </vt:variant>
      <vt:variant>
        <vt:i4>647</vt:i4>
      </vt:variant>
      <vt:variant>
        <vt:i4>0</vt:i4>
      </vt:variant>
      <vt:variant>
        <vt:i4>5</vt:i4>
      </vt:variant>
      <vt:variant>
        <vt:lpwstr/>
      </vt:variant>
      <vt:variant>
        <vt:lpwstr>_Toc152671891</vt:lpwstr>
      </vt:variant>
      <vt:variant>
        <vt:i4>1835068</vt:i4>
      </vt:variant>
      <vt:variant>
        <vt:i4>641</vt:i4>
      </vt:variant>
      <vt:variant>
        <vt:i4>0</vt:i4>
      </vt:variant>
      <vt:variant>
        <vt:i4>5</vt:i4>
      </vt:variant>
      <vt:variant>
        <vt:lpwstr/>
      </vt:variant>
      <vt:variant>
        <vt:lpwstr>_Toc152671890</vt:lpwstr>
      </vt:variant>
      <vt:variant>
        <vt:i4>1900604</vt:i4>
      </vt:variant>
      <vt:variant>
        <vt:i4>635</vt:i4>
      </vt:variant>
      <vt:variant>
        <vt:i4>0</vt:i4>
      </vt:variant>
      <vt:variant>
        <vt:i4>5</vt:i4>
      </vt:variant>
      <vt:variant>
        <vt:lpwstr/>
      </vt:variant>
      <vt:variant>
        <vt:lpwstr>_Toc152671889</vt:lpwstr>
      </vt:variant>
      <vt:variant>
        <vt:i4>1900604</vt:i4>
      </vt:variant>
      <vt:variant>
        <vt:i4>629</vt:i4>
      </vt:variant>
      <vt:variant>
        <vt:i4>0</vt:i4>
      </vt:variant>
      <vt:variant>
        <vt:i4>5</vt:i4>
      </vt:variant>
      <vt:variant>
        <vt:lpwstr/>
      </vt:variant>
      <vt:variant>
        <vt:lpwstr>_Toc152671888</vt:lpwstr>
      </vt:variant>
      <vt:variant>
        <vt:i4>1900604</vt:i4>
      </vt:variant>
      <vt:variant>
        <vt:i4>623</vt:i4>
      </vt:variant>
      <vt:variant>
        <vt:i4>0</vt:i4>
      </vt:variant>
      <vt:variant>
        <vt:i4>5</vt:i4>
      </vt:variant>
      <vt:variant>
        <vt:lpwstr/>
      </vt:variant>
      <vt:variant>
        <vt:lpwstr>_Toc152671887</vt:lpwstr>
      </vt:variant>
      <vt:variant>
        <vt:i4>1900604</vt:i4>
      </vt:variant>
      <vt:variant>
        <vt:i4>617</vt:i4>
      </vt:variant>
      <vt:variant>
        <vt:i4>0</vt:i4>
      </vt:variant>
      <vt:variant>
        <vt:i4>5</vt:i4>
      </vt:variant>
      <vt:variant>
        <vt:lpwstr/>
      </vt:variant>
      <vt:variant>
        <vt:lpwstr>_Toc152671886</vt:lpwstr>
      </vt:variant>
      <vt:variant>
        <vt:i4>1900604</vt:i4>
      </vt:variant>
      <vt:variant>
        <vt:i4>611</vt:i4>
      </vt:variant>
      <vt:variant>
        <vt:i4>0</vt:i4>
      </vt:variant>
      <vt:variant>
        <vt:i4>5</vt:i4>
      </vt:variant>
      <vt:variant>
        <vt:lpwstr/>
      </vt:variant>
      <vt:variant>
        <vt:lpwstr>_Toc152671885</vt:lpwstr>
      </vt:variant>
      <vt:variant>
        <vt:i4>1900604</vt:i4>
      </vt:variant>
      <vt:variant>
        <vt:i4>605</vt:i4>
      </vt:variant>
      <vt:variant>
        <vt:i4>0</vt:i4>
      </vt:variant>
      <vt:variant>
        <vt:i4>5</vt:i4>
      </vt:variant>
      <vt:variant>
        <vt:lpwstr/>
      </vt:variant>
      <vt:variant>
        <vt:lpwstr>_Toc152671884</vt:lpwstr>
      </vt:variant>
      <vt:variant>
        <vt:i4>1900604</vt:i4>
      </vt:variant>
      <vt:variant>
        <vt:i4>599</vt:i4>
      </vt:variant>
      <vt:variant>
        <vt:i4>0</vt:i4>
      </vt:variant>
      <vt:variant>
        <vt:i4>5</vt:i4>
      </vt:variant>
      <vt:variant>
        <vt:lpwstr/>
      </vt:variant>
      <vt:variant>
        <vt:lpwstr>_Toc152671883</vt:lpwstr>
      </vt:variant>
      <vt:variant>
        <vt:i4>1900604</vt:i4>
      </vt:variant>
      <vt:variant>
        <vt:i4>593</vt:i4>
      </vt:variant>
      <vt:variant>
        <vt:i4>0</vt:i4>
      </vt:variant>
      <vt:variant>
        <vt:i4>5</vt:i4>
      </vt:variant>
      <vt:variant>
        <vt:lpwstr/>
      </vt:variant>
      <vt:variant>
        <vt:lpwstr>_Toc152671882</vt:lpwstr>
      </vt:variant>
      <vt:variant>
        <vt:i4>1900604</vt:i4>
      </vt:variant>
      <vt:variant>
        <vt:i4>587</vt:i4>
      </vt:variant>
      <vt:variant>
        <vt:i4>0</vt:i4>
      </vt:variant>
      <vt:variant>
        <vt:i4>5</vt:i4>
      </vt:variant>
      <vt:variant>
        <vt:lpwstr/>
      </vt:variant>
      <vt:variant>
        <vt:lpwstr>_Toc152671881</vt:lpwstr>
      </vt:variant>
      <vt:variant>
        <vt:i4>1900604</vt:i4>
      </vt:variant>
      <vt:variant>
        <vt:i4>581</vt:i4>
      </vt:variant>
      <vt:variant>
        <vt:i4>0</vt:i4>
      </vt:variant>
      <vt:variant>
        <vt:i4>5</vt:i4>
      </vt:variant>
      <vt:variant>
        <vt:lpwstr/>
      </vt:variant>
      <vt:variant>
        <vt:lpwstr>_Toc152671880</vt:lpwstr>
      </vt:variant>
      <vt:variant>
        <vt:i4>1179708</vt:i4>
      </vt:variant>
      <vt:variant>
        <vt:i4>575</vt:i4>
      </vt:variant>
      <vt:variant>
        <vt:i4>0</vt:i4>
      </vt:variant>
      <vt:variant>
        <vt:i4>5</vt:i4>
      </vt:variant>
      <vt:variant>
        <vt:lpwstr/>
      </vt:variant>
      <vt:variant>
        <vt:lpwstr>_Toc152671879</vt:lpwstr>
      </vt:variant>
      <vt:variant>
        <vt:i4>1179708</vt:i4>
      </vt:variant>
      <vt:variant>
        <vt:i4>569</vt:i4>
      </vt:variant>
      <vt:variant>
        <vt:i4>0</vt:i4>
      </vt:variant>
      <vt:variant>
        <vt:i4>5</vt:i4>
      </vt:variant>
      <vt:variant>
        <vt:lpwstr/>
      </vt:variant>
      <vt:variant>
        <vt:lpwstr>_Toc152671878</vt:lpwstr>
      </vt:variant>
      <vt:variant>
        <vt:i4>1179708</vt:i4>
      </vt:variant>
      <vt:variant>
        <vt:i4>563</vt:i4>
      </vt:variant>
      <vt:variant>
        <vt:i4>0</vt:i4>
      </vt:variant>
      <vt:variant>
        <vt:i4>5</vt:i4>
      </vt:variant>
      <vt:variant>
        <vt:lpwstr/>
      </vt:variant>
      <vt:variant>
        <vt:lpwstr>_Toc152671877</vt:lpwstr>
      </vt:variant>
      <vt:variant>
        <vt:i4>1179708</vt:i4>
      </vt:variant>
      <vt:variant>
        <vt:i4>557</vt:i4>
      </vt:variant>
      <vt:variant>
        <vt:i4>0</vt:i4>
      </vt:variant>
      <vt:variant>
        <vt:i4>5</vt:i4>
      </vt:variant>
      <vt:variant>
        <vt:lpwstr/>
      </vt:variant>
      <vt:variant>
        <vt:lpwstr>_Toc152671876</vt:lpwstr>
      </vt:variant>
      <vt:variant>
        <vt:i4>1179708</vt:i4>
      </vt:variant>
      <vt:variant>
        <vt:i4>551</vt:i4>
      </vt:variant>
      <vt:variant>
        <vt:i4>0</vt:i4>
      </vt:variant>
      <vt:variant>
        <vt:i4>5</vt:i4>
      </vt:variant>
      <vt:variant>
        <vt:lpwstr/>
      </vt:variant>
      <vt:variant>
        <vt:lpwstr>_Toc152671875</vt:lpwstr>
      </vt:variant>
      <vt:variant>
        <vt:i4>1179708</vt:i4>
      </vt:variant>
      <vt:variant>
        <vt:i4>545</vt:i4>
      </vt:variant>
      <vt:variant>
        <vt:i4>0</vt:i4>
      </vt:variant>
      <vt:variant>
        <vt:i4>5</vt:i4>
      </vt:variant>
      <vt:variant>
        <vt:lpwstr/>
      </vt:variant>
      <vt:variant>
        <vt:lpwstr>_Toc152671874</vt:lpwstr>
      </vt:variant>
      <vt:variant>
        <vt:i4>1179708</vt:i4>
      </vt:variant>
      <vt:variant>
        <vt:i4>539</vt:i4>
      </vt:variant>
      <vt:variant>
        <vt:i4>0</vt:i4>
      </vt:variant>
      <vt:variant>
        <vt:i4>5</vt:i4>
      </vt:variant>
      <vt:variant>
        <vt:lpwstr/>
      </vt:variant>
      <vt:variant>
        <vt:lpwstr>_Toc152671873</vt:lpwstr>
      </vt:variant>
      <vt:variant>
        <vt:i4>1179708</vt:i4>
      </vt:variant>
      <vt:variant>
        <vt:i4>533</vt:i4>
      </vt:variant>
      <vt:variant>
        <vt:i4>0</vt:i4>
      </vt:variant>
      <vt:variant>
        <vt:i4>5</vt:i4>
      </vt:variant>
      <vt:variant>
        <vt:lpwstr/>
      </vt:variant>
      <vt:variant>
        <vt:lpwstr>_Toc152671872</vt:lpwstr>
      </vt:variant>
      <vt:variant>
        <vt:i4>1179708</vt:i4>
      </vt:variant>
      <vt:variant>
        <vt:i4>527</vt:i4>
      </vt:variant>
      <vt:variant>
        <vt:i4>0</vt:i4>
      </vt:variant>
      <vt:variant>
        <vt:i4>5</vt:i4>
      </vt:variant>
      <vt:variant>
        <vt:lpwstr/>
      </vt:variant>
      <vt:variant>
        <vt:lpwstr>_Toc152671871</vt:lpwstr>
      </vt:variant>
      <vt:variant>
        <vt:i4>1179708</vt:i4>
      </vt:variant>
      <vt:variant>
        <vt:i4>521</vt:i4>
      </vt:variant>
      <vt:variant>
        <vt:i4>0</vt:i4>
      </vt:variant>
      <vt:variant>
        <vt:i4>5</vt:i4>
      </vt:variant>
      <vt:variant>
        <vt:lpwstr/>
      </vt:variant>
      <vt:variant>
        <vt:lpwstr>_Toc152671870</vt:lpwstr>
      </vt:variant>
      <vt:variant>
        <vt:i4>1245244</vt:i4>
      </vt:variant>
      <vt:variant>
        <vt:i4>515</vt:i4>
      </vt:variant>
      <vt:variant>
        <vt:i4>0</vt:i4>
      </vt:variant>
      <vt:variant>
        <vt:i4>5</vt:i4>
      </vt:variant>
      <vt:variant>
        <vt:lpwstr/>
      </vt:variant>
      <vt:variant>
        <vt:lpwstr>_Toc152671869</vt:lpwstr>
      </vt:variant>
      <vt:variant>
        <vt:i4>1245244</vt:i4>
      </vt:variant>
      <vt:variant>
        <vt:i4>509</vt:i4>
      </vt:variant>
      <vt:variant>
        <vt:i4>0</vt:i4>
      </vt:variant>
      <vt:variant>
        <vt:i4>5</vt:i4>
      </vt:variant>
      <vt:variant>
        <vt:lpwstr/>
      </vt:variant>
      <vt:variant>
        <vt:lpwstr>_Toc152671868</vt:lpwstr>
      </vt:variant>
      <vt:variant>
        <vt:i4>1245244</vt:i4>
      </vt:variant>
      <vt:variant>
        <vt:i4>503</vt:i4>
      </vt:variant>
      <vt:variant>
        <vt:i4>0</vt:i4>
      </vt:variant>
      <vt:variant>
        <vt:i4>5</vt:i4>
      </vt:variant>
      <vt:variant>
        <vt:lpwstr/>
      </vt:variant>
      <vt:variant>
        <vt:lpwstr>_Toc152671867</vt:lpwstr>
      </vt:variant>
      <vt:variant>
        <vt:i4>1245244</vt:i4>
      </vt:variant>
      <vt:variant>
        <vt:i4>497</vt:i4>
      </vt:variant>
      <vt:variant>
        <vt:i4>0</vt:i4>
      </vt:variant>
      <vt:variant>
        <vt:i4>5</vt:i4>
      </vt:variant>
      <vt:variant>
        <vt:lpwstr/>
      </vt:variant>
      <vt:variant>
        <vt:lpwstr>_Toc152671866</vt:lpwstr>
      </vt:variant>
      <vt:variant>
        <vt:i4>1245244</vt:i4>
      </vt:variant>
      <vt:variant>
        <vt:i4>491</vt:i4>
      </vt:variant>
      <vt:variant>
        <vt:i4>0</vt:i4>
      </vt:variant>
      <vt:variant>
        <vt:i4>5</vt:i4>
      </vt:variant>
      <vt:variant>
        <vt:lpwstr/>
      </vt:variant>
      <vt:variant>
        <vt:lpwstr>_Toc152671865</vt:lpwstr>
      </vt:variant>
      <vt:variant>
        <vt:i4>1245244</vt:i4>
      </vt:variant>
      <vt:variant>
        <vt:i4>485</vt:i4>
      </vt:variant>
      <vt:variant>
        <vt:i4>0</vt:i4>
      </vt:variant>
      <vt:variant>
        <vt:i4>5</vt:i4>
      </vt:variant>
      <vt:variant>
        <vt:lpwstr/>
      </vt:variant>
      <vt:variant>
        <vt:lpwstr>_Toc152671864</vt:lpwstr>
      </vt:variant>
      <vt:variant>
        <vt:i4>1245244</vt:i4>
      </vt:variant>
      <vt:variant>
        <vt:i4>479</vt:i4>
      </vt:variant>
      <vt:variant>
        <vt:i4>0</vt:i4>
      </vt:variant>
      <vt:variant>
        <vt:i4>5</vt:i4>
      </vt:variant>
      <vt:variant>
        <vt:lpwstr/>
      </vt:variant>
      <vt:variant>
        <vt:lpwstr>_Toc152671863</vt:lpwstr>
      </vt:variant>
      <vt:variant>
        <vt:i4>1245244</vt:i4>
      </vt:variant>
      <vt:variant>
        <vt:i4>473</vt:i4>
      </vt:variant>
      <vt:variant>
        <vt:i4>0</vt:i4>
      </vt:variant>
      <vt:variant>
        <vt:i4>5</vt:i4>
      </vt:variant>
      <vt:variant>
        <vt:lpwstr/>
      </vt:variant>
      <vt:variant>
        <vt:lpwstr>_Toc152671862</vt:lpwstr>
      </vt:variant>
      <vt:variant>
        <vt:i4>1245244</vt:i4>
      </vt:variant>
      <vt:variant>
        <vt:i4>467</vt:i4>
      </vt:variant>
      <vt:variant>
        <vt:i4>0</vt:i4>
      </vt:variant>
      <vt:variant>
        <vt:i4>5</vt:i4>
      </vt:variant>
      <vt:variant>
        <vt:lpwstr/>
      </vt:variant>
      <vt:variant>
        <vt:lpwstr>_Toc152671861</vt:lpwstr>
      </vt:variant>
      <vt:variant>
        <vt:i4>1245244</vt:i4>
      </vt:variant>
      <vt:variant>
        <vt:i4>461</vt:i4>
      </vt:variant>
      <vt:variant>
        <vt:i4>0</vt:i4>
      </vt:variant>
      <vt:variant>
        <vt:i4>5</vt:i4>
      </vt:variant>
      <vt:variant>
        <vt:lpwstr/>
      </vt:variant>
      <vt:variant>
        <vt:lpwstr>_Toc152671860</vt:lpwstr>
      </vt:variant>
      <vt:variant>
        <vt:i4>1048636</vt:i4>
      </vt:variant>
      <vt:variant>
        <vt:i4>455</vt:i4>
      </vt:variant>
      <vt:variant>
        <vt:i4>0</vt:i4>
      </vt:variant>
      <vt:variant>
        <vt:i4>5</vt:i4>
      </vt:variant>
      <vt:variant>
        <vt:lpwstr/>
      </vt:variant>
      <vt:variant>
        <vt:lpwstr>_Toc152671859</vt:lpwstr>
      </vt:variant>
      <vt:variant>
        <vt:i4>1048636</vt:i4>
      </vt:variant>
      <vt:variant>
        <vt:i4>449</vt:i4>
      </vt:variant>
      <vt:variant>
        <vt:i4>0</vt:i4>
      </vt:variant>
      <vt:variant>
        <vt:i4>5</vt:i4>
      </vt:variant>
      <vt:variant>
        <vt:lpwstr/>
      </vt:variant>
      <vt:variant>
        <vt:lpwstr>_Toc152671858</vt:lpwstr>
      </vt:variant>
      <vt:variant>
        <vt:i4>1048636</vt:i4>
      </vt:variant>
      <vt:variant>
        <vt:i4>443</vt:i4>
      </vt:variant>
      <vt:variant>
        <vt:i4>0</vt:i4>
      </vt:variant>
      <vt:variant>
        <vt:i4>5</vt:i4>
      </vt:variant>
      <vt:variant>
        <vt:lpwstr/>
      </vt:variant>
      <vt:variant>
        <vt:lpwstr>_Toc152671857</vt:lpwstr>
      </vt:variant>
      <vt:variant>
        <vt:i4>1048636</vt:i4>
      </vt:variant>
      <vt:variant>
        <vt:i4>437</vt:i4>
      </vt:variant>
      <vt:variant>
        <vt:i4>0</vt:i4>
      </vt:variant>
      <vt:variant>
        <vt:i4>5</vt:i4>
      </vt:variant>
      <vt:variant>
        <vt:lpwstr/>
      </vt:variant>
      <vt:variant>
        <vt:lpwstr>_Toc152671856</vt:lpwstr>
      </vt:variant>
      <vt:variant>
        <vt:i4>1048636</vt:i4>
      </vt:variant>
      <vt:variant>
        <vt:i4>431</vt:i4>
      </vt:variant>
      <vt:variant>
        <vt:i4>0</vt:i4>
      </vt:variant>
      <vt:variant>
        <vt:i4>5</vt:i4>
      </vt:variant>
      <vt:variant>
        <vt:lpwstr/>
      </vt:variant>
      <vt:variant>
        <vt:lpwstr>_Toc152671855</vt:lpwstr>
      </vt:variant>
      <vt:variant>
        <vt:i4>1048636</vt:i4>
      </vt:variant>
      <vt:variant>
        <vt:i4>425</vt:i4>
      </vt:variant>
      <vt:variant>
        <vt:i4>0</vt:i4>
      </vt:variant>
      <vt:variant>
        <vt:i4>5</vt:i4>
      </vt:variant>
      <vt:variant>
        <vt:lpwstr/>
      </vt:variant>
      <vt:variant>
        <vt:lpwstr>_Toc152671854</vt:lpwstr>
      </vt:variant>
      <vt:variant>
        <vt:i4>1048636</vt:i4>
      </vt:variant>
      <vt:variant>
        <vt:i4>419</vt:i4>
      </vt:variant>
      <vt:variant>
        <vt:i4>0</vt:i4>
      </vt:variant>
      <vt:variant>
        <vt:i4>5</vt:i4>
      </vt:variant>
      <vt:variant>
        <vt:lpwstr/>
      </vt:variant>
      <vt:variant>
        <vt:lpwstr>_Toc152671853</vt:lpwstr>
      </vt:variant>
      <vt:variant>
        <vt:i4>1048636</vt:i4>
      </vt:variant>
      <vt:variant>
        <vt:i4>413</vt:i4>
      </vt:variant>
      <vt:variant>
        <vt:i4>0</vt:i4>
      </vt:variant>
      <vt:variant>
        <vt:i4>5</vt:i4>
      </vt:variant>
      <vt:variant>
        <vt:lpwstr/>
      </vt:variant>
      <vt:variant>
        <vt:lpwstr>_Toc152671852</vt:lpwstr>
      </vt:variant>
      <vt:variant>
        <vt:i4>1048636</vt:i4>
      </vt:variant>
      <vt:variant>
        <vt:i4>407</vt:i4>
      </vt:variant>
      <vt:variant>
        <vt:i4>0</vt:i4>
      </vt:variant>
      <vt:variant>
        <vt:i4>5</vt:i4>
      </vt:variant>
      <vt:variant>
        <vt:lpwstr/>
      </vt:variant>
      <vt:variant>
        <vt:lpwstr>_Toc152671851</vt:lpwstr>
      </vt:variant>
      <vt:variant>
        <vt:i4>1048636</vt:i4>
      </vt:variant>
      <vt:variant>
        <vt:i4>401</vt:i4>
      </vt:variant>
      <vt:variant>
        <vt:i4>0</vt:i4>
      </vt:variant>
      <vt:variant>
        <vt:i4>5</vt:i4>
      </vt:variant>
      <vt:variant>
        <vt:lpwstr/>
      </vt:variant>
      <vt:variant>
        <vt:lpwstr>_Toc152671850</vt:lpwstr>
      </vt:variant>
      <vt:variant>
        <vt:i4>1114172</vt:i4>
      </vt:variant>
      <vt:variant>
        <vt:i4>395</vt:i4>
      </vt:variant>
      <vt:variant>
        <vt:i4>0</vt:i4>
      </vt:variant>
      <vt:variant>
        <vt:i4>5</vt:i4>
      </vt:variant>
      <vt:variant>
        <vt:lpwstr/>
      </vt:variant>
      <vt:variant>
        <vt:lpwstr>_Toc152671849</vt:lpwstr>
      </vt:variant>
      <vt:variant>
        <vt:i4>1114172</vt:i4>
      </vt:variant>
      <vt:variant>
        <vt:i4>389</vt:i4>
      </vt:variant>
      <vt:variant>
        <vt:i4>0</vt:i4>
      </vt:variant>
      <vt:variant>
        <vt:i4>5</vt:i4>
      </vt:variant>
      <vt:variant>
        <vt:lpwstr/>
      </vt:variant>
      <vt:variant>
        <vt:lpwstr>_Toc152671848</vt:lpwstr>
      </vt:variant>
      <vt:variant>
        <vt:i4>1114172</vt:i4>
      </vt:variant>
      <vt:variant>
        <vt:i4>383</vt:i4>
      </vt:variant>
      <vt:variant>
        <vt:i4>0</vt:i4>
      </vt:variant>
      <vt:variant>
        <vt:i4>5</vt:i4>
      </vt:variant>
      <vt:variant>
        <vt:lpwstr/>
      </vt:variant>
      <vt:variant>
        <vt:lpwstr>_Toc152671847</vt:lpwstr>
      </vt:variant>
      <vt:variant>
        <vt:i4>1114172</vt:i4>
      </vt:variant>
      <vt:variant>
        <vt:i4>377</vt:i4>
      </vt:variant>
      <vt:variant>
        <vt:i4>0</vt:i4>
      </vt:variant>
      <vt:variant>
        <vt:i4>5</vt:i4>
      </vt:variant>
      <vt:variant>
        <vt:lpwstr/>
      </vt:variant>
      <vt:variant>
        <vt:lpwstr>_Toc152671846</vt:lpwstr>
      </vt:variant>
      <vt:variant>
        <vt:i4>1114172</vt:i4>
      </vt:variant>
      <vt:variant>
        <vt:i4>371</vt:i4>
      </vt:variant>
      <vt:variant>
        <vt:i4>0</vt:i4>
      </vt:variant>
      <vt:variant>
        <vt:i4>5</vt:i4>
      </vt:variant>
      <vt:variant>
        <vt:lpwstr/>
      </vt:variant>
      <vt:variant>
        <vt:lpwstr>_Toc152671845</vt:lpwstr>
      </vt:variant>
      <vt:variant>
        <vt:i4>1114172</vt:i4>
      </vt:variant>
      <vt:variant>
        <vt:i4>365</vt:i4>
      </vt:variant>
      <vt:variant>
        <vt:i4>0</vt:i4>
      </vt:variant>
      <vt:variant>
        <vt:i4>5</vt:i4>
      </vt:variant>
      <vt:variant>
        <vt:lpwstr/>
      </vt:variant>
      <vt:variant>
        <vt:lpwstr>_Toc152671844</vt:lpwstr>
      </vt:variant>
      <vt:variant>
        <vt:i4>1114172</vt:i4>
      </vt:variant>
      <vt:variant>
        <vt:i4>359</vt:i4>
      </vt:variant>
      <vt:variant>
        <vt:i4>0</vt:i4>
      </vt:variant>
      <vt:variant>
        <vt:i4>5</vt:i4>
      </vt:variant>
      <vt:variant>
        <vt:lpwstr/>
      </vt:variant>
      <vt:variant>
        <vt:lpwstr>_Toc152671843</vt:lpwstr>
      </vt:variant>
      <vt:variant>
        <vt:i4>1114172</vt:i4>
      </vt:variant>
      <vt:variant>
        <vt:i4>353</vt:i4>
      </vt:variant>
      <vt:variant>
        <vt:i4>0</vt:i4>
      </vt:variant>
      <vt:variant>
        <vt:i4>5</vt:i4>
      </vt:variant>
      <vt:variant>
        <vt:lpwstr/>
      </vt:variant>
      <vt:variant>
        <vt:lpwstr>_Toc152671842</vt:lpwstr>
      </vt:variant>
      <vt:variant>
        <vt:i4>1114172</vt:i4>
      </vt:variant>
      <vt:variant>
        <vt:i4>347</vt:i4>
      </vt:variant>
      <vt:variant>
        <vt:i4>0</vt:i4>
      </vt:variant>
      <vt:variant>
        <vt:i4>5</vt:i4>
      </vt:variant>
      <vt:variant>
        <vt:lpwstr/>
      </vt:variant>
      <vt:variant>
        <vt:lpwstr>_Toc152671841</vt:lpwstr>
      </vt:variant>
      <vt:variant>
        <vt:i4>1114172</vt:i4>
      </vt:variant>
      <vt:variant>
        <vt:i4>341</vt:i4>
      </vt:variant>
      <vt:variant>
        <vt:i4>0</vt:i4>
      </vt:variant>
      <vt:variant>
        <vt:i4>5</vt:i4>
      </vt:variant>
      <vt:variant>
        <vt:lpwstr/>
      </vt:variant>
      <vt:variant>
        <vt:lpwstr>_Toc152671840</vt:lpwstr>
      </vt:variant>
      <vt:variant>
        <vt:i4>1441852</vt:i4>
      </vt:variant>
      <vt:variant>
        <vt:i4>335</vt:i4>
      </vt:variant>
      <vt:variant>
        <vt:i4>0</vt:i4>
      </vt:variant>
      <vt:variant>
        <vt:i4>5</vt:i4>
      </vt:variant>
      <vt:variant>
        <vt:lpwstr/>
      </vt:variant>
      <vt:variant>
        <vt:lpwstr>_Toc152671839</vt:lpwstr>
      </vt:variant>
      <vt:variant>
        <vt:i4>1441852</vt:i4>
      </vt:variant>
      <vt:variant>
        <vt:i4>329</vt:i4>
      </vt:variant>
      <vt:variant>
        <vt:i4>0</vt:i4>
      </vt:variant>
      <vt:variant>
        <vt:i4>5</vt:i4>
      </vt:variant>
      <vt:variant>
        <vt:lpwstr/>
      </vt:variant>
      <vt:variant>
        <vt:lpwstr>_Toc152671838</vt:lpwstr>
      </vt:variant>
      <vt:variant>
        <vt:i4>1441852</vt:i4>
      </vt:variant>
      <vt:variant>
        <vt:i4>323</vt:i4>
      </vt:variant>
      <vt:variant>
        <vt:i4>0</vt:i4>
      </vt:variant>
      <vt:variant>
        <vt:i4>5</vt:i4>
      </vt:variant>
      <vt:variant>
        <vt:lpwstr/>
      </vt:variant>
      <vt:variant>
        <vt:lpwstr>_Toc152671837</vt:lpwstr>
      </vt:variant>
      <vt:variant>
        <vt:i4>1441852</vt:i4>
      </vt:variant>
      <vt:variant>
        <vt:i4>317</vt:i4>
      </vt:variant>
      <vt:variant>
        <vt:i4>0</vt:i4>
      </vt:variant>
      <vt:variant>
        <vt:i4>5</vt:i4>
      </vt:variant>
      <vt:variant>
        <vt:lpwstr/>
      </vt:variant>
      <vt:variant>
        <vt:lpwstr>_Toc152671836</vt:lpwstr>
      </vt:variant>
      <vt:variant>
        <vt:i4>1441852</vt:i4>
      </vt:variant>
      <vt:variant>
        <vt:i4>311</vt:i4>
      </vt:variant>
      <vt:variant>
        <vt:i4>0</vt:i4>
      </vt:variant>
      <vt:variant>
        <vt:i4>5</vt:i4>
      </vt:variant>
      <vt:variant>
        <vt:lpwstr/>
      </vt:variant>
      <vt:variant>
        <vt:lpwstr>_Toc152671835</vt:lpwstr>
      </vt:variant>
      <vt:variant>
        <vt:i4>1441852</vt:i4>
      </vt:variant>
      <vt:variant>
        <vt:i4>305</vt:i4>
      </vt:variant>
      <vt:variant>
        <vt:i4>0</vt:i4>
      </vt:variant>
      <vt:variant>
        <vt:i4>5</vt:i4>
      </vt:variant>
      <vt:variant>
        <vt:lpwstr/>
      </vt:variant>
      <vt:variant>
        <vt:lpwstr>_Toc152671834</vt:lpwstr>
      </vt:variant>
      <vt:variant>
        <vt:i4>1441852</vt:i4>
      </vt:variant>
      <vt:variant>
        <vt:i4>299</vt:i4>
      </vt:variant>
      <vt:variant>
        <vt:i4>0</vt:i4>
      </vt:variant>
      <vt:variant>
        <vt:i4>5</vt:i4>
      </vt:variant>
      <vt:variant>
        <vt:lpwstr/>
      </vt:variant>
      <vt:variant>
        <vt:lpwstr>_Toc152671833</vt:lpwstr>
      </vt:variant>
      <vt:variant>
        <vt:i4>1441852</vt:i4>
      </vt:variant>
      <vt:variant>
        <vt:i4>293</vt:i4>
      </vt:variant>
      <vt:variant>
        <vt:i4>0</vt:i4>
      </vt:variant>
      <vt:variant>
        <vt:i4>5</vt:i4>
      </vt:variant>
      <vt:variant>
        <vt:lpwstr/>
      </vt:variant>
      <vt:variant>
        <vt:lpwstr>_Toc152671832</vt:lpwstr>
      </vt:variant>
      <vt:variant>
        <vt:i4>1441852</vt:i4>
      </vt:variant>
      <vt:variant>
        <vt:i4>287</vt:i4>
      </vt:variant>
      <vt:variant>
        <vt:i4>0</vt:i4>
      </vt:variant>
      <vt:variant>
        <vt:i4>5</vt:i4>
      </vt:variant>
      <vt:variant>
        <vt:lpwstr/>
      </vt:variant>
      <vt:variant>
        <vt:lpwstr>_Toc152671831</vt:lpwstr>
      </vt:variant>
      <vt:variant>
        <vt:i4>1441852</vt:i4>
      </vt:variant>
      <vt:variant>
        <vt:i4>281</vt:i4>
      </vt:variant>
      <vt:variant>
        <vt:i4>0</vt:i4>
      </vt:variant>
      <vt:variant>
        <vt:i4>5</vt:i4>
      </vt:variant>
      <vt:variant>
        <vt:lpwstr/>
      </vt:variant>
      <vt:variant>
        <vt:lpwstr>_Toc152671830</vt:lpwstr>
      </vt:variant>
      <vt:variant>
        <vt:i4>1507388</vt:i4>
      </vt:variant>
      <vt:variant>
        <vt:i4>275</vt:i4>
      </vt:variant>
      <vt:variant>
        <vt:i4>0</vt:i4>
      </vt:variant>
      <vt:variant>
        <vt:i4>5</vt:i4>
      </vt:variant>
      <vt:variant>
        <vt:lpwstr/>
      </vt:variant>
      <vt:variant>
        <vt:lpwstr>_Toc152671829</vt:lpwstr>
      </vt:variant>
      <vt:variant>
        <vt:i4>1507388</vt:i4>
      </vt:variant>
      <vt:variant>
        <vt:i4>269</vt:i4>
      </vt:variant>
      <vt:variant>
        <vt:i4>0</vt:i4>
      </vt:variant>
      <vt:variant>
        <vt:i4>5</vt:i4>
      </vt:variant>
      <vt:variant>
        <vt:lpwstr/>
      </vt:variant>
      <vt:variant>
        <vt:lpwstr>_Toc152671828</vt:lpwstr>
      </vt:variant>
      <vt:variant>
        <vt:i4>1507388</vt:i4>
      </vt:variant>
      <vt:variant>
        <vt:i4>263</vt:i4>
      </vt:variant>
      <vt:variant>
        <vt:i4>0</vt:i4>
      </vt:variant>
      <vt:variant>
        <vt:i4>5</vt:i4>
      </vt:variant>
      <vt:variant>
        <vt:lpwstr/>
      </vt:variant>
      <vt:variant>
        <vt:lpwstr>_Toc152671827</vt:lpwstr>
      </vt:variant>
      <vt:variant>
        <vt:i4>1507388</vt:i4>
      </vt:variant>
      <vt:variant>
        <vt:i4>257</vt:i4>
      </vt:variant>
      <vt:variant>
        <vt:i4>0</vt:i4>
      </vt:variant>
      <vt:variant>
        <vt:i4>5</vt:i4>
      </vt:variant>
      <vt:variant>
        <vt:lpwstr/>
      </vt:variant>
      <vt:variant>
        <vt:lpwstr>_Toc152671826</vt:lpwstr>
      </vt:variant>
      <vt:variant>
        <vt:i4>1507388</vt:i4>
      </vt:variant>
      <vt:variant>
        <vt:i4>251</vt:i4>
      </vt:variant>
      <vt:variant>
        <vt:i4>0</vt:i4>
      </vt:variant>
      <vt:variant>
        <vt:i4>5</vt:i4>
      </vt:variant>
      <vt:variant>
        <vt:lpwstr/>
      </vt:variant>
      <vt:variant>
        <vt:lpwstr>_Toc152671825</vt:lpwstr>
      </vt:variant>
      <vt:variant>
        <vt:i4>1507388</vt:i4>
      </vt:variant>
      <vt:variant>
        <vt:i4>245</vt:i4>
      </vt:variant>
      <vt:variant>
        <vt:i4>0</vt:i4>
      </vt:variant>
      <vt:variant>
        <vt:i4>5</vt:i4>
      </vt:variant>
      <vt:variant>
        <vt:lpwstr/>
      </vt:variant>
      <vt:variant>
        <vt:lpwstr>_Toc152671824</vt:lpwstr>
      </vt:variant>
      <vt:variant>
        <vt:i4>1507388</vt:i4>
      </vt:variant>
      <vt:variant>
        <vt:i4>239</vt:i4>
      </vt:variant>
      <vt:variant>
        <vt:i4>0</vt:i4>
      </vt:variant>
      <vt:variant>
        <vt:i4>5</vt:i4>
      </vt:variant>
      <vt:variant>
        <vt:lpwstr/>
      </vt:variant>
      <vt:variant>
        <vt:lpwstr>_Toc152671823</vt:lpwstr>
      </vt:variant>
      <vt:variant>
        <vt:i4>1507388</vt:i4>
      </vt:variant>
      <vt:variant>
        <vt:i4>233</vt:i4>
      </vt:variant>
      <vt:variant>
        <vt:i4>0</vt:i4>
      </vt:variant>
      <vt:variant>
        <vt:i4>5</vt:i4>
      </vt:variant>
      <vt:variant>
        <vt:lpwstr/>
      </vt:variant>
      <vt:variant>
        <vt:lpwstr>_Toc152671822</vt:lpwstr>
      </vt:variant>
      <vt:variant>
        <vt:i4>1507388</vt:i4>
      </vt:variant>
      <vt:variant>
        <vt:i4>227</vt:i4>
      </vt:variant>
      <vt:variant>
        <vt:i4>0</vt:i4>
      </vt:variant>
      <vt:variant>
        <vt:i4>5</vt:i4>
      </vt:variant>
      <vt:variant>
        <vt:lpwstr/>
      </vt:variant>
      <vt:variant>
        <vt:lpwstr>_Toc152671821</vt:lpwstr>
      </vt:variant>
      <vt:variant>
        <vt:i4>1507388</vt:i4>
      </vt:variant>
      <vt:variant>
        <vt:i4>221</vt:i4>
      </vt:variant>
      <vt:variant>
        <vt:i4>0</vt:i4>
      </vt:variant>
      <vt:variant>
        <vt:i4>5</vt:i4>
      </vt:variant>
      <vt:variant>
        <vt:lpwstr/>
      </vt:variant>
      <vt:variant>
        <vt:lpwstr>_Toc152671820</vt:lpwstr>
      </vt:variant>
      <vt:variant>
        <vt:i4>1310780</vt:i4>
      </vt:variant>
      <vt:variant>
        <vt:i4>215</vt:i4>
      </vt:variant>
      <vt:variant>
        <vt:i4>0</vt:i4>
      </vt:variant>
      <vt:variant>
        <vt:i4>5</vt:i4>
      </vt:variant>
      <vt:variant>
        <vt:lpwstr/>
      </vt:variant>
      <vt:variant>
        <vt:lpwstr>_Toc152671819</vt:lpwstr>
      </vt:variant>
      <vt:variant>
        <vt:i4>1310780</vt:i4>
      </vt:variant>
      <vt:variant>
        <vt:i4>209</vt:i4>
      </vt:variant>
      <vt:variant>
        <vt:i4>0</vt:i4>
      </vt:variant>
      <vt:variant>
        <vt:i4>5</vt:i4>
      </vt:variant>
      <vt:variant>
        <vt:lpwstr/>
      </vt:variant>
      <vt:variant>
        <vt:lpwstr>_Toc152671818</vt:lpwstr>
      </vt:variant>
      <vt:variant>
        <vt:i4>1310780</vt:i4>
      </vt:variant>
      <vt:variant>
        <vt:i4>203</vt:i4>
      </vt:variant>
      <vt:variant>
        <vt:i4>0</vt:i4>
      </vt:variant>
      <vt:variant>
        <vt:i4>5</vt:i4>
      </vt:variant>
      <vt:variant>
        <vt:lpwstr/>
      </vt:variant>
      <vt:variant>
        <vt:lpwstr>_Toc152671817</vt:lpwstr>
      </vt:variant>
      <vt:variant>
        <vt:i4>1310780</vt:i4>
      </vt:variant>
      <vt:variant>
        <vt:i4>197</vt:i4>
      </vt:variant>
      <vt:variant>
        <vt:i4>0</vt:i4>
      </vt:variant>
      <vt:variant>
        <vt:i4>5</vt:i4>
      </vt:variant>
      <vt:variant>
        <vt:lpwstr/>
      </vt:variant>
      <vt:variant>
        <vt:lpwstr>_Toc152671816</vt:lpwstr>
      </vt:variant>
      <vt:variant>
        <vt:i4>1310780</vt:i4>
      </vt:variant>
      <vt:variant>
        <vt:i4>191</vt:i4>
      </vt:variant>
      <vt:variant>
        <vt:i4>0</vt:i4>
      </vt:variant>
      <vt:variant>
        <vt:i4>5</vt:i4>
      </vt:variant>
      <vt:variant>
        <vt:lpwstr/>
      </vt:variant>
      <vt:variant>
        <vt:lpwstr>_Toc152671815</vt:lpwstr>
      </vt:variant>
      <vt:variant>
        <vt:i4>1310780</vt:i4>
      </vt:variant>
      <vt:variant>
        <vt:i4>185</vt:i4>
      </vt:variant>
      <vt:variant>
        <vt:i4>0</vt:i4>
      </vt:variant>
      <vt:variant>
        <vt:i4>5</vt:i4>
      </vt:variant>
      <vt:variant>
        <vt:lpwstr/>
      </vt:variant>
      <vt:variant>
        <vt:lpwstr>_Toc152671814</vt:lpwstr>
      </vt:variant>
      <vt:variant>
        <vt:i4>1310780</vt:i4>
      </vt:variant>
      <vt:variant>
        <vt:i4>179</vt:i4>
      </vt:variant>
      <vt:variant>
        <vt:i4>0</vt:i4>
      </vt:variant>
      <vt:variant>
        <vt:i4>5</vt:i4>
      </vt:variant>
      <vt:variant>
        <vt:lpwstr/>
      </vt:variant>
      <vt:variant>
        <vt:lpwstr>_Toc152671813</vt:lpwstr>
      </vt:variant>
      <vt:variant>
        <vt:i4>1310780</vt:i4>
      </vt:variant>
      <vt:variant>
        <vt:i4>173</vt:i4>
      </vt:variant>
      <vt:variant>
        <vt:i4>0</vt:i4>
      </vt:variant>
      <vt:variant>
        <vt:i4>5</vt:i4>
      </vt:variant>
      <vt:variant>
        <vt:lpwstr/>
      </vt:variant>
      <vt:variant>
        <vt:lpwstr>_Toc152671812</vt:lpwstr>
      </vt:variant>
      <vt:variant>
        <vt:i4>1310780</vt:i4>
      </vt:variant>
      <vt:variant>
        <vt:i4>167</vt:i4>
      </vt:variant>
      <vt:variant>
        <vt:i4>0</vt:i4>
      </vt:variant>
      <vt:variant>
        <vt:i4>5</vt:i4>
      </vt:variant>
      <vt:variant>
        <vt:lpwstr/>
      </vt:variant>
      <vt:variant>
        <vt:lpwstr>_Toc152671811</vt:lpwstr>
      </vt:variant>
      <vt:variant>
        <vt:i4>1310780</vt:i4>
      </vt:variant>
      <vt:variant>
        <vt:i4>161</vt:i4>
      </vt:variant>
      <vt:variant>
        <vt:i4>0</vt:i4>
      </vt:variant>
      <vt:variant>
        <vt:i4>5</vt:i4>
      </vt:variant>
      <vt:variant>
        <vt:lpwstr/>
      </vt:variant>
      <vt:variant>
        <vt:lpwstr>_Toc152671810</vt:lpwstr>
      </vt:variant>
      <vt:variant>
        <vt:i4>1376316</vt:i4>
      </vt:variant>
      <vt:variant>
        <vt:i4>155</vt:i4>
      </vt:variant>
      <vt:variant>
        <vt:i4>0</vt:i4>
      </vt:variant>
      <vt:variant>
        <vt:i4>5</vt:i4>
      </vt:variant>
      <vt:variant>
        <vt:lpwstr/>
      </vt:variant>
      <vt:variant>
        <vt:lpwstr>_Toc152671809</vt:lpwstr>
      </vt:variant>
      <vt:variant>
        <vt:i4>1376316</vt:i4>
      </vt:variant>
      <vt:variant>
        <vt:i4>149</vt:i4>
      </vt:variant>
      <vt:variant>
        <vt:i4>0</vt:i4>
      </vt:variant>
      <vt:variant>
        <vt:i4>5</vt:i4>
      </vt:variant>
      <vt:variant>
        <vt:lpwstr/>
      </vt:variant>
      <vt:variant>
        <vt:lpwstr>_Toc152671808</vt:lpwstr>
      </vt:variant>
      <vt:variant>
        <vt:i4>1376316</vt:i4>
      </vt:variant>
      <vt:variant>
        <vt:i4>143</vt:i4>
      </vt:variant>
      <vt:variant>
        <vt:i4>0</vt:i4>
      </vt:variant>
      <vt:variant>
        <vt:i4>5</vt:i4>
      </vt:variant>
      <vt:variant>
        <vt:lpwstr/>
      </vt:variant>
      <vt:variant>
        <vt:lpwstr>_Toc152671807</vt:lpwstr>
      </vt:variant>
      <vt:variant>
        <vt:i4>1376316</vt:i4>
      </vt:variant>
      <vt:variant>
        <vt:i4>137</vt:i4>
      </vt:variant>
      <vt:variant>
        <vt:i4>0</vt:i4>
      </vt:variant>
      <vt:variant>
        <vt:i4>5</vt:i4>
      </vt:variant>
      <vt:variant>
        <vt:lpwstr/>
      </vt:variant>
      <vt:variant>
        <vt:lpwstr>_Toc152671806</vt:lpwstr>
      </vt:variant>
      <vt:variant>
        <vt:i4>1376316</vt:i4>
      </vt:variant>
      <vt:variant>
        <vt:i4>131</vt:i4>
      </vt:variant>
      <vt:variant>
        <vt:i4>0</vt:i4>
      </vt:variant>
      <vt:variant>
        <vt:i4>5</vt:i4>
      </vt:variant>
      <vt:variant>
        <vt:lpwstr/>
      </vt:variant>
      <vt:variant>
        <vt:lpwstr>_Toc152671805</vt:lpwstr>
      </vt:variant>
      <vt:variant>
        <vt:i4>1376316</vt:i4>
      </vt:variant>
      <vt:variant>
        <vt:i4>125</vt:i4>
      </vt:variant>
      <vt:variant>
        <vt:i4>0</vt:i4>
      </vt:variant>
      <vt:variant>
        <vt:i4>5</vt:i4>
      </vt:variant>
      <vt:variant>
        <vt:lpwstr/>
      </vt:variant>
      <vt:variant>
        <vt:lpwstr>_Toc152671804</vt:lpwstr>
      </vt:variant>
      <vt:variant>
        <vt:i4>1376316</vt:i4>
      </vt:variant>
      <vt:variant>
        <vt:i4>119</vt:i4>
      </vt:variant>
      <vt:variant>
        <vt:i4>0</vt:i4>
      </vt:variant>
      <vt:variant>
        <vt:i4>5</vt:i4>
      </vt:variant>
      <vt:variant>
        <vt:lpwstr/>
      </vt:variant>
      <vt:variant>
        <vt:lpwstr>_Toc152671803</vt:lpwstr>
      </vt:variant>
      <vt:variant>
        <vt:i4>1376316</vt:i4>
      </vt:variant>
      <vt:variant>
        <vt:i4>113</vt:i4>
      </vt:variant>
      <vt:variant>
        <vt:i4>0</vt:i4>
      </vt:variant>
      <vt:variant>
        <vt:i4>5</vt:i4>
      </vt:variant>
      <vt:variant>
        <vt:lpwstr/>
      </vt:variant>
      <vt:variant>
        <vt:lpwstr>_Toc152671802</vt:lpwstr>
      </vt:variant>
      <vt:variant>
        <vt:i4>1376316</vt:i4>
      </vt:variant>
      <vt:variant>
        <vt:i4>107</vt:i4>
      </vt:variant>
      <vt:variant>
        <vt:i4>0</vt:i4>
      </vt:variant>
      <vt:variant>
        <vt:i4>5</vt:i4>
      </vt:variant>
      <vt:variant>
        <vt:lpwstr/>
      </vt:variant>
      <vt:variant>
        <vt:lpwstr>_Toc152671801</vt:lpwstr>
      </vt:variant>
      <vt:variant>
        <vt:i4>1376316</vt:i4>
      </vt:variant>
      <vt:variant>
        <vt:i4>101</vt:i4>
      </vt:variant>
      <vt:variant>
        <vt:i4>0</vt:i4>
      </vt:variant>
      <vt:variant>
        <vt:i4>5</vt:i4>
      </vt:variant>
      <vt:variant>
        <vt:lpwstr/>
      </vt:variant>
      <vt:variant>
        <vt:lpwstr>_Toc152671800</vt:lpwstr>
      </vt:variant>
      <vt:variant>
        <vt:i4>1835059</vt:i4>
      </vt:variant>
      <vt:variant>
        <vt:i4>95</vt:i4>
      </vt:variant>
      <vt:variant>
        <vt:i4>0</vt:i4>
      </vt:variant>
      <vt:variant>
        <vt:i4>5</vt:i4>
      </vt:variant>
      <vt:variant>
        <vt:lpwstr/>
      </vt:variant>
      <vt:variant>
        <vt:lpwstr>_Toc152671799</vt:lpwstr>
      </vt:variant>
      <vt:variant>
        <vt:i4>1835059</vt:i4>
      </vt:variant>
      <vt:variant>
        <vt:i4>89</vt:i4>
      </vt:variant>
      <vt:variant>
        <vt:i4>0</vt:i4>
      </vt:variant>
      <vt:variant>
        <vt:i4>5</vt:i4>
      </vt:variant>
      <vt:variant>
        <vt:lpwstr/>
      </vt:variant>
      <vt:variant>
        <vt:lpwstr>_Toc152671798</vt:lpwstr>
      </vt:variant>
      <vt:variant>
        <vt:i4>1835059</vt:i4>
      </vt:variant>
      <vt:variant>
        <vt:i4>83</vt:i4>
      </vt:variant>
      <vt:variant>
        <vt:i4>0</vt:i4>
      </vt:variant>
      <vt:variant>
        <vt:i4>5</vt:i4>
      </vt:variant>
      <vt:variant>
        <vt:lpwstr/>
      </vt:variant>
      <vt:variant>
        <vt:lpwstr>_Toc152671797</vt:lpwstr>
      </vt:variant>
      <vt:variant>
        <vt:i4>1835059</vt:i4>
      </vt:variant>
      <vt:variant>
        <vt:i4>77</vt:i4>
      </vt:variant>
      <vt:variant>
        <vt:i4>0</vt:i4>
      </vt:variant>
      <vt:variant>
        <vt:i4>5</vt:i4>
      </vt:variant>
      <vt:variant>
        <vt:lpwstr/>
      </vt:variant>
      <vt:variant>
        <vt:lpwstr>_Toc152671796</vt:lpwstr>
      </vt:variant>
      <vt:variant>
        <vt:i4>1835059</vt:i4>
      </vt:variant>
      <vt:variant>
        <vt:i4>71</vt:i4>
      </vt:variant>
      <vt:variant>
        <vt:i4>0</vt:i4>
      </vt:variant>
      <vt:variant>
        <vt:i4>5</vt:i4>
      </vt:variant>
      <vt:variant>
        <vt:lpwstr/>
      </vt:variant>
      <vt:variant>
        <vt:lpwstr>_Toc152671795</vt:lpwstr>
      </vt:variant>
      <vt:variant>
        <vt:i4>1835059</vt:i4>
      </vt:variant>
      <vt:variant>
        <vt:i4>65</vt:i4>
      </vt:variant>
      <vt:variant>
        <vt:i4>0</vt:i4>
      </vt:variant>
      <vt:variant>
        <vt:i4>5</vt:i4>
      </vt:variant>
      <vt:variant>
        <vt:lpwstr/>
      </vt:variant>
      <vt:variant>
        <vt:lpwstr>_Toc152671794</vt:lpwstr>
      </vt:variant>
      <vt:variant>
        <vt:i4>1835059</vt:i4>
      </vt:variant>
      <vt:variant>
        <vt:i4>59</vt:i4>
      </vt:variant>
      <vt:variant>
        <vt:i4>0</vt:i4>
      </vt:variant>
      <vt:variant>
        <vt:i4>5</vt:i4>
      </vt:variant>
      <vt:variant>
        <vt:lpwstr/>
      </vt:variant>
      <vt:variant>
        <vt:lpwstr>_Toc152671793</vt:lpwstr>
      </vt:variant>
      <vt:variant>
        <vt:i4>1835059</vt:i4>
      </vt:variant>
      <vt:variant>
        <vt:i4>53</vt:i4>
      </vt:variant>
      <vt:variant>
        <vt:i4>0</vt:i4>
      </vt:variant>
      <vt:variant>
        <vt:i4>5</vt:i4>
      </vt:variant>
      <vt:variant>
        <vt:lpwstr/>
      </vt:variant>
      <vt:variant>
        <vt:lpwstr>_Toc152671792</vt:lpwstr>
      </vt:variant>
      <vt:variant>
        <vt:i4>1835059</vt:i4>
      </vt:variant>
      <vt:variant>
        <vt:i4>47</vt:i4>
      </vt:variant>
      <vt:variant>
        <vt:i4>0</vt:i4>
      </vt:variant>
      <vt:variant>
        <vt:i4>5</vt:i4>
      </vt:variant>
      <vt:variant>
        <vt:lpwstr/>
      </vt:variant>
      <vt:variant>
        <vt:lpwstr>_Toc152671791</vt:lpwstr>
      </vt:variant>
      <vt:variant>
        <vt:i4>1835059</vt:i4>
      </vt:variant>
      <vt:variant>
        <vt:i4>41</vt:i4>
      </vt:variant>
      <vt:variant>
        <vt:i4>0</vt:i4>
      </vt:variant>
      <vt:variant>
        <vt:i4>5</vt:i4>
      </vt:variant>
      <vt:variant>
        <vt:lpwstr/>
      </vt:variant>
      <vt:variant>
        <vt:lpwstr>_Toc152671790</vt:lpwstr>
      </vt:variant>
      <vt:variant>
        <vt:i4>1900595</vt:i4>
      </vt:variant>
      <vt:variant>
        <vt:i4>35</vt:i4>
      </vt:variant>
      <vt:variant>
        <vt:i4>0</vt:i4>
      </vt:variant>
      <vt:variant>
        <vt:i4>5</vt:i4>
      </vt:variant>
      <vt:variant>
        <vt:lpwstr/>
      </vt:variant>
      <vt:variant>
        <vt:lpwstr>_Toc152671789</vt:lpwstr>
      </vt:variant>
      <vt:variant>
        <vt:i4>1900595</vt:i4>
      </vt:variant>
      <vt:variant>
        <vt:i4>29</vt:i4>
      </vt:variant>
      <vt:variant>
        <vt:i4>0</vt:i4>
      </vt:variant>
      <vt:variant>
        <vt:i4>5</vt:i4>
      </vt:variant>
      <vt:variant>
        <vt:lpwstr/>
      </vt:variant>
      <vt:variant>
        <vt:lpwstr>_Toc152671788</vt:lpwstr>
      </vt:variant>
      <vt:variant>
        <vt:i4>1900595</vt:i4>
      </vt:variant>
      <vt:variant>
        <vt:i4>23</vt:i4>
      </vt:variant>
      <vt:variant>
        <vt:i4>0</vt:i4>
      </vt:variant>
      <vt:variant>
        <vt:i4>5</vt:i4>
      </vt:variant>
      <vt:variant>
        <vt:lpwstr/>
      </vt:variant>
      <vt:variant>
        <vt:lpwstr>_Toc152671787</vt:lpwstr>
      </vt:variant>
      <vt:variant>
        <vt:i4>1900595</vt:i4>
      </vt:variant>
      <vt:variant>
        <vt:i4>17</vt:i4>
      </vt:variant>
      <vt:variant>
        <vt:i4>0</vt:i4>
      </vt:variant>
      <vt:variant>
        <vt:i4>5</vt:i4>
      </vt:variant>
      <vt:variant>
        <vt:lpwstr/>
      </vt:variant>
      <vt:variant>
        <vt:lpwstr>_Toc152671786</vt:lpwstr>
      </vt:variant>
      <vt:variant>
        <vt:i4>1900595</vt:i4>
      </vt:variant>
      <vt:variant>
        <vt:i4>11</vt:i4>
      </vt:variant>
      <vt:variant>
        <vt:i4>0</vt:i4>
      </vt:variant>
      <vt:variant>
        <vt:i4>5</vt:i4>
      </vt:variant>
      <vt:variant>
        <vt:lpwstr/>
      </vt:variant>
      <vt:variant>
        <vt:lpwstr>_Toc152671785</vt:lpwstr>
      </vt:variant>
      <vt:variant>
        <vt:i4>1900595</vt:i4>
      </vt:variant>
      <vt:variant>
        <vt:i4>5</vt:i4>
      </vt:variant>
      <vt:variant>
        <vt:i4>0</vt:i4>
      </vt:variant>
      <vt:variant>
        <vt:i4>5</vt:i4>
      </vt:variant>
      <vt:variant>
        <vt:lpwstr/>
      </vt:variant>
      <vt:variant>
        <vt:lpwstr>_Toc152671784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WCAP Format</dc:title>
  <dc:subject/>
  <dc:creator>Information Technology</dc:creator>
  <cp:keywords/>
  <dc:description/>
  <cp:lastModifiedBy>Kryvonishchenko, Hlib</cp:lastModifiedBy>
  <cp:revision>3</cp:revision>
  <cp:lastPrinted>2023-12-05T16:09:00Z</cp:lastPrinted>
  <dcterms:created xsi:type="dcterms:W3CDTF">2023-12-21T11:28:00Z</dcterms:created>
  <dcterms:modified xsi:type="dcterms:W3CDTF">2023-12-21T11:32:00Z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0x0101002BDD8154224BBA45AF866402CCFE9104</vt:lpwstr>
  </property>
  <property fmtid="{D5CDD505-2E9C-101B-9397-08002B2CF9AE}" pid="3" name="MediaServiceImageTags">
    <vt:lpwstr/>
  </property>
</Properties>
</file>